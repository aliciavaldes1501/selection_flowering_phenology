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7FD64" w14:textId="440338FE" w:rsidR="0010524C" w:rsidRPr="0010524C" w:rsidRDefault="00D4291C" w:rsidP="0010524C">
      <w:pPr>
        <w:rPr>
          <w:lang w:val="en-US"/>
        </w:rPr>
      </w:pPr>
      <w:r>
        <w:rPr>
          <w:lang w:val="en-US"/>
        </w:rPr>
        <w:t>0</w:t>
      </w:r>
      <w:r>
        <w:rPr>
          <w:lang w:val="en-US"/>
        </w:rPr>
        <w:t>2</w:t>
      </w:r>
      <w:r w:rsidR="0010524C" w:rsidRPr="0010524C">
        <w:rPr>
          <w:lang w:val="en-US"/>
        </w:rPr>
        <w:t>-</w:t>
      </w:r>
      <w:r w:rsidR="006A64DC">
        <w:rPr>
          <w:lang w:val="en-US"/>
        </w:rPr>
        <w:t>Jun</w:t>
      </w:r>
      <w:r w:rsidR="0010524C" w:rsidRPr="0010524C">
        <w:rPr>
          <w:lang w:val="en-US"/>
        </w:rPr>
        <w:t>-2016</w:t>
      </w:r>
    </w:p>
    <w:p w14:paraId="6A20B486" w14:textId="77777777" w:rsidR="0010524C" w:rsidRPr="0010524C" w:rsidRDefault="0010524C" w:rsidP="0010524C">
      <w:pPr>
        <w:rPr>
          <w:lang w:val="en-US"/>
        </w:rPr>
      </w:pPr>
    </w:p>
    <w:p w14:paraId="03BA78A9" w14:textId="77777777" w:rsidR="0010524C" w:rsidRPr="0010524C" w:rsidRDefault="0010524C" w:rsidP="0010524C">
      <w:pPr>
        <w:rPr>
          <w:lang w:val="en-US"/>
        </w:rPr>
      </w:pPr>
      <w:r w:rsidRPr="0010524C">
        <w:rPr>
          <w:lang w:val="en-US"/>
        </w:rPr>
        <w:t>Dear Editor,</w:t>
      </w:r>
    </w:p>
    <w:p w14:paraId="23B3A82A" w14:textId="47C379A2" w:rsidR="0077585D" w:rsidRDefault="0010524C" w:rsidP="0010524C">
      <w:pPr>
        <w:rPr>
          <w:lang w:val="en-US"/>
        </w:rPr>
      </w:pPr>
      <w:r w:rsidRPr="0010524C">
        <w:rPr>
          <w:lang w:val="en-US"/>
        </w:rPr>
        <w:t>Thank you for the invitation to submit a revised version of our manuscript ECY16-0167, now entitled ‘Caterpillar seed predators mediate shifts in selection on flowering phenology in their host plant’. We found the comments by you and the reviewe</w:t>
      </w:r>
      <w:r>
        <w:rPr>
          <w:lang w:val="en-US"/>
        </w:rPr>
        <w:t>r</w:t>
      </w:r>
      <w:r w:rsidRPr="0010524C">
        <w:rPr>
          <w:lang w:val="en-US"/>
        </w:rPr>
        <w:t xml:space="preserve"> very helpful and think that thoroughly revising the manuscript according to these suggestions has substantially improved it. We </w:t>
      </w:r>
      <w:r w:rsidR="0077585D">
        <w:rPr>
          <w:lang w:val="en-US"/>
        </w:rPr>
        <w:t xml:space="preserve">have now moved part of the analyses in the supplementary material to the main text, and include </w:t>
      </w:r>
      <w:r w:rsidR="00862F92">
        <w:rPr>
          <w:lang w:val="en-US"/>
        </w:rPr>
        <w:t xml:space="preserve">a </w:t>
      </w:r>
      <w:r w:rsidR="0077585D">
        <w:rPr>
          <w:lang w:val="en-US"/>
        </w:rPr>
        <w:t xml:space="preserve">discussion </w:t>
      </w:r>
      <w:r w:rsidR="00862F92">
        <w:rPr>
          <w:lang w:val="en-US"/>
        </w:rPr>
        <w:t xml:space="preserve">of </w:t>
      </w:r>
      <w:r w:rsidR="0077585D">
        <w:rPr>
          <w:lang w:val="en-US"/>
        </w:rPr>
        <w:t>the effect sizes observed in the path analyses, focus</w:t>
      </w:r>
      <w:r w:rsidR="00862F92">
        <w:rPr>
          <w:lang w:val="en-US"/>
        </w:rPr>
        <w:t>ing</w:t>
      </w:r>
      <w:r w:rsidR="0077585D">
        <w:rPr>
          <w:lang w:val="en-US"/>
        </w:rPr>
        <w:t xml:space="preserve"> on the effect</w:t>
      </w:r>
      <w:r w:rsidR="00862F92">
        <w:rPr>
          <w:lang w:val="en-US"/>
        </w:rPr>
        <w:t>s</w:t>
      </w:r>
      <w:r w:rsidR="0077585D">
        <w:rPr>
          <w:lang w:val="en-US"/>
        </w:rPr>
        <w:t xml:space="preserve"> of phenology. </w:t>
      </w:r>
      <w:r w:rsidR="00862F92">
        <w:rPr>
          <w:lang w:val="en-US"/>
        </w:rPr>
        <w:t>W</w:t>
      </w:r>
      <w:r w:rsidR="0077585D">
        <w:rPr>
          <w:lang w:val="en-US"/>
        </w:rPr>
        <w:t xml:space="preserve">e also </w:t>
      </w:r>
      <w:r w:rsidR="00862F92">
        <w:rPr>
          <w:lang w:val="en-US"/>
        </w:rPr>
        <w:t xml:space="preserve">explain </w:t>
      </w:r>
      <w:r w:rsidR="0077585D">
        <w:rPr>
          <w:lang w:val="en-US"/>
        </w:rPr>
        <w:t xml:space="preserve">why </w:t>
      </w:r>
      <w:r w:rsidR="00862F92">
        <w:rPr>
          <w:lang w:val="en-US"/>
        </w:rPr>
        <w:t xml:space="preserve">we consider </w:t>
      </w:r>
      <w:r w:rsidR="0077585D">
        <w:rPr>
          <w:lang w:val="en-US"/>
        </w:rPr>
        <w:t xml:space="preserve">our measure of phenology </w:t>
      </w:r>
      <w:r w:rsidR="00862F92">
        <w:rPr>
          <w:lang w:val="en-US"/>
        </w:rPr>
        <w:t xml:space="preserve">appropriate, and in some respects more adequate than records of calendar dates, for </w:t>
      </w:r>
      <w:r w:rsidR="006A225F">
        <w:rPr>
          <w:lang w:val="en-US"/>
        </w:rPr>
        <w:t>assessment of natural selection</w:t>
      </w:r>
      <w:r w:rsidR="00862F92">
        <w:rPr>
          <w:lang w:val="en-US"/>
        </w:rPr>
        <w:t>. Lastly, we have added new analyses with populations as the level of replication, as suggested by the reviewer</w:t>
      </w:r>
      <w:r w:rsidR="0077585D">
        <w:rPr>
          <w:lang w:val="en-US"/>
        </w:rPr>
        <w:t>.</w:t>
      </w:r>
    </w:p>
    <w:p w14:paraId="3E4712A6" w14:textId="31C69576" w:rsidR="0010524C" w:rsidRPr="0010524C" w:rsidRDefault="0010524C" w:rsidP="0010524C">
      <w:pPr>
        <w:rPr>
          <w:lang w:val="en-US"/>
        </w:rPr>
      </w:pPr>
      <w:r w:rsidRPr="0010524C">
        <w:rPr>
          <w:lang w:val="en-US"/>
        </w:rPr>
        <w:t>Below, we provide a point-by-point list with answers to all questions and detailing the changes made in response to each of the comments</w:t>
      </w:r>
      <w:r w:rsidR="00862F92">
        <w:rPr>
          <w:lang w:val="en-US"/>
        </w:rPr>
        <w:t xml:space="preserve"> by the reviewer and the editor</w:t>
      </w:r>
      <w:r w:rsidRPr="0010524C">
        <w:rPr>
          <w:lang w:val="en-US"/>
        </w:rPr>
        <w:t xml:space="preserve">. </w:t>
      </w:r>
    </w:p>
    <w:p w14:paraId="47A33768" w14:textId="77777777" w:rsidR="0010524C" w:rsidRPr="0010524C" w:rsidRDefault="0010524C" w:rsidP="0010524C">
      <w:pPr>
        <w:rPr>
          <w:lang w:val="en-US"/>
        </w:rPr>
      </w:pPr>
      <w:r w:rsidRPr="0010524C">
        <w:rPr>
          <w:lang w:val="en-US"/>
        </w:rPr>
        <w:t>Thanks again for your consideration of our manuscript.</w:t>
      </w:r>
    </w:p>
    <w:p w14:paraId="5B916719" w14:textId="77777777" w:rsidR="0010524C" w:rsidRPr="0010524C" w:rsidRDefault="0010524C" w:rsidP="0010524C">
      <w:pPr>
        <w:rPr>
          <w:lang w:val="en-US"/>
        </w:rPr>
      </w:pPr>
      <w:r w:rsidRPr="0010524C">
        <w:rPr>
          <w:lang w:val="en-US"/>
        </w:rPr>
        <w:t>Yours sincerely,</w:t>
      </w:r>
    </w:p>
    <w:p w14:paraId="742D0D82" w14:textId="77777777" w:rsidR="00385749" w:rsidRDefault="0010524C" w:rsidP="0010524C">
      <w:pPr>
        <w:rPr>
          <w:lang w:val="en-US"/>
        </w:rPr>
      </w:pPr>
      <w:r w:rsidRPr="0010524C">
        <w:rPr>
          <w:lang w:val="en-US"/>
        </w:rPr>
        <w:t>Alicia Valdés, on behalf of all authors</w:t>
      </w:r>
      <w:r w:rsidR="00385749">
        <w:rPr>
          <w:lang w:val="en-US"/>
        </w:rPr>
        <w:br w:type="page"/>
      </w:r>
    </w:p>
    <w:p w14:paraId="7F6C35D9" w14:textId="77777777" w:rsidR="005B40E3" w:rsidRDefault="00385749">
      <w:pPr>
        <w:rPr>
          <w:lang w:val="en-US"/>
        </w:rPr>
      </w:pPr>
      <w:r>
        <w:rPr>
          <w:lang w:val="en-US"/>
        </w:rPr>
        <w:lastRenderedPageBreak/>
        <w:t>Response to review</w:t>
      </w:r>
    </w:p>
    <w:p w14:paraId="5C3A3CB9" w14:textId="77777777" w:rsidR="006A64DC" w:rsidRPr="00385749" w:rsidRDefault="006A64DC" w:rsidP="006A64DC">
      <w:pPr>
        <w:rPr>
          <w:lang w:val="en-US"/>
        </w:rPr>
      </w:pPr>
      <w:r w:rsidRPr="00385749">
        <w:rPr>
          <w:lang w:val="en-US"/>
        </w:rPr>
        <w:t>Editor’s comments</w:t>
      </w:r>
    </w:p>
    <w:p w14:paraId="41385FCC" w14:textId="77777777" w:rsidR="006A64DC" w:rsidRDefault="006A64DC" w:rsidP="006A64DC">
      <w:pPr>
        <w:rPr>
          <w:i/>
          <w:lang w:val="en-US"/>
        </w:rPr>
      </w:pPr>
      <w:r w:rsidRPr="00385749">
        <w:rPr>
          <w:i/>
          <w:lang w:val="en-US"/>
        </w:rPr>
        <w: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t>
      </w:r>
    </w:p>
    <w:p w14:paraId="2ABFDFBD" w14:textId="799793D9" w:rsidR="006A64DC" w:rsidRDefault="006A64DC" w:rsidP="006A64DC">
      <w:pPr>
        <w:rPr>
          <w:lang w:val="en-US"/>
        </w:rPr>
      </w:pPr>
      <w:r>
        <w:rPr>
          <w:lang w:val="en-US"/>
        </w:rPr>
        <w:t>We think the editor’s suggestion to incorporate path models into the main document is a good idea and we have now added a new Fig. 2 showing two general path analyses, one for each year. See response to the reviewer for details.</w:t>
      </w:r>
    </w:p>
    <w:p w14:paraId="2E6798DD" w14:textId="05C8485F" w:rsidR="006A64DC" w:rsidRDefault="006A64DC" w:rsidP="006A64DC">
      <w:pPr>
        <w:rPr>
          <w:i/>
          <w:lang w:val="en-US"/>
        </w:rPr>
      </w:pPr>
      <w:r>
        <w:rPr>
          <w:lang w:val="en-US"/>
        </w:rPr>
        <w:t xml:space="preserve">We have thoroughly considered the possibility of merging previous figures 1 and 2. Yet, we feel that each of these figures provides a clear illustration of the answers to the two main questions. They thus, in our opinion, constitute the core of the paper. At the same time, we feel that they refer to qualitatively different interactions (Fig. 1 shows differences in selection gradients among populations with and without the butterfly, while Fig. 2 – now Fig. 3 - shows the relationship between ant abundance and presence/absence of butterflies) and that it is thus conceptually difficult to merge them into one two-panel figure. We would prefer to keep them as two separate figures, but we are willing to combine them into a two-panel figure if the editor maintains that this is a good idea. </w:t>
      </w:r>
      <w:r w:rsidRPr="00385749">
        <w:rPr>
          <w:i/>
          <w:lang w:val="en-US"/>
        </w:rPr>
        <w:br/>
      </w:r>
      <w:r w:rsidRPr="00385749">
        <w:rPr>
          <w:i/>
          <w:lang w:val="en-US"/>
        </w:rPr>
        <w:br/>
        <w:t xml:space="preserve">With respect to what is now Fig 2, I would consider using either semi-transparent dots or hollow </w:t>
      </w:r>
      <w:proofErr w:type="gramStart"/>
      <w:r w:rsidRPr="00385749">
        <w:rPr>
          <w:i/>
          <w:lang w:val="en-US"/>
        </w:rPr>
        <w:t>circles,</w:t>
      </w:r>
      <w:proofErr w:type="gramEnd"/>
      <w:r w:rsidRPr="00385749">
        <w:rPr>
          <w:i/>
          <w:lang w:val="en-US"/>
        </w:rPr>
        <w:t xml:space="preserve"> so that overlapping points could be more readily deciphered (a slight jitter in the vertical direction could also be useful).</w:t>
      </w:r>
    </w:p>
    <w:p w14:paraId="5760252F" w14:textId="7E716A4E" w:rsidR="006A64DC" w:rsidRPr="003F5EAF" w:rsidRDefault="006A64DC" w:rsidP="006A64DC">
      <w:pPr>
        <w:rPr>
          <w:lang w:val="en-US"/>
        </w:rPr>
      </w:pPr>
      <w:r>
        <w:rPr>
          <w:lang w:val="en-US"/>
        </w:rPr>
        <w:t>We have now modified this figure (now Fig. 3) by using larger grey dots with a slightly darker border, and by making the dots semi-transparent. We hope that the result is a much clearer figure.</w:t>
      </w:r>
    </w:p>
    <w:p w14:paraId="1E7F602E" w14:textId="77777777" w:rsidR="006A64DC" w:rsidRDefault="006A64DC" w:rsidP="006A64DC">
      <w:pPr>
        <w:rPr>
          <w:i/>
          <w:lang w:val="en-US"/>
        </w:rPr>
      </w:pPr>
      <w:r w:rsidRPr="00385749">
        <w:rPr>
          <w:i/>
          <w:lang w:val="en-US"/>
        </w:rPr>
        <w: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t>
      </w:r>
    </w:p>
    <w:p w14:paraId="179991F7" w14:textId="48406FA5" w:rsidR="006A64DC" w:rsidRDefault="006A64DC" w:rsidP="006A64DC">
      <w:pPr>
        <w:rPr>
          <w:lang w:val="en-US"/>
        </w:rPr>
      </w:pPr>
      <w:r>
        <w:rPr>
          <w:lang w:val="en-US"/>
        </w:rPr>
        <w:t xml:space="preserve">We agree that showing general path models is a better option than showing several path diagrams for different populations. As explained </w:t>
      </w:r>
      <w:del w:id="0" w:author="Alicia" w:date="2016-06-01T13:12:00Z">
        <w:r w:rsidDel="006A64DC">
          <w:rPr>
            <w:lang w:val="en-US"/>
          </w:rPr>
          <w:delText xml:space="preserve">above </w:delText>
        </w:r>
      </w:del>
      <w:ins w:id="1" w:author="Alicia" w:date="2016-06-01T13:12:00Z">
        <w:r>
          <w:rPr>
            <w:lang w:val="en-US"/>
          </w:rPr>
          <w:t xml:space="preserve">below </w:t>
        </w:r>
      </w:ins>
      <w:r>
        <w:rPr>
          <w:lang w:val="en-US"/>
        </w:rPr>
        <w:t xml:space="preserve">in the response to the reviewer’s comments, we have now fitted one general model for each of the two years. These two general models are now shown in a new figure (Fig. 2). According to the reviewer’s suggestion, we now also include the coefficients for models fit to each population and year in several tables.  </w:t>
      </w:r>
    </w:p>
    <w:p w14:paraId="79816E9E" w14:textId="77777777" w:rsidR="006A64DC" w:rsidRDefault="006A64DC" w:rsidP="006A64DC">
      <w:pPr>
        <w:rPr>
          <w:i/>
          <w:lang w:val="en-US"/>
        </w:rPr>
      </w:pPr>
      <w:r w:rsidRPr="00B96A1B">
        <w:rPr>
          <w:i/>
          <w:lang w:val="en-US"/>
        </w:rPr>
        <w:lastRenderedPageBreak/>
        <w:t>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t>
      </w:r>
    </w:p>
    <w:p w14:paraId="757DA4F2" w14:textId="6B07DD69" w:rsidR="006A64DC" w:rsidRDefault="006A64DC" w:rsidP="006A64DC">
      <w:pPr>
        <w:rPr>
          <w:lang w:val="en-US"/>
        </w:rPr>
      </w:pPr>
      <w:r>
        <w:rPr>
          <w:lang w:val="en-US"/>
        </w:rPr>
        <w:t xml:space="preserve">We now present 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t>
      </w:r>
    </w:p>
    <w:p w14:paraId="702DDA5D" w14:textId="37A20986" w:rsidR="006A64DC" w:rsidRDefault="006A64DC" w:rsidP="006A64DC">
      <w:pPr>
        <w:rPr>
          <w:lang w:val="en-US"/>
        </w:rPr>
      </w:pPr>
      <w:r>
        <w:rPr>
          <w:lang w:val="en-US"/>
        </w:rPr>
        <w:t>We now also provide information of effect sizes in terms</w:t>
      </w:r>
      <w:ins w:id="2" w:author="Alicia" w:date="2016-06-01T13:12:00Z">
        <w:r>
          <w:rPr>
            <w:lang w:val="en-US"/>
          </w:rPr>
          <w:t xml:space="preserve"> of</w:t>
        </w:r>
      </w:ins>
      <w:r>
        <w:rPr>
          <w:lang w:val="en-US"/>
        </w:rPr>
        <w:t xml:space="preserve"> how a given change in phenology influences the probability of predation and how this change in risk of predation translates into decreases in fitness </w:t>
      </w:r>
      <w:del w:id="3" w:author="Alicia" w:date="2016-06-01T13:12:00Z">
        <w:r w:rsidDel="006A64DC">
          <w:rPr>
            <w:lang w:val="en-US"/>
          </w:rPr>
          <w:delText xml:space="preserve"> </w:delText>
        </w:r>
      </w:del>
      <w:r>
        <w:rPr>
          <w:lang w:val="en-US"/>
        </w:rPr>
        <w:t>(</w:t>
      </w:r>
      <w:del w:id="4" w:author="Alicia" w:date="2016-06-02T18:01:00Z">
        <w:r w:rsidDel="00931802">
          <w:rPr>
            <w:lang w:val="en-US"/>
          </w:rPr>
          <w:delText>P15</w:delText>
        </w:r>
      </w:del>
      <w:ins w:id="5" w:author="Alicia" w:date="2016-06-02T18:01:00Z">
        <w:r w:rsidR="00931802">
          <w:rPr>
            <w:lang w:val="en-US"/>
          </w:rPr>
          <w:t>P1</w:t>
        </w:r>
        <w:r w:rsidR="00931802">
          <w:rPr>
            <w:lang w:val="en-US"/>
          </w:rPr>
          <w:t>3-14</w:t>
        </w:r>
      </w:ins>
      <w:r>
        <w:rPr>
          <w:lang w:val="en-US"/>
        </w:rPr>
        <w:t xml:space="preserve">, </w:t>
      </w:r>
      <w:del w:id="6" w:author="Alicia" w:date="2016-06-02T18:01:00Z">
        <w:r w:rsidDel="00931802">
          <w:rPr>
            <w:lang w:val="en-US"/>
          </w:rPr>
          <w:delText>L348-354</w:delText>
        </w:r>
      </w:del>
      <w:ins w:id="7" w:author="Alicia" w:date="2016-06-02T18:01:00Z">
        <w:r w:rsidR="00931802">
          <w:rPr>
            <w:lang w:val="en-US"/>
          </w:rPr>
          <w:t>L</w:t>
        </w:r>
      </w:ins>
      <w:ins w:id="8" w:author="Alicia" w:date="2016-06-02T18:02:00Z">
        <w:r w:rsidR="00931802">
          <w:rPr>
            <w:lang w:val="en-US"/>
          </w:rPr>
          <w:t>274-282</w:t>
        </w:r>
      </w:ins>
      <w:r>
        <w:rPr>
          <w:lang w:val="en-US"/>
        </w:rPr>
        <w:t xml:space="preserve">). </w:t>
      </w:r>
    </w:p>
    <w:p w14:paraId="2A1F04C4" w14:textId="079B3190" w:rsidR="006A64DC" w:rsidRDefault="006A64DC" w:rsidP="006A64DC">
      <w:pPr>
        <w:rPr>
          <w:ins w:id="9" w:author="Alicia" w:date="2016-06-02T15:44:00Z"/>
          <w:lang w:val="en-US"/>
        </w:rPr>
      </w:pPr>
      <w:r>
        <w:rPr>
          <w:lang w:val="en-US"/>
        </w:rPr>
        <w:t xml:space="preserve">We have also added new analyses examining how </w:t>
      </w:r>
      <w:ins w:id="10" w:author="Alicia" w:date="2016-06-01T13:13:00Z">
        <w:r>
          <w:rPr>
            <w:lang w:val="en-US"/>
          </w:rPr>
          <w:t xml:space="preserve">the </w:t>
        </w:r>
      </w:ins>
      <w:r w:rsidRPr="00A41CE5">
        <w:rPr>
          <w:lang w:val="en-US"/>
        </w:rPr>
        <w:t>effect of caterpillar presence compare</w:t>
      </w:r>
      <w:ins w:id="11" w:author="Alicia" w:date="2016-06-01T13:13:00Z">
        <w:r>
          <w:rPr>
            <w:lang w:val="en-US"/>
          </w:rPr>
          <w:t>s</w:t>
        </w:r>
      </w:ins>
      <w:r w:rsidRPr="00A41CE5">
        <w:rPr>
          <w:lang w:val="en-US"/>
        </w:rPr>
        <w:t xml:space="preserve"> to the range of natural variation in fitness within and among populations</w:t>
      </w:r>
      <w:r>
        <w:rPr>
          <w:lang w:val="en-US"/>
        </w:rPr>
        <w:t xml:space="preserve">. </w:t>
      </w:r>
      <w:ins w:id="12" w:author="Alicia" w:date="2016-06-02T15:47:00Z">
        <w:r w:rsidR="007546B5">
          <w:rPr>
            <w:lang w:val="en-US"/>
          </w:rPr>
          <w:t>We did not find significant d</w:t>
        </w:r>
      </w:ins>
      <w:ins w:id="13" w:author="Alicia" w:date="2016-06-02T15:45:00Z">
        <w:r w:rsidR="007546B5">
          <w:rPr>
            <w:lang w:val="en-US"/>
          </w:rPr>
          <w:t>ifferences in</w:t>
        </w:r>
      </w:ins>
      <w:ins w:id="14" w:author="Alicia" w:date="2016-06-02T15:50:00Z">
        <w:r w:rsidR="007546B5">
          <w:rPr>
            <w:lang w:val="en-US"/>
          </w:rPr>
          <w:t xml:space="preserve"> fitness </w:t>
        </w:r>
      </w:ins>
      <w:ins w:id="15" w:author="Alicia" w:date="2016-06-02T15:45:00Z">
        <w:r w:rsidR="007546B5">
          <w:rPr>
            <w:lang w:val="en-US"/>
          </w:rPr>
          <w:t>among population</w:t>
        </w:r>
        <w:r w:rsidR="007546B5">
          <w:rPr>
            <w:lang w:val="en-US"/>
          </w:rPr>
          <w:t>s with and without the predator</w:t>
        </w:r>
      </w:ins>
      <w:ins w:id="16" w:author="Alicia" w:date="2016-06-02T15:50:00Z">
        <w:r w:rsidR="007546B5">
          <w:rPr>
            <w:lang w:val="en-US"/>
          </w:rPr>
          <w:t>, although</w:t>
        </w:r>
        <w:r w:rsidR="007546B5" w:rsidRPr="007546B5">
          <w:rPr>
            <w:lang w:val="en-US"/>
          </w:rPr>
          <w:t xml:space="preserve"> </w:t>
        </w:r>
        <w:r w:rsidR="007546B5">
          <w:rPr>
            <w:lang w:val="en-US"/>
          </w:rPr>
          <w:t>mean number of intact fruits</w:t>
        </w:r>
        <w:r w:rsidR="007546B5">
          <w:rPr>
            <w:lang w:val="en-US"/>
          </w:rPr>
          <w:t xml:space="preserve"> was higher in populations without the predator in both study years. </w:t>
        </w:r>
        <w:commentRangeStart w:id="17"/>
        <w:r w:rsidR="007546B5">
          <w:rPr>
            <w:lang w:val="en-US"/>
          </w:rPr>
          <w:t xml:space="preserve">The presence of the predator reduced </w:t>
        </w:r>
      </w:ins>
      <w:ins w:id="18" w:author="Alicia" w:date="2016-06-02T15:52:00Z">
        <w:r w:rsidR="007546B5">
          <w:rPr>
            <w:lang w:val="en-US"/>
          </w:rPr>
          <w:t xml:space="preserve">mean population </w:t>
        </w:r>
      </w:ins>
      <w:ins w:id="19" w:author="Alicia" w:date="2016-06-02T15:50:00Z">
        <w:r w:rsidR="007546B5">
          <w:rPr>
            <w:lang w:val="en-US"/>
          </w:rPr>
          <w:t xml:space="preserve">fitness by </w:t>
        </w:r>
      </w:ins>
      <w:ins w:id="20" w:author="Alicia" w:date="2016-06-02T15:52:00Z">
        <w:r w:rsidR="007546B5">
          <w:rPr>
            <w:lang w:val="en-US"/>
          </w:rPr>
          <w:t xml:space="preserve">15% in 2010 </w:t>
        </w:r>
      </w:ins>
      <w:ins w:id="21" w:author="Alicia" w:date="2016-06-02T15:53:00Z">
        <w:r w:rsidR="007546B5">
          <w:rPr>
            <w:lang w:val="en-US"/>
          </w:rPr>
          <w:t xml:space="preserve">(mean fitness was </w:t>
        </w:r>
        <w:r w:rsidR="007546B5" w:rsidRPr="007546B5">
          <w:rPr>
            <w:lang w:val="en-US"/>
          </w:rPr>
          <w:t>0.97</w:t>
        </w:r>
        <w:r w:rsidR="007546B5">
          <w:rPr>
            <w:lang w:val="en-US"/>
          </w:rPr>
          <w:t xml:space="preserve"> in populations without the predator and </w:t>
        </w:r>
      </w:ins>
      <w:ins w:id="22" w:author="Alicia" w:date="2016-06-02T15:54:00Z">
        <w:r w:rsidR="007546B5">
          <w:rPr>
            <w:lang w:val="en-US"/>
          </w:rPr>
          <w:t>0.83 in populations with the predator</w:t>
        </w:r>
      </w:ins>
      <w:ins w:id="23" w:author="Alicia" w:date="2016-06-02T15:53:00Z">
        <w:r w:rsidR="007546B5">
          <w:rPr>
            <w:lang w:val="en-US"/>
          </w:rPr>
          <w:t xml:space="preserve">) </w:t>
        </w:r>
      </w:ins>
      <w:ins w:id="24" w:author="Alicia" w:date="2016-06-02T15:52:00Z">
        <w:r w:rsidR="007546B5">
          <w:rPr>
            <w:lang w:val="en-US"/>
          </w:rPr>
          <w:t>and by 20% in 2011</w:t>
        </w:r>
      </w:ins>
      <w:ins w:id="25" w:author="Alicia" w:date="2016-06-02T15:54:00Z">
        <w:r w:rsidR="007546B5">
          <w:rPr>
            <w:lang w:val="en-US"/>
          </w:rPr>
          <w:t xml:space="preserve"> (</w:t>
        </w:r>
        <w:r w:rsidR="007546B5">
          <w:rPr>
            <w:lang w:val="en-US"/>
          </w:rPr>
          <w:t xml:space="preserve">mean fitness was </w:t>
        </w:r>
        <w:r w:rsidR="007546B5">
          <w:rPr>
            <w:lang w:val="en-US"/>
          </w:rPr>
          <w:t>0.</w:t>
        </w:r>
        <w:r w:rsidR="007546B5" w:rsidRPr="007546B5">
          <w:rPr>
            <w:lang w:val="en-US"/>
          </w:rPr>
          <w:t>7</w:t>
        </w:r>
        <w:r w:rsidR="007546B5">
          <w:rPr>
            <w:lang w:val="en-US"/>
          </w:rPr>
          <w:t>6</w:t>
        </w:r>
        <w:r w:rsidR="007546B5">
          <w:rPr>
            <w:lang w:val="en-US"/>
          </w:rPr>
          <w:t xml:space="preserve"> in populations without the predator and </w:t>
        </w:r>
        <w:r w:rsidR="007546B5">
          <w:rPr>
            <w:lang w:val="en-US"/>
          </w:rPr>
          <w:t>0.61</w:t>
        </w:r>
        <w:r w:rsidR="007546B5">
          <w:rPr>
            <w:lang w:val="en-US"/>
          </w:rPr>
          <w:t xml:space="preserve"> in populations with the predator)</w:t>
        </w:r>
      </w:ins>
      <w:ins w:id="26" w:author="Alicia" w:date="2016-06-02T15:52:00Z">
        <w:r w:rsidR="007546B5">
          <w:rPr>
            <w:lang w:val="en-US"/>
          </w:rPr>
          <w:t xml:space="preserve">. </w:t>
        </w:r>
      </w:ins>
      <w:commentRangeEnd w:id="17"/>
      <w:ins w:id="27" w:author="Alicia" w:date="2016-06-02T16:05:00Z">
        <w:r w:rsidR="006306F3">
          <w:rPr>
            <w:rStyle w:val="Refdecomentario"/>
          </w:rPr>
          <w:commentReference w:id="17"/>
        </w:r>
      </w:ins>
      <w:commentRangeStart w:id="28"/>
      <w:ins w:id="29" w:author="Alicia" w:date="2016-06-02T15:56:00Z">
        <w:r w:rsidR="007546B5">
          <w:rPr>
            <w:lang w:val="en-US"/>
          </w:rPr>
          <w:t>We have also explored r</w:t>
        </w:r>
      </w:ins>
      <w:ins w:id="30" w:author="Alicia" w:date="2016-06-02T15:55:00Z">
        <w:r w:rsidR="007546B5">
          <w:rPr>
            <w:lang w:val="en-US"/>
          </w:rPr>
          <w:t>elationships among fitness (i.e. number of intact fruits) and the proportion of predated fruits, flowers and buds</w:t>
        </w:r>
      </w:ins>
      <w:ins w:id="31" w:author="Alicia" w:date="2016-06-02T16:04:00Z">
        <w:r w:rsidR="006306F3">
          <w:rPr>
            <w:lang w:val="en-US"/>
          </w:rPr>
          <w:t xml:space="preserve"> in populations where the predator was present</w:t>
        </w:r>
      </w:ins>
      <w:ins w:id="32" w:author="Alicia" w:date="2016-06-02T15:56:00Z">
        <w:r w:rsidR="007546B5">
          <w:rPr>
            <w:lang w:val="en-US"/>
          </w:rPr>
          <w:t xml:space="preserve">, in order to </w:t>
        </w:r>
      </w:ins>
      <w:ins w:id="33" w:author="Alicia" w:date="2016-06-02T15:57:00Z">
        <w:r w:rsidR="007546B5">
          <w:rPr>
            <w:lang w:val="en-US"/>
          </w:rPr>
          <w:t>assess</w:t>
        </w:r>
      </w:ins>
      <w:ins w:id="34" w:author="Alicia" w:date="2016-06-02T15:56:00Z">
        <w:r w:rsidR="007546B5">
          <w:rPr>
            <w:lang w:val="en-US"/>
          </w:rPr>
          <w:t xml:space="preserve"> the percentage of the variation </w:t>
        </w:r>
      </w:ins>
      <w:ins w:id="35" w:author="Alicia" w:date="2016-06-02T15:57:00Z">
        <w:r w:rsidR="007546B5">
          <w:rPr>
            <w:lang w:val="en-US"/>
          </w:rPr>
          <w:t>in fitness within and among populations that was explained by the effect of the predator. We found that predation explained between 0.22 and 49.54 % of the variation in fitness within population</w:t>
        </w:r>
      </w:ins>
      <w:ins w:id="36" w:author="Alicia" w:date="2016-06-02T15:59:00Z">
        <w:r w:rsidR="006306F3">
          <w:rPr>
            <w:lang w:val="en-US"/>
          </w:rPr>
          <w:t>s</w:t>
        </w:r>
      </w:ins>
      <w:ins w:id="37" w:author="Alicia" w:date="2016-06-02T16:01:00Z">
        <w:r w:rsidR="006306F3">
          <w:rPr>
            <w:lang w:val="en-US"/>
          </w:rPr>
          <w:t xml:space="preserve"> and years</w:t>
        </w:r>
      </w:ins>
      <w:ins w:id="38" w:author="Alicia" w:date="2016-06-02T15:58:00Z">
        <w:r w:rsidR="007546B5">
          <w:rPr>
            <w:lang w:val="en-US"/>
          </w:rPr>
          <w:t xml:space="preserve"> (27.72 % on average</w:t>
        </w:r>
        <w:r w:rsidR="006306F3">
          <w:rPr>
            <w:lang w:val="en-US"/>
          </w:rPr>
          <w:t>, R</w:t>
        </w:r>
      </w:ins>
      <w:ins w:id="39" w:author="Alicia" w:date="2016-06-02T15:59:00Z">
        <w:r w:rsidR="006306F3">
          <w:rPr>
            <w:vertAlign w:val="superscript"/>
            <w:lang w:val="en-US"/>
          </w:rPr>
          <w:t>2</w:t>
        </w:r>
      </w:ins>
      <w:ins w:id="40" w:author="Alicia" w:date="2016-06-02T15:58:00Z">
        <w:r w:rsidR="006306F3">
          <w:rPr>
            <w:lang w:val="en-US"/>
          </w:rPr>
          <w:t xml:space="preserve"> </w:t>
        </w:r>
      </w:ins>
      <w:ins w:id="41" w:author="Alicia" w:date="2016-06-02T15:59:00Z">
        <w:r w:rsidR="006306F3">
          <w:rPr>
            <w:lang w:val="en-US"/>
          </w:rPr>
          <w:t xml:space="preserve">values </w:t>
        </w:r>
      </w:ins>
      <w:ins w:id="42" w:author="Alicia" w:date="2016-06-02T15:58:00Z">
        <w:r w:rsidR="006306F3">
          <w:rPr>
            <w:lang w:val="en-US"/>
          </w:rPr>
          <w:t>from Poisson GLM</w:t>
        </w:r>
      </w:ins>
      <w:ins w:id="43" w:author="Alicia" w:date="2016-06-02T15:59:00Z">
        <w:r w:rsidR="006306F3">
          <w:rPr>
            <w:lang w:val="en-US"/>
          </w:rPr>
          <w:t>s</w:t>
        </w:r>
      </w:ins>
      <w:ins w:id="44" w:author="Alicia" w:date="2016-06-02T15:58:00Z">
        <w:r w:rsidR="006306F3">
          <w:rPr>
            <w:lang w:val="en-US"/>
          </w:rPr>
          <w:t xml:space="preserve"> relating the number of </w:t>
        </w:r>
      </w:ins>
      <w:ins w:id="45" w:author="Alicia" w:date="2016-06-02T15:59:00Z">
        <w:r w:rsidR="006306F3">
          <w:rPr>
            <w:lang w:val="en-US"/>
          </w:rPr>
          <w:t>intact</w:t>
        </w:r>
      </w:ins>
      <w:ins w:id="46" w:author="Alicia" w:date="2016-06-02T15:58:00Z">
        <w:r w:rsidR="006306F3">
          <w:rPr>
            <w:lang w:val="en-US"/>
          </w:rPr>
          <w:t xml:space="preserve"> </w:t>
        </w:r>
      </w:ins>
      <w:ins w:id="47" w:author="Alicia" w:date="2016-06-02T15:59:00Z">
        <w:r w:rsidR="006306F3">
          <w:rPr>
            <w:lang w:val="en-US"/>
          </w:rPr>
          <w:t xml:space="preserve">fruits per plant to the </w:t>
        </w:r>
        <w:r w:rsidR="006306F3">
          <w:rPr>
            <w:lang w:val="en-US"/>
          </w:rPr>
          <w:t>proportion of predated fruits, flowers and buds</w:t>
        </w:r>
      </w:ins>
      <w:ins w:id="48" w:author="Alicia" w:date="2016-06-02T15:58:00Z">
        <w:r w:rsidR="007546B5">
          <w:rPr>
            <w:lang w:val="en-US"/>
          </w:rPr>
          <w:t>).</w:t>
        </w:r>
      </w:ins>
      <w:ins w:id="49" w:author="Alicia" w:date="2016-06-02T15:59:00Z">
        <w:r w:rsidR="006306F3">
          <w:rPr>
            <w:lang w:val="en-US"/>
          </w:rPr>
          <w:t xml:space="preserve"> </w:t>
        </w:r>
      </w:ins>
      <w:ins w:id="50" w:author="Alicia" w:date="2016-06-02T16:00:00Z">
        <w:r w:rsidR="006306F3">
          <w:rPr>
            <w:lang w:val="en-US"/>
          </w:rPr>
          <w:t>Pr</w:t>
        </w:r>
      </w:ins>
      <w:ins w:id="51" w:author="Alicia" w:date="2016-06-02T15:59:00Z">
        <w:r w:rsidR="006306F3">
          <w:rPr>
            <w:lang w:val="en-US"/>
          </w:rPr>
          <w:t xml:space="preserve">edation explained </w:t>
        </w:r>
      </w:ins>
      <w:ins w:id="52" w:author="Alicia" w:date="2016-06-02T16:00:00Z">
        <w:r w:rsidR="006306F3">
          <w:rPr>
            <w:lang w:val="en-US"/>
          </w:rPr>
          <w:t xml:space="preserve">also </w:t>
        </w:r>
      </w:ins>
      <w:ins w:id="53" w:author="Alicia" w:date="2016-06-02T15:59:00Z">
        <w:r w:rsidR="006306F3">
          <w:rPr>
            <w:lang w:val="en-US"/>
          </w:rPr>
          <w:t>26.39 % of the variation in fitness</w:t>
        </w:r>
      </w:ins>
      <w:ins w:id="54" w:author="Alicia" w:date="2016-06-02T16:00:00Z">
        <w:r w:rsidR="006306F3">
          <w:rPr>
            <w:lang w:val="en-US"/>
          </w:rPr>
          <w:t xml:space="preserve"> among populations</w:t>
        </w:r>
      </w:ins>
      <w:ins w:id="55" w:author="Alicia" w:date="2016-06-02T16:01:00Z">
        <w:r w:rsidR="006306F3">
          <w:rPr>
            <w:lang w:val="en-US"/>
          </w:rPr>
          <w:t xml:space="preserve"> and years</w:t>
        </w:r>
      </w:ins>
      <w:ins w:id="56" w:author="Alicia" w:date="2016-06-02T16:00:00Z">
        <w:r w:rsidR="006306F3">
          <w:rPr>
            <w:lang w:val="en-US"/>
          </w:rPr>
          <w:t xml:space="preserve"> (</w:t>
        </w:r>
        <w:r w:rsidR="006306F3">
          <w:rPr>
            <w:lang w:val="en-US"/>
          </w:rPr>
          <w:t>R</w:t>
        </w:r>
        <w:r w:rsidR="006306F3">
          <w:rPr>
            <w:vertAlign w:val="superscript"/>
            <w:lang w:val="en-US"/>
          </w:rPr>
          <w:t>2</w:t>
        </w:r>
        <w:r w:rsidR="006306F3">
          <w:rPr>
            <w:lang w:val="en-US"/>
          </w:rPr>
          <w:t xml:space="preserve"> value from </w:t>
        </w:r>
        <w:r w:rsidR="006306F3">
          <w:rPr>
            <w:lang w:val="en-US"/>
          </w:rPr>
          <w:t>a linear model</w:t>
        </w:r>
        <w:r w:rsidR="006306F3">
          <w:rPr>
            <w:lang w:val="en-US"/>
          </w:rPr>
          <w:t xml:space="preserve"> relating the </w:t>
        </w:r>
        <w:r w:rsidR="006306F3">
          <w:rPr>
            <w:lang w:val="en-US"/>
          </w:rPr>
          <w:t xml:space="preserve">mean </w:t>
        </w:r>
        <w:r w:rsidR="006306F3">
          <w:rPr>
            <w:lang w:val="en-US"/>
          </w:rPr>
          <w:t xml:space="preserve">number of intact fruits per plant to the </w:t>
        </w:r>
        <w:r w:rsidR="006306F3">
          <w:rPr>
            <w:lang w:val="en-US"/>
          </w:rPr>
          <w:t xml:space="preserve">mean </w:t>
        </w:r>
        <w:r w:rsidR="006306F3">
          <w:rPr>
            <w:lang w:val="en-US"/>
          </w:rPr>
          <w:t>proportion of predated fruits, flowers and buds).</w:t>
        </w:r>
      </w:ins>
      <w:commentRangeEnd w:id="28"/>
      <w:ins w:id="57" w:author="Alicia" w:date="2016-06-02T16:06:00Z">
        <w:r w:rsidR="006306F3">
          <w:rPr>
            <w:rStyle w:val="Refdecomentario"/>
          </w:rPr>
          <w:commentReference w:id="28"/>
        </w:r>
      </w:ins>
      <w:ins w:id="58" w:author="Alicia" w:date="2016-06-02T16:09:00Z">
        <w:r w:rsidR="00050111">
          <w:rPr>
            <w:lang w:val="en-US"/>
          </w:rPr>
          <w:t xml:space="preserve"> </w:t>
        </w:r>
      </w:ins>
      <w:ins w:id="59" w:author="Alicia" w:date="2016-06-02T17:42:00Z">
        <w:r w:rsidR="00D4291C">
          <w:rPr>
            <w:lang w:val="en-US"/>
          </w:rPr>
          <w:t>These results are now mentioned in the text (P</w:t>
        </w:r>
      </w:ins>
      <w:ins w:id="60" w:author="Alicia" w:date="2016-06-02T18:02:00Z">
        <w:r w:rsidR="00931802">
          <w:rPr>
            <w:lang w:val="en-US"/>
          </w:rPr>
          <w:t>14</w:t>
        </w:r>
      </w:ins>
      <w:ins w:id="61" w:author="Alicia" w:date="2016-06-02T18:03:00Z">
        <w:r w:rsidR="00931802">
          <w:rPr>
            <w:lang w:val="en-US"/>
          </w:rPr>
          <w:t xml:space="preserve">, </w:t>
        </w:r>
      </w:ins>
      <w:ins w:id="62" w:author="Alicia" w:date="2016-06-02T17:42:00Z">
        <w:r w:rsidR="00D4291C">
          <w:rPr>
            <w:lang w:val="en-US"/>
          </w:rPr>
          <w:t>L</w:t>
        </w:r>
      </w:ins>
      <w:ins w:id="63" w:author="Alicia" w:date="2016-06-02T18:02:00Z">
        <w:r w:rsidR="00931802">
          <w:rPr>
            <w:lang w:val="en-US"/>
          </w:rPr>
          <w:t>282-290</w:t>
        </w:r>
      </w:ins>
      <w:ins w:id="64" w:author="Alicia" w:date="2016-06-02T17:42:00Z">
        <w:r w:rsidR="00D4291C">
          <w:rPr>
            <w:lang w:val="en-US"/>
          </w:rPr>
          <w:t xml:space="preserve">). </w:t>
        </w:r>
      </w:ins>
    </w:p>
    <w:p w14:paraId="005DA960" w14:textId="5B7738A8" w:rsidR="007546B5" w:rsidDel="006306F3" w:rsidRDefault="007546B5" w:rsidP="006A64DC">
      <w:pPr>
        <w:rPr>
          <w:del w:id="65" w:author="Alicia" w:date="2016-06-02T16:03:00Z"/>
          <w:lang w:val="en-US"/>
        </w:rPr>
      </w:pPr>
    </w:p>
    <w:p w14:paraId="0306AB19" w14:textId="2DBFA2CB" w:rsidR="006A64DC" w:rsidDel="007546B5" w:rsidRDefault="006A64DC" w:rsidP="006A64DC">
      <w:pPr>
        <w:rPr>
          <w:del w:id="66" w:author="Alicia" w:date="2016-06-02T15:55:00Z"/>
          <w:lang w:val="en-US"/>
        </w:rPr>
      </w:pPr>
      <w:del w:id="67" w:author="Alicia" w:date="2016-06-02T15:55:00Z">
        <w:r w:rsidDel="007546B5">
          <w:rPr>
            <w:lang w:val="en-US"/>
          </w:rPr>
          <w:delText>On the other hand, to evaluate how much does the effect of caterpillar presence compare to the range of natural variation in fitness within and among populations, we have now included results from analyses of: 1) differences in number of intact fruits among attacked and non-attacked plants within each population, and 2) differences in mean number of intact fruits among populations with and without the predator.</w:delText>
        </w:r>
      </w:del>
    </w:p>
    <w:p w14:paraId="31DE9408" w14:textId="1337DE9B" w:rsidR="006A64DC" w:rsidDel="007546B5" w:rsidRDefault="006A64DC" w:rsidP="006A64DC">
      <w:pPr>
        <w:rPr>
          <w:del w:id="68" w:author="Alicia" w:date="2016-06-02T15:55:00Z"/>
          <w:lang w:val="en-US"/>
        </w:rPr>
      </w:pPr>
      <w:del w:id="69" w:author="Alicia" w:date="2016-06-02T15:55:00Z">
        <w:r w:rsidDel="007546B5">
          <w:rPr>
            <w:lang w:val="en-US"/>
          </w:rPr>
          <w:delText>2)</w:delText>
        </w:r>
        <w:r w:rsidDel="007546B5">
          <w:rPr>
            <w:lang w:val="en-US"/>
          </w:rPr>
          <w:tab/>
          <w:delText xml:space="preserve">2010: One-way ANOVA, Estimate = </w:delText>
        </w:r>
        <w:r w:rsidRPr="00017FE7" w:rsidDel="007546B5">
          <w:rPr>
            <w:lang w:val="en-US"/>
          </w:rPr>
          <w:delText>-0.1413</w:delText>
        </w:r>
        <w:r w:rsidDel="007546B5">
          <w:rPr>
            <w:lang w:val="en-US"/>
          </w:rPr>
          <w:delText xml:space="preserve"> (ns), reduction of 15%</w:delText>
        </w:r>
      </w:del>
    </w:p>
    <w:p w14:paraId="42E1C85B" w14:textId="214D5B44" w:rsidR="006A64DC" w:rsidDel="007546B5" w:rsidRDefault="006A64DC" w:rsidP="006A64DC">
      <w:pPr>
        <w:rPr>
          <w:del w:id="70" w:author="Alicia" w:date="2016-06-02T15:55:00Z"/>
          <w:lang w:val="en-US"/>
        </w:rPr>
      </w:pPr>
      <w:del w:id="71" w:author="Alicia" w:date="2016-06-02T15:55:00Z">
        <w:r w:rsidDel="007546B5">
          <w:rPr>
            <w:lang w:val="en-US"/>
          </w:rPr>
          <w:tab/>
          <w:delText xml:space="preserve">2011: One-way ANOVA, Estimate= </w:delText>
        </w:r>
        <w:r w:rsidRPr="00017FE7" w:rsidDel="007546B5">
          <w:rPr>
            <w:lang w:val="en-US"/>
          </w:rPr>
          <w:delText>-0.1509</w:delText>
        </w:r>
        <w:r w:rsidDel="007546B5">
          <w:rPr>
            <w:lang w:val="en-US"/>
          </w:rPr>
          <w:delText xml:space="preserve"> (ns), reduction of 20%</w:delText>
        </w:r>
      </w:del>
    </w:p>
    <w:p w14:paraId="6AD0268B" w14:textId="77777777" w:rsidR="006A64DC" w:rsidRPr="00B96A1B" w:rsidRDefault="006A64DC" w:rsidP="006A64DC">
      <w:pPr>
        <w:rPr>
          <w:i/>
          <w:lang w:val="en-US"/>
        </w:rPr>
      </w:pPr>
      <w:r w:rsidRPr="00B96A1B">
        <w:rPr>
          <w:i/>
          <w:lang w:val="en-US"/>
        </w:rPr>
        <w:t>Finally, I have a pretty trivial suggestion, which you can decide to ignore if you like.  Personally, I would change the title to "Caterpillar seed predators...</w:t>
      </w:r>
      <w:proofErr w:type="gramStart"/>
      <w:r w:rsidRPr="00B96A1B">
        <w:rPr>
          <w:i/>
          <w:lang w:val="en-US"/>
        </w:rPr>
        <w:t>".</w:t>
      </w:r>
      <w:proofErr w:type="gramEnd"/>
      <w:r w:rsidRPr="00B96A1B">
        <w:rPr>
          <w:i/>
          <w:lang w:val="en-US"/>
        </w:rPr>
        <w:t>  After all, it is the caterpillar that's doing the predating.</w:t>
      </w:r>
    </w:p>
    <w:p w14:paraId="4E639A61" w14:textId="6C855B21" w:rsidR="006A64DC" w:rsidRDefault="006A64DC" w:rsidP="006A64DC">
      <w:pPr>
        <w:rPr>
          <w:lang w:val="en-US"/>
        </w:rPr>
      </w:pPr>
      <w:r>
        <w:rPr>
          <w:lang w:val="en-US"/>
        </w:rPr>
        <w:t>We have now changed the title as well as the wording in this respect throughout the text, according to the editor’s suggestion.</w:t>
      </w:r>
    </w:p>
    <w:p w14:paraId="15EDBB61" w14:textId="77777777" w:rsidR="006A64DC" w:rsidRPr="00385749" w:rsidRDefault="006A64DC">
      <w:pPr>
        <w:rPr>
          <w:lang w:val="en-US"/>
        </w:rPr>
      </w:pPr>
    </w:p>
    <w:p w14:paraId="755ACF53" w14:textId="77777777" w:rsidR="00D37E17" w:rsidRDefault="00385749">
      <w:pPr>
        <w:rPr>
          <w:i/>
          <w:lang w:val="en-US"/>
        </w:rPr>
      </w:pPr>
      <w:commentRangeStart w:id="72"/>
      <w:commentRangeStart w:id="73"/>
      <w:r w:rsidRPr="00385749">
        <w:rPr>
          <w:lang w:val="en-US"/>
        </w:rPr>
        <w:lastRenderedPageBreak/>
        <w:t>Reviewer(s)' Comments to Author</w:t>
      </w:r>
      <w:commentRangeEnd w:id="72"/>
      <w:r w:rsidR="00862F92">
        <w:rPr>
          <w:rStyle w:val="Refdecomentario"/>
        </w:rPr>
        <w:commentReference w:id="72"/>
      </w:r>
      <w:commentRangeEnd w:id="73"/>
      <w:r w:rsidR="006A64DC">
        <w:rPr>
          <w:rStyle w:val="Refdecomentario"/>
        </w:rPr>
        <w:commentReference w:id="73"/>
      </w:r>
      <w:proofErr w:type="gramStart"/>
      <w:r w:rsidRPr="00385749">
        <w:rPr>
          <w:lang w:val="en-US"/>
        </w:rPr>
        <w:t>:</w:t>
      </w:r>
      <w:proofErr w:type="gramEnd"/>
      <w:r w:rsidRPr="00385749">
        <w:rPr>
          <w:lang w:val="en-US"/>
        </w:rPr>
        <w:br/>
      </w:r>
      <w:r w:rsidRPr="00385749">
        <w:rPr>
          <w:lang w:val="en-US"/>
        </w:rPr>
        <w:br/>
        <w:t>Reviewer: 1</w:t>
      </w:r>
      <w:r w:rsidRPr="00385749">
        <w:rPr>
          <w:lang w:val="en-US"/>
        </w:rPr>
        <w:br/>
      </w:r>
      <w:r w:rsidRPr="00385749">
        <w:rPr>
          <w:lang w:val="en-US"/>
        </w:rPr>
        <w:br/>
      </w:r>
      <w:r w:rsidRPr="00385749">
        <w:rPr>
          <w:i/>
          <w:lang w:val="en-US"/>
        </w:rPr>
        <w:t>Comments to the Author</w:t>
      </w:r>
      <w:r w:rsidRPr="00385749">
        <w:rPr>
          <w:i/>
          <w:lang w:val="en-US"/>
        </w:rPr>
        <w:br/>
        <w:t xml:space="preserve">This fine study by </w:t>
      </w:r>
      <w:proofErr w:type="spellStart"/>
      <w:r w:rsidRPr="00385749">
        <w:rPr>
          <w:i/>
          <w:lang w:val="en-US"/>
        </w:rPr>
        <w:t>Valdés</w:t>
      </w:r>
      <w:proofErr w:type="spellEnd"/>
      <w:r w:rsidRPr="00385749">
        <w:rPr>
          <w:i/>
          <w:lang w:val="en-US"/>
        </w:rPr>
        <w:t xml:space="preserve"> and </w:t>
      </w:r>
      <w:proofErr w:type="spellStart"/>
      <w:r w:rsidRPr="00385749">
        <w:rPr>
          <w:i/>
          <w:lang w:val="en-US"/>
        </w:rPr>
        <w:t>Ehrlén</w:t>
      </w:r>
      <w:proofErr w:type="spellEnd"/>
      <w:r w:rsidRPr="00385749">
        <w:rPr>
          <w:i/>
          <w:lang w:val="en-US"/>
        </w:rPr>
        <w:t xml:space="preserve"> makes some needed strides in explaining the sources of variation in selection on ecologically-important traits.  I have signed this review.</w:t>
      </w:r>
      <w:r w:rsidRPr="00385749">
        <w:rPr>
          <w:i/>
          <w:lang w:val="en-US"/>
        </w:rPr>
        <w:br/>
      </w:r>
      <w:r w:rsidRPr="00385749">
        <w:rPr>
          <w:i/>
          <w:lang w:val="en-US"/>
        </w:rPr>
        <w:br/>
        <w:t>The key trait under study is flowering phenology, and the system includes a plant, and a butterfly/caterpillar that is a predispersal seed predator in its early instar (and the host for the late-instar caterpillars). Selection favors later flowering in populations where the butterfly is present, while early flowering is favored in its absence.  Within populations with butterflies, earlier flowering individuals tend to suffer greater attack and lower fitness.</w:t>
      </w:r>
      <w:r w:rsidRPr="00385749">
        <w:rPr>
          <w:i/>
          <w:lang w:val="en-US"/>
        </w:rPr>
        <w:br/>
      </w:r>
      <w:r w:rsidRPr="00385749">
        <w:rPr>
          <w:i/>
          <w:lang w:val="en-US"/>
        </w:rPr>
        <w:br/>
        <w:t>One of the great strengths of this study is the number of populations examined.  The large number of populations also leads to an unfortunate but completely forgivable, that is, the imprecise measures made of flowering phenology and attack intensity that is no doubt due to the effort required to reach all sites in a timely manner.  The uncertainty involved in the analysis of each single population is very likely overcome by looking at so many populations.</w:t>
      </w:r>
      <w:r w:rsidRPr="00385749">
        <w:rPr>
          <w:i/>
          <w:lang w:val="en-US"/>
        </w:rPr>
        <w:br/>
      </w:r>
      <w:r w:rsidRPr="00385749">
        <w:rPr>
          <w:i/>
          <w:lang w:val="en-US"/>
        </w:rPr>
        <w:br/>
        <w:t xml:space="preserve">A very large amount of information has been put into appendices:  the paper will be greatly improved if some of it is moved up into the main body.   (I hesitate to make this suggestion, as I wonder if these analyses were moved to the back in response to reviewer/editor comments on a previous submission.  If so, I disagree with the move).  At the very least, a general path diagram and table S9 should be moved up into the body of the text.  Table S9 should </w:t>
      </w:r>
      <w:proofErr w:type="spellStart"/>
      <w:r w:rsidRPr="00385749">
        <w:rPr>
          <w:i/>
          <w:lang w:val="en-US"/>
        </w:rPr>
        <w:t>alo</w:t>
      </w:r>
      <w:proofErr w:type="spellEnd"/>
      <w:r w:rsidRPr="00385749">
        <w:rPr>
          <w:i/>
          <w:lang w:val="en-US"/>
        </w:rPr>
        <w:t xml:space="preserve"> be expanded to display all path coefficients.  (The individual path diagrams in the appendix would thus no be needed.)</w:t>
      </w:r>
    </w:p>
    <w:p w14:paraId="37D088FB" w14:textId="032C45AE" w:rsidR="00945D38" w:rsidRDefault="00D37E17" w:rsidP="00947DCA">
      <w:pPr>
        <w:rPr>
          <w:i/>
          <w:lang w:val="en-US"/>
        </w:rPr>
      </w:pPr>
      <w:r w:rsidRPr="00D37E17">
        <w:rPr>
          <w:lang w:val="en-US"/>
        </w:rPr>
        <w:t xml:space="preserve">We </w:t>
      </w:r>
      <w:r w:rsidR="00862F92">
        <w:rPr>
          <w:lang w:val="en-US"/>
        </w:rPr>
        <w:t xml:space="preserve">now </w:t>
      </w:r>
      <w:r>
        <w:rPr>
          <w:lang w:val="en-US"/>
        </w:rPr>
        <w:t>include a new figure (</w:t>
      </w:r>
      <w:r w:rsidR="00947DCA">
        <w:rPr>
          <w:lang w:val="en-US"/>
        </w:rPr>
        <w:t xml:space="preserve">now </w:t>
      </w:r>
      <w:r>
        <w:rPr>
          <w:lang w:val="en-US"/>
        </w:rPr>
        <w:t xml:space="preserve">Fig. </w:t>
      </w:r>
      <w:r w:rsidR="00947DCA">
        <w:rPr>
          <w:lang w:val="en-US"/>
        </w:rPr>
        <w:t>2</w:t>
      </w:r>
      <w:r>
        <w:rPr>
          <w:lang w:val="en-US"/>
        </w:rPr>
        <w:t xml:space="preserve">) showing two general path analyses, one for each study year. </w:t>
      </w:r>
      <w:r w:rsidR="00A12F34">
        <w:rPr>
          <w:lang w:val="en-US"/>
        </w:rPr>
        <w:t>A</w:t>
      </w:r>
      <w:r w:rsidRPr="00D37E17">
        <w:rPr>
          <w:lang w:val="en-US"/>
        </w:rPr>
        <w:t xml:space="preserve">ccording to the reviewer’s suggestion, we </w:t>
      </w:r>
      <w:r w:rsidR="00A12F34">
        <w:rPr>
          <w:lang w:val="en-US"/>
        </w:rPr>
        <w:t xml:space="preserve">also </w:t>
      </w:r>
      <w:r w:rsidR="00862F92" w:rsidRPr="00D37E17">
        <w:rPr>
          <w:lang w:val="en-US"/>
        </w:rPr>
        <w:t xml:space="preserve">now </w:t>
      </w:r>
      <w:r w:rsidRPr="00D37E17">
        <w:rPr>
          <w:lang w:val="en-US"/>
        </w:rPr>
        <w:t xml:space="preserve">include </w:t>
      </w:r>
      <w:r w:rsidR="00D3744A">
        <w:rPr>
          <w:lang w:val="en-US"/>
        </w:rPr>
        <w:t xml:space="preserve">all </w:t>
      </w:r>
      <w:r w:rsidRPr="00D37E17">
        <w:rPr>
          <w:lang w:val="en-US"/>
        </w:rPr>
        <w:t>the coefficients for models fit to each population and year</w:t>
      </w:r>
      <w:r w:rsidR="00A12F34">
        <w:rPr>
          <w:lang w:val="en-US"/>
        </w:rPr>
        <w:t xml:space="preserve"> </w:t>
      </w:r>
      <w:r w:rsidR="00D3744A">
        <w:rPr>
          <w:lang w:val="en-US"/>
        </w:rPr>
        <w:t xml:space="preserve">in </w:t>
      </w:r>
      <w:r w:rsidR="00862F92">
        <w:rPr>
          <w:lang w:val="en-US"/>
        </w:rPr>
        <w:t>T</w:t>
      </w:r>
      <w:r w:rsidR="00D3744A">
        <w:rPr>
          <w:lang w:val="en-US"/>
        </w:rPr>
        <w:t>able</w:t>
      </w:r>
      <w:r w:rsidR="00862F92">
        <w:rPr>
          <w:lang w:val="en-US"/>
        </w:rPr>
        <w:t xml:space="preserve"> 4 and Appendices S3-5</w:t>
      </w:r>
      <w:r w:rsidR="00D3744A">
        <w:rPr>
          <w:lang w:val="en-US"/>
        </w:rPr>
        <w:t xml:space="preserve">. For the sake of brevity, we have </w:t>
      </w:r>
      <w:r w:rsidR="00862F92">
        <w:rPr>
          <w:lang w:val="en-US"/>
        </w:rPr>
        <w:t xml:space="preserve">chosen </w:t>
      </w:r>
      <w:r w:rsidR="00D3744A">
        <w:rPr>
          <w:lang w:val="en-US"/>
        </w:rPr>
        <w:t xml:space="preserve">to present the results from the model where indirect effects are mediated by the intensity of predation (i.e. number of eggs) in the main text, and the results from the model where they are mediated by the probability of predator attack in the supplementary material (Appendices S3-5). </w:t>
      </w:r>
      <w:r w:rsidR="00862F92">
        <w:rPr>
          <w:lang w:val="en-US"/>
        </w:rPr>
        <w:t xml:space="preserve">In </w:t>
      </w:r>
      <w:r w:rsidR="00D3744A">
        <w:rPr>
          <w:lang w:val="en-US"/>
        </w:rPr>
        <w:t>Table 4, we show the standardized coefficients for the model with number of eggs</w:t>
      </w:r>
      <w:ins w:id="74" w:author="Johan Ehrlén" w:date="2016-05-30T16:52:00Z">
        <w:r w:rsidR="00862F92">
          <w:rPr>
            <w:lang w:val="en-US"/>
          </w:rPr>
          <w:t xml:space="preserve">. </w:t>
        </w:r>
      </w:ins>
      <w:r w:rsidR="00862F92">
        <w:rPr>
          <w:lang w:val="en-US"/>
        </w:rPr>
        <w:t xml:space="preserve">Because showing both the standardized and the unstandardized </w:t>
      </w:r>
      <w:r w:rsidR="00D3744A">
        <w:rPr>
          <w:lang w:val="en-US"/>
        </w:rPr>
        <w:t>(</w:t>
      </w:r>
      <w:r w:rsidR="00862F92">
        <w:rPr>
          <w:lang w:val="en-US"/>
        </w:rPr>
        <w:t>which are</w:t>
      </w:r>
      <w:r w:rsidR="00D3744A">
        <w:rPr>
          <w:lang w:val="en-US"/>
        </w:rPr>
        <w:t xml:space="preserve"> useful for interpretation of effect sizes</w:t>
      </w:r>
      <w:r w:rsidR="00862F92">
        <w:rPr>
          <w:lang w:val="en-US"/>
        </w:rPr>
        <w:t>)</w:t>
      </w:r>
      <w:r w:rsidR="00D3744A">
        <w:rPr>
          <w:lang w:val="en-US"/>
        </w:rPr>
        <w:t xml:space="preserve"> </w:t>
      </w:r>
      <w:r w:rsidR="00862F92">
        <w:rPr>
          <w:lang w:val="en-US"/>
        </w:rPr>
        <w:t xml:space="preserve">coefficients </w:t>
      </w:r>
      <w:r w:rsidR="00713814">
        <w:rPr>
          <w:lang w:val="en-US"/>
        </w:rPr>
        <w:t xml:space="preserve">for all models in Table 4 </w:t>
      </w:r>
      <w:ins w:id="75" w:author="Alicia" w:date="2016-06-01T13:33:00Z">
        <w:r w:rsidR="00B275AF">
          <w:rPr>
            <w:lang w:val="en-US"/>
          </w:rPr>
          <w:t xml:space="preserve">would </w:t>
        </w:r>
      </w:ins>
      <w:r w:rsidR="00713814">
        <w:rPr>
          <w:lang w:val="en-US"/>
        </w:rPr>
        <w:t>result in a very complex table, we present the unstandardized coeffic</w:t>
      </w:r>
      <w:r w:rsidR="00B275AF">
        <w:rPr>
          <w:lang w:val="en-US"/>
        </w:rPr>
        <w:t>i</w:t>
      </w:r>
      <w:r w:rsidR="00713814">
        <w:rPr>
          <w:lang w:val="en-US"/>
        </w:rPr>
        <w:t>ents</w:t>
      </w:r>
      <w:r w:rsidR="00D3744A">
        <w:rPr>
          <w:lang w:val="en-US"/>
        </w:rPr>
        <w:t xml:space="preserve"> in Appendix S9. </w:t>
      </w:r>
      <w:r w:rsidR="00713814">
        <w:rPr>
          <w:lang w:val="en-US"/>
        </w:rPr>
        <w:t>As all the coefficients are now shown in tables, w</w:t>
      </w:r>
      <w:r w:rsidR="00D3744A">
        <w:rPr>
          <w:lang w:val="en-US"/>
        </w:rPr>
        <w:t xml:space="preserve">e have </w:t>
      </w:r>
      <w:r w:rsidR="00A12F34">
        <w:rPr>
          <w:lang w:val="en-US"/>
        </w:rPr>
        <w:t xml:space="preserve">removed the two </w:t>
      </w:r>
      <w:r w:rsidR="00031DC3">
        <w:rPr>
          <w:lang w:val="en-US"/>
        </w:rPr>
        <w:t>a</w:t>
      </w:r>
      <w:r w:rsidR="00A12F34">
        <w:rPr>
          <w:lang w:val="en-US"/>
        </w:rPr>
        <w:t xml:space="preserve">ppendices with the </w:t>
      </w:r>
      <w:r w:rsidR="00713814">
        <w:rPr>
          <w:lang w:val="en-US"/>
        </w:rPr>
        <w:t xml:space="preserve">separate </w:t>
      </w:r>
      <w:r w:rsidR="00A12F34">
        <w:rPr>
          <w:lang w:val="en-US"/>
        </w:rPr>
        <w:t>path diagrams</w:t>
      </w:r>
      <w:r w:rsidR="00713814">
        <w:rPr>
          <w:lang w:val="en-US"/>
        </w:rPr>
        <w:t xml:space="preserve"> for each population and year</w:t>
      </w:r>
      <w:r w:rsidR="00A12F34">
        <w:rPr>
          <w:lang w:val="en-US"/>
        </w:rPr>
        <w:t xml:space="preserve">. </w:t>
      </w:r>
      <w:r w:rsidR="00385749" w:rsidRPr="00D37E17">
        <w:rPr>
          <w:lang w:val="en-US"/>
        </w:rPr>
        <w:br/>
      </w:r>
      <w:r w:rsidR="00385749" w:rsidRPr="00D37E17">
        <w:rPr>
          <w:lang w:val="en-US"/>
        </w:rPr>
        <w:br/>
      </w:r>
      <w:r w:rsidR="00385749" w:rsidRPr="00F263CA">
        <w:rPr>
          <w:i/>
          <w:lang w:val="en-US"/>
        </w:rPr>
        <w:t>With regard to the path analysis, it is not clear if the data were standardized within populations of across populations.</w:t>
      </w:r>
    </w:p>
    <w:p w14:paraId="5623D954" w14:textId="3ECE3384" w:rsidR="00D3744A" w:rsidRDefault="00D3744A" w:rsidP="00A12F34">
      <w:pPr>
        <w:rPr>
          <w:lang w:val="en-US"/>
        </w:rPr>
      </w:pPr>
      <w:r>
        <w:rPr>
          <w:lang w:val="en-US"/>
        </w:rPr>
        <w:t>The data were standardized within populations. This is now mentioned in the text (</w:t>
      </w:r>
      <w:del w:id="76" w:author="Alicia" w:date="2016-06-02T18:03:00Z">
        <w:r w:rsidDel="00931802">
          <w:rPr>
            <w:lang w:val="en-US"/>
          </w:rPr>
          <w:delText>P10</w:delText>
        </w:r>
      </w:del>
      <w:ins w:id="77" w:author="Johan Ehrlén" w:date="2016-05-30T17:10:00Z">
        <w:del w:id="78" w:author="Alicia" w:date="2016-06-02T18:03:00Z">
          <w:r w:rsidR="00716CC3" w:rsidDel="00931802">
            <w:rPr>
              <w:lang w:val="en-US"/>
            </w:rPr>
            <w:delText xml:space="preserve">, </w:delText>
          </w:r>
        </w:del>
      </w:ins>
      <w:del w:id="79" w:author="Alicia" w:date="2016-06-02T18:03:00Z">
        <w:r w:rsidDel="00931802">
          <w:rPr>
            <w:lang w:val="en-US"/>
          </w:rPr>
          <w:delText>L200-202</w:delText>
        </w:r>
      </w:del>
      <w:ins w:id="80" w:author="Alicia" w:date="2016-06-02T18:03:00Z">
        <w:r w:rsidR="00931802">
          <w:rPr>
            <w:lang w:val="en-US"/>
          </w:rPr>
          <w:t>P10-11, L209-210</w:t>
        </w:r>
      </w:ins>
      <w:r>
        <w:rPr>
          <w:lang w:val="en-US"/>
        </w:rPr>
        <w:t>).</w:t>
      </w:r>
    </w:p>
    <w:p w14:paraId="1B66CC45" w14:textId="77777777" w:rsidR="00716CC3" w:rsidRDefault="00716CC3" w:rsidP="00716CC3">
      <w:pPr>
        <w:rPr>
          <w:i/>
          <w:lang w:val="en-US"/>
        </w:rPr>
      </w:pPr>
      <w:r w:rsidRPr="00F263CA">
        <w:rPr>
          <w:i/>
          <w:lang w:val="en-US"/>
        </w:rPr>
        <w:lastRenderedPageBreak/>
        <w:t>There is not much said about the fact that in the path analyses, the direct effect of phenology on fitness is zero or negative in the populations with butterflies.  In populations without butterflies (and so all of the effect is direct) it is zero or positive.  Thus, I would expect that the direct effect of phenology on fitness also be zero or positive after taking account of the indirect effects of butterfly attack.  Why the reversal in the direct effect between the 0 and 1 populations?  Do the populations differ for mean phenology?</w:t>
      </w:r>
    </w:p>
    <w:p w14:paraId="51B73561" w14:textId="77777777" w:rsidR="00716CC3" w:rsidRDefault="00716CC3" w:rsidP="00716CC3">
      <w:pPr>
        <w:rPr>
          <w:i/>
          <w:lang w:val="en-US"/>
        </w:rPr>
      </w:pPr>
      <w:r w:rsidRPr="00F263CA">
        <w:rPr>
          <w:i/>
          <w:lang w:val="en-US"/>
        </w:rPr>
        <w:t>This leads to a suggestion for an additional analysis using population as the level of replication -- an analysis that addresses questions such as:  1) do populations with early mean phenology tend to have greater attack rates?, and, 2) is selection on phenology stronger/weaker in populations with early mean phenology?.  It is plausible that a very-early flowering population could escape butterfly attack, but still experience selection against early flowering due to temporal mismatch with pollinators, poor seasonal climate, etc.   Floral abundance and timing could have a density/frequency-dependent effect on butterfly oviposition that would leave a signal in the response of the enemy to the mean host phenotype.  The authors can consult a paper I wrote a number of years ago on variation in selection across populations and generations as an example (</w:t>
      </w:r>
      <w:commentRangeStart w:id="81"/>
      <w:commentRangeStart w:id="82"/>
      <w:r w:rsidRPr="00F263CA">
        <w:rPr>
          <w:i/>
          <w:lang w:val="en-US"/>
        </w:rPr>
        <w:t xml:space="preserve">Weis, A.E., and A.D. </w:t>
      </w:r>
      <w:proofErr w:type="spellStart"/>
      <w:r w:rsidRPr="00F263CA">
        <w:rPr>
          <w:i/>
          <w:lang w:val="en-US"/>
        </w:rPr>
        <w:t>Kapelinski</w:t>
      </w:r>
      <w:proofErr w:type="spellEnd"/>
      <w:r w:rsidRPr="00F263CA">
        <w:rPr>
          <w:i/>
          <w:lang w:val="en-US"/>
        </w:rPr>
        <w:t xml:space="preserve">.  1994. Variable selection on </w:t>
      </w:r>
      <w:proofErr w:type="spellStart"/>
      <w:r w:rsidRPr="00F263CA">
        <w:rPr>
          <w:i/>
          <w:lang w:val="en-US"/>
        </w:rPr>
        <w:t>Eurosta's</w:t>
      </w:r>
      <w:proofErr w:type="spellEnd"/>
      <w:r w:rsidRPr="00F263CA">
        <w:rPr>
          <w:i/>
          <w:lang w:val="en-US"/>
        </w:rPr>
        <w:t xml:space="preserve"> gall size, II: A path analysis of the ecological factors behind selection. Evolution 48:734-745; the analysis in this paper may not meet today’s standards, but is at least indicative of the issues</w:t>
      </w:r>
      <w:commentRangeEnd w:id="81"/>
      <w:r w:rsidR="00FD5FEC">
        <w:rPr>
          <w:rStyle w:val="Refdecomentario"/>
        </w:rPr>
        <w:commentReference w:id="81"/>
      </w:r>
      <w:r w:rsidRPr="00F263CA">
        <w:rPr>
          <w:i/>
          <w:lang w:val="en-US"/>
        </w:rPr>
        <w:t>).</w:t>
      </w:r>
      <w:commentRangeEnd w:id="82"/>
      <w:r w:rsidR="00050111">
        <w:rPr>
          <w:rStyle w:val="Refdecomentario"/>
        </w:rPr>
        <w:commentReference w:id="82"/>
      </w:r>
    </w:p>
    <w:p w14:paraId="7C879A8F" w14:textId="0E41FB7E" w:rsidR="00716CC3" w:rsidRDefault="00716CC3" w:rsidP="00716CC3">
      <w:pPr>
        <w:rPr>
          <w:lang w:val="en-US"/>
        </w:rPr>
      </w:pPr>
      <w:r>
        <w:rPr>
          <w:lang w:val="en-US"/>
        </w:rPr>
        <w:t>We have now performed the additional analyses suggested but the reviewer. The results of these population-level analyses show that populations with and without butterflies did not differ in mean phenology in any of the two years studied. They do, however, show that combinations of populations and years with earlier mean phenology have higher proportions of plants attacked by the butterfly (binomial GLM estimate = 0.528, p &lt; 0.001). This implies that butterfly seed predators not only prefer earlier-flowering plants within populations, but also that attack rates are higher in earlier-flowering populations. Th</w:t>
      </w:r>
      <w:r w:rsidR="00E11E5D">
        <w:rPr>
          <w:lang w:val="en-US"/>
        </w:rPr>
        <w:t>ese</w:t>
      </w:r>
      <w:r>
        <w:rPr>
          <w:lang w:val="en-US"/>
        </w:rPr>
        <w:t xml:space="preserve"> result</w:t>
      </w:r>
      <w:r w:rsidR="00E11E5D">
        <w:rPr>
          <w:lang w:val="en-US"/>
        </w:rPr>
        <w:t>s are</w:t>
      </w:r>
      <w:r>
        <w:rPr>
          <w:lang w:val="en-US"/>
        </w:rPr>
        <w:t xml:space="preserve"> now </w:t>
      </w:r>
      <w:r w:rsidR="00E11E5D">
        <w:rPr>
          <w:lang w:val="en-US"/>
        </w:rPr>
        <w:t xml:space="preserve">provided </w:t>
      </w:r>
      <w:r>
        <w:rPr>
          <w:lang w:val="en-US"/>
        </w:rPr>
        <w:t>in the text (</w:t>
      </w:r>
      <w:del w:id="83" w:author="Alicia" w:date="2016-06-02T18:05:00Z">
        <w:r w:rsidDel="00931802">
          <w:rPr>
            <w:lang w:val="en-US"/>
          </w:rPr>
          <w:delText>P16</w:delText>
        </w:r>
        <w:r w:rsidR="00E11E5D" w:rsidDel="00931802">
          <w:rPr>
            <w:lang w:val="en-US"/>
          </w:rPr>
          <w:delText xml:space="preserve">, </w:delText>
        </w:r>
        <w:r w:rsidDel="00931802">
          <w:rPr>
            <w:lang w:val="en-US"/>
          </w:rPr>
          <w:delText>L375-378</w:delText>
        </w:r>
      </w:del>
      <w:ins w:id="84" w:author="Alicia" w:date="2016-06-02T18:05:00Z">
        <w:r w:rsidR="00931802">
          <w:rPr>
            <w:lang w:val="en-US"/>
          </w:rPr>
          <w:t>P17, L362-365</w:t>
        </w:r>
      </w:ins>
      <w:r>
        <w:rPr>
          <w:lang w:val="en-US"/>
        </w:rPr>
        <w:t xml:space="preserve">). </w:t>
      </w:r>
      <w:r w:rsidR="00E11E5D">
        <w:rPr>
          <w:lang w:val="en-US"/>
        </w:rPr>
        <w:t>Yet</w:t>
      </w:r>
      <w:r>
        <w:rPr>
          <w:lang w:val="en-US"/>
        </w:rPr>
        <w:t>, the strength of selection on phenology (</w:t>
      </w:r>
      <w:r w:rsidR="00E11E5D">
        <w:rPr>
          <w:lang w:val="en-US"/>
        </w:rPr>
        <w:t xml:space="preserve">estimated </w:t>
      </w:r>
      <w:r>
        <w:rPr>
          <w:lang w:val="en-US"/>
        </w:rPr>
        <w:t>by the selection gradient)</w:t>
      </w:r>
      <w:r w:rsidRPr="00E7478B">
        <w:rPr>
          <w:lang w:val="en-US"/>
        </w:rPr>
        <w:t xml:space="preserve"> </w:t>
      </w:r>
      <w:r>
        <w:rPr>
          <w:lang w:val="en-US"/>
        </w:rPr>
        <w:t>was unrelated to mean population phenology (</w:t>
      </w:r>
      <w:del w:id="85" w:author="Alicia" w:date="2016-06-02T18:11:00Z">
        <w:r w:rsidDel="00522401">
          <w:rPr>
            <w:lang w:val="en-US"/>
          </w:rPr>
          <w:delText>P10</w:delText>
        </w:r>
        <w:r w:rsidR="00E11E5D" w:rsidDel="00522401">
          <w:rPr>
            <w:lang w:val="en-US"/>
          </w:rPr>
          <w:delText xml:space="preserve">, </w:delText>
        </w:r>
        <w:r w:rsidDel="00522401">
          <w:rPr>
            <w:lang w:val="en-US"/>
          </w:rPr>
          <w:delText xml:space="preserve">L258-259, </w:delText>
        </w:r>
      </w:del>
      <w:del w:id="86" w:author="Alicia" w:date="2016-06-02T18:06:00Z">
        <w:r w:rsidDel="00931802">
          <w:rPr>
            <w:lang w:val="en-US"/>
          </w:rPr>
          <w:delText>P16</w:delText>
        </w:r>
      </w:del>
      <w:ins w:id="87" w:author="Alicia" w:date="2016-06-02T18:06:00Z">
        <w:r w:rsidR="00931802">
          <w:rPr>
            <w:lang w:val="en-US"/>
          </w:rPr>
          <w:t>P1</w:t>
        </w:r>
        <w:r w:rsidR="00931802">
          <w:rPr>
            <w:lang w:val="en-US"/>
          </w:rPr>
          <w:t>7</w:t>
        </w:r>
      </w:ins>
      <w:r w:rsidR="00E11E5D">
        <w:rPr>
          <w:lang w:val="en-US"/>
        </w:rPr>
        <w:t xml:space="preserve">, </w:t>
      </w:r>
      <w:del w:id="88" w:author="Alicia" w:date="2016-06-02T18:06:00Z">
        <w:r w:rsidDel="00931802">
          <w:rPr>
            <w:lang w:val="en-US"/>
          </w:rPr>
          <w:delText>L383-384</w:delText>
        </w:r>
      </w:del>
      <w:ins w:id="89" w:author="Alicia" w:date="2016-06-02T18:06:00Z">
        <w:r w:rsidR="00931802">
          <w:rPr>
            <w:lang w:val="en-US"/>
          </w:rPr>
          <w:t>L365-367</w:t>
        </w:r>
      </w:ins>
      <w:r>
        <w:rPr>
          <w:lang w:val="en-US"/>
        </w:rPr>
        <w:t xml:space="preserve">). We </w:t>
      </w:r>
      <w:r w:rsidR="00E11E5D">
        <w:rPr>
          <w:lang w:val="en-US"/>
        </w:rPr>
        <w:t xml:space="preserve">also </w:t>
      </w:r>
      <w:r>
        <w:rPr>
          <w:lang w:val="en-US"/>
        </w:rPr>
        <w:t xml:space="preserve">do not think that populations flowering very early suffer from a temporal mismatch with pollinators, as flowers would open at the earliest in the beginning of July in these populations, and at this time of the year availability of pollinators should not be a problem. </w:t>
      </w:r>
    </w:p>
    <w:p w14:paraId="7941555C" w14:textId="59CD54FB" w:rsidR="00716CC3" w:rsidRDefault="00716CC3" w:rsidP="00A85BD8">
      <w:pPr>
        <w:rPr>
          <w:lang w:val="en-US"/>
        </w:rPr>
      </w:pPr>
      <w:commentRangeStart w:id="90"/>
      <w:r>
        <w:rPr>
          <w:lang w:val="en-US"/>
        </w:rPr>
        <w:t xml:space="preserve">We think that the direct negative effect of phenology on fitness in some of the populations with the predator might be due to </w:t>
      </w:r>
      <w:ins w:id="91" w:author="Alicia" w:date="2016-06-02T16:25:00Z">
        <w:r w:rsidR="00505B71">
          <w:rPr>
            <w:lang w:val="en-US"/>
          </w:rPr>
          <w:t xml:space="preserve">phenology affecting </w:t>
        </w:r>
      </w:ins>
      <w:ins w:id="92" w:author="Alicia" w:date="2016-06-02T16:24:00Z">
        <w:r w:rsidR="00505B71">
          <w:rPr>
            <w:lang w:val="en-US"/>
          </w:rPr>
          <w:t xml:space="preserve">egg concentration among the different flowers </w:t>
        </w:r>
      </w:ins>
      <w:ins w:id="93" w:author="Alicia" w:date="2016-06-02T16:25:00Z">
        <w:r w:rsidR="00505B71">
          <w:rPr>
            <w:lang w:val="en-US"/>
          </w:rPr>
          <w:t xml:space="preserve">in an individual plant. </w:t>
        </w:r>
      </w:ins>
      <w:ins w:id="94" w:author="Alicia" w:date="2016-06-02T16:35:00Z">
        <w:r w:rsidR="00A85BD8">
          <w:rPr>
            <w:lang w:val="en-US"/>
          </w:rPr>
          <w:t>We show</w:t>
        </w:r>
      </w:ins>
      <w:ins w:id="95" w:author="Alicia" w:date="2016-06-02T16:13:00Z">
        <w:r w:rsidR="00050111">
          <w:rPr>
            <w:lang w:val="en-US"/>
          </w:rPr>
          <w:t xml:space="preserve"> that an early phenology </w:t>
        </w:r>
      </w:ins>
      <w:ins w:id="96" w:author="Alicia" w:date="2016-06-02T16:34:00Z">
        <w:r w:rsidR="00A85BD8">
          <w:rPr>
            <w:lang w:val="en-US"/>
          </w:rPr>
          <w:t>increases the</w:t>
        </w:r>
      </w:ins>
      <w:ins w:id="97" w:author="Alicia" w:date="2016-06-02T16:13:00Z">
        <w:r w:rsidR="00050111">
          <w:rPr>
            <w:lang w:val="en-US"/>
          </w:rPr>
          <w:t xml:space="preserve"> number of eggs</w:t>
        </w:r>
      </w:ins>
      <w:ins w:id="98" w:author="Alicia" w:date="2016-06-02T16:34:00Z">
        <w:r w:rsidR="00A85BD8">
          <w:rPr>
            <w:lang w:val="en-US"/>
          </w:rPr>
          <w:t xml:space="preserve"> per plant</w:t>
        </w:r>
      </w:ins>
      <w:ins w:id="99" w:author="Alicia" w:date="2016-06-02T16:14:00Z">
        <w:r w:rsidR="00050111">
          <w:rPr>
            <w:lang w:val="en-US"/>
          </w:rPr>
          <w:t xml:space="preserve">, but we </w:t>
        </w:r>
      </w:ins>
      <w:ins w:id="100" w:author="Alicia" w:date="2016-06-02T16:35:00Z">
        <w:r w:rsidR="00A85BD8">
          <w:rPr>
            <w:lang w:val="en-US"/>
          </w:rPr>
          <w:t xml:space="preserve">have not assessed the distribution of </w:t>
        </w:r>
        <w:r w:rsidR="00A85BD8">
          <w:rPr>
            <w:lang w:val="en-US"/>
          </w:rPr>
          <w:t>egg</w:t>
        </w:r>
        <w:r w:rsidR="00A85BD8">
          <w:rPr>
            <w:lang w:val="en-US"/>
          </w:rPr>
          <w:t>s</w:t>
        </w:r>
        <w:r w:rsidR="00A85BD8">
          <w:rPr>
            <w:lang w:val="en-US"/>
          </w:rPr>
          <w:t xml:space="preserve"> </w:t>
        </w:r>
      </w:ins>
      <w:ins w:id="101" w:author="Alicia" w:date="2016-06-02T16:14:00Z">
        <w:r w:rsidR="00050111">
          <w:rPr>
            <w:lang w:val="en-US"/>
          </w:rPr>
          <w:t xml:space="preserve">among the different flowers </w:t>
        </w:r>
      </w:ins>
      <w:ins w:id="102" w:author="Alicia" w:date="2016-06-02T16:35:00Z">
        <w:r w:rsidR="00A85BD8">
          <w:rPr>
            <w:lang w:val="en-US"/>
          </w:rPr>
          <w:t>with</w:t>
        </w:r>
      </w:ins>
      <w:ins w:id="103" w:author="Alicia" w:date="2016-06-02T16:14:00Z">
        <w:r w:rsidR="00050111">
          <w:rPr>
            <w:lang w:val="en-US"/>
          </w:rPr>
          <w:t>in an indivi</w:t>
        </w:r>
        <w:r w:rsidR="00505B71">
          <w:rPr>
            <w:lang w:val="en-US"/>
          </w:rPr>
          <w:t xml:space="preserve">dual. </w:t>
        </w:r>
      </w:ins>
      <w:ins w:id="104" w:author="Alicia" w:date="2016-06-02T16:22:00Z">
        <w:r w:rsidR="00505B71">
          <w:rPr>
            <w:lang w:val="en-US"/>
          </w:rPr>
          <w:t>For a given number of eggs</w:t>
        </w:r>
      </w:ins>
      <w:ins w:id="105" w:author="Alicia" w:date="2016-06-02T16:36:00Z">
        <w:r w:rsidR="00A85BD8">
          <w:rPr>
            <w:lang w:val="en-US"/>
          </w:rPr>
          <w:t xml:space="preserve"> per plant</w:t>
        </w:r>
      </w:ins>
      <w:ins w:id="106" w:author="Alicia" w:date="2016-06-02T16:22:00Z">
        <w:r w:rsidR="00505B71">
          <w:rPr>
            <w:lang w:val="en-US"/>
          </w:rPr>
          <w:t>, l</w:t>
        </w:r>
      </w:ins>
      <w:ins w:id="107" w:author="Alicia" w:date="2016-06-02T16:14:00Z">
        <w:r w:rsidR="00050111">
          <w:rPr>
            <w:lang w:val="en-US"/>
          </w:rPr>
          <w:t xml:space="preserve">ate-flowering plants might show higher </w:t>
        </w:r>
      </w:ins>
      <w:ins w:id="108" w:author="Alicia" w:date="2016-06-02T16:23:00Z">
        <w:r w:rsidR="00505B71">
          <w:rPr>
            <w:lang w:val="en-US"/>
          </w:rPr>
          <w:t xml:space="preserve">among-flower variation in egg numbers than early-flowering plants. </w:t>
        </w:r>
      </w:ins>
      <w:ins w:id="109" w:author="Alicia" w:date="2016-06-02T16:24:00Z">
        <w:r w:rsidR="00505B71">
          <w:rPr>
            <w:lang w:val="en-US"/>
          </w:rPr>
          <w:t>L</w:t>
        </w:r>
      </w:ins>
      <w:ins w:id="110" w:author="Alicia" w:date="2016-06-02T16:16:00Z">
        <w:r w:rsidR="00050111">
          <w:rPr>
            <w:lang w:val="en-US"/>
          </w:rPr>
          <w:t xml:space="preserve">ate-opening flowers in </w:t>
        </w:r>
      </w:ins>
      <w:ins w:id="111" w:author="Alicia" w:date="2016-06-02T16:24:00Z">
        <w:r w:rsidR="00505B71">
          <w:rPr>
            <w:lang w:val="en-US"/>
          </w:rPr>
          <w:t>late-flowering</w:t>
        </w:r>
      </w:ins>
      <w:ins w:id="112" w:author="Alicia" w:date="2016-06-02T16:16:00Z">
        <w:r w:rsidR="00050111">
          <w:rPr>
            <w:lang w:val="en-US"/>
          </w:rPr>
          <w:t xml:space="preserve"> plants</w:t>
        </w:r>
      </w:ins>
      <w:del w:id="113" w:author="Alicia" w:date="2016-06-02T16:16:00Z">
        <w:r w:rsidDel="00050111">
          <w:rPr>
            <w:lang w:val="en-US"/>
          </w:rPr>
          <w:delText>the fact that this effect is not completely independent from the predation effect. In plants that flower late in the season, late-opening flowers</w:delText>
        </w:r>
      </w:del>
      <w:r>
        <w:rPr>
          <w:lang w:val="en-US"/>
        </w:rPr>
        <w:t xml:space="preserve"> might </w:t>
      </w:r>
      <w:del w:id="114" w:author="Alicia" w:date="2016-06-02T16:16:00Z">
        <w:r w:rsidDel="00050111">
          <w:rPr>
            <w:lang w:val="en-US"/>
          </w:rPr>
          <w:delText xml:space="preserve">be able to </w:delText>
        </w:r>
      </w:del>
      <w:r>
        <w:rPr>
          <w:lang w:val="en-US"/>
        </w:rPr>
        <w:t xml:space="preserve">escape predation due to a temporal mismatch with </w:t>
      </w:r>
      <w:del w:id="115" w:author="Alicia" w:date="2016-06-02T16:16:00Z">
        <w:r w:rsidDel="00050111">
          <w:rPr>
            <w:lang w:val="en-US"/>
          </w:rPr>
          <w:delText xml:space="preserve">the </w:delText>
        </w:r>
      </w:del>
      <w:r>
        <w:rPr>
          <w:lang w:val="en-US"/>
        </w:rPr>
        <w:t>butterfly oviposition</w:t>
      </w:r>
      <w:del w:id="116" w:author="Alicia" w:date="2016-06-02T16:17:00Z">
        <w:r w:rsidDel="00050111">
          <w:rPr>
            <w:lang w:val="en-US"/>
          </w:rPr>
          <w:delText xml:space="preserve"> </w:delText>
        </w:r>
      </w:del>
      <w:ins w:id="117" w:author="Alicia" w:date="2016-06-02T16:17:00Z">
        <w:r w:rsidR="00050111">
          <w:rPr>
            <w:lang w:val="en-US"/>
          </w:rPr>
          <w:t xml:space="preserve"> (i.e. these flowers might develop when the oviposition period is over)</w:t>
        </w:r>
      </w:ins>
      <w:del w:id="118" w:author="Alicia" w:date="2016-06-02T16:17:00Z">
        <w:r w:rsidDel="00050111">
          <w:rPr>
            <w:lang w:val="en-US"/>
          </w:rPr>
          <w:delText>period</w:delText>
        </w:r>
      </w:del>
      <w:r>
        <w:rPr>
          <w:lang w:val="en-US"/>
        </w:rPr>
        <w:t xml:space="preserve">. On the contrary, </w:t>
      </w:r>
      <w:ins w:id="119" w:author="Alicia" w:date="2016-06-02T16:26:00Z">
        <w:r w:rsidR="00505B71">
          <w:rPr>
            <w:lang w:val="en-US"/>
          </w:rPr>
          <w:t xml:space="preserve">in </w:t>
        </w:r>
      </w:ins>
      <w:del w:id="120" w:author="Alicia" w:date="2016-06-02T16:18:00Z">
        <w:r w:rsidDel="00050111">
          <w:rPr>
            <w:lang w:val="en-US"/>
          </w:rPr>
          <w:delText xml:space="preserve">in </w:delText>
        </w:r>
      </w:del>
      <w:ins w:id="121" w:author="Alicia" w:date="2016-06-02T16:18:00Z">
        <w:r w:rsidR="00050111">
          <w:rPr>
            <w:lang w:val="en-US"/>
          </w:rPr>
          <w:t>early-flowering</w:t>
        </w:r>
        <w:r w:rsidR="00050111">
          <w:rPr>
            <w:lang w:val="en-US"/>
          </w:rPr>
          <w:t xml:space="preserve"> </w:t>
        </w:r>
      </w:ins>
      <w:r>
        <w:rPr>
          <w:lang w:val="en-US"/>
        </w:rPr>
        <w:t>plants</w:t>
      </w:r>
      <w:ins w:id="122" w:author="Alicia" w:date="2016-06-02T16:27:00Z">
        <w:r w:rsidR="00505B71">
          <w:rPr>
            <w:lang w:val="en-US"/>
          </w:rPr>
          <w:t>,</w:t>
        </w:r>
      </w:ins>
      <w:r>
        <w:rPr>
          <w:lang w:val="en-US"/>
        </w:rPr>
        <w:t xml:space="preserve"> </w:t>
      </w:r>
      <w:ins w:id="123" w:author="Alicia" w:date="2016-06-02T16:27:00Z">
        <w:r w:rsidR="00505B71">
          <w:rPr>
            <w:lang w:val="en-US"/>
          </w:rPr>
          <w:t xml:space="preserve">all flowers </w:t>
        </w:r>
        <w:r w:rsidR="00505B71">
          <w:rPr>
            <w:lang w:val="en-US"/>
          </w:rPr>
          <w:t>would develop during the oviposition period and therefore would be</w:t>
        </w:r>
        <w:r w:rsidR="00505B71">
          <w:rPr>
            <w:lang w:val="en-US"/>
          </w:rPr>
          <w:t xml:space="preserve"> potentially available for oviposition</w:t>
        </w:r>
        <w:r w:rsidR="00505B71">
          <w:rPr>
            <w:lang w:val="en-US"/>
          </w:rPr>
          <w:t>, leading to</w:t>
        </w:r>
      </w:ins>
      <w:del w:id="124" w:author="Alicia" w:date="2016-06-02T16:18:00Z">
        <w:r w:rsidDel="00050111">
          <w:rPr>
            <w:lang w:val="en-US"/>
          </w:rPr>
          <w:delText>that flower early in the season,</w:delText>
        </w:r>
      </w:del>
      <w:ins w:id="125" w:author="Alicia" w:date="2016-06-02T16:28:00Z">
        <w:r w:rsidR="00505B71">
          <w:rPr>
            <w:lang w:val="en-US"/>
          </w:rPr>
          <w:t xml:space="preserve"> </w:t>
        </w:r>
      </w:ins>
      <w:ins w:id="126" w:author="Alicia" w:date="2016-06-02T16:18:00Z">
        <w:r w:rsidR="00050111">
          <w:rPr>
            <w:lang w:val="en-US"/>
          </w:rPr>
          <w:t>lower among-flower variation in egg number</w:t>
        </w:r>
      </w:ins>
      <w:ins w:id="127" w:author="Alicia" w:date="2016-06-02T16:19:00Z">
        <w:r w:rsidR="00505B71">
          <w:rPr>
            <w:lang w:val="en-US"/>
          </w:rPr>
          <w:t xml:space="preserve">. </w:t>
        </w:r>
      </w:ins>
      <w:ins w:id="128" w:author="Alicia" w:date="2016-06-02T16:31:00Z">
        <w:r w:rsidR="00A85BD8">
          <w:rPr>
            <w:lang w:val="en-US"/>
          </w:rPr>
          <w:t>We hypothesize that t</w:t>
        </w:r>
      </w:ins>
      <w:ins w:id="129" w:author="Alicia" w:date="2016-06-02T16:30:00Z">
        <w:r w:rsidR="00A85BD8">
          <w:rPr>
            <w:lang w:val="en-US"/>
          </w:rPr>
          <w:t>he direct increase in</w:t>
        </w:r>
        <w:r w:rsidR="00A85BD8">
          <w:rPr>
            <w:lang w:val="en-US"/>
          </w:rPr>
          <w:t xml:space="preserve"> fitness </w:t>
        </w:r>
        <w:r w:rsidR="00A85BD8">
          <w:rPr>
            <w:lang w:val="en-US"/>
          </w:rPr>
          <w:t>in late-flowering plants</w:t>
        </w:r>
        <w:r w:rsidR="00A85BD8">
          <w:rPr>
            <w:lang w:val="en-US"/>
          </w:rPr>
          <w:t xml:space="preserve"> </w:t>
        </w:r>
      </w:ins>
      <w:ins w:id="130" w:author="Alicia" w:date="2016-06-02T16:31:00Z">
        <w:r w:rsidR="00A85BD8">
          <w:rPr>
            <w:lang w:val="en-US"/>
          </w:rPr>
          <w:t xml:space="preserve">observed in some populations and years </w:t>
        </w:r>
      </w:ins>
      <w:ins w:id="131" w:author="Alicia" w:date="2016-06-02T16:32:00Z">
        <w:r w:rsidR="00A85BD8">
          <w:rPr>
            <w:lang w:val="en-US"/>
          </w:rPr>
          <w:t>could</w:t>
        </w:r>
      </w:ins>
      <w:ins w:id="132" w:author="Alicia" w:date="2016-06-02T16:30:00Z">
        <w:r w:rsidR="00A85BD8">
          <w:rPr>
            <w:lang w:val="en-US"/>
          </w:rPr>
          <w:t xml:space="preserve"> be driven by</w:t>
        </w:r>
      </w:ins>
      <w:ins w:id="133" w:author="Alicia" w:date="2016-06-02T16:32:00Z">
        <w:r w:rsidR="00A85BD8">
          <w:rPr>
            <w:lang w:val="en-US"/>
          </w:rPr>
          <w:t xml:space="preserve"> these</w:t>
        </w:r>
      </w:ins>
      <w:ins w:id="134" w:author="Alicia" w:date="2016-06-02T16:30:00Z">
        <w:r w:rsidR="00A85BD8">
          <w:rPr>
            <w:lang w:val="en-US"/>
          </w:rPr>
          <w:t xml:space="preserve"> late</w:t>
        </w:r>
        <w:r w:rsidR="00A85BD8">
          <w:rPr>
            <w:lang w:val="en-US"/>
          </w:rPr>
          <w:t>-opening</w:t>
        </w:r>
        <w:r w:rsidR="00A85BD8">
          <w:rPr>
            <w:lang w:val="en-US"/>
          </w:rPr>
          <w:t xml:space="preserve"> flowers</w:t>
        </w:r>
      </w:ins>
      <w:ins w:id="135" w:author="Alicia" w:date="2016-06-02T16:32:00Z">
        <w:r w:rsidR="00A85BD8">
          <w:rPr>
            <w:lang w:val="en-US"/>
          </w:rPr>
          <w:t xml:space="preserve"> </w:t>
        </w:r>
      </w:ins>
      <w:ins w:id="136" w:author="Alicia" w:date="2016-06-02T16:30:00Z">
        <w:r w:rsidR="00A85BD8">
          <w:rPr>
            <w:lang w:val="en-US"/>
          </w:rPr>
          <w:lastRenderedPageBreak/>
          <w:t xml:space="preserve">that </w:t>
        </w:r>
        <w:r w:rsidR="00A85BD8">
          <w:rPr>
            <w:lang w:val="en-US"/>
          </w:rPr>
          <w:t>are able to escape predation</w:t>
        </w:r>
      </w:ins>
      <w:ins w:id="137" w:author="Alicia" w:date="2016-06-02T16:33:00Z">
        <w:r w:rsidR="00A85BD8">
          <w:rPr>
            <w:lang w:val="en-US"/>
          </w:rPr>
          <w:t>, as reported in</w:t>
        </w:r>
      </w:ins>
      <w:del w:id="138" w:author="Alicia" w:date="2016-06-02T16:19:00Z">
        <w:r w:rsidDel="00505B71">
          <w:rPr>
            <w:lang w:val="en-US"/>
          </w:rPr>
          <w:delText xml:space="preserve"> both early- and late-opening flowers could potentially be oviposited, due to a highest degree of overlap with the oviposition period of the predator. </w:delText>
        </w:r>
      </w:del>
      <w:del w:id="139" w:author="Alicia" w:date="2016-06-02T16:32:00Z">
        <w:r w:rsidDel="00A85BD8">
          <w:rPr>
            <w:lang w:val="en-US"/>
          </w:rPr>
          <w:delText xml:space="preserve">Although the coefficients in the path analyses are supposed to represent independent effects, we are here considering the effect of intensity of predation measured as number of eggs. The direct effect of phenology on fitness is therefore independent of the number of eggs oviposited on the plant. However, a plant flowering very early and another one flowering very late could have exactly the same number of eggs, but these eggs could be distributed differently among the different flowers in each plant. In this sense, the proportion of individual flowers that are attacked in a plant may be related to its flowering phenology, and there could be attacked late-flowering plants where some flowers escape seed predation because their bud development starts when the adult butterflies are already absent. This would explain the fitness increase in late-flowering plants, which would be driven by these late flowers which are able to escape predation. </w:delText>
        </w:r>
      </w:del>
      <w:del w:id="140" w:author="Alicia" w:date="2016-06-02T16:33:00Z">
        <w:r w:rsidDel="00A85BD8">
          <w:rPr>
            <w:lang w:val="en-US"/>
          </w:rPr>
          <w:delText>We unfortunately lack data on counts of eggs on individual buds in order to confirm this hypothesis, but</w:delText>
        </w:r>
      </w:del>
      <w:r>
        <w:rPr>
          <w:lang w:val="en-US"/>
        </w:rPr>
        <w:t xml:space="preserve"> other studies (</w:t>
      </w:r>
      <w:proofErr w:type="spellStart"/>
      <w:r>
        <w:rPr>
          <w:lang w:val="en-US"/>
        </w:rPr>
        <w:t>Mahoro</w:t>
      </w:r>
      <w:proofErr w:type="spellEnd"/>
      <w:r>
        <w:rPr>
          <w:lang w:val="en-US"/>
        </w:rPr>
        <w:t xml:space="preserve"> 2003, </w:t>
      </w:r>
      <w:proofErr w:type="spellStart"/>
      <w:r>
        <w:rPr>
          <w:lang w:val="en-US"/>
        </w:rPr>
        <w:t>Ehrlén</w:t>
      </w:r>
      <w:proofErr w:type="spellEnd"/>
      <w:r>
        <w:rPr>
          <w:lang w:val="en-US"/>
        </w:rPr>
        <w:t xml:space="preserve"> et al. 2015)</w:t>
      </w:r>
      <w:del w:id="141" w:author="Alicia" w:date="2016-06-02T16:33:00Z">
        <w:r w:rsidDel="00A85BD8">
          <w:rPr>
            <w:lang w:val="en-US"/>
          </w:rPr>
          <w:delText xml:space="preserve"> have reported late-opening flowers escaping from seed predation, so we think that the same mechanism could be operating, at least in some populations, in our study system</w:delText>
        </w:r>
      </w:del>
      <w:r>
        <w:rPr>
          <w:lang w:val="en-US"/>
        </w:rPr>
        <w:t xml:space="preserve">. We now include this </w:t>
      </w:r>
      <w:ins w:id="142" w:author="Alicia" w:date="2016-06-02T16:34:00Z">
        <w:r w:rsidR="00A85BD8">
          <w:rPr>
            <w:lang w:val="en-US"/>
          </w:rPr>
          <w:t xml:space="preserve">argument </w:t>
        </w:r>
      </w:ins>
      <w:r>
        <w:rPr>
          <w:lang w:val="en-US"/>
        </w:rPr>
        <w:t>in the discussion (P</w:t>
      </w:r>
      <w:ins w:id="143" w:author="Alicia" w:date="2016-06-02T18:13:00Z">
        <w:r w:rsidR="00512C18">
          <w:rPr>
            <w:lang w:val="en-US"/>
          </w:rPr>
          <w:t>16, L329-334</w:t>
        </w:r>
      </w:ins>
      <w:del w:id="144" w:author="Alicia" w:date="2016-06-02T18:13:00Z">
        <w:r w:rsidDel="00512C18">
          <w:rPr>
            <w:lang w:val="en-US"/>
          </w:rPr>
          <w:delText>L</w:delText>
        </w:r>
      </w:del>
      <w:r>
        <w:rPr>
          <w:lang w:val="en-US"/>
        </w:rPr>
        <w:t>).</w:t>
      </w:r>
      <w:commentRangeEnd w:id="90"/>
      <w:r w:rsidR="00A85BD8">
        <w:rPr>
          <w:rStyle w:val="Refdecomentario"/>
        </w:rPr>
        <w:commentReference w:id="90"/>
      </w:r>
    </w:p>
    <w:p w14:paraId="5A749C89" w14:textId="77777777" w:rsidR="00716CC3" w:rsidRDefault="00716CC3" w:rsidP="00716CC3">
      <w:pPr>
        <w:rPr>
          <w:i/>
          <w:lang w:val="en-US"/>
        </w:rPr>
      </w:pPr>
      <w:r w:rsidRPr="00F263CA">
        <w:rPr>
          <w:i/>
          <w:lang w:val="en-US"/>
        </w:rPr>
        <w:br/>
        <w:t>SPECIFIC COMMENTS</w:t>
      </w:r>
      <w:proofErr w:type="gramStart"/>
      <w:r w:rsidRPr="00F263CA">
        <w:rPr>
          <w:i/>
          <w:lang w:val="en-US"/>
        </w:rPr>
        <w:t>:</w:t>
      </w:r>
      <w:proofErr w:type="gramEnd"/>
      <w:r w:rsidRPr="00F263CA">
        <w:rPr>
          <w:i/>
          <w:lang w:val="en-US"/>
        </w:rPr>
        <w:br/>
      </w:r>
      <w:r w:rsidRPr="00F263CA">
        <w:rPr>
          <w:i/>
          <w:lang w:val="en-US"/>
        </w:rPr>
        <w:br/>
        <w:t>Line 34:  there is a paper by Emily Austen in Evolution, 2015, that looked for selection on age at flowering versus flowering calendar date—seed predators select for early flowering date.</w:t>
      </w:r>
    </w:p>
    <w:p w14:paraId="46A6262F" w14:textId="77777777" w:rsidR="00716CC3" w:rsidRDefault="00716CC3" w:rsidP="00716CC3">
      <w:pPr>
        <w:rPr>
          <w:i/>
          <w:lang w:val="en-US"/>
        </w:rPr>
      </w:pPr>
      <w:r>
        <w:rPr>
          <w:lang w:val="en-US"/>
        </w:rPr>
        <w:t>We have now included this reference, and we thank the reviewer for the suggestion.</w:t>
      </w:r>
      <w:r w:rsidRPr="00F263CA">
        <w:rPr>
          <w:i/>
          <w:lang w:val="en-US"/>
        </w:rPr>
        <w:br/>
      </w:r>
      <w:r w:rsidRPr="00F263CA">
        <w:rPr>
          <w:i/>
          <w:lang w:val="en-US"/>
        </w:rPr>
        <w:br/>
        <w:t>Line 95:  change “Contrary to</w:t>
      </w:r>
      <w:proofErr w:type="gramStart"/>
      <w:r w:rsidRPr="00F263CA">
        <w:rPr>
          <w:i/>
          <w:lang w:val="en-US"/>
        </w:rPr>
        <w:t>..”</w:t>
      </w:r>
      <w:proofErr w:type="gramEnd"/>
      <w:r w:rsidRPr="00F263CA">
        <w:rPr>
          <w:i/>
          <w:lang w:val="en-US"/>
        </w:rPr>
        <w:t xml:space="preserve"> to “Distinct from…”</w:t>
      </w:r>
    </w:p>
    <w:p w14:paraId="6F13C0EC" w14:textId="77777777" w:rsidR="00716CC3" w:rsidRDefault="00716CC3" w:rsidP="00716CC3">
      <w:pPr>
        <w:rPr>
          <w:i/>
          <w:lang w:val="en-US"/>
        </w:rPr>
      </w:pPr>
      <w:r>
        <w:rPr>
          <w:lang w:val="en-US"/>
        </w:rPr>
        <w:t>This is now changed.</w:t>
      </w:r>
      <w:r w:rsidRPr="00F263CA">
        <w:rPr>
          <w:i/>
          <w:lang w:val="en-US"/>
        </w:rPr>
        <w:br/>
      </w:r>
      <w:r w:rsidRPr="00F263CA">
        <w:rPr>
          <w:i/>
          <w:lang w:val="en-US"/>
        </w:rPr>
        <w:br/>
        <w:t>Lines 117 and 128:  These are low precision measures of flowering phenology and attack rate.  In addition, they will be biased if visits the first and last sites were made even just a few apart.   Can the date of the visit be used as a covariate to correct for any such bias?</w:t>
      </w:r>
    </w:p>
    <w:p w14:paraId="66ABA6B2" w14:textId="20400CCD" w:rsidR="009F51BF" w:rsidRDefault="00535FD1" w:rsidP="00716CC3">
      <w:pPr>
        <w:rPr>
          <w:lang w:val="en-US"/>
        </w:rPr>
      </w:pPr>
      <w:r w:rsidRPr="00F16C46">
        <w:rPr>
          <w:lang w:val="en-US"/>
        </w:rPr>
        <w:t>There are t</w:t>
      </w:r>
      <w:r>
        <w:rPr>
          <w:lang w:val="en-US"/>
        </w:rPr>
        <w:t>wo</w:t>
      </w:r>
      <w:r w:rsidRPr="00F16C46">
        <w:rPr>
          <w:lang w:val="en-US"/>
        </w:rPr>
        <w:t xml:space="preserve"> principal </w:t>
      </w:r>
      <w:r>
        <w:rPr>
          <w:lang w:val="en-US"/>
        </w:rPr>
        <w:t xml:space="preserve">ways to assess differences in timing of development and phenology among individuals. The traditional way is to record the calendar date </w:t>
      </w:r>
      <w:r w:rsidR="009E7626">
        <w:rPr>
          <w:lang w:val="en-US"/>
        </w:rPr>
        <w:t>at which</w:t>
      </w:r>
      <w:r>
        <w:rPr>
          <w:lang w:val="en-US"/>
        </w:rPr>
        <w:t xml:space="preserve"> an individual reach a pre-defined stage of development, e.g. the arrival of birds in spring o</w:t>
      </w:r>
      <w:r w:rsidR="00275088">
        <w:rPr>
          <w:lang w:val="en-US"/>
        </w:rPr>
        <w:t>r</w:t>
      </w:r>
      <w:r>
        <w:rPr>
          <w:lang w:val="en-US"/>
        </w:rPr>
        <w:t xml:space="preserve"> the opening of the first flower</w:t>
      </w:r>
      <w:del w:id="145" w:author="Alicia" w:date="2016-06-01T13:52:00Z">
        <w:r w:rsidDel="00F16C46">
          <w:rPr>
            <w:lang w:val="en-US"/>
          </w:rPr>
          <w:delText xml:space="preserve"> open</w:delText>
        </w:r>
      </w:del>
      <w:r>
        <w:rPr>
          <w:lang w:val="en-US"/>
        </w:rPr>
        <w:t xml:space="preserve">. An alternative is to assess differences in the stage of development at </w:t>
      </w:r>
      <w:r w:rsidR="009E7626">
        <w:rPr>
          <w:lang w:val="en-US"/>
        </w:rPr>
        <w:t>a single</w:t>
      </w:r>
      <w:r>
        <w:rPr>
          <w:lang w:val="en-US"/>
        </w:rPr>
        <w:t xml:space="preserve"> occasion. Given that recordings are carried synchronously and at a relevant stage, this second option has two main advantages. First, it allows assessment of differences in development among </w:t>
      </w:r>
      <w:commentRangeStart w:id="146"/>
      <w:ins w:id="147" w:author="Alicia" w:date="2016-06-01T13:52:00Z">
        <w:r w:rsidR="00F16C46">
          <w:rPr>
            <w:lang w:val="en-US"/>
          </w:rPr>
          <w:t xml:space="preserve">a </w:t>
        </w:r>
      </w:ins>
      <w:r>
        <w:rPr>
          <w:lang w:val="en-US"/>
        </w:rPr>
        <w:t xml:space="preserve">large number of individuals </w:t>
      </w:r>
      <w:commentRangeEnd w:id="146"/>
      <w:r w:rsidR="00F16C46">
        <w:rPr>
          <w:rStyle w:val="Refdecomentario"/>
        </w:rPr>
        <w:commentReference w:id="146"/>
      </w:r>
      <w:r w:rsidR="009E7626">
        <w:rPr>
          <w:lang w:val="en-US"/>
        </w:rPr>
        <w:t>during</w:t>
      </w:r>
      <w:r>
        <w:rPr>
          <w:lang w:val="en-US"/>
        </w:rPr>
        <w:t xml:space="preserve"> a single recording. Second, it provides a measure of differences in the rate of development that is much less dependent on seasonal variation in temperature, i.e. similar differences in development stage may correspond to two days or two weeks depending on spring temperatures. We would thus argue that for the main objective of this study, to assess how selection gradients – estimated </w:t>
      </w:r>
      <w:r w:rsidR="009F51BF">
        <w:rPr>
          <w:lang w:val="en-US"/>
        </w:rPr>
        <w:t xml:space="preserve">using parameter values that are standardized </w:t>
      </w:r>
      <w:r>
        <w:rPr>
          <w:lang w:val="en-US"/>
        </w:rPr>
        <w:t xml:space="preserve">within populations – depend on the presence of the butterfly, our estimate of differences in </w:t>
      </w:r>
      <w:r w:rsidR="00B73B80">
        <w:rPr>
          <w:lang w:val="en-US"/>
        </w:rPr>
        <w:t xml:space="preserve">floral </w:t>
      </w:r>
      <w:r>
        <w:rPr>
          <w:lang w:val="en-US"/>
        </w:rPr>
        <w:t xml:space="preserve">development/phenology is not just necessary to achieve reasonable sample sizes in 20 populations, but </w:t>
      </w:r>
      <w:r w:rsidR="00B73B80">
        <w:rPr>
          <w:lang w:val="en-US"/>
        </w:rPr>
        <w:t xml:space="preserve">is also </w:t>
      </w:r>
      <w:r>
        <w:rPr>
          <w:lang w:val="en-US"/>
        </w:rPr>
        <w:t xml:space="preserve">a more adequate trait to measure than </w:t>
      </w:r>
      <w:r w:rsidR="009F51BF">
        <w:rPr>
          <w:lang w:val="en-US"/>
        </w:rPr>
        <w:t xml:space="preserve">Julian dates of </w:t>
      </w:r>
      <w:r>
        <w:rPr>
          <w:lang w:val="en-US"/>
        </w:rPr>
        <w:t>opening of flowers</w:t>
      </w:r>
      <w:r w:rsidR="009F51BF">
        <w:rPr>
          <w:lang w:val="en-US"/>
        </w:rPr>
        <w:t xml:space="preserve">. </w:t>
      </w:r>
      <w:r w:rsidR="00B73B80">
        <w:rPr>
          <w:lang w:val="en-US"/>
        </w:rPr>
        <w:t>We have now added such a motivation to why we used this measure of differences in floral development among individuals to the methods section.</w:t>
      </w:r>
    </w:p>
    <w:p w14:paraId="3FBEF8E3" w14:textId="7AC35F4D" w:rsidR="00BC179F" w:rsidRDefault="009F51BF" w:rsidP="00716CC3">
      <w:pPr>
        <w:rPr>
          <w:i/>
          <w:lang w:val="en-US"/>
        </w:rPr>
      </w:pPr>
      <w:r>
        <w:rPr>
          <w:lang w:val="en-US"/>
        </w:rPr>
        <w:t xml:space="preserve">At the same time, it is clear that one possible disadvantage of measuring developmental rate at one occasion is that </w:t>
      </w:r>
      <w:r w:rsidR="00BC179F">
        <w:rPr>
          <w:lang w:val="en-US"/>
        </w:rPr>
        <w:t xml:space="preserve">unstandardized </w:t>
      </w:r>
      <w:r>
        <w:rPr>
          <w:lang w:val="en-US"/>
        </w:rPr>
        <w:t xml:space="preserve">estimates might be difficult to compare among populations if recordings are not carried out simultaneously. </w:t>
      </w:r>
      <w:r w:rsidR="00BC179F">
        <w:rPr>
          <w:lang w:val="en-US"/>
        </w:rPr>
        <w:t>However, in the current study we do not think</w:t>
      </w:r>
      <w:r>
        <w:rPr>
          <w:lang w:val="en-US"/>
        </w:rPr>
        <w:t xml:space="preserve"> that this </w:t>
      </w:r>
      <w:r w:rsidR="00BC179F">
        <w:rPr>
          <w:lang w:val="en-US"/>
        </w:rPr>
        <w:t>wa</w:t>
      </w:r>
      <w:r>
        <w:rPr>
          <w:lang w:val="en-US"/>
        </w:rPr>
        <w:t xml:space="preserve">s a problem. </w:t>
      </w:r>
      <w:r w:rsidR="00BC179F">
        <w:rPr>
          <w:lang w:val="en-US"/>
        </w:rPr>
        <w:t>This is because</w:t>
      </w:r>
      <w:ins w:id="148" w:author="Alicia" w:date="2016-06-01T13:55:00Z">
        <w:r w:rsidR="00F16C46">
          <w:rPr>
            <w:lang w:val="en-US"/>
          </w:rPr>
          <w:t>,</w:t>
        </w:r>
      </w:ins>
      <w:r w:rsidR="00BC179F">
        <w:rPr>
          <w:lang w:val="en-US"/>
        </w:rPr>
        <w:t xml:space="preserve"> a</w:t>
      </w:r>
      <w:r w:rsidR="00716CC3">
        <w:rPr>
          <w:lang w:val="en-US"/>
        </w:rPr>
        <w:t xml:space="preserve">lthough visits to </w:t>
      </w:r>
      <w:r>
        <w:rPr>
          <w:lang w:val="en-US"/>
        </w:rPr>
        <w:t xml:space="preserve">the different populations were not made on </w:t>
      </w:r>
      <w:ins w:id="149" w:author="Alicia" w:date="2016-06-01T13:55:00Z">
        <w:r w:rsidR="00F16C46">
          <w:rPr>
            <w:lang w:val="en-US"/>
          </w:rPr>
          <w:t xml:space="preserve">a </w:t>
        </w:r>
      </w:ins>
      <w:r>
        <w:rPr>
          <w:lang w:val="en-US"/>
        </w:rPr>
        <w:t>single day</w:t>
      </w:r>
      <w:ins w:id="150" w:author="Alicia" w:date="2016-06-01T13:55:00Z">
        <w:r w:rsidR="00F16C46">
          <w:rPr>
            <w:lang w:val="en-US"/>
          </w:rPr>
          <w:t>,</w:t>
        </w:r>
      </w:ins>
      <w:r>
        <w:rPr>
          <w:lang w:val="en-US"/>
        </w:rPr>
        <w:t xml:space="preserve"> they were still made within a short period of time</w:t>
      </w:r>
      <w:r w:rsidR="00BC179F">
        <w:rPr>
          <w:lang w:val="en-US"/>
        </w:rPr>
        <w:t xml:space="preserve">, and </w:t>
      </w:r>
      <w:r w:rsidR="00716CC3">
        <w:rPr>
          <w:lang w:val="en-US"/>
        </w:rPr>
        <w:t xml:space="preserve">our measure of phenology </w:t>
      </w:r>
      <w:r>
        <w:rPr>
          <w:lang w:val="en-US"/>
        </w:rPr>
        <w:t>was</w:t>
      </w:r>
      <w:r w:rsidR="00716CC3">
        <w:rPr>
          <w:lang w:val="en-US"/>
        </w:rPr>
        <w:t xml:space="preserve"> not </w:t>
      </w:r>
      <w:r>
        <w:rPr>
          <w:lang w:val="en-US"/>
        </w:rPr>
        <w:t>cor</w:t>
      </w:r>
      <w:r w:rsidR="00716CC3">
        <w:rPr>
          <w:lang w:val="en-US"/>
        </w:rPr>
        <w:t>related with the date of recording in any of the two years (linear regressions</w:t>
      </w:r>
      <w:r>
        <w:rPr>
          <w:lang w:val="en-US"/>
        </w:rPr>
        <w:t xml:space="preserve"> of population mean phenology vs. recording date</w:t>
      </w:r>
      <w:r w:rsidR="00716CC3">
        <w:rPr>
          <w:lang w:val="en-US"/>
        </w:rPr>
        <w:t>, p = 0.326 for 2010 and p = 0.388 for 2011). This is now specified in the Methods section (P7</w:t>
      </w:r>
      <w:ins w:id="151" w:author="Alicia" w:date="2016-06-02T18:14:00Z">
        <w:r w:rsidR="00512C18">
          <w:rPr>
            <w:lang w:val="en-US"/>
          </w:rPr>
          <w:t>-8</w:t>
        </w:r>
      </w:ins>
      <w:r w:rsidR="00FD5FEC">
        <w:rPr>
          <w:lang w:val="en-US"/>
        </w:rPr>
        <w:t xml:space="preserve">, </w:t>
      </w:r>
      <w:del w:id="152" w:author="Alicia" w:date="2016-06-02T18:14:00Z">
        <w:r w:rsidR="00716CC3" w:rsidDel="00512C18">
          <w:rPr>
            <w:lang w:val="en-US"/>
          </w:rPr>
          <w:delText>L131</w:delText>
        </w:r>
      </w:del>
      <w:ins w:id="153" w:author="Alicia" w:date="2016-06-02T18:14:00Z">
        <w:r w:rsidR="00512C18">
          <w:rPr>
            <w:lang w:val="en-US"/>
          </w:rPr>
          <w:t>L13</w:t>
        </w:r>
        <w:r w:rsidR="00512C18">
          <w:rPr>
            <w:lang w:val="en-US"/>
          </w:rPr>
          <w:t>6</w:t>
        </w:r>
      </w:ins>
      <w:r w:rsidR="00716CC3">
        <w:rPr>
          <w:lang w:val="en-US"/>
        </w:rPr>
        <w:t>-</w:t>
      </w:r>
      <w:del w:id="154" w:author="Alicia" w:date="2016-06-02T18:14:00Z">
        <w:r w:rsidR="00716CC3" w:rsidDel="00512C18">
          <w:rPr>
            <w:lang w:val="en-US"/>
          </w:rPr>
          <w:delText>133</w:delText>
        </w:r>
      </w:del>
      <w:ins w:id="155" w:author="Alicia" w:date="2016-06-02T18:14:00Z">
        <w:r w:rsidR="00512C18">
          <w:rPr>
            <w:lang w:val="en-US"/>
          </w:rPr>
          <w:t>142</w:t>
        </w:r>
      </w:ins>
      <w:r w:rsidR="00716CC3">
        <w:rPr>
          <w:lang w:val="en-US"/>
        </w:rPr>
        <w:t xml:space="preserve">). </w:t>
      </w:r>
    </w:p>
    <w:p w14:paraId="3CF5FFF5" w14:textId="77777777" w:rsidR="00716CC3" w:rsidRPr="00F263CA" w:rsidRDefault="00716CC3" w:rsidP="00716CC3">
      <w:pPr>
        <w:rPr>
          <w:i/>
          <w:lang w:val="en-US"/>
        </w:rPr>
      </w:pPr>
      <w:r w:rsidRPr="00F263CA">
        <w:rPr>
          <w:i/>
          <w:lang w:val="en-US"/>
        </w:rPr>
        <w:br/>
        <w:t xml:space="preserve">Line 161:  Were quadratic selection gradient doubled, as per Stinchcombe, J. R., Agrawal, A. F., </w:t>
      </w:r>
      <w:r w:rsidRPr="00F263CA">
        <w:rPr>
          <w:i/>
          <w:lang w:val="en-US"/>
        </w:rPr>
        <w:lastRenderedPageBreak/>
        <w:t>Hohenlohe, P. A., Arnold, S. J., &amp; Blows, M. W. (2008). Estimating nonlinear selection gradients using quadratic regression coefficients: double or nothing</w:t>
      </w:r>
      <w:proofErr w:type="gramStart"/>
      <w:r w:rsidRPr="00F263CA">
        <w:rPr>
          <w:i/>
          <w:lang w:val="en-US"/>
        </w:rPr>
        <w:t>?.</w:t>
      </w:r>
      <w:proofErr w:type="gramEnd"/>
      <w:r w:rsidRPr="00F263CA">
        <w:rPr>
          <w:i/>
          <w:lang w:val="en-US"/>
        </w:rPr>
        <w:t xml:space="preserve"> Evolution, 62(9), 2435-2440.?</w:t>
      </w:r>
    </w:p>
    <w:p w14:paraId="446941A1" w14:textId="1EAFB59F" w:rsidR="00716CC3" w:rsidRPr="00CF0C43" w:rsidRDefault="00716CC3" w:rsidP="00716CC3">
      <w:pPr>
        <w:rPr>
          <w:lang w:val="en-US"/>
        </w:rPr>
      </w:pPr>
      <w:r w:rsidRPr="00CF0C43">
        <w:rPr>
          <w:lang w:val="en-US"/>
        </w:rPr>
        <w:t xml:space="preserve">Yes, </w:t>
      </w:r>
      <w:r w:rsidR="00E11E5D">
        <w:rPr>
          <w:lang w:val="en-US"/>
        </w:rPr>
        <w:t xml:space="preserve">we did </w:t>
      </w:r>
      <w:r w:rsidRPr="00CF0C43">
        <w:rPr>
          <w:lang w:val="en-US"/>
        </w:rPr>
        <w:t xml:space="preserve">this and </w:t>
      </w:r>
      <w:r w:rsidR="00E11E5D">
        <w:rPr>
          <w:lang w:val="en-US"/>
        </w:rPr>
        <w:t xml:space="preserve">it </w:t>
      </w:r>
      <w:r w:rsidRPr="00CF0C43">
        <w:rPr>
          <w:lang w:val="en-US"/>
        </w:rPr>
        <w:t xml:space="preserve">is now stated in the tables where we include </w:t>
      </w:r>
      <w:r>
        <w:rPr>
          <w:lang w:val="en-US"/>
        </w:rPr>
        <w:t xml:space="preserve">quadratic </w:t>
      </w:r>
      <w:r w:rsidRPr="00CF0C43">
        <w:rPr>
          <w:lang w:val="en-US"/>
        </w:rPr>
        <w:t>coefficient</w:t>
      </w:r>
      <w:r>
        <w:rPr>
          <w:lang w:val="en-US"/>
        </w:rPr>
        <w:t>s</w:t>
      </w:r>
      <w:r w:rsidRPr="00CF0C43">
        <w:rPr>
          <w:lang w:val="en-US"/>
        </w:rPr>
        <w:t xml:space="preserve"> (i.e. in the description of Table 1 and in Appendix S2</w:t>
      </w:r>
      <w:r>
        <w:rPr>
          <w:lang w:val="en-US"/>
        </w:rPr>
        <w:t>)</w:t>
      </w:r>
      <w:r w:rsidRPr="00CF0C43">
        <w:rPr>
          <w:lang w:val="en-US"/>
        </w:rPr>
        <w:t>.</w:t>
      </w:r>
    </w:p>
    <w:p w14:paraId="14EFE3CB" w14:textId="77777777" w:rsidR="00716CC3" w:rsidRDefault="00716CC3" w:rsidP="00716CC3">
      <w:pPr>
        <w:rPr>
          <w:lang w:val="en-US"/>
        </w:rPr>
      </w:pPr>
    </w:p>
    <w:p w14:paraId="5202A0B6" w14:textId="77777777" w:rsidR="00716CC3" w:rsidRDefault="00716CC3" w:rsidP="00716CC3">
      <w:pPr>
        <w:rPr>
          <w:lang w:val="en-US"/>
        </w:rPr>
      </w:pPr>
      <w:r>
        <w:rPr>
          <w:lang w:val="en-US"/>
        </w:rPr>
        <w:t>REFERENCES</w:t>
      </w:r>
    </w:p>
    <w:p w14:paraId="49DC4846" w14:textId="77777777" w:rsidR="00716CC3" w:rsidRPr="001F6BAC" w:rsidRDefault="00716CC3" w:rsidP="00716CC3">
      <w:pPr>
        <w:pStyle w:val="Bibliografa"/>
        <w:rPr>
          <w:rFonts w:ascii="Calibri" w:hAnsi="Calibri"/>
          <w:lang w:val="en-US"/>
        </w:rPr>
      </w:pPr>
      <w:r w:rsidRPr="00571456">
        <w:rPr>
          <w:rFonts w:ascii="Calibri" w:hAnsi="Calibri"/>
          <w:lang w:val="en-US"/>
        </w:rPr>
        <w:t xml:space="preserve">Ehrlén, J., J. </w:t>
      </w:r>
      <w:proofErr w:type="spellStart"/>
      <w:r w:rsidRPr="00571456">
        <w:rPr>
          <w:rFonts w:ascii="Calibri" w:hAnsi="Calibri"/>
          <w:lang w:val="en-US"/>
        </w:rPr>
        <w:t>Raabova</w:t>
      </w:r>
      <w:proofErr w:type="spellEnd"/>
      <w:r w:rsidRPr="00571456">
        <w:rPr>
          <w:rFonts w:ascii="Calibri" w:hAnsi="Calibri"/>
          <w:lang w:val="en-US"/>
        </w:rPr>
        <w:t xml:space="preserve">, and J. P. Dahlgren. </w:t>
      </w:r>
      <w:r w:rsidRPr="001F6BAC">
        <w:rPr>
          <w:rFonts w:ascii="Calibri" w:hAnsi="Calibri"/>
          <w:lang w:val="en-US"/>
        </w:rPr>
        <w:t>2015. Flowering schedule in a perennial plant; life-history trade-offs, seed predation, and t</w:t>
      </w:r>
      <w:bookmarkStart w:id="156" w:name="_GoBack"/>
      <w:bookmarkEnd w:id="156"/>
      <w:r w:rsidRPr="001F6BAC">
        <w:rPr>
          <w:rFonts w:ascii="Calibri" w:hAnsi="Calibri"/>
          <w:lang w:val="en-US"/>
        </w:rPr>
        <w:t>otal offspring fitness. Ecology 96:2280–2288.</w:t>
      </w:r>
    </w:p>
    <w:p w14:paraId="22CD7D53" w14:textId="77777777" w:rsidR="00716CC3" w:rsidRPr="001F6BAC" w:rsidRDefault="00716CC3" w:rsidP="00716CC3">
      <w:pPr>
        <w:pStyle w:val="Bibliografa"/>
        <w:rPr>
          <w:rFonts w:ascii="Calibri" w:hAnsi="Calibri"/>
        </w:rPr>
      </w:pPr>
      <w:proofErr w:type="spellStart"/>
      <w:r w:rsidRPr="001F6BAC">
        <w:rPr>
          <w:rFonts w:ascii="Calibri" w:hAnsi="Calibri"/>
          <w:lang w:val="en-US"/>
        </w:rPr>
        <w:t>Mahoro</w:t>
      </w:r>
      <w:proofErr w:type="spellEnd"/>
      <w:r w:rsidRPr="001F6BAC">
        <w:rPr>
          <w:rFonts w:ascii="Calibri" w:hAnsi="Calibri"/>
          <w:lang w:val="en-US"/>
        </w:rPr>
        <w:t xml:space="preserve">, S. 2003. Effects of flower and seed predators and pollinators on fruit production in two sequentially flowering congeners. </w:t>
      </w:r>
      <w:proofErr w:type="spellStart"/>
      <w:r w:rsidRPr="001F6BAC">
        <w:rPr>
          <w:rFonts w:ascii="Calibri" w:hAnsi="Calibri"/>
        </w:rPr>
        <w:t>Plant</w:t>
      </w:r>
      <w:proofErr w:type="spellEnd"/>
      <w:r w:rsidRPr="001F6BAC">
        <w:rPr>
          <w:rFonts w:ascii="Calibri" w:hAnsi="Calibri"/>
        </w:rPr>
        <w:t xml:space="preserve"> </w:t>
      </w:r>
      <w:proofErr w:type="spellStart"/>
      <w:r w:rsidRPr="001F6BAC">
        <w:rPr>
          <w:rFonts w:ascii="Calibri" w:hAnsi="Calibri"/>
        </w:rPr>
        <w:t>Ecology</w:t>
      </w:r>
      <w:proofErr w:type="spellEnd"/>
      <w:r w:rsidRPr="001F6BAC">
        <w:rPr>
          <w:rFonts w:ascii="Calibri" w:hAnsi="Calibri"/>
        </w:rPr>
        <w:t xml:space="preserve"> 166:37–48.</w:t>
      </w:r>
    </w:p>
    <w:p w14:paraId="404D8F1A" w14:textId="77777777" w:rsidR="00716CC3" w:rsidRPr="00603D4B" w:rsidRDefault="00716CC3" w:rsidP="00716CC3">
      <w:pPr>
        <w:rPr>
          <w:lang w:val="en-US"/>
        </w:rPr>
      </w:pPr>
    </w:p>
    <w:p w14:paraId="55F38BA1" w14:textId="77777777" w:rsidR="0077585D" w:rsidRPr="00603D4B" w:rsidRDefault="0077585D">
      <w:pPr>
        <w:rPr>
          <w:lang w:val="en-US"/>
        </w:rPr>
      </w:pPr>
    </w:p>
    <w:sectPr w:rsidR="0077585D" w:rsidRPr="00603D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licia" w:date="2016-06-02T16:28:00Z" w:initials="A">
    <w:p w14:paraId="3B3F9264" w14:textId="7482C780" w:rsidR="006306F3" w:rsidRPr="006306F3" w:rsidRDefault="006306F3">
      <w:pPr>
        <w:pStyle w:val="Textocomentario"/>
        <w:rPr>
          <w:lang w:val="en-US"/>
        </w:rPr>
      </w:pPr>
      <w:r>
        <w:rPr>
          <w:rStyle w:val="Refdecomentario"/>
        </w:rPr>
        <w:annotationRef/>
      </w:r>
      <w:r w:rsidRPr="006306F3">
        <w:rPr>
          <w:lang w:val="en-US"/>
        </w:rPr>
        <w:t xml:space="preserve">Previous </w:t>
      </w:r>
      <w:proofErr w:type="spellStart"/>
      <w:r w:rsidRPr="006306F3">
        <w:rPr>
          <w:lang w:val="en-US"/>
        </w:rPr>
        <w:t>resuls</w:t>
      </w:r>
      <w:proofErr w:type="spellEnd"/>
      <w:r w:rsidRPr="006306F3">
        <w:rPr>
          <w:lang w:val="en-US"/>
        </w:rPr>
        <w:t>, giving also mean fitness values</w:t>
      </w:r>
    </w:p>
  </w:comment>
  <w:comment w:id="28" w:author="Alicia" w:date="2016-06-02T16:28:00Z" w:initials="A">
    <w:p w14:paraId="582C7C40" w14:textId="5D42EF5B" w:rsidR="006306F3" w:rsidRPr="006306F3" w:rsidRDefault="006306F3">
      <w:pPr>
        <w:pStyle w:val="Textocomentario"/>
        <w:rPr>
          <w:lang w:val="en-US"/>
        </w:rPr>
      </w:pPr>
      <w:r>
        <w:rPr>
          <w:rStyle w:val="Refdecomentario"/>
        </w:rPr>
        <w:annotationRef/>
      </w:r>
      <w:r w:rsidRPr="006306F3">
        <w:rPr>
          <w:lang w:val="en-US"/>
        </w:rPr>
        <w:t>New results, % of variation in fitness explained by predation within and among populations</w:t>
      </w:r>
    </w:p>
  </w:comment>
  <w:comment w:id="72" w:author="Johan Ehrlén" w:date="2016-06-02T16:28:00Z" w:initials="JE">
    <w:p w14:paraId="166DDB90" w14:textId="79D28AEB" w:rsidR="00862F92" w:rsidRPr="006A64DC" w:rsidRDefault="00862F92">
      <w:pPr>
        <w:pStyle w:val="Textocomentario"/>
        <w:rPr>
          <w:lang w:val="en-US"/>
        </w:rPr>
      </w:pPr>
      <w:r>
        <w:rPr>
          <w:rStyle w:val="Refdecomentario"/>
        </w:rPr>
        <w:annotationRef/>
      </w:r>
      <w:r w:rsidRPr="006A64DC">
        <w:rPr>
          <w:lang w:val="en-US"/>
        </w:rPr>
        <w:t>Why not follow the same order as in the decisi</w:t>
      </w:r>
      <w:r w:rsidR="009E7626" w:rsidRPr="006A64DC">
        <w:rPr>
          <w:lang w:val="en-US"/>
        </w:rPr>
        <w:t>o</w:t>
      </w:r>
      <w:r w:rsidRPr="006A64DC">
        <w:rPr>
          <w:lang w:val="en-US"/>
        </w:rPr>
        <w:t>n letter?</w:t>
      </w:r>
      <w:r w:rsidR="009E7626" w:rsidRPr="006A64DC">
        <w:rPr>
          <w:lang w:val="en-US"/>
        </w:rPr>
        <w:t xml:space="preserve"> I think thi</w:t>
      </w:r>
      <w:r w:rsidR="00445146" w:rsidRPr="006A64DC">
        <w:rPr>
          <w:lang w:val="en-US"/>
        </w:rPr>
        <w:t>s is the standard and i</w:t>
      </w:r>
      <w:r w:rsidR="009E7626" w:rsidRPr="006A64DC">
        <w:rPr>
          <w:lang w:val="en-US"/>
        </w:rPr>
        <w:t>t seems better to me.</w:t>
      </w:r>
    </w:p>
  </w:comment>
  <w:comment w:id="73" w:author="Alicia" w:date="2016-06-02T16:28:00Z" w:initials="A">
    <w:p w14:paraId="35FB3AE6" w14:textId="27EDE560" w:rsidR="006A64DC" w:rsidRPr="00684858" w:rsidRDefault="006A64DC">
      <w:pPr>
        <w:pStyle w:val="Textocomentario"/>
        <w:rPr>
          <w:lang w:val="en-US"/>
        </w:rPr>
      </w:pPr>
      <w:r>
        <w:rPr>
          <w:rStyle w:val="Refdecomentario"/>
        </w:rPr>
        <w:annotationRef/>
      </w:r>
      <w:r w:rsidRPr="006A64DC">
        <w:rPr>
          <w:lang w:val="en-US"/>
        </w:rPr>
        <w:t xml:space="preserve">True, I don’t remember why I put it the other way around. </w:t>
      </w:r>
      <w:r>
        <w:rPr>
          <w:lang w:val="en-US"/>
        </w:rPr>
        <w:t>Now editor’s comments go first</w:t>
      </w:r>
    </w:p>
  </w:comment>
  <w:comment w:id="81" w:author="Johan Ehrlén" w:date="2016-06-02T16:28:00Z" w:initials="JE">
    <w:p w14:paraId="60DCEA7B" w14:textId="13EE4505" w:rsidR="00FD5FEC" w:rsidRPr="006A64DC" w:rsidRDefault="00FD5FEC">
      <w:pPr>
        <w:pStyle w:val="Textocomentario"/>
        <w:rPr>
          <w:lang w:val="en-US"/>
        </w:rPr>
      </w:pPr>
      <w:r>
        <w:rPr>
          <w:rStyle w:val="Refdecomentario"/>
        </w:rPr>
        <w:annotationRef/>
      </w:r>
      <w:r w:rsidR="00A41CE5" w:rsidRPr="006A64DC">
        <w:rPr>
          <w:lang w:val="en-US"/>
        </w:rPr>
        <w:t>Do we now refer to this?</w:t>
      </w:r>
    </w:p>
  </w:comment>
  <w:comment w:id="82" w:author="Alicia" w:date="2016-06-02T18:04:00Z" w:initials="A">
    <w:p w14:paraId="72F80943" w14:textId="67C91649" w:rsidR="00050111" w:rsidRPr="00050111" w:rsidRDefault="00050111">
      <w:pPr>
        <w:pStyle w:val="Textocomentario"/>
        <w:rPr>
          <w:lang w:val="en-US"/>
        </w:rPr>
      </w:pPr>
      <w:r>
        <w:rPr>
          <w:rStyle w:val="Refdecomentario"/>
        </w:rPr>
        <w:annotationRef/>
      </w:r>
      <w:r w:rsidRPr="00050111">
        <w:rPr>
          <w:lang w:val="en-US"/>
        </w:rPr>
        <w:t>No,</w:t>
      </w:r>
      <w:r w:rsidR="00A85BD8">
        <w:rPr>
          <w:lang w:val="en-US"/>
        </w:rPr>
        <w:t xml:space="preserve"> I think that there are quite a lot of references already. D</w:t>
      </w:r>
      <w:r w:rsidRPr="00050111">
        <w:rPr>
          <w:lang w:val="en-US"/>
        </w:rPr>
        <w:t xml:space="preserve">o you think it is </w:t>
      </w:r>
      <w:r w:rsidR="00931802">
        <w:rPr>
          <w:lang w:val="en-US"/>
        </w:rPr>
        <w:t xml:space="preserve">really </w:t>
      </w:r>
      <w:r w:rsidRPr="00050111">
        <w:rPr>
          <w:lang w:val="en-US"/>
        </w:rPr>
        <w:t>needed?</w:t>
      </w:r>
    </w:p>
  </w:comment>
  <w:comment w:id="90" w:author="Alicia" w:date="2016-06-02T16:37:00Z" w:initials="A">
    <w:p w14:paraId="2FBE36EF" w14:textId="7A604CD9" w:rsidR="00A85BD8" w:rsidRPr="00A85BD8" w:rsidRDefault="00A85BD8">
      <w:pPr>
        <w:pStyle w:val="Textocomentario"/>
        <w:rPr>
          <w:lang w:val="en-US"/>
        </w:rPr>
      </w:pPr>
      <w:r>
        <w:rPr>
          <w:rStyle w:val="Refdecomentario"/>
        </w:rPr>
        <w:annotationRef/>
      </w:r>
      <w:r w:rsidRPr="00A85BD8">
        <w:rPr>
          <w:lang w:val="en-US"/>
        </w:rPr>
        <w:t>I tried to shorten this a bit and explain it better</w:t>
      </w:r>
      <w:r>
        <w:rPr>
          <w:lang w:val="en-US"/>
        </w:rPr>
        <w:t>, see what you think</w:t>
      </w:r>
    </w:p>
  </w:comment>
  <w:comment w:id="146" w:author="Alicia" w:date="2016-06-02T16:28:00Z" w:initials="A">
    <w:p w14:paraId="347ACE6A" w14:textId="485EB8BB" w:rsidR="00F16C46" w:rsidRPr="00F16C46" w:rsidRDefault="00F16C46">
      <w:pPr>
        <w:pStyle w:val="Textocomentario"/>
        <w:rPr>
          <w:lang w:val="en-US"/>
        </w:rPr>
      </w:pPr>
      <w:r>
        <w:rPr>
          <w:rStyle w:val="Refdecomentario"/>
        </w:rPr>
        <w:annotationRef/>
      </w:r>
      <w:proofErr w:type="gramStart"/>
      <w:r w:rsidRPr="00F16C46">
        <w:rPr>
          <w:lang w:val="en-US"/>
        </w:rPr>
        <w:t>or</w:t>
      </w:r>
      <w:proofErr w:type="gramEnd"/>
      <w:r w:rsidRPr="00F16C46">
        <w:rPr>
          <w:lang w:val="en-US"/>
        </w:rPr>
        <w:t xml:space="preserve"> large numbers of individuals?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07B46" w15:done="0"/>
  <w15:commentEx w15:paraId="166DDB90" w15:done="0"/>
  <w15:commentEx w15:paraId="73C619D2" w15:done="0"/>
  <w15:commentEx w15:paraId="11D994FD" w15:done="0"/>
  <w15:commentEx w15:paraId="7A77A9E4" w15:done="0"/>
  <w15:commentEx w15:paraId="62848B73" w15:paraIdParent="7A77A9E4" w15:done="0"/>
  <w15:commentEx w15:paraId="60DCEA7B" w15:done="0"/>
  <w15:commentEx w15:paraId="24526D7D" w15:done="0"/>
  <w15:commentEx w15:paraId="5BBD7AAD" w15:done="0"/>
  <w15:commentEx w15:paraId="0F181997" w15:done="0"/>
  <w15:commentEx w15:paraId="634BCFC2" w15:done="0"/>
  <w15:commentEx w15:paraId="2A9A680F" w15:done="0"/>
  <w15:commentEx w15:paraId="0096D5C1" w15:done="0"/>
  <w15:commentEx w15:paraId="283A1C2D" w15:done="0"/>
  <w15:commentEx w15:paraId="11A0E7BE" w15:done="0"/>
  <w15:commentEx w15:paraId="64E72D3A" w15:done="0"/>
  <w15:commentEx w15:paraId="13BEF5AC" w15:done="0"/>
  <w15:commentEx w15:paraId="1FE374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E3"/>
    <w:rsid w:val="000001EA"/>
    <w:rsid w:val="00000482"/>
    <w:rsid w:val="000006F0"/>
    <w:rsid w:val="00000CC2"/>
    <w:rsid w:val="00001255"/>
    <w:rsid w:val="00002AB6"/>
    <w:rsid w:val="000039BD"/>
    <w:rsid w:val="00003B8D"/>
    <w:rsid w:val="0000400B"/>
    <w:rsid w:val="000041EE"/>
    <w:rsid w:val="00004729"/>
    <w:rsid w:val="00004891"/>
    <w:rsid w:val="00004D6E"/>
    <w:rsid w:val="00004DB8"/>
    <w:rsid w:val="00005314"/>
    <w:rsid w:val="00006111"/>
    <w:rsid w:val="00006BCE"/>
    <w:rsid w:val="00007086"/>
    <w:rsid w:val="00007747"/>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755D"/>
    <w:rsid w:val="00017752"/>
    <w:rsid w:val="00017FE7"/>
    <w:rsid w:val="00020537"/>
    <w:rsid w:val="00020932"/>
    <w:rsid w:val="00020EB1"/>
    <w:rsid w:val="00021229"/>
    <w:rsid w:val="000214D3"/>
    <w:rsid w:val="00021508"/>
    <w:rsid w:val="000219FD"/>
    <w:rsid w:val="00021A81"/>
    <w:rsid w:val="00021CB7"/>
    <w:rsid w:val="00021E51"/>
    <w:rsid w:val="000229B9"/>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30204"/>
    <w:rsid w:val="0003056F"/>
    <w:rsid w:val="00030927"/>
    <w:rsid w:val="00030A93"/>
    <w:rsid w:val="00030DB6"/>
    <w:rsid w:val="00030FAB"/>
    <w:rsid w:val="00031DC3"/>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159"/>
    <w:rsid w:val="0004124F"/>
    <w:rsid w:val="0004146E"/>
    <w:rsid w:val="00041A44"/>
    <w:rsid w:val="00041E81"/>
    <w:rsid w:val="00042C3D"/>
    <w:rsid w:val="0004313B"/>
    <w:rsid w:val="00043F39"/>
    <w:rsid w:val="0004498B"/>
    <w:rsid w:val="000452FD"/>
    <w:rsid w:val="000458E1"/>
    <w:rsid w:val="00046389"/>
    <w:rsid w:val="00046BAF"/>
    <w:rsid w:val="00046DF4"/>
    <w:rsid w:val="000472B6"/>
    <w:rsid w:val="00047C29"/>
    <w:rsid w:val="0005002D"/>
    <w:rsid w:val="00050111"/>
    <w:rsid w:val="0005025B"/>
    <w:rsid w:val="000502AA"/>
    <w:rsid w:val="000508B9"/>
    <w:rsid w:val="00050F0D"/>
    <w:rsid w:val="00051230"/>
    <w:rsid w:val="000512B0"/>
    <w:rsid w:val="00053062"/>
    <w:rsid w:val="00053406"/>
    <w:rsid w:val="00053923"/>
    <w:rsid w:val="00053EDC"/>
    <w:rsid w:val="0005407D"/>
    <w:rsid w:val="0005422C"/>
    <w:rsid w:val="00055124"/>
    <w:rsid w:val="000558CA"/>
    <w:rsid w:val="00055BD0"/>
    <w:rsid w:val="00056650"/>
    <w:rsid w:val="00057048"/>
    <w:rsid w:val="00057175"/>
    <w:rsid w:val="00057B98"/>
    <w:rsid w:val="0006000E"/>
    <w:rsid w:val="00060224"/>
    <w:rsid w:val="00060503"/>
    <w:rsid w:val="00060F45"/>
    <w:rsid w:val="00060F7A"/>
    <w:rsid w:val="00060F82"/>
    <w:rsid w:val="000612BB"/>
    <w:rsid w:val="00061A61"/>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C90"/>
    <w:rsid w:val="000B1DB7"/>
    <w:rsid w:val="000B22EF"/>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46C2"/>
    <w:rsid w:val="000D4798"/>
    <w:rsid w:val="000D51C8"/>
    <w:rsid w:val="000D5394"/>
    <w:rsid w:val="000D585E"/>
    <w:rsid w:val="000D5962"/>
    <w:rsid w:val="000D5AAD"/>
    <w:rsid w:val="000D5D42"/>
    <w:rsid w:val="000D67F7"/>
    <w:rsid w:val="000D704F"/>
    <w:rsid w:val="000D752B"/>
    <w:rsid w:val="000D7B4D"/>
    <w:rsid w:val="000D7E4D"/>
    <w:rsid w:val="000D7EA6"/>
    <w:rsid w:val="000E0CBC"/>
    <w:rsid w:val="000E1758"/>
    <w:rsid w:val="000E2ED7"/>
    <w:rsid w:val="000E393A"/>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B2C"/>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24C"/>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898"/>
    <w:rsid w:val="001139B4"/>
    <w:rsid w:val="00113DC3"/>
    <w:rsid w:val="00114365"/>
    <w:rsid w:val="001143FA"/>
    <w:rsid w:val="001147CB"/>
    <w:rsid w:val="00114945"/>
    <w:rsid w:val="00115798"/>
    <w:rsid w:val="00115E3D"/>
    <w:rsid w:val="00117686"/>
    <w:rsid w:val="00117698"/>
    <w:rsid w:val="00117763"/>
    <w:rsid w:val="00117860"/>
    <w:rsid w:val="00117F6C"/>
    <w:rsid w:val="00120720"/>
    <w:rsid w:val="001212A2"/>
    <w:rsid w:val="00121408"/>
    <w:rsid w:val="00121AB1"/>
    <w:rsid w:val="00121AFD"/>
    <w:rsid w:val="00121EFA"/>
    <w:rsid w:val="001226E5"/>
    <w:rsid w:val="00122751"/>
    <w:rsid w:val="00122E6B"/>
    <w:rsid w:val="001237C9"/>
    <w:rsid w:val="00124406"/>
    <w:rsid w:val="00124DFB"/>
    <w:rsid w:val="00125651"/>
    <w:rsid w:val="00126981"/>
    <w:rsid w:val="0012708B"/>
    <w:rsid w:val="00127670"/>
    <w:rsid w:val="00127830"/>
    <w:rsid w:val="00127DB7"/>
    <w:rsid w:val="00130637"/>
    <w:rsid w:val="00130E14"/>
    <w:rsid w:val="0013111C"/>
    <w:rsid w:val="00131222"/>
    <w:rsid w:val="001317ED"/>
    <w:rsid w:val="00131BAA"/>
    <w:rsid w:val="00131C15"/>
    <w:rsid w:val="00132B8B"/>
    <w:rsid w:val="001331BF"/>
    <w:rsid w:val="00133C8A"/>
    <w:rsid w:val="00133DDF"/>
    <w:rsid w:val="0013415B"/>
    <w:rsid w:val="001348BA"/>
    <w:rsid w:val="00134E9E"/>
    <w:rsid w:val="001355BA"/>
    <w:rsid w:val="001356BC"/>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B77"/>
    <w:rsid w:val="00160FCE"/>
    <w:rsid w:val="00161650"/>
    <w:rsid w:val="00161B17"/>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D5"/>
    <w:rsid w:val="00172230"/>
    <w:rsid w:val="00172247"/>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D67"/>
    <w:rsid w:val="00181FCB"/>
    <w:rsid w:val="00182157"/>
    <w:rsid w:val="00182261"/>
    <w:rsid w:val="001822E5"/>
    <w:rsid w:val="001829A3"/>
    <w:rsid w:val="00183748"/>
    <w:rsid w:val="00184D76"/>
    <w:rsid w:val="00184EB1"/>
    <w:rsid w:val="00185CDF"/>
    <w:rsid w:val="00185DDE"/>
    <w:rsid w:val="00186C4D"/>
    <w:rsid w:val="00187137"/>
    <w:rsid w:val="001872F0"/>
    <w:rsid w:val="001874B5"/>
    <w:rsid w:val="00187965"/>
    <w:rsid w:val="0019007A"/>
    <w:rsid w:val="00190242"/>
    <w:rsid w:val="00190426"/>
    <w:rsid w:val="001904C8"/>
    <w:rsid w:val="00190A38"/>
    <w:rsid w:val="00190DC4"/>
    <w:rsid w:val="0019130F"/>
    <w:rsid w:val="001914AF"/>
    <w:rsid w:val="001916D6"/>
    <w:rsid w:val="001917BB"/>
    <w:rsid w:val="001918FA"/>
    <w:rsid w:val="00191A5E"/>
    <w:rsid w:val="00191A75"/>
    <w:rsid w:val="00192013"/>
    <w:rsid w:val="001924B8"/>
    <w:rsid w:val="00192646"/>
    <w:rsid w:val="001927DC"/>
    <w:rsid w:val="00192E5D"/>
    <w:rsid w:val="001932BD"/>
    <w:rsid w:val="00193526"/>
    <w:rsid w:val="00193BB0"/>
    <w:rsid w:val="001949C8"/>
    <w:rsid w:val="00194C4E"/>
    <w:rsid w:val="001956F6"/>
    <w:rsid w:val="00195862"/>
    <w:rsid w:val="00195E77"/>
    <w:rsid w:val="0019603E"/>
    <w:rsid w:val="001963F4"/>
    <w:rsid w:val="00196FF6"/>
    <w:rsid w:val="001974C7"/>
    <w:rsid w:val="00197A6C"/>
    <w:rsid w:val="00197AE3"/>
    <w:rsid w:val="00197D0F"/>
    <w:rsid w:val="001A173A"/>
    <w:rsid w:val="001A19A3"/>
    <w:rsid w:val="001A218F"/>
    <w:rsid w:val="001A22D6"/>
    <w:rsid w:val="001A2346"/>
    <w:rsid w:val="001A2878"/>
    <w:rsid w:val="001A2D52"/>
    <w:rsid w:val="001A344E"/>
    <w:rsid w:val="001A3453"/>
    <w:rsid w:val="001A3480"/>
    <w:rsid w:val="001A373D"/>
    <w:rsid w:val="001A3D26"/>
    <w:rsid w:val="001A40EA"/>
    <w:rsid w:val="001A5569"/>
    <w:rsid w:val="001A5880"/>
    <w:rsid w:val="001A591A"/>
    <w:rsid w:val="001A60AA"/>
    <w:rsid w:val="001A6212"/>
    <w:rsid w:val="001A63D7"/>
    <w:rsid w:val="001A6AC1"/>
    <w:rsid w:val="001A71C8"/>
    <w:rsid w:val="001A73AB"/>
    <w:rsid w:val="001A740D"/>
    <w:rsid w:val="001A74BD"/>
    <w:rsid w:val="001B01C0"/>
    <w:rsid w:val="001B1253"/>
    <w:rsid w:val="001B1619"/>
    <w:rsid w:val="001B193D"/>
    <w:rsid w:val="001B25FE"/>
    <w:rsid w:val="001B37CB"/>
    <w:rsid w:val="001B3B03"/>
    <w:rsid w:val="001B40AE"/>
    <w:rsid w:val="001B595A"/>
    <w:rsid w:val="001B6453"/>
    <w:rsid w:val="001B6783"/>
    <w:rsid w:val="001B6F82"/>
    <w:rsid w:val="001B72DD"/>
    <w:rsid w:val="001B77F5"/>
    <w:rsid w:val="001B7895"/>
    <w:rsid w:val="001B7B6D"/>
    <w:rsid w:val="001C0393"/>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CB9"/>
    <w:rsid w:val="001E0F0C"/>
    <w:rsid w:val="001E1910"/>
    <w:rsid w:val="001E256E"/>
    <w:rsid w:val="001E278C"/>
    <w:rsid w:val="001E2BF5"/>
    <w:rsid w:val="001E2D62"/>
    <w:rsid w:val="001E3304"/>
    <w:rsid w:val="001E3499"/>
    <w:rsid w:val="001E544A"/>
    <w:rsid w:val="001E5502"/>
    <w:rsid w:val="001E55A8"/>
    <w:rsid w:val="001E5D27"/>
    <w:rsid w:val="001E7BDD"/>
    <w:rsid w:val="001F06D1"/>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AFC"/>
    <w:rsid w:val="001F5B4B"/>
    <w:rsid w:val="001F5D8B"/>
    <w:rsid w:val="001F5FB7"/>
    <w:rsid w:val="001F61FF"/>
    <w:rsid w:val="001F64C6"/>
    <w:rsid w:val="001F74B8"/>
    <w:rsid w:val="001F7868"/>
    <w:rsid w:val="0020016E"/>
    <w:rsid w:val="002001B3"/>
    <w:rsid w:val="00200281"/>
    <w:rsid w:val="00200513"/>
    <w:rsid w:val="002006E1"/>
    <w:rsid w:val="00201A89"/>
    <w:rsid w:val="0020201B"/>
    <w:rsid w:val="002024FE"/>
    <w:rsid w:val="0020280B"/>
    <w:rsid w:val="00202C2A"/>
    <w:rsid w:val="00203174"/>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2502"/>
    <w:rsid w:val="00222E47"/>
    <w:rsid w:val="002237B1"/>
    <w:rsid w:val="00223F4A"/>
    <w:rsid w:val="00223FAB"/>
    <w:rsid w:val="00225314"/>
    <w:rsid w:val="0022588E"/>
    <w:rsid w:val="00226212"/>
    <w:rsid w:val="002264B0"/>
    <w:rsid w:val="00226531"/>
    <w:rsid w:val="00226A31"/>
    <w:rsid w:val="00226B1D"/>
    <w:rsid w:val="00226BCD"/>
    <w:rsid w:val="00226E67"/>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754E"/>
    <w:rsid w:val="002377D1"/>
    <w:rsid w:val="002415C2"/>
    <w:rsid w:val="0024173A"/>
    <w:rsid w:val="00242EE7"/>
    <w:rsid w:val="00242F80"/>
    <w:rsid w:val="00242FC9"/>
    <w:rsid w:val="0024331E"/>
    <w:rsid w:val="002439EF"/>
    <w:rsid w:val="00243DEC"/>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39"/>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472D"/>
    <w:rsid w:val="00275088"/>
    <w:rsid w:val="002752CF"/>
    <w:rsid w:val="002764E1"/>
    <w:rsid w:val="002764E9"/>
    <w:rsid w:val="002765C5"/>
    <w:rsid w:val="002766BA"/>
    <w:rsid w:val="00276ECE"/>
    <w:rsid w:val="00277694"/>
    <w:rsid w:val="00277751"/>
    <w:rsid w:val="00282654"/>
    <w:rsid w:val="002826AE"/>
    <w:rsid w:val="00282C5C"/>
    <w:rsid w:val="0028494E"/>
    <w:rsid w:val="00284B15"/>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42C"/>
    <w:rsid w:val="002A0924"/>
    <w:rsid w:val="002A0B0D"/>
    <w:rsid w:val="002A0FAC"/>
    <w:rsid w:val="002A109D"/>
    <w:rsid w:val="002A13B1"/>
    <w:rsid w:val="002A1708"/>
    <w:rsid w:val="002A20BA"/>
    <w:rsid w:val="002A2707"/>
    <w:rsid w:val="002A2935"/>
    <w:rsid w:val="002A350A"/>
    <w:rsid w:val="002A395F"/>
    <w:rsid w:val="002A3A3F"/>
    <w:rsid w:val="002A3DB0"/>
    <w:rsid w:val="002A4158"/>
    <w:rsid w:val="002A454B"/>
    <w:rsid w:val="002A4BE8"/>
    <w:rsid w:val="002A520E"/>
    <w:rsid w:val="002A52A7"/>
    <w:rsid w:val="002A598D"/>
    <w:rsid w:val="002A623C"/>
    <w:rsid w:val="002A638E"/>
    <w:rsid w:val="002A64E1"/>
    <w:rsid w:val="002A65EE"/>
    <w:rsid w:val="002A6721"/>
    <w:rsid w:val="002A6965"/>
    <w:rsid w:val="002A6B29"/>
    <w:rsid w:val="002A767E"/>
    <w:rsid w:val="002A7D90"/>
    <w:rsid w:val="002A7EA1"/>
    <w:rsid w:val="002B0206"/>
    <w:rsid w:val="002B05E8"/>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239"/>
    <w:rsid w:val="002E4C58"/>
    <w:rsid w:val="002E55B3"/>
    <w:rsid w:val="002E6359"/>
    <w:rsid w:val="002E654F"/>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34A"/>
    <w:rsid w:val="002F7698"/>
    <w:rsid w:val="002F7BEE"/>
    <w:rsid w:val="00300554"/>
    <w:rsid w:val="00300622"/>
    <w:rsid w:val="00300E6C"/>
    <w:rsid w:val="00301D19"/>
    <w:rsid w:val="003024A2"/>
    <w:rsid w:val="00302BB4"/>
    <w:rsid w:val="00302BF0"/>
    <w:rsid w:val="0030326A"/>
    <w:rsid w:val="00303356"/>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654"/>
    <w:rsid w:val="00311A15"/>
    <w:rsid w:val="0031223D"/>
    <w:rsid w:val="00312D30"/>
    <w:rsid w:val="00312DEC"/>
    <w:rsid w:val="003131CC"/>
    <w:rsid w:val="0031383D"/>
    <w:rsid w:val="00313926"/>
    <w:rsid w:val="00314188"/>
    <w:rsid w:val="00314F47"/>
    <w:rsid w:val="00315B2E"/>
    <w:rsid w:val="00316AAF"/>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1C9F"/>
    <w:rsid w:val="003220A3"/>
    <w:rsid w:val="003223F8"/>
    <w:rsid w:val="003230C7"/>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99D"/>
    <w:rsid w:val="00336BE7"/>
    <w:rsid w:val="00337A4B"/>
    <w:rsid w:val="00337A6A"/>
    <w:rsid w:val="003404A8"/>
    <w:rsid w:val="003405AE"/>
    <w:rsid w:val="003409C0"/>
    <w:rsid w:val="00340BAA"/>
    <w:rsid w:val="00341144"/>
    <w:rsid w:val="00341644"/>
    <w:rsid w:val="00341997"/>
    <w:rsid w:val="00341C38"/>
    <w:rsid w:val="00341D8C"/>
    <w:rsid w:val="003420C4"/>
    <w:rsid w:val="003423CE"/>
    <w:rsid w:val="00342597"/>
    <w:rsid w:val="00342647"/>
    <w:rsid w:val="003426CA"/>
    <w:rsid w:val="00343662"/>
    <w:rsid w:val="00343684"/>
    <w:rsid w:val="003445A6"/>
    <w:rsid w:val="00344E3E"/>
    <w:rsid w:val="0034543A"/>
    <w:rsid w:val="00345C44"/>
    <w:rsid w:val="00345D17"/>
    <w:rsid w:val="00345E65"/>
    <w:rsid w:val="00346880"/>
    <w:rsid w:val="00347DD3"/>
    <w:rsid w:val="00347F66"/>
    <w:rsid w:val="003500B6"/>
    <w:rsid w:val="00350137"/>
    <w:rsid w:val="003501EB"/>
    <w:rsid w:val="00350888"/>
    <w:rsid w:val="003519E1"/>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10DF"/>
    <w:rsid w:val="0036206C"/>
    <w:rsid w:val="00363515"/>
    <w:rsid w:val="00363748"/>
    <w:rsid w:val="003638F3"/>
    <w:rsid w:val="00363FEE"/>
    <w:rsid w:val="00364D3D"/>
    <w:rsid w:val="0036568B"/>
    <w:rsid w:val="003657C4"/>
    <w:rsid w:val="00365834"/>
    <w:rsid w:val="00365B00"/>
    <w:rsid w:val="00365B26"/>
    <w:rsid w:val="00365C84"/>
    <w:rsid w:val="003664E5"/>
    <w:rsid w:val="00366DD1"/>
    <w:rsid w:val="00367394"/>
    <w:rsid w:val="003674A6"/>
    <w:rsid w:val="00370450"/>
    <w:rsid w:val="003705B9"/>
    <w:rsid w:val="00370A03"/>
    <w:rsid w:val="00371B33"/>
    <w:rsid w:val="003722B4"/>
    <w:rsid w:val="003724CD"/>
    <w:rsid w:val="00372682"/>
    <w:rsid w:val="00373BD9"/>
    <w:rsid w:val="00373DB5"/>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ADB"/>
    <w:rsid w:val="00382D35"/>
    <w:rsid w:val="003830EE"/>
    <w:rsid w:val="0038332B"/>
    <w:rsid w:val="00383CE7"/>
    <w:rsid w:val="00384A4E"/>
    <w:rsid w:val="003856CD"/>
    <w:rsid w:val="00385749"/>
    <w:rsid w:val="0038610E"/>
    <w:rsid w:val="00386521"/>
    <w:rsid w:val="003867EA"/>
    <w:rsid w:val="00386EBD"/>
    <w:rsid w:val="003879DA"/>
    <w:rsid w:val="00387AF6"/>
    <w:rsid w:val="00387DB5"/>
    <w:rsid w:val="00387DC8"/>
    <w:rsid w:val="003903B4"/>
    <w:rsid w:val="00390C13"/>
    <w:rsid w:val="003911A7"/>
    <w:rsid w:val="00391772"/>
    <w:rsid w:val="00391E30"/>
    <w:rsid w:val="003929ED"/>
    <w:rsid w:val="00393980"/>
    <w:rsid w:val="00393BEA"/>
    <w:rsid w:val="00393ED4"/>
    <w:rsid w:val="00394571"/>
    <w:rsid w:val="00394E00"/>
    <w:rsid w:val="0039546D"/>
    <w:rsid w:val="003957CC"/>
    <w:rsid w:val="00395AD5"/>
    <w:rsid w:val="00395BC1"/>
    <w:rsid w:val="00397693"/>
    <w:rsid w:val="00397B25"/>
    <w:rsid w:val="00397FA6"/>
    <w:rsid w:val="00397FAC"/>
    <w:rsid w:val="003A0BB5"/>
    <w:rsid w:val="003A0E7D"/>
    <w:rsid w:val="003A15B8"/>
    <w:rsid w:val="003A1B23"/>
    <w:rsid w:val="003A24C3"/>
    <w:rsid w:val="003A25FA"/>
    <w:rsid w:val="003A3134"/>
    <w:rsid w:val="003A32D2"/>
    <w:rsid w:val="003A3C8A"/>
    <w:rsid w:val="003A3DC7"/>
    <w:rsid w:val="003A40CC"/>
    <w:rsid w:val="003A41D2"/>
    <w:rsid w:val="003A4AFE"/>
    <w:rsid w:val="003A514B"/>
    <w:rsid w:val="003A5608"/>
    <w:rsid w:val="003A5727"/>
    <w:rsid w:val="003A584B"/>
    <w:rsid w:val="003A589F"/>
    <w:rsid w:val="003A624E"/>
    <w:rsid w:val="003A6707"/>
    <w:rsid w:val="003A68BF"/>
    <w:rsid w:val="003A72D6"/>
    <w:rsid w:val="003A748E"/>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A2D"/>
    <w:rsid w:val="003C4235"/>
    <w:rsid w:val="003C450B"/>
    <w:rsid w:val="003C5485"/>
    <w:rsid w:val="003C5999"/>
    <w:rsid w:val="003C5C93"/>
    <w:rsid w:val="003C66EC"/>
    <w:rsid w:val="003C6D9E"/>
    <w:rsid w:val="003C6FB0"/>
    <w:rsid w:val="003C7356"/>
    <w:rsid w:val="003C7AEE"/>
    <w:rsid w:val="003D014D"/>
    <w:rsid w:val="003D0CD7"/>
    <w:rsid w:val="003D205C"/>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0E77"/>
    <w:rsid w:val="003F1275"/>
    <w:rsid w:val="003F149F"/>
    <w:rsid w:val="003F14A8"/>
    <w:rsid w:val="003F1569"/>
    <w:rsid w:val="003F1E3B"/>
    <w:rsid w:val="003F2560"/>
    <w:rsid w:val="003F2802"/>
    <w:rsid w:val="003F38FC"/>
    <w:rsid w:val="003F3EE7"/>
    <w:rsid w:val="003F41E6"/>
    <w:rsid w:val="003F4540"/>
    <w:rsid w:val="003F480F"/>
    <w:rsid w:val="003F4BD4"/>
    <w:rsid w:val="003F5C67"/>
    <w:rsid w:val="003F5EAF"/>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A0C"/>
    <w:rsid w:val="00402BFD"/>
    <w:rsid w:val="004031F1"/>
    <w:rsid w:val="00403B88"/>
    <w:rsid w:val="00403EBB"/>
    <w:rsid w:val="00404199"/>
    <w:rsid w:val="004045A6"/>
    <w:rsid w:val="004045E6"/>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50C1"/>
    <w:rsid w:val="0041582F"/>
    <w:rsid w:val="0041590E"/>
    <w:rsid w:val="00415EDC"/>
    <w:rsid w:val="00416061"/>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146"/>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96A"/>
    <w:rsid w:val="00495BE1"/>
    <w:rsid w:val="00495C2A"/>
    <w:rsid w:val="00496111"/>
    <w:rsid w:val="004967FB"/>
    <w:rsid w:val="00497D44"/>
    <w:rsid w:val="00497FBC"/>
    <w:rsid w:val="004A041D"/>
    <w:rsid w:val="004A08BD"/>
    <w:rsid w:val="004A29DA"/>
    <w:rsid w:val="004A2BD6"/>
    <w:rsid w:val="004A2D3F"/>
    <w:rsid w:val="004A3ACE"/>
    <w:rsid w:val="004A3F0D"/>
    <w:rsid w:val="004A4251"/>
    <w:rsid w:val="004A4343"/>
    <w:rsid w:val="004A483E"/>
    <w:rsid w:val="004A4B82"/>
    <w:rsid w:val="004A4D0F"/>
    <w:rsid w:val="004A544D"/>
    <w:rsid w:val="004A5494"/>
    <w:rsid w:val="004A5658"/>
    <w:rsid w:val="004A5AA7"/>
    <w:rsid w:val="004A65C0"/>
    <w:rsid w:val="004A6B0B"/>
    <w:rsid w:val="004A706E"/>
    <w:rsid w:val="004A752E"/>
    <w:rsid w:val="004B1372"/>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7D3"/>
    <w:rsid w:val="004D68E4"/>
    <w:rsid w:val="004D6E23"/>
    <w:rsid w:val="004D6E8B"/>
    <w:rsid w:val="004D735F"/>
    <w:rsid w:val="004D783D"/>
    <w:rsid w:val="004E01C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5327"/>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79E"/>
    <w:rsid w:val="004F4DF1"/>
    <w:rsid w:val="004F5534"/>
    <w:rsid w:val="004F6883"/>
    <w:rsid w:val="004F68FE"/>
    <w:rsid w:val="004F6BEE"/>
    <w:rsid w:val="00500407"/>
    <w:rsid w:val="00500C46"/>
    <w:rsid w:val="00501F02"/>
    <w:rsid w:val="00502C29"/>
    <w:rsid w:val="0050403B"/>
    <w:rsid w:val="005058A8"/>
    <w:rsid w:val="00505B71"/>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2C18"/>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CE"/>
    <w:rsid w:val="005179AF"/>
    <w:rsid w:val="00517EC4"/>
    <w:rsid w:val="00520F1E"/>
    <w:rsid w:val="00521C27"/>
    <w:rsid w:val="00522092"/>
    <w:rsid w:val="00522401"/>
    <w:rsid w:val="005227F3"/>
    <w:rsid w:val="005244DA"/>
    <w:rsid w:val="00524743"/>
    <w:rsid w:val="005248CB"/>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8A3"/>
    <w:rsid w:val="00535B4C"/>
    <w:rsid w:val="00535BF6"/>
    <w:rsid w:val="00535DB4"/>
    <w:rsid w:val="00535FD1"/>
    <w:rsid w:val="0053657D"/>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D63"/>
    <w:rsid w:val="00543E74"/>
    <w:rsid w:val="0054408A"/>
    <w:rsid w:val="005440D3"/>
    <w:rsid w:val="00544390"/>
    <w:rsid w:val="00544661"/>
    <w:rsid w:val="00544920"/>
    <w:rsid w:val="00544D1F"/>
    <w:rsid w:val="00545011"/>
    <w:rsid w:val="00545C2A"/>
    <w:rsid w:val="0054631B"/>
    <w:rsid w:val="005466EC"/>
    <w:rsid w:val="005467AF"/>
    <w:rsid w:val="005476A6"/>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5F65"/>
    <w:rsid w:val="00566516"/>
    <w:rsid w:val="0056658C"/>
    <w:rsid w:val="005666A2"/>
    <w:rsid w:val="005666EB"/>
    <w:rsid w:val="005666FE"/>
    <w:rsid w:val="0056679A"/>
    <w:rsid w:val="00566B32"/>
    <w:rsid w:val="00566C4A"/>
    <w:rsid w:val="0056769D"/>
    <w:rsid w:val="00570486"/>
    <w:rsid w:val="00570A6D"/>
    <w:rsid w:val="00571D3F"/>
    <w:rsid w:val="00571D83"/>
    <w:rsid w:val="00572466"/>
    <w:rsid w:val="005724F7"/>
    <w:rsid w:val="005726D4"/>
    <w:rsid w:val="00572FDF"/>
    <w:rsid w:val="00573313"/>
    <w:rsid w:val="00573533"/>
    <w:rsid w:val="005744FC"/>
    <w:rsid w:val="005747A7"/>
    <w:rsid w:val="00574E26"/>
    <w:rsid w:val="005756AE"/>
    <w:rsid w:val="00575777"/>
    <w:rsid w:val="00575B62"/>
    <w:rsid w:val="005775F9"/>
    <w:rsid w:val="00577BDD"/>
    <w:rsid w:val="00580254"/>
    <w:rsid w:val="0058063F"/>
    <w:rsid w:val="00580B4C"/>
    <w:rsid w:val="00581717"/>
    <w:rsid w:val="0058199B"/>
    <w:rsid w:val="00582C31"/>
    <w:rsid w:val="00583573"/>
    <w:rsid w:val="00584317"/>
    <w:rsid w:val="005843CF"/>
    <w:rsid w:val="0058471F"/>
    <w:rsid w:val="00584810"/>
    <w:rsid w:val="00584D2F"/>
    <w:rsid w:val="00585896"/>
    <w:rsid w:val="00585D37"/>
    <w:rsid w:val="00585FBE"/>
    <w:rsid w:val="0058655E"/>
    <w:rsid w:val="00586BEC"/>
    <w:rsid w:val="00587276"/>
    <w:rsid w:val="005872DD"/>
    <w:rsid w:val="005900E3"/>
    <w:rsid w:val="00590421"/>
    <w:rsid w:val="00590667"/>
    <w:rsid w:val="00590F18"/>
    <w:rsid w:val="00591075"/>
    <w:rsid w:val="005916A6"/>
    <w:rsid w:val="00592EB0"/>
    <w:rsid w:val="00593258"/>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0FE6"/>
    <w:rsid w:val="005A1185"/>
    <w:rsid w:val="005A132D"/>
    <w:rsid w:val="005A15B2"/>
    <w:rsid w:val="005A15EC"/>
    <w:rsid w:val="005A1A42"/>
    <w:rsid w:val="005A1AAE"/>
    <w:rsid w:val="005A1B51"/>
    <w:rsid w:val="005A20A9"/>
    <w:rsid w:val="005A2685"/>
    <w:rsid w:val="005A2D24"/>
    <w:rsid w:val="005A35D8"/>
    <w:rsid w:val="005A3655"/>
    <w:rsid w:val="005A48C3"/>
    <w:rsid w:val="005A4D6A"/>
    <w:rsid w:val="005A53D1"/>
    <w:rsid w:val="005A75B7"/>
    <w:rsid w:val="005A7766"/>
    <w:rsid w:val="005A7970"/>
    <w:rsid w:val="005A7BF9"/>
    <w:rsid w:val="005A7C5F"/>
    <w:rsid w:val="005B00EE"/>
    <w:rsid w:val="005B0948"/>
    <w:rsid w:val="005B0BF4"/>
    <w:rsid w:val="005B15F8"/>
    <w:rsid w:val="005B1A7D"/>
    <w:rsid w:val="005B23BF"/>
    <w:rsid w:val="005B3383"/>
    <w:rsid w:val="005B348F"/>
    <w:rsid w:val="005B368A"/>
    <w:rsid w:val="005B40E3"/>
    <w:rsid w:val="005B4198"/>
    <w:rsid w:val="005B41DC"/>
    <w:rsid w:val="005B4353"/>
    <w:rsid w:val="005B47A2"/>
    <w:rsid w:val="005B5550"/>
    <w:rsid w:val="005B56B7"/>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4D5"/>
    <w:rsid w:val="005C278E"/>
    <w:rsid w:val="005C2C30"/>
    <w:rsid w:val="005C2F0D"/>
    <w:rsid w:val="005C303C"/>
    <w:rsid w:val="005C3098"/>
    <w:rsid w:val="005C3499"/>
    <w:rsid w:val="005C377C"/>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98"/>
    <w:rsid w:val="005E79FE"/>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2081"/>
    <w:rsid w:val="00602201"/>
    <w:rsid w:val="006023C8"/>
    <w:rsid w:val="0060240F"/>
    <w:rsid w:val="00602425"/>
    <w:rsid w:val="006029B2"/>
    <w:rsid w:val="006032A9"/>
    <w:rsid w:val="00603D4B"/>
    <w:rsid w:val="00603FD3"/>
    <w:rsid w:val="00604468"/>
    <w:rsid w:val="00604937"/>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6320"/>
    <w:rsid w:val="006164FD"/>
    <w:rsid w:val="006165B3"/>
    <w:rsid w:val="006166A0"/>
    <w:rsid w:val="00616FCD"/>
    <w:rsid w:val="006170B0"/>
    <w:rsid w:val="00617DEA"/>
    <w:rsid w:val="00617EB3"/>
    <w:rsid w:val="00620DAC"/>
    <w:rsid w:val="00621263"/>
    <w:rsid w:val="00621BC1"/>
    <w:rsid w:val="00622D5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6F3"/>
    <w:rsid w:val="0063097F"/>
    <w:rsid w:val="00630B39"/>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7A"/>
    <w:rsid w:val="0066021E"/>
    <w:rsid w:val="006604A5"/>
    <w:rsid w:val="006606B4"/>
    <w:rsid w:val="00661701"/>
    <w:rsid w:val="00661A1D"/>
    <w:rsid w:val="00661F37"/>
    <w:rsid w:val="00662011"/>
    <w:rsid w:val="00662239"/>
    <w:rsid w:val="00662253"/>
    <w:rsid w:val="006625B7"/>
    <w:rsid w:val="006625FF"/>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2D5"/>
    <w:rsid w:val="006664F1"/>
    <w:rsid w:val="00666AA3"/>
    <w:rsid w:val="006670D1"/>
    <w:rsid w:val="006672CE"/>
    <w:rsid w:val="00667E80"/>
    <w:rsid w:val="00667E98"/>
    <w:rsid w:val="00667F53"/>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205D"/>
    <w:rsid w:val="0068359A"/>
    <w:rsid w:val="006836E5"/>
    <w:rsid w:val="00683EBF"/>
    <w:rsid w:val="00684858"/>
    <w:rsid w:val="00684C38"/>
    <w:rsid w:val="00684C5F"/>
    <w:rsid w:val="0068539C"/>
    <w:rsid w:val="006855BF"/>
    <w:rsid w:val="006860F2"/>
    <w:rsid w:val="006874DA"/>
    <w:rsid w:val="006878C3"/>
    <w:rsid w:val="00687C48"/>
    <w:rsid w:val="00687F8E"/>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6CD"/>
    <w:rsid w:val="006968C7"/>
    <w:rsid w:val="00696999"/>
    <w:rsid w:val="00696EF8"/>
    <w:rsid w:val="0069733F"/>
    <w:rsid w:val="006974D7"/>
    <w:rsid w:val="00697567"/>
    <w:rsid w:val="006A0165"/>
    <w:rsid w:val="006A0B8E"/>
    <w:rsid w:val="006A0BDA"/>
    <w:rsid w:val="006A12B6"/>
    <w:rsid w:val="006A13C1"/>
    <w:rsid w:val="006A1768"/>
    <w:rsid w:val="006A2239"/>
    <w:rsid w:val="006A225F"/>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4DC"/>
    <w:rsid w:val="006A6608"/>
    <w:rsid w:val="006A672D"/>
    <w:rsid w:val="006A6B59"/>
    <w:rsid w:val="006A6E74"/>
    <w:rsid w:val="006A70F9"/>
    <w:rsid w:val="006B02CA"/>
    <w:rsid w:val="006B02F1"/>
    <w:rsid w:val="006B0967"/>
    <w:rsid w:val="006B17FE"/>
    <w:rsid w:val="006B2155"/>
    <w:rsid w:val="006B273C"/>
    <w:rsid w:val="006B274B"/>
    <w:rsid w:val="006B2A52"/>
    <w:rsid w:val="006B2FDB"/>
    <w:rsid w:val="006B312C"/>
    <w:rsid w:val="006B3997"/>
    <w:rsid w:val="006B399D"/>
    <w:rsid w:val="006B3B43"/>
    <w:rsid w:val="006B3F14"/>
    <w:rsid w:val="006B4091"/>
    <w:rsid w:val="006B40A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783"/>
    <w:rsid w:val="006C3E11"/>
    <w:rsid w:val="006C4120"/>
    <w:rsid w:val="006C41AF"/>
    <w:rsid w:val="006C47A4"/>
    <w:rsid w:val="006C4D1A"/>
    <w:rsid w:val="006C4D40"/>
    <w:rsid w:val="006C4D5D"/>
    <w:rsid w:val="006C5A13"/>
    <w:rsid w:val="006C6185"/>
    <w:rsid w:val="006C63FD"/>
    <w:rsid w:val="006C6663"/>
    <w:rsid w:val="006C72DC"/>
    <w:rsid w:val="006C741D"/>
    <w:rsid w:val="006D040C"/>
    <w:rsid w:val="006D0B75"/>
    <w:rsid w:val="006D0C57"/>
    <w:rsid w:val="006D0E82"/>
    <w:rsid w:val="006D10C5"/>
    <w:rsid w:val="006D10D1"/>
    <w:rsid w:val="006D177D"/>
    <w:rsid w:val="006D2534"/>
    <w:rsid w:val="006D2E11"/>
    <w:rsid w:val="006D2FD7"/>
    <w:rsid w:val="006D30BD"/>
    <w:rsid w:val="006D37E3"/>
    <w:rsid w:val="006D3BC0"/>
    <w:rsid w:val="006D4203"/>
    <w:rsid w:val="006D42E7"/>
    <w:rsid w:val="006D4A3F"/>
    <w:rsid w:val="006D5396"/>
    <w:rsid w:val="006D55B5"/>
    <w:rsid w:val="006D5C4B"/>
    <w:rsid w:val="006D5CB9"/>
    <w:rsid w:val="006D60BC"/>
    <w:rsid w:val="006D6504"/>
    <w:rsid w:val="006D68F0"/>
    <w:rsid w:val="006D6E01"/>
    <w:rsid w:val="006D721D"/>
    <w:rsid w:val="006D74C8"/>
    <w:rsid w:val="006D757B"/>
    <w:rsid w:val="006D77E0"/>
    <w:rsid w:val="006D7819"/>
    <w:rsid w:val="006D79F3"/>
    <w:rsid w:val="006E003D"/>
    <w:rsid w:val="006E0102"/>
    <w:rsid w:val="006E02E0"/>
    <w:rsid w:val="006E0767"/>
    <w:rsid w:val="006E1304"/>
    <w:rsid w:val="006E19F1"/>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299"/>
    <w:rsid w:val="006E5343"/>
    <w:rsid w:val="006E5625"/>
    <w:rsid w:val="006E68D9"/>
    <w:rsid w:val="006F00D0"/>
    <w:rsid w:val="006F082B"/>
    <w:rsid w:val="006F0A5D"/>
    <w:rsid w:val="006F0C12"/>
    <w:rsid w:val="006F1244"/>
    <w:rsid w:val="006F20D3"/>
    <w:rsid w:val="006F218B"/>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14"/>
    <w:rsid w:val="0071385A"/>
    <w:rsid w:val="00713B6A"/>
    <w:rsid w:val="00713E02"/>
    <w:rsid w:val="00714123"/>
    <w:rsid w:val="007153C4"/>
    <w:rsid w:val="007155B0"/>
    <w:rsid w:val="007155C5"/>
    <w:rsid w:val="00715926"/>
    <w:rsid w:val="00716088"/>
    <w:rsid w:val="00716CC3"/>
    <w:rsid w:val="007179D9"/>
    <w:rsid w:val="00717A1E"/>
    <w:rsid w:val="00717A70"/>
    <w:rsid w:val="00717E0A"/>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46B5"/>
    <w:rsid w:val="00756548"/>
    <w:rsid w:val="00756661"/>
    <w:rsid w:val="007568AE"/>
    <w:rsid w:val="007570E1"/>
    <w:rsid w:val="007573CF"/>
    <w:rsid w:val="00757490"/>
    <w:rsid w:val="00757C4A"/>
    <w:rsid w:val="007600A4"/>
    <w:rsid w:val="00760857"/>
    <w:rsid w:val="007614E0"/>
    <w:rsid w:val="00762164"/>
    <w:rsid w:val="00762518"/>
    <w:rsid w:val="007626C1"/>
    <w:rsid w:val="007636F9"/>
    <w:rsid w:val="00764119"/>
    <w:rsid w:val="0076453D"/>
    <w:rsid w:val="0076545A"/>
    <w:rsid w:val="007660E1"/>
    <w:rsid w:val="00766B95"/>
    <w:rsid w:val="00766F8A"/>
    <w:rsid w:val="007704FB"/>
    <w:rsid w:val="00770619"/>
    <w:rsid w:val="00770686"/>
    <w:rsid w:val="00770882"/>
    <w:rsid w:val="00770E10"/>
    <w:rsid w:val="007711AB"/>
    <w:rsid w:val="0077179E"/>
    <w:rsid w:val="00771BA9"/>
    <w:rsid w:val="00771BCF"/>
    <w:rsid w:val="00771F9D"/>
    <w:rsid w:val="007722EE"/>
    <w:rsid w:val="007727FC"/>
    <w:rsid w:val="0077363C"/>
    <w:rsid w:val="00773BD7"/>
    <w:rsid w:val="00773C07"/>
    <w:rsid w:val="0077494F"/>
    <w:rsid w:val="007750D4"/>
    <w:rsid w:val="0077571B"/>
    <w:rsid w:val="0077580F"/>
    <w:rsid w:val="0077585D"/>
    <w:rsid w:val="00775C6F"/>
    <w:rsid w:val="00775D89"/>
    <w:rsid w:val="007767AF"/>
    <w:rsid w:val="007767C8"/>
    <w:rsid w:val="00776E80"/>
    <w:rsid w:val="00776F30"/>
    <w:rsid w:val="0077706B"/>
    <w:rsid w:val="00777F52"/>
    <w:rsid w:val="0078082F"/>
    <w:rsid w:val="00781440"/>
    <w:rsid w:val="00781992"/>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1F0A"/>
    <w:rsid w:val="00792173"/>
    <w:rsid w:val="007923BA"/>
    <w:rsid w:val="0079281F"/>
    <w:rsid w:val="00792891"/>
    <w:rsid w:val="00793698"/>
    <w:rsid w:val="00793727"/>
    <w:rsid w:val="00793772"/>
    <w:rsid w:val="0079429F"/>
    <w:rsid w:val="00794422"/>
    <w:rsid w:val="00794DEA"/>
    <w:rsid w:val="0079506A"/>
    <w:rsid w:val="007951A5"/>
    <w:rsid w:val="007951D1"/>
    <w:rsid w:val="0079584C"/>
    <w:rsid w:val="007965FF"/>
    <w:rsid w:val="00796970"/>
    <w:rsid w:val="00796C47"/>
    <w:rsid w:val="00797249"/>
    <w:rsid w:val="007A0136"/>
    <w:rsid w:val="007A0861"/>
    <w:rsid w:val="007A1DF0"/>
    <w:rsid w:val="007A2FB6"/>
    <w:rsid w:val="007A3CF2"/>
    <w:rsid w:val="007A400E"/>
    <w:rsid w:val="007A42D8"/>
    <w:rsid w:val="007A469B"/>
    <w:rsid w:val="007A53C5"/>
    <w:rsid w:val="007A5E64"/>
    <w:rsid w:val="007A62F3"/>
    <w:rsid w:val="007A68F3"/>
    <w:rsid w:val="007A6B15"/>
    <w:rsid w:val="007A6C56"/>
    <w:rsid w:val="007A7349"/>
    <w:rsid w:val="007A7851"/>
    <w:rsid w:val="007A797D"/>
    <w:rsid w:val="007A7D7E"/>
    <w:rsid w:val="007A7D8C"/>
    <w:rsid w:val="007B09AB"/>
    <w:rsid w:val="007B13B6"/>
    <w:rsid w:val="007B1920"/>
    <w:rsid w:val="007B1AD0"/>
    <w:rsid w:val="007B1C30"/>
    <w:rsid w:val="007B25C8"/>
    <w:rsid w:val="007B2EA0"/>
    <w:rsid w:val="007B314F"/>
    <w:rsid w:val="007B3152"/>
    <w:rsid w:val="007B3523"/>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F4"/>
    <w:rsid w:val="007C1B80"/>
    <w:rsid w:val="007C2455"/>
    <w:rsid w:val="007C2A6D"/>
    <w:rsid w:val="007C2DCB"/>
    <w:rsid w:val="007C3BD3"/>
    <w:rsid w:val="007C3DD8"/>
    <w:rsid w:val="007C466C"/>
    <w:rsid w:val="007C4895"/>
    <w:rsid w:val="007C49B2"/>
    <w:rsid w:val="007C5982"/>
    <w:rsid w:val="007C637A"/>
    <w:rsid w:val="007C6417"/>
    <w:rsid w:val="007C65F8"/>
    <w:rsid w:val="007C663D"/>
    <w:rsid w:val="007C6760"/>
    <w:rsid w:val="007C6A39"/>
    <w:rsid w:val="007C73F0"/>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708"/>
    <w:rsid w:val="007F1DD8"/>
    <w:rsid w:val="007F1EFD"/>
    <w:rsid w:val="007F250F"/>
    <w:rsid w:val="007F288D"/>
    <w:rsid w:val="007F28A0"/>
    <w:rsid w:val="007F2ED3"/>
    <w:rsid w:val="007F2F35"/>
    <w:rsid w:val="007F3438"/>
    <w:rsid w:val="007F36F4"/>
    <w:rsid w:val="007F3861"/>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6FE"/>
    <w:rsid w:val="00801A86"/>
    <w:rsid w:val="00801D56"/>
    <w:rsid w:val="00802016"/>
    <w:rsid w:val="008029C0"/>
    <w:rsid w:val="00802DF2"/>
    <w:rsid w:val="008031D0"/>
    <w:rsid w:val="008032A4"/>
    <w:rsid w:val="00803459"/>
    <w:rsid w:val="0080363E"/>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143D"/>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75A8"/>
    <w:rsid w:val="00847B5E"/>
    <w:rsid w:val="00847F66"/>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BCA"/>
    <w:rsid w:val="00856BEF"/>
    <w:rsid w:val="00856DA0"/>
    <w:rsid w:val="0085701A"/>
    <w:rsid w:val="008570CA"/>
    <w:rsid w:val="00857377"/>
    <w:rsid w:val="00857A87"/>
    <w:rsid w:val="00857CD0"/>
    <w:rsid w:val="008604B9"/>
    <w:rsid w:val="00860B57"/>
    <w:rsid w:val="00861045"/>
    <w:rsid w:val="00861D09"/>
    <w:rsid w:val="00862C9D"/>
    <w:rsid w:val="00862D76"/>
    <w:rsid w:val="00862F92"/>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8B2"/>
    <w:rsid w:val="00871A9D"/>
    <w:rsid w:val="00872778"/>
    <w:rsid w:val="00872C30"/>
    <w:rsid w:val="00872C45"/>
    <w:rsid w:val="00872C56"/>
    <w:rsid w:val="0087302B"/>
    <w:rsid w:val="0087409C"/>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0F4"/>
    <w:rsid w:val="00884109"/>
    <w:rsid w:val="00884275"/>
    <w:rsid w:val="0088427C"/>
    <w:rsid w:val="00884511"/>
    <w:rsid w:val="0088452B"/>
    <w:rsid w:val="00884A02"/>
    <w:rsid w:val="00884AC6"/>
    <w:rsid w:val="00884FDF"/>
    <w:rsid w:val="00885A61"/>
    <w:rsid w:val="00885CF2"/>
    <w:rsid w:val="00886722"/>
    <w:rsid w:val="008867DB"/>
    <w:rsid w:val="00886F9C"/>
    <w:rsid w:val="008910D0"/>
    <w:rsid w:val="00891236"/>
    <w:rsid w:val="00891448"/>
    <w:rsid w:val="00892B9B"/>
    <w:rsid w:val="00893190"/>
    <w:rsid w:val="0089337A"/>
    <w:rsid w:val="00893D68"/>
    <w:rsid w:val="0089406D"/>
    <w:rsid w:val="00894105"/>
    <w:rsid w:val="00894496"/>
    <w:rsid w:val="00894B45"/>
    <w:rsid w:val="0089522D"/>
    <w:rsid w:val="008952E9"/>
    <w:rsid w:val="008952FB"/>
    <w:rsid w:val="00895383"/>
    <w:rsid w:val="00895474"/>
    <w:rsid w:val="0089585D"/>
    <w:rsid w:val="008959DE"/>
    <w:rsid w:val="00895B5B"/>
    <w:rsid w:val="00895F3A"/>
    <w:rsid w:val="00895FFC"/>
    <w:rsid w:val="00897241"/>
    <w:rsid w:val="008972AF"/>
    <w:rsid w:val="008A0FE9"/>
    <w:rsid w:val="008A12B1"/>
    <w:rsid w:val="008A12FB"/>
    <w:rsid w:val="008A1AA3"/>
    <w:rsid w:val="008A25E8"/>
    <w:rsid w:val="008A38EA"/>
    <w:rsid w:val="008A3C9E"/>
    <w:rsid w:val="008A4A66"/>
    <w:rsid w:val="008A4B69"/>
    <w:rsid w:val="008A5963"/>
    <w:rsid w:val="008A599A"/>
    <w:rsid w:val="008A5B7B"/>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070"/>
    <w:rsid w:val="008C4D5C"/>
    <w:rsid w:val="008C535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E4D"/>
    <w:rsid w:val="008D42B9"/>
    <w:rsid w:val="008D555F"/>
    <w:rsid w:val="008D5571"/>
    <w:rsid w:val="008D5813"/>
    <w:rsid w:val="008D5D71"/>
    <w:rsid w:val="008D6254"/>
    <w:rsid w:val="008D6888"/>
    <w:rsid w:val="008D71C2"/>
    <w:rsid w:val="008D71D9"/>
    <w:rsid w:val="008D720E"/>
    <w:rsid w:val="008D732C"/>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64AB"/>
    <w:rsid w:val="008F7583"/>
    <w:rsid w:val="008F7C43"/>
    <w:rsid w:val="00900799"/>
    <w:rsid w:val="00900B15"/>
    <w:rsid w:val="00901186"/>
    <w:rsid w:val="00901806"/>
    <w:rsid w:val="00901A48"/>
    <w:rsid w:val="00901AF7"/>
    <w:rsid w:val="00901C23"/>
    <w:rsid w:val="00901E3A"/>
    <w:rsid w:val="00902348"/>
    <w:rsid w:val="009028DF"/>
    <w:rsid w:val="009034F7"/>
    <w:rsid w:val="009037CB"/>
    <w:rsid w:val="00903939"/>
    <w:rsid w:val="00903BB7"/>
    <w:rsid w:val="00903E35"/>
    <w:rsid w:val="009044CF"/>
    <w:rsid w:val="009059B6"/>
    <w:rsid w:val="00906959"/>
    <w:rsid w:val="00906B53"/>
    <w:rsid w:val="00906D7F"/>
    <w:rsid w:val="00907410"/>
    <w:rsid w:val="0090747C"/>
    <w:rsid w:val="00907C51"/>
    <w:rsid w:val="00907D17"/>
    <w:rsid w:val="0091083A"/>
    <w:rsid w:val="00910986"/>
    <w:rsid w:val="009109AA"/>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802"/>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D38"/>
    <w:rsid w:val="00945D58"/>
    <w:rsid w:val="00945F10"/>
    <w:rsid w:val="00946370"/>
    <w:rsid w:val="00946B9B"/>
    <w:rsid w:val="00947288"/>
    <w:rsid w:val="009477A7"/>
    <w:rsid w:val="009478C7"/>
    <w:rsid w:val="00947A61"/>
    <w:rsid w:val="00947A98"/>
    <w:rsid w:val="00947AE5"/>
    <w:rsid w:val="00947DCA"/>
    <w:rsid w:val="009501E6"/>
    <w:rsid w:val="009505BA"/>
    <w:rsid w:val="00950625"/>
    <w:rsid w:val="00951321"/>
    <w:rsid w:val="00951372"/>
    <w:rsid w:val="00951B67"/>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4E97"/>
    <w:rsid w:val="009755DF"/>
    <w:rsid w:val="0097622A"/>
    <w:rsid w:val="00976ED4"/>
    <w:rsid w:val="00976F61"/>
    <w:rsid w:val="00980F17"/>
    <w:rsid w:val="00980FCD"/>
    <w:rsid w:val="009817FE"/>
    <w:rsid w:val="00981948"/>
    <w:rsid w:val="00981F4D"/>
    <w:rsid w:val="009825BC"/>
    <w:rsid w:val="00983074"/>
    <w:rsid w:val="00983517"/>
    <w:rsid w:val="00984C8A"/>
    <w:rsid w:val="00984F00"/>
    <w:rsid w:val="00985148"/>
    <w:rsid w:val="009854D7"/>
    <w:rsid w:val="00985EC1"/>
    <w:rsid w:val="00985F47"/>
    <w:rsid w:val="00985F8E"/>
    <w:rsid w:val="00986681"/>
    <w:rsid w:val="009876DD"/>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357"/>
    <w:rsid w:val="0099567F"/>
    <w:rsid w:val="009958B9"/>
    <w:rsid w:val="00996304"/>
    <w:rsid w:val="00996C04"/>
    <w:rsid w:val="00996E83"/>
    <w:rsid w:val="009972BD"/>
    <w:rsid w:val="009A0581"/>
    <w:rsid w:val="009A093C"/>
    <w:rsid w:val="009A10E5"/>
    <w:rsid w:val="009A1741"/>
    <w:rsid w:val="009A1C5B"/>
    <w:rsid w:val="009A1F43"/>
    <w:rsid w:val="009A2479"/>
    <w:rsid w:val="009A29E8"/>
    <w:rsid w:val="009A3764"/>
    <w:rsid w:val="009A3AF5"/>
    <w:rsid w:val="009A3B35"/>
    <w:rsid w:val="009A4521"/>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2560"/>
    <w:rsid w:val="009C2A7B"/>
    <w:rsid w:val="009C2F86"/>
    <w:rsid w:val="009C35B8"/>
    <w:rsid w:val="009C433B"/>
    <w:rsid w:val="009C446D"/>
    <w:rsid w:val="009C4AA6"/>
    <w:rsid w:val="009C53CC"/>
    <w:rsid w:val="009C561C"/>
    <w:rsid w:val="009C579C"/>
    <w:rsid w:val="009C687A"/>
    <w:rsid w:val="009C71FC"/>
    <w:rsid w:val="009C7543"/>
    <w:rsid w:val="009C76BD"/>
    <w:rsid w:val="009C7831"/>
    <w:rsid w:val="009D04CF"/>
    <w:rsid w:val="009D0E97"/>
    <w:rsid w:val="009D173E"/>
    <w:rsid w:val="009D2500"/>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697"/>
    <w:rsid w:val="009E59CE"/>
    <w:rsid w:val="009E5BFD"/>
    <w:rsid w:val="009E5E5C"/>
    <w:rsid w:val="009E60B6"/>
    <w:rsid w:val="009E6718"/>
    <w:rsid w:val="009E69E6"/>
    <w:rsid w:val="009E6AC9"/>
    <w:rsid w:val="009E6E45"/>
    <w:rsid w:val="009E6F1A"/>
    <w:rsid w:val="009E7626"/>
    <w:rsid w:val="009F0245"/>
    <w:rsid w:val="009F0786"/>
    <w:rsid w:val="009F0C16"/>
    <w:rsid w:val="009F1142"/>
    <w:rsid w:val="009F1146"/>
    <w:rsid w:val="009F14BD"/>
    <w:rsid w:val="009F1F48"/>
    <w:rsid w:val="009F25F2"/>
    <w:rsid w:val="009F2849"/>
    <w:rsid w:val="009F3557"/>
    <w:rsid w:val="009F3697"/>
    <w:rsid w:val="009F4D5F"/>
    <w:rsid w:val="009F4DC3"/>
    <w:rsid w:val="009F4E7E"/>
    <w:rsid w:val="009F51BF"/>
    <w:rsid w:val="009F51C6"/>
    <w:rsid w:val="009F550C"/>
    <w:rsid w:val="009F5848"/>
    <w:rsid w:val="009F5A25"/>
    <w:rsid w:val="009F5A7B"/>
    <w:rsid w:val="009F5A81"/>
    <w:rsid w:val="009F5D84"/>
    <w:rsid w:val="009F6485"/>
    <w:rsid w:val="009F7144"/>
    <w:rsid w:val="009F74EB"/>
    <w:rsid w:val="009F7906"/>
    <w:rsid w:val="009F7E5C"/>
    <w:rsid w:val="009F7E6D"/>
    <w:rsid w:val="00A00627"/>
    <w:rsid w:val="00A01246"/>
    <w:rsid w:val="00A0126F"/>
    <w:rsid w:val="00A01C15"/>
    <w:rsid w:val="00A01D53"/>
    <w:rsid w:val="00A01DBB"/>
    <w:rsid w:val="00A020B8"/>
    <w:rsid w:val="00A0217F"/>
    <w:rsid w:val="00A02295"/>
    <w:rsid w:val="00A02DB4"/>
    <w:rsid w:val="00A03321"/>
    <w:rsid w:val="00A03B38"/>
    <w:rsid w:val="00A03C51"/>
    <w:rsid w:val="00A04BCE"/>
    <w:rsid w:val="00A0556F"/>
    <w:rsid w:val="00A05A5D"/>
    <w:rsid w:val="00A05ECE"/>
    <w:rsid w:val="00A05FE4"/>
    <w:rsid w:val="00A06F6F"/>
    <w:rsid w:val="00A07085"/>
    <w:rsid w:val="00A07AAB"/>
    <w:rsid w:val="00A07DE0"/>
    <w:rsid w:val="00A07F5F"/>
    <w:rsid w:val="00A07FBA"/>
    <w:rsid w:val="00A10443"/>
    <w:rsid w:val="00A105E5"/>
    <w:rsid w:val="00A10834"/>
    <w:rsid w:val="00A109F4"/>
    <w:rsid w:val="00A111FE"/>
    <w:rsid w:val="00A11A72"/>
    <w:rsid w:val="00A11AB3"/>
    <w:rsid w:val="00A11B8D"/>
    <w:rsid w:val="00A12F34"/>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99A"/>
    <w:rsid w:val="00A26D56"/>
    <w:rsid w:val="00A27A4A"/>
    <w:rsid w:val="00A27D6E"/>
    <w:rsid w:val="00A3017A"/>
    <w:rsid w:val="00A31416"/>
    <w:rsid w:val="00A315F9"/>
    <w:rsid w:val="00A318AB"/>
    <w:rsid w:val="00A31B25"/>
    <w:rsid w:val="00A32D0A"/>
    <w:rsid w:val="00A33BBC"/>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CE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12B"/>
    <w:rsid w:val="00A51D7C"/>
    <w:rsid w:val="00A52332"/>
    <w:rsid w:val="00A52E09"/>
    <w:rsid w:val="00A53187"/>
    <w:rsid w:val="00A53D47"/>
    <w:rsid w:val="00A5438A"/>
    <w:rsid w:val="00A545B0"/>
    <w:rsid w:val="00A5567D"/>
    <w:rsid w:val="00A55685"/>
    <w:rsid w:val="00A557AC"/>
    <w:rsid w:val="00A561B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45B"/>
    <w:rsid w:val="00A65ADE"/>
    <w:rsid w:val="00A65C7A"/>
    <w:rsid w:val="00A663E9"/>
    <w:rsid w:val="00A66878"/>
    <w:rsid w:val="00A66C22"/>
    <w:rsid w:val="00A66CE4"/>
    <w:rsid w:val="00A670E8"/>
    <w:rsid w:val="00A67560"/>
    <w:rsid w:val="00A67765"/>
    <w:rsid w:val="00A67AD2"/>
    <w:rsid w:val="00A67BC0"/>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755"/>
    <w:rsid w:val="00A82E96"/>
    <w:rsid w:val="00A82E9D"/>
    <w:rsid w:val="00A82EB9"/>
    <w:rsid w:val="00A833BF"/>
    <w:rsid w:val="00A844A9"/>
    <w:rsid w:val="00A850EE"/>
    <w:rsid w:val="00A85829"/>
    <w:rsid w:val="00A85BD8"/>
    <w:rsid w:val="00A862DF"/>
    <w:rsid w:val="00A86C60"/>
    <w:rsid w:val="00A87300"/>
    <w:rsid w:val="00A87ACC"/>
    <w:rsid w:val="00A87AE8"/>
    <w:rsid w:val="00A87BB3"/>
    <w:rsid w:val="00A87F0B"/>
    <w:rsid w:val="00A9043A"/>
    <w:rsid w:val="00A90815"/>
    <w:rsid w:val="00A90B11"/>
    <w:rsid w:val="00A90C58"/>
    <w:rsid w:val="00A91530"/>
    <w:rsid w:val="00A91A88"/>
    <w:rsid w:val="00A91FF6"/>
    <w:rsid w:val="00A92D24"/>
    <w:rsid w:val="00A93DAD"/>
    <w:rsid w:val="00A94562"/>
    <w:rsid w:val="00A9463C"/>
    <w:rsid w:val="00A94892"/>
    <w:rsid w:val="00A9527F"/>
    <w:rsid w:val="00A95531"/>
    <w:rsid w:val="00A9588F"/>
    <w:rsid w:val="00A95C65"/>
    <w:rsid w:val="00A96DBD"/>
    <w:rsid w:val="00A970B2"/>
    <w:rsid w:val="00A972D6"/>
    <w:rsid w:val="00A973B0"/>
    <w:rsid w:val="00A973FB"/>
    <w:rsid w:val="00A97C6A"/>
    <w:rsid w:val="00AA00D4"/>
    <w:rsid w:val="00AA072D"/>
    <w:rsid w:val="00AA187B"/>
    <w:rsid w:val="00AA1B02"/>
    <w:rsid w:val="00AA3B29"/>
    <w:rsid w:val="00AA3B90"/>
    <w:rsid w:val="00AA3CB5"/>
    <w:rsid w:val="00AA4044"/>
    <w:rsid w:val="00AA4220"/>
    <w:rsid w:val="00AA49FF"/>
    <w:rsid w:val="00AA5540"/>
    <w:rsid w:val="00AA564C"/>
    <w:rsid w:val="00AA56EA"/>
    <w:rsid w:val="00AA604F"/>
    <w:rsid w:val="00AA6295"/>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9BF"/>
    <w:rsid w:val="00AB39D6"/>
    <w:rsid w:val="00AB3AB3"/>
    <w:rsid w:val="00AB3B89"/>
    <w:rsid w:val="00AB4D87"/>
    <w:rsid w:val="00AB5B57"/>
    <w:rsid w:val="00AB5CEC"/>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D119B"/>
    <w:rsid w:val="00AD12E0"/>
    <w:rsid w:val="00AD15F7"/>
    <w:rsid w:val="00AD17FB"/>
    <w:rsid w:val="00AD23BF"/>
    <w:rsid w:val="00AD2CDF"/>
    <w:rsid w:val="00AD2E25"/>
    <w:rsid w:val="00AD32D0"/>
    <w:rsid w:val="00AD391E"/>
    <w:rsid w:val="00AD5D3A"/>
    <w:rsid w:val="00AD5ECF"/>
    <w:rsid w:val="00AD62C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37DA"/>
    <w:rsid w:val="00AE3829"/>
    <w:rsid w:val="00AE3B7E"/>
    <w:rsid w:val="00AE4196"/>
    <w:rsid w:val="00AE534C"/>
    <w:rsid w:val="00AE5AD1"/>
    <w:rsid w:val="00AE62BE"/>
    <w:rsid w:val="00AE69C6"/>
    <w:rsid w:val="00AE7AF6"/>
    <w:rsid w:val="00AE7B9C"/>
    <w:rsid w:val="00AE7C81"/>
    <w:rsid w:val="00AF0438"/>
    <w:rsid w:val="00AF06CE"/>
    <w:rsid w:val="00AF0804"/>
    <w:rsid w:val="00AF0B77"/>
    <w:rsid w:val="00AF1D37"/>
    <w:rsid w:val="00AF1E33"/>
    <w:rsid w:val="00AF1F4D"/>
    <w:rsid w:val="00AF259D"/>
    <w:rsid w:val="00AF2786"/>
    <w:rsid w:val="00AF3337"/>
    <w:rsid w:val="00AF3A1E"/>
    <w:rsid w:val="00AF3AD3"/>
    <w:rsid w:val="00AF41C0"/>
    <w:rsid w:val="00AF44DA"/>
    <w:rsid w:val="00AF5B0A"/>
    <w:rsid w:val="00AF5FE4"/>
    <w:rsid w:val="00AF6079"/>
    <w:rsid w:val="00AF6821"/>
    <w:rsid w:val="00AF7A8E"/>
    <w:rsid w:val="00AF7B51"/>
    <w:rsid w:val="00AF7BDF"/>
    <w:rsid w:val="00AF7C8D"/>
    <w:rsid w:val="00B004EB"/>
    <w:rsid w:val="00B005A6"/>
    <w:rsid w:val="00B005C0"/>
    <w:rsid w:val="00B00909"/>
    <w:rsid w:val="00B01EF5"/>
    <w:rsid w:val="00B02D21"/>
    <w:rsid w:val="00B030B9"/>
    <w:rsid w:val="00B042DC"/>
    <w:rsid w:val="00B04A0E"/>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737"/>
    <w:rsid w:val="00B177CA"/>
    <w:rsid w:val="00B177E1"/>
    <w:rsid w:val="00B17B42"/>
    <w:rsid w:val="00B17C04"/>
    <w:rsid w:val="00B20456"/>
    <w:rsid w:val="00B20DA3"/>
    <w:rsid w:val="00B21EFC"/>
    <w:rsid w:val="00B2235A"/>
    <w:rsid w:val="00B223BE"/>
    <w:rsid w:val="00B22407"/>
    <w:rsid w:val="00B22667"/>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5AF"/>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8BC"/>
    <w:rsid w:val="00B71AEB"/>
    <w:rsid w:val="00B729DD"/>
    <w:rsid w:val="00B732F4"/>
    <w:rsid w:val="00B73429"/>
    <w:rsid w:val="00B73B2B"/>
    <w:rsid w:val="00B73B80"/>
    <w:rsid w:val="00B73DC9"/>
    <w:rsid w:val="00B74390"/>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BC9"/>
    <w:rsid w:val="00B844DA"/>
    <w:rsid w:val="00B84C3B"/>
    <w:rsid w:val="00B85169"/>
    <w:rsid w:val="00B8570F"/>
    <w:rsid w:val="00B860B4"/>
    <w:rsid w:val="00B8683A"/>
    <w:rsid w:val="00B86D83"/>
    <w:rsid w:val="00B86E4D"/>
    <w:rsid w:val="00B870A3"/>
    <w:rsid w:val="00B871C1"/>
    <w:rsid w:val="00B87AC2"/>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3587"/>
    <w:rsid w:val="00B935F0"/>
    <w:rsid w:val="00B93762"/>
    <w:rsid w:val="00B93855"/>
    <w:rsid w:val="00B93EDA"/>
    <w:rsid w:val="00B9428D"/>
    <w:rsid w:val="00B94AF4"/>
    <w:rsid w:val="00B96A1B"/>
    <w:rsid w:val="00B96D4B"/>
    <w:rsid w:val="00B96D6A"/>
    <w:rsid w:val="00B97009"/>
    <w:rsid w:val="00B97176"/>
    <w:rsid w:val="00B971A7"/>
    <w:rsid w:val="00B976A8"/>
    <w:rsid w:val="00B97BDF"/>
    <w:rsid w:val="00BA0000"/>
    <w:rsid w:val="00BA0AF2"/>
    <w:rsid w:val="00BA0CC3"/>
    <w:rsid w:val="00BA0F83"/>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79F"/>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97D"/>
    <w:rsid w:val="00BD6A8B"/>
    <w:rsid w:val="00BD6CBE"/>
    <w:rsid w:val="00BD747B"/>
    <w:rsid w:val="00BE1332"/>
    <w:rsid w:val="00BE137D"/>
    <w:rsid w:val="00BE1A9B"/>
    <w:rsid w:val="00BE21CD"/>
    <w:rsid w:val="00BE2780"/>
    <w:rsid w:val="00BE3E60"/>
    <w:rsid w:val="00BE4763"/>
    <w:rsid w:val="00BE4F8A"/>
    <w:rsid w:val="00BE4FC7"/>
    <w:rsid w:val="00BE5367"/>
    <w:rsid w:val="00BE5479"/>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0AB"/>
    <w:rsid w:val="00BF559C"/>
    <w:rsid w:val="00BF5EEF"/>
    <w:rsid w:val="00BF663B"/>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207EF"/>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579"/>
    <w:rsid w:val="00C3176C"/>
    <w:rsid w:val="00C3263C"/>
    <w:rsid w:val="00C32BE8"/>
    <w:rsid w:val="00C338F3"/>
    <w:rsid w:val="00C339CB"/>
    <w:rsid w:val="00C33D27"/>
    <w:rsid w:val="00C34237"/>
    <w:rsid w:val="00C34719"/>
    <w:rsid w:val="00C355F2"/>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66C0"/>
    <w:rsid w:val="00C46B9B"/>
    <w:rsid w:val="00C46CCB"/>
    <w:rsid w:val="00C47E1D"/>
    <w:rsid w:val="00C50131"/>
    <w:rsid w:val="00C50396"/>
    <w:rsid w:val="00C50C7E"/>
    <w:rsid w:val="00C50CF3"/>
    <w:rsid w:val="00C50F5A"/>
    <w:rsid w:val="00C528AD"/>
    <w:rsid w:val="00C52D4A"/>
    <w:rsid w:val="00C52FB9"/>
    <w:rsid w:val="00C53420"/>
    <w:rsid w:val="00C53C61"/>
    <w:rsid w:val="00C54779"/>
    <w:rsid w:val="00C54B05"/>
    <w:rsid w:val="00C57240"/>
    <w:rsid w:val="00C579FA"/>
    <w:rsid w:val="00C57A63"/>
    <w:rsid w:val="00C57FC8"/>
    <w:rsid w:val="00C6006E"/>
    <w:rsid w:val="00C614E2"/>
    <w:rsid w:val="00C61D1A"/>
    <w:rsid w:val="00C61E38"/>
    <w:rsid w:val="00C62D50"/>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65"/>
    <w:rsid w:val="00C73F33"/>
    <w:rsid w:val="00C74553"/>
    <w:rsid w:val="00C7470B"/>
    <w:rsid w:val="00C74A58"/>
    <w:rsid w:val="00C74D06"/>
    <w:rsid w:val="00C74E2D"/>
    <w:rsid w:val="00C74E4B"/>
    <w:rsid w:val="00C759C3"/>
    <w:rsid w:val="00C76D66"/>
    <w:rsid w:val="00C7757E"/>
    <w:rsid w:val="00C7772D"/>
    <w:rsid w:val="00C7791E"/>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65DC"/>
    <w:rsid w:val="00C96F9B"/>
    <w:rsid w:val="00CA0027"/>
    <w:rsid w:val="00CA0C8D"/>
    <w:rsid w:val="00CA0FA7"/>
    <w:rsid w:val="00CA0FE6"/>
    <w:rsid w:val="00CA13A9"/>
    <w:rsid w:val="00CA1692"/>
    <w:rsid w:val="00CA22B3"/>
    <w:rsid w:val="00CA24BE"/>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2B99"/>
    <w:rsid w:val="00CB3F60"/>
    <w:rsid w:val="00CB4B7D"/>
    <w:rsid w:val="00CB4D6D"/>
    <w:rsid w:val="00CB4FA5"/>
    <w:rsid w:val="00CB5554"/>
    <w:rsid w:val="00CB5F5B"/>
    <w:rsid w:val="00CB622B"/>
    <w:rsid w:val="00CB6D5A"/>
    <w:rsid w:val="00CB6FD8"/>
    <w:rsid w:val="00CB7FF8"/>
    <w:rsid w:val="00CC064E"/>
    <w:rsid w:val="00CC07DF"/>
    <w:rsid w:val="00CC1397"/>
    <w:rsid w:val="00CC149D"/>
    <w:rsid w:val="00CC15AD"/>
    <w:rsid w:val="00CC1821"/>
    <w:rsid w:val="00CC1862"/>
    <w:rsid w:val="00CC2811"/>
    <w:rsid w:val="00CC2B2E"/>
    <w:rsid w:val="00CC2BDA"/>
    <w:rsid w:val="00CC2E99"/>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A71"/>
    <w:rsid w:val="00CD5B18"/>
    <w:rsid w:val="00CD766C"/>
    <w:rsid w:val="00CE0474"/>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5EB"/>
    <w:rsid w:val="00CE5955"/>
    <w:rsid w:val="00CE5E32"/>
    <w:rsid w:val="00CE619E"/>
    <w:rsid w:val="00CE65C4"/>
    <w:rsid w:val="00CE68DB"/>
    <w:rsid w:val="00CE7090"/>
    <w:rsid w:val="00CE73D6"/>
    <w:rsid w:val="00CE7C02"/>
    <w:rsid w:val="00CF019F"/>
    <w:rsid w:val="00CF07E1"/>
    <w:rsid w:val="00CF085D"/>
    <w:rsid w:val="00CF0B58"/>
    <w:rsid w:val="00CF0C43"/>
    <w:rsid w:val="00CF1455"/>
    <w:rsid w:val="00CF1504"/>
    <w:rsid w:val="00CF1820"/>
    <w:rsid w:val="00CF1AC2"/>
    <w:rsid w:val="00CF1DEE"/>
    <w:rsid w:val="00CF1F9E"/>
    <w:rsid w:val="00CF239E"/>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44A"/>
    <w:rsid w:val="00D376FB"/>
    <w:rsid w:val="00D37C04"/>
    <w:rsid w:val="00D37E17"/>
    <w:rsid w:val="00D40107"/>
    <w:rsid w:val="00D40B5D"/>
    <w:rsid w:val="00D41B53"/>
    <w:rsid w:val="00D41C2B"/>
    <w:rsid w:val="00D41FBB"/>
    <w:rsid w:val="00D42709"/>
    <w:rsid w:val="00D4274D"/>
    <w:rsid w:val="00D4291C"/>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0DB3"/>
    <w:rsid w:val="00D51280"/>
    <w:rsid w:val="00D5151E"/>
    <w:rsid w:val="00D51C91"/>
    <w:rsid w:val="00D521A8"/>
    <w:rsid w:val="00D5289F"/>
    <w:rsid w:val="00D52CC5"/>
    <w:rsid w:val="00D530C2"/>
    <w:rsid w:val="00D53471"/>
    <w:rsid w:val="00D5351B"/>
    <w:rsid w:val="00D543F6"/>
    <w:rsid w:val="00D548AB"/>
    <w:rsid w:val="00D54927"/>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60157"/>
    <w:rsid w:val="00D601F9"/>
    <w:rsid w:val="00D605DF"/>
    <w:rsid w:val="00D607AC"/>
    <w:rsid w:val="00D60A01"/>
    <w:rsid w:val="00D61C8C"/>
    <w:rsid w:val="00D6271C"/>
    <w:rsid w:val="00D62FC4"/>
    <w:rsid w:val="00D64360"/>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1194"/>
    <w:rsid w:val="00D81425"/>
    <w:rsid w:val="00D83233"/>
    <w:rsid w:val="00D833C4"/>
    <w:rsid w:val="00D845A4"/>
    <w:rsid w:val="00D84701"/>
    <w:rsid w:val="00D84967"/>
    <w:rsid w:val="00D84EB0"/>
    <w:rsid w:val="00D8545F"/>
    <w:rsid w:val="00D855C5"/>
    <w:rsid w:val="00D85862"/>
    <w:rsid w:val="00D85FDB"/>
    <w:rsid w:val="00D868DA"/>
    <w:rsid w:val="00D8718E"/>
    <w:rsid w:val="00D872C2"/>
    <w:rsid w:val="00D872E3"/>
    <w:rsid w:val="00D878E2"/>
    <w:rsid w:val="00D90998"/>
    <w:rsid w:val="00D91427"/>
    <w:rsid w:val="00D915DC"/>
    <w:rsid w:val="00D91804"/>
    <w:rsid w:val="00D91D58"/>
    <w:rsid w:val="00D921F5"/>
    <w:rsid w:val="00D924E5"/>
    <w:rsid w:val="00D9255D"/>
    <w:rsid w:val="00D92B8B"/>
    <w:rsid w:val="00D93596"/>
    <w:rsid w:val="00D94BEF"/>
    <w:rsid w:val="00D954D0"/>
    <w:rsid w:val="00D95B67"/>
    <w:rsid w:val="00D95C4D"/>
    <w:rsid w:val="00D960C6"/>
    <w:rsid w:val="00D96208"/>
    <w:rsid w:val="00D96D88"/>
    <w:rsid w:val="00D971F8"/>
    <w:rsid w:val="00D976C2"/>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1B1"/>
    <w:rsid w:val="00DC5298"/>
    <w:rsid w:val="00DC5370"/>
    <w:rsid w:val="00DC564B"/>
    <w:rsid w:val="00DC5E27"/>
    <w:rsid w:val="00DC5F44"/>
    <w:rsid w:val="00DC634E"/>
    <w:rsid w:val="00DC6377"/>
    <w:rsid w:val="00DC7B8C"/>
    <w:rsid w:val="00DD0DB9"/>
    <w:rsid w:val="00DD15FA"/>
    <w:rsid w:val="00DD1688"/>
    <w:rsid w:val="00DD2828"/>
    <w:rsid w:val="00DD2A17"/>
    <w:rsid w:val="00DD3AC8"/>
    <w:rsid w:val="00DD3EA7"/>
    <w:rsid w:val="00DD3FF2"/>
    <w:rsid w:val="00DD4C2D"/>
    <w:rsid w:val="00DD5343"/>
    <w:rsid w:val="00DD5363"/>
    <w:rsid w:val="00DD5B42"/>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A4F"/>
    <w:rsid w:val="00E0030B"/>
    <w:rsid w:val="00E00440"/>
    <w:rsid w:val="00E00DA3"/>
    <w:rsid w:val="00E02502"/>
    <w:rsid w:val="00E03347"/>
    <w:rsid w:val="00E034F3"/>
    <w:rsid w:val="00E0399F"/>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5D"/>
    <w:rsid w:val="00E11EBE"/>
    <w:rsid w:val="00E1206B"/>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1185"/>
    <w:rsid w:val="00E3122B"/>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CC3"/>
    <w:rsid w:val="00E51319"/>
    <w:rsid w:val="00E514A6"/>
    <w:rsid w:val="00E52FF8"/>
    <w:rsid w:val="00E53A66"/>
    <w:rsid w:val="00E53B59"/>
    <w:rsid w:val="00E53DC6"/>
    <w:rsid w:val="00E53F91"/>
    <w:rsid w:val="00E557DD"/>
    <w:rsid w:val="00E55922"/>
    <w:rsid w:val="00E55B36"/>
    <w:rsid w:val="00E55F78"/>
    <w:rsid w:val="00E566E7"/>
    <w:rsid w:val="00E56BFE"/>
    <w:rsid w:val="00E57F91"/>
    <w:rsid w:val="00E60E7E"/>
    <w:rsid w:val="00E60F23"/>
    <w:rsid w:val="00E610ED"/>
    <w:rsid w:val="00E61110"/>
    <w:rsid w:val="00E61BBA"/>
    <w:rsid w:val="00E61D48"/>
    <w:rsid w:val="00E621CC"/>
    <w:rsid w:val="00E62460"/>
    <w:rsid w:val="00E630E1"/>
    <w:rsid w:val="00E63B13"/>
    <w:rsid w:val="00E63EC7"/>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4125"/>
    <w:rsid w:val="00E7478B"/>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31D0"/>
    <w:rsid w:val="00E8408C"/>
    <w:rsid w:val="00E84762"/>
    <w:rsid w:val="00E85468"/>
    <w:rsid w:val="00E85858"/>
    <w:rsid w:val="00E8598E"/>
    <w:rsid w:val="00E85AF0"/>
    <w:rsid w:val="00E85BA4"/>
    <w:rsid w:val="00E863AE"/>
    <w:rsid w:val="00E86EB0"/>
    <w:rsid w:val="00E8735F"/>
    <w:rsid w:val="00E87589"/>
    <w:rsid w:val="00E875B3"/>
    <w:rsid w:val="00E90D05"/>
    <w:rsid w:val="00E90E16"/>
    <w:rsid w:val="00E9106F"/>
    <w:rsid w:val="00E912D2"/>
    <w:rsid w:val="00E913F2"/>
    <w:rsid w:val="00E918BB"/>
    <w:rsid w:val="00E91A84"/>
    <w:rsid w:val="00E91C5E"/>
    <w:rsid w:val="00E91F64"/>
    <w:rsid w:val="00E91F95"/>
    <w:rsid w:val="00E92414"/>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64D"/>
    <w:rsid w:val="00EB274B"/>
    <w:rsid w:val="00EB27F3"/>
    <w:rsid w:val="00EB31C6"/>
    <w:rsid w:val="00EB36D3"/>
    <w:rsid w:val="00EB3F5E"/>
    <w:rsid w:val="00EB4884"/>
    <w:rsid w:val="00EB48BE"/>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52EF"/>
    <w:rsid w:val="00EC5B3C"/>
    <w:rsid w:val="00EC6210"/>
    <w:rsid w:val="00EC69C6"/>
    <w:rsid w:val="00EC6ECE"/>
    <w:rsid w:val="00EC79C6"/>
    <w:rsid w:val="00EC7D59"/>
    <w:rsid w:val="00ED01D1"/>
    <w:rsid w:val="00ED0861"/>
    <w:rsid w:val="00ED14D6"/>
    <w:rsid w:val="00ED1658"/>
    <w:rsid w:val="00ED1DAE"/>
    <w:rsid w:val="00ED1E68"/>
    <w:rsid w:val="00ED1FCC"/>
    <w:rsid w:val="00ED246B"/>
    <w:rsid w:val="00ED2720"/>
    <w:rsid w:val="00ED301F"/>
    <w:rsid w:val="00ED30AC"/>
    <w:rsid w:val="00ED3504"/>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72DA"/>
    <w:rsid w:val="00EE749D"/>
    <w:rsid w:val="00EE7526"/>
    <w:rsid w:val="00EE7558"/>
    <w:rsid w:val="00EE7BC2"/>
    <w:rsid w:val="00EF013A"/>
    <w:rsid w:val="00EF0D9D"/>
    <w:rsid w:val="00EF1000"/>
    <w:rsid w:val="00EF15AB"/>
    <w:rsid w:val="00EF1776"/>
    <w:rsid w:val="00EF1889"/>
    <w:rsid w:val="00EF19AC"/>
    <w:rsid w:val="00EF1F7F"/>
    <w:rsid w:val="00EF2420"/>
    <w:rsid w:val="00EF280A"/>
    <w:rsid w:val="00EF2B4A"/>
    <w:rsid w:val="00EF38B2"/>
    <w:rsid w:val="00EF54BD"/>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D17"/>
    <w:rsid w:val="00F12F65"/>
    <w:rsid w:val="00F1301F"/>
    <w:rsid w:val="00F13080"/>
    <w:rsid w:val="00F14B42"/>
    <w:rsid w:val="00F14C94"/>
    <w:rsid w:val="00F16C3A"/>
    <w:rsid w:val="00F16C46"/>
    <w:rsid w:val="00F174EF"/>
    <w:rsid w:val="00F1753E"/>
    <w:rsid w:val="00F2002F"/>
    <w:rsid w:val="00F203BD"/>
    <w:rsid w:val="00F20D2E"/>
    <w:rsid w:val="00F212B6"/>
    <w:rsid w:val="00F226AD"/>
    <w:rsid w:val="00F23050"/>
    <w:rsid w:val="00F23735"/>
    <w:rsid w:val="00F24568"/>
    <w:rsid w:val="00F24576"/>
    <w:rsid w:val="00F24591"/>
    <w:rsid w:val="00F24E3A"/>
    <w:rsid w:val="00F263CA"/>
    <w:rsid w:val="00F26538"/>
    <w:rsid w:val="00F26649"/>
    <w:rsid w:val="00F276C6"/>
    <w:rsid w:val="00F278D5"/>
    <w:rsid w:val="00F27BDD"/>
    <w:rsid w:val="00F27D06"/>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B3"/>
    <w:rsid w:val="00F369C8"/>
    <w:rsid w:val="00F36D1E"/>
    <w:rsid w:val="00F37BAB"/>
    <w:rsid w:val="00F403F4"/>
    <w:rsid w:val="00F417AB"/>
    <w:rsid w:val="00F423C1"/>
    <w:rsid w:val="00F42969"/>
    <w:rsid w:val="00F43543"/>
    <w:rsid w:val="00F43BCD"/>
    <w:rsid w:val="00F4402C"/>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C84"/>
    <w:rsid w:val="00F50E13"/>
    <w:rsid w:val="00F51815"/>
    <w:rsid w:val="00F521D1"/>
    <w:rsid w:val="00F52845"/>
    <w:rsid w:val="00F529DD"/>
    <w:rsid w:val="00F52A95"/>
    <w:rsid w:val="00F532CD"/>
    <w:rsid w:val="00F53C25"/>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21C9"/>
    <w:rsid w:val="00F62378"/>
    <w:rsid w:val="00F62B64"/>
    <w:rsid w:val="00F62DC8"/>
    <w:rsid w:val="00F64D9E"/>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1458"/>
    <w:rsid w:val="00F91651"/>
    <w:rsid w:val="00F916A9"/>
    <w:rsid w:val="00F91A6E"/>
    <w:rsid w:val="00F92353"/>
    <w:rsid w:val="00F92586"/>
    <w:rsid w:val="00F930E6"/>
    <w:rsid w:val="00F93514"/>
    <w:rsid w:val="00F94815"/>
    <w:rsid w:val="00F94DC6"/>
    <w:rsid w:val="00F9506D"/>
    <w:rsid w:val="00F95FB6"/>
    <w:rsid w:val="00F961A4"/>
    <w:rsid w:val="00F9636E"/>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5CE"/>
    <w:rsid w:val="00FA3A14"/>
    <w:rsid w:val="00FA3C8B"/>
    <w:rsid w:val="00FA4130"/>
    <w:rsid w:val="00FA4852"/>
    <w:rsid w:val="00FA491F"/>
    <w:rsid w:val="00FA4BF3"/>
    <w:rsid w:val="00FA50E3"/>
    <w:rsid w:val="00FA5430"/>
    <w:rsid w:val="00FA54FD"/>
    <w:rsid w:val="00FA5AAD"/>
    <w:rsid w:val="00FA5AD7"/>
    <w:rsid w:val="00FA66F2"/>
    <w:rsid w:val="00FA6926"/>
    <w:rsid w:val="00FA6F65"/>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886"/>
    <w:rsid w:val="00FB49FF"/>
    <w:rsid w:val="00FB4B3E"/>
    <w:rsid w:val="00FB5041"/>
    <w:rsid w:val="00FB55A7"/>
    <w:rsid w:val="00FB5FFA"/>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4EA"/>
    <w:rsid w:val="00FC4FAC"/>
    <w:rsid w:val="00FC53EA"/>
    <w:rsid w:val="00FC5B39"/>
    <w:rsid w:val="00FC5B61"/>
    <w:rsid w:val="00FC61BC"/>
    <w:rsid w:val="00FC62B2"/>
    <w:rsid w:val="00FC6364"/>
    <w:rsid w:val="00FC76CD"/>
    <w:rsid w:val="00FC7901"/>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5FEC"/>
    <w:rsid w:val="00FD66BB"/>
    <w:rsid w:val="00FD68BE"/>
    <w:rsid w:val="00FD6B8B"/>
    <w:rsid w:val="00FD7825"/>
    <w:rsid w:val="00FD7C1A"/>
    <w:rsid w:val="00FD7DB2"/>
    <w:rsid w:val="00FD7E9A"/>
    <w:rsid w:val="00FE08AE"/>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97A"/>
    <w:rsid w:val="00FE5AF0"/>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4E8"/>
    <w:rsid w:val="00FF46CE"/>
    <w:rsid w:val="00FF4DC4"/>
    <w:rsid w:val="00FF52F5"/>
    <w:rsid w:val="00FF5573"/>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686">
      <w:bodyDiv w:val="1"/>
      <w:marLeft w:val="0"/>
      <w:marRight w:val="0"/>
      <w:marTop w:val="0"/>
      <w:marBottom w:val="0"/>
      <w:divBdr>
        <w:top w:val="none" w:sz="0" w:space="0" w:color="auto"/>
        <w:left w:val="none" w:sz="0" w:space="0" w:color="auto"/>
        <w:bottom w:val="none" w:sz="0" w:space="0" w:color="auto"/>
        <w:right w:val="none" w:sz="0" w:space="0" w:color="auto"/>
      </w:divBdr>
    </w:div>
    <w:div w:id="34082873">
      <w:bodyDiv w:val="1"/>
      <w:marLeft w:val="0"/>
      <w:marRight w:val="0"/>
      <w:marTop w:val="0"/>
      <w:marBottom w:val="0"/>
      <w:divBdr>
        <w:top w:val="none" w:sz="0" w:space="0" w:color="auto"/>
        <w:left w:val="none" w:sz="0" w:space="0" w:color="auto"/>
        <w:bottom w:val="none" w:sz="0" w:space="0" w:color="auto"/>
        <w:right w:val="none" w:sz="0" w:space="0" w:color="auto"/>
      </w:divBdr>
    </w:div>
    <w:div w:id="525942682">
      <w:bodyDiv w:val="1"/>
      <w:marLeft w:val="0"/>
      <w:marRight w:val="0"/>
      <w:marTop w:val="0"/>
      <w:marBottom w:val="0"/>
      <w:divBdr>
        <w:top w:val="none" w:sz="0" w:space="0" w:color="auto"/>
        <w:left w:val="none" w:sz="0" w:space="0" w:color="auto"/>
        <w:bottom w:val="none" w:sz="0" w:space="0" w:color="auto"/>
        <w:right w:val="none" w:sz="0" w:space="0" w:color="auto"/>
      </w:divBdr>
    </w:div>
    <w:div w:id="1119492649">
      <w:bodyDiv w:val="1"/>
      <w:marLeft w:val="0"/>
      <w:marRight w:val="0"/>
      <w:marTop w:val="0"/>
      <w:marBottom w:val="0"/>
      <w:divBdr>
        <w:top w:val="none" w:sz="0" w:space="0" w:color="auto"/>
        <w:left w:val="none" w:sz="0" w:space="0" w:color="auto"/>
        <w:bottom w:val="none" w:sz="0" w:space="0" w:color="auto"/>
        <w:right w:val="none" w:sz="0" w:space="0" w:color="auto"/>
      </w:divBdr>
      <w:divsChild>
        <w:div w:id="35468517">
          <w:marLeft w:val="0"/>
          <w:marRight w:val="0"/>
          <w:marTop w:val="0"/>
          <w:marBottom w:val="0"/>
          <w:divBdr>
            <w:top w:val="none" w:sz="0" w:space="0" w:color="auto"/>
            <w:left w:val="none" w:sz="0" w:space="0" w:color="auto"/>
            <w:bottom w:val="none" w:sz="0" w:space="0" w:color="auto"/>
            <w:right w:val="none" w:sz="0" w:space="0" w:color="auto"/>
          </w:divBdr>
        </w:div>
        <w:div w:id="1033731941">
          <w:marLeft w:val="0"/>
          <w:marRight w:val="0"/>
          <w:marTop w:val="0"/>
          <w:marBottom w:val="0"/>
          <w:divBdr>
            <w:top w:val="none" w:sz="0" w:space="0" w:color="auto"/>
            <w:left w:val="none" w:sz="0" w:space="0" w:color="auto"/>
            <w:bottom w:val="none" w:sz="0" w:space="0" w:color="auto"/>
            <w:right w:val="none" w:sz="0" w:space="0" w:color="auto"/>
          </w:divBdr>
        </w:div>
        <w:div w:id="1942181748">
          <w:marLeft w:val="0"/>
          <w:marRight w:val="0"/>
          <w:marTop w:val="0"/>
          <w:marBottom w:val="0"/>
          <w:divBdr>
            <w:top w:val="none" w:sz="0" w:space="0" w:color="auto"/>
            <w:left w:val="none" w:sz="0" w:space="0" w:color="auto"/>
            <w:bottom w:val="none" w:sz="0" w:space="0" w:color="auto"/>
            <w:right w:val="none" w:sz="0" w:space="0" w:color="auto"/>
          </w:divBdr>
        </w:div>
        <w:div w:id="256059653">
          <w:marLeft w:val="0"/>
          <w:marRight w:val="0"/>
          <w:marTop w:val="0"/>
          <w:marBottom w:val="0"/>
          <w:divBdr>
            <w:top w:val="none" w:sz="0" w:space="0" w:color="auto"/>
            <w:left w:val="none" w:sz="0" w:space="0" w:color="auto"/>
            <w:bottom w:val="none" w:sz="0" w:space="0" w:color="auto"/>
            <w:right w:val="none" w:sz="0" w:space="0" w:color="auto"/>
          </w:divBdr>
        </w:div>
        <w:div w:id="1225947493">
          <w:marLeft w:val="0"/>
          <w:marRight w:val="0"/>
          <w:marTop w:val="0"/>
          <w:marBottom w:val="0"/>
          <w:divBdr>
            <w:top w:val="none" w:sz="0" w:space="0" w:color="auto"/>
            <w:left w:val="none" w:sz="0" w:space="0" w:color="auto"/>
            <w:bottom w:val="none" w:sz="0" w:space="0" w:color="auto"/>
            <w:right w:val="none" w:sz="0" w:space="0" w:color="auto"/>
          </w:divBdr>
        </w:div>
        <w:div w:id="1444613994">
          <w:marLeft w:val="0"/>
          <w:marRight w:val="0"/>
          <w:marTop w:val="0"/>
          <w:marBottom w:val="0"/>
          <w:divBdr>
            <w:top w:val="none" w:sz="0" w:space="0" w:color="auto"/>
            <w:left w:val="none" w:sz="0" w:space="0" w:color="auto"/>
            <w:bottom w:val="none" w:sz="0" w:space="0" w:color="auto"/>
            <w:right w:val="none" w:sz="0" w:space="0" w:color="auto"/>
          </w:divBdr>
        </w:div>
        <w:div w:id="1574970332">
          <w:marLeft w:val="0"/>
          <w:marRight w:val="0"/>
          <w:marTop w:val="0"/>
          <w:marBottom w:val="0"/>
          <w:divBdr>
            <w:top w:val="none" w:sz="0" w:space="0" w:color="auto"/>
            <w:left w:val="none" w:sz="0" w:space="0" w:color="auto"/>
            <w:bottom w:val="none" w:sz="0" w:space="0" w:color="auto"/>
            <w:right w:val="none" w:sz="0" w:space="0" w:color="auto"/>
          </w:divBdr>
        </w:div>
        <w:div w:id="812648379">
          <w:marLeft w:val="0"/>
          <w:marRight w:val="0"/>
          <w:marTop w:val="0"/>
          <w:marBottom w:val="0"/>
          <w:divBdr>
            <w:top w:val="none" w:sz="0" w:space="0" w:color="auto"/>
            <w:left w:val="none" w:sz="0" w:space="0" w:color="auto"/>
            <w:bottom w:val="none" w:sz="0" w:space="0" w:color="auto"/>
            <w:right w:val="none" w:sz="0" w:space="0" w:color="auto"/>
          </w:divBdr>
        </w:div>
        <w:div w:id="242490017">
          <w:marLeft w:val="0"/>
          <w:marRight w:val="0"/>
          <w:marTop w:val="0"/>
          <w:marBottom w:val="0"/>
          <w:divBdr>
            <w:top w:val="none" w:sz="0" w:space="0" w:color="auto"/>
            <w:left w:val="none" w:sz="0" w:space="0" w:color="auto"/>
            <w:bottom w:val="none" w:sz="0" w:space="0" w:color="auto"/>
            <w:right w:val="none" w:sz="0" w:space="0" w:color="auto"/>
          </w:divBdr>
        </w:div>
        <w:div w:id="556670536">
          <w:marLeft w:val="0"/>
          <w:marRight w:val="0"/>
          <w:marTop w:val="0"/>
          <w:marBottom w:val="0"/>
          <w:divBdr>
            <w:top w:val="none" w:sz="0" w:space="0" w:color="auto"/>
            <w:left w:val="none" w:sz="0" w:space="0" w:color="auto"/>
            <w:bottom w:val="none" w:sz="0" w:space="0" w:color="auto"/>
            <w:right w:val="none" w:sz="0" w:space="0" w:color="auto"/>
          </w:divBdr>
        </w:div>
      </w:divsChild>
    </w:div>
    <w:div w:id="1495413040">
      <w:bodyDiv w:val="1"/>
      <w:marLeft w:val="0"/>
      <w:marRight w:val="0"/>
      <w:marTop w:val="0"/>
      <w:marBottom w:val="0"/>
      <w:divBdr>
        <w:top w:val="none" w:sz="0" w:space="0" w:color="auto"/>
        <w:left w:val="none" w:sz="0" w:space="0" w:color="auto"/>
        <w:bottom w:val="none" w:sz="0" w:space="0" w:color="auto"/>
        <w:right w:val="none" w:sz="0" w:space="0" w:color="auto"/>
      </w:divBdr>
    </w:div>
    <w:div w:id="1508016062">
      <w:bodyDiv w:val="1"/>
      <w:marLeft w:val="0"/>
      <w:marRight w:val="0"/>
      <w:marTop w:val="0"/>
      <w:marBottom w:val="0"/>
      <w:divBdr>
        <w:top w:val="none" w:sz="0" w:space="0" w:color="auto"/>
        <w:left w:val="none" w:sz="0" w:space="0" w:color="auto"/>
        <w:bottom w:val="none" w:sz="0" w:space="0" w:color="auto"/>
        <w:right w:val="none" w:sz="0" w:space="0" w:color="auto"/>
      </w:divBdr>
    </w:div>
    <w:div w:id="1824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BF590-A79E-4224-B86A-E5B9F021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3158</Words>
  <Characters>17374</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11</cp:revision>
  <dcterms:created xsi:type="dcterms:W3CDTF">2016-06-01T11:14:00Z</dcterms:created>
  <dcterms:modified xsi:type="dcterms:W3CDTF">2016-06-02T16:15:00Z</dcterms:modified>
</cp:coreProperties>
</file>