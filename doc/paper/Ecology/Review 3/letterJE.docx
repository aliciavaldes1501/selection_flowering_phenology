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D9274" w14:textId="77777777" w:rsidR="005A56B6" w:rsidRDefault="005A56B6" w:rsidP="005A56B6">
      <w:pPr>
        <w:rPr>
          <w:lang w:val="en-US"/>
        </w:rPr>
      </w:pPr>
      <w:r>
        <w:rPr>
          <w:lang w:val="en-US"/>
        </w:rPr>
        <w:t>30</w:t>
      </w:r>
      <w:r w:rsidRPr="00710CAE">
        <w:rPr>
          <w:lang w:val="en-US"/>
        </w:rPr>
        <w:t>-</w:t>
      </w:r>
      <w:r>
        <w:rPr>
          <w:lang w:val="en-US"/>
        </w:rPr>
        <w:t>Sept</w:t>
      </w:r>
      <w:r w:rsidRPr="00710CAE">
        <w:rPr>
          <w:lang w:val="en-US"/>
        </w:rPr>
        <w:t>-2016</w:t>
      </w:r>
    </w:p>
    <w:p w14:paraId="4378290F" w14:textId="77777777" w:rsidR="005A56B6" w:rsidRDefault="005A56B6" w:rsidP="005A56B6">
      <w:pPr>
        <w:rPr>
          <w:lang w:val="en-US"/>
        </w:rPr>
      </w:pPr>
      <w:r w:rsidRPr="00710CAE">
        <w:rPr>
          <w:lang w:val="en-US"/>
        </w:rPr>
        <w:br/>
      </w:r>
      <w:r w:rsidRPr="0010524C">
        <w:rPr>
          <w:lang w:val="en-US"/>
        </w:rPr>
        <w:t>Dear Editor,</w:t>
      </w:r>
    </w:p>
    <w:p w14:paraId="73CBF1C6" w14:textId="77777777" w:rsidR="005A56B6" w:rsidRDefault="005A56B6" w:rsidP="005A56B6">
      <w:pPr>
        <w:rPr>
          <w:lang w:val="en-US"/>
        </w:rPr>
      </w:pPr>
      <w:r w:rsidRPr="0010524C">
        <w:rPr>
          <w:lang w:val="en-US"/>
        </w:rPr>
        <w:t>Thank you for the invitation to submit a revised version of our manuscript ECY16-0167</w:t>
      </w:r>
      <w:r w:rsidRPr="00710CAE">
        <w:rPr>
          <w:lang w:val="en-US"/>
        </w:rPr>
        <w:t>.R</w:t>
      </w:r>
      <w:r>
        <w:rPr>
          <w:lang w:val="en-US"/>
        </w:rPr>
        <w:t>2, e</w:t>
      </w:r>
      <w:r w:rsidRPr="0010524C">
        <w:rPr>
          <w:lang w:val="en-US"/>
        </w:rPr>
        <w:t xml:space="preserve">ntitled ‘Caterpillar seed predators mediate shifts in selection on flowering phenology in their host plant’. </w:t>
      </w:r>
    </w:p>
    <w:p w14:paraId="72072426" w14:textId="77777777" w:rsidR="005A56B6" w:rsidRDefault="005A56B6" w:rsidP="005A56B6">
      <w:pPr>
        <w:rPr>
          <w:lang w:val="en-US"/>
        </w:rPr>
      </w:pPr>
      <w:r>
        <w:rPr>
          <w:lang w:val="en-US"/>
        </w:rPr>
        <w:t xml:space="preserve">We have now carefully addressed all the edits suggested by the editor. </w:t>
      </w:r>
      <w:commentRangeStart w:id="0"/>
      <w:r>
        <w:rPr>
          <w:lang w:val="en-US"/>
        </w:rPr>
        <w:t xml:space="preserve">We provide below a list of responses to several of the issues addressed. Otherwise, we agree with the changes suggested by the editor and we have modified the text accordingly. </w:t>
      </w:r>
      <w:commentRangeEnd w:id="0"/>
      <w:r w:rsidR="00991875">
        <w:rPr>
          <w:rStyle w:val="CommentReference"/>
        </w:rPr>
        <w:commentReference w:id="0"/>
      </w:r>
    </w:p>
    <w:p w14:paraId="1702C350" w14:textId="77777777" w:rsidR="005A56B6" w:rsidRPr="0010524C" w:rsidRDefault="005A56B6" w:rsidP="005A56B6">
      <w:pPr>
        <w:rPr>
          <w:lang w:val="en-US"/>
        </w:rPr>
      </w:pPr>
      <w:r w:rsidRPr="0010524C">
        <w:rPr>
          <w:lang w:val="en-US"/>
        </w:rPr>
        <w:t>Thanks again for your consideration of our manuscript.</w:t>
      </w:r>
    </w:p>
    <w:p w14:paraId="600B9121" w14:textId="77777777" w:rsidR="005A56B6" w:rsidRPr="0010524C" w:rsidRDefault="005A56B6" w:rsidP="005A56B6">
      <w:pPr>
        <w:rPr>
          <w:lang w:val="en-US"/>
        </w:rPr>
      </w:pPr>
      <w:r w:rsidRPr="0010524C">
        <w:rPr>
          <w:lang w:val="en-US"/>
        </w:rPr>
        <w:t>Yours sincerely,</w:t>
      </w:r>
    </w:p>
    <w:p w14:paraId="36CB7A40" w14:textId="77777777" w:rsidR="005A56B6" w:rsidRDefault="005A56B6" w:rsidP="005A56B6">
      <w:pPr>
        <w:rPr>
          <w:lang w:val="en-US"/>
        </w:rPr>
      </w:pPr>
      <w:r w:rsidRPr="0010524C">
        <w:rPr>
          <w:lang w:val="en-US"/>
        </w:rPr>
        <w:t xml:space="preserve">Alicia Valdés, on behalf of </w:t>
      </w:r>
      <w:r>
        <w:rPr>
          <w:lang w:val="en-US"/>
        </w:rPr>
        <w:t>both</w:t>
      </w:r>
      <w:r w:rsidRPr="0010524C">
        <w:rPr>
          <w:lang w:val="en-US"/>
        </w:rPr>
        <w:t xml:space="preserve"> authors</w:t>
      </w:r>
    </w:p>
    <w:p w14:paraId="371DCC3B" w14:textId="77777777" w:rsidR="005A56B6" w:rsidRDefault="005A56B6" w:rsidP="005A56B6">
      <w:pPr>
        <w:rPr>
          <w:lang w:val="en-US"/>
        </w:rPr>
      </w:pPr>
      <w:r>
        <w:rPr>
          <w:lang w:val="en-US"/>
        </w:rPr>
        <w:br w:type="page"/>
      </w:r>
    </w:p>
    <w:p w14:paraId="0D30CB41" w14:textId="77777777" w:rsidR="005A56B6" w:rsidRDefault="005A56B6" w:rsidP="005A56B6">
      <w:pPr>
        <w:rPr>
          <w:lang w:val="en-US"/>
        </w:rPr>
      </w:pPr>
      <w:r>
        <w:rPr>
          <w:lang w:val="en-US"/>
        </w:rPr>
        <w:lastRenderedPageBreak/>
        <w:t>Response to review</w:t>
      </w:r>
    </w:p>
    <w:p w14:paraId="23F22B98" w14:textId="77777777" w:rsidR="005A56B6" w:rsidRDefault="005A56B6" w:rsidP="005A56B6">
      <w:pPr>
        <w:rPr>
          <w:i/>
          <w:lang w:val="en-US"/>
        </w:rPr>
      </w:pPr>
      <w:r>
        <w:rPr>
          <w:lang w:val="en-US"/>
        </w:rPr>
        <w:t>Editor’s comments</w:t>
      </w:r>
    </w:p>
    <w:p w14:paraId="1C7F3BCA" w14:textId="77777777" w:rsidR="006C72D7" w:rsidRPr="006C72D7" w:rsidRDefault="006C72D7">
      <w:pPr>
        <w:rPr>
          <w:i/>
          <w:lang w:val="en-US"/>
        </w:rPr>
      </w:pPr>
      <w:commentRangeStart w:id="1"/>
      <w:r w:rsidRPr="006C72D7">
        <w:rPr>
          <w:i/>
          <w:lang w:val="en-US"/>
        </w:rPr>
        <w:t>110.  For accuracy, you should state here if shoots were selected randomly or haphazardly.</w:t>
      </w:r>
    </w:p>
    <w:p w14:paraId="5825787E" w14:textId="77777777" w:rsidR="006E6120" w:rsidRDefault="006C72D7">
      <w:pPr>
        <w:rPr>
          <w:lang w:val="en-US"/>
        </w:rPr>
      </w:pPr>
      <w:r>
        <w:rPr>
          <w:lang w:val="en-US"/>
        </w:rPr>
        <w:t>The focal shoot was not selected randomly. Instead, we visually evaluated the height of all the shoots belonging to the same individual, and selected the one having median height as the focal shoot. We have tried to clarify this now, by writing “</w:t>
      </w:r>
      <w:r w:rsidRPr="006C72D7">
        <w:rPr>
          <w:lang w:val="en-US"/>
        </w:rPr>
        <w:t>For recordings, we selected one focal shoot in each individual as the one having median length among all the shoots belonging to the same individual</w:t>
      </w:r>
      <w:r>
        <w:rPr>
          <w:lang w:val="en-US"/>
        </w:rPr>
        <w:t>”.</w:t>
      </w:r>
      <w:r w:rsidRPr="006C72D7">
        <w:rPr>
          <w:lang w:val="en-US"/>
        </w:rPr>
        <w:br/>
      </w:r>
      <w:commentRangeEnd w:id="1"/>
      <w:r w:rsidR="00991875">
        <w:rPr>
          <w:rStyle w:val="CommentReference"/>
        </w:rPr>
        <w:commentReference w:id="1"/>
      </w:r>
      <w:r w:rsidRPr="006C72D7">
        <w:rPr>
          <w:lang w:val="en-US"/>
        </w:rPr>
        <w:br/>
      </w:r>
      <w:r w:rsidRPr="006E6120">
        <w:rPr>
          <w:i/>
          <w:lang w:val="en-US"/>
        </w:rPr>
        <w:t xml:space="preserve">135.  I am sorry to have to return to this section, which has been confusing to reviewers and I'm still confused by your explanation.  I have no objections to your methods, I'm just going in circles with the language of these few lines.  First, what does it mean for two individuals to have "the same difference" in developmental stage?  Do you mean at two points in time? The two individuals shift their phenology across time? </w:t>
      </w:r>
      <w:proofErr w:type="gramStart"/>
      <w:r w:rsidRPr="006E6120">
        <w:rPr>
          <w:i/>
          <w:lang w:val="en-US"/>
        </w:rPr>
        <w:t>or</w:t>
      </w:r>
      <w:proofErr w:type="gramEnd"/>
      <w:r w:rsidRPr="006E6120">
        <w:rPr>
          <w:i/>
          <w:lang w:val="en-US"/>
        </w:rPr>
        <w:t xml:space="preserve"> the "difference" is between individuals at different times?  I'm thinking that my confusion stems from that (and from "equal differences" in developmental stage), and the next couple of lines don't work because of that confusion.  Please take another shot at re-writing this.</w:t>
      </w:r>
    </w:p>
    <w:p w14:paraId="308C57E2" w14:textId="649340D5" w:rsidR="0026461B" w:rsidRDefault="006E6120">
      <w:pPr>
        <w:rPr>
          <w:lang w:val="en-US"/>
        </w:rPr>
      </w:pPr>
      <w:r>
        <w:rPr>
          <w:lang w:val="en-US"/>
        </w:rPr>
        <w:t xml:space="preserve">We </w:t>
      </w:r>
      <w:ins w:id="2" w:author="ehrlen" w:date="2016-10-02T14:46:00Z">
        <w:r w:rsidR="00991875">
          <w:rPr>
            <w:lang w:val="en-US"/>
          </w:rPr>
          <w:t>agree</w:t>
        </w:r>
      </w:ins>
      <w:ins w:id="3" w:author="ehrlen" w:date="2016-10-02T14:45:00Z">
        <w:r w:rsidR="00991875">
          <w:rPr>
            <w:lang w:val="en-US"/>
          </w:rPr>
          <w:t xml:space="preserve"> that our expla</w:t>
        </w:r>
      </w:ins>
      <w:ins w:id="4" w:author="ehrlen" w:date="2016-10-02T14:46:00Z">
        <w:r w:rsidR="00991875">
          <w:rPr>
            <w:lang w:val="en-US"/>
          </w:rPr>
          <w:t>nation still was not clear enough. In particular, the meaning of “the same difference” might have been confusing.</w:t>
        </w:r>
      </w:ins>
      <w:ins w:id="5" w:author="ehrlen" w:date="2016-10-02T14:47:00Z">
        <w:r w:rsidR="00991875">
          <w:rPr>
            <w:lang w:val="en-US"/>
          </w:rPr>
          <w:t xml:space="preserve"> What we are referring to is that a given difference in development at a given point in time might be associated with smaller or larger differences in date o</w:t>
        </w:r>
      </w:ins>
      <w:ins w:id="6" w:author="ehrlen" w:date="2016-10-02T14:48:00Z">
        <w:r w:rsidR="00991875">
          <w:rPr>
            <w:lang w:val="en-US"/>
          </w:rPr>
          <w:t>f first flowering depending on temperatures. We</w:t>
        </w:r>
      </w:ins>
      <w:ins w:id="7" w:author="ehrlen" w:date="2016-10-02T14:45:00Z">
        <w:r w:rsidR="00991875">
          <w:rPr>
            <w:lang w:val="en-US"/>
          </w:rPr>
          <w:t xml:space="preserve"> </w:t>
        </w:r>
      </w:ins>
      <w:r>
        <w:rPr>
          <w:lang w:val="en-US"/>
        </w:rPr>
        <w:t xml:space="preserve">have now tried </w:t>
      </w:r>
      <w:del w:id="8" w:author="ehrlen" w:date="2016-10-02T14:48:00Z">
        <w:r w:rsidDel="00991875">
          <w:rPr>
            <w:lang w:val="en-US"/>
          </w:rPr>
          <w:delText xml:space="preserve">again </w:delText>
        </w:r>
      </w:del>
      <w:r>
        <w:rPr>
          <w:lang w:val="en-US"/>
        </w:rPr>
        <w:t>to rewrite this part</w:t>
      </w:r>
      <w:del w:id="9" w:author="ehrlen" w:date="2016-10-02T14:48:00Z">
        <w:r w:rsidDel="00991875">
          <w:rPr>
            <w:lang w:val="en-US"/>
          </w:rPr>
          <w:delText xml:space="preserve">, </w:delText>
        </w:r>
      </w:del>
      <w:ins w:id="10" w:author="ehrlen" w:date="2016-10-02T14:48:00Z">
        <w:r w:rsidR="00991875">
          <w:rPr>
            <w:lang w:val="en-US"/>
          </w:rPr>
          <w:t xml:space="preserve"> to clarify our reasoning</w:t>
        </w:r>
      </w:ins>
      <w:ins w:id="11" w:author="ehrlen" w:date="2016-10-02T14:49:00Z">
        <w:r w:rsidR="00991875">
          <w:rPr>
            <w:lang w:val="en-US"/>
          </w:rPr>
          <w:t>, and now provide a more specific example</w:t>
        </w:r>
      </w:ins>
      <w:del w:id="12" w:author="ehrlen" w:date="2016-10-02T14:49:00Z">
        <w:r w:rsidDel="00991875">
          <w:rPr>
            <w:lang w:val="en-US"/>
          </w:rPr>
          <w:delText>especially focusing on making the example clearer</w:delText>
        </w:r>
      </w:del>
      <w:r>
        <w:rPr>
          <w:lang w:val="en-US"/>
        </w:rPr>
        <w:t>. We hope that the explanation is now easier to understand</w:t>
      </w:r>
      <w:commentRangeStart w:id="13"/>
      <w:commentRangeStart w:id="14"/>
      <w:r>
        <w:rPr>
          <w:lang w:val="en-US"/>
        </w:rPr>
        <w:t>.</w:t>
      </w:r>
      <w:commentRangeEnd w:id="13"/>
      <w:r w:rsidR="005A56B6">
        <w:rPr>
          <w:rStyle w:val="CommentReference"/>
        </w:rPr>
        <w:commentReference w:id="13"/>
      </w:r>
      <w:commentRangeEnd w:id="14"/>
      <w:r w:rsidR="00991875">
        <w:rPr>
          <w:rStyle w:val="CommentReference"/>
        </w:rPr>
        <w:commentReference w:id="14"/>
      </w:r>
      <w:r>
        <w:rPr>
          <w:lang w:val="en-US"/>
        </w:rPr>
        <w:t xml:space="preserve"> </w:t>
      </w:r>
    </w:p>
    <w:p w14:paraId="13145857" w14:textId="77777777" w:rsidR="0026461B" w:rsidRPr="0026461B" w:rsidRDefault="006C72D7">
      <w:pPr>
        <w:rPr>
          <w:i/>
          <w:lang w:val="en-US"/>
        </w:rPr>
      </w:pPr>
      <w:r w:rsidRPr="0026461B">
        <w:rPr>
          <w:i/>
          <w:lang w:val="en-US"/>
        </w:rPr>
        <w:t>211.  Maybe this is correct (in which case don't change it) but it seems odd to me that your nested models would really have the "same causal structure."  If they had the same causal structure, what is the point of comparison?</w:t>
      </w:r>
    </w:p>
    <w:p w14:paraId="0E8DAFEA" w14:textId="16EA0095" w:rsidR="00815360" w:rsidRPr="00815360" w:rsidRDefault="0026461B">
      <w:pPr>
        <w:rPr>
          <w:i/>
          <w:lang w:val="en-US"/>
        </w:rPr>
      </w:pPr>
      <w:r>
        <w:rPr>
          <w:lang w:val="en-US"/>
        </w:rPr>
        <w:t xml:space="preserve">By “sharing the same causal structure” we meant that the nested models maintained the direction of the paths considered in the saturated model, i.e. the effects </w:t>
      </w:r>
      <w:del w:id="15" w:author="ehrlen" w:date="2016-10-02T14:51:00Z">
        <w:r w:rsidDel="00E56C6C">
          <w:rPr>
            <w:lang w:val="en-US"/>
          </w:rPr>
          <w:delText xml:space="preserve">went </w:delText>
        </w:r>
      </w:del>
      <w:ins w:id="16" w:author="ehrlen" w:date="2016-10-02T14:51:00Z">
        <w:r w:rsidR="00E56C6C">
          <w:rPr>
            <w:lang w:val="en-US"/>
          </w:rPr>
          <w:t xml:space="preserve">were </w:t>
        </w:r>
      </w:ins>
      <w:del w:id="17" w:author="ehrlen" w:date="2016-10-02T14:51:00Z">
        <w:r w:rsidDel="00E56C6C">
          <w:rPr>
            <w:lang w:val="en-US"/>
          </w:rPr>
          <w:delText>o</w:delText>
        </w:r>
      </w:del>
      <w:ins w:id="18" w:author="ehrlen" w:date="2016-10-02T14:51:00Z">
        <w:r w:rsidR="00E56C6C">
          <w:rPr>
            <w:lang w:val="en-US"/>
          </w:rPr>
          <w:t>i</w:t>
        </w:r>
      </w:ins>
      <w:r>
        <w:rPr>
          <w:lang w:val="en-US"/>
        </w:rPr>
        <w:t xml:space="preserve">n the same direction. But we agree that this could lead to confusion, </w:t>
      </w:r>
      <w:del w:id="19" w:author="ehrlen" w:date="2016-10-02T14:51:00Z">
        <w:r w:rsidDel="00E56C6C">
          <w:rPr>
            <w:lang w:val="en-US"/>
          </w:rPr>
          <w:delText>so we</w:delText>
        </w:r>
      </w:del>
      <w:ins w:id="20" w:author="ehrlen" w:date="2016-10-02T14:51:00Z">
        <w:r w:rsidR="00E56C6C">
          <w:rPr>
            <w:lang w:val="en-US"/>
          </w:rPr>
          <w:t>and</w:t>
        </w:r>
      </w:ins>
      <w:r>
        <w:rPr>
          <w:lang w:val="en-US"/>
        </w:rPr>
        <w:t xml:space="preserve"> have</w:t>
      </w:r>
      <w:ins w:id="21" w:author="ehrlen" w:date="2016-10-02T14:51:00Z">
        <w:r w:rsidR="00E56C6C">
          <w:rPr>
            <w:lang w:val="en-US"/>
          </w:rPr>
          <w:t xml:space="preserve"> now</w:t>
        </w:r>
      </w:ins>
      <w:r>
        <w:rPr>
          <w:lang w:val="en-US"/>
        </w:rPr>
        <w:t xml:space="preserve"> removed </w:t>
      </w:r>
      <w:del w:id="22" w:author="ehrlen" w:date="2016-10-02T14:51:00Z">
        <w:r w:rsidDel="00E56C6C">
          <w:rPr>
            <w:lang w:val="en-US"/>
          </w:rPr>
          <w:delText>it now</w:delText>
        </w:r>
      </w:del>
      <w:ins w:id="23" w:author="ehrlen" w:date="2016-10-02T14:51:00Z">
        <w:r w:rsidR="00E56C6C">
          <w:rPr>
            <w:lang w:val="en-US"/>
          </w:rPr>
          <w:t>this statement</w:t>
        </w:r>
      </w:ins>
      <w:r>
        <w:rPr>
          <w:lang w:val="en-US"/>
        </w:rPr>
        <w:t xml:space="preserve">. </w:t>
      </w:r>
      <w:r w:rsidR="006C72D7" w:rsidRPr="006C72D7">
        <w:rPr>
          <w:lang w:val="en-US"/>
        </w:rPr>
        <w:br/>
      </w:r>
      <w:r w:rsidR="006C72D7" w:rsidRPr="006C72D7">
        <w:rPr>
          <w:lang w:val="en-US"/>
        </w:rPr>
        <w:br/>
      </w:r>
      <w:r w:rsidR="006C72D7" w:rsidRPr="00815360">
        <w:rPr>
          <w:i/>
          <w:lang w:val="en-US"/>
        </w:rPr>
        <w:t>286.  Should that be 22%?  As it is, 0.22% is implied.</w:t>
      </w:r>
    </w:p>
    <w:p w14:paraId="6CA26139" w14:textId="07D2C37E" w:rsidR="00815360" w:rsidRDefault="00815360">
      <w:pPr>
        <w:rPr>
          <w:lang w:val="en-US"/>
        </w:rPr>
      </w:pPr>
      <w:del w:id="24" w:author="ehrlen" w:date="2016-10-02T14:53:00Z">
        <w:r w:rsidDel="00C4144A">
          <w:rPr>
            <w:lang w:val="en-US"/>
          </w:rPr>
          <w:delText xml:space="preserve">Yes, </w:delText>
        </w:r>
      </w:del>
      <w:r>
        <w:rPr>
          <w:lang w:val="en-US"/>
        </w:rPr>
        <w:t xml:space="preserve">0.22% is correct. </w:t>
      </w:r>
      <w:ins w:id="25" w:author="ehrlen" w:date="2016-10-02T14:55:00Z">
        <w:r w:rsidR="00C4144A">
          <w:rPr>
            <w:lang w:val="en-US"/>
          </w:rPr>
          <w:t>We now changed to 0.2 to avoid misunderstanding.</w:t>
        </w:r>
      </w:ins>
      <w:r w:rsidR="006C72D7" w:rsidRPr="006C72D7">
        <w:rPr>
          <w:lang w:val="en-US"/>
        </w:rPr>
        <w:br/>
      </w:r>
      <w:r w:rsidR="006C72D7" w:rsidRPr="006C72D7">
        <w:rPr>
          <w:lang w:val="en-US"/>
        </w:rPr>
        <w:br/>
      </w:r>
      <w:r w:rsidR="006C72D7" w:rsidRPr="00815360">
        <w:rPr>
          <w:i/>
          <w:lang w:val="en-US"/>
        </w:rPr>
        <w:t>311.  It would be helpful if you suggested parenthetically why this might be.  For example: ". . . directly increasing fitness (for example through exposure to a different suite of pollinators), or from other...</w:t>
      </w:r>
      <w:proofErr w:type="gramStart"/>
      <w:r w:rsidR="006C72D7" w:rsidRPr="00815360">
        <w:rPr>
          <w:i/>
          <w:lang w:val="en-US"/>
        </w:rPr>
        <w:t>".</w:t>
      </w:r>
      <w:proofErr w:type="gramEnd"/>
    </w:p>
    <w:p w14:paraId="2C78B0E8" w14:textId="638D86B5" w:rsidR="0062779F" w:rsidRDefault="00815360">
      <w:pPr>
        <w:rPr>
          <w:lang w:val="en-US"/>
        </w:rPr>
      </w:pPr>
      <w:r>
        <w:rPr>
          <w:lang w:val="en-US"/>
        </w:rPr>
        <w:t xml:space="preserve">This </w:t>
      </w:r>
      <w:del w:id="26" w:author="ehrlen" w:date="2016-10-02T14:58:00Z">
        <w:r w:rsidDel="00C4144A">
          <w:rPr>
            <w:lang w:val="en-US"/>
          </w:rPr>
          <w:delText xml:space="preserve">was </w:delText>
        </w:r>
      </w:del>
      <w:ins w:id="27" w:author="ehrlen" w:date="2016-10-02T14:58:00Z">
        <w:r w:rsidR="00C4144A">
          <w:rPr>
            <w:lang w:val="en-US"/>
          </w:rPr>
          <w:t xml:space="preserve">is </w:t>
        </w:r>
      </w:ins>
      <w:r>
        <w:rPr>
          <w:lang w:val="en-US"/>
        </w:rPr>
        <w:t xml:space="preserve">mentioned </w:t>
      </w:r>
      <w:del w:id="28" w:author="ehrlen" w:date="2016-10-02T14:58:00Z">
        <w:r w:rsidDel="00C4144A">
          <w:rPr>
            <w:lang w:val="en-US"/>
          </w:rPr>
          <w:delText>before o</w:delText>
        </w:r>
      </w:del>
      <w:ins w:id="29" w:author="ehrlen" w:date="2016-10-02T14:58:00Z">
        <w:r w:rsidR="00C4144A">
          <w:rPr>
            <w:lang w:val="en-US"/>
          </w:rPr>
          <w:t>earlier i</w:t>
        </w:r>
      </w:ins>
      <w:r>
        <w:rPr>
          <w:lang w:val="en-US"/>
        </w:rPr>
        <w:t xml:space="preserve">n </w:t>
      </w:r>
      <w:del w:id="30" w:author="ehrlen" w:date="2016-10-02T14:58:00Z">
        <w:r w:rsidDel="00C4144A">
          <w:rPr>
            <w:lang w:val="en-US"/>
          </w:rPr>
          <w:delText xml:space="preserve">the </w:delText>
        </w:r>
      </w:del>
      <w:ins w:id="31" w:author="ehrlen" w:date="2016-10-02T14:58:00Z">
        <w:r w:rsidR="00C4144A">
          <w:rPr>
            <w:lang w:val="en-US"/>
          </w:rPr>
          <w:t xml:space="preserve">this </w:t>
        </w:r>
      </w:ins>
      <w:r>
        <w:rPr>
          <w:lang w:val="en-US"/>
        </w:rPr>
        <w:t>paragraph, but now we repeat it here: “directly increasing fitness</w:t>
      </w:r>
      <w:ins w:id="32" w:author="ehrlen" w:date="2016-10-02T14:58:00Z">
        <w:r w:rsidR="00C4144A">
          <w:rPr>
            <w:lang w:val="en-US"/>
          </w:rPr>
          <w:t>, e.g.</w:t>
        </w:r>
      </w:ins>
      <w:del w:id="33" w:author="ehrlen" w:date="2016-10-02T14:58:00Z">
        <w:r w:rsidDel="00C4144A">
          <w:rPr>
            <w:lang w:val="en-US"/>
          </w:rPr>
          <w:delText xml:space="preserve"> (</w:delText>
        </w:r>
      </w:del>
      <w:ins w:id="34" w:author="ehrlen" w:date="2016-10-02T14:58:00Z">
        <w:r w:rsidR="00C4144A">
          <w:rPr>
            <w:lang w:val="en-US"/>
          </w:rPr>
          <w:t xml:space="preserve"> </w:t>
        </w:r>
      </w:ins>
      <w:r w:rsidRPr="00815360">
        <w:rPr>
          <w:lang w:val="en-US"/>
        </w:rPr>
        <w:t xml:space="preserve">by increasing time and resources for seed </w:t>
      </w:r>
      <w:proofErr w:type="gramStart"/>
      <w:r w:rsidRPr="00815360">
        <w:rPr>
          <w:lang w:val="en-US"/>
        </w:rPr>
        <w:t>maturation</w:t>
      </w:r>
      <w:ins w:id="35" w:author="ehrlen" w:date="2016-10-02T14:58:00Z">
        <w:r w:rsidR="00C4144A">
          <w:rPr>
            <w:lang w:val="en-US"/>
          </w:rPr>
          <w:t>, …</w:t>
        </w:r>
      </w:ins>
      <w:proofErr w:type="gramEnd"/>
      <w:del w:id="36" w:author="ehrlen" w:date="2016-10-02T14:58:00Z">
        <w:r w:rsidRPr="00815360" w:rsidDel="00C4144A">
          <w:rPr>
            <w:lang w:val="en-US"/>
          </w:rPr>
          <w:delText>)</w:delText>
        </w:r>
      </w:del>
      <w:r>
        <w:rPr>
          <w:lang w:val="en-US"/>
        </w:rPr>
        <w:t>”</w:t>
      </w:r>
      <w:ins w:id="37" w:author="ehrlen" w:date="2016-10-02T14:58:00Z">
        <w:r w:rsidR="00C4144A">
          <w:rPr>
            <w:lang w:val="en-US"/>
          </w:rPr>
          <w:t xml:space="preserve"> </w:t>
        </w:r>
      </w:ins>
      <w:r>
        <w:rPr>
          <w:lang w:val="en-US"/>
        </w:rPr>
        <w:t>.</w:t>
      </w:r>
      <w:r w:rsidR="006C72D7" w:rsidRPr="006C72D7">
        <w:rPr>
          <w:lang w:val="en-US"/>
        </w:rPr>
        <w:br/>
      </w:r>
      <w:r w:rsidR="006C72D7" w:rsidRPr="006C72D7">
        <w:rPr>
          <w:lang w:val="en-US"/>
        </w:rPr>
        <w:br/>
      </w:r>
      <w:r w:rsidR="006C72D7" w:rsidRPr="0062779F">
        <w:rPr>
          <w:i/>
          <w:lang w:val="en-US"/>
        </w:rPr>
        <w:lastRenderedPageBreak/>
        <w:t>319.  The logic of this paragraph is a tad slippery to me.  If you get a positive effect of later flowering after removing the effect of the eggs, wouldn't that suggest the importance of some other factor (such as exposure to a different set of pollinators, or better abiotic conditions, etc.).  Instead, you suggest an effect of escaping predation, after you have statistically removed the effect of predation.</w:t>
      </w:r>
    </w:p>
    <w:p w14:paraId="2D278F05" w14:textId="7809287A" w:rsidR="0062779F" w:rsidRDefault="0062779F">
      <w:pPr>
        <w:rPr>
          <w:lang w:val="en-US"/>
        </w:rPr>
      </w:pPr>
      <w:r>
        <w:rPr>
          <w:lang w:val="en-US"/>
        </w:rPr>
        <w:t>I</w:t>
      </w:r>
      <w:ins w:id="38" w:author="ehrlen" w:date="2016-10-02T15:04:00Z">
        <w:r w:rsidR="00982C91">
          <w:rPr>
            <w:lang w:val="en-US"/>
          </w:rPr>
          <w:t>t is true that</w:t>
        </w:r>
      </w:ins>
      <w:del w:id="39" w:author="ehrlen" w:date="2016-10-02T15:05:00Z">
        <w:r w:rsidDel="00982C91">
          <w:rPr>
            <w:lang w:val="en-US"/>
          </w:rPr>
          <w:delText>n</w:delText>
        </w:r>
      </w:del>
      <w:r>
        <w:rPr>
          <w:lang w:val="en-US"/>
        </w:rPr>
        <w:t xml:space="preserve"> these analyses </w:t>
      </w:r>
      <w:del w:id="40" w:author="ehrlen" w:date="2016-10-02T15:05:00Z">
        <w:r w:rsidDel="00982C91">
          <w:rPr>
            <w:lang w:val="en-US"/>
          </w:rPr>
          <w:delText>we have removed</w:delText>
        </w:r>
      </w:del>
      <w:ins w:id="41" w:author="ehrlen" w:date="2016-10-02T15:05:00Z">
        <w:r w:rsidR="00982C91">
          <w:rPr>
            <w:lang w:val="en-US"/>
          </w:rPr>
          <w:t>accounted for</w:t>
        </w:r>
      </w:ins>
      <w:r>
        <w:rPr>
          <w:lang w:val="en-US"/>
        </w:rPr>
        <w:t xml:space="preserve"> the effect of the total number of eggs that were laid on the whole shoot. However, </w:t>
      </w:r>
      <w:del w:id="42" w:author="ehrlen" w:date="2016-10-02T15:05:00Z">
        <w:r w:rsidDel="00982C91">
          <w:rPr>
            <w:lang w:val="en-US"/>
          </w:rPr>
          <w:delText xml:space="preserve">as we try to explain in the text, </w:delText>
        </w:r>
      </w:del>
      <w:r>
        <w:rPr>
          <w:lang w:val="en-US"/>
        </w:rPr>
        <w:t xml:space="preserve">phenology </w:t>
      </w:r>
      <w:del w:id="43" w:author="ehrlen" w:date="2016-10-02T15:06:00Z">
        <w:r w:rsidDel="00982C91">
          <w:rPr>
            <w:lang w:val="en-US"/>
          </w:rPr>
          <w:delText xml:space="preserve">can </w:delText>
        </w:r>
      </w:del>
      <w:ins w:id="44" w:author="ehrlen" w:date="2016-10-02T15:06:00Z">
        <w:r w:rsidR="00982C91">
          <w:rPr>
            <w:lang w:val="en-US"/>
          </w:rPr>
          <w:t xml:space="preserve">might </w:t>
        </w:r>
      </w:ins>
      <w:r>
        <w:rPr>
          <w:lang w:val="en-US"/>
        </w:rPr>
        <w:t>not only influence the total number of eggs, but also the distribution of eggs among flowers within the shoot</w:t>
      </w:r>
      <w:ins w:id="45" w:author="ehrlen" w:date="2016-10-02T15:06:00Z">
        <w:r w:rsidR="00982C91">
          <w:rPr>
            <w:lang w:val="en-US"/>
          </w:rPr>
          <w:t>. Such effects on distribution among flowers within shoots were</w:t>
        </w:r>
      </w:ins>
      <w:del w:id="46" w:author="ehrlen" w:date="2016-10-02T15:06:00Z">
        <w:r w:rsidDel="00982C91">
          <w:rPr>
            <w:lang w:val="en-US"/>
          </w:rPr>
          <w:delText>, and this was</w:delText>
        </w:r>
      </w:del>
      <w:r>
        <w:rPr>
          <w:lang w:val="en-US"/>
        </w:rPr>
        <w:t xml:space="preserve"> not </w:t>
      </w:r>
      <w:del w:id="47" w:author="ehrlen" w:date="2016-10-02T15:06:00Z">
        <w:r w:rsidDel="00982C91">
          <w:rPr>
            <w:lang w:val="en-US"/>
          </w:rPr>
          <w:delText xml:space="preserve">considered </w:delText>
        </w:r>
      </w:del>
      <w:ins w:id="48" w:author="ehrlen" w:date="2016-10-02T15:06:00Z">
        <w:r w:rsidR="00982C91">
          <w:rPr>
            <w:lang w:val="en-US"/>
          </w:rPr>
          <w:t xml:space="preserve">accounted for </w:t>
        </w:r>
      </w:ins>
      <w:r>
        <w:rPr>
          <w:lang w:val="en-US"/>
        </w:rPr>
        <w:t xml:space="preserve">in </w:t>
      </w:r>
      <w:del w:id="49" w:author="ehrlen" w:date="2016-10-02T15:07:00Z">
        <w:r w:rsidDel="00982C91">
          <w:rPr>
            <w:lang w:val="en-US"/>
          </w:rPr>
          <w:delText xml:space="preserve">our </w:delText>
        </w:r>
      </w:del>
      <w:ins w:id="50" w:author="ehrlen" w:date="2016-10-02T15:07:00Z">
        <w:r w:rsidR="00982C91">
          <w:rPr>
            <w:lang w:val="en-US"/>
          </w:rPr>
          <w:t xml:space="preserve">the </w:t>
        </w:r>
      </w:ins>
      <w:r>
        <w:rPr>
          <w:lang w:val="en-US"/>
        </w:rPr>
        <w:t xml:space="preserve">analyses. Our point </w:t>
      </w:r>
      <w:del w:id="51" w:author="ehrlen" w:date="2016-10-02T15:07:00Z">
        <w:r w:rsidDel="00982C91">
          <w:rPr>
            <w:lang w:val="en-US"/>
          </w:rPr>
          <w:delText xml:space="preserve">here </w:delText>
        </w:r>
      </w:del>
      <w:r>
        <w:rPr>
          <w:lang w:val="en-US"/>
        </w:rPr>
        <w:t>is that</w:t>
      </w:r>
      <w:ins w:id="52" w:author="ehrlen" w:date="2016-10-02T15:08:00Z">
        <w:r w:rsidR="00982C91">
          <w:rPr>
            <w:lang w:val="en-US"/>
          </w:rPr>
          <w:t xml:space="preserve"> in</w:t>
        </w:r>
      </w:ins>
      <w:r>
        <w:rPr>
          <w:lang w:val="en-US"/>
        </w:rPr>
        <w:t xml:space="preserve"> </w:t>
      </w:r>
      <w:ins w:id="53" w:author="ehrlen" w:date="2016-10-02T15:08:00Z">
        <w:r w:rsidR="00982C91">
          <w:rPr>
            <w:lang w:val="en-US"/>
          </w:rPr>
          <w:t>early-flowering shoots all flowers are exposed</w:t>
        </w:r>
      </w:ins>
      <w:ins w:id="54" w:author="ehrlen" w:date="2016-10-02T15:09:00Z">
        <w:r w:rsidR="00982C91">
          <w:rPr>
            <w:lang w:val="en-US"/>
          </w:rPr>
          <w:t xml:space="preserve"> to butterfly oviposition resulting in a relatively even distribution of eggs among flowers within shoots, while </w:t>
        </w:r>
      </w:ins>
      <w:ins w:id="55" w:author="ehrlen" w:date="2016-10-02T15:10:00Z">
        <w:r w:rsidR="00982C91">
          <w:rPr>
            <w:lang w:val="en-US"/>
          </w:rPr>
          <w:t>in late-flowering shoots</w:t>
        </w:r>
      </w:ins>
      <w:del w:id="56" w:author="ehrlen" w:date="2016-10-02T15:10:00Z">
        <w:r w:rsidDel="00982C91">
          <w:rPr>
            <w:lang w:val="en-US"/>
          </w:rPr>
          <w:delText>we think that</w:delText>
        </w:r>
      </w:del>
      <w:r>
        <w:rPr>
          <w:lang w:val="en-US"/>
        </w:rPr>
        <w:t xml:space="preserve"> late-opening flowers </w:t>
      </w:r>
      <w:del w:id="57" w:author="ehrlen" w:date="2016-10-02T15:10:00Z">
        <w:r w:rsidDel="00982C91">
          <w:rPr>
            <w:lang w:val="en-US"/>
          </w:rPr>
          <w:delText xml:space="preserve">within late-flowering plants </w:delText>
        </w:r>
      </w:del>
      <w:r>
        <w:rPr>
          <w:lang w:val="en-US"/>
        </w:rPr>
        <w:t xml:space="preserve">might </w:t>
      </w:r>
      <w:ins w:id="58" w:author="ehrlen" w:date="2016-10-02T15:10:00Z">
        <w:r w:rsidR="00982C91">
          <w:rPr>
            <w:lang w:val="en-US"/>
          </w:rPr>
          <w:t xml:space="preserve">often </w:t>
        </w:r>
      </w:ins>
      <w:del w:id="59" w:author="ehrlen" w:date="2016-10-02T15:10:00Z">
        <w:r w:rsidDel="00982C91">
          <w:rPr>
            <w:lang w:val="en-US"/>
          </w:rPr>
          <w:delText xml:space="preserve">be able to </w:delText>
        </w:r>
      </w:del>
      <w:r>
        <w:rPr>
          <w:lang w:val="en-US"/>
        </w:rPr>
        <w:t xml:space="preserve">escape predation </w:t>
      </w:r>
      <w:del w:id="60" w:author="ehrlen" w:date="2016-10-02T15:10:00Z">
        <w:r w:rsidDel="00982C91">
          <w:rPr>
            <w:lang w:val="en-US"/>
          </w:rPr>
          <w:delText xml:space="preserve">(i.e. not receive any eggs, or receive very few) </w:delText>
        </w:r>
      </w:del>
      <w:r>
        <w:rPr>
          <w:lang w:val="en-US"/>
        </w:rPr>
        <w:t xml:space="preserve">because they develop after the period of butterfly oviposition. </w:t>
      </w:r>
      <w:ins w:id="61" w:author="ehrlen" w:date="2016-10-02T15:11:00Z">
        <w:r w:rsidR="00982C91">
          <w:rPr>
            <w:lang w:val="en-US"/>
          </w:rPr>
          <w:t xml:space="preserve">As a result, a given number of eggs might result in that </w:t>
        </w:r>
      </w:ins>
      <w:del w:id="62" w:author="ehrlen" w:date="2016-10-02T15:11:00Z">
        <w:r w:rsidDel="00982C91">
          <w:rPr>
            <w:lang w:val="en-US"/>
          </w:rPr>
          <w:delText xml:space="preserve">Therefore, </w:delText>
        </w:r>
      </w:del>
      <w:r>
        <w:rPr>
          <w:lang w:val="en-US"/>
        </w:rPr>
        <w:t xml:space="preserve">a higher proportion of fruits </w:t>
      </w:r>
      <w:del w:id="63" w:author="ehrlen" w:date="2016-10-02T15:11:00Z">
        <w:r w:rsidDel="00982C91">
          <w:rPr>
            <w:lang w:val="en-US"/>
          </w:rPr>
          <w:delText xml:space="preserve">could </w:delText>
        </w:r>
      </w:del>
      <w:r>
        <w:rPr>
          <w:lang w:val="en-US"/>
        </w:rPr>
        <w:t>escape butterfly attack in late- than in early-flowering individuals (i.e. the eggs would be more aggregated in late-flowering individuals, and more evenly distributed among the different flower buds in early-flowering individuals)</w:t>
      </w:r>
      <w:ins w:id="64" w:author="ehrlen" w:date="2016-10-02T16:26:00Z">
        <w:r w:rsidR="00C34598">
          <w:rPr>
            <w:lang w:val="en-US"/>
          </w:rPr>
          <w:t>.</w:t>
        </w:r>
        <w:commentRangeStart w:id="65"/>
        <w:r w:rsidR="00C34598">
          <w:rPr>
            <w:lang w:val="en-US"/>
          </w:rPr>
          <w:t xml:space="preserve"> </w:t>
        </w:r>
      </w:ins>
      <w:commentRangeEnd w:id="65"/>
      <w:ins w:id="66" w:author="ehrlen" w:date="2016-10-03T08:06:00Z">
        <w:r w:rsidR="00AD58AE">
          <w:rPr>
            <w:rStyle w:val="CommentReference"/>
          </w:rPr>
          <w:commentReference w:id="65"/>
        </w:r>
      </w:ins>
      <w:ins w:id="68" w:author="ehrlen" w:date="2016-10-02T16:26:00Z">
        <w:r w:rsidR="00C34598">
          <w:rPr>
            <w:lang w:val="en-US"/>
          </w:rPr>
          <w:t>The implication of this woul</w:t>
        </w:r>
      </w:ins>
      <w:ins w:id="69" w:author="ehrlen" w:date="2016-10-02T16:27:00Z">
        <w:r w:rsidR="00C34598">
          <w:rPr>
            <w:lang w:val="en-US"/>
          </w:rPr>
          <w:t xml:space="preserve">d be that </w:t>
        </w:r>
      </w:ins>
      <w:ins w:id="70" w:author="ehrlen" w:date="2016-10-02T16:28:00Z">
        <w:r w:rsidR="00C34598">
          <w:rPr>
            <w:lang w:val="en-US"/>
          </w:rPr>
          <w:t xml:space="preserve">also </w:t>
        </w:r>
      </w:ins>
      <w:ins w:id="71" w:author="ehrlen" w:date="2016-10-02T16:27:00Z">
        <w:r w:rsidR="00C34598">
          <w:rPr>
            <w:lang w:val="en-US"/>
          </w:rPr>
          <w:t>some of the positive direct effects of a later flowering in the path models</w:t>
        </w:r>
      </w:ins>
      <w:ins w:id="72" w:author="ehrlen" w:date="2016-10-02T16:28:00Z">
        <w:r w:rsidR="00C34598">
          <w:rPr>
            <w:lang w:val="en-US"/>
          </w:rPr>
          <w:t xml:space="preserve"> might be mediated by predation, and that the effects of </w:t>
        </w:r>
      </w:ins>
      <w:ins w:id="73" w:author="ehrlen" w:date="2016-10-02T16:29:00Z">
        <w:r w:rsidR="00C34598">
          <w:rPr>
            <w:lang w:val="en-US"/>
          </w:rPr>
          <w:t xml:space="preserve">phenology via </w:t>
        </w:r>
      </w:ins>
      <w:ins w:id="74" w:author="ehrlen" w:date="2016-10-02T16:28:00Z">
        <w:r w:rsidR="00C34598">
          <w:rPr>
            <w:lang w:val="en-US"/>
          </w:rPr>
          <w:t xml:space="preserve">predation </w:t>
        </w:r>
      </w:ins>
      <w:ins w:id="75" w:author="ehrlen" w:date="2016-10-02T16:29:00Z">
        <w:r w:rsidR="00C34598">
          <w:rPr>
            <w:lang w:val="en-US"/>
          </w:rPr>
          <w:t>are</w:t>
        </w:r>
      </w:ins>
      <w:ins w:id="76" w:author="ehrlen" w:date="2016-10-02T16:28:00Z">
        <w:r w:rsidR="00C34598">
          <w:rPr>
            <w:lang w:val="en-US"/>
          </w:rPr>
          <w:t xml:space="preserve"> </w:t>
        </w:r>
      </w:ins>
      <w:ins w:id="77" w:author="ehrlen" w:date="2016-10-02T16:29:00Z">
        <w:r w:rsidR="00C34598">
          <w:rPr>
            <w:lang w:val="en-US"/>
          </w:rPr>
          <w:t>s</w:t>
        </w:r>
      </w:ins>
      <w:ins w:id="78" w:author="ehrlen" w:date="2016-10-02T16:28:00Z">
        <w:r w:rsidR="00C34598">
          <w:rPr>
            <w:lang w:val="en-US"/>
          </w:rPr>
          <w:t>tronger than suggested than the pa</w:t>
        </w:r>
      </w:ins>
      <w:ins w:id="79" w:author="ehrlen" w:date="2016-10-02T16:29:00Z">
        <w:r w:rsidR="00C34598">
          <w:rPr>
            <w:lang w:val="en-US"/>
          </w:rPr>
          <w:t>th coefficients</w:t>
        </w:r>
      </w:ins>
      <w:commentRangeStart w:id="80"/>
      <w:commentRangeStart w:id="81"/>
      <w:r>
        <w:rPr>
          <w:lang w:val="en-US"/>
        </w:rPr>
        <w:t>.</w:t>
      </w:r>
      <w:commentRangeEnd w:id="80"/>
      <w:r>
        <w:rPr>
          <w:rStyle w:val="CommentReference"/>
        </w:rPr>
        <w:commentReference w:id="80"/>
      </w:r>
      <w:commentRangeEnd w:id="81"/>
      <w:r w:rsidR="00982C91">
        <w:rPr>
          <w:rStyle w:val="CommentReference"/>
        </w:rPr>
        <w:commentReference w:id="81"/>
      </w:r>
    </w:p>
    <w:p w14:paraId="61A68B61" w14:textId="77777777" w:rsidR="0062779F" w:rsidRPr="000A082E" w:rsidRDefault="006C72D7">
      <w:pPr>
        <w:rPr>
          <w:i/>
          <w:lang w:val="en-US"/>
        </w:rPr>
      </w:pPr>
      <w:commentRangeStart w:id="82"/>
      <w:r w:rsidRPr="000A082E">
        <w:rPr>
          <w:i/>
          <w:lang w:val="en-US"/>
        </w:rPr>
        <w:t>336.  This has now been said many times, consider removing this sentence (the one that starts with "Because of its preference...").</w:t>
      </w:r>
    </w:p>
    <w:p w14:paraId="4D3DFCE7" w14:textId="77777777" w:rsidR="00FC051E" w:rsidRPr="006C72D7" w:rsidRDefault="0062779F">
      <w:pPr>
        <w:rPr>
          <w:lang w:val="en-US"/>
        </w:rPr>
      </w:pPr>
      <w:r>
        <w:rPr>
          <w:lang w:val="en-US"/>
        </w:rPr>
        <w:t xml:space="preserve">We have now merged this sentence </w:t>
      </w:r>
      <w:r w:rsidR="000A082E">
        <w:rPr>
          <w:lang w:val="en-US"/>
        </w:rPr>
        <w:t>with</w:t>
      </w:r>
      <w:r>
        <w:rPr>
          <w:lang w:val="en-US"/>
        </w:rPr>
        <w:t xml:space="preserve"> the previous one. Although it has been said before, this is our main finding so we would still want to highlight here </w:t>
      </w:r>
      <w:r w:rsidR="000A082E">
        <w:rPr>
          <w:lang w:val="en-US"/>
        </w:rPr>
        <w:t xml:space="preserve">that the butterfly </w:t>
      </w:r>
      <w:r w:rsidR="000A082E" w:rsidRPr="000A082E">
        <w:rPr>
          <w:lang w:val="en-US"/>
        </w:rPr>
        <w:t>mediat</w:t>
      </w:r>
      <w:r w:rsidR="000A082E">
        <w:rPr>
          <w:lang w:val="en-US"/>
        </w:rPr>
        <w:t>es</w:t>
      </w:r>
      <w:r w:rsidR="000A082E" w:rsidRPr="000A082E">
        <w:rPr>
          <w:lang w:val="en-US"/>
        </w:rPr>
        <w:t xml:space="preserve"> shifts in selection from favoring early to favoring late flowering</w:t>
      </w:r>
      <w:r w:rsidR="000A082E">
        <w:rPr>
          <w:lang w:val="en-US"/>
        </w:rPr>
        <w:t>.</w:t>
      </w:r>
      <w:r w:rsidR="006C72D7" w:rsidRPr="006C72D7">
        <w:rPr>
          <w:lang w:val="en-US"/>
        </w:rPr>
        <w:br/>
      </w:r>
      <w:commentRangeEnd w:id="82"/>
      <w:r w:rsidR="009354BB">
        <w:rPr>
          <w:rStyle w:val="CommentReference"/>
        </w:rPr>
        <w:commentReference w:id="82"/>
      </w:r>
      <w:r w:rsidR="006C72D7" w:rsidRPr="006C72D7">
        <w:rPr>
          <w:lang w:val="en-US"/>
        </w:rPr>
        <w:br/>
      </w:r>
      <w:r w:rsidR="006C72D7" w:rsidRPr="006C72D7">
        <w:rPr>
          <w:lang w:val="en-US"/>
        </w:rPr>
        <w:br/>
      </w:r>
    </w:p>
    <w:sectPr w:rsidR="00FC051E" w:rsidRPr="006C72D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hrlen" w:date="2016-10-02T14:41:00Z" w:initials="e">
    <w:p w14:paraId="02637DA1" w14:textId="5E6F84D6" w:rsidR="00991875" w:rsidRDefault="00991875">
      <w:pPr>
        <w:pStyle w:val="CommentText"/>
      </w:pPr>
      <w:r>
        <w:rPr>
          <w:rStyle w:val="CommentReference"/>
        </w:rPr>
        <w:annotationRef/>
      </w:r>
      <w:r>
        <w:t xml:space="preserve">I </w:t>
      </w:r>
      <w:proofErr w:type="spellStart"/>
      <w:r>
        <w:t>think</w:t>
      </w:r>
      <w:proofErr w:type="spellEnd"/>
      <w:r>
        <w:t xml:space="preserve"> </w:t>
      </w:r>
      <w:proofErr w:type="spellStart"/>
      <w:r>
        <w:t>it</w:t>
      </w:r>
      <w:proofErr w:type="spellEnd"/>
      <w:r>
        <w:t xml:space="preserve"> </w:t>
      </w:r>
      <w:proofErr w:type="spellStart"/>
      <w:r>
        <w:t>is</w:t>
      </w:r>
      <w:proofErr w:type="spellEnd"/>
      <w:r>
        <w:t xml:space="preserve"> </w:t>
      </w:r>
      <w:proofErr w:type="spellStart"/>
      <w:r>
        <w:t>always</w:t>
      </w:r>
      <w:proofErr w:type="spellEnd"/>
      <w:r>
        <w:t xml:space="preserve"> </w:t>
      </w:r>
      <w:proofErr w:type="spellStart"/>
      <w:r>
        <w:t>better</w:t>
      </w:r>
      <w:proofErr w:type="spellEnd"/>
      <w:r>
        <w:t xml:space="preserve"> to </w:t>
      </w:r>
      <w:proofErr w:type="spellStart"/>
      <w:r>
        <w:t>copy</w:t>
      </w:r>
      <w:proofErr w:type="spellEnd"/>
      <w:r>
        <w:t xml:space="preserve"> </w:t>
      </w:r>
      <w:proofErr w:type="spellStart"/>
      <w:r>
        <w:t>the</w:t>
      </w:r>
      <w:proofErr w:type="spellEnd"/>
      <w:r>
        <w:t xml:space="preserve"> </w:t>
      </w:r>
      <w:proofErr w:type="spellStart"/>
      <w:r>
        <w:t>comments</w:t>
      </w:r>
      <w:proofErr w:type="spellEnd"/>
      <w:r>
        <w:t xml:space="preserve"> and </w:t>
      </w:r>
      <w:proofErr w:type="spellStart"/>
      <w:r>
        <w:t>reply</w:t>
      </w:r>
      <w:proofErr w:type="spellEnd"/>
      <w:r>
        <w:t xml:space="preserve"> to ALL </w:t>
      </w:r>
      <w:proofErr w:type="spellStart"/>
      <w:r>
        <w:t>comments</w:t>
      </w:r>
      <w:proofErr w:type="spellEnd"/>
      <w:r>
        <w:t xml:space="preserve">, </w:t>
      </w:r>
      <w:proofErr w:type="spellStart"/>
      <w:r>
        <w:t>even</w:t>
      </w:r>
      <w:proofErr w:type="spellEnd"/>
      <w:r>
        <w:t xml:space="preserve"> </w:t>
      </w:r>
      <w:proofErr w:type="spellStart"/>
      <w:r>
        <w:t>if</w:t>
      </w:r>
      <w:proofErr w:type="spellEnd"/>
      <w:r>
        <w:t xml:space="preserve"> </w:t>
      </w:r>
      <w:proofErr w:type="spellStart"/>
      <w:r>
        <w:t>only</w:t>
      </w:r>
      <w:proofErr w:type="spellEnd"/>
      <w:r>
        <w:t xml:space="preserve"> </w:t>
      </w:r>
      <w:proofErr w:type="spellStart"/>
      <w:r>
        <w:t>stating</w:t>
      </w:r>
      <w:proofErr w:type="spellEnd"/>
      <w:r>
        <w:t xml:space="preserve"> “done”.</w:t>
      </w:r>
    </w:p>
  </w:comment>
  <w:comment w:id="1" w:author="ehrlen" w:date="2016-10-02T14:44:00Z" w:initials="e">
    <w:p w14:paraId="1A0DF212" w14:textId="430DA767" w:rsidR="00991875" w:rsidRDefault="00991875">
      <w:pPr>
        <w:pStyle w:val="CommentText"/>
      </w:pPr>
      <w:r>
        <w:rPr>
          <w:rStyle w:val="CommentReference"/>
        </w:rPr>
        <w:annotationRef/>
      </w:r>
      <w:r>
        <w:t xml:space="preserve">I </w:t>
      </w:r>
      <w:proofErr w:type="spellStart"/>
      <w:r>
        <w:t>could</w:t>
      </w:r>
      <w:proofErr w:type="spellEnd"/>
      <w:r>
        <w:t xml:space="preserve"> </w:t>
      </w:r>
      <w:proofErr w:type="spellStart"/>
      <w:r>
        <w:t>not</w:t>
      </w:r>
      <w:proofErr w:type="spellEnd"/>
      <w:r>
        <w:t xml:space="preserve"> </w:t>
      </w:r>
      <w:proofErr w:type="spellStart"/>
      <w:r>
        <w:t>see</w:t>
      </w:r>
      <w:proofErr w:type="spellEnd"/>
      <w:r>
        <w:t xml:space="preserve"> </w:t>
      </w:r>
      <w:proofErr w:type="spellStart"/>
      <w:r>
        <w:t>what</w:t>
      </w:r>
      <w:proofErr w:type="spellEnd"/>
      <w:r>
        <w:t xml:space="preserve"> </w:t>
      </w:r>
      <w:proofErr w:type="spellStart"/>
      <w:r>
        <w:t>you</w:t>
      </w:r>
      <w:proofErr w:type="spellEnd"/>
      <w:r>
        <w:t xml:space="preserve"> </w:t>
      </w:r>
      <w:proofErr w:type="spellStart"/>
      <w:r>
        <w:t>have</w:t>
      </w:r>
      <w:proofErr w:type="spellEnd"/>
      <w:r>
        <w:t xml:space="preserve"> </w:t>
      </w:r>
      <w:proofErr w:type="spellStart"/>
      <w:r>
        <w:t>changed</w:t>
      </w:r>
      <w:proofErr w:type="spellEnd"/>
      <w:r>
        <w:t xml:space="preserve"> as </w:t>
      </w:r>
      <w:proofErr w:type="spellStart"/>
      <w:r>
        <w:t>changes</w:t>
      </w:r>
      <w:proofErr w:type="spellEnd"/>
      <w:r>
        <w:t xml:space="preserve"> </w:t>
      </w:r>
      <w:proofErr w:type="spellStart"/>
      <w:r>
        <w:t>were</w:t>
      </w:r>
      <w:proofErr w:type="spellEnd"/>
      <w:r>
        <w:t xml:space="preserve"> </w:t>
      </w:r>
      <w:proofErr w:type="spellStart"/>
      <w:r>
        <w:t>not</w:t>
      </w:r>
      <w:proofErr w:type="spellEnd"/>
      <w:r>
        <w:t xml:space="preserve"> </w:t>
      </w:r>
      <w:proofErr w:type="spellStart"/>
      <w:r>
        <w:t>marked</w:t>
      </w:r>
      <w:proofErr w:type="spellEnd"/>
      <w:r>
        <w:t>.</w:t>
      </w:r>
    </w:p>
  </w:comment>
  <w:comment w:id="13" w:author="Alicia" w:date="2016-09-30T18:01:00Z" w:initials="A">
    <w:p w14:paraId="5E1BFCA3" w14:textId="77777777" w:rsidR="005A56B6" w:rsidRDefault="005A56B6">
      <w:pPr>
        <w:pStyle w:val="CommentText"/>
      </w:pPr>
      <w:r>
        <w:rPr>
          <w:rStyle w:val="CommentReference"/>
        </w:rPr>
        <w:annotationRef/>
      </w:r>
      <w:proofErr w:type="spellStart"/>
      <w:r>
        <w:t>See</w:t>
      </w:r>
      <w:proofErr w:type="spellEnd"/>
      <w:r>
        <w:t xml:space="preserve"> </w:t>
      </w:r>
      <w:proofErr w:type="spellStart"/>
      <w:r>
        <w:t>what</w:t>
      </w:r>
      <w:proofErr w:type="spellEnd"/>
      <w:r>
        <w:t xml:space="preserve"> </w:t>
      </w:r>
      <w:proofErr w:type="spellStart"/>
      <w:r>
        <w:t>you</w:t>
      </w:r>
      <w:proofErr w:type="spellEnd"/>
      <w:r>
        <w:t xml:space="preserve"> </w:t>
      </w:r>
      <w:proofErr w:type="spellStart"/>
      <w:r>
        <w:t>think</w:t>
      </w:r>
      <w:proofErr w:type="spellEnd"/>
      <w:r>
        <w:t xml:space="preserve"> </w:t>
      </w:r>
      <w:proofErr w:type="spellStart"/>
      <w:r>
        <w:t>about</w:t>
      </w:r>
      <w:proofErr w:type="spellEnd"/>
      <w:r>
        <w:t xml:space="preserve"> </w:t>
      </w:r>
      <w:proofErr w:type="spellStart"/>
      <w:r>
        <w:t>my</w:t>
      </w:r>
      <w:proofErr w:type="spellEnd"/>
      <w:r>
        <w:t xml:space="preserve"> </w:t>
      </w:r>
      <w:proofErr w:type="spellStart"/>
      <w:r>
        <w:t>modifications</w:t>
      </w:r>
      <w:proofErr w:type="spellEnd"/>
      <w:r>
        <w:t xml:space="preserve"> in </w:t>
      </w:r>
      <w:proofErr w:type="spellStart"/>
      <w:r>
        <w:t>the</w:t>
      </w:r>
      <w:proofErr w:type="spellEnd"/>
      <w:r>
        <w:t xml:space="preserve"> </w:t>
      </w:r>
      <w:proofErr w:type="spellStart"/>
      <w:r>
        <w:t>text</w:t>
      </w:r>
      <w:proofErr w:type="spellEnd"/>
      <w:r>
        <w:t>!</w:t>
      </w:r>
    </w:p>
  </w:comment>
  <w:comment w:id="14" w:author="ehrlen" w:date="2016-10-02T14:49:00Z" w:initials="e">
    <w:p w14:paraId="11289C57" w14:textId="17166B0B" w:rsidR="00991875" w:rsidRDefault="00991875">
      <w:pPr>
        <w:pStyle w:val="CommentText"/>
      </w:pPr>
      <w:r>
        <w:rPr>
          <w:rStyle w:val="CommentReference"/>
        </w:rPr>
        <w:annotationRef/>
      </w:r>
      <w:r>
        <w:t xml:space="preserve">I </w:t>
      </w:r>
      <w:proofErr w:type="spellStart"/>
      <w:r>
        <w:t>made</w:t>
      </w:r>
      <w:proofErr w:type="spellEnd"/>
      <w:r>
        <w:t xml:space="preserve"> </w:t>
      </w:r>
      <w:proofErr w:type="spellStart"/>
      <w:r>
        <w:t>some</w:t>
      </w:r>
      <w:proofErr w:type="spellEnd"/>
      <w:r>
        <w:t xml:space="preserve"> </w:t>
      </w:r>
      <w:proofErr w:type="spellStart"/>
      <w:r>
        <w:t>small</w:t>
      </w:r>
      <w:proofErr w:type="spellEnd"/>
      <w:r>
        <w:t xml:space="preserve"> </w:t>
      </w:r>
      <w:proofErr w:type="spellStart"/>
      <w:r>
        <w:t>changes</w:t>
      </w:r>
      <w:proofErr w:type="spellEnd"/>
      <w:r>
        <w:t xml:space="preserve"> in </w:t>
      </w:r>
      <w:proofErr w:type="spellStart"/>
      <w:r>
        <w:t>the</w:t>
      </w:r>
      <w:proofErr w:type="spellEnd"/>
      <w:r>
        <w:t xml:space="preserve"> </w:t>
      </w:r>
      <w:proofErr w:type="spellStart"/>
      <w:r>
        <w:t>text</w:t>
      </w:r>
      <w:proofErr w:type="spellEnd"/>
      <w:r>
        <w:t>.</w:t>
      </w:r>
    </w:p>
  </w:comment>
  <w:comment w:id="65" w:author="ehrlen" w:date="2016-10-03T08:06:00Z" w:initials="e">
    <w:p w14:paraId="32FA71F8" w14:textId="7EEAB96E" w:rsidR="00AD58AE" w:rsidRDefault="00AD58AE">
      <w:pPr>
        <w:pStyle w:val="CommentText"/>
      </w:pPr>
      <w:r>
        <w:rPr>
          <w:rStyle w:val="CommentReference"/>
        </w:rPr>
        <w:annotationRef/>
      </w:r>
      <w:proofErr w:type="spellStart"/>
      <w:r>
        <w:t>Perhaps</w:t>
      </w:r>
      <w:proofErr w:type="spellEnd"/>
      <w:r>
        <w:t xml:space="preserve"> </w:t>
      </w:r>
      <w:proofErr w:type="spellStart"/>
      <w:r>
        <w:t>it</w:t>
      </w:r>
      <w:proofErr w:type="spellEnd"/>
      <w:r>
        <w:t xml:space="preserve"> </w:t>
      </w:r>
      <w:proofErr w:type="spellStart"/>
      <w:r>
        <w:t>would</w:t>
      </w:r>
      <w:proofErr w:type="spellEnd"/>
      <w:r>
        <w:t xml:space="preserve"> be </w:t>
      </w:r>
      <w:proofErr w:type="spellStart"/>
      <w:r>
        <w:t>good</w:t>
      </w:r>
      <w:proofErr w:type="spellEnd"/>
      <w:r>
        <w:t xml:space="preserve"> </w:t>
      </w:r>
      <w:proofErr w:type="spellStart"/>
      <w:r>
        <w:t>with</w:t>
      </w:r>
      <w:proofErr w:type="spellEnd"/>
      <w:r>
        <w:t xml:space="preserve"> </w:t>
      </w:r>
      <w:proofErr w:type="spellStart"/>
      <w:r>
        <w:t>an</w:t>
      </w:r>
      <w:proofErr w:type="spellEnd"/>
      <w:r>
        <w:t xml:space="preserve"> </w:t>
      </w:r>
      <w:proofErr w:type="spellStart"/>
      <w:r>
        <w:t>example</w:t>
      </w:r>
      <w:proofErr w:type="spellEnd"/>
      <w:r>
        <w:t xml:space="preserve"> </w:t>
      </w:r>
      <w:proofErr w:type="spellStart"/>
      <w:r>
        <w:t>also</w:t>
      </w:r>
      <w:proofErr w:type="spellEnd"/>
      <w:r>
        <w:t xml:space="preserve"> in </w:t>
      </w:r>
      <w:proofErr w:type="spellStart"/>
      <w:r>
        <w:t>this</w:t>
      </w:r>
      <w:proofErr w:type="spellEnd"/>
      <w:r>
        <w:t xml:space="preserve"> case.</w:t>
      </w:r>
      <w:bookmarkStart w:id="67" w:name="_GoBack"/>
      <w:bookmarkEnd w:id="67"/>
    </w:p>
  </w:comment>
  <w:comment w:id="80" w:author="Alicia" w:date="2016-09-30T17:51:00Z" w:initials="A">
    <w:p w14:paraId="72B7E76E" w14:textId="77777777" w:rsidR="0062779F" w:rsidRPr="0062779F" w:rsidRDefault="0062779F">
      <w:pPr>
        <w:pStyle w:val="CommentText"/>
        <w:rPr>
          <w:lang w:val="en-US"/>
        </w:rPr>
      </w:pPr>
      <w:r>
        <w:rPr>
          <w:rStyle w:val="CommentReference"/>
        </w:rPr>
        <w:annotationRef/>
      </w:r>
      <w:r w:rsidRPr="0062779F">
        <w:rPr>
          <w:lang w:val="en-US"/>
        </w:rPr>
        <w:t>I put this explanation here. I</w:t>
      </w:r>
      <w:r>
        <w:rPr>
          <w:lang w:val="en-US"/>
        </w:rPr>
        <w:t xml:space="preserve"> am not sure if it makes it easier to understand though. Do you think we should modify the text in the paper too?</w:t>
      </w:r>
    </w:p>
  </w:comment>
  <w:comment w:id="81" w:author="ehrlen" w:date="2016-10-02T15:02:00Z" w:initials="e">
    <w:p w14:paraId="10A2F111" w14:textId="05109EE5" w:rsidR="00982C91" w:rsidRDefault="00982C91">
      <w:pPr>
        <w:pStyle w:val="CommentText"/>
      </w:pPr>
      <w:r>
        <w:rPr>
          <w:rStyle w:val="CommentReference"/>
        </w:rPr>
        <w:annotationRef/>
      </w:r>
      <w:r w:rsidR="00D14F08">
        <w:t xml:space="preserve">Yes, </w:t>
      </w:r>
      <w:r>
        <w:t xml:space="preserve">I </w:t>
      </w:r>
      <w:proofErr w:type="spellStart"/>
      <w:r>
        <w:t>think</w:t>
      </w:r>
      <w:proofErr w:type="spellEnd"/>
      <w:r>
        <w:t xml:space="preserve"> </w:t>
      </w:r>
      <w:proofErr w:type="spellStart"/>
      <w:r>
        <w:t>we</w:t>
      </w:r>
      <w:proofErr w:type="spellEnd"/>
      <w:r>
        <w:t xml:space="preserve"> </w:t>
      </w:r>
      <w:proofErr w:type="spellStart"/>
      <w:r>
        <w:t>should</w:t>
      </w:r>
      <w:proofErr w:type="spellEnd"/>
      <w:r>
        <w:t xml:space="preserve"> </w:t>
      </w:r>
      <w:proofErr w:type="spellStart"/>
      <w:r>
        <w:t>add</w:t>
      </w:r>
      <w:proofErr w:type="spellEnd"/>
      <w:r>
        <w:t xml:space="preserve"> </w:t>
      </w:r>
      <w:proofErr w:type="spellStart"/>
      <w:r w:rsidR="00D14F08">
        <w:t>something</w:t>
      </w:r>
      <w:proofErr w:type="spellEnd"/>
      <w:r w:rsidR="00D14F08">
        <w:t xml:space="preserve"> </w:t>
      </w:r>
      <w:r w:rsidR="00C34598">
        <w:t>of</w:t>
      </w:r>
      <w:r w:rsidR="00D14F08">
        <w:t xml:space="preserve"> </w:t>
      </w:r>
      <w:proofErr w:type="spellStart"/>
      <w:r w:rsidR="00D14F08">
        <w:t>what</w:t>
      </w:r>
      <w:proofErr w:type="spellEnd"/>
      <w:r w:rsidR="00D14F08">
        <w:t xml:space="preserve"> </w:t>
      </w:r>
      <w:proofErr w:type="spellStart"/>
      <w:r w:rsidR="00D14F08">
        <w:t>we</w:t>
      </w:r>
      <w:proofErr w:type="spellEnd"/>
      <w:r w:rsidR="00D14F08">
        <w:t xml:space="preserve"> </w:t>
      </w:r>
      <w:proofErr w:type="spellStart"/>
      <w:r w:rsidR="00D14F08">
        <w:t>write</w:t>
      </w:r>
      <w:proofErr w:type="spellEnd"/>
      <w:r w:rsidR="00D14F08">
        <w:t xml:space="preserve"> </w:t>
      </w:r>
      <w:proofErr w:type="spellStart"/>
      <w:r w:rsidR="00D14F08">
        <w:t>here</w:t>
      </w:r>
      <w:proofErr w:type="spellEnd"/>
      <w:r w:rsidR="00D14F08">
        <w:t xml:space="preserve"> </w:t>
      </w:r>
      <w:proofErr w:type="spellStart"/>
      <w:r w:rsidR="00D14F08">
        <w:t>also</w:t>
      </w:r>
      <w:proofErr w:type="spellEnd"/>
      <w:r w:rsidR="00D14F08">
        <w:t xml:space="preserve"> to </w:t>
      </w:r>
      <w:proofErr w:type="spellStart"/>
      <w:r w:rsidR="00D14F08">
        <w:t>the</w:t>
      </w:r>
      <w:proofErr w:type="spellEnd"/>
      <w:r w:rsidR="00D14F08">
        <w:t xml:space="preserve"> </w:t>
      </w:r>
      <w:proofErr w:type="spellStart"/>
      <w:r w:rsidR="00D14F08">
        <w:t>text</w:t>
      </w:r>
      <w:proofErr w:type="spellEnd"/>
      <w:r w:rsidR="00D14F08">
        <w:t>.</w:t>
      </w:r>
      <w:r w:rsidR="00C34598">
        <w:t xml:space="preserve"> </w:t>
      </w:r>
      <w:proofErr w:type="spellStart"/>
      <w:r w:rsidR="00C34598">
        <w:t>However</w:t>
      </w:r>
      <w:proofErr w:type="spellEnd"/>
      <w:r w:rsidR="00C34598">
        <w:t xml:space="preserve">, I am </w:t>
      </w:r>
      <w:proofErr w:type="spellStart"/>
      <w:r w:rsidR="00C34598">
        <w:t>not</w:t>
      </w:r>
      <w:proofErr w:type="spellEnd"/>
      <w:r w:rsidR="00C34598">
        <w:t xml:space="preserve"> </w:t>
      </w:r>
      <w:proofErr w:type="spellStart"/>
      <w:r w:rsidR="00C34598">
        <w:t>sure</w:t>
      </w:r>
      <w:proofErr w:type="spellEnd"/>
      <w:r w:rsidR="00C34598">
        <w:t xml:space="preserve"> </w:t>
      </w:r>
      <w:proofErr w:type="spellStart"/>
      <w:r w:rsidR="00C34598">
        <w:t>how</w:t>
      </w:r>
      <w:proofErr w:type="spellEnd"/>
      <w:r w:rsidR="00C34598">
        <w:t xml:space="preserve"> </w:t>
      </w:r>
      <w:proofErr w:type="spellStart"/>
      <w:r w:rsidR="00C34598">
        <w:t>much</w:t>
      </w:r>
      <w:proofErr w:type="spellEnd"/>
      <w:r w:rsidR="00C34598">
        <w:t xml:space="preserve"> </w:t>
      </w:r>
      <w:proofErr w:type="spellStart"/>
      <w:r w:rsidR="00C34598">
        <w:t>space</w:t>
      </w:r>
      <w:proofErr w:type="spellEnd"/>
      <w:r w:rsidR="00C34598">
        <w:t xml:space="preserve"> </w:t>
      </w:r>
      <w:proofErr w:type="spellStart"/>
      <w:r w:rsidR="00C34598">
        <w:t>we</w:t>
      </w:r>
      <w:proofErr w:type="spellEnd"/>
      <w:r w:rsidR="00C34598">
        <w:t xml:space="preserve"> </w:t>
      </w:r>
      <w:proofErr w:type="spellStart"/>
      <w:r w:rsidR="00C34598">
        <w:t>want</w:t>
      </w:r>
      <w:proofErr w:type="spellEnd"/>
      <w:r w:rsidR="00C34598">
        <w:t xml:space="preserve"> to use </w:t>
      </w:r>
      <w:proofErr w:type="spellStart"/>
      <w:r w:rsidR="00C34598">
        <w:t>on</w:t>
      </w:r>
      <w:proofErr w:type="spellEnd"/>
      <w:r w:rsidR="00C34598">
        <w:t xml:space="preserve"> </w:t>
      </w:r>
      <w:proofErr w:type="spellStart"/>
      <w:r w:rsidR="00C34598">
        <w:t>this</w:t>
      </w:r>
      <w:proofErr w:type="spellEnd"/>
      <w:r w:rsidR="00C34598">
        <w:t xml:space="preserve"> </w:t>
      </w:r>
      <w:proofErr w:type="spellStart"/>
      <w:r w:rsidR="00C34598">
        <w:t>speculation</w:t>
      </w:r>
      <w:proofErr w:type="spellEnd"/>
      <w:r w:rsidR="00C34598">
        <w:t>.</w:t>
      </w:r>
    </w:p>
    <w:p w14:paraId="5606C48F" w14:textId="77777777" w:rsidR="00D14F08" w:rsidRDefault="00D14F08">
      <w:pPr>
        <w:pStyle w:val="CommentText"/>
      </w:pPr>
    </w:p>
    <w:p w14:paraId="5BFCD92F" w14:textId="185D3A07" w:rsidR="00D14F08" w:rsidRDefault="00D14F08">
      <w:pPr>
        <w:pStyle w:val="CommentText"/>
      </w:pPr>
      <w:r>
        <w:t xml:space="preserve">I </w:t>
      </w:r>
      <w:proofErr w:type="spellStart"/>
      <w:r>
        <w:t>tried</w:t>
      </w:r>
      <w:proofErr w:type="spellEnd"/>
      <w:r>
        <w:t xml:space="preserve"> to </w:t>
      </w:r>
      <w:proofErr w:type="spellStart"/>
      <w:r>
        <w:t>modify</w:t>
      </w:r>
      <w:proofErr w:type="spellEnd"/>
      <w:r>
        <w:t xml:space="preserve"> </w:t>
      </w:r>
      <w:proofErr w:type="spellStart"/>
      <w:r>
        <w:t>the</w:t>
      </w:r>
      <w:proofErr w:type="spellEnd"/>
      <w:r>
        <w:t xml:space="preserve"> </w:t>
      </w:r>
      <w:proofErr w:type="spellStart"/>
      <w:r>
        <w:t>text</w:t>
      </w:r>
      <w:proofErr w:type="spellEnd"/>
      <w:r>
        <w:t xml:space="preserve"> </w:t>
      </w:r>
      <w:proofErr w:type="spellStart"/>
      <w:r>
        <w:t>here</w:t>
      </w:r>
      <w:proofErr w:type="spellEnd"/>
      <w:r>
        <w:t xml:space="preserve"> a </w:t>
      </w:r>
      <w:proofErr w:type="spellStart"/>
      <w:r>
        <w:t>little</w:t>
      </w:r>
      <w:proofErr w:type="spellEnd"/>
      <w:r>
        <w:t xml:space="preserve"> to </w:t>
      </w:r>
      <w:proofErr w:type="spellStart"/>
      <w:r>
        <w:t>make</w:t>
      </w:r>
      <w:proofErr w:type="spellEnd"/>
      <w:r>
        <w:t xml:space="preserve"> </w:t>
      </w:r>
      <w:proofErr w:type="spellStart"/>
      <w:r>
        <w:t>it</w:t>
      </w:r>
      <w:proofErr w:type="spellEnd"/>
      <w:r>
        <w:t xml:space="preserve"> </w:t>
      </w:r>
      <w:proofErr w:type="spellStart"/>
      <w:r>
        <w:t>clearer</w:t>
      </w:r>
      <w:proofErr w:type="spellEnd"/>
      <w:r>
        <w:t xml:space="preserve">. </w:t>
      </w:r>
      <w:proofErr w:type="spellStart"/>
      <w:r>
        <w:t>See</w:t>
      </w:r>
      <w:proofErr w:type="spellEnd"/>
      <w:r>
        <w:t xml:space="preserve"> </w:t>
      </w:r>
      <w:proofErr w:type="spellStart"/>
      <w:r>
        <w:t>what</w:t>
      </w:r>
      <w:proofErr w:type="spellEnd"/>
      <w:r>
        <w:t xml:space="preserve"> </w:t>
      </w:r>
      <w:proofErr w:type="spellStart"/>
      <w:r>
        <w:t>you</w:t>
      </w:r>
      <w:proofErr w:type="spellEnd"/>
      <w:r>
        <w:t xml:space="preserve"> </w:t>
      </w:r>
      <w:proofErr w:type="spellStart"/>
      <w:r>
        <w:t>think</w:t>
      </w:r>
      <w:proofErr w:type="spellEnd"/>
      <w:r>
        <w:t>.</w:t>
      </w:r>
    </w:p>
  </w:comment>
  <w:comment w:id="82" w:author="ehrlen" w:date="2016-10-02T15:16:00Z" w:initials="e">
    <w:p w14:paraId="4B9FFAF6" w14:textId="45E9BC1A" w:rsidR="005C15C0" w:rsidRDefault="009354BB" w:rsidP="00C00503">
      <w:pPr>
        <w:pStyle w:val="CommentText"/>
      </w:pPr>
      <w:r>
        <w:rPr>
          <w:rStyle w:val="CommentReference"/>
        </w:rPr>
        <w:annotationRef/>
      </w:r>
      <w:r w:rsidR="00C00503">
        <w:t xml:space="preserve">I </w:t>
      </w:r>
      <w:proofErr w:type="spellStart"/>
      <w:r w:rsidR="00C00503">
        <w:t>actually</w:t>
      </w:r>
      <w:proofErr w:type="spellEnd"/>
      <w:r w:rsidR="00C00503">
        <w:t xml:space="preserve"> </w:t>
      </w:r>
      <w:proofErr w:type="spellStart"/>
      <w:r w:rsidR="00C00503">
        <w:t>think</w:t>
      </w:r>
      <w:proofErr w:type="spellEnd"/>
      <w:r w:rsidR="00C00503">
        <w:t xml:space="preserve"> </w:t>
      </w:r>
      <w:proofErr w:type="spellStart"/>
      <w:r w:rsidR="00C00503">
        <w:t>it</w:t>
      </w:r>
      <w:proofErr w:type="spellEnd"/>
      <w:r w:rsidR="00C00503">
        <w:t xml:space="preserve"> </w:t>
      </w:r>
      <w:proofErr w:type="spellStart"/>
      <w:r w:rsidR="00C00503">
        <w:t>is</w:t>
      </w:r>
      <w:proofErr w:type="spellEnd"/>
      <w:r w:rsidR="00C00503">
        <w:t xml:space="preserve"> OK to </w:t>
      </w:r>
      <w:proofErr w:type="spellStart"/>
      <w:r w:rsidR="00C00503">
        <w:t>delete</w:t>
      </w:r>
      <w:proofErr w:type="spellEnd"/>
      <w:r w:rsidR="00C00503">
        <w:t xml:space="preserve"> </w:t>
      </w:r>
      <w:proofErr w:type="spellStart"/>
      <w:r w:rsidR="00C00503">
        <w:t>this</w:t>
      </w:r>
      <w:proofErr w:type="spellEnd"/>
      <w:r w:rsidR="00C00503">
        <w:t xml:space="preserve"> </w:t>
      </w:r>
      <w:proofErr w:type="spellStart"/>
      <w:r w:rsidR="00C00503">
        <w:t>sentence</w:t>
      </w:r>
      <w:proofErr w:type="spellEnd"/>
      <w:r w:rsidR="00C00503">
        <w:t xml:space="preserve"> as </w:t>
      </w:r>
      <w:proofErr w:type="spellStart"/>
      <w:r w:rsidR="00C00503">
        <w:t>suggested</w:t>
      </w:r>
      <w:proofErr w:type="spellEnd"/>
      <w:r w:rsidR="00C00503">
        <w:t xml:space="preserve"> </w:t>
      </w:r>
      <w:proofErr w:type="spellStart"/>
      <w:r w:rsidR="00C00503">
        <w:t>by</w:t>
      </w:r>
      <w:proofErr w:type="spellEnd"/>
      <w:r w:rsidR="00C00503">
        <w:t xml:space="preserve"> </w:t>
      </w:r>
      <w:proofErr w:type="spellStart"/>
      <w:r w:rsidR="00C00503">
        <w:t>the</w:t>
      </w:r>
      <w:proofErr w:type="spellEnd"/>
      <w:r w:rsidR="00C00503">
        <w:t xml:space="preserve"> editor.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637DA1" w15:done="0"/>
  <w15:commentEx w15:paraId="1A0DF212" w15:done="0"/>
  <w15:commentEx w15:paraId="5E1BFCA3" w15:done="0"/>
  <w15:commentEx w15:paraId="11289C57" w15:paraIdParent="5E1BFCA3" w15:done="0"/>
  <w15:commentEx w15:paraId="32FA71F8" w15:done="0"/>
  <w15:commentEx w15:paraId="72B7E76E" w15:done="0"/>
  <w15:commentEx w15:paraId="5BFCD92F" w15:paraIdParent="72B7E76E" w15:done="0"/>
  <w15:commentEx w15:paraId="4B9FFAF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hrlen">
    <w15:presenceInfo w15:providerId="None" w15:userId="ehr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2D7"/>
    <w:rsid w:val="000001EA"/>
    <w:rsid w:val="00000482"/>
    <w:rsid w:val="000006F0"/>
    <w:rsid w:val="00000CC2"/>
    <w:rsid w:val="00001255"/>
    <w:rsid w:val="0000161E"/>
    <w:rsid w:val="00002AB6"/>
    <w:rsid w:val="000030E6"/>
    <w:rsid w:val="000039BD"/>
    <w:rsid w:val="00003B8D"/>
    <w:rsid w:val="0000400B"/>
    <w:rsid w:val="000041EE"/>
    <w:rsid w:val="00004729"/>
    <w:rsid w:val="00004891"/>
    <w:rsid w:val="000048CD"/>
    <w:rsid w:val="00004D6E"/>
    <w:rsid w:val="00004DB8"/>
    <w:rsid w:val="00004E97"/>
    <w:rsid w:val="00005314"/>
    <w:rsid w:val="00006111"/>
    <w:rsid w:val="00006BCE"/>
    <w:rsid w:val="00007086"/>
    <w:rsid w:val="00007747"/>
    <w:rsid w:val="0000789D"/>
    <w:rsid w:val="00007C4A"/>
    <w:rsid w:val="000106C7"/>
    <w:rsid w:val="00010F5C"/>
    <w:rsid w:val="00011259"/>
    <w:rsid w:val="00011E75"/>
    <w:rsid w:val="000122B1"/>
    <w:rsid w:val="00013174"/>
    <w:rsid w:val="000132B2"/>
    <w:rsid w:val="000141BC"/>
    <w:rsid w:val="000146E9"/>
    <w:rsid w:val="00014B51"/>
    <w:rsid w:val="00014B67"/>
    <w:rsid w:val="000159F3"/>
    <w:rsid w:val="000159FF"/>
    <w:rsid w:val="0001677F"/>
    <w:rsid w:val="00016932"/>
    <w:rsid w:val="00016CC2"/>
    <w:rsid w:val="0001755D"/>
    <w:rsid w:val="00017752"/>
    <w:rsid w:val="00017F9E"/>
    <w:rsid w:val="00020537"/>
    <w:rsid w:val="00020932"/>
    <w:rsid w:val="00020EB1"/>
    <w:rsid w:val="00021229"/>
    <w:rsid w:val="000214D3"/>
    <w:rsid w:val="00021508"/>
    <w:rsid w:val="000219FD"/>
    <w:rsid w:val="00021A4F"/>
    <w:rsid w:val="00021A81"/>
    <w:rsid w:val="00021CB7"/>
    <w:rsid w:val="00021E51"/>
    <w:rsid w:val="00022245"/>
    <w:rsid w:val="000229B9"/>
    <w:rsid w:val="00022E1E"/>
    <w:rsid w:val="000236DA"/>
    <w:rsid w:val="000236E0"/>
    <w:rsid w:val="00023FDF"/>
    <w:rsid w:val="00024739"/>
    <w:rsid w:val="00024D42"/>
    <w:rsid w:val="00025017"/>
    <w:rsid w:val="000251D6"/>
    <w:rsid w:val="00025469"/>
    <w:rsid w:val="000256A2"/>
    <w:rsid w:val="00025D1F"/>
    <w:rsid w:val="00025F9F"/>
    <w:rsid w:val="00026AFD"/>
    <w:rsid w:val="00026EAA"/>
    <w:rsid w:val="00027088"/>
    <w:rsid w:val="000272AD"/>
    <w:rsid w:val="00027878"/>
    <w:rsid w:val="00027F42"/>
    <w:rsid w:val="00030204"/>
    <w:rsid w:val="0003056F"/>
    <w:rsid w:val="00030927"/>
    <w:rsid w:val="00030A93"/>
    <w:rsid w:val="00030DB6"/>
    <w:rsid w:val="00030FAB"/>
    <w:rsid w:val="00031174"/>
    <w:rsid w:val="00032321"/>
    <w:rsid w:val="0003268D"/>
    <w:rsid w:val="0003276A"/>
    <w:rsid w:val="000337AC"/>
    <w:rsid w:val="000337EA"/>
    <w:rsid w:val="00033BD1"/>
    <w:rsid w:val="00034313"/>
    <w:rsid w:val="00034B5F"/>
    <w:rsid w:val="000350CC"/>
    <w:rsid w:val="00035D0D"/>
    <w:rsid w:val="00035FC1"/>
    <w:rsid w:val="00036BB1"/>
    <w:rsid w:val="0003725F"/>
    <w:rsid w:val="000378C3"/>
    <w:rsid w:val="000403CC"/>
    <w:rsid w:val="000406A7"/>
    <w:rsid w:val="00040DDA"/>
    <w:rsid w:val="0004124F"/>
    <w:rsid w:val="0004146E"/>
    <w:rsid w:val="00041520"/>
    <w:rsid w:val="00041A44"/>
    <w:rsid w:val="00041E81"/>
    <w:rsid w:val="00042B0F"/>
    <w:rsid w:val="00042C3D"/>
    <w:rsid w:val="0004313B"/>
    <w:rsid w:val="00043F39"/>
    <w:rsid w:val="0004498B"/>
    <w:rsid w:val="00044AAE"/>
    <w:rsid w:val="000452FD"/>
    <w:rsid w:val="000454ED"/>
    <w:rsid w:val="000458E1"/>
    <w:rsid w:val="00046389"/>
    <w:rsid w:val="00046BAF"/>
    <w:rsid w:val="00046DF4"/>
    <w:rsid w:val="000472B6"/>
    <w:rsid w:val="00047C29"/>
    <w:rsid w:val="0005002D"/>
    <w:rsid w:val="0005025B"/>
    <w:rsid w:val="000502AA"/>
    <w:rsid w:val="000508B9"/>
    <w:rsid w:val="00050DE4"/>
    <w:rsid w:val="00050F0D"/>
    <w:rsid w:val="00051230"/>
    <w:rsid w:val="00051273"/>
    <w:rsid w:val="000512B0"/>
    <w:rsid w:val="00051A7B"/>
    <w:rsid w:val="00053062"/>
    <w:rsid w:val="00053406"/>
    <w:rsid w:val="00053923"/>
    <w:rsid w:val="00053EDC"/>
    <w:rsid w:val="0005407D"/>
    <w:rsid w:val="0005422C"/>
    <w:rsid w:val="00055124"/>
    <w:rsid w:val="0005545F"/>
    <w:rsid w:val="00055854"/>
    <w:rsid w:val="000558CA"/>
    <w:rsid w:val="00055BD0"/>
    <w:rsid w:val="00056650"/>
    <w:rsid w:val="00056792"/>
    <w:rsid w:val="00057048"/>
    <w:rsid w:val="00057175"/>
    <w:rsid w:val="00057B98"/>
    <w:rsid w:val="0006000E"/>
    <w:rsid w:val="00060224"/>
    <w:rsid w:val="00060503"/>
    <w:rsid w:val="0006057A"/>
    <w:rsid w:val="00060F45"/>
    <w:rsid w:val="00060F7A"/>
    <w:rsid w:val="00060F82"/>
    <w:rsid w:val="000612BB"/>
    <w:rsid w:val="00061460"/>
    <w:rsid w:val="00061A61"/>
    <w:rsid w:val="00061AFA"/>
    <w:rsid w:val="00061B1C"/>
    <w:rsid w:val="00061E15"/>
    <w:rsid w:val="000623BF"/>
    <w:rsid w:val="00062F3D"/>
    <w:rsid w:val="000631AB"/>
    <w:rsid w:val="00063691"/>
    <w:rsid w:val="0006375A"/>
    <w:rsid w:val="00063877"/>
    <w:rsid w:val="00064927"/>
    <w:rsid w:val="00064995"/>
    <w:rsid w:val="00064F6A"/>
    <w:rsid w:val="00066950"/>
    <w:rsid w:val="00067858"/>
    <w:rsid w:val="00067CD0"/>
    <w:rsid w:val="000703BC"/>
    <w:rsid w:val="000703D4"/>
    <w:rsid w:val="00070635"/>
    <w:rsid w:val="000709D3"/>
    <w:rsid w:val="00070C22"/>
    <w:rsid w:val="00071538"/>
    <w:rsid w:val="000718A1"/>
    <w:rsid w:val="000719D2"/>
    <w:rsid w:val="00071B5F"/>
    <w:rsid w:val="00072E36"/>
    <w:rsid w:val="000734C6"/>
    <w:rsid w:val="000736E8"/>
    <w:rsid w:val="00073AB3"/>
    <w:rsid w:val="00074B40"/>
    <w:rsid w:val="00074F2A"/>
    <w:rsid w:val="00075634"/>
    <w:rsid w:val="00075B00"/>
    <w:rsid w:val="0007640F"/>
    <w:rsid w:val="000765E6"/>
    <w:rsid w:val="00076649"/>
    <w:rsid w:val="000769FB"/>
    <w:rsid w:val="00080AA4"/>
    <w:rsid w:val="00080D4A"/>
    <w:rsid w:val="00082030"/>
    <w:rsid w:val="0008273B"/>
    <w:rsid w:val="00082755"/>
    <w:rsid w:val="00082946"/>
    <w:rsid w:val="00082D85"/>
    <w:rsid w:val="000833D2"/>
    <w:rsid w:val="00083D3B"/>
    <w:rsid w:val="00083F6F"/>
    <w:rsid w:val="0008572E"/>
    <w:rsid w:val="00085873"/>
    <w:rsid w:val="00085CF3"/>
    <w:rsid w:val="00085D8D"/>
    <w:rsid w:val="00085EC9"/>
    <w:rsid w:val="00086227"/>
    <w:rsid w:val="000862F6"/>
    <w:rsid w:val="0008649F"/>
    <w:rsid w:val="0008661B"/>
    <w:rsid w:val="00086916"/>
    <w:rsid w:val="000869F9"/>
    <w:rsid w:val="00087501"/>
    <w:rsid w:val="00090493"/>
    <w:rsid w:val="000904A0"/>
    <w:rsid w:val="00090E89"/>
    <w:rsid w:val="0009210C"/>
    <w:rsid w:val="0009215C"/>
    <w:rsid w:val="0009245F"/>
    <w:rsid w:val="00092844"/>
    <w:rsid w:val="000928B6"/>
    <w:rsid w:val="00092E5E"/>
    <w:rsid w:val="0009309B"/>
    <w:rsid w:val="000932CC"/>
    <w:rsid w:val="00093464"/>
    <w:rsid w:val="00093C9E"/>
    <w:rsid w:val="00093E15"/>
    <w:rsid w:val="000944DA"/>
    <w:rsid w:val="0009489E"/>
    <w:rsid w:val="0009493D"/>
    <w:rsid w:val="00094ADA"/>
    <w:rsid w:val="00094C2A"/>
    <w:rsid w:val="00094E61"/>
    <w:rsid w:val="0009550E"/>
    <w:rsid w:val="00095C63"/>
    <w:rsid w:val="00095D3F"/>
    <w:rsid w:val="00096677"/>
    <w:rsid w:val="0009680B"/>
    <w:rsid w:val="00096F30"/>
    <w:rsid w:val="00097069"/>
    <w:rsid w:val="00097427"/>
    <w:rsid w:val="000A01FA"/>
    <w:rsid w:val="000A082E"/>
    <w:rsid w:val="000A08EF"/>
    <w:rsid w:val="000A0FE8"/>
    <w:rsid w:val="000A1530"/>
    <w:rsid w:val="000A18C8"/>
    <w:rsid w:val="000A1AA8"/>
    <w:rsid w:val="000A217E"/>
    <w:rsid w:val="000A279A"/>
    <w:rsid w:val="000A2CB7"/>
    <w:rsid w:val="000A319B"/>
    <w:rsid w:val="000A3B37"/>
    <w:rsid w:val="000A46A8"/>
    <w:rsid w:val="000A4B5C"/>
    <w:rsid w:val="000A4CB1"/>
    <w:rsid w:val="000A53C8"/>
    <w:rsid w:val="000A6063"/>
    <w:rsid w:val="000A6247"/>
    <w:rsid w:val="000A6486"/>
    <w:rsid w:val="000A689D"/>
    <w:rsid w:val="000A6927"/>
    <w:rsid w:val="000A6D7B"/>
    <w:rsid w:val="000A72E8"/>
    <w:rsid w:val="000A7382"/>
    <w:rsid w:val="000A7445"/>
    <w:rsid w:val="000A7F0C"/>
    <w:rsid w:val="000B099A"/>
    <w:rsid w:val="000B0C93"/>
    <w:rsid w:val="000B0CA1"/>
    <w:rsid w:val="000B165F"/>
    <w:rsid w:val="000B1C90"/>
    <w:rsid w:val="000B1DB7"/>
    <w:rsid w:val="000B22EF"/>
    <w:rsid w:val="000B2307"/>
    <w:rsid w:val="000B2B26"/>
    <w:rsid w:val="000B31D1"/>
    <w:rsid w:val="000B4212"/>
    <w:rsid w:val="000B4FBA"/>
    <w:rsid w:val="000B5222"/>
    <w:rsid w:val="000B55A8"/>
    <w:rsid w:val="000B569D"/>
    <w:rsid w:val="000B5B87"/>
    <w:rsid w:val="000B676A"/>
    <w:rsid w:val="000B7241"/>
    <w:rsid w:val="000B7718"/>
    <w:rsid w:val="000B7839"/>
    <w:rsid w:val="000B78CF"/>
    <w:rsid w:val="000B7B7C"/>
    <w:rsid w:val="000C08D5"/>
    <w:rsid w:val="000C134F"/>
    <w:rsid w:val="000C1D22"/>
    <w:rsid w:val="000C1F34"/>
    <w:rsid w:val="000C22B6"/>
    <w:rsid w:val="000C29F6"/>
    <w:rsid w:val="000C41EE"/>
    <w:rsid w:val="000C4656"/>
    <w:rsid w:val="000C559A"/>
    <w:rsid w:val="000C57DF"/>
    <w:rsid w:val="000C5A26"/>
    <w:rsid w:val="000C6672"/>
    <w:rsid w:val="000C6A55"/>
    <w:rsid w:val="000C6BF8"/>
    <w:rsid w:val="000C6DD2"/>
    <w:rsid w:val="000C72C4"/>
    <w:rsid w:val="000D00FE"/>
    <w:rsid w:val="000D0530"/>
    <w:rsid w:val="000D0BED"/>
    <w:rsid w:val="000D0D87"/>
    <w:rsid w:val="000D12D3"/>
    <w:rsid w:val="000D23CD"/>
    <w:rsid w:val="000D30A0"/>
    <w:rsid w:val="000D3549"/>
    <w:rsid w:val="000D3B7A"/>
    <w:rsid w:val="000D3DE3"/>
    <w:rsid w:val="000D46C2"/>
    <w:rsid w:val="000D4798"/>
    <w:rsid w:val="000D51C8"/>
    <w:rsid w:val="000D5394"/>
    <w:rsid w:val="000D585E"/>
    <w:rsid w:val="000D5962"/>
    <w:rsid w:val="000D5AAD"/>
    <w:rsid w:val="000D5D42"/>
    <w:rsid w:val="000D67F7"/>
    <w:rsid w:val="000D704F"/>
    <w:rsid w:val="000D752B"/>
    <w:rsid w:val="000D7E4D"/>
    <w:rsid w:val="000D7EA6"/>
    <w:rsid w:val="000E0036"/>
    <w:rsid w:val="000E0CBC"/>
    <w:rsid w:val="000E1758"/>
    <w:rsid w:val="000E2ED7"/>
    <w:rsid w:val="000E393A"/>
    <w:rsid w:val="000E3CF2"/>
    <w:rsid w:val="000E3DEC"/>
    <w:rsid w:val="000E418C"/>
    <w:rsid w:val="000E42E7"/>
    <w:rsid w:val="000E506B"/>
    <w:rsid w:val="000E7117"/>
    <w:rsid w:val="000E72AB"/>
    <w:rsid w:val="000E75AB"/>
    <w:rsid w:val="000E7CAA"/>
    <w:rsid w:val="000F0461"/>
    <w:rsid w:val="000F073A"/>
    <w:rsid w:val="000F0B53"/>
    <w:rsid w:val="000F0FF3"/>
    <w:rsid w:val="000F11C8"/>
    <w:rsid w:val="000F1429"/>
    <w:rsid w:val="000F2492"/>
    <w:rsid w:val="000F26B3"/>
    <w:rsid w:val="000F291D"/>
    <w:rsid w:val="000F2A40"/>
    <w:rsid w:val="000F2A84"/>
    <w:rsid w:val="000F2CB8"/>
    <w:rsid w:val="000F4793"/>
    <w:rsid w:val="000F4B2C"/>
    <w:rsid w:val="000F4CA0"/>
    <w:rsid w:val="000F4F90"/>
    <w:rsid w:val="000F4FC5"/>
    <w:rsid w:val="000F5B3F"/>
    <w:rsid w:val="000F6EBE"/>
    <w:rsid w:val="000F741A"/>
    <w:rsid w:val="000F74F0"/>
    <w:rsid w:val="000F752C"/>
    <w:rsid w:val="000F7663"/>
    <w:rsid w:val="000F7E52"/>
    <w:rsid w:val="00100030"/>
    <w:rsid w:val="001001AD"/>
    <w:rsid w:val="001003C5"/>
    <w:rsid w:val="00100579"/>
    <w:rsid w:val="00100883"/>
    <w:rsid w:val="0010102E"/>
    <w:rsid w:val="001014E9"/>
    <w:rsid w:val="00101FC5"/>
    <w:rsid w:val="00103369"/>
    <w:rsid w:val="00103391"/>
    <w:rsid w:val="001035DE"/>
    <w:rsid w:val="00103822"/>
    <w:rsid w:val="00103F0E"/>
    <w:rsid w:val="00104D45"/>
    <w:rsid w:val="0010545E"/>
    <w:rsid w:val="001054BE"/>
    <w:rsid w:val="00105648"/>
    <w:rsid w:val="00105A54"/>
    <w:rsid w:val="00106602"/>
    <w:rsid w:val="0010686C"/>
    <w:rsid w:val="001071B2"/>
    <w:rsid w:val="001073B4"/>
    <w:rsid w:val="0010786E"/>
    <w:rsid w:val="00107DC3"/>
    <w:rsid w:val="00110A92"/>
    <w:rsid w:val="001110A1"/>
    <w:rsid w:val="001119D8"/>
    <w:rsid w:val="00112129"/>
    <w:rsid w:val="00112379"/>
    <w:rsid w:val="00112A12"/>
    <w:rsid w:val="0011324B"/>
    <w:rsid w:val="001135DB"/>
    <w:rsid w:val="0011373C"/>
    <w:rsid w:val="00113898"/>
    <w:rsid w:val="001139B4"/>
    <w:rsid w:val="00113DC3"/>
    <w:rsid w:val="00114365"/>
    <w:rsid w:val="001143FA"/>
    <w:rsid w:val="001147CB"/>
    <w:rsid w:val="00114845"/>
    <w:rsid w:val="00114945"/>
    <w:rsid w:val="00115798"/>
    <w:rsid w:val="00115E3D"/>
    <w:rsid w:val="00117686"/>
    <w:rsid w:val="00117698"/>
    <w:rsid w:val="00117763"/>
    <w:rsid w:val="00117860"/>
    <w:rsid w:val="00117F6C"/>
    <w:rsid w:val="00120720"/>
    <w:rsid w:val="0012080E"/>
    <w:rsid w:val="001208FE"/>
    <w:rsid w:val="001212A2"/>
    <w:rsid w:val="0012137D"/>
    <w:rsid w:val="00121408"/>
    <w:rsid w:val="00121AB1"/>
    <w:rsid w:val="00121AFD"/>
    <w:rsid w:val="00121EFA"/>
    <w:rsid w:val="00121F90"/>
    <w:rsid w:val="001226E5"/>
    <w:rsid w:val="00122751"/>
    <w:rsid w:val="00122E6B"/>
    <w:rsid w:val="00124406"/>
    <w:rsid w:val="00124DFB"/>
    <w:rsid w:val="00125651"/>
    <w:rsid w:val="00126218"/>
    <w:rsid w:val="00126981"/>
    <w:rsid w:val="0012708B"/>
    <w:rsid w:val="00127670"/>
    <w:rsid w:val="00127830"/>
    <w:rsid w:val="00127DB7"/>
    <w:rsid w:val="00130637"/>
    <w:rsid w:val="00130E14"/>
    <w:rsid w:val="0013111C"/>
    <w:rsid w:val="00131222"/>
    <w:rsid w:val="001317ED"/>
    <w:rsid w:val="00131BAA"/>
    <w:rsid w:val="00131C15"/>
    <w:rsid w:val="001329F8"/>
    <w:rsid w:val="00132B8B"/>
    <w:rsid w:val="001331BF"/>
    <w:rsid w:val="00133C8A"/>
    <w:rsid w:val="00133DDF"/>
    <w:rsid w:val="00133E35"/>
    <w:rsid w:val="0013415B"/>
    <w:rsid w:val="001348BA"/>
    <w:rsid w:val="00134E9E"/>
    <w:rsid w:val="001355BA"/>
    <w:rsid w:val="001356BC"/>
    <w:rsid w:val="00136536"/>
    <w:rsid w:val="001365B4"/>
    <w:rsid w:val="0013673A"/>
    <w:rsid w:val="00137123"/>
    <w:rsid w:val="0013777A"/>
    <w:rsid w:val="00137C32"/>
    <w:rsid w:val="00140372"/>
    <w:rsid w:val="00140DB4"/>
    <w:rsid w:val="00140DC2"/>
    <w:rsid w:val="001412EA"/>
    <w:rsid w:val="00141521"/>
    <w:rsid w:val="001416EC"/>
    <w:rsid w:val="00141980"/>
    <w:rsid w:val="00141E11"/>
    <w:rsid w:val="00141F4C"/>
    <w:rsid w:val="001425D4"/>
    <w:rsid w:val="00142657"/>
    <w:rsid w:val="00142BE8"/>
    <w:rsid w:val="001430BB"/>
    <w:rsid w:val="001430FC"/>
    <w:rsid w:val="001433A0"/>
    <w:rsid w:val="001435BA"/>
    <w:rsid w:val="00144594"/>
    <w:rsid w:val="00144741"/>
    <w:rsid w:val="00144D9A"/>
    <w:rsid w:val="00144E0E"/>
    <w:rsid w:val="00144F37"/>
    <w:rsid w:val="001459EE"/>
    <w:rsid w:val="00145DB5"/>
    <w:rsid w:val="00146049"/>
    <w:rsid w:val="00146B65"/>
    <w:rsid w:val="00146DBE"/>
    <w:rsid w:val="00146EBD"/>
    <w:rsid w:val="00146F53"/>
    <w:rsid w:val="00147777"/>
    <w:rsid w:val="00147CF9"/>
    <w:rsid w:val="00147D4C"/>
    <w:rsid w:val="00150356"/>
    <w:rsid w:val="00150A6E"/>
    <w:rsid w:val="00150C1D"/>
    <w:rsid w:val="00150C98"/>
    <w:rsid w:val="00150E60"/>
    <w:rsid w:val="00152008"/>
    <w:rsid w:val="00152546"/>
    <w:rsid w:val="001525F4"/>
    <w:rsid w:val="001529E3"/>
    <w:rsid w:val="00152C1F"/>
    <w:rsid w:val="00153109"/>
    <w:rsid w:val="0015310B"/>
    <w:rsid w:val="00153283"/>
    <w:rsid w:val="001534B0"/>
    <w:rsid w:val="00153559"/>
    <w:rsid w:val="00154BBE"/>
    <w:rsid w:val="00154C09"/>
    <w:rsid w:val="001550C7"/>
    <w:rsid w:val="00155140"/>
    <w:rsid w:val="001555A4"/>
    <w:rsid w:val="00155620"/>
    <w:rsid w:val="00155A86"/>
    <w:rsid w:val="00155C61"/>
    <w:rsid w:val="00155E36"/>
    <w:rsid w:val="00155FA1"/>
    <w:rsid w:val="00156277"/>
    <w:rsid w:val="001563DE"/>
    <w:rsid w:val="001564A0"/>
    <w:rsid w:val="001568BC"/>
    <w:rsid w:val="00156930"/>
    <w:rsid w:val="00157D22"/>
    <w:rsid w:val="00157F79"/>
    <w:rsid w:val="00160097"/>
    <w:rsid w:val="0016011A"/>
    <w:rsid w:val="0016056C"/>
    <w:rsid w:val="00160B77"/>
    <w:rsid w:val="00160FCE"/>
    <w:rsid w:val="00161650"/>
    <w:rsid w:val="00161B17"/>
    <w:rsid w:val="00161BA0"/>
    <w:rsid w:val="00161D8A"/>
    <w:rsid w:val="00162247"/>
    <w:rsid w:val="001624BF"/>
    <w:rsid w:val="00162BAB"/>
    <w:rsid w:val="001632D8"/>
    <w:rsid w:val="0016352D"/>
    <w:rsid w:val="00163701"/>
    <w:rsid w:val="00163C41"/>
    <w:rsid w:val="00163F29"/>
    <w:rsid w:val="001644D1"/>
    <w:rsid w:val="001646CA"/>
    <w:rsid w:val="00164A88"/>
    <w:rsid w:val="00164F2C"/>
    <w:rsid w:val="001656AF"/>
    <w:rsid w:val="0016612C"/>
    <w:rsid w:val="00166CBB"/>
    <w:rsid w:val="00167591"/>
    <w:rsid w:val="0016779E"/>
    <w:rsid w:val="00167C75"/>
    <w:rsid w:val="00167EA5"/>
    <w:rsid w:val="00170A54"/>
    <w:rsid w:val="00170C15"/>
    <w:rsid w:val="00171DD0"/>
    <w:rsid w:val="00171FD5"/>
    <w:rsid w:val="00172137"/>
    <w:rsid w:val="00172230"/>
    <w:rsid w:val="00172247"/>
    <w:rsid w:val="0017261C"/>
    <w:rsid w:val="001726E9"/>
    <w:rsid w:val="001728D8"/>
    <w:rsid w:val="00173228"/>
    <w:rsid w:val="00173947"/>
    <w:rsid w:val="00173AF9"/>
    <w:rsid w:val="0017465F"/>
    <w:rsid w:val="00174BB0"/>
    <w:rsid w:val="00174F2D"/>
    <w:rsid w:val="00174F48"/>
    <w:rsid w:val="0017562A"/>
    <w:rsid w:val="001758D6"/>
    <w:rsid w:val="00175DBE"/>
    <w:rsid w:val="00176639"/>
    <w:rsid w:val="001769C7"/>
    <w:rsid w:val="001802B2"/>
    <w:rsid w:val="0018080D"/>
    <w:rsid w:val="00181401"/>
    <w:rsid w:val="00181579"/>
    <w:rsid w:val="00181BFA"/>
    <w:rsid w:val="00181D67"/>
    <w:rsid w:val="00181D6A"/>
    <w:rsid w:val="00181FCB"/>
    <w:rsid w:val="00182157"/>
    <w:rsid w:val="00182261"/>
    <w:rsid w:val="001822E5"/>
    <w:rsid w:val="001829A3"/>
    <w:rsid w:val="00183748"/>
    <w:rsid w:val="00184A44"/>
    <w:rsid w:val="00184D76"/>
    <w:rsid w:val="00184EB1"/>
    <w:rsid w:val="0018552D"/>
    <w:rsid w:val="00185CDF"/>
    <w:rsid w:val="00185DDE"/>
    <w:rsid w:val="001862B6"/>
    <w:rsid w:val="00186C4D"/>
    <w:rsid w:val="00187137"/>
    <w:rsid w:val="001872F0"/>
    <w:rsid w:val="001874B5"/>
    <w:rsid w:val="00187965"/>
    <w:rsid w:val="0019007A"/>
    <w:rsid w:val="00190242"/>
    <w:rsid w:val="00190426"/>
    <w:rsid w:val="001904C8"/>
    <w:rsid w:val="001904D4"/>
    <w:rsid w:val="00190A38"/>
    <w:rsid w:val="00190DC4"/>
    <w:rsid w:val="0019130F"/>
    <w:rsid w:val="001914AF"/>
    <w:rsid w:val="001916D6"/>
    <w:rsid w:val="001917BB"/>
    <w:rsid w:val="001918FA"/>
    <w:rsid w:val="00191A20"/>
    <w:rsid w:val="00191A5E"/>
    <w:rsid w:val="00191A75"/>
    <w:rsid w:val="00192013"/>
    <w:rsid w:val="001922C9"/>
    <w:rsid w:val="001924B8"/>
    <w:rsid w:val="00192646"/>
    <w:rsid w:val="001927DC"/>
    <w:rsid w:val="00192E5D"/>
    <w:rsid w:val="00193113"/>
    <w:rsid w:val="001932BD"/>
    <w:rsid w:val="00193526"/>
    <w:rsid w:val="00193BB0"/>
    <w:rsid w:val="001948AF"/>
    <w:rsid w:val="001949C8"/>
    <w:rsid w:val="00194C4E"/>
    <w:rsid w:val="00194E32"/>
    <w:rsid w:val="001956F6"/>
    <w:rsid w:val="00195862"/>
    <w:rsid w:val="00195E77"/>
    <w:rsid w:val="0019603E"/>
    <w:rsid w:val="001963F4"/>
    <w:rsid w:val="00196FF6"/>
    <w:rsid w:val="0019723E"/>
    <w:rsid w:val="001974C7"/>
    <w:rsid w:val="00197A6C"/>
    <w:rsid w:val="00197AE3"/>
    <w:rsid w:val="00197D0F"/>
    <w:rsid w:val="001A06F1"/>
    <w:rsid w:val="001A0A2A"/>
    <w:rsid w:val="001A173A"/>
    <w:rsid w:val="001A19A3"/>
    <w:rsid w:val="001A2061"/>
    <w:rsid w:val="001A218F"/>
    <w:rsid w:val="001A22D6"/>
    <w:rsid w:val="001A2346"/>
    <w:rsid w:val="001A2878"/>
    <w:rsid w:val="001A2993"/>
    <w:rsid w:val="001A2D52"/>
    <w:rsid w:val="001A344E"/>
    <w:rsid w:val="001A3453"/>
    <w:rsid w:val="001A3480"/>
    <w:rsid w:val="001A373D"/>
    <w:rsid w:val="001A3A79"/>
    <w:rsid w:val="001A3D26"/>
    <w:rsid w:val="001A40EA"/>
    <w:rsid w:val="001A5569"/>
    <w:rsid w:val="001A5880"/>
    <w:rsid w:val="001A591A"/>
    <w:rsid w:val="001A60AA"/>
    <w:rsid w:val="001A6212"/>
    <w:rsid w:val="001A63D7"/>
    <w:rsid w:val="001A6785"/>
    <w:rsid w:val="001A68CA"/>
    <w:rsid w:val="001A69C8"/>
    <w:rsid w:val="001A6AC1"/>
    <w:rsid w:val="001A71C8"/>
    <w:rsid w:val="001A73AB"/>
    <w:rsid w:val="001A740D"/>
    <w:rsid w:val="001A74BD"/>
    <w:rsid w:val="001B01C0"/>
    <w:rsid w:val="001B1294"/>
    <w:rsid w:val="001B1616"/>
    <w:rsid w:val="001B1619"/>
    <w:rsid w:val="001B193D"/>
    <w:rsid w:val="001B25FE"/>
    <w:rsid w:val="001B32EC"/>
    <w:rsid w:val="001B37CB"/>
    <w:rsid w:val="001B3B03"/>
    <w:rsid w:val="001B3F5E"/>
    <w:rsid w:val="001B40AE"/>
    <w:rsid w:val="001B451F"/>
    <w:rsid w:val="001B595A"/>
    <w:rsid w:val="001B6453"/>
    <w:rsid w:val="001B6783"/>
    <w:rsid w:val="001B6D70"/>
    <w:rsid w:val="001B6F82"/>
    <w:rsid w:val="001B72DD"/>
    <w:rsid w:val="001B77F5"/>
    <w:rsid w:val="001B7895"/>
    <w:rsid w:val="001B7B6D"/>
    <w:rsid w:val="001C0393"/>
    <w:rsid w:val="001C07D6"/>
    <w:rsid w:val="001C0D2C"/>
    <w:rsid w:val="001C0D46"/>
    <w:rsid w:val="001C12B6"/>
    <w:rsid w:val="001C1E4E"/>
    <w:rsid w:val="001C2634"/>
    <w:rsid w:val="001C2E5B"/>
    <w:rsid w:val="001C3738"/>
    <w:rsid w:val="001C3BB7"/>
    <w:rsid w:val="001C42ED"/>
    <w:rsid w:val="001C4504"/>
    <w:rsid w:val="001C4648"/>
    <w:rsid w:val="001C49F9"/>
    <w:rsid w:val="001C4BCA"/>
    <w:rsid w:val="001C4C89"/>
    <w:rsid w:val="001C57BB"/>
    <w:rsid w:val="001C5B21"/>
    <w:rsid w:val="001C5F1A"/>
    <w:rsid w:val="001C65CB"/>
    <w:rsid w:val="001C754B"/>
    <w:rsid w:val="001D05CB"/>
    <w:rsid w:val="001D0D06"/>
    <w:rsid w:val="001D1BF7"/>
    <w:rsid w:val="001D1CF2"/>
    <w:rsid w:val="001D2C8F"/>
    <w:rsid w:val="001D3481"/>
    <w:rsid w:val="001D35FD"/>
    <w:rsid w:val="001D3710"/>
    <w:rsid w:val="001D4629"/>
    <w:rsid w:val="001D55A6"/>
    <w:rsid w:val="001D5669"/>
    <w:rsid w:val="001D573B"/>
    <w:rsid w:val="001D5B13"/>
    <w:rsid w:val="001D5EC9"/>
    <w:rsid w:val="001D5FEB"/>
    <w:rsid w:val="001D63B0"/>
    <w:rsid w:val="001D6A51"/>
    <w:rsid w:val="001D6CA0"/>
    <w:rsid w:val="001D6DCD"/>
    <w:rsid w:val="001D7099"/>
    <w:rsid w:val="001D728E"/>
    <w:rsid w:val="001D73E6"/>
    <w:rsid w:val="001D7518"/>
    <w:rsid w:val="001E0313"/>
    <w:rsid w:val="001E0A4E"/>
    <w:rsid w:val="001E0CB9"/>
    <w:rsid w:val="001E0F0C"/>
    <w:rsid w:val="001E1910"/>
    <w:rsid w:val="001E256E"/>
    <w:rsid w:val="001E278C"/>
    <w:rsid w:val="001E2BF5"/>
    <w:rsid w:val="001E2D62"/>
    <w:rsid w:val="001E31F6"/>
    <w:rsid w:val="001E3304"/>
    <w:rsid w:val="001E3499"/>
    <w:rsid w:val="001E3AD8"/>
    <w:rsid w:val="001E4408"/>
    <w:rsid w:val="001E53E0"/>
    <w:rsid w:val="001E544A"/>
    <w:rsid w:val="001E5502"/>
    <w:rsid w:val="001E55A8"/>
    <w:rsid w:val="001E5D27"/>
    <w:rsid w:val="001E659F"/>
    <w:rsid w:val="001E678C"/>
    <w:rsid w:val="001E7BDD"/>
    <w:rsid w:val="001F023F"/>
    <w:rsid w:val="001F06D1"/>
    <w:rsid w:val="001F0C6B"/>
    <w:rsid w:val="001F1048"/>
    <w:rsid w:val="001F1C2D"/>
    <w:rsid w:val="001F1D40"/>
    <w:rsid w:val="001F1DD1"/>
    <w:rsid w:val="001F1E66"/>
    <w:rsid w:val="001F1EEB"/>
    <w:rsid w:val="001F259C"/>
    <w:rsid w:val="001F260E"/>
    <w:rsid w:val="001F2DDC"/>
    <w:rsid w:val="001F32A6"/>
    <w:rsid w:val="001F374D"/>
    <w:rsid w:val="001F393A"/>
    <w:rsid w:val="001F402A"/>
    <w:rsid w:val="001F4BDC"/>
    <w:rsid w:val="001F4CCD"/>
    <w:rsid w:val="001F4ED0"/>
    <w:rsid w:val="001F4F59"/>
    <w:rsid w:val="001F521F"/>
    <w:rsid w:val="001F526D"/>
    <w:rsid w:val="001F5710"/>
    <w:rsid w:val="001F571A"/>
    <w:rsid w:val="001F5AFC"/>
    <w:rsid w:val="001F5B4B"/>
    <w:rsid w:val="001F5D8B"/>
    <w:rsid w:val="001F5FB7"/>
    <w:rsid w:val="001F61FF"/>
    <w:rsid w:val="001F64C6"/>
    <w:rsid w:val="001F74B8"/>
    <w:rsid w:val="001F7868"/>
    <w:rsid w:val="001F7DA0"/>
    <w:rsid w:val="0020016E"/>
    <w:rsid w:val="002001B3"/>
    <w:rsid w:val="00200281"/>
    <w:rsid w:val="00200513"/>
    <w:rsid w:val="002006E1"/>
    <w:rsid w:val="00201A89"/>
    <w:rsid w:val="0020201B"/>
    <w:rsid w:val="002023B5"/>
    <w:rsid w:val="002024FE"/>
    <w:rsid w:val="0020280B"/>
    <w:rsid w:val="00202C2A"/>
    <w:rsid w:val="00203174"/>
    <w:rsid w:val="00203785"/>
    <w:rsid w:val="00203D45"/>
    <w:rsid w:val="00203D9F"/>
    <w:rsid w:val="002044E6"/>
    <w:rsid w:val="00204783"/>
    <w:rsid w:val="0020605A"/>
    <w:rsid w:val="002064DE"/>
    <w:rsid w:val="00206E59"/>
    <w:rsid w:val="00207E4A"/>
    <w:rsid w:val="0021023F"/>
    <w:rsid w:val="002109FE"/>
    <w:rsid w:val="002111F3"/>
    <w:rsid w:val="00211278"/>
    <w:rsid w:val="002112B0"/>
    <w:rsid w:val="00211429"/>
    <w:rsid w:val="00211763"/>
    <w:rsid w:val="00211E37"/>
    <w:rsid w:val="002121FB"/>
    <w:rsid w:val="00212F18"/>
    <w:rsid w:val="00213452"/>
    <w:rsid w:val="002135A2"/>
    <w:rsid w:val="0021427C"/>
    <w:rsid w:val="002167C5"/>
    <w:rsid w:val="00216895"/>
    <w:rsid w:val="002169A5"/>
    <w:rsid w:val="00216A8B"/>
    <w:rsid w:val="00216E43"/>
    <w:rsid w:val="00216F25"/>
    <w:rsid w:val="00217A7D"/>
    <w:rsid w:val="00220153"/>
    <w:rsid w:val="002203DE"/>
    <w:rsid w:val="00220F8B"/>
    <w:rsid w:val="0022197F"/>
    <w:rsid w:val="00221DB7"/>
    <w:rsid w:val="00222502"/>
    <w:rsid w:val="00222E47"/>
    <w:rsid w:val="002237B1"/>
    <w:rsid w:val="00223F4A"/>
    <w:rsid w:val="00223FAB"/>
    <w:rsid w:val="0022475A"/>
    <w:rsid w:val="00225314"/>
    <w:rsid w:val="0022588E"/>
    <w:rsid w:val="002260D5"/>
    <w:rsid w:val="00226212"/>
    <w:rsid w:val="002264B0"/>
    <w:rsid w:val="00226531"/>
    <w:rsid w:val="00226A31"/>
    <w:rsid w:val="00226B1D"/>
    <w:rsid w:val="00226BCD"/>
    <w:rsid w:val="002271D6"/>
    <w:rsid w:val="00227331"/>
    <w:rsid w:val="002273EA"/>
    <w:rsid w:val="002303C8"/>
    <w:rsid w:val="002309AA"/>
    <w:rsid w:val="00230E7F"/>
    <w:rsid w:val="00230FBC"/>
    <w:rsid w:val="00231008"/>
    <w:rsid w:val="002311D6"/>
    <w:rsid w:val="0023185C"/>
    <w:rsid w:val="00231D96"/>
    <w:rsid w:val="00232528"/>
    <w:rsid w:val="00232D38"/>
    <w:rsid w:val="00232E24"/>
    <w:rsid w:val="00232F9E"/>
    <w:rsid w:val="00232FA6"/>
    <w:rsid w:val="0023309A"/>
    <w:rsid w:val="00233C38"/>
    <w:rsid w:val="00234BAF"/>
    <w:rsid w:val="00234C67"/>
    <w:rsid w:val="0023584F"/>
    <w:rsid w:val="00235AB6"/>
    <w:rsid w:val="00235B04"/>
    <w:rsid w:val="00235D63"/>
    <w:rsid w:val="00235DF7"/>
    <w:rsid w:val="00236329"/>
    <w:rsid w:val="0023646C"/>
    <w:rsid w:val="0023651D"/>
    <w:rsid w:val="00236C05"/>
    <w:rsid w:val="00236C81"/>
    <w:rsid w:val="00236EEB"/>
    <w:rsid w:val="0023754E"/>
    <w:rsid w:val="0023765D"/>
    <w:rsid w:val="002377D1"/>
    <w:rsid w:val="00237D5C"/>
    <w:rsid w:val="00237F38"/>
    <w:rsid w:val="002415C2"/>
    <w:rsid w:val="0024173A"/>
    <w:rsid w:val="0024226D"/>
    <w:rsid w:val="00242E6A"/>
    <w:rsid w:val="00242EE7"/>
    <w:rsid w:val="00242F80"/>
    <w:rsid w:val="00242FC9"/>
    <w:rsid w:val="0024331E"/>
    <w:rsid w:val="002439EF"/>
    <w:rsid w:val="00243DEC"/>
    <w:rsid w:val="002446CC"/>
    <w:rsid w:val="00244B59"/>
    <w:rsid w:val="00245165"/>
    <w:rsid w:val="00245BEC"/>
    <w:rsid w:val="00246350"/>
    <w:rsid w:val="0024639C"/>
    <w:rsid w:val="002463D7"/>
    <w:rsid w:val="00251094"/>
    <w:rsid w:val="002510F6"/>
    <w:rsid w:val="00252562"/>
    <w:rsid w:val="00252744"/>
    <w:rsid w:val="00252D7D"/>
    <w:rsid w:val="00253098"/>
    <w:rsid w:val="002530FE"/>
    <w:rsid w:val="00254FAD"/>
    <w:rsid w:val="002551D2"/>
    <w:rsid w:val="002554C0"/>
    <w:rsid w:val="002557A3"/>
    <w:rsid w:val="002557AF"/>
    <w:rsid w:val="002559EE"/>
    <w:rsid w:val="00256139"/>
    <w:rsid w:val="0025618B"/>
    <w:rsid w:val="0025623A"/>
    <w:rsid w:val="0025646A"/>
    <w:rsid w:val="002569FE"/>
    <w:rsid w:val="0025750A"/>
    <w:rsid w:val="00257545"/>
    <w:rsid w:val="00257B75"/>
    <w:rsid w:val="00257DA2"/>
    <w:rsid w:val="00257E2A"/>
    <w:rsid w:val="00257F83"/>
    <w:rsid w:val="002604CE"/>
    <w:rsid w:val="00260B5A"/>
    <w:rsid w:val="00260C0D"/>
    <w:rsid w:val="00260D6B"/>
    <w:rsid w:val="002615EC"/>
    <w:rsid w:val="0026193B"/>
    <w:rsid w:val="00261960"/>
    <w:rsid w:val="00261973"/>
    <w:rsid w:val="00261D4D"/>
    <w:rsid w:val="0026222B"/>
    <w:rsid w:val="00262233"/>
    <w:rsid w:val="0026238F"/>
    <w:rsid w:val="00262565"/>
    <w:rsid w:val="00262BA3"/>
    <w:rsid w:val="00262CE9"/>
    <w:rsid w:val="00262E2E"/>
    <w:rsid w:val="00262E41"/>
    <w:rsid w:val="0026332F"/>
    <w:rsid w:val="00263AE3"/>
    <w:rsid w:val="00263B4A"/>
    <w:rsid w:val="00263B5B"/>
    <w:rsid w:val="00263DE2"/>
    <w:rsid w:val="00264116"/>
    <w:rsid w:val="0026461B"/>
    <w:rsid w:val="00264AC7"/>
    <w:rsid w:val="00264BDF"/>
    <w:rsid w:val="00264C75"/>
    <w:rsid w:val="00264CD3"/>
    <w:rsid w:val="00264D10"/>
    <w:rsid w:val="00265746"/>
    <w:rsid w:val="002667FE"/>
    <w:rsid w:val="00267235"/>
    <w:rsid w:val="002672BD"/>
    <w:rsid w:val="00267587"/>
    <w:rsid w:val="00267651"/>
    <w:rsid w:val="00267FFD"/>
    <w:rsid w:val="00270B49"/>
    <w:rsid w:val="00270C91"/>
    <w:rsid w:val="0027108A"/>
    <w:rsid w:val="00272066"/>
    <w:rsid w:val="0027210D"/>
    <w:rsid w:val="002725AD"/>
    <w:rsid w:val="002728EC"/>
    <w:rsid w:val="00272BF4"/>
    <w:rsid w:val="00272DCB"/>
    <w:rsid w:val="002736A1"/>
    <w:rsid w:val="002738D7"/>
    <w:rsid w:val="00273EFC"/>
    <w:rsid w:val="00274119"/>
    <w:rsid w:val="0027472D"/>
    <w:rsid w:val="002752CF"/>
    <w:rsid w:val="002764E1"/>
    <w:rsid w:val="002764E9"/>
    <w:rsid w:val="002765C5"/>
    <w:rsid w:val="002766BA"/>
    <w:rsid w:val="00276ECE"/>
    <w:rsid w:val="00277694"/>
    <w:rsid w:val="00277751"/>
    <w:rsid w:val="002801AF"/>
    <w:rsid w:val="00282654"/>
    <w:rsid w:val="002826AE"/>
    <w:rsid w:val="0028494E"/>
    <w:rsid w:val="00284B15"/>
    <w:rsid w:val="0028558E"/>
    <w:rsid w:val="00285C0E"/>
    <w:rsid w:val="00286255"/>
    <w:rsid w:val="002865F0"/>
    <w:rsid w:val="0028678D"/>
    <w:rsid w:val="00286B41"/>
    <w:rsid w:val="00286FE8"/>
    <w:rsid w:val="002871BF"/>
    <w:rsid w:val="002872F2"/>
    <w:rsid w:val="00287482"/>
    <w:rsid w:val="002874D7"/>
    <w:rsid w:val="00290655"/>
    <w:rsid w:val="00290777"/>
    <w:rsid w:val="00290A67"/>
    <w:rsid w:val="00290BD2"/>
    <w:rsid w:val="0029104C"/>
    <w:rsid w:val="00291470"/>
    <w:rsid w:val="002923A3"/>
    <w:rsid w:val="00292572"/>
    <w:rsid w:val="00292AD4"/>
    <w:rsid w:val="00293205"/>
    <w:rsid w:val="0029328F"/>
    <w:rsid w:val="00293335"/>
    <w:rsid w:val="002935DA"/>
    <w:rsid w:val="00293962"/>
    <w:rsid w:val="00293DFF"/>
    <w:rsid w:val="0029416E"/>
    <w:rsid w:val="0029450C"/>
    <w:rsid w:val="00294D2B"/>
    <w:rsid w:val="00294EB8"/>
    <w:rsid w:val="002951C3"/>
    <w:rsid w:val="0029525A"/>
    <w:rsid w:val="0029563E"/>
    <w:rsid w:val="00295E2A"/>
    <w:rsid w:val="00296105"/>
    <w:rsid w:val="00296CA9"/>
    <w:rsid w:val="0029762B"/>
    <w:rsid w:val="0029787A"/>
    <w:rsid w:val="00297C84"/>
    <w:rsid w:val="002A0007"/>
    <w:rsid w:val="002A042C"/>
    <w:rsid w:val="002A0924"/>
    <w:rsid w:val="002A0B0D"/>
    <w:rsid w:val="002A0FAC"/>
    <w:rsid w:val="002A109D"/>
    <w:rsid w:val="002A13B1"/>
    <w:rsid w:val="002A1708"/>
    <w:rsid w:val="002A20BA"/>
    <w:rsid w:val="002A2707"/>
    <w:rsid w:val="002A2935"/>
    <w:rsid w:val="002A350A"/>
    <w:rsid w:val="002A395F"/>
    <w:rsid w:val="002A3A3F"/>
    <w:rsid w:val="002A3D2B"/>
    <w:rsid w:val="002A3DB0"/>
    <w:rsid w:val="002A4158"/>
    <w:rsid w:val="002A4378"/>
    <w:rsid w:val="002A454B"/>
    <w:rsid w:val="002A49F7"/>
    <w:rsid w:val="002A4BE8"/>
    <w:rsid w:val="002A520E"/>
    <w:rsid w:val="002A58C6"/>
    <w:rsid w:val="002A598D"/>
    <w:rsid w:val="002A623C"/>
    <w:rsid w:val="002A638E"/>
    <w:rsid w:val="002A64E1"/>
    <w:rsid w:val="002A65EE"/>
    <w:rsid w:val="002A6721"/>
    <w:rsid w:val="002A6965"/>
    <w:rsid w:val="002A6B29"/>
    <w:rsid w:val="002A6FE7"/>
    <w:rsid w:val="002A761F"/>
    <w:rsid w:val="002A767E"/>
    <w:rsid w:val="002A7D90"/>
    <w:rsid w:val="002A7EA1"/>
    <w:rsid w:val="002B0206"/>
    <w:rsid w:val="002B08F9"/>
    <w:rsid w:val="002B0A55"/>
    <w:rsid w:val="002B170D"/>
    <w:rsid w:val="002B1A26"/>
    <w:rsid w:val="002B2A74"/>
    <w:rsid w:val="002B2AD1"/>
    <w:rsid w:val="002B3BA4"/>
    <w:rsid w:val="002B4285"/>
    <w:rsid w:val="002B447F"/>
    <w:rsid w:val="002B52DE"/>
    <w:rsid w:val="002B6186"/>
    <w:rsid w:val="002B646F"/>
    <w:rsid w:val="002B6939"/>
    <w:rsid w:val="002B6ABB"/>
    <w:rsid w:val="002B727A"/>
    <w:rsid w:val="002B77F5"/>
    <w:rsid w:val="002B7DD3"/>
    <w:rsid w:val="002C04D4"/>
    <w:rsid w:val="002C0AFF"/>
    <w:rsid w:val="002C0D39"/>
    <w:rsid w:val="002C1148"/>
    <w:rsid w:val="002C2E00"/>
    <w:rsid w:val="002C3D2E"/>
    <w:rsid w:val="002C41D6"/>
    <w:rsid w:val="002C4AD0"/>
    <w:rsid w:val="002C4D24"/>
    <w:rsid w:val="002C4DBB"/>
    <w:rsid w:val="002C507A"/>
    <w:rsid w:val="002C667E"/>
    <w:rsid w:val="002C668A"/>
    <w:rsid w:val="002C6789"/>
    <w:rsid w:val="002C689C"/>
    <w:rsid w:val="002C69BE"/>
    <w:rsid w:val="002C7056"/>
    <w:rsid w:val="002C7CBC"/>
    <w:rsid w:val="002D038C"/>
    <w:rsid w:val="002D0777"/>
    <w:rsid w:val="002D0825"/>
    <w:rsid w:val="002D0CF4"/>
    <w:rsid w:val="002D0FB9"/>
    <w:rsid w:val="002D108B"/>
    <w:rsid w:val="002D1169"/>
    <w:rsid w:val="002D16F2"/>
    <w:rsid w:val="002D1BAD"/>
    <w:rsid w:val="002D1C24"/>
    <w:rsid w:val="002D20FF"/>
    <w:rsid w:val="002D2220"/>
    <w:rsid w:val="002D224A"/>
    <w:rsid w:val="002D24AF"/>
    <w:rsid w:val="002D26EF"/>
    <w:rsid w:val="002D279B"/>
    <w:rsid w:val="002D2C21"/>
    <w:rsid w:val="002D3628"/>
    <w:rsid w:val="002D3768"/>
    <w:rsid w:val="002D3B93"/>
    <w:rsid w:val="002D3DA6"/>
    <w:rsid w:val="002D4B54"/>
    <w:rsid w:val="002D4D67"/>
    <w:rsid w:val="002D5437"/>
    <w:rsid w:val="002D550B"/>
    <w:rsid w:val="002D5DD8"/>
    <w:rsid w:val="002D60B1"/>
    <w:rsid w:val="002D617C"/>
    <w:rsid w:val="002D64CB"/>
    <w:rsid w:val="002D68B7"/>
    <w:rsid w:val="002D69F0"/>
    <w:rsid w:val="002D6CA3"/>
    <w:rsid w:val="002D7017"/>
    <w:rsid w:val="002E077E"/>
    <w:rsid w:val="002E0E8D"/>
    <w:rsid w:val="002E0FE6"/>
    <w:rsid w:val="002E1A57"/>
    <w:rsid w:val="002E1D8B"/>
    <w:rsid w:val="002E260B"/>
    <w:rsid w:val="002E3030"/>
    <w:rsid w:val="002E32B3"/>
    <w:rsid w:val="002E3857"/>
    <w:rsid w:val="002E4C58"/>
    <w:rsid w:val="002E55B3"/>
    <w:rsid w:val="002E6359"/>
    <w:rsid w:val="002E654F"/>
    <w:rsid w:val="002E6DFA"/>
    <w:rsid w:val="002E6F1B"/>
    <w:rsid w:val="002E6FD2"/>
    <w:rsid w:val="002E7318"/>
    <w:rsid w:val="002E7337"/>
    <w:rsid w:val="002E748E"/>
    <w:rsid w:val="002E7C36"/>
    <w:rsid w:val="002E7CCD"/>
    <w:rsid w:val="002E7FCA"/>
    <w:rsid w:val="002F0002"/>
    <w:rsid w:val="002F043F"/>
    <w:rsid w:val="002F053D"/>
    <w:rsid w:val="002F08CC"/>
    <w:rsid w:val="002F0AEE"/>
    <w:rsid w:val="002F0F31"/>
    <w:rsid w:val="002F10FE"/>
    <w:rsid w:val="002F1352"/>
    <w:rsid w:val="002F17E0"/>
    <w:rsid w:val="002F23D7"/>
    <w:rsid w:val="002F2749"/>
    <w:rsid w:val="002F35F5"/>
    <w:rsid w:val="002F3EF6"/>
    <w:rsid w:val="002F40C1"/>
    <w:rsid w:val="002F47B5"/>
    <w:rsid w:val="002F4A76"/>
    <w:rsid w:val="002F4F1A"/>
    <w:rsid w:val="002F50C5"/>
    <w:rsid w:val="002F532D"/>
    <w:rsid w:val="002F5A26"/>
    <w:rsid w:val="002F5C8E"/>
    <w:rsid w:val="002F6209"/>
    <w:rsid w:val="002F6448"/>
    <w:rsid w:val="002F6A5A"/>
    <w:rsid w:val="002F6BD3"/>
    <w:rsid w:val="002F7231"/>
    <w:rsid w:val="002F7698"/>
    <w:rsid w:val="002F7BEE"/>
    <w:rsid w:val="00300554"/>
    <w:rsid w:val="00300622"/>
    <w:rsid w:val="00300830"/>
    <w:rsid w:val="00300E6C"/>
    <w:rsid w:val="00301234"/>
    <w:rsid w:val="00301D19"/>
    <w:rsid w:val="003024A2"/>
    <w:rsid w:val="00302BB4"/>
    <w:rsid w:val="00302BF0"/>
    <w:rsid w:val="0030326A"/>
    <w:rsid w:val="00303356"/>
    <w:rsid w:val="003036F5"/>
    <w:rsid w:val="0030383B"/>
    <w:rsid w:val="00303A67"/>
    <w:rsid w:val="00303E34"/>
    <w:rsid w:val="00304279"/>
    <w:rsid w:val="0030438C"/>
    <w:rsid w:val="00304D4C"/>
    <w:rsid w:val="0030510A"/>
    <w:rsid w:val="0030547D"/>
    <w:rsid w:val="00305628"/>
    <w:rsid w:val="00305724"/>
    <w:rsid w:val="00305E8C"/>
    <w:rsid w:val="003069B0"/>
    <w:rsid w:val="00307446"/>
    <w:rsid w:val="0030752F"/>
    <w:rsid w:val="003075E0"/>
    <w:rsid w:val="003076DC"/>
    <w:rsid w:val="003079E8"/>
    <w:rsid w:val="00307C98"/>
    <w:rsid w:val="00307D31"/>
    <w:rsid w:val="003104F5"/>
    <w:rsid w:val="003104FB"/>
    <w:rsid w:val="00310987"/>
    <w:rsid w:val="00310AD1"/>
    <w:rsid w:val="00310D99"/>
    <w:rsid w:val="00310F86"/>
    <w:rsid w:val="003111A1"/>
    <w:rsid w:val="00311654"/>
    <w:rsid w:val="00311A15"/>
    <w:rsid w:val="0031223D"/>
    <w:rsid w:val="00312D30"/>
    <w:rsid w:val="00312DEC"/>
    <w:rsid w:val="003131CC"/>
    <w:rsid w:val="0031383D"/>
    <w:rsid w:val="00313926"/>
    <w:rsid w:val="003139D2"/>
    <w:rsid w:val="00314188"/>
    <w:rsid w:val="0031439C"/>
    <w:rsid w:val="003143B7"/>
    <w:rsid w:val="0031458A"/>
    <w:rsid w:val="00314E95"/>
    <w:rsid w:val="00314F47"/>
    <w:rsid w:val="00315B2E"/>
    <w:rsid w:val="003160D5"/>
    <w:rsid w:val="00316AAF"/>
    <w:rsid w:val="00316C8F"/>
    <w:rsid w:val="00316DA7"/>
    <w:rsid w:val="003176C1"/>
    <w:rsid w:val="00317968"/>
    <w:rsid w:val="00317B2D"/>
    <w:rsid w:val="00317BE7"/>
    <w:rsid w:val="00317EA0"/>
    <w:rsid w:val="00317EEB"/>
    <w:rsid w:val="00320405"/>
    <w:rsid w:val="00320689"/>
    <w:rsid w:val="00320AF9"/>
    <w:rsid w:val="00320F7F"/>
    <w:rsid w:val="0032118C"/>
    <w:rsid w:val="003213F0"/>
    <w:rsid w:val="0032194C"/>
    <w:rsid w:val="00321A74"/>
    <w:rsid w:val="00321C9F"/>
    <w:rsid w:val="003220A3"/>
    <w:rsid w:val="003223F8"/>
    <w:rsid w:val="003230C7"/>
    <w:rsid w:val="003249E0"/>
    <w:rsid w:val="00324D8F"/>
    <w:rsid w:val="00325052"/>
    <w:rsid w:val="0032514D"/>
    <w:rsid w:val="00325183"/>
    <w:rsid w:val="00325351"/>
    <w:rsid w:val="00325883"/>
    <w:rsid w:val="003258CE"/>
    <w:rsid w:val="003260EF"/>
    <w:rsid w:val="0032740E"/>
    <w:rsid w:val="003275A1"/>
    <w:rsid w:val="00327622"/>
    <w:rsid w:val="00327F69"/>
    <w:rsid w:val="0033030E"/>
    <w:rsid w:val="003310AF"/>
    <w:rsid w:val="003313AD"/>
    <w:rsid w:val="003313EC"/>
    <w:rsid w:val="00331D36"/>
    <w:rsid w:val="003321AB"/>
    <w:rsid w:val="003324F0"/>
    <w:rsid w:val="00332615"/>
    <w:rsid w:val="003334D3"/>
    <w:rsid w:val="003345BD"/>
    <w:rsid w:val="003347B5"/>
    <w:rsid w:val="00334C17"/>
    <w:rsid w:val="00335B19"/>
    <w:rsid w:val="00336815"/>
    <w:rsid w:val="0033699D"/>
    <w:rsid w:val="00336BE7"/>
    <w:rsid w:val="0033743F"/>
    <w:rsid w:val="00337A4B"/>
    <w:rsid w:val="00337A6A"/>
    <w:rsid w:val="003404A8"/>
    <w:rsid w:val="003405AE"/>
    <w:rsid w:val="003405F6"/>
    <w:rsid w:val="003409C0"/>
    <w:rsid w:val="00340BAA"/>
    <w:rsid w:val="00340C2B"/>
    <w:rsid w:val="00341144"/>
    <w:rsid w:val="00341644"/>
    <w:rsid w:val="00341997"/>
    <w:rsid w:val="00341C38"/>
    <w:rsid w:val="00341D8C"/>
    <w:rsid w:val="003420C4"/>
    <w:rsid w:val="003423CE"/>
    <w:rsid w:val="00342597"/>
    <w:rsid w:val="00342647"/>
    <w:rsid w:val="003426CA"/>
    <w:rsid w:val="00342E1B"/>
    <w:rsid w:val="00343662"/>
    <w:rsid w:val="00343684"/>
    <w:rsid w:val="00344357"/>
    <w:rsid w:val="003445A6"/>
    <w:rsid w:val="00344E1D"/>
    <w:rsid w:val="00344E3E"/>
    <w:rsid w:val="0034543A"/>
    <w:rsid w:val="00345C44"/>
    <w:rsid w:val="00345D17"/>
    <w:rsid w:val="00345E65"/>
    <w:rsid w:val="003464C3"/>
    <w:rsid w:val="00346880"/>
    <w:rsid w:val="00347DD3"/>
    <w:rsid w:val="00347F59"/>
    <w:rsid w:val="00347F66"/>
    <w:rsid w:val="003500B6"/>
    <w:rsid w:val="00350137"/>
    <w:rsid w:val="003501EB"/>
    <w:rsid w:val="00350636"/>
    <w:rsid w:val="00350888"/>
    <w:rsid w:val="00350B83"/>
    <w:rsid w:val="003519E1"/>
    <w:rsid w:val="0035220C"/>
    <w:rsid w:val="003527F1"/>
    <w:rsid w:val="00352BF6"/>
    <w:rsid w:val="00353D82"/>
    <w:rsid w:val="00354D42"/>
    <w:rsid w:val="00354EDF"/>
    <w:rsid w:val="0035501F"/>
    <w:rsid w:val="0035519F"/>
    <w:rsid w:val="003553FB"/>
    <w:rsid w:val="003555B8"/>
    <w:rsid w:val="00355CBF"/>
    <w:rsid w:val="003563E7"/>
    <w:rsid w:val="0035643E"/>
    <w:rsid w:val="00356DAF"/>
    <w:rsid w:val="00356DC3"/>
    <w:rsid w:val="00356E0A"/>
    <w:rsid w:val="003573B5"/>
    <w:rsid w:val="003577B0"/>
    <w:rsid w:val="003577BA"/>
    <w:rsid w:val="0036018A"/>
    <w:rsid w:val="00360E19"/>
    <w:rsid w:val="003610DF"/>
    <w:rsid w:val="0036206C"/>
    <w:rsid w:val="00363173"/>
    <w:rsid w:val="00363515"/>
    <w:rsid w:val="00363748"/>
    <w:rsid w:val="003638F3"/>
    <w:rsid w:val="00363FEE"/>
    <w:rsid w:val="00364D3D"/>
    <w:rsid w:val="00364EEE"/>
    <w:rsid w:val="0036568B"/>
    <w:rsid w:val="003657C4"/>
    <w:rsid w:val="00365834"/>
    <w:rsid w:val="00365B00"/>
    <w:rsid w:val="00365B26"/>
    <w:rsid w:val="00365C84"/>
    <w:rsid w:val="003664E5"/>
    <w:rsid w:val="00366DD1"/>
    <w:rsid w:val="00367394"/>
    <w:rsid w:val="003674A6"/>
    <w:rsid w:val="00367522"/>
    <w:rsid w:val="00370450"/>
    <w:rsid w:val="003705B9"/>
    <w:rsid w:val="00370A03"/>
    <w:rsid w:val="00371B33"/>
    <w:rsid w:val="003722B4"/>
    <w:rsid w:val="003724CD"/>
    <w:rsid w:val="00372682"/>
    <w:rsid w:val="003736E8"/>
    <w:rsid w:val="00373BD9"/>
    <w:rsid w:val="00373DB5"/>
    <w:rsid w:val="00373E4D"/>
    <w:rsid w:val="00373F22"/>
    <w:rsid w:val="0037407F"/>
    <w:rsid w:val="00374082"/>
    <w:rsid w:val="00374087"/>
    <w:rsid w:val="003754DD"/>
    <w:rsid w:val="003759C4"/>
    <w:rsid w:val="00376256"/>
    <w:rsid w:val="0037646E"/>
    <w:rsid w:val="0037660F"/>
    <w:rsid w:val="00376675"/>
    <w:rsid w:val="003769E9"/>
    <w:rsid w:val="00376F6D"/>
    <w:rsid w:val="0037761F"/>
    <w:rsid w:val="00377D53"/>
    <w:rsid w:val="00380877"/>
    <w:rsid w:val="00381181"/>
    <w:rsid w:val="003811A9"/>
    <w:rsid w:val="0038121B"/>
    <w:rsid w:val="00382176"/>
    <w:rsid w:val="00382ADB"/>
    <w:rsid w:val="00382B01"/>
    <w:rsid w:val="00382D35"/>
    <w:rsid w:val="003830EE"/>
    <w:rsid w:val="0038332B"/>
    <w:rsid w:val="00383CE7"/>
    <w:rsid w:val="00384A4E"/>
    <w:rsid w:val="003856CD"/>
    <w:rsid w:val="0038610E"/>
    <w:rsid w:val="00386521"/>
    <w:rsid w:val="003867EA"/>
    <w:rsid w:val="003879DA"/>
    <w:rsid w:val="00387AF6"/>
    <w:rsid w:val="00387DB5"/>
    <w:rsid w:val="00387DC8"/>
    <w:rsid w:val="003903B4"/>
    <w:rsid w:val="00390C13"/>
    <w:rsid w:val="003911A7"/>
    <w:rsid w:val="00391772"/>
    <w:rsid w:val="00391A29"/>
    <w:rsid w:val="00391E30"/>
    <w:rsid w:val="003929ED"/>
    <w:rsid w:val="00393980"/>
    <w:rsid w:val="00393B07"/>
    <w:rsid w:val="00393BEA"/>
    <w:rsid w:val="00393ED4"/>
    <w:rsid w:val="00394571"/>
    <w:rsid w:val="00394E00"/>
    <w:rsid w:val="0039546D"/>
    <w:rsid w:val="0039556F"/>
    <w:rsid w:val="003957CC"/>
    <w:rsid w:val="00395BC1"/>
    <w:rsid w:val="00396D8D"/>
    <w:rsid w:val="00397197"/>
    <w:rsid w:val="00397693"/>
    <w:rsid w:val="00397B25"/>
    <w:rsid w:val="00397FA6"/>
    <w:rsid w:val="00397FAC"/>
    <w:rsid w:val="003A0BB5"/>
    <w:rsid w:val="003A0E7D"/>
    <w:rsid w:val="003A15B8"/>
    <w:rsid w:val="003A1B23"/>
    <w:rsid w:val="003A24C3"/>
    <w:rsid w:val="003A3134"/>
    <w:rsid w:val="003A32D2"/>
    <w:rsid w:val="003A3C8A"/>
    <w:rsid w:val="003A3DC7"/>
    <w:rsid w:val="003A40CC"/>
    <w:rsid w:val="003A41D2"/>
    <w:rsid w:val="003A484B"/>
    <w:rsid w:val="003A4AFE"/>
    <w:rsid w:val="003A4F47"/>
    <w:rsid w:val="003A514B"/>
    <w:rsid w:val="003A5608"/>
    <w:rsid w:val="003A5727"/>
    <w:rsid w:val="003A584B"/>
    <w:rsid w:val="003A589F"/>
    <w:rsid w:val="003A5D6A"/>
    <w:rsid w:val="003A624E"/>
    <w:rsid w:val="003A6707"/>
    <w:rsid w:val="003A68BF"/>
    <w:rsid w:val="003A72D6"/>
    <w:rsid w:val="003A748E"/>
    <w:rsid w:val="003A7742"/>
    <w:rsid w:val="003A7A80"/>
    <w:rsid w:val="003A7C05"/>
    <w:rsid w:val="003A7C1E"/>
    <w:rsid w:val="003A7E04"/>
    <w:rsid w:val="003A7F1E"/>
    <w:rsid w:val="003B0778"/>
    <w:rsid w:val="003B090F"/>
    <w:rsid w:val="003B0DDA"/>
    <w:rsid w:val="003B12A7"/>
    <w:rsid w:val="003B1988"/>
    <w:rsid w:val="003B1C24"/>
    <w:rsid w:val="003B2191"/>
    <w:rsid w:val="003B278A"/>
    <w:rsid w:val="003B2986"/>
    <w:rsid w:val="003B31A7"/>
    <w:rsid w:val="003B3350"/>
    <w:rsid w:val="003B3388"/>
    <w:rsid w:val="003B3829"/>
    <w:rsid w:val="003B3C75"/>
    <w:rsid w:val="003B42C7"/>
    <w:rsid w:val="003B4384"/>
    <w:rsid w:val="003B438F"/>
    <w:rsid w:val="003B481E"/>
    <w:rsid w:val="003B49E6"/>
    <w:rsid w:val="003B4B9E"/>
    <w:rsid w:val="003B4D29"/>
    <w:rsid w:val="003B5283"/>
    <w:rsid w:val="003B5B81"/>
    <w:rsid w:val="003B5CF0"/>
    <w:rsid w:val="003B6E0C"/>
    <w:rsid w:val="003B7B7F"/>
    <w:rsid w:val="003B7BDD"/>
    <w:rsid w:val="003C09C4"/>
    <w:rsid w:val="003C0A92"/>
    <w:rsid w:val="003C0D6E"/>
    <w:rsid w:val="003C0F1D"/>
    <w:rsid w:val="003C1035"/>
    <w:rsid w:val="003C1202"/>
    <w:rsid w:val="003C175B"/>
    <w:rsid w:val="003C1EBD"/>
    <w:rsid w:val="003C23F4"/>
    <w:rsid w:val="003C2401"/>
    <w:rsid w:val="003C274A"/>
    <w:rsid w:val="003C2964"/>
    <w:rsid w:val="003C2BE9"/>
    <w:rsid w:val="003C2C54"/>
    <w:rsid w:val="003C2FCC"/>
    <w:rsid w:val="003C30EF"/>
    <w:rsid w:val="003C332B"/>
    <w:rsid w:val="003C35D5"/>
    <w:rsid w:val="003C3763"/>
    <w:rsid w:val="003C3952"/>
    <w:rsid w:val="003C3A2D"/>
    <w:rsid w:val="003C4235"/>
    <w:rsid w:val="003C450B"/>
    <w:rsid w:val="003C5485"/>
    <w:rsid w:val="003C5999"/>
    <w:rsid w:val="003C5C93"/>
    <w:rsid w:val="003C66EC"/>
    <w:rsid w:val="003C6C03"/>
    <w:rsid w:val="003C6D9E"/>
    <w:rsid w:val="003C6FB0"/>
    <w:rsid w:val="003C7356"/>
    <w:rsid w:val="003C7AEE"/>
    <w:rsid w:val="003D014D"/>
    <w:rsid w:val="003D084C"/>
    <w:rsid w:val="003D0CD7"/>
    <w:rsid w:val="003D205C"/>
    <w:rsid w:val="003D2304"/>
    <w:rsid w:val="003D320F"/>
    <w:rsid w:val="003D3AA3"/>
    <w:rsid w:val="003D3B26"/>
    <w:rsid w:val="003D3D32"/>
    <w:rsid w:val="003D431C"/>
    <w:rsid w:val="003D4378"/>
    <w:rsid w:val="003D4944"/>
    <w:rsid w:val="003D5182"/>
    <w:rsid w:val="003D5595"/>
    <w:rsid w:val="003D55EE"/>
    <w:rsid w:val="003D5A87"/>
    <w:rsid w:val="003D5EA7"/>
    <w:rsid w:val="003D64FA"/>
    <w:rsid w:val="003D6CF3"/>
    <w:rsid w:val="003D6E5B"/>
    <w:rsid w:val="003D7609"/>
    <w:rsid w:val="003D7A07"/>
    <w:rsid w:val="003D7A36"/>
    <w:rsid w:val="003D7E07"/>
    <w:rsid w:val="003E05E3"/>
    <w:rsid w:val="003E06C5"/>
    <w:rsid w:val="003E06CC"/>
    <w:rsid w:val="003E0780"/>
    <w:rsid w:val="003E1019"/>
    <w:rsid w:val="003E19AE"/>
    <w:rsid w:val="003E1FB3"/>
    <w:rsid w:val="003E25BA"/>
    <w:rsid w:val="003E26AF"/>
    <w:rsid w:val="003E2C1F"/>
    <w:rsid w:val="003E2C91"/>
    <w:rsid w:val="003E2CB1"/>
    <w:rsid w:val="003E32F4"/>
    <w:rsid w:val="003E3999"/>
    <w:rsid w:val="003E3A54"/>
    <w:rsid w:val="003E3B22"/>
    <w:rsid w:val="003E3E04"/>
    <w:rsid w:val="003E4622"/>
    <w:rsid w:val="003E4DF6"/>
    <w:rsid w:val="003E4F5A"/>
    <w:rsid w:val="003E57AE"/>
    <w:rsid w:val="003E5D5A"/>
    <w:rsid w:val="003E5E0C"/>
    <w:rsid w:val="003E5F6B"/>
    <w:rsid w:val="003E621F"/>
    <w:rsid w:val="003E62FA"/>
    <w:rsid w:val="003E6704"/>
    <w:rsid w:val="003E69C9"/>
    <w:rsid w:val="003E6A72"/>
    <w:rsid w:val="003E6F1D"/>
    <w:rsid w:val="003E72B2"/>
    <w:rsid w:val="003F0912"/>
    <w:rsid w:val="003F09DB"/>
    <w:rsid w:val="003F0B6D"/>
    <w:rsid w:val="003F0D86"/>
    <w:rsid w:val="003F1275"/>
    <w:rsid w:val="003F149F"/>
    <w:rsid w:val="003F14A8"/>
    <w:rsid w:val="003F1569"/>
    <w:rsid w:val="003F1CF1"/>
    <w:rsid w:val="003F1E3B"/>
    <w:rsid w:val="003F2560"/>
    <w:rsid w:val="003F2802"/>
    <w:rsid w:val="003F2A37"/>
    <w:rsid w:val="003F2DA3"/>
    <w:rsid w:val="003F38FC"/>
    <w:rsid w:val="003F3BCE"/>
    <w:rsid w:val="003F3EE7"/>
    <w:rsid w:val="003F3F48"/>
    <w:rsid w:val="003F41E6"/>
    <w:rsid w:val="003F4540"/>
    <w:rsid w:val="003F480F"/>
    <w:rsid w:val="003F4BD4"/>
    <w:rsid w:val="003F5C67"/>
    <w:rsid w:val="003F609E"/>
    <w:rsid w:val="003F6303"/>
    <w:rsid w:val="003F6817"/>
    <w:rsid w:val="003F72B7"/>
    <w:rsid w:val="003F77DA"/>
    <w:rsid w:val="003F7B8C"/>
    <w:rsid w:val="003F7B9C"/>
    <w:rsid w:val="0040040C"/>
    <w:rsid w:val="0040068A"/>
    <w:rsid w:val="00400AF1"/>
    <w:rsid w:val="00400F86"/>
    <w:rsid w:val="00401104"/>
    <w:rsid w:val="004014C9"/>
    <w:rsid w:val="004015D6"/>
    <w:rsid w:val="00401C36"/>
    <w:rsid w:val="004021EB"/>
    <w:rsid w:val="00402252"/>
    <w:rsid w:val="00402689"/>
    <w:rsid w:val="00402A0C"/>
    <w:rsid w:val="00402BFD"/>
    <w:rsid w:val="004031F1"/>
    <w:rsid w:val="00403B88"/>
    <w:rsid w:val="00403EBB"/>
    <w:rsid w:val="00404199"/>
    <w:rsid w:val="004045A6"/>
    <w:rsid w:val="004045E6"/>
    <w:rsid w:val="00405B74"/>
    <w:rsid w:val="00405C9E"/>
    <w:rsid w:val="00405ECA"/>
    <w:rsid w:val="00406EF3"/>
    <w:rsid w:val="00407101"/>
    <w:rsid w:val="00407368"/>
    <w:rsid w:val="0040744D"/>
    <w:rsid w:val="004074DC"/>
    <w:rsid w:val="0041094A"/>
    <w:rsid w:val="00410AF6"/>
    <w:rsid w:val="004114E2"/>
    <w:rsid w:val="0041153D"/>
    <w:rsid w:val="00411AD9"/>
    <w:rsid w:val="00411D94"/>
    <w:rsid w:val="0041208F"/>
    <w:rsid w:val="00412128"/>
    <w:rsid w:val="0041218C"/>
    <w:rsid w:val="004125D2"/>
    <w:rsid w:val="00412CBA"/>
    <w:rsid w:val="00413054"/>
    <w:rsid w:val="004136F5"/>
    <w:rsid w:val="004143E5"/>
    <w:rsid w:val="00414447"/>
    <w:rsid w:val="00414750"/>
    <w:rsid w:val="004148D3"/>
    <w:rsid w:val="00414920"/>
    <w:rsid w:val="00414FA6"/>
    <w:rsid w:val="0041582F"/>
    <w:rsid w:val="0041590E"/>
    <w:rsid w:val="00415EDC"/>
    <w:rsid w:val="00416061"/>
    <w:rsid w:val="00416F22"/>
    <w:rsid w:val="004170AD"/>
    <w:rsid w:val="00417ABD"/>
    <w:rsid w:val="00417B5F"/>
    <w:rsid w:val="00417F29"/>
    <w:rsid w:val="00420612"/>
    <w:rsid w:val="00420729"/>
    <w:rsid w:val="00420950"/>
    <w:rsid w:val="00420CC0"/>
    <w:rsid w:val="00421112"/>
    <w:rsid w:val="004225AC"/>
    <w:rsid w:val="00423E8F"/>
    <w:rsid w:val="00425205"/>
    <w:rsid w:val="00425466"/>
    <w:rsid w:val="00426663"/>
    <w:rsid w:val="004266AA"/>
    <w:rsid w:val="00426C4A"/>
    <w:rsid w:val="00426DA6"/>
    <w:rsid w:val="0042755A"/>
    <w:rsid w:val="00427573"/>
    <w:rsid w:val="00427A95"/>
    <w:rsid w:val="00430985"/>
    <w:rsid w:val="00430A34"/>
    <w:rsid w:val="00430A6C"/>
    <w:rsid w:val="0043108A"/>
    <w:rsid w:val="0043127B"/>
    <w:rsid w:val="004313C8"/>
    <w:rsid w:val="00431E11"/>
    <w:rsid w:val="00432631"/>
    <w:rsid w:val="0043295F"/>
    <w:rsid w:val="00432D45"/>
    <w:rsid w:val="00432D61"/>
    <w:rsid w:val="00432E02"/>
    <w:rsid w:val="00432E2B"/>
    <w:rsid w:val="00432FFF"/>
    <w:rsid w:val="00433121"/>
    <w:rsid w:val="004331DE"/>
    <w:rsid w:val="004335FB"/>
    <w:rsid w:val="00433F68"/>
    <w:rsid w:val="00434672"/>
    <w:rsid w:val="00434DC8"/>
    <w:rsid w:val="00435504"/>
    <w:rsid w:val="00435508"/>
    <w:rsid w:val="00435AF8"/>
    <w:rsid w:val="00435DF0"/>
    <w:rsid w:val="0043613A"/>
    <w:rsid w:val="00436232"/>
    <w:rsid w:val="004363EE"/>
    <w:rsid w:val="004367FA"/>
    <w:rsid w:val="00437500"/>
    <w:rsid w:val="004377FE"/>
    <w:rsid w:val="00437975"/>
    <w:rsid w:val="00437A21"/>
    <w:rsid w:val="004402D0"/>
    <w:rsid w:val="00440945"/>
    <w:rsid w:val="00441C46"/>
    <w:rsid w:val="00442D07"/>
    <w:rsid w:val="00442E98"/>
    <w:rsid w:val="00442F0E"/>
    <w:rsid w:val="00443698"/>
    <w:rsid w:val="004437A5"/>
    <w:rsid w:val="00443A26"/>
    <w:rsid w:val="00443E31"/>
    <w:rsid w:val="00443F9D"/>
    <w:rsid w:val="004444D0"/>
    <w:rsid w:val="00444704"/>
    <w:rsid w:val="00444706"/>
    <w:rsid w:val="00444887"/>
    <w:rsid w:val="00444A34"/>
    <w:rsid w:val="004454D1"/>
    <w:rsid w:val="004457A1"/>
    <w:rsid w:val="00445C49"/>
    <w:rsid w:val="00445DA7"/>
    <w:rsid w:val="00445FC2"/>
    <w:rsid w:val="0044625E"/>
    <w:rsid w:val="004469F4"/>
    <w:rsid w:val="00446E71"/>
    <w:rsid w:val="00446E83"/>
    <w:rsid w:val="00446EDF"/>
    <w:rsid w:val="004477E0"/>
    <w:rsid w:val="00450082"/>
    <w:rsid w:val="004500E3"/>
    <w:rsid w:val="004501BB"/>
    <w:rsid w:val="0045032C"/>
    <w:rsid w:val="0045043F"/>
    <w:rsid w:val="004506E2"/>
    <w:rsid w:val="00450DCB"/>
    <w:rsid w:val="00450E0C"/>
    <w:rsid w:val="00450F95"/>
    <w:rsid w:val="00450FC2"/>
    <w:rsid w:val="00452C9D"/>
    <w:rsid w:val="00452E28"/>
    <w:rsid w:val="00452F9E"/>
    <w:rsid w:val="00452FED"/>
    <w:rsid w:val="00452FF8"/>
    <w:rsid w:val="0045376C"/>
    <w:rsid w:val="00453AAE"/>
    <w:rsid w:val="00453BA5"/>
    <w:rsid w:val="00453CD1"/>
    <w:rsid w:val="00453FEC"/>
    <w:rsid w:val="00454DB8"/>
    <w:rsid w:val="004552A9"/>
    <w:rsid w:val="00455492"/>
    <w:rsid w:val="0045594A"/>
    <w:rsid w:val="00455D25"/>
    <w:rsid w:val="00455FB3"/>
    <w:rsid w:val="00456122"/>
    <w:rsid w:val="004571BB"/>
    <w:rsid w:val="004575E4"/>
    <w:rsid w:val="00457905"/>
    <w:rsid w:val="00457AC9"/>
    <w:rsid w:val="00457B08"/>
    <w:rsid w:val="00460156"/>
    <w:rsid w:val="004605A8"/>
    <w:rsid w:val="004606F4"/>
    <w:rsid w:val="00460922"/>
    <w:rsid w:val="00460F83"/>
    <w:rsid w:val="004610F0"/>
    <w:rsid w:val="004617F2"/>
    <w:rsid w:val="00461EDB"/>
    <w:rsid w:val="00462071"/>
    <w:rsid w:val="00462742"/>
    <w:rsid w:val="004628EB"/>
    <w:rsid w:val="00463330"/>
    <w:rsid w:val="004637EE"/>
    <w:rsid w:val="004639B8"/>
    <w:rsid w:val="004639D1"/>
    <w:rsid w:val="00463C6C"/>
    <w:rsid w:val="00463C6E"/>
    <w:rsid w:val="00464324"/>
    <w:rsid w:val="00465127"/>
    <w:rsid w:val="004651A6"/>
    <w:rsid w:val="004651CB"/>
    <w:rsid w:val="00465DDF"/>
    <w:rsid w:val="00466327"/>
    <w:rsid w:val="00466460"/>
    <w:rsid w:val="004665DA"/>
    <w:rsid w:val="004673EC"/>
    <w:rsid w:val="004678AC"/>
    <w:rsid w:val="00467F57"/>
    <w:rsid w:val="0047061C"/>
    <w:rsid w:val="00471B82"/>
    <w:rsid w:val="00472150"/>
    <w:rsid w:val="004725FC"/>
    <w:rsid w:val="004727AA"/>
    <w:rsid w:val="00472C82"/>
    <w:rsid w:val="004735BE"/>
    <w:rsid w:val="00473BD0"/>
    <w:rsid w:val="00473CBD"/>
    <w:rsid w:val="0047405E"/>
    <w:rsid w:val="004742D2"/>
    <w:rsid w:val="0047454F"/>
    <w:rsid w:val="00474E16"/>
    <w:rsid w:val="00474ECB"/>
    <w:rsid w:val="004751EB"/>
    <w:rsid w:val="00475269"/>
    <w:rsid w:val="004753AE"/>
    <w:rsid w:val="0047546A"/>
    <w:rsid w:val="0047549F"/>
    <w:rsid w:val="00475D06"/>
    <w:rsid w:val="00476028"/>
    <w:rsid w:val="00476171"/>
    <w:rsid w:val="00476193"/>
    <w:rsid w:val="00476AF3"/>
    <w:rsid w:val="00476B5A"/>
    <w:rsid w:val="00476E9F"/>
    <w:rsid w:val="00477301"/>
    <w:rsid w:val="004777C9"/>
    <w:rsid w:val="00477C30"/>
    <w:rsid w:val="00480188"/>
    <w:rsid w:val="00480386"/>
    <w:rsid w:val="00480817"/>
    <w:rsid w:val="00480C1E"/>
    <w:rsid w:val="00480F18"/>
    <w:rsid w:val="0048106E"/>
    <w:rsid w:val="004813B7"/>
    <w:rsid w:val="004814F9"/>
    <w:rsid w:val="00481EF8"/>
    <w:rsid w:val="00482060"/>
    <w:rsid w:val="00482637"/>
    <w:rsid w:val="004826F9"/>
    <w:rsid w:val="00482E06"/>
    <w:rsid w:val="0048307D"/>
    <w:rsid w:val="004848FD"/>
    <w:rsid w:val="00484A07"/>
    <w:rsid w:val="00484E9F"/>
    <w:rsid w:val="00484FA0"/>
    <w:rsid w:val="00485645"/>
    <w:rsid w:val="004859CA"/>
    <w:rsid w:val="004863F8"/>
    <w:rsid w:val="00486BC8"/>
    <w:rsid w:val="00486C3E"/>
    <w:rsid w:val="004873A4"/>
    <w:rsid w:val="0048750D"/>
    <w:rsid w:val="004879A0"/>
    <w:rsid w:val="00487B8D"/>
    <w:rsid w:val="00487E7C"/>
    <w:rsid w:val="00487EE0"/>
    <w:rsid w:val="00487F50"/>
    <w:rsid w:val="0049027A"/>
    <w:rsid w:val="0049083A"/>
    <w:rsid w:val="0049084E"/>
    <w:rsid w:val="00490A5F"/>
    <w:rsid w:val="004913B1"/>
    <w:rsid w:val="004916E7"/>
    <w:rsid w:val="0049173C"/>
    <w:rsid w:val="0049259F"/>
    <w:rsid w:val="00492CD0"/>
    <w:rsid w:val="004931A4"/>
    <w:rsid w:val="00493636"/>
    <w:rsid w:val="004937B0"/>
    <w:rsid w:val="00493D12"/>
    <w:rsid w:val="00494020"/>
    <w:rsid w:val="00494200"/>
    <w:rsid w:val="00494A00"/>
    <w:rsid w:val="00494BBA"/>
    <w:rsid w:val="00494C1C"/>
    <w:rsid w:val="00494D1F"/>
    <w:rsid w:val="00495185"/>
    <w:rsid w:val="00495A0D"/>
    <w:rsid w:val="00495BE1"/>
    <w:rsid w:val="00495C2A"/>
    <w:rsid w:val="00496111"/>
    <w:rsid w:val="004967FB"/>
    <w:rsid w:val="00497FBC"/>
    <w:rsid w:val="004A041D"/>
    <w:rsid w:val="004A08BD"/>
    <w:rsid w:val="004A1EB9"/>
    <w:rsid w:val="004A29DA"/>
    <w:rsid w:val="004A2BD6"/>
    <w:rsid w:val="004A2D3F"/>
    <w:rsid w:val="004A3ACE"/>
    <w:rsid w:val="004A3F0D"/>
    <w:rsid w:val="004A4251"/>
    <w:rsid w:val="004A4343"/>
    <w:rsid w:val="004A483E"/>
    <w:rsid w:val="004A49DC"/>
    <w:rsid w:val="004A4B82"/>
    <w:rsid w:val="004A4D0F"/>
    <w:rsid w:val="004A53C9"/>
    <w:rsid w:val="004A544D"/>
    <w:rsid w:val="004A5494"/>
    <w:rsid w:val="004A5658"/>
    <w:rsid w:val="004A58BE"/>
    <w:rsid w:val="004A5AA7"/>
    <w:rsid w:val="004A65C0"/>
    <w:rsid w:val="004A6B0B"/>
    <w:rsid w:val="004A706E"/>
    <w:rsid w:val="004A752E"/>
    <w:rsid w:val="004B0504"/>
    <w:rsid w:val="004B1372"/>
    <w:rsid w:val="004B18A4"/>
    <w:rsid w:val="004B1B3F"/>
    <w:rsid w:val="004B1D44"/>
    <w:rsid w:val="004B2518"/>
    <w:rsid w:val="004B292A"/>
    <w:rsid w:val="004B41C1"/>
    <w:rsid w:val="004B48A6"/>
    <w:rsid w:val="004B4C40"/>
    <w:rsid w:val="004B523C"/>
    <w:rsid w:val="004B54BF"/>
    <w:rsid w:val="004B595C"/>
    <w:rsid w:val="004B6532"/>
    <w:rsid w:val="004B69E8"/>
    <w:rsid w:val="004B6B8C"/>
    <w:rsid w:val="004B776A"/>
    <w:rsid w:val="004B79EE"/>
    <w:rsid w:val="004C01E3"/>
    <w:rsid w:val="004C08C5"/>
    <w:rsid w:val="004C149D"/>
    <w:rsid w:val="004C1709"/>
    <w:rsid w:val="004C2673"/>
    <w:rsid w:val="004C2BA8"/>
    <w:rsid w:val="004C2CCB"/>
    <w:rsid w:val="004C2D58"/>
    <w:rsid w:val="004C2DBF"/>
    <w:rsid w:val="004C37D6"/>
    <w:rsid w:val="004C3FC4"/>
    <w:rsid w:val="004C431E"/>
    <w:rsid w:val="004C4969"/>
    <w:rsid w:val="004C4974"/>
    <w:rsid w:val="004C5045"/>
    <w:rsid w:val="004C56F5"/>
    <w:rsid w:val="004C5A6D"/>
    <w:rsid w:val="004C60F2"/>
    <w:rsid w:val="004C6855"/>
    <w:rsid w:val="004C6A42"/>
    <w:rsid w:val="004C6D5F"/>
    <w:rsid w:val="004C7B43"/>
    <w:rsid w:val="004C7CB8"/>
    <w:rsid w:val="004D0137"/>
    <w:rsid w:val="004D05EF"/>
    <w:rsid w:val="004D17B4"/>
    <w:rsid w:val="004D1A56"/>
    <w:rsid w:val="004D1EF1"/>
    <w:rsid w:val="004D258D"/>
    <w:rsid w:val="004D29AE"/>
    <w:rsid w:val="004D3B61"/>
    <w:rsid w:val="004D3CFE"/>
    <w:rsid w:val="004D40E0"/>
    <w:rsid w:val="004D4546"/>
    <w:rsid w:val="004D4BF7"/>
    <w:rsid w:val="004D58E7"/>
    <w:rsid w:val="004D5A10"/>
    <w:rsid w:val="004D5C83"/>
    <w:rsid w:val="004D5D91"/>
    <w:rsid w:val="004D6142"/>
    <w:rsid w:val="004D67D3"/>
    <w:rsid w:val="004D68E4"/>
    <w:rsid w:val="004D6E23"/>
    <w:rsid w:val="004D6E8B"/>
    <w:rsid w:val="004D735F"/>
    <w:rsid w:val="004D783D"/>
    <w:rsid w:val="004E01CF"/>
    <w:rsid w:val="004E0FBD"/>
    <w:rsid w:val="004E145A"/>
    <w:rsid w:val="004E1697"/>
    <w:rsid w:val="004E16A0"/>
    <w:rsid w:val="004E170F"/>
    <w:rsid w:val="004E2166"/>
    <w:rsid w:val="004E247F"/>
    <w:rsid w:val="004E2C22"/>
    <w:rsid w:val="004E2D45"/>
    <w:rsid w:val="004E337C"/>
    <w:rsid w:val="004E346C"/>
    <w:rsid w:val="004E3649"/>
    <w:rsid w:val="004E384D"/>
    <w:rsid w:val="004E404B"/>
    <w:rsid w:val="004E4270"/>
    <w:rsid w:val="004E46D2"/>
    <w:rsid w:val="004E4BF1"/>
    <w:rsid w:val="004E4E0F"/>
    <w:rsid w:val="004E5327"/>
    <w:rsid w:val="004E592E"/>
    <w:rsid w:val="004E6176"/>
    <w:rsid w:val="004E623F"/>
    <w:rsid w:val="004E697A"/>
    <w:rsid w:val="004E6B4B"/>
    <w:rsid w:val="004E6C9D"/>
    <w:rsid w:val="004E7017"/>
    <w:rsid w:val="004E7202"/>
    <w:rsid w:val="004E7E2C"/>
    <w:rsid w:val="004E7EA2"/>
    <w:rsid w:val="004F08BF"/>
    <w:rsid w:val="004F0CC8"/>
    <w:rsid w:val="004F181A"/>
    <w:rsid w:val="004F1F8B"/>
    <w:rsid w:val="004F201F"/>
    <w:rsid w:val="004F2D2F"/>
    <w:rsid w:val="004F2DA6"/>
    <w:rsid w:val="004F2DBD"/>
    <w:rsid w:val="004F340C"/>
    <w:rsid w:val="004F3F06"/>
    <w:rsid w:val="004F479E"/>
    <w:rsid w:val="004F4DF1"/>
    <w:rsid w:val="004F5534"/>
    <w:rsid w:val="004F6883"/>
    <w:rsid w:val="004F68FE"/>
    <w:rsid w:val="004F6BEE"/>
    <w:rsid w:val="00500407"/>
    <w:rsid w:val="00500C46"/>
    <w:rsid w:val="00501456"/>
    <w:rsid w:val="00501F02"/>
    <w:rsid w:val="00502093"/>
    <w:rsid w:val="00502C29"/>
    <w:rsid w:val="0050403B"/>
    <w:rsid w:val="005040FF"/>
    <w:rsid w:val="0050462B"/>
    <w:rsid w:val="00504AA7"/>
    <w:rsid w:val="00505344"/>
    <w:rsid w:val="005058A8"/>
    <w:rsid w:val="00505C67"/>
    <w:rsid w:val="00506CDE"/>
    <w:rsid w:val="00506D47"/>
    <w:rsid w:val="00506D75"/>
    <w:rsid w:val="0050739A"/>
    <w:rsid w:val="005073CE"/>
    <w:rsid w:val="00507929"/>
    <w:rsid w:val="00507C94"/>
    <w:rsid w:val="005104A7"/>
    <w:rsid w:val="005107CA"/>
    <w:rsid w:val="00510FEA"/>
    <w:rsid w:val="005112D8"/>
    <w:rsid w:val="005112FE"/>
    <w:rsid w:val="005113A3"/>
    <w:rsid w:val="00511891"/>
    <w:rsid w:val="00511ED9"/>
    <w:rsid w:val="00512734"/>
    <w:rsid w:val="00512882"/>
    <w:rsid w:val="00512B34"/>
    <w:rsid w:val="005131BF"/>
    <w:rsid w:val="0051372B"/>
    <w:rsid w:val="00513B24"/>
    <w:rsid w:val="00513E08"/>
    <w:rsid w:val="00514042"/>
    <w:rsid w:val="005145E3"/>
    <w:rsid w:val="00514A2D"/>
    <w:rsid w:val="00514BEF"/>
    <w:rsid w:val="00514D47"/>
    <w:rsid w:val="00514DDD"/>
    <w:rsid w:val="00514F21"/>
    <w:rsid w:val="005156DA"/>
    <w:rsid w:val="00515775"/>
    <w:rsid w:val="005157D2"/>
    <w:rsid w:val="005159C0"/>
    <w:rsid w:val="005160A7"/>
    <w:rsid w:val="0051646F"/>
    <w:rsid w:val="00516C32"/>
    <w:rsid w:val="0051703A"/>
    <w:rsid w:val="0051746F"/>
    <w:rsid w:val="00517503"/>
    <w:rsid w:val="00517829"/>
    <w:rsid w:val="005178BA"/>
    <w:rsid w:val="005178CE"/>
    <w:rsid w:val="005179AF"/>
    <w:rsid w:val="00517EC4"/>
    <w:rsid w:val="00520F1E"/>
    <w:rsid w:val="00520FFA"/>
    <w:rsid w:val="00521344"/>
    <w:rsid w:val="00521C27"/>
    <w:rsid w:val="00522092"/>
    <w:rsid w:val="005227F3"/>
    <w:rsid w:val="00523D76"/>
    <w:rsid w:val="005244DA"/>
    <w:rsid w:val="00524743"/>
    <w:rsid w:val="005248CB"/>
    <w:rsid w:val="00524E89"/>
    <w:rsid w:val="00524F23"/>
    <w:rsid w:val="005255D6"/>
    <w:rsid w:val="00525769"/>
    <w:rsid w:val="00525881"/>
    <w:rsid w:val="00525A27"/>
    <w:rsid w:val="00525AB7"/>
    <w:rsid w:val="00525EB3"/>
    <w:rsid w:val="00526022"/>
    <w:rsid w:val="00526143"/>
    <w:rsid w:val="00527364"/>
    <w:rsid w:val="00527768"/>
    <w:rsid w:val="00527DA2"/>
    <w:rsid w:val="00527F5E"/>
    <w:rsid w:val="00530036"/>
    <w:rsid w:val="00530211"/>
    <w:rsid w:val="005303C6"/>
    <w:rsid w:val="005307C1"/>
    <w:rsid w:val="00530C27"/>
    <w:rsid w:val="00530DCF"/>
    <w:rsid w:val="00531B73"/>
    <w:rsid w:val="00531F0C"/>
    <w:rsid w:val="00532083"/>
    <w:rsid w:val="00532128"/>
    <w:rsid w:val="00532569"/>
    <w:rsid w:val="00532FAC"/>
    <w:rsid w:val="005331BF"/>
    <w:rsid w:val="0053357A"/>
    <w:rsid w:val="00533871"/>
    <w:rsid w:val="00533E14"/>
    <w:rsid w:val="00534624"/>
    <w:rsid w:val="005346F6"/>
    <w:rsid w:val="005349AE"/>
    <w:rsid w:val="00534D26"/>
    <w:rsid w:val="00534D9D"/>
    <w:rsid w:val="005358A3"/>
    <w:rsid w:val="00535B4C"/>
    <w:rsid w:val="00535BF6"/>
    <w:rsid w:val="00535CF9"/>
    <w:rsid w:val="00535DB4"/>
    <w:rsid w:val="0053657D"/>
    <w:rsid w:val="00536672"/>
    <w:rsid w:val="00536D19"/>
    <w:rsid w:val="00537154"/>
    <w:rsid w:val="005378AA"/>
    <w:rsid w:val="00537A28"/>
    <w:rsid w:val="00537D60"/>
    <w:rsid w:val="00537DFE"/>
    <w:rsid w:val="0054055D"/>
    <w:rsid w:val="00540A85"/>
    <w:rsid w:val="00540F35"/>
    <w:rsid w:val="005411C9"/>
    <w:rsid w:val="00541F43"/>
    <w:rsid w:val="005423E0"/>
    <w:rsid w:val="00542D2D"/>
    <w:rsid w:val="005430BC"/>
    <w:rsid w:val="0054320E"/>
    <w:rsid w:val="0054398C"/>
    <w:rsid w:val="00543AC0"/>
    <w:rsid w:val="00543D63"/>
    <w:rsid w:val="00543E74"/>
    <w:rsid w:val="0054408A"/>
    <w:rsid w:val="005440D3"/>
    <w:rsid w:val="00544390"/>
    <w:rsid w:val="00544661"/>
    <w:rsid w:val="00544920"/>
    <w:rsid w:val="00544D1F"/>
    <w:rsid w:val="00545011"/>
    <w:rsid w:val="00545054"/>
    <w:rsid w:val="0054570E"/>
    <w:rsid w:val="005459EC"/>
    <w:rsid w:val="00545C2A"/>
    <w:rsid w:val="0054631B"/>
    <w:rsid w:val="005466EC"/>
    <w:rsid w:val="005467AF"/>
    <w:rsid w:val="00546949"/>
    <w:rsid w:val="005476A6"/>
    <w:rsid w:val="0054788F"/>
    <w:rsid w:val="00547B11"/>
    <w:rsid w:val="00547BE1"/>
    <w:rsid w:val="00547DF3"/>
    <w:rsid w:val="00547F18"/>
    <w:rsid w:val="00547FD7"/>
    <w:rsid w:val="00550742"/>
    <w:rsid w:val="00550C9F"/>
    <w:rsid w:val="00550EAC"/>
    <w:rsid w:val="00550F44"/>
    <w:rsid w:val="00551338"/>
    <w:rsid w:val="00551554"/>
    <w:rsid w:val="00552026"/>
    <w:rsid w:val="005520FC"/>
    <w:rsid w:val="005528AF"/>
    <w:rsid w:val="00552E9F"/>
    <w:rsid w:val="00552F10"/>
    <w:rsid w:val="0055396A"/>
    <w:rsid w:val="00553AE2"/>
    <w:rsid w:val="00554030"/>
    <w:rsid w:val="005541EF"/>
    <w:rsid w:val="0055426E"/>
    <w:rsid w:val="00554477"/>
    <w:rsid w:val="00554C02"/>
    <w:rsid w:val="005550FC"/>
    <w:rsid w:val="0055524C"/>
    <w:rsid w:val="00555781"/>
    <w:rsid w:val="005557CD"/>
    <w:rsid w:val="00556053"/>
    <w:rsid w:val="0055650F"/>
    <w:rsid w:val="00557466"/>
    <w:rsid w:val="005576C9"/>
    <w:rsid w:val="00557738"/>
    <w:rsid w:val="00560161"/>
    <w:rsid w:val="00560482"/>
    <w:rsid w:val="00560AE7"/>
    <w:rsid w:val="00561439"/>
    <w:rsid w:val="005616E2"/>
    <w:rsid w:val="00561A1F"/>
    <w:rsid w:val="00561DEF"/>
    <w:rsid w:val="00561FBA"/>
    <w:rsid w:val="0056246C"/>
    <w:rsid w:val="00562548"/>
    <w:rsid w:val="00562878"/>
    <w:rsid w:val="005629D3"/>
    <w:rsid w:val="00562BC7"/>
    <w:rsid w:val="00562C66"/>
    <w:rsid w:val="00562D8C"/>
    <w:rsid w:val="00562F27"/>
    <w:rsid w:val="00563421"/>
    <w:rsid w:val="00563843"/>
    <w:rsid w:val="0056446B"/>
    <w:rsid w:val="00564A47"/>
    <w:rsid w:val="00564BED"/>
    <w:rsid w:val="005655C1"/>
    <w:rsid w:val="005656FD"/>
    <w:rsid w:val="00565F65"/>
    <w:rsid w:val="00566516"/>
    <w:rsid w:val="0056658C"/>
    <w:rsid w:val="005666A2"/>
    <w:rsid w:val="005666EB"/>
    <w:rsid w:val="005666FE"/>
    <w:rsid w:val="0056679A"/>
    <w:rsid w:val="00566B32"/>
    <w:rsid w:val="00566C4A"/>
    <w:rsid w:val="0056719E"/>
    <w:rsid w:val="0056769D"/>
    <w:rsid w:val="005703F3"/>
    <w:rsid w:val="00570486"/>
    <w:rsid w:val="00570A6D"/>
    <w:rsid w:val="00570FFA"/>
    <w:rsid w:val="00571D3F"/>
    <w:rsid w:val="00571D83"/>
    <w:rsid w:val="00572466"/>
    <w:rsid w:val="005724F7"/>
    <w:rsid w:val="005726D4"/>
    <w:rsid w:val="00572837"/>
    <w:rsid w:val="00572FDF"/>
    <w:rsid w:val="00573313"/>
    <w:rsid w:val="00573533"/>
    <w:rsid w:val="005736D3"/>
    <w:rsid w:val="00573FDA"/>
    <w:rsid w:val="0057428B"/>
    <w:rsid w:val="005744FC"/>
    <w:rsid w:val="005747A7"/>
    <w:rsid w:val="005747B6"/>
    <w:rsid w:val="00574E26"/>
    <w:rsid w:val="00575059"/>
    <w:rsid w:val="005756AE"/>
    <w:rsid w:val="00575777"/>
    <w:rsid w:val="00575B62"/>
    <w:rsid w:val="00577083"/>
    <w:rsid w:val="005775F9"/>
    <w:rsid w:val="00577BBA"/>
    <w:rsid w:val="00577BDD"/>
    <w:rsid w:val="00580254"/>
    <w:rsid w:val="0058063F"/>
    <w:rsid w:val="00580B4C"/>
    <w:rsid w:val="005814E0"/>
    <w:rsid w:val="00581717"/>
    <w:rsid w:val="0058199B"/>
    <w:rsid w:val="00582176"/>
    <w:rsid w:val="005822A4"/>
    <w:rsid w:val="005827D7"/>
    <w:rsid w:val="00582C31"/>
    <w:rsid w:val="005834D1"/>
    <w:rsid w:val="00583573"/>
    <w:rsid w:val="00584317"/>
    <w:rsid w:val="005843CF"/>
    <w:rsid w:val="0058471F"/>
    <w:rsid w:val="00584810"/>
    <w:rsid w:val="005848BB"/>
    <w:rsid w:val="00584D2F"/>
    <w:rsid w:val="00584E0B"/>
    <w:rsid w:val="00585057"/>
    <w:rsid w:val="00585412"/>
    <w:rsid w:val="00585896"/>
    <w:rsid w:val="00585D37"/>
    <w:rsid w:val="00585FBE"/>
    <w:rsid w:val="005862E3"/>
    <w:rsid w:val="0058655E"/>
    <w:rsid w:val="005866BE"/>
    <w:rsid w:val="00586BEC"/>
    <w:rsid w:val="00587276"/>
    <w:rsid w:val="005872DD"/>
    <w:rsid w:val="005900E3"/>
    <w:rsid w:val="00590421"/>
    <w:rsid w:val="00590667"/>
    <w:rsid w:val="00590F18"/>
    <w:rsid w:val="00591075"/>
    <w:rsid w:val="005916A6"/>
    <w:rsid w:val="00592EB0"/>
    <w:rsid w:val="00593258"/>
    <w:rsid w:val="00593944"/>
    <w:rsid w:val="00593EEF"/>
    <w:rsid w:val="00594AA6"/>
    <w:rsid w:val="0059519A"/>
    <w:rsid w:val="0059519E"/>
    <w:rsid w:val="00595203"/>
    <w:rsid w:val="005953B6"/>
    <w:rsid w:val="00595BCA"/>
    <w:rsid w:val="00595DCC"/>
    <w:rsid w:val="00595F8D"/>
    <w:rsid w:val="005964D2"/>
    <w:rsid w:val="00596652"/>
    <w:rsid w:val="00596BF6"/>
    <w:rsid w:val="00597B85"/>
    <w:rsid w:val="00597FF2"/>
    <w:rsid w:val="005A0288"/>
    <w:rsid w:val="005A033B"/>
    <w:rsid w:val="005A0419"/>
    <w:rsid w:val="005A0ACA"/>
    <w:rsid w:val="005A0E64"/>
    <w:rsid w:val="005A0FE6"/>
    <w:rsid w:val="005A102F"/>
    <w:rsid w:val="005A1185"/>
    <w:rsid w:val="005A132D"/>
    <w:rsid w:val="005A15B2"/>
    <w:rsid w:val="005A15EC"/>
    <w:rsid w:val="005A1A42"/>
    <w:rsid w:val="005A1AAE"/>
    <w:rsid w:val="005A1B51"/>
    <w:rsid w:val="005A1BA0"/>
    <w:rsid w:val="005A20A9"/>
    <w:rsid w:val="005A2685"/>
    <w:rsid w:val="005A2D24"/>
    <w:rsid w:val="005A35D8"/>
    <w:rsid w:val="005A3655"/>
    <w:rsid w:val="005A48C3"/>
    <w:rsid w:val="005A4D6A"/>
    <w:rsid w:val="005A52A3"/>
    <w:rsid w:val="005A53D1"/>
    <w:rsid w:val="005A56B6"/>
    <w:rsid w:val="005A658E"/>
    <w:rsid w:val="005A6DE9"/>
    <w:rsid w:val="005A75B7"/>
    <w:rsid w:val="005A7766"/>
    <w:rsid w:val="005A7970"/>
    <w:rsid w:val="005A7BF9"/>
    <w:rsid w:val="005A7C5F"/>
    <w:rsid w:val="005B00EE"/>
    <w:rsid w:val="005B077E"/>
    <w:rsid w:val="005B0948"/>
    <w:rsid w:val="005B0BF4"/>
    <w:rsid w:val="005B15F8"/>
    <w:rsid w:val="005B1A7D"/>
    <w:rsid w:val="005B23BF"/>
    <w:rsid w:val="005B3383"/>
    <w:rsid w:val="005B348F"/>
    <w:rsid w:val="005B368A"/>
    <w:rsid w:val="005B4198"/>
    <w:rsid w:val="005B41DC"/>
    <w:rsid w:val="005B42E5"/>
    <w:rsid w:val="005B4353"/>
    <w:rsid w:val="005B47A2"/>
    <w:rsid w:val="005B5550"/>
    <w:rsid w:val="005B56B7"/>
    <w:rsid w:val="005B589C"/>
    <w:rsid w:val="005B5B55"/>
    <w:rsid w:val="005B63DD"/>
    <w:rsid w:val="005B69C2"/>
    <w:rsid w:val="005B715D"/>
    <w:rsid w:val="005B79F0"/>
    <w:rsid w:val="005B7DA4"/>
    <w:rsid w:val="005B7F2E"/>
    <w:rsid w:val="005C0096"/>
    <w:rsid w:val="005C069F"/>
    <w:rsid w:val="005C0BCE"/>
    <w:rsid w:val="005C1127"/>
    <w:rsid w:val="005C131A"/>
    <w:rsid w:val="005C13BC"/>
    <w:rsid w:val="005C15C0"/>
    <w:rsid w:val="005C164C"/>
    <w:rsid w:val="005C19BD"/>
    <w:rsid w:val="005C1E30"/>
    <w:rsid w:val="005C1EE5"/>
    <w:rsid w:val="005C1F26"/>
    <w:rsid w:val="005C24D5"/>
    <w:rsid w:val="005C278E"/>
    <w:rsid w:val="005C2C30"/>
    <w:rsid w:val="005C2D63"/>
    <w:rsid w:val="005C2F0D"/>
    <w:rsid w:val="005C303C"/>
    <w:rsid w:val="005C3098"/>
    <w:rsid w:val="005C3499"/>
    <w:rsid w:val="005C365E"/>
    <w:rsid w:val="005C377C"/>
    <w:rsid w:val="005C3ACF"/>
    <w:rsid w:val="005C476B"/>
    <w:rsid w:val="005C4A8C"/>
    <w:rsid w:val="005C5DC6"/>
    <w:rsid w:val="005C5DCF"/>
    <w:rsid w:val="005C5FAE"/>
    <w:rsid w:val="005C668B"/>
    <w:rsid w:val="005C6E07"/>
    <w:rsid w:val="005C702A"/>
    <w:rsid w:val="005C7060"/>
    <w:rsid w:val="005C745E"/>
    <w:rsid w:val="005C7D46"/>
    <w:rsid w:val="005D0B0F"/>
    <w:rsid w:val="005D0F14"/>
    <w:rsid w:val="005D19CA"/>
    <w:rsid w:val="005D1AB1"/>
    <w:rsid w:val="005D208A"/>
    <w:rsid w:val="005D20A9"/>
    <w:rsid w:val="005D2247"/>
    <w:rsid w:val="005D26CA"/>
    <w:rsid w:val="005D28D4"/>
    <w:rsid w:val="005D372A"/>
    <w:rsid w:val="005D3DED"/>
    <w:rsid w:val="005D422D"/>
    <w:rsid w:val="005D4305"/>
    <w:rsid w:val="005D48A3"/>
    <w:rsid w:val="005D4E29"/>
    <w:rsid w:val="005D4EA8"/>
    <w:rsid w:val="005D50FB"/>
    <w:rsid w:val="005D57EF"/>
    <w:rsid w:val="005D5D4C"/>
    <w:rsid w:val="005D6655"/>
    <w:rsid w:val="005D66F4"/>
    <w:rsid w:val="005D7203"/>
    <w:rsid w:val="005D736E"/>
    <w:rsid w:val="005D76EE"/>
    <w:rsid w:val="005D77A6"/>
    <w:rsid w:val="005D7D22"/>
    <w:rsid w:val="005E020A"/>
    <w:rsid w:val="005E06E5"/>
    <w:rsid w:val="005E07C1"/>
    <w:rsid w:val="005E13AB"/>
    <w:rsid w:val="005E1E5D"/>
    <w:rsid w:val="005E274D"/>
    <w:rsid w:val="005E2966"/>
    <w:rsid w:val="005E2D7A"/>
    <w:rsid w:val="005E3587"/>
    <w:rsid w:val="005E35DE"/>
    <w:rsid w:val="005E3ADC"/>
    <w:rsid w:val="005E4387"/>
    <w:rsid w:val="005E53C9"/>
    <w:rsid w:val="005E54D0"/>
    <w:rsid w:val="005E5611"/>
    <w:rsid w:val="005E5989"/>
    <w:rsid w:val="005E59AC"/>
    <w:rsid w:val="005E6C22"/>
    <w:rsid w:val="005E76FC"/>
    <w:rsid w:val="005E78A9"/>
    <w:rsid w:val="005E79FE"/>
    <w:rsid w:val="005E7FE7"/>
    <w:rsid w:val="005F069A"/>
    <w:rsid w:val="005F0C5C"/>
    <w:rsid w:val="005F15D2"/>
    <w:rsid w:val="005F1DAE"/>
    <w:rsid w:val="005F1E0F"/>
    <w:rsid w:val="005F1FFC"/>
    <w:rsid w:val="005F213D"/>
    <w:rsid w:val="005F3139"/>
    <w:rsid w:val="005F3920"/>
    <w:rsid w:val="005F3C1D"/>
    <w:rsid w:val="005F3D7D"/>
    <w:rsid w:val="005F3FDD"/>
    <w:rsid w:val="005F429F"/>
    <w:rsid w:val="005F43AE"/>
    <w:rsid w:val="005F4586"/>
    <w:rsid w:val="005F4D91"/>
    <w:rsid w:val="005F52A9"/>
    <w:rsid w:val="005F57F9"/>
    <w:rsid w:val="005F646D"/>
    <w:rsid w:val="005F6F43"/>
    <w:rsid w:val="005F72F6"/>
    <w:rsid w:val="005F7549"/>
    <w:rsid w:val="005F7738"/>
    <w:rsid w:val="005F79BF"/>
    <w:rsid w:val="00600473"/>
    <w:rsid w:val="00600FA4"/>
    <w:rsid w:val="006015F2"/>
    <w:rsid w:val="0060185E"/>
    <w:rsid w:val="00602081"/>
    <w:rsid w:val="00602201"/>
    <w:rsid w:val="006023C8"/>
    <w:rsid w:val="0060240F"/>
    <w:rsid w:val="00602425"/>
    <w:rsid w:val="006029B2"/>
    <w:rsid w:val="006032A9"/>
    <w:rsid w:val="00603C9E"/>
    <w:rsid w:val="00603FD3"/>
    <w:rsid w:val="00604468"/>
    <w:rsid w:val="0060447D"/>
    <w:rsid w:val="00604937"/>
    <w:rsid w:val="006052EF"/>
    <w:rsid w:val="00605342"/>
    <w:rsid w:val="0060544B"/>
    <w:rsid w:val="006057E9"/>
    <w:rsid w:val="00605A69"/>
    <w:rsid w:val="00605BD4"/>
    <w:rsid w:val="006060C5"/>
    <w:rsid w:val="00606608"/>
    <w:rsid w:val="00606765"/>
    <w:rsid w:val="00606A9C"/>
    <w:rsid w:val="00606AB3"/>
    <w:rsid w:val="00606B2F"/>
    <w:rsid w:val="00606DA3"/>
    <w:rsid w:val="00607020"/>
    <w:rsid w:val="006071E2"/>
    <w:rsid w:val="0060793C"/>
    <w:rsid w:val="00607D29"/>
    <w:rsid w:val="00607DC0"/>
    <w:rsid w:val="00610376"/>
    <w:rsid w:val="006104B9"/>
    <w:rsid w:val="00610F60"/>
    <w:rsid w:val="00611440"/>
    <w:rsid w:val="0061166C"/>
    <w:rsid w:val="006117C5"/>
    <w:rsid w:val="006117CB"/>
    <w:rsid w:val="006117D9"/>
    <w:rsid w:val="00611EF1"/>
    <w:rsid w:val="006120D3"/>
    <w:rsid w:val="006125AE"/>
    <w:rsid w:val="006129A4"/>
    <w:rsid w:val="00613112"/>
    <w:rsid w:val="006137F1"/>
    <w:rsid w:val="00613D84"/>
    <w:rsid w:val="00613E14"/>
    <w:rsid w:val="006142A1"/>
    <w:rsid w:val="00614777"/>
    <w:rsid w:val="006150A6"/>
    <w:rsid w:val="0061534B"/>
    <w:rsid w:val="00615350"/>
    <w:rsid w:val="00615841"/>
    <w:rsid w:val="00615D58"/>
    <w:rsid w:val="006162EE"/>
    <w:rsid w:val="00616320"/>
    <w:rsid w:val="006164FD"/>
    <w:rsid w:val="006165B3"/>
    <w:rsid w:val="006166A0"/>
    <w:rsid w:val="00616FCD"/>
    <w:rsid w:val="006170B0"/>
    <w:rsid w:val="00617DEA"/>
    <w:rsid w:val="00617EB3"/>
    <w:rsid w:val="00620DAC"/>
    <w:rsid w:val="00621263"/>
    <w:rsid w:val="00621BC1"/>
    <w:rsid w:val="00621FA4"/>
    <w:rsid w:val="00622D5C"/>
    <w:rsid w:val="0062345E"/>
    <w:rsid w:val="00623653"/>
    <w:rsid w:val="00623C5B"/>
    <w:rsid w:val="00623E3E"/>
    <w:rsid w:val="00623E98"/>
    <w:rsid w:val="00623F2A"/>
    <w:rsid w:val="00624A49"/>
    <w:rsid w:val="0062501C"/>
    <w:rsid w:val="00625028"/>
    <w:rsid w:val="00625170"/>
    <w:rsid w:val="00625248"/>
    <w:rsid w:val="006253E6"/>
    <w:rsid w:val="00625730"/>
    <w:rsid w:val="00625ECC"/>
    <w:rsid w:val="006262DA"/>
    <w:rsid w:val="00626470"/>
    <w:rsid w:val="006265AA"/>
    <w:rsid w:val="006266C9"/>
    <w:rsid w:val="0062695D"/>
    <w:rsid w:val="00627171"/>
    <w:rsid w:val="006271BD"/>
    <w:rsid w:val="0062727F"/>
    <w:rsid w:val="00627709"/>
    <w:rsid w:val="0062779F"/>
    <w:rsid w:val="00627E4E"/>
    <w:rsid w:val="00627FBF"/>
    <w:rsid w:val="00630662"/>
    <w:rsid w:val="0063097F"/>
    <w:rsid w:val="00630B39"/>
    <w:rsid w:val="00630CF1"/>
    <w:rsid w:val="00630DBA"/>
    <w:rsid w:val="006315D1"/>
    <w:rsid w:val="00631766"/>
    <w:rsid w:val="00631CF4"/>
    <w:rsid w:val="00631F62"/>
    <w:rsid w:val="00632264"/>
    <w:rsid w:val="00632468"/>
    <w:rsid w:val="00632B56"/>
    <w:rsid w:val="0063319B"/>
    <w:rsid w:val="006334F5"/>
    <w:rsid w:val="006335CD"/>
    <w:rsid w:val="00633998"/>
    <w:rsid w:val="006339CF"/>
    <w:rsid w:val="00633BAA"/>
    <w:rsid w:val="006341E3"/>
    <w:rsid w:val="0063532C"/>
    <w:rsid w:val="0063584D"/>
    <w:rsid w:val="006358BA"/>
    <w:rsid w:val="00635A2F"/>
    <w:rsid w:val="006361EE"/>
    <w:rsid w:val="00636954"/>
    <w:rsid w:val="006369C3"/>
    <w:rsid w:val="006375E3"/>
    <w:rsid w:val="006376D7"/>
    <w:rsid w:val="006377C0"/>
    <w:rsid w:val="00640DA6"/>
    <w:rsid w:val="006410BD"/>
    <w:rsid w:val="0064148A"/>
    <w:rsid w:val="0064171F"/>
    <w:rsid w:val="00641ACD"/>
    <w:rsid w:val="00641CF6"/>
    <w:rsid w:val="0064320A"/>
    <w:rsid w:val="006432D6"/>
    <w:rsid w:val="0064378C"/>
    <w:rsid w:val="006440A5"/>
    <w:rsid w:val="0064484D"/>
    <w:rsid w:val="006459DA"/>
    <w:rsid w:val="00646343"/>
    <w:rsid w:val="00646B9B"/>
    <w:rsid w:val="00646F27"/>
    <w:rsid w:val="006470CB"/>
    <w:rsid w:val="00647FD8"/>
    <w:rsid w:val="006505FF"/>
    <w:rsid w:val="006508AE"/>
    <w:rsid w:val="00650E7D"/>
    <w:rsid w:val="00651743"/>
    <w:rsid w:val="0065180F"/>
    <w:rsid w:val="00651867"/>
    <w:rsid w:val="00651E40"/>
    <w:rsid w:val="006525CF"/>
    <w:rsid w:val="006537A6"/>
    <w:rsid w:val="00653831"/>
    <w:rsid w:val="006539A5"/>
    <w:rsid w:val="00653CC6"/>
    <w:rsid w:val="00654563"/>
    <w:rsid w:val="00655CFC"/>
    <w:rsid w:val="006565A8"/>
    <w:rsid w:val="0065718D"/>
    <w:rsid w:val="006571A3"/>
    <w:rsid w:val="00657BED"/>
    <w:rsid w:val="00657C9C"/>
    <w:rsid w:val="00660104"/>
    <w:rsid w:val="0066017A"/>
    <w:rsid w:val="0066021E"/>
    <w:rsid w:val="006604A5"/>
    <w:rsid w:val="00660602"/>
    <w:rsid w:val="006606B4"/>
    <w:rsid w:val="00661701"/>
    <w:rsid w:val="00661A1D"/>
    <w:rsid w:val="00661F37"/>
    <w:rsid w:val="00662011"/>
    <w:rsid w:val="00662239"/>
    <w:rsid w:val="00662253"/>
    <w:rsid w:val="006625B7"/>
    <w:rsid w:val="00662978"/>
    <w:rsid w:val="00662D78"/>
    <w:rsid w:val="006630E1"/>
    <w:rsid w:val="006632B5"/>
    <w:rsid w:val="0066349F"/>
    <w:rsid w:val="00663A85"/>
    <w:rsid w:val="00663E04"/>
    <w:rsid w:val="00663F6E"/>
    <w:rsid w:val="00664369"/>
    <w:rsid w:val="006645A6"/>
    <w:rsid w:val="00664828"/>
    <w:rsid w:val="00664B78"/>
    <w:rsid w:val="00664C37"/>
    <w:rsid w:val="00665146"/>
    <w:rsid w:val="006656B2"/>
    <w:rsid w:val="00665913"/>
    <w:rsid w:val="0066591C"/>
    <w:rsid w:val="006664F1"/>
    <w:rsid w:val="006665A0"/>
    <w:rsid w:val="00666AA3"/>
    <w:rsid w:val="006670D1"/>
    <w:rsid w:val="006672CE"/>
    <w:rsid w:val="00667A88"/>
    <w:rsid w:val="00667E80"/>
    <w:rsid w:val="00667E98"/>
    <w:rsid w:val="00667F53"/>
    <w:rsid w:val="00667FB7"/>
    <w:rsid w:val="0067006D"/>
    <w:rsid w:val="00670DE6"/>
    <w:rsid w:val="00671145"/>
    <w:rsid w:val="006712CE"/>
    <w:rsid w:val="006713A9"/>
    <w:rsid w:val="006719A6"/>
    <w:rsid w:val="00671BF3"/>
    <w:rsid w:val="0067236B"/>
    <w:rsid w:val="00672486"/>
    <w:rsid w:val="00672905"/>
    <w:rsid w:val="00673061"/>
    <w:rsid w:val="006734AC"/>
    <w:rsid w:val="006736CC"/>
    <w:rsid w:val="00674411"/>
    <w:rsid w:val="006747DC"/>
    <w:rsid w:val="006752DD"/>
    <w:rsid w:val="00676BE6"/>
    <w:rsid w:val="00676E90"/>
    <w:rsid w:val="00677201"/>
    <w:rsid w:val="006773BB"/>
    <w:rsid w:val="00677749"/>
    <w:rsid w:val="00677D33"/>
    <w:rsid w:val="00680212"/>
    <w:rsid w:val="00680228"/>
    <w:rsid w:val="00680795"/>
    <w:rsid w:val="00680BDC"/>
    <w:rsid w:val="0068205D"/>
    <w:rsid w:val="006821F1"/>
    <w:rsid w:val="0068359A"/>
    <w:rsid w:val="006836E5"/>
    <w:rsid w:val="00683EBF"/>
    <w:rsid w:val="00684C38"/>
    <w:rsid w:val="00684C5F"/>
    <w:rsid w:val="006850B1"/>
    <w:rsid w:val="0068539C"/>
    <w:rsid w:val="006855BF"/>
    <w:rsid w:val="00685FBB"/>
    <w:rsid w:val="006860F2"/>
    <w:rsid w:val="00686B73"/>
    <w:rsid w:val="006874DA"/>
    <w:rsid w:val="006878C3"/>
    <w:rsid w:val="00687C48"/>
    <w:rsid w:val="00687F8E"/>
    <w:rsid w:val="006900A1"/>
    <w:rsid w:val="006901DE"/>
    <w:rsid w:val="006906F2"/>
    <w:rsid w:val="0069082F"/>
    <w:rsid w:val="00691619"/>
    <w:rsid w:val="00691773"/>
    <w:rsid w:val="0069188B"/>
    <w:rsid w:val="00692065"/>
    <w:rsid w:val="0069241C"/>
    <w:rsid w:val="006924D1"/>
    <w:rsid w:val="00692516"/>
    <w:rsid w:val="0069281A"/>
    <w:rsid w:val="0069290A"/>
    <w:rsid w:val="006929D8"/>
    <w:rsid w:val="00693058"/>
    <w:rsid w:val="00693657"/>
    <w:rsid w:val="00693773"/>
    <w:rsid w:val="00693B42"/>
    <w:rsid w:val="00693DB1"/>
    <w:rsid w:val="0069409D"/>
    <w:rsid w:val="0069410B"/>
    <w:rsid w:val="00694383"/>
    <w:rsid w:val="00694757"/>
    <w:rsid w:val="0069483F"/>
    <w:rsid w:val="00695122"/>
    <w:rsid w:val="00695C99"/>
    <w:rsid w:val="00696061"/>
    <w:rsid w:val="0069668E"/>
    <w:rsid w:val="006968C7"/>
    <w:rsid w:val="00696999"/>
    <w:rsid w:val="00696EF8"/>
    <w:rsid w:val="0069733F"/>
    <w:rsid w:val="006974D7"/>
    <w:rsid w:val="00697567"/>
    <w:rsid w:val="00697A40"/>
    <w:rsid w:val="006A0165"/>
    <w:rsid w:val="006A0644"/>
    <w:rsid w:val="006A0B8E"/>
    <w:rsid w:val="006A0B91"/>
    <w:rsid w:val="006A0BDA"/>
    <w:rsid w:val="006A12B6"/>
    <w:rsid w:val="006A13C1"/>
    <w:rsid w:val="006A1768"/>
    <w:rsid w:val="006A183C"/>
    <w:rsid w:val="006A2239"/>
    <w:rsid w:val="006A248A"/>
    <w:rsid w:val="006A2C97"/>
    <w:rsid w:val="006A2E3E"/>
    <w:rsid w:val="006A31B2"/>
    <w:rsid w:val="006A322B"/>
    <w:rsid w:val="006A369D"/>
    <w:rsid w:val="006A3A9C"/>
    <w:rsid w:val="006A3B56"/>
    <w:rsid w:val="006A3DC5"/>
    <w:rsid w:val="006A3DD5"/>
    <w:rsid w:val="006A3E6F"/>
    <w:rsid w:val="006A4615"/>
    <w:rsid w:val="006A47E7"/>
    <w:rsid w:val="006A4890"/>
    <w:rsid w:val="006A4B93"/>
    <w:rsid w:val="006A4FDF"/>
    <w:rsid w:val="006A542E"/>
    <w:rsid w:val="006A5484"/>
    <w:rsid w:val="006A56C2"/>
    <w:rsid w:val="006A62F4"/>
    <w:rsid w:val="006A6608"/>
    <w:rsid w:val="006A672D"/>
    <w:rsid w:val="006A6B59"/>
    <w:rsid w:val="006A6E74"/>
    <w:rsid w:val="006A70F9"/>
    <w:rsid w:val="006A7ED7"/>
    <w:rsid w:val="006B02CA"/>
    <w:rsid w:val="006B02F1"/>
    <w:rsid w:val="006B0602"/>
    <w:rsid w:val="006B0967"/>
    <w:rsid w:val="006B13E7"/>
    <w:rsid w:val="006B17FE"/>
    <w:rsid w:val="006B2155"/>
    <w:rsid w:val="006B273C"/>
    <w:rsid w:val="006B274B"/>
    <w:rsid w:val="006B2805"/>
    <w:rsid w:val="006B2A52"/>
    <w:rsid w:val="006B2FAB"/>
    <w:rsid w:val="006B2FDB"/>
    <w:rsid w:val="006B312C"/>
    <w:rsid w:val="006B3997"/>
    <w:rsid w:val="006B399D"/>
    <w:rsid w:val="006B3B43"/>
    <w:rsid w:val="006B3F14"/>
    <w:rsid w:val="006B4091"/>
    <w:rsid w:val="006B40A3"/>
    <w:rsid w:val="006B40D1"/>
    <w:rsid w:val="006B46F0"/>
    <w:rsid w:val="006B4E5A"/>
    <w:rsid w:val="006B5053"/>
    <w:rsid w:val="006B54F1"/>
    <w:rsid w:val="006B550D"/>
    <w:rsid w:val="006B5694"/>
    <w:rsid w:val="006B5A1A"/>
    <w:rsid w:val="006B7153"/>
    <w:rsid w:val="006B7621"/>
    <w:rsid w:val="006B7AFE"/>
    <w:rsid w:val="006B7EAA"/>
    <w:rsid w:val="006C0680"/>
    <w:rsid w:val="006C0F77"/>
    <w:rsid w:val="006C196B"/>
    <w:rsid w:val="006C1F3A"/>
    <w:rsid w:val="006C21C3"/>
    <w:rsid w:val="006C2343"/>
    <w:rsid w:val="006C2B85"/>
    <w:rsid w:val="006C2C16"/>
    <w:rsid w:val="006C325E"/>
    <w:rsid w:val="006C3783"/>
    <w:rsid w:val="006C3E11"/>
    <w:rsid w:val="006C4120"/>
    <w:rsid w:val="006C41AF"/>
    <w:rsid w:val="006C47A4"/>
    <w:rsid w:val="006C4D1A"/>
    <w:rsid w:val="006C4D40"/>
    <w:rsid w:val="006C5124"/>
    <w:rsid w:val="006C5A13"/>
    <w:rsid w:val="006C5D03"/>
    <w:rsid w:val="006C6185"/>
    <w:rsid w:val="006C62C6"/>
    <w:rsid w:val="006C63FD"/>
    <w:rsid w:val="006C6663"/>
    <w:rsid w:val="006C72D7"/>
    <w:rsid w:val="006C72DC"/>
    <w:rsid w:val="006D040C"/>
    <w:rsid w:val="006D0B75"/>
    <w:rsid w:val="006D0C57"/>
    <w:rsid w:val="006D0E82"/>
    <w:rsid w:val="006D10C5"/>
    <w:rsid w:val="006D10D1"/>
    <w:rsid w:val="006D177D"/>
    <w:rsid w:val="006D1EF5"/>
    <w:rsid w:val="006D2534"/>
    <w:rsid w:val="006D2D66"/>
    <w:rsid w:val="006D2E11"/>
    <w:rsid w:val="006D2FD7"/>
    <w:rsid w:val="006D30BD"/>
    <w:rsid w:val="006D37E3"/>
    <w:rsid w:val="006D3A6E"/>
    <w:rsid w:val="006D3BC0"/>
    <w:rsid w:val="006D4203"/>
    <w:rsid w:val="006D42E7"/>
    <w:rsid w:val="006D46FD"/>
    <w:rsid w:val="006D4A3F"/>
    <w:rsid w:val="006D5396"/>
    <w:rsid w:val="006D55B5"/>
    <w:rsid w:val="006D5C4B"/>
    <w:rsid w:val="006D5CB9"/>
    <w:rsid w:val="006D60BC"/>
    <w:rsid w:val="006D6504"/>
    <w:rsid w:val="006D68F0"/>
    <w:rsid w:val="006D6E01"/>
    <w:rsid w:val="006D6E4C"/>
    <w:rsid w:val="006D721D"/>
    <w:rsid w:val="006D74C8"/>
    <w:rsid w:val="006D757B"/>
    <w:rsid w:val="006D77E0"/>
    <w:rsid w:val="006D7819"/>
    <w:rsid w:val="006D79F3"/>
    <w:rsid w:val="006E003D"/>
    <w:rsid w:val="006E0102"/>
    <w:rsid w:val="006E02E0"/>
    <w:rsid w:val="006E0767"/>
    <w:rsid w:val="006E08EC"/>
    <w:rsid w:val="006E0EC4"/>
    <w:rsid w:val="006E1304"/>
    <w:rsid w:val="006E19F1"/>
    <w:rsid w:val="006E1A59"/>
    <w:rsid w:val="006E1E86"/>
    <w:rsid w:val="006E2214"/>
    <w:rsid w:val="006E23F2"/>
    <w:rsid w:val="006E2639"/>
    <w:rsid w:val="006E27BE"/>
    <w:rsid w:val="006E3752"/>
    <w:rsid w:val="006E3B45"/>
    <w:rsid w:val="006E3BB3"/>
    <w:rsid w:val="006E4295"/>
    <w:rsid w:val="006E46EA"/>
    <w:rsid w:val="006E4912"/>
    <w:rsid w:val="006E4A9D"/>
    <w:rsid w:val="006E4B44"/>
    <w:rsid w:val="006E4F9F"/>
    <w:rsid w:val="006E5087"/>
    <w:rsid w:val="006E5171"/>
    <w:rsid w:val="006E5299"/>
    <w:rsid w:val="006E5343"/>
    <w:rsid w:val="006E5625"/>
    <w:rsid w:val="006E6120"/>
    <w:rsid w:val="006E67FC"/>
    <w:rsid w:val="006E68D9"/>
    <w:rsid w:val="006E7995"/>
    <w:rsid w:val="006F00D0"/>
    <w:rsid w:val="006F0694"/>
    <w:rsid w:val="006F082B"/>
    <w:rsid w:val="006F0A5D"/>
    <w:rsid w:val="006F0C12"/>
    <w:rsid w:val="006F1244"/>
    <w:rsid w:val="006F1887"/>
    <w:rsid w:val="006F20D3"/>
    <w:rsid w:val="006F218B"/>
    <w:rsid w:val="006F28E1"/>
    <w:rsid w:val="006F2BF0"/>
    <w:rsid w:val="006F2F5D"/>
    <w:rsid w:val="006F41EF"/>
    <w:rsid w:val="006F44F8"/>
    <w:rsid w:val="006F460F"/>
    <w:rsid w:val="006F47C6"/>
    <w:rsid w:val="006F49DC"/>
    <w:rsid w:val="006F56D2"/>
    <w:rsid w:val="006F59A9"/>
    <w:rsid w:val="006F5D63"/>
    <w:rsid w:val="006F5E93"/>
    <w:rsid w:val="006F6B27"/>
    <w:rsid w:val="006F6D0D"/>
    <w:rsid w:val="006F6FDF"/>
    <w:rsid w:val="006F7298"/>
    <w:rsid w:val="006F743F"/>
    <w:rsid w:val="006F76A5"/>
    <w:rsid w:val="00700402"/>
    <w:rsid w:val="00700776"/>
    <w:rsid w:val="007011EF"/>
    <w:rsid w:val="00701242"/>
    <w:rsid w:val="007017CA"/>
    <w:rsid w:val="00701BB7"/>
    <w:rsid w:val="00701D15"/>
    <w:rsid w:val="007021D3"/>
    <w:rsid w:val="007021DC"/>
    <w:rsid w:val="007024CD"/>
    <w:rsid w:val="00702BCD"/>
    <w:rsid w:val="00702C5E"/>
    <w:rsid w:val="00702DFE"/>
    <w:rsid w:val="007030F3"/>
    <w:rsid w:val="00703B23"/>
    <w:rsid w:val="00703B3C"/>
    <w:rsid w:val="00703EBE"/>
    <w:rsid w:val="0070439A"/>
    <w:rsid w:val="0070484E"/>
    <w:rsid w:val="00704AC3"/>
    <w:rsid w:val="00704BE1"/>
    <w:rsid w:val="00705099"/>
    <w:rsid w:val="00705FD8"/>
    <w:rsid w:val="007060C1"/>
    <w:rsid w:val="00706371"/>
    <w:rsid w:val="00707287"/>
    <w:rsid w:val="007072CA"/>
    <w:rsid w:val="00707425"/>
    <w:rsid w:val="00707480"/>
    <w:rsid w:val="00707613"/>
    <w:rsid w:val="00707B30"/>
    <w:rsid w:val="00707F8A"/>
    <w:rsid w:val="00707FAE"/>
    <w:rsid w:val="007100D8"/>
    <w:rsid w:val="00710119"/>
    <w:rsid w:val="007105B4"/>
    <w:rsid w:val="007109EC"/>
    <w:rsid w:val="00710AF1"/>
    <w:rsid w:val="00710E61"/>
    <w:rsid w:val="00711114"/>
    <w:rsid w:val="00711BC2"/>
    <w:rsid w:val="00713574"/>
    <w:rsid w:val="0071385A"/>
    <w:rsid w:val="00713B6A"/>
    <w:rsid w:val="00713E02"/>
    <w:rsid w:val="00714123"/>
    <w:rsid w:val="007153C4"/>
    <w:rsid w:val="007155B0"/>
    <w:rsid w:val="007155C5"/>
    <w:rsid w:val="00715926"/>
    <w:rsid w:val="00716088"/>
    <w:rsid w:val="007163D0"/>
    <w:rsid w:val="0071793F"/>
    <w:rsid w:val="007179D9"/>
    <w:rsid w:val="00717A1E"/>
    <w:rsid w:val="00717A70"/>
    <w:rsid w:val="00717E0A"/>
    <w:rsid w:val="00717E71"/>
    <w:rsid w:val="00717FF9"/>
    <w:rsid w:val="0072084F"/>
    <w:rsid w:val="00720C7D"/>
    <w:rsid w:val="007211B3"/>
    <w:rsid w:val="00722435"/>
    <w:rsid w:val="007229B6"/>
    <w:rsid w:val="00723786"/>
    <w:rsid w:val="00723828"/>
    <w:rsid w:val="00723B51"/>
    <w:rsid w:val="00723F6E"/>
    <w:rsid w:val="00724E44"/>
    <w:rsid w:val="00724F39"/>
    <w:rsid w:val="007256F0"/>
    <w:rsid w:val="00725C68"/>
    <w:rsid w:val="00725F4B"/>
    <w:rsid w:val="0072621F"/>
    <w:rsid w:val="00726310"/>
    <w:rsid w:val="00726438"/>
    <w:rsid w:val="00726481"/>
    <w:rsid w:val="00726B4F"/>
    <w:rsid w:val="007273B0"/>
    <w:rsid w:val="0072753A"/>
    <w:rsid w:val="00727628"/>
    <w:rsid w:val="007278DF"/>
    <w:rsid w:val="00727BAB"/>
    <w:rsid w:val="00727C93"/>
    <w:rsid w:val="00727D58"/>
    <w:rsid w:val="00730205"/>
    <w:rsid w:val="007306EA"/>
    <w:rsid w:val="00730A18"/>
    <w:rsid w:val="00730B62"/>
    <w:rsid w:val="00730CDC"/>
    <w:rsid w:val="00730F96"/>
    <w:rsid w:val="00731544"/>
    <w:rsid w:val="00731AB0"/>
    <w:rsid w:val="00732570"/>
    <w:rsid w:val="00732807"/>
    <w:rsid w:val="00732A21"/>
    <w:rsid w:val="00732AE3"/>
    <w:rsid w:val="00732D6B"/>
    <w:rsid w:val="00732ECE"/>
    <w:rsid w:val="0073375F"/>
    <w:rsid w:val="00733BCC"/>
    <w:rsid w:val="00734018"/>
    <w:rsid w:val="00734185"/>
    <w:rsid w:val="00734276"/>
    <w:rsid w:val="007342A4"/>
    <w:rsid w:val="007342EE"/>
    <w:rsid w:val="00734603"/>
    <w:rsid w:val="00735149"/>
    <w:rsid w:val="00735BDE"/>
    <w:rsid w:val="0073606F"/>
    <w:rsid w:val="007365A1"/>
    <w:rsid w:val="007365DD"/>
    <w:rsid w:val="00736997"/>
    <w:rsid w:val="00736DCA"/>
    <w:rsid w:val="00737153"/>
    <w:rsid w:val="00737DBD"/>
    <w:rsid w:val="00737E25"/>
    <w:rsid w:val="00740714"/>
    <w:rsid w:val="00741279"/>
    <w:rsid w:val="0074138C"/>
    <w:rsid w:val="00741491"/>
    <w:rsid w:val="00741890"/>
    <w:rsid w:val="00741916"/>
    <w:rsid w:val="00741BE1"/>
    <w:rsid w:val="00742275"/>
    <w:rsid w:val="00742515"/>
    <w:rsid w:val="007427F2"/>
    <w:rsid w:val="007428E4"/>
    <w:rsid w:val="00742B3B"/>
    <w:rsid w:val="007430AB"/>
    <w:rsid w:val="00743D66"/>
    <w:rsid w:val="00744018"/>
    <w:rsid w:val="007442A3"/>
    <w:rsid w:val="00744EDF"/>
    <w:rsid w:val="007456CF"/>
    <w:rsid w:val="00745BB9"/>
    <w:rsid w:val="00745FC8"/>
    <w:rsid w:val="007463A5"/>
    <w:rsid w:val="007468F4"/>
    <w:rsid w:val="00746FEA"/>
    <w:rsid w:val="007477EB"/>
    <w:rsid w:val="00747AD9"/>
    <w:rsid w:val="00750D25"/>
    <w:rsid w:val="00751F9C"/>
    <w:rsid w:val="00752CA1"/>
    <w:rsid w:val="00752E6E"/>
    <w:rsid w:val="0075374A"/>
    <w:rsid w:val="00753F60"/>
    <w:rsid w:val="00754033"/>
    <w:rsid w:val="00754463"/>
    <w:rsid w:val="00754648"/>
    <w:rsid w:val="00755B11"/>
    <w:rsid w:val="00756548"/>
    <w:rsid w:val="00756661"/>
    <w:rsid w:val="00756E33"/>
    <w:rsid w:val="007570E1"/>
    <w:rsid w:val="007573CF"/>
    <w:rsid w:val="00757490"/>
    <w:rsid w:val="00757C4A"/>
    <w:rsid w:val="007600A4"/>
    <w:rsid w:val="00760857"/>
    <w:rsid w:val="00761286"/>
    <w:rsid w:val="007614E0"/>
    <w:rsid w:val="00762164"/>
    <w:rsid w:val="00762518"/>
    <w:rsid w:val="007626C1"/>
    <w:rsid w:val="007636F9"/>
    <w:rsid w:val="00764119"/>
    <w:rsid w:val="0076453D"/>
    <w:rsid w:val="0076545A"/>
    <w:rsid w:val="0076548C"/>
    <w:rsid w:val="00766B95"/>
    <w:rsid w:val="00766F8A"/>
    <w:rsid w:val="007704FB"/>
    <w:rsid w:val="00770619"/>
    <w:rsid w:val="00770686"/>
    <w:rsid w:val="00770882"/>
    <w:rsid w:val="00770E10"/>
    <w:rsid w:val="007711AB"/>
    <w:rsid w:val="007714B0"/>
    <w:rsid w:val="0077179E"/>
    <w:rsid w:val="00771BA9"/>
    <w:rsid w:val="00771BCF"/>
    <w:rsid w:val="00771F9D"/>
    <w:rsid w:val="007722EE"/>
    <w:rsid w:val="007727FC"/>
    <w:rsid w:val="0077363C"/>
    <w:rsid w:val="00773BD7"/>
    <w:rsid w:val="00773C07"/>
    <w:rsid w:val="007742D6"/>
    <w:rsid w:val="0077494F"/>
    <w:rsid w:val="007750D4"/>
    <w:rsid w:val="00775185"/>
    <w:rsid w:val="00775407"/>
    <w:rsid w:val="0077571B"/>
    <w:rsid w:val="0077580F"/>
    <w:rsid w:val="00775C6F"/>
    <w:rsid w:val="00775D89"/>
    <w:rsid w:val="007767AF"/>
    <w:rsid w:val="007767C8"/>
    <w:rsid w:val="00776A8C"/>
    <w:rsid w:val="00776E80"/>
    <w:rsid w:val="00776F30"/>
    <w:rsid w:val="0077706B"/>
    <w:rsid w:val="00777F52"/>
    <w:rsid w:val="0078082F"/>
    <w:rsid w:val="00781440"/>
    <w:rsid w:val="00781992"/>
    <w:rsid w:val="007819B9"/>
    <w:rsid w:val="00781DDC"/>
    <w:rsid w:val="0078210F"/>
    <w:rsid w:val="00782A6F"/>
    <w:rsid w:val="00782B1B"/>
    <w:rsid w:val="00783194"/>
    <w:rsid w:val="007834C8"/>
    <w:rsid w:val="007836F0"/>
    <w:rsid w:val="00783AC3"/>
    <w:rsid w:val="00783C18"/>
    <w:rsid w:val="00783C62"/>
    <w:rsid w:val="00784DBF"/>
    <w:rsid w:val="00784F57"/>
    <w:rsid w:val="00785767"/>
    <w:rsid w:val="00785F90"/>
    <w:rsid w:val="007860B9"/>
    <w:rsid w:val="0078673D"/>
    <w:rsid w:val="00786AB8"/>
    <w:rsid w:val="00787071"/>
    <w:rsid w:val="007870EC"/>
    <w:rsid w:val="00787A14"/>
    <w:rsid w:val="00787AE9"/>
    <w:rsid w:val="00787C96"/>
    <w:rsid w:val="00790858"/>
    <w:rsid w:val="00790904"/>
    <w:rsid w:val="00790943"/>
    <w:rsid w:val="00790B1C"/>
    <w:rsid w:val="00790EC6"/>
    <w:rsid w:val="007912DA"/>
    <w:rsid w:val="007916B9"/>
    <w:rsid w:val="007917C6"/>
    <w:rsid w:val="00791F0A"/>
    <w:rsid w:val="00792173"/>
    <w:rsid w:val="0079229B"/>
    <w:rsid w:val="007923BA"/>
    <w:rsid w:val="0079281F"/>
    <w:rsid w:val="00792891"/>
    <w:rsid w:val="00792EC0"/>
    <w:rsid w:val="00793698"/>
    <w:rsid w:val="00793727"/>
    <w:rsid w:val="00793772"/>
    <w:rsid w:val="00793CF2"/>
    <w:rsid w:val="0079429F"/>
    <w:rsid w:val="00794422"/>
    <w:rsid w:val="00794DEA"/>
    <w:rsid w:val="00794EE9"/>
    <w:rsid w:val="0079506A"/>
    <w:rsid w:val="007951A5"/>
    <w:rsid w:val="007951D1"/>
    <w:rsid w:val="0079584C"/>
    <w:rsid w:val="007965FF"/>
    <w:rsid w:val="00796970"/>
    <w:rsid w:val="00796C47"/>
    <w:rsid w:val="00797249"/>
    <w:rsid w:val="00797FD2"/>
    <w:rsid w:val="007A0136"/>
    <w:rsid w:val="007A0861"/>
    <w:rsid w:val="007A1DF0"/>
    <w:rsid w:val="007A2FB6"/>
    <w:rsid w:val="007A3CF2"/>
    <w:rsid w:val="007A400E"/>
    <w:rsid w:val="007A4070"/>
    <w:rsid w:val="007A42D8"/>
    <w:rsid w:val="007A53C5"/>
    <w:rsid w:val="007A5E64"/>
    <w:rsid w:val="007A62F3"/>
    <w:rsid w:val="007A68F3"/>
    <w:rsid w:val="007A6B15"/>
    <w:rsid w:val="007A6C56"/>
    <w:rsid w:val="007A7349"/>
    <w:rsid w:val="007A7851"/>
    <w:rsid w:val="007A797D"/>
    <w:rsid w:val="007A7D7E"/>
    <w:rsid w:val="007A7D8C"/>
    <w:rsid w:val="007B09AB"/>
    <w:rsid w:val="007B13B6"/>
    <w:rsid w:val="007B13E5"/>
    <w:rsid w:val="007B1895"/>
    <w:rsid w:val="007B1920"/>
    <w:rsid w:val="007B1AD0"/>
    <w:rsid w:val="007B1C30"/>
    <w:rsid w:val="007B25C8"/>
    <w:rsid w:val="007B2EA0"/>
    <w:rsid w:val="007B2F46"/>
    <w:rsid w:val="007B314F"/>
    <w:rsid w:val="007B3152"/>
    <w:rsid w:val="007B3637"/>
    <w:rsid w:val="007B378A"/>
    <w:rsid w:val="007B3BBF"/>
    <w:rsid w:val="007B3CD4"/>
    <w:rsid w:val="007B431A"/>
    <w:rsid w:val="007B48FA"/>
    <w:rsid w:val="007B4C56"/>
    <w:rsid w:val="007B553E"/>
    <w:rsid w:val="007B5D35"/>
    <w:rsid w:val="007B5E55"/>
    <w:rsid w:val="007B6A3A"/>
    <w:rsid w:val="007B797E"/>
    <w:rsid w:val="007B7C06"/>
    <w:rsid w:val="007B7EE2"/>
    <w:rsid w:val="007C016B"/>
    <w:rsid w:val="007C1105"/>
    <w:rsid w:val="007C1578"/>
    <w:rsid w:val="007C15F4"/>
    <w:rsid w:val="007C1B80"/>
    <w:rsid w:val="007C2455"/>
    <w:rsid w:val="007C2A6D"/>
    <w:rsid w:val="007C2DCB"/>
    <w:rsid w:val="007C3BD3"/>
    <w:rsid w:val="007C3DD8"/>
    <w:rsid w:val="007C4895"/>
    <w:rsid w:val="007C49B2"/>
    <w:rsid w:val="007C4B8D"/>
    <w:rsid w:val="007C542A"/>
    <w:rsid w:val="007C5982"/>
    <w:rsid w:val="007C637A"/>
    <w:rsid w:val="007C6417"/>
    <w:rsid w:val="007C65F8"/>
    <w:rsid w:val="007C663D"/>
    <w:rsid w:val="007C6760"/>
    <w:rsid w:val="007C6A39"/>
    <w:rsid w:val="007C739A"/>
    <w:rsid w:val="007C73F0"/>
    <w:rsid w:val="007C7A72"/>
    <w:rsid w:val="007C7D01"/>
    <w:rsid w:val="007D0F06"/>
    <w:rsid w:val="007D101A"/>
    <w:rsid w:val="007D12BF"/>
    <w:rsid w:val="007D1415"/>
    <w:rsid w:val="007D1965"/>
    <w:rsid w:val="007D2E1E"/>
    <w:rsid w:val="007D2EAC"/>
    <w:rsid w:val="007D3244"/>
    <w:rsid w:val="007D35ED"/>
    <w:rsid w:val="007D4199"/>
    <w:rsid w:val="007D43A9"/>
    <w:rsid w:val="007D4740"/>
    <w:rsid w:val="007D5147"/>
    <w:rsid w:val="007D5541"/>
    <w:rsid w:val="007D55D0"/>
    <w:rsid w:val="007D61F9"/>
    <w:rsid w:val="007D643B"/>
    <w:rsid w:val="007D6638"/>
    <w:rsid w:val="007D6F58"/>
    <w:rsid w:val="007D76A2"/>
    <w:rsid w:val="007D7899"/>
    <w:rsid w:val="007D7BD3"/>
    <w:rsid w:val="007D7D22"/>
    <w:rsid w:val="007E0203"/>
    <w:rsid w:val="007E1ED3"/>
    <w:rsid w:val="007E213F"/>
    <w:rsid w:val="007E260C"/>
    <w:rsid w:val="007E26E9"/>
    <w:rsid w:val="007E2B3B"/>
    <w:rsid w:val="007E3135"/>
    <w:rsid w:val="007E3AB9"/>
    <w:rsid w:val="007E3E25"/>
    <w:rsid w:val="007E4215"/>
    <w:rsid w:val="007E429C"/>
    <w:rsid w:val="007E47F2"/>
    <w:rsid w:val="007E4824"/>
    <w:rsid w:val="007E49F3"/>
    <w:rsid w:val="007E4C99"/>
    <w:rsid w:val="007E4D42"/>
    <w:rsid w:val="007E52E4"/>
    <w:rsid w:val="007E5661"/>
    <w:rsid w:val="007E588E"/>
    <w:rsid w:val="007E5C82"/>
    <w:rsid w:val="007E5E31"/>
    <w:rsid w:val="007E694C"/>
    <w:rsid w:val="007E6DD4"/>
    <w:rsid w:val="007E6F87"/>
    <w:rsid w:val="007E7767"/>
    <w:rsid w:val="007E7C56"/>
    <w:rsid w:val="007E7CD2"/>
    <w:rsid w:val="007E7F80"/>
    <w:rsid w:val="007F0422"/>
    <w:rsid w:val="007F0696"/>
    <w:rsid w:val="007F0E68"/>
    <w:rsid w:val="007F1708"/>
    <w:rsid w:val="007F1DD8"/>
    <w:rsid w:val="007F1EFD"/>
    <w:rsid w:val="007F2250"/>
    <w:rsid w:val="007F250F"/>
    <w:rsid w:val="007F288D"/>
    <w:rsid w:val="007F28A0"/>
    <w:rsid w:val="007F2ED3"/>
    <w:rsid w:val="007F2F35"/>
    <w:rsid w:val="007F3438"/>
    <w:rsid w:val="007F36F4"/>
    <w:rsid w:val="007F3861"/>
    <w:rsid w:val="007F3C40"/>
    <w:rsid w:val="007F3CF9"/>
    <w:rsid w:val="007F416C"/>
    <w:rsid w:val="007F4237"/>
    <w:rsid w:val="007F4266"/>
    <w:rsid w:val="007F466A"/>
    <w:rsid w:val="007F4893"/>
    <w:rsid w:val="007F4905"/>
    <w:rsid w:val="007F494B"/>
    <w:rsid w:val="007F4A5C"/>
    <w:rsid w:val="007F5105"/>
    <w:rsid w:val="007F5E69"/>
    <w:rsid w:val="007F60D8"/>
    <w:rsid w:val="007F63DD"/>
    <w:rsid w:val="007F6466"/>
    <w:rsid w:val="007F656E"/>
    <w:rsid w:val="007F6625"/>
    <w:rsid w:val="007F7563"/>
    <w:rsid w:val="007F7CFB"/>
    <w:rsid w:val="00800841"/>
    <w:rsid w:val="00800F39"/>
    <w:rsid w:val="00800FED"/>
    <w:rsid w:val="008015B6"/>
    <w:rsid w:val="008016FE"/>
    <w:rsid w:val="00801A86"/>
    <w:rsid w:val="00801D56"/>
    <w:rsid w:val="00802016"/>
    <w:rsid w:val="008029C0"/>
    <w:rsid w:val="00802C6F"/>
    <w:rsid w:val="00802DF2"/>
    <w:rsid w:val="008031D0"/>
    <w:rsid w:val="008032A4"/>
    <w:rsid w:val="00803459"/>
    <w:rsid w:val="0080363E"/>
    <w:rsid w:val="00804277"/>
    <w:rsid w:val="0080465B"/>
    <w:rsid w:val="008047FF"/>
    <w:rsid w:val="00804939"/>
    <w:rsid w:val="00804A47"/>
    <w:rsid w:val="00804BF0"/>
    <w:rsid w:val="00804FB6"/>
    <w:rsid w:val="008052E5"/>
    <w:rsid w:val="00805CB0"/>
    <w:rsid w:val="00805D95"/>
    <w:rsid w:val="008062B2"/>
    <w:rsid w:val="008066AF"/>
    <w:rsid w:val="0080684A"/>
    <w:rsid w:val="00806E01"/>
    <w:rsid w:val="0080754B"/>
    <w:rsid w:val="008076DB"/>
    <w:rsid w:val="008077DA"/>
    <w:rsid w:val="00810783"/>
    <w:rsid w:val="00810B7A"/>
    <w:rsid w:val="00810D90"/>
    <w:rsid w:val="008122A3"/>
    <w:rsid w:val="0081281D"/>
    <w:rsid w:val="00812D00"/>
    <w:rsid w:val="0081352A"/>
    <w:rsid w:val="008135F2"/>
    <w:rsid w:val="0081363B"/>
    <w:rsid w:val="00813DF3"/>
    <w:rsid w:val="00813E50"/>
    <w:rsid w:val="00814105"/>
    <w:rsid w:val="008142EE"/>
    <w:rsid w:val="008143A9"/>
    <w:rsid w:val="0081483B"/>
    <w:rsid w:val="008148C6"/>
    <w:rsid w:val="00814D27"/>
    <w:rsid w:val="00815360"/>
    <w:rsid w:val="00815747"/>
    <w:rsid w:val="00815879"/>
    <w:rsid w:val="00815A4D"/>
    <w:rsid w:val="0081629E"/>
    <w:rsid w:val="00816397"/>
    <w:rsid w:val="008164A0"/>
    <w:rsid w:val="0081680F"/>
    <w:rsid w:val="008169CF"/>
    <w:rsid w:val="00816C5E"/>
    <w:rsid w:val="008170BC"/>
    <w:rsid w:val="008176E3"/>
    <w:rsid w:val="00817B89"/>
    <w:rsid w:val="00820BF2"/>
    <w:rsid w:val="00820CA0"/>
    <w:rsid w:val="0082108A"/>
    <w:rsid w:val="00821327"/>
    <w:rsid w:val="008214A5"/>
    <w:rsid w:val="008222CC"/>
    <w:rsid w:val="008223EA"/>
    <w:rsid w:val="00822553"/>
    <w:rsid w:val="00822AC4"/>
    <w:rsid w:val="00823A4C"/>
    <w:rsid w:val="00824B88"/>
    <w:rsid w:val="00825188"/>
    <w:rsid w:val="00825596"/>
    <w:rsid w:val="00825789"/>
    <w:rsid w:val="00826953"/>
    <w:rsid w:val="00826ADB"/>
    <w:rsid w:val="00827669"/>
    <w:rsid w:val="00827ACA"/>
    <w:rsid w:val="0083006F"/>
    <w:rsid w:val="008302F8"/>
    <w:rsid w:val="0083051E"/>
    <w:rsid w:val="00830A65"/>
    <w:rsid w:val="00830B65"/>
    <w:rsid w:val="00830F7A"/>
    <w:rsid w:val="00831204"/>
    <w:rsid w:val="008315F9"/>
    <w:rsid w:val="00831902"/>
    <w:rsid w:val="00831ADA"/>
    <w:rsid w:val="00831ED1"/>
    <w:rsid w:val="008322BF"/>
    <w:rsid w:val="0083230D"/>
    <w:rsid w:val="00832B70"/>
    <w:rsid w:val="00832DBC"/>
    <w:rsid w:val="008330A8"/>
    <w:rsid w:val="0083368D"/>
    <w:rsid w:val="008344BC"/>
    <w:rsid w:val="00834FFC"/>
    <w:rsid w:val="00835A22"/>
    <w:rsid w:val="00835D04"/>
    <w:rsid w:val="0083634E"/>
    <w:rsid w:val="00836C95"/>
    <w:rsid w:val="00836F45"/>
    <w:rsid w:val="00837640"/>
    <w:rsid w:val="0083769F"/>
    <w:rsid w:val="00837F56"/>
    <w:rsid w:val="008403F5"/>
    <w:rsid w:val="008407BD"/>
    <w:rsid w:val="00840C4C"/>
    <w:rsid w:val="008414AE"/>
    <w:rsid w:val="008417F3"/>
    <w:rsid w:val="00841AB5"/>
    <w:rsid w:val="00841DBE"/>
    <w:rsid w:val="008420D4"/>
    <w:rsid w:val="00842486"/>
    <w:rsid w:val="008426BD"/>
    <w:rsid w:val="008434E2"/>
    <w:rsid w:val="00843B94"/>
    <w:rsid w:val="00843C34"/>
    <w:rsid w:val="0084453F"/>
    <w:rsid w:val="008445E6"/>
    <w:rsid w:val="00844B9E"/>
    <w:rsid w:val="00844BC1"/>
    <w:rsid w:val="00844DE6"/>
    <w:rsid w:val="008453C6"/>
    <w:rsid w:val="008459DB"/>
    <w:rsid w:val="00846192"/>
    <w:rsid w:val="00846626"/>
    <w:rsid w:val="00846712"/>
    <w:rsid w:val="008467CC"/>
    <w:rsid w:val="008467FA"/>
    <w:rsid w:val="00846AC0"/>
    <w:rsid w:val="008475A8"/>
    <w:rsid w:val="00847B5E"/>
    <w:rsid w:val="00847EFC"/>
    <w:rsid w:val="00847F66"/>
    <w:rsid w:val="008506A7"/>
    <w:rsid w:val="00850BED"/>
    <w:rsid w:val="00851001"/>
    <w:rsid w:val="00851111"/>
    <w:rsid w:val="008511B2"/>
    <w:rsid w:val="008513AD"/>
    <w:rsid w:val="00851A6E"/>
    <w:rsid w:val="0085253F"/>
    <w:rsid w:val="00852904"/>
    <w:rsid w:val="00852B4D"/>
    <w:rsid w:val="00852DE6"/>
    <w:rsid w:val="0085411F"/>
    <w:rsid w:val="00854BBD"/>
    <w:rsid w:val="0085526B"/>
    <w:rsid w:val="00855715"/>
    <w:rsid w:val="0085579F"/>
    <w:rsid w:val="00855A43"/>
    <w:rsid w:val="00855BCA"/>
    <w:rsid w:val="00856BEF"/>
    <w:rsid w:val="00856DA0"/>
    <w:rsid w:val="0085701A"/>
    <w:rsid w:val="008570CA"/>
    <w:rsid w:val="00857377"/>
    <w:rsid w:val="00857A87"/>
    <w:rsid w:val="00857CD0"/>
    <w:rsid w:val="008604B9"/>
    <w:rsid w:val="00860B57"/>
    <w:rsid w:val="00861045"/>
    <w:rsid w:val="00861C15"/>
    <w:rsid w:val="00861D09"/>
    <w:rsid w:val="008622BE"/>
    <w:rsid w:val="00862C9D"/>
    <w:rsid w:val="00862D76"/>
    <w:rsid w:val="00863485"/>
    <w:rsid w:val="00863955"/>
    <w:rsid w:val="00863A6D"/>
    <w:rsid w:val="00863B09"/>
    <w:rsid w:val="00863E49"/>
    <w:rsid w:val="008648D9"/>
    <w:rsid w:val="00864CA5"/>
    <w:rsid w:val="00864CFC"/>
    <w:rsid w:val="008656A0"/>
    <w:rsid w:val="00865AC3"/>
    <w:rsid w:val="00865B10"/>
    <w:rsid w:val="0086603E"/>
    <w:rsid w:val="00866909"/>
    <w:rsid w:val="00867BE6"/>
    <w:rsid w:val="00867DA4"/>
    <w:rsid w:val="00870928"/>
    <w:rsid w:val="00870A2F"/>
    <w:rsid w:val="00870C52"/>
    <w:rsid w:val="00870CA2"/>
    <w:rsid w:val="00870EA4"/>
    <w:rsid w:val="00870FBE"/>
    <w:rsid w:val="00871419"/>
    <w:rsid w:val="008718B2"/>
    <w:rsid w:val="00871A9D"/>
    <w:rsid w:val="00872778"/>
    <w:rsid w:val="00872C30"/>
    <w:rsid w:val="00872C45"/>
    <w:rsid w:val="00872C56"/>
    <w:rsid w:val="0087302B"/>
    <w:rsid w:val="00873E1D"/>
    <w:rsid w:val="0087409C"/>
    <w:rsid w:val="00874CD5"/>
    <w:rsid w:val="00876103"/>
    <w:rsid w:val="008769BE"/>
    <w:rsid w:val="0087778C"/>
    <w:rsid w:val="00877970"/>
    <w:rsid w:val="00877C7F"/>
    <w:rsid w:val="008800EE"/>
    <w:rsid w:val="00880107"/>
    <w:rsid w:val="008807DD"/>
    <w:rsid w:val="00880F66"/>
    <w:rsid w:val="0088105A"/>
    <w:rsid w:val="00881343"/>
    <w:rsid w:val="0088164C"/>
    <w:rsid w:val="0088281F"/>
    <w:rsid w:val="00882C75"/>
    <w:rsid w:val="00883047"/>
    <w:rsid w:val="008832D6"/>
    <w:rsid w:val="00883AE3"/>
    <w:rsid w:val="00883BBB"/>
    <w:rsid w:val="008840F4"/>
    <w:rsid w:val="00884109"/>
    <w:rsid w:val="00884275"/>
    <w:rsid w:val="0088427C"/>
    <w:rsid w:val="00884511"/>
    <w:rsid w:val="0088452B"/>
    <w:rsid w:val="00884A02"/>
    <w:rsid w:val="00884AC6"/>
    <w:rsid w:val="00884FDF"/>
    <w:rsid w:val="008854A2"/>
    <w:rsid w:val="00885A61"/>
    <w:rsid w:val="00885CF2"/>
    <w:rsid w:val="00886722"/>
    <w:rsid w:val="008867DB"/>
    <w:rsid w:val="00886F9C"/>
    <w:rsid w:val="00890C1C"/>
    <w:rsid w:val="008910D0"/>
    <w:rsid w:val="00891236"/>
    <w:rsid w:val="00891448"/>
    <w:rsid w:val="008922C3"/>
    <w:rsid w:val="00892B9B"/>
    <w:rsid w:val="00893190"/>
    <w:rsid w:val="0089337A"/>
    <w:rsid w:val="0089372D"/>
    <w:rsid w:val="00893D68"/>
    <w:rsid w:val="0089406D"/>
    <w:rsid w:val="00894105"/>
    <w:rsid w:val="00894496"/>
    <w:rsid w:val="00894B45"/>
    <w:rsid w:val="0089522D"/>
    <w:rsid w:val="008952E9"/>
    <w:rsid w:val="008952FB"/>
    <w:rsid w:val="00895383"/>
    <w:rsid w:val="00895406"/>
    <w:rsid w:val="00895474"/>
    <w:rsid w:val="0089585D"/>
    <w:rsid w:val="008959DE"/>
    <w:rsid w:val="00895B5B"/>
    <w:rsid w:val="00895C54"/>
    <w:rsid w:val="00895F3A"/>
    <w:rsid w:val="00895FFC"/>
    <w:rsid w:val="00896189"/>
    <w:rsid w:val="00897241"/>
    <w:rsid w:val="008972AF"/>
    <w:rsid w:val="00897D37"/>
    <w:rsid w:val="008A0FE9"/>
    <w:rsid w:val="008A12B1"/>
    <w:rsid w:val="008A1AA3"/>
    <w:rsid w:val="008A1F7F"/>
    <w:rsid w:val="008A25E8"/>
    <w:rsid w:val="008A2D7B"/>
    <w:rsid w:val="008A38EA"/>
    <w:rsid w:val="008A3C9E"/>
    <w:rsid w:val="008A49BD"/>
    <w:rsid w:val="008A4A66"/>
    <w:rsid w:val="008A4B69"/>
    <w:rsid w:val="008A5963"/>
    <w:rsid w:val="008A599A"/>
    <w:rsid w:val="008A5B7B"/>
    <w:rsid w:val="008A6080"/>
    <w:rsid w:val="008A648E"/>
    <w:rsid w:val="008A695D"/>
    <w:rsid w:val="008A6A58"/>
    <w:rsid w:val="008A74B1"/>
    <w:rsid w:val="008A790B"/>
    <w:rsid w:val="008A7C9C"/>
    <w:rsid w:val="008B0574"/>
    <w:rsid w:val="008B0CF5"/>
    <w:rsid w:val="008B1083"/>
    <w:rsid w:val="008B11F7"/>
    <w:rsid w:val="008B12D9"/>
    <w:rsid w:val="008B1588"/>
    <w:rsid w:val="008B15BC"/>
    <w:rsid w:val="008B1A32"/>
    <w:rsid w:val="008B2102"/>
    <w:rsid w:val="008B2646"/>
    <w:rsid w:val="008B27D6"/>
    <w:rsid w:val="008B32C4"/>
    <w:rsid w:val="008B3956"/>
    <w:rsid w:val="008B3CDC"/>
    <w:rsid w:val="008B404C"/>
    <w:rsid w:val="008B5D76"/>
    <w:rsid w:val="008B5FBF"/>
    <w:rsid w:val="008B64F3"/>
    <w:rsid w:val="008B6B3B"/>
    <w:rsid w:val="008B6E4D"/>
    <w:rsid w:val="008B77E6"/>
    <w:rsid w:val="008B79E3"/>
    <w:rsid w:val="008B7A61"/>
    <w:rsid w:val="008B7D9C"/>
    <w:rsid w:val="008B7EB2"/>
    <w:rsid w:val="008C0579"/>
    <w:rsid w:val="008C070B"/>
    <w:rsid w:val="008C0C47"/>
    <w:rsid w:val="008C103F"/>
    <w:rsid w:val="008C252D"/>
    <w:rsid w:val="008C28C1"/>
    <w:rsid w:val="008C2953"/>
    <w:rsid w:val="008C29D1"/>
    <w:rsid w:val="008C383F"/>
    <w:rsid w:val="008C4070"/>
    <w:rsid w:val="008C4D5C"/>
    <w:rsid w:val="008C5358"/>
    <w:rsid w:val="008C5548"/>
    <w:rsid w:val="008C56F1"/>
    <w:rsid w:val="008C59B1"/>
    <w:rsid w:val="008C617E"/>
    <w:rsid w:val="008C73A1"/>
    <w:rsid w:val="008C74A5"/>
    <w:rsid w:val="008C7E60"/>
    <w:rsid w:val="008D03BC"/>
    <w:rsid w:val="008D0F2D"/>
    <w:rsid w:val="008D11DB"/>
    <w:rsid w:val="008D13A1"/>
    <w:rsid w:val="008D2134"/>
    <w:rsid w:val="008D3037"/>
    <w:rsid w:val="008D3597"/>
    <w:rsid w:val="008D39D3"/>
    <w:rsid w:val="008D39EA"/>
    <w:rsid w:val="008D3CA4"/>
    <w:rsid w:val="008D3E4D"/>
    <w:rsid w:val="008D3FC1"/>
    <w:rsid w:val="008D42B9"/>
    <w:rsid w:val="008D555F"/>
    <w:rsid w:val="008D5571"/>
    <w:rsid w:val="008D5813"/>
    <w:rsid w:val="008D5D71"/>
    <w:rsid w:val="008D6254"/>
    <w:rsid w:val="008D63A8"/>
    <w:rsid w:val="008D6888"/>
    <w:rsid w:val="008D71C2"/>
    <w:rsid w:val="008D71D9"/>
    <w:rsid w:val="008D720E"/>
    <w:rsid w:val="008D732C"/>
    <w:rsid w:val="008D78AE"/>
    <w:rsid w:val="008D7C3D"/>
    <w:rsid w:val="008E03A0"/>
    <w:rsid w:val="008E16D1"/>
    <w:rsid w:val="008E1763"/>
    <w:rsid w:val="008E2421"/>
    <w:rsid w:val="008E2509"/>
    <w:rsid w:val="008E28E5"/>
    <w:rsid w:val="008E2AEA"/>
    <w:rsid w:val="008E2BF1"/>
    <w:rsid w:val="008E2C66"/>
    <w:rsid w:val="008E3285"/>
    <w:rsid w:val="008E440D"/>
    <w:rsid w:val="008E4DEB"/>
    <w:rsid w:val="008E52E0"/>
    <w:rsid w:val="008E54A8"/>
    <w:rsid w:val="008E5782"/>
    <w:rsid w:val="008E621A"/>
    <w:rsid w:val="008E6708"/>
    <w:rsid w:val="008E677A"/>
    <w:rsid w:val="008E6D37"/>
    <w:rsid w:val="008E7463"/>
    <w:rsid w:val="008E7B81"/>
    <w:rsid w:val="008F094F"/>
    <w:rsid w:val="008F0FCD"/>
    <w:rsid w:val="008F0FD5"/>
    <w:rsid w:val="008F14E8"/>
    <w:rsid w:val="008F151B"/>
    <w:rsid w:val="008F15BC"/>
    <w:rsid w:val="008F1C0A"/>
    <w:rsid w:val="008F1D5E"/>
    <w:rsid w:val="008F2344"/>
    <w:rsid w:val="008F302F"/>
    <w:rsid w:val="008F37B2"/>
    <w:rsid w:val="008F3833"/>
    <w:rsid w:val="008F44FA"/>
    <w:rsid w:val="008F4D5B"/>
    <w:rsid w:val="008F4FB5"/>
    <w:rsid w:val="008F61E5"/>
    <w:rsid w:val="008F63AA"/>
    <w:rsid w:val="008F6925"/>
    <w:rsid w:val="008F7583"/>
    <w:rsid w:val="008F7C43"/>
    <w:rsid w:val="009005A8"/>
    <w:rsid w:val="00900799"/>
    <w:rsid w:val="00900B15"/>
    <w:rsid w:val="00901186"/>
    <w:rsid w:val="00901806"/>
    <w:rsid w:val="00901A48"/>
    <w:rsid w:val="00901A65"/>
    <w:rsid w:val="00901AF7"/>
    <w:rsid w:val="00901C23"/>
    <w:rsid w:val="00901E3A"/>
    <w:rsid w:val="00902348"/>
    <w:rsid w:val="009028DF"/>
    <w:rsid w:val="00902C3E"/>
    <w:rsid w:val="00903161"/>
    <w:rsid w:val="0090317F"/>
    <w:rsid w:val="009034F7"/>
    <w:rsid w:val="0090368A"/>
    <w:rsid w:val="009037CB"/>
    <w:rsid w:val="00903939"/>
    <w:rsid w:val="00903BB7"/>
    <w:rsid w:val="00903E35"/>
    <w:rsid w:val="009044CF"/>
    <w:rsid w:val="00904898"/>
    <w:rsid w:val="00905085"/>
    <w:rsid w:val="009059B6"/>
    <w:rsid w:val="00906959"/>
    <w:rsid w:val="00906B53"/>
    <w:rsid w:val="00906D7F"/>
    <w:rsid w:val="00907410"/>
    <w:rsid w:val="0090747C"/>
    <w:rsid w:val="009075C3"/>
    <w:rsid w:val="00907C51"/>
    <w:rsid w:val="00907D17"/>
    <w:rsid w:val="0091083A"/>
    <w:rsid w:val="00910986"/>
    <w:rsid w:val="009109D9"/>
    <w:rsid w:val="009115E5"/>
    <w:rsid w:val="00911C23"/>
    <w:rsid w:val="00911F10"/>
    <w:rsid w:val="0091231B"/>
    <w:rsid w:val="0091355C"/>
    <w:rsid w:val="00913CFC"/>
    <w:rsid w:val="0091419F"/>
    <w:rsid w:val="0091496E"/>
    <w:rsid w:val="009150BE"/>
    <w:rsid w:val="00915373"/>
    <w:rsid w:val="009157D4"/>
    <w:rsid w:val="00916382"/>
    <w:rsid w:val="00917163"/>
    <w:rsid w:val="0091789E"/>
    <w:rsid w:val="00921151"/>
    <w:rsid w:val="00921AC4"/>
    <w:rsid w:val="00922271"/>
    <w:rsid w:val="0092249D"/>
    <w:rsid w:val="00923109"/>
    <w:rsid w:val="009232E3"/>
    <w:rsid w:val="00923701"/>
    <w:rsid w:val="00923789"/>
    <w:rsid w:val="00923A81"/>
    <w:rsid w:val="00925126"/>
    <w:rsid w:val="00925C80"/>
    <w:rsid w:val="00926526"/>
    <w:rsid w:val="00926D32"/>
    <w:rsid w:val="00926F9A"/>
    <w:rsid w:val="009300E0"/>
    <w:rsid w:val="0093014D"/>
    <w:rsid w:val="0093079F"/>
    <w:rsid w:val="00930A7A"/>
    <w:rsid w:val="00930BA9"/>
    <w:rsid w:val="00931292"/>
    <w:rsid w:val="00931800"/>
    <w:rsid w:val="00931A4A"/>
    <w:rsid w:val="00931EAC"/>
    <w:rsid w:val="0093228A"/>
    <w:rsid w:val="00932308"/>
    <w:rsid w:val="009323A3"/>
    <w:rsid w:val="00932B1F"/>
    <w:rsid w:val="00932FC6"/>
    <w:rsid w:val="0093396A"/>
    <w:rsid w:val="00933D93"/>
    <w:rsid w:val="0093470D"/>
    <w:rsid w:val="009349FF"/>
    <w:rsid w:val="00934CBA"/>
    <w:rsid w:val="00934CF8"/>
    <w:rsid w:val="009350E1"/>
    <w:rsid w:val="009350F2"/>
    <w:rsid w:val="0093525E"/>
    <w:rsid w:val="009352D6"/>
    <w:rsid w:val="009354BB"/>
    <w:rsid w:val="00935A25"/>
    <w:rsid w:val="00935B21"/>
    <w:rsid w:val="00936914"/>
    <w:rsid w:val="009375B8"/>
    <w:rsid w:val="0093778D"/>
    <w:rsid w:val="009401A8"/>
    <w:rsid w:val="00940272"/>
    <w:rsid w:val="00940466"/>
    <w:rsid w:val="00940F39"/>
    <w:rsid w:val="009411BA"/>
    <w:rsid w:val="00941D91"/>
    <w:rsid w:val="0094214A"/>
    <w:rsid w:val="0094220C"/>
    <w:rsid w:val="0094230C"/>
    <w:rsid w:val="0094275B"/>
    <w:rsid w:val="00942AA8"/>
    <w:rsid w:val="00942BC2"/>
    <w:rsid w:val="00942E0D"/>
    <w:rsid w:val="0094359D"/>
    <w:rsid w:val="0094363E"/>
    <w:rsid w:val="00943B75"/>
    <w:rsid w:val="00943CB4"/>
    <w:rsid w:val="00943EDE"/>
    <w:rsid w:val="00944397"/>
    <w:rsid w:val="0094448E"/>
    <w:rsid w:val="009445D8"/>
    <w:rsid w:val="009449AC"/>
    <w:rsid w:val="00944CBE"/>
    <w:rsid w:val="00945A86"/>
    <w:rsid w:val="00945D58"/>
    <w:rsid w:val="00945F10"/>
    <w:rsid w:val="00946370"/>
    <w:rsid w:val="00946B9B"/>
    <w:rsid w:val="00946DB7"/>
    <w:rsid w:val="00947288"/>
    <w:rsid w:val="009477A7"/>
    <w:rsid w:val="009478C7"/>
    <w:rsid w:val="00947A61"/>
    <w:rsid w:val="00947A6A"/>
    <w:rsid w:val="00947A98"/>
    <w:rsid w:val="00947AE5"/>
    <w:rsid w:val="009501E6"/>
    <w:rsid w:val="009505BA"/>
    <w:rsid w:val="00950625"/>
    <w:rsid w:val="00951321"/>
    <w:rsid w:val="00951372"/>
    <w:rsid w:val="00951B67"/>
    <w:rsid w:val="00951D03"/>
    <w:rsid w:val="009520A5"/>
    <w:rsid w:val="00952226"/>
    <w:rsid w:val="009534E3"/>
    <w:rsid w:val="0095364C"/>
    <w:rsid w:val="0095378B"/>
    <w:rsid w:val="0095390F"/>
    <w:rsid w:val="00953A87"/>
    <w:rsid w:val="00953A8D"/>
    <w:rsid w:val="00953E76"/>
    <w:rsid w:val="009544F2"/>
    <w:rsid w:val="00954621"/>
    <w:rsid w:val="00955075"/>
    <w:rsid w:val="009557C3"/>
    <w:rsid w:val="00955CA2"/>
    <w:rsid w:val="00955E61"/>
    <w:rsid w:val="009566A3"/>
    <w:rsid w:val="00956CD7"/>
    <w:rsid w:val="009571E8"/>
    <w:rsid w:val="0095759A"/>
    <w:rsid w:val="009576AC"/>
    <w:rsid w:val="00957B38"/>
    <w:rsid w:val="009600D8"/>
    <w:rsid w:val="00960101"/>
    <w:rsid w:val="00960447"/>
    <w:rsid w:val="00960F1D"/>
    <w:rsid w:val="009611A3"/>
    <w:rsid w:val="00961B1B"/>
    <w:rsid w:val="00962283"/>
    <w:rsid w:val="009624EF"/>
    <w:rsid w:val="00962648"/>
    <w:rsid w:val="00962DFB"/>
    <w:rsid w:val="00962E09"/>
    <w:rsid w:val="00963115"/>
    <w:rsid w:val="0096367E"/>
    <w:rsid w:val="00963A2D"/>
    <w:rsid w:val="00963AC4"/>
    <w:rsid w:val="00964205"/>
    <w:rsid w:val="00964295"/>
    <w:rsid w:val="009650F0"/>
    <w:rsid w:val="0096618C"/>
    <w:rsid w:val="009674DE"/>
    <w:rsid w:val="00967B7F"/>
    <w:rsid w:val="00967CF1"/>
    <w:rsid w:val="00967E30"/>
    <w:rsid w:val="009702D5"/>
    <w:rsid w:val="00970E72"/>
    <w:rsid w:val="00970E8C"/>
    <w:rsid w:val="00971019"/>
    <w:rsid w:val="00971666"/>
    <w:rsid w:val="00971A29"/>
    <w:rsid w:val="0097210D"/>
    <w:rsid w:val="0097237D"/>
    <w:rsid w:val="009726B2"/>
    <w:rsid w:val="00972C9A"/>
    <w:rsid w:val="00972EEC"/>
    <w:rsid w:val="00972F52"/>
    <w:rsid w:val="00973786"/>
    <w:rsid w:val="00973E9C"/>
    <w:rsid w:val="00973F60"/>
    <w:rsid w:val="00974E97"/>
    <w:rsid w:val="009755DF"/>
    <w:rsid w:val="0097622A"/>
    <w:rsid w:val="00976A66"/>
    <w:rsid w:val="00976ED4"/>
    <w:rsid w:val="00976F61"/>
    <w:rsid w:val="00977ADE"/>
    <w:rsid w:val="00977C74"/>
    <w:rsid w:val="009801C8"/>
    <w:rsid w:val="00980F17"/>
    <w:rsid w:val="00980FCD"/>
    <w:rsid w:val="009817FE"/>
    <w:rsid w:val="00981948"/>
    <w:rsid w:val="00981F4D"/>
    <w:rsid w:val="009825BC"/>
    <w:rsid w:val="00982C91"/>
    <w:rsid w:val="00984058"/>
    <w:rsid w:val="0098417E"/>
    <w:rsid w:val="00984C8A"/>
    <w:rsid w:val="00984F00"/>
    <w:rsid w:val="00985148"/>
    <w:rsid w:val="009854D7"/>
    <w:rsid w:val="00985EC1"/>
    <w:rsid w:val="00985F47"/>
    <w:rsid w:val="00985F8E"/>
    <w:rsid w:val="00986681"/>
    <w:rsid w:val="00986C37"/>
    <w:rsid w:val="009876DD"/>
    <w:rsid w:val="00987962"/>
    <w:rsid w:val="00987A31"/>
    <w:rsid w:val="00987BB8"/>
    <w:rsid w:val="00987C81"/>
    <w:rsid w:val="00987DD6"/>
    <w:rsid w:val="009903F8"/>
    <w:rsid w:val="009908FE"/>
    <w:rsid w:val="009910EA"/>
    <w:rsid w:val="009910FF"/>
    <w:rsid w:val="00991744"/>
    <w:rsid w:val="00991846"/>
    <w:rsid w:val="00991875"/>
    <w:rsid w:val="00991ED0"/>
    <w:rsid w:val="00991F84"/>
    <w:rsid w:val="00992C17"/>
    <w:rsid w:val="0099412F"/>
    <w:rsid w:val="00994575"/>
    <w:rsid w:val="00994B38"/>
    <w:rsid w:val="00994C8B"/>
    <w:rsid w:val="00994D33"/>
    <w:rsid w:val="0099503F"/>
    <w:rsid w:val="00995357"/>
    <w:rsid w:val="009958B9"/>
    <w:rsid w:val="00996304"/>
    <w:rsid w:val="00996C04"/>
    <w:rsid w:val="00996E83"/>
    <w:rsid w:val="009972BD"/>
    <w:rsid w:val="00997D37"/>
    <w:rsid w:val="009A0581"/>
    <w:rsid w:val="009A093C"/>
    <w:rsid w:val="009A10E5"/>
    <w:rsid w:val="009A1741"/>
    <w:rsid w:val="009A18F1"/>
    <w:rsid w:val="009A1C5B"/>
    <w:rsid w:val="009A1F43"/>
    <w:rsid w:val="009A21A8"/>
    <w:rsid w:val="009A2479"/>
    <w:rsid w:val="009A29E8"/>
    <w:rsid w:val="009A2A5F"/>
    <w:rsid w:val="009A3764"/>
    <w:rsid w:val="009A3AF5"/>
    <w:rsid w:val="009A3B35"/>
    <w:rsid w:val="009A4521"/>
    <w:rsid w:val="009A49D5"/>
    <w:rsid w:val="009A54F4"/>
    <w:rsid w:val="009A5693"/>
    <w:rsid w:val="009A5AF6"/>
    <w:rsid w:val="009A5B86"/>
    <w:rsid w:val="009A5D7C"/>
    <w:rsid w:val="009A5E0A"/>
    <w:rsid w:val="009A667A"/>
    <w:rsid w:val="009A6C3D"/>
    <w:rsid w:val="009A7470"/>
    <w:rsid w:val="009A74FE"/>
    <w:rsid w:val="009A7542"/>
    <w:rsid w:val="009A75D9"/>
    <w:rsid w:val="009A7CD9"/>
    <w:rsid w:val="009A7D1A"/>
    <w:rsid w:val="009B0034"/>
    <w:rsid w:val="009B026E"/>
    <w:rsid w:val="009B03BE"/>
    <w:rsid w:val="009B05DC"/>
    <w:rsid w:val="009B08F8"/>
    <w:rsid w:val="009B0D53"/>
    <w:rsid w:val="009B0FFF"/>
    <w:rsid w:val="009B166B"/>
    <w:rsid w:val="009B1936"/>
    <w:rsid w:val="009B1EFC"/>
    <w:rsid w:val="009B2BE9"/>
    <w:rsid w:val="009B2DED"/>
    <w:rsid w:val="009B2F1C"/>
    <w:rsid w:val="009B3157"/>
    <w:rsid w:val="009B3640"/>
    <w:rsid w:val="009B384F"/>
    <w:rsid w:val="009B3B35"/>
    <w:rsid w:val="009B4A76"/>
    <w:rsid w:val="009B5723"/>
    <w:rsid w:val="009B5BAC"/>
    <w:rsid w:val="009B5EDA"/>
    <w:rsid w:val="009B60A4"/>
    <w:rsid w:val="009B6A72"/>
    <w:rsid w:val="009B7359"/>
    <w:rsid w:val="009B73C9"/>
    <w:rsid w:val="009B7870"/>
    <w:rsid w:val="009B7D6A"/>
    <w:rsid w:val="009B7DC1"/>
    <w:rsid w:val="009B7E6A"/>
    <w:rsid w:val="009C00A2"/>
    <w:rsid w:val="009C04FE"/>
    <w:rsid w:val="009C05B4"/>
    <w:rsid w:val="009C2560"/>
    <w:rsid w:val="009C2A7B"/>
    <w:rsid w:val="009C2F86"/>
    <w:rsid w:val="009C3058"/>
    <w:rsid w:val="009C35B8"/>
    <w:rsid w:val="009C433B"/>
    <w:rsid w:val="009C446D"/>
    <w:rsid w:val="009C4A70"/>
    <w:rsid w:val="009C4AA6"/>
    <w:rsid w:val="009C5138"/>
    <w:rsid w:val="009C5158"/>
    <w:rsid w:val="009C53CC"/>
    <w:rsid w:val="009C561C"/>
    <w:rsid w:val="009C579C"/>
    <w:rsid w:val="009C687A"/>
    <w:rsid w:val="009C71FC"/>
    <w:rsid w:val="009C7543"/>
    <w:rsid w:val="009C76BD"/>
    <w:rsid w:val="009C7831"/>
    <w:rsid w:val="009D02A4"/>
    <w:rsid w:val="009D04CF"/>
    <w:rsid w:val="009D0E97"/>
    <w:rsid w:val="009D16FE"/>
    <w:rsid w:val="009D173E"/>
    <w:rsid w:val="009D2500"/>
    <w:rsid w:val="009D2AA1"/>
    <w:rsid w:val="009D2C0F"/>
    <w:rsid w:val="009D2DD6"/>
    <w:rsid w:val="009D32F4"/>
    <w:rsid w:val="009D335C"/>
    <w:rsid w:val="009D37F8"/>
    <w:rsid w:val="009D3B36"/>
    <w:rsid w:val="009D3B8D"/>
    <w:rsid w:val="009D3BEE"/>
    <w:rsid w:val="009D3DC6"/>
    <w:rsid w:val="009D4712"/>
    <w:rsid w:val="009D4D61"/>
    <w:rsid w:val="009D5276"/>
    <w:rsid w:val="009D572D"/>
    <w:rsid w:val="009D5A58"/>
    <w:rsid w:val="009D5B36"/>
    <w:rsid w:val="009D5C0F"/>
    <w:rsid w:val="009D5D75"/>
    <w:rsid w:val="009D60AE"/>
    <w:rsid w:val="009D6525"/>
    <w:rsid w:val="009D6663"/>
    <w:rsid w:val="009D69F7"/>
    <w:rsid w:val="009D6A54"/>
    <w:rsid w:val="009D6DB5"/>
    <w:rsid w:val="009D6E2C"/>
    <w:rsid w:val="009D7451"/>
    <w:rsid w:val="009D7505"/>
    <w:rsid w:val="009D767D"/>
    <w:rsid w:val="009D7C9D"/>
    <w:rsid w:val="009D7D8B"/>
    <w:rsid w:val="009E0DF4"/>
    <w:rsid w:val="009E10CA"/>
    <w:rsid w:val="009E129A"/>
    <w:rsid w:val="009E12AF"/>
    <w:rsid w:val="009E153A"/>
    <w:rsid w:val="009E1541"/>
    <w:rsid w:val="009E16CD"/>
    <w:rsid w:val="009E186E"/>
    <w:rsid w:val="009E2216"/>
    <w:rsid w:val="009E221B"/>
    <w:rsid w:val="009E299B"/>
    <w:rsid w:val="009E35A3"/>
    <w:rsid w:val="009E38C3"/>
    <w:rsid w:val="009E3962"/>
    <w:rsid w:val="009E46C4"/>
    <w:rsid w:val="009E5674"/>
    <w:rsid w:val="009E5697"/>
    <w:rsid w:val="009E59CE"/>
    <w:rsid w:val="009E5BFD"/>
    <w:rsid w:val="009E5E5C"/>
    <w:rsid w:val="009E60B6"/>
    <w:rsid w:val="009E6718"/>
    <w:rsid w:val="009E69E6"/>
    <w:rsid w:val="009E6AC9"/>
    <w:rsid w:val="009E6D23"/>
    <w:rsid w:val="009E6E45"/>
    <w:rsid w:val="009E6F1A"/>
    <w:rsid w:val="009F0245"/>
    <w:rsid w:val="009F0786"/>
    <w:rsid w:val="009F0C16"/>
    <w:rsid w:val="009F1142"/>
    <w:rsid w:val="009F1146"/>
    <w:rsid w:val="009F14BD"/>
    <w:rsid w:val="009F16D4"/>
    <w:rsid w:val="009F1DC4"/>
    <w:rsid w:val="009F1F48"/>
    <w:rsid w:val="009F25F2"/>
    <w:rsid w:val="009F2849"/>
    <w:rsid w:val="009F3054"/>
    <w:rsid w:val="009F3557"/>
    <w:rsid w:val="009F3697"/>
    <w:rsid w:val="009F44F5"/>
    <w:rsid w:val="009F4D5F"/>
    <w:rsid w:val="009F4DC3"/>
    <w:rsid w:val="009F4E7E"/>
    <w:rsid w:val="009F51C6"/>
    <w:rsid w:val="009F550C"/>
    <w:rsid w:val="009F5848"/>
    <w:rsid w:val="009F594B"/>
    <w:rsid w:val="009F5A25"/>
    <w:rsid w:val="009F5A7B"/>
    <w:rsid w:val="009F5A81"/>
    <w:rsid w:val="009F5D84"/>
    <w:rsid w:val="009F6485"/>
    <w:rsid w:val="009F6F53"/>
    <w:rsid w:val="009F7144"/>
    <w:rsid w:val="009F74EB"/>
    <w:rsid w:val="009F7906"/>
    <w:rsid w:val="009F7E5C"/>
    <w:rsid w:val="009F7E6D"/>
    <w:rsid w:val="00A00627"/>
    <w:rsid w:val="00A0070D"/>
    <w:rsid w:val="00A01246"/>
    <w:rsid w:val="00A0126F"/>
    <w:rsid w:val="00A01C15"/>
    <w:rsid w:val="00A01D53"/>
    <w:rsid w:val="00A01DBB"/>
    <w:rsid w:val="00A020B8"/>
    <w:rsid w:val="00A0217F"/>
    <w:rsid w:val="00A02295"/>
    <w:rsid w:val="00A02DB4"/>
    <w:rsid w:val="00A03321"/>
    <w:rsid w:val="00A03B38"/>
    <w:rsid w:val="00A03C51"/>
    <w:rsid w:val="00A04826"/>
    <w:rsid w:val="00A04BCE"/>
    <w:rsid w:val="00A0556F"/>
    <w:rsid w:val="00A05665"/>
    <w:rsid w:val="00A05A5D"/>
    <w:rsid w:val="00A05ECE"/>
    <w:rsid w:val="00A05FE4"/>
    <w:rsid w:val="00A061AB"/>
    <w:rsid w:val="00A06CFB"/>
    <w:rsid w:val="00A06F6F"/>
    <w:rsid w:val="00A07085"/>
    <w:rsid w:val="00A07AAB"/>
    <w:rsid w:val="00A07F5F"/>
    <w:rsid w:val="00A07FBA"/>
    <w:rsid w:val="00A10443"/>
    <w:rsid w:val="00A105E5"/>
    <w:rsid w:val="00A10834"/>
    <w:rsid w:val="00A109F4"/>
    <w:rsid w:val="00A111FE"/>
    <w:rsid w:val="00A11A72"/>
    <w:rsid w:val="00A11AB3"/>
    <w:rsid w:val="00A11B8D"/>
    <w:rsid w:val="00A12B68"/>
    <w:rsid w:val="00A1388E"/>
    <w:rsid w:val="00A13969"/>
    <w:rsid w:val="00A139A8"/>
    <w:rsid w:val="00A13ACF"/>
    <w:rsid w:val="00A13F43"/>
    <w:rsid w:val="00A14319"/>
    <w:rsid w:val="00A14CC9"/>
    <w:rsid w:val="00A154CC"/>
    <w:rsid w:val="00A15DAD"/>
    <w:rsid w:val="00A15F3D"/>
    <w:rsid w:val="00A160A1"/>
    <w:rsid w:val="00A16401"/>
    <w:rsid w:val="00A16407"/>
    <w:rsid w:val="00A16D3E"/>
    <w:rsid w:val="00A175FF"/>
    <w:rsid w:val="00A17A52"/>
    <w:rsid w:val="00A201CD"/>
    <w:rsid w:val="00A202B5"/>
    <w:rsid w:val="00A203D9"/>
    <w:rsid w:val="00A20845"/>
    <w:rsid w:val="00A22176"/>
    <w:rsid w:val="00A2227F"/>
    <w:rsid w:val="00A2249F"/>
    <w:rsid w:val="00A229C0"/>
    <w:rsid w:val="00A23880"/>
    <w:rsid w:val="00A238F1"/>
    <w:rsid w:val="00A23F05"/>
    <w:rsid w:val="00A25204"/>
    <w:rsid w:val="00A25A1D"/>
    <w:rsid w:val="00A25F9D"/>
    <w:rsid w:val="00A262B4"/>
    <w:rsid w:val="00A2683C"/>
    <w:rsid w:val="00A2699A"/>
    <w:rsid w:val="00A26D56"/>
    <w:rsid w:val="00A2735E"/>
    <w:rsid w:val="00A27A4A"/>
    <w:rsid w:val="00A27D6E"/>
    <w:rsid w:val="00A3017A"/>
    <w:rsid w:val="00A31416"/>
    <w:rsid w:val="00A315F9"/>
    <w:rsid w:val="00A31696"/>
    <w:rsid w:val="00A318AB"/>
    <w:rsid w:val="00A31B25"/>
    <w:rsid w:val="00A32D0A"/>
    <w:rsid w:val="00A33BBC"/>
    <w:rsid w:val="00A3452F"/>
    <w:rsid w:val="00A3464E"/>
    <w:rsid w:val="00A34664"/>
    <w:rsid w:val="00A34E79"/>
    <w:rsid w:val="00A355A1"/>
    <w:rsid w:val="00A356CF"/>
    <w:rsid w:val="00A35FA3"/>
    <w:rsid w:val="00A3707A"/>
    <w:rsid w:val="00A37193"/>
    <w:rsid w:val="00A37441"/>
    <w:rsid w:val="00A378B1"/>
    <w:rsid w:val="00A37E92"/>
    <w:rsid w:val="00A37F42"/>
    <w:rsid w:val="00A4024B"/>
    <w:rsid w:val="00A40564"/>
    <w:rsid w:val="00A40662"/>
    <w:rsid w:val="00A40C68"/>
    <w:rsid w:val="00A40CA4"/>
    <w:rsid w:val="00A40F48"/>
    <w:rsid w:val="00A41135"/>
    <w:rsid w:val="00A4123A"/>
    <w:rsid w:val="00A4143F"/>
    <w:rsid w:val="00A41C35"/>
    <w:rsid w:val="00A41E8D"/>
    <w:rsid w:val="00A42303"/>
    <w:rsid w:val="00A42AC7"/>
    <w:rsid w:val="00A42C0F"/>
    <w:rsid w:val="00A42E11"/>
    <w:rsid w:val="00A43911"/>
    <w:rsid w:val="00A4395D"/>
    <w:rsid w:val="00A4398C"/>
    <w:rsid w:val="00A43BB9"/>
    <w:rsid w:val="00A43EF5"/>
    <w:rsid w:val="00A44346"/>
    <w:rsid w:val="00A44551"/>
    <w:rsid w:val="00A44669"/>
    <w:rsid w:val="00A45386"/>
    <w:rsid w:val="00A45B79"/>
    <w:rsid w:val="00A45CF2"/>
    <w:rsid w:val="00A45CFA"/>
    <w:rsid w:val="00A46082"/>
    <w:rsid w:val="00A4615D"/>
    <w:rsid w:val="00A461CE"/>
    <w:rsid w:val="00A4634D"/>
    <w:rsid w:val="00A463CB"/>
    <w:rsid w:val="00A464BC"/>
    <w:rsid w:val="00A4676B"/>
    <w:rsid w:val="00A468C8"/>
    <w:rsid w:val="00A46CC1"/>
    <w:rsid w:val="00A4713A"/>
    <w:rsid w:val="00A475C4"/>
    <w:rsid w:val="00A47750"/>
    <w:rsid w:val="00A47D23"/>
    <w:rsid w:val="00A510DE"/>
    <w:rsid w:val="00A5112B"/>
    <w:rsid w:val="00A51D7C"/>
    <w:rsid w:val="00A52332"/>
    <w:rsid w:val="00A52E09"/>
    <w:rsid w:val="00A53187"/>
    <w:rsid w:val="00A535F1"/>
    <w:rsid w:val="00A53D47"/>
    <w:rsid w:val="00A5438A"/>
    <w:rsid w:val="00A545B0"/>
    <w:rsid w:val="00A54603"/>
    <w:rsid w:val="00A54904"/>
    <w:rsid w:val="00A5567D"/>
    <w:rsid w:val="00A55685"/>
    <w:rsid w:val="00A557AC"/>
    <w:rsid w:val="00A561B5"/>
    <w:rsid w:val="00A57E26"/>
    <w:rsid w:val="00A57ED4"/>
    <w:rsid w:val="00A601F2"/>
    <w:rsid w:val="00A60447"/>
    <w:rsid w:val="00A60507"/>
    <w:rsid w:val="00A605A1"/>
    <w:rsid w:val="00A605A4"/>
    <w:rsid w:val="00A606DD"/>
    <w:rsid w:val="00A6088A"/>
    <w:rsid w:val="00A60BA3"/>
    <w:rsid w:val="00A60E51"/>
    <w:rsid w:val="00A615F4"/>
    <w:rsid w:val="00A61BEF"/>
    <w:rsid w:val="00A61E66"/>
    <w:rsid w:val="00A61F28"/>
    <w:rsid w:val="00A61F7E"/>
    <w:rsid w:val="00A62018"/>
    <w:rsid w:val="00A626F3"/>
    <w:rsid w:val="00A62CB9"/>
    <w:rsid w:val="00A6317E"/>
    <w:rsid w:val="00A63673"/>
    <w:rsid w:val="00A636DE"/>
    <w:rsid w:val="00A637EE"/>
    <w:rsid w:val="00A638F6"/>
    <w:rsid w:val="00A63C8F"/>
    <w:rsid w:val="00A63D87"/>
    <w:rsid w:val="00A647FC"/>
    <w:rsid w:val="00A64A25"/>
    <w:rsid w:val="00A6545B"/>
    <w:rsid w:val="00A65ADE"/>
    <w:rsid w:val="00A65C7A"/>
    <w:rsid w:val="00A663E9"/>
    <w:rsid w:val="00A66878"/>
    <w:rsid w:val="00A66C22"/>
    <w:rsid w:val="00A66CE4"/>
    <w:rsid w:val="00A66D58"/>
    <w:rsid w:val="00A66E7D"/>
    <w:rsid w:val="00A670E8"/>
    <w:rsid w:val="00A67560"/>
    <w:rsid w:val="00A67765"/>
    <w:rsid w:val="00A67AD2"/>
    <w:rsid w:val="00A67BC0"/>
    <w:rsid w:val="00A70024"/>
    <w:rsid w:val="00A700D9"/>
    <w:rsid w:val="00A702EB"/>
    <w:rsid w:val="00A70833"/>
    <w:rsid w:val="00A70872"/>
    <w:rsid w:val="00A70C90"/>
    <w:rsid w:val="00A712DF"/>
    <w:rsid w:val="00A71844"/>
    <w:rsid w:val="00A71865"/>
    <w:rsid w:val="00A724DE"/>
    <w:rsid w:val="00A72801"/>
    <w:rsid w:val="00A72ED2"/>
    <w:rsid w:val="00A7535C"/>
    <w:rsid w:val="00A77A7C"/>
    <w:rsid w:val="00A77B73"/>
    <w:rsid w:val="00A77C30"/>
    <w:rsid w:val="00A77DA6"/>
    <w:rsid w:val="00A802BA"/>
    <w:rsid w:val="00A81617"/>
    <w:rsid w:val="00A81755"/>
    <w:rsid w:val="00A82E96"/>
    <w:rsid w:val="00A82E9D"/>
    <w:rsid w:val="00A82EB9"/>
    <w:rsid w:val="00A833BF"/>
    <w:rsid w:val="00A83E3D"/>
    <w:rsid w:val="00A844A9"/>
    <w:rsid w:val="00A850EE"/>
    <w:rsid w:val="00A85829"/>
    <w:rsid w:val="00A85ABF"/>
    <w:rsid w:val="00A862DF"/>
    <w:rsid w:val="00A862FE"/>
    <w:rsid w:val="00A86C60"/>
    <w:rsid w:val="00A87300"/>
    <w:rsid w:val="00A87ACC"/>
    <w:rsid w:val="00A87AE8"/>
    <w:rsid w:val="00A87BB3"/>
    <w:rsid w:val="00A87F0B"/>
    <w:rsid w:val="00A9043A"/>
    <w:rsid w:val="00A90815"/>
    <w:rsid w:val="00A90B11"/>
    <w:rsid w:val="00A90C58"/>
    <w:rsid w:val="00A91530"/>
    <w:rsid w:val="00A91A88"/>
    <w:rsid w:val="00A91FF6"/>
    <w:rsid w:val="00A92428"/>
    <w:rsid w:val="00A92D24"/>
    <w:rsid w:val="00A92F3E"/>
    <w:rsid w:val="00A93DAD"/>
    <w:rsid w:val="00A93F5C"/>
    <w:rsid w:val="00A9445D"/>
    <w:rsid w:val="00A94562"/>
    <w:rsid w:val="00A9463C"/>
    <w:rsid w:val="00A94892"/>
    <w:rsid w:val="00A9527F"/>
    <w:rsid w:val="00A95531"/>
    <w:rsid w:val="00A9588F"/>
    <w:rsid w:val="00A95C42"/>
    <w:rsid w:val="00A95C65"/>
    <w:rsid w:val="00A96248"/>
    <w:rsid w:val="00A96DBD"/>
    <w:rsid w:val="00A970B2"/>
    <w:rsid w:val="00A972D6"/>
    <w:rsid w:val="00A973B0"/>
    <w:rsid w:val="00A973FB"/>
    <w:rsid w:val="00A97C6A"/>
    <w:rsid w:val="00AA00D4"/>
    <w:rsid w:val="00AA072D"/>
    <w:rsid w:val="00AA07BD"/>
    <w:rsid w:val="00AA187B"/>
    <w:rsid w:val="00AA1B02"/>
    <w:rsid w:val="00AA26B1"/>
    <w:rsid w:val="00AA3B29"/>
    <w:rsid w:val="00AA3B90"/>
    <w:rsid w:val="00AA3CB5"/>
    <w:rsid w:val="00AA4044"/>
    <w:rsid w:val="00AA4220"/>
    <w:rsid w:val="00AA49FF"/>
    <w:rsid w:val="00AA5540"/>
    <w:rsid w:val="00AA56EA"/>
    <w:rsid w:val="00AA5C34"/>
    <w:rsid w:val="00AA604F"/>
    <w:rsid w:val="00AA6295"/>
    <w:rsid w:val="00AA6DDB"/>
    <w:rsid w:val="00AA7211"/>
    <w:rsid w:val="00AA73E1"/>
    <w:rsid w:val="00AA75CB"/>
    <w:rsid w:val="00AA7EEC"/>
    <w:rsid w:val="00AA7F4F"/>
    <w:rsid w:val="00AB08C7"/>
    <w:rsid w:val="00AB0A39"/>
    <w:rsid w:val="00AB122E"/>
    <w:rsid w:val="00AB1275"/>
    <w:rsid w:val="00AB1361"/>
    <w:rsid w:val="00AB18C8"/>
    <w:rsid w:val="00AB1B15"/>
    <w:rsid w:val="00AB1DCD"/>
    <w:rsid w:val="00AB1DE9"/>
    <w:rsid w:val="00AB211D"/>
    <w:rsid w:val="00AB259A"/>
    <w:rsid w:val="00AB2F72"/>
    <w:rsid w:val="00AB3125"/>
    <w:rsid w:val="00AB31FF"/>
    <w:rsid w:val="00AB3488"/>
    <w:rsid w:val="00AB35BB"/>
    <w:rsid w:val="00AB39BF"/>
    <w:rsid w:val="00AB39D6"/>
    <w:rsid w:val="00AB3AB3"/>
    <w:rsid w:val="00AB3B89"/>
    <w:rsid w:val="00AB4AFC"/>
    <w:rsid w:val="00AB4D87"/>
    <w:rsid w:val="00AB5AD2"/>
    <w:rsid w:val="00AB5B57"/>
    <w:rsid w:val="00AB5CEC"/>
    <w:rsid w:val="00AB67DF"/>
    <w:rsid w:val="00AB6AFF"/>
    <w:rsid w:val="00AB6B79"/>
    <w:rsid w:val="00AB6D49"/>
    <w:rsid w:val="00AB7AE0"/>
    <w:rsid w:val="00AC1271"/>
    <w:rsid w:val="00AC1394"/>
    <w:rsid w:val="00AC13F3"/>
    <w:rsid w:val="00AC1C53"/>
    <w:rsid w:val="00AC1F0C"/>
    <w:rsid w:val="00AC21D5"/>
    <w:rsid w:val="00AC2758"/>
    <w:rsid w:val="00AC278B"/>
    <w:rsid w:val="00AC28D6"/>
    <w:rsid w:val="00AC2AE6"/>
    <w:rsid w:val="00AC2DE0"/>
    <w:rsid w:val="00AC3762"/>
    <w:rsid w:val="00AC37BA"/>
    <w:rsid w:val="00AC39B2"/>
    <w:rsid w:val="00AC42D7"/>
    <w:rsid w:val="00AC45BB"/>
    <w:rsid w:val="00AC46AF"/>
    <w:rsid w:val="00AC4CBE"/>
    <w:rsid w:val="00AC5661"/>
    <w:rsid w:val="00AC59FC"/>
    <w:rsid w:val="00AC6059"/>
    <w:rsid w:val="00AC6316"/>
    <w:rsid w:val="00AC6391"/>
    <w:rsid w:val="00AC6672"/>
    <w:rsid w:val="00AC6882"/>
    <w:rsid w:val="00AD119B"/>
    <w:rsid w:val="00AD11E4"/>
    <w:rsid w:val="00AD12E0"/>
    <w:rsid w:val="00AD15F7"/>
    <w:rsid w:val="00AD17D6"/>
    <w:rsid w:val="00AD17FB"/>
    <w:rsid w:val="00AD23BF"/>
    <w:rsid w:val="00AD2CDF"/>
    <w:rsid w:val="00AD2E25"/>
    <w:rsid w:val="00AD32D0"/>
    <w:rsid w:val="00AD391E"/>
    <w:rsid w:val="00AD3ED4"/>
    <w:rsid w:val="00AD4644"/>
    <w:rsid w:val="00AD49B5"/>
    <w:rsid w:val="00AD58AE"/>
    <w:rsid w:val="00AD5D3A"/>
    <w:rsid w:val="00AD5ECF"/>
    <w:rsid w:val="00AD62C0"/>
    <w:rsid w:val="00AD6560"/>
    <w:rsid w:val="00AD6F33"/>
    <w:rsid w:val="00AD728F"/>
    <w:rsid w:val="00AD7669"/>
    <w:rsid w:val="00AD7BDB"/>
    <w:rsid w:val="00AD7C7F"/>
    <w:rsid w:val="00AD7F9F"/>
    <w:rsid w:val="00AE010F"/>
    <w:rsid w:val="00AE0285"/>
    <w:rsid w:val="00AE05E4"/>
    <w:rsid w:val="00AE1ADF"/>
    <w:rsid w:val="00AE266A"/>
    <w:rsid w:val="00AE276F"/>
    <w:rsid w:val="00AE2992"/>
    <w:rsid w:val="00AE2D41"/>
    <w:rsid w:val="00AE2E37"/>
    <w:rsid w:val="00AE2E43"/>
    <w:rsid w:val="00AE37DA"/>
    <w:rsid w:val="00AE3829"/>
    <w:rsid w:val="00AE3B7E"/>
    <w:rsid w:val="00AE3EAC"/>
    <w:rsid w:val="00AE4196"/>
    <w:rsid w:val="00AE5139"/>
    <w:rsid w:val="00AE534C"/>
    <w:rsid w:val="00AE5AD1"/>
    <w:rsid w:val="00AE5B01"/>
    <w:rsid w:val="00AE62BE"/>
    <w:rsid w:val="00AE69C6"/>
    <w:rsid w:val="00AE7AF6"/>
    <w:rsid w:val="00AE7B9C"/>
    <w:rsid w:val="00AE7C81"/>
    <w:rsid w:val="00AF0438"/>
    <w:rsid w:val="00AF06CE"/>
    <w:rsid w:val="00AF0804"/>
    <w:rsid w:val="00AF0B77"/>
    <w:rsid w:val="00AF169A"/>
    <w:rsid w:val="00AF1D37"/>
    <w:rsid w:val="00AF1E33"/>
    <w:rsid w:val="00AF1F4D"/>
    <w:rsid w:val="00AF259D"/>
    <w:rsid w:val="00AF2786"/>
    <w:rsid w:val="00AF3337"/>
    <w:rsid w:val="00AF3367"/>
    <w:rsid w:val="00AF3A1E"/>
    <w:rsid w:val="00AF3AD3"/>
    <w:rsid w:val="00AF41C0"/>
    <w:rsid w:val="00AF44DA"/>
    <w:rsid w:val="00AF49B6"/>
    <w:rsid w:val="00AF5B0A"/>
    <w:rsid w:val="00AF5FE4"/>
    <w:rsid w:val="00AF6079"/>
    <w:rsid w:val="00AF6821"/>
    <w:rsid w:val="00AF7A8E"/>
    <w:rsid w:val="00AF7B51"/>
    <w:rsid w:val="00AF7BDF"/>
    <w:rsid w:val="00AF7C8D"/>
    <w:rsid w:val="00AF7DDF"/>
    <w:rsid w:val="00B004EB"/>
    <w:rsid w:val="00B005A6"/>
    <w:rsid w:val="00B005C0"/>
    <w:rsid w:val="00B00909"/>
    <w:rsid w:val="00B014AF"/>
    <w:rsid w:val="00B0189F"/>
    <w:rsid w:val="00B01EF5"/>
    <w:rsid w:val="00B02D09"/>
    <w:rsid w:val="00B02D21"/>
    <w:rsid w:val="00B030B9"/>
    <w:rsid w:val="00B0313A"/>
    <w:rsid w:val="00B042DC"/>
    <w:rsid w:val="00B04A0E"/>
    <w:rsid w:val="00B04CDB"/>
    <w:rsid w:val="00B04F21"/>
    <w:rsid w:val="00B05413"/>
    <w:rsid w:val="00B05BAF"/>
    <w:rsid w:val="00B05DA1"/>
    <w:rsid w:val="00B05E73"/>
    <w:rsid w:val="00B061D3"/>
    <w:rsid w:val="00B065EE"/>
    <w:rsid w:val="00B074EA"/>
    <w:rsid w:val="00B076A1"/>
    <w:rsid w:val="00B07F31"/>
    <w:rsid w:val="00B101C0"/>
    <w:rsid w:val="00B10865"/>
    <w:rsid w:val="00B11017"/>
    <w:rsid w:val="00B115DD"/>
    <w:rsid w:val="00B116A3"/>
    <w:rsid w:val="00B11808"/>
    <w:rsid w:val="00B12449"/>
    <w:rsid w:val="00B1253B"/>
    <w:rsid w:val="00B127E0"/>
    <w:rsid w:val="00B128C8"/>
    <w:rsid w:val="00B129D8"/>
    <w:rsid w:val="00B131A9"/>
    <w:rsid w:val="00B13E0D"/>
    <w:rsid w:val="00B14103"/>
    <w:rsid w:val="00B145B2"/>
    <w:rsid w:val="00B15360"/>
    <w:rsid w:val="00B15A49"/>
    <w:rsid w:val="00B15CD7"/>
    <w:rsid w:val="00B15E02"/>
    <w:rsid w:val="00B15EFF"/>
    <w:rsid w:val="00B162DE"/>
    <w:rsid w:val="00B17002"/>
    <w:rsid w:val="00B1757D"/>
    <w:rsid w:val="00B176F4"/>
    <w:rsid w:val="00B17737"/>
    <w:rsid w:val="00B177CA"/>
    <w:rsid w:val="00B177E1"/>
    <w:rsid w:val="00B17B42"/>
    <w:rsid w:val="00B17C04"/>
    <w:rsid w:val="00B20456"/>
    <w:rsid w:val="00B20DA3"/>
    <w:rsid w:val="00B21EFC"/>
    <w:rsid w:val="00B2235A"/>
    <w:rsid w:val="00B223BE"/>
    <w:rsid w:val="00B22407"/>
    <w:rsid w:val="00B22667"/>
    <w:rsid w:val="00B22C54"/>
    <w:rsid w:val="00B22FF9"/>
    <w:rsid w:val="00B232A3"/>
    <w:rsid w:val="00B23BB8"/>
    <w:rsid w:val="00B23D3E"/>
    <w:rsid w:val="00B24E2A"/>
    <w:rsid w:val="00B2571E"/>
    <w:rsid w:val="00B25D92"/>
    <w:rsid w:val="00B25F9E"/>
    <w:rsid w:val="00B26110"/>
    <w:rsid w:val="00B267AA"/>
    <w:rsid w:val="00B26836"/>
    <w:rsid w:val="00B26A65"/>
    <w:rsid w:val="00B26C59"/>
    <w:rsid w:val="00B26ECB"/>
    <w:rsid w:val="00B2718A"/>
    <w:rsid w:val="00B275A9"/>
    <w:rsid w:val="00B27BD5"/>
    <w:rsid w:val="00B27BF6"/>
    <w:rsid w:val="00B30068"/>
    <w:rsid w:val="00B302C8"/>
    <w:rsid w:val="00B30326"/>
    <w:rsid w:val="00B30A59"/>
    <w:rsid w:val="00B30E91"/>
    <w:rsid w:val="00B32192"/>
    <w:rsid w:val="00B32F89"/>
    <w:rsid w:val="00B3348B"/>
    <w:rsid w:val="00B335AF"/>
    <w:rsid w:val="00B3367B"/>
    <w:rsid w:val="00B337A4"/>
    <w:rsid w:val="00B33AE9"/>
    <w:rsid w:val="00B35518"/>
    <w:rsid w:val="00B35589"/>
    <w:rsid w:val="00B35D8F"/>
    <w:rsid w:val="00B35E35"/>
    <w:rsid w:val="00B36594"/>
    <w:rsid w:val="00B36841"/>
    <w:rsid w:val="00B36994"/>
    <w:rsid w:val="00B36C88"/>
    <w:rsid w:val="00B371CE"/>
    <w:rsid w:val="00B37694"/>
    <w:rsid w:val="00B37791"/>
    <w:rsid w:val="00B3783F"/>
    <w:rsid w:val="00B37A88"/>
    <w:rsid w:val="00B40C76"/>
    <w:rsid w:val="00B40DBE"/>
    <w:rsid w:val="00B41662"/>
    <w:rsid w:val="00B41804"/>
    <w:rsid w:val="00B41B95"/>
    <w:rsid w:val="00B41C1D"/>
    <w:rsid w:val="00B42522"/>
    <w:rsid w:val="00B42697"/>
    <w:rsid w:val="00B43650"/>
    <w:rsid w:val="00B4382A"/>
    <w:rsid w:val="00B439F9"/>
    <w:rsid w:val="00B43AD0"/>
    <w:rsid w:val="00B43E35"/>
    <w:rsid w:val="00B43F2E"/>
    <w:rsid w:val="00B442AE"/>
    <w:rsid w:val="00B44485"/>
    <w:rsid w:val="00B451C9"/>
    <w:rsid w:val="00B4543E"/>
    <w:rsid w:val="00B4554B"/>
    <w:rsid w:val="00B45EE3"/>
    <w:rsid w:val="00B460E8"/>
    <w:rsid w:val="00B463C3"/>
    <w:rsid w:val="00B46511"/>
    <w:rsid w:val="00B4681B"/>
    <w:rsid w:val="00B46923"/>
    <w:rsid w:val="00B46A27"/>
    <w:rsid w:val="00B470B2"/>
    <w:rsid w:val="00B47E11"/>
    <w:rsid w:val="00B507B2"/>
    <w:rsid w:val="00B50AFD"/>
    <w:rsid w:val="00B50EAF"/>
    <w:rsid w:val="00B51885"/>
    <w:rsid w:val="00B51EB1"/>
    <w:rsid w:val="00B5258D"/>
    <w:rsid w:val="00B526A4"/>
    <w:rsid w:val="00B52C91"/>
    <w:rsid w:val="00B52F7E"/>
    <w:rsid w:val="00B531C6"/>
    <w:rsid w:val="00B53264"/>
    <w:rsid w:val="00B53316"/>
    <w:rsid w:val="00B535CA"/>
    <w:rsid w:val="00B53C3F"/>
    <w:rsid w:val="00B53CFB"/>
    <w:rsid w:val="00B53D20"/>
    <w:rsid w:val="00B54635"/>
    <w:rsid w:val="00B54956"/>
    <w:rsid w:val="00B54CFA"/>
    <w:rsid w:val="00B54D81"/>
    <w:rsid w:val="00B54F9F"/>
    <w:rsid w:val="00B5542D"/>
    <w:rsid w:val="00B554EB"/>
    <w:rsid w:val="00B56006"/>
    <w:rsid w:val="00B56431"/>
    <w:rsid w:val="00B5645E"/>
    <w:rsid w:val="00B57230"/>
    <w:rsid w:val="00B574B0"/>
    <w:rsid w:val="00B579F7"/>
    <w:rsid w:val="00B60974"/>
    <w:rsid w:val="00B61D64"/>
    <w:rsid w:val="00B61FCC"/>
    <w:rsid w:val="00B623CD"/>
    <w:rsid w:val="00B62825"/>
    <w:rsid w:val="00B62E0A"/>
    <w:rsid w:val="00B62F37"/>
    <w:rsid w:val="00B639A3"/>
    <w:rsid w:val="00B64B80"/>
    <w:rsid w:val="00B64EC4"/>
    <w:rsid w:val="00B65210"/>
    <w:rsid w:val="00B652DC"/>
    <w:rsid w:val="00B65864"/>
    <w:rsid w:val="00B6590B"/>
    <w:rsid w:val="00B661A8"/>
    <w:rsid w:val="00B662B6"/>
    <w:rsid w:val="00B667C2"/>
    <w:rsid w:val="00B66812"/>
    <w:rsid w:val="00B66F58"/>
    <w:rsid w:val="00B67B66"/>
    <w:rsid w:val="00B67CD7"/>
    <w:rsid w:val="00B7018E"/>
    <w:rsid w:val="00B7039C"/>
    <w:rsid w:val="00B70873"/>
    <w:rsid w:val="00B70A9A"/>
    <w:rsid w:val="00B71613"/>
    <w:rsid w:val="00B716C7"/>
    <w:rsid w:val="00B718BC"/>
    <w:rsid w:val="00B71AEB"/>
    <w:rsid w:val="00B729DD"/>
    <w:rsid w:val="00B732F4"/>
    <w:rsid w:val="00B73429"/>
    <w:rsid w:val="00B73B2B"/>
    <w:rsid w:val="00B73DC9"/>
    <w:rsid w:val="00B74390"/>
    <w:rsid w:val="00B75004"/>
    <w:rsid w:val="00B755CE"/>
    <w:rsid w:val="00B75A60"/>
    <w:rsid w:val="00B76283"/>
    <w:rsid w:val="00B7636E"/>
    <w:rsid w:val="00B76656"/>
    <w:rsid w:val="00B76834"/>
    <w:rsid w:val="00B7693F"/>
    <w:rsid w:val="00B76B1D"/>
    <w:rsid w:val="00B76D3E"/>
    <w:rsid w:val="00B76E06"/>
    <w:rsid w:val="00B7702C"/>
    <w:rsid w:val="00B770FF"/>
    <w:rsid w:val="00B77454"/>
    <w:rsid w:val="00B7795A"/>
    <w:rsid w:val="00B77B66"/>
    <w:rsid w:val="00B77EE5"/>
    <w:rsid w:val="00B803E9"/>
    <w:rsid w:val="00B8046D"/>
    <w:rsid w:val="00B81023"/>
    <w:rsid w:val="00B810A9"/>
    <w:rsid w:val="00B81198"/>
    <w:rsid w:val="00B819DE"/>
    <w:rsid w:val="00B81BE4"/>
    <w:rsid w:val="00B81EF1"/>
    <w:rsid w:val="00B8230F"/>
    <w:rsid w:val="00B82323"/>
    <w:rsid w:val="00B82881"/>
    <w:rsid w:val="00B82A8C"/>
    <w:rsid w:val="00B83157"/>
    <w:rsid w:val="00B837D3"/>
    <w:rsid w:val="00B83904"/>
    <w:rsid w:val="00B83BC9"/>
    <w:rsid w:val="00B844DA"/>
    <w:rsid w:val="00B84C3B"/>
    <w:rsid w:val="00B85169"/>
    <w:rsid w:val="00B8570F"/>
    <w:rsid w:val="00B860B4"/>
    <w:rsid w:val="00B8683A"/>
    <w:rsid w:val="00B86945"/>
    <w:rsid w:val="00B86D83"/>
    <w:rsid w:val="00B86E4D"/>
    <w:rsid w:val="00B870A3"/>
    <w:rsid w:val="00B871C1"/>
    <w:rsid w:val="00B87AC2"/>
    <w:rsid w:val="00B87CC6"/>
    <w:rsid w:val="00B87FF2"/>
    <w:rsid w:val="00B90453"/>
    <w:rsid w:val="00B906D1"/>
    <w:rsid w:val="00B90E53"/>
    <w:rsid w:val="00B91212"/>
    <w:rsid w:val="00B91F81"/>
    <w:rsid w:val="00B91F97"/>
    <w:rsid w:val="00B91FF3"/>
    <w:rsid w:val="00B9205B"/>
    <w:rsid w:val="00B92256"/>
    <w:rsid w:val="00B924C1"/>
    <w:rsid w:val="00B926F5"/>
    <w:rsid w:val="00B92821"/>
    <w:rsid w:val="00B9284D"/>
    <w:rsid w:val="00B92DF2"/>
    <w:rsid w:val="00B93587"/>
    <w:rsid w:val="00B935F0"/>
    <w:rsid w:val="00B93762"/>
    <w:rsid w:val="00B93855"/>
    <w:rsid w:val="00B93C52"/>
    <w:rsid w:val="00B93EDA"/>
    <w:rsid w:val="00B9428D"/>
    <w:rsid w:val="00B947F0"/>
    <w:rsid w:val="00B94AF4"/>
    <w:rsid w:val="00B95B62"/>
    <w:rsid w:val="00B96A34"/>
    <w:rsid w:val="00B96D4B"/>
    <w:rsid w:val="00B96D6A"/>
    <w:rsid w:val="00B97009"/>
    <w:rsid w:val="00B97176"/>
    <w:rsid w:val="00B971A7"/>
    <w:rsid w:val="00B976A8"/>
    <w:rsid w:val="00B97BDF"/>
    <w:rsid w:val="00BA0000"/>
    <w:rsid w:val="00BA0AF2"/>
    <w:rsid w:val="00BA0CC3"/>
    <w:rsid w:val="00BA0F83"/>
    <w:rsid w:val="00BA1665"/>
    <w:rsid w:val="00BA1A6F"/>
    <w:rsid w:val="00BA1CA4"/>
    <w:rsid w:val="00BA22B5"/>
    <w:rsid w:val="00BA22E9"/>
    <w:rsid w:val="00BA28FF"/>
    <w:rsid w:val="00BA2B73"/>
    <w:rsid w:val="00BA2ECA"/>
    <w:rsid w:val="00BA37A6"/>
    <w:rsid w:val="00BA3B5C"/>
    <w:rsid w:val="00BA3CC9"/>
    <w:rsid w:val="00BA4013"/>
    <w:rsid w:val="00BA4715"/>
    <w:rsid w:val="00BA4A98"/>
    <w:rsid w:val="00BA4D90"/>
    <w:rsid w:val="00BA4EE3"/>
    <w:rsid w:val="00BA4F9D"/>
    <w:rsid w:val="00BA4FBD"/>
    <w:rsid w:val="00BA57D2"/>
    <w:rsid w:val="00BA63BE"/>
    <w:rsid w:val="00BA66FC"/>
    <w:rsid w:val="00BA6A0E"/>
    <w:rsid w:val="00BA6B9F"/>
    <w:rsid w:val="00BA73AB"/>
    <w:rsid w:val="00BA74F9"/>
    <w:rsid w:val="00BA79B3"/>
    <w:rsid w:val="00BB00E4"/>
    <w:rsid w:val="00BB01A4"/>
    <w:rsid w:val="00BB0471"/>
    <w:rsid w:val="00BB06DE"/>
    <w:rsid w:val="00BB09C2"/>
    <w:rsid w:val="00BB0CDF"/>
    <w:rsid w:val="00BB18CE"/>
    <w:rsid w:val="00BB1E22"/>
    <w:rsid w:val="00BB20D3"/>
    <w:rsid w:val="00BB2986"/>
    <w:rsid w:val="00BB2D5D"/>
    <w:rsid w:val="00BB301A"/>
    <w:rsid w:val="00BB30D5"/>
    <w:rsid w:val="00BB31CC"/>
    <w:rsid w:val="00BB362D"/>
    <w:rsid w:val="00BB3A56"/>
    <w:rsid w:val="00BB3BFD"/>
    <w:rsid w:val="00BB3E18"/>
    <w:rsid w:val="00BB48E0"/>
    <w:rsid w:val="00BB4B52"/>
    <w:rsid w:val="00BB4FE6"/>
    <w:rsid w:val="00BB52C8"/>
    <w:rsid w:val="00BB5319"/>
    <w:rsid w:val="00BB5746"/>
    <w:rsid w:val="00BB57A3"/>
    <w:rsid w:val="00BB5E50"/>
    <w:rsid w:val="00BB5F60"/>
    <w:rsid w:val="00BB7137"/>
    <w:rsid w:val="00BB7913"/>
    <w:rsid w:val="00BB7F76"/>
    <w:rsid w:val="00BB7FD0"/>
    <w:rsid w:val="00BC0039"/>
    <w:rsid w:val="00BC04BD"/>
    <w:rsid w:val="00BC0719"/>
    <w:rsid w:val="00BC10EA"/>
    <w:rsid w:val="00BC19AC"/>
    <w:rsid w:val="00BC2075"/>
    <w:rsid w:val="00BC21F3"/>
    <w:rsid w:val="00BC24E3"/>
    <w:rsid w:val="00BC26DA"/>
    <w:rsid w:val="00BC290A"/>
    <w:rsid w:val="00BC2CD8"/>
    <w:rsid w:val="00BC33BF"/>
    <w:rsid w:val="00BC3411"/>
    <w:rsid w:val="00BC38DE"/>
    <w:rsid w:val="00BC4DB2"/>
    <w:rsid w:val="00BC5672"/>
    <w:rsid w:val="00BC584F"/>
    <w:rsid w:val="00BC58CC"/>
    <w:rsid w:val="00BC5BB0"/>
    <w:rsid w:val="00BC5D84"/>
    <w:rsid w:val="00BC5DD0"/>
    <w:rsid w:val="00BC6033"/>
    <w:rsid w:val="00BC6898"/>
    <w:rsid w:val="00BC6D6C"/>
    <w:rsid w:val="00BD0584"/>
    <w:rsid w:val="00BD0623"/>
    <w:rsid w:val="00BD0AC6"/>
    <w:rsid w:val="00BD0F6A"/>
    <w:rsid w:val="00BD1C30"/>
    <w:rsid w:val="00BD1DD5"/>
    <w:rsid w:val="00BD1FA2"/>
    <w:rsid w:val="00BD258E"/>
    <w:rsid w:val="00BD27B1"/>
    <w:rsid w:val="00BD29FF"/>
    <w:rsid w:val="00BD2A27"/>
    <w:rsid w:val="00BD2A87"/>
    <w:rsid w:val="00BD2B74"/>
    <w:rsid w:val="00BD2DA7"/>
    <w:rsid w:val="00BD3CBD"/>
    <w:rsid w:val="00BD3F0E"/>
    <w:rsid w:val="00BD482A"/>
    <w:rsid w:val="00BD488A"/>
    <w:rsid w:val="00BD492F"/>
    <w:rsid w:val="00BD4D96"/>
    <w:rsid w:val="00BD5408"/>
    <w:rsid w:val="00BD54A6"/>
    <w:rsid w:val="00BD5B9D"/>
    <w:rsid w:val="00BD697D"/>
    <w:rsid w:val="00BD6A8B"/>
    <w:rsid w:val="00BD6CBE"/>
    <w:rsid w:val="00BD7115"/>
    <w:rsid w:val="00BD747B"/>
    <w:rsid w:val="00BE1332"/>
    <w:rsid w:val="00BE137D"/>
    <w:rsid w:val="00BE21CD"/>
    <w:rsid w:val="00BE2780"/>
    <w:rsid w:val="00BE2E42"/>
    <w:rsid w:val="00BE3168"/>
    <w:rsid w:val="00BE365A"/>
    <w:rsid w:val="00BE3E60"/>
    <w:rsid w:val="00BE44F7"/>
    <w:rsid w:val="00BE46F4"/>
    <w:rsid w:val="00BE4763"/>
    <w:rsid w:val="00BE4DD5"/>
    <w:rsid w:val="00BE4E9E"/>
    <w:rsid w:val="00BE4F8A"/>
    <w:rsid w:val="00BE4FC7"/>
    <w:rsid w:val="00BE5367"/>
    <w:rsid w:val="00BE5571"/>
    <w:rsid w:val="00BE5EE0"/>
    <w:rsid w:val="00BE62F5"/>
    <w:rsid w:val="00BE6B10"/>
    <w:rsid w:val="00BE6D08"/>
    <w:rsid w:val="00BE7B15"/>
    <w:rsid w:val="00BE7F01"/>
    <w:rsid w:val="00BE7F3E"/>
    <w:rsid w:val="00BF0940"/>
    <w:rsid w:val="00BF18C2"/>
    <w:rsid w:val="00BF1E28"/>
    <w:rsid w:val="00BF2D58"/>
    <w:rsid w:val="00BF2F63"/>
    <w:rsid w:val="00BF3102"/>
    <w:rsid w:val="00BF320C"/>
    <w:rsid w:val="00BF34FB"/>
    <w:rsid w:val="00BF3B00"/>
    <w:rsid w:val="00BF3DB2"/>
    <w:rsid w:val="00BF47ED"/>
    <w:rsid w:val="00BF4AAE"/>
    <w:rsid w:val="00BF4E17"/>
    <w:rsid w:val="00BF4FA0"/>
    <w:rsid w:val="00BF50AB"/>
    <w:rsid w:val="00BF559C"/>
    <w:rsid w:val="00BF5EEF"/>
    <w:rsid w:val="00BF663B"/>
    <w:rsid w:val="00BF6A75"/>
    <w:rsid w:val="00BF6CB5"/>
    <w:rsid w:val="00BF70AF"/>
    <w:rsid w:val="00BF7FA0"/>
    <w:rsid w:val="00C004DD"/>
    <w:rsid w:val="00C00503"/>
    <w:rsid w:val="00C005B8"/>
    <w:rsid w:val="00C01102"/>
    <w:rsid w:val="00C01463"/>
    <w:rsid w:val="00C014A0"/>
    <w:rsid w:val="00C0158C"/>
    <w:rsid w:val="00C01973"/>
    <w:rsid w:val="00C01A18"/>
    <w:rsid w:val="00C01B88"/>
    <w:rsid w:val="00C02230"/>
    <w:rsid w:val="00C0243C"/>
    <w:rsid w:val="00C02516"/>
    <w:rsid w:val="00C02E01"/>
    <w:rsid w:val="00C02E49"/>
    <w:rsid w:val="00C02EA9"/>
    <w:rsid w:val="00C02F0E"/>
    <w:rsid w:val="00C0300B"/>
    <w:rsid w:val="00C0379A"/>
    <w:rsid w:val="00C04856"/>
    <w:rsid w:val="00C0490A"/>
    <w:rsid w:val="00C04B02"/>
    <w:rsid w:val="00C04D7D"/>
    <w:rsid w:val="00C05012"/>
    <w:rsid w:val="00C0526B"/>
    <w:rsid w:val="00C06148"/>
    <w:rsid w:val="00C066EA"/>
    <w:rsid w:val="00C06AD2"/>
    <w:rsid w:val="00C06CB4"/>
    <w:rsid w:val="00C07C42"/>
    <w:rsid w:val="00C101A7"/>
    <w:rsid w:val="00C11654"/>
    <w:rsid w:val="00C11C91"/>
    <w:rsid w:val="00C12128"/>
    <w:rsid w:val="00C121E9"/>
    <w:rsid w:val="00C12755"/>
    <w:rsid w:val="00C12A04"/>
    <w:rsid w:val="00C12CF0"/>
    <w:rsid w:val="00C12FE5"/>
    <w:rsid w:val="00C1368F"/>
    <w:rsid w:val="00C137FE"/>
    <w:rsid w:val="00C13949"/>
    <w:rsid w:val="00C13EAB"/>
    <w:rsid w:val="00C13F56"/>
    <w:rsid w:val="00C140C4"/>
    <w:rsid w:val="00C1414E"/>
    <w:rsid w:val="00C14152"/>
    <w:rsid w:val="00C144F3"/>
    <w:rsid w:val="00C14C53"/>
    <w:rsid w:val="00C14D57"/>
    <w:rsid w:val="00C14DEC"/>
    <w:rsid w:val="00C14ECD"/>
    <w:rsid w:val="00C15615"/>
    <w:rsid w:val="00C15717"/>
    <w:rsid w:val="00C15771"/>
    <w:rsid w:val="00C15C61"/>
    <w:rsid w:val="00C16A42"/>
    <w:rsid w:val="00C16E6B"/>
    <w:rsid w:val="00C1723A"/>
    <w:rsid w:val="00C17E01"/>
    <w:rsid w:val="00C204B5"/>
    <w:rsid w:val="00C207EF"/>
    <w:rsid w:val="00C20D83"/>
    <w:rsid w:val="00C20ECF"/>
    <w:rsid w:val="00C218D1"/>
    <w:rsid w:val="00C223E8"/>
    <w:rsid w:val="00C22418"/>
    <w:rsid w:val="00C22815"/>
    <w:rsid w:val="00C2294E"/>
    <w:rsid w:val="00C232EE"/>
    <w:rsid w:val="00C23CD1"/>
    <w:rsid w:val="00C23D8D"/>
    <w:rsid w:val="00C23FF0"/>
    <w:rsid w:val="00C2426E"/>
    <w:rsid w:val="00C24A1A"/>
    <w:rsid w:val="00C250D8"/>
    <w:rsid w:val="00C263A0"/>
    <w:rsid w:val="00C26555"/>
    <w:rsid w:val="00C267C1"/>
    <w:rsid w:val="00C26B4D"/>
    <w:rsid w:val="00C26B95"/>
    <w:rsid w:val="00C26CFF"/>
    <w:rsid w:val="00C26FB6"/>
    <w:rsid w:val="00C2718D"/>
    <w:rsid w:val="00C27817"/>
    <w:rsid w:val="00C27D64"/>
    <w:rsid w:val="00C3069A"/>
    <w:rsid w:val="00C308E7"/>
    <w:rsid w:val="00C30BCC"/>
    <w:rsid w:val="00C31579"/>
    <w:rsid w:val="00C3176C"/>
    <w:rsid w:val="00C3263C"/>
    <w:rsid w:val="00C32BE8"/>
    <w:rsid w:val="00C338F3"/>
    <w:rsid w:val="00C339CB"/>
    <w:rsid w:val="00C33D27"/>
    <w:rsid w:val="00C34237"/>
    <w:rsid w:val="00C34598"/>
    <w:rsid w:val="00C34719"/>
    <w:rsid w:val="00C34EDD"/>
    <w:rsid w:val="00C355F2"/>
    <w:rsid w:val="00C359C0"/>
    <w:rsid w:val="00C35B30"/>
    <w:rsid w:val="00C35EF6"/>
    <w:rsid w:val="00C36616"/>
    <w:rsid w:val="00C3679B"/>
    <w:rsid w:val="00C367F1"/>
    <w:rsid w:val="00C36FD6"/>
    <w:rsid w:val="00C376BA"/>
    <w:rsid w:val="00C37D73"/>
    <w:rsid w:val="00C400B9"/>
    <w:rsid w:val="00C406B4"/>
    <w:rsid w:val="00C40CC9"/>
    <w:rsid w:val="00C411BC"/>
    <w:rsid w:val="00C413AD"/>
    <w:rsid w:val="00C4144A"/>
    <w:rsid w:val="00C416C9"/>
    <w:rsid w:val="00C42130"/>
    <w:rsid w:val="00C42261"/>
    <w:rsid w:val="00C425CE"/>
    <w:rsid w:val="00C42C11"/>
    <w:rsid w:val="00C43B1F"/>
    <w:rsid w:val="00C4458F"/>
    <w:rsid w:val="00C44CFA"/>
    <w:rsid w:val="00C45220"/>
    <w:rsid w:val="00C4523E"/>
    <w:rsid w:val="00C454ED"/>
    <w:rsid w:val="00C45AE3"/>
    <w:rsid w:val="00C45B62"/>
    <w:rsid w:val="00C45D6B"/>
    <w:rsid w:val="00C45EAB"/>
    <w:rsid w:val="00C45ECA"/>
    <w:rsid w:val="00C464E0"/>
    <w:rsid w:val="00C466C0"/>
    <w:rsid w:val="00C46B9B"/>
    <w:rsid w:val="00C46CCB"/>
    <w:rsid w:val="00C47E1D"/>
    <w:rsid w:val="00C50116"/>
    <w:rsid w:val="00C50131"/>
    <w:rsid w:val="00C5015B"/>
    <w:rsid w:val="00C50396"/>
    <w:rsid w:val="00C50439"/>
    <w:rsid w:val="00C50C7E"/>
    <w:rsid w:val="00C50CF3"/>
    <w:rsid w:val="00C50F5A"/>
    <w:rsid w:val="00C51181"/>
    <w:rsid w:val="00C5190B"/>
    <w:rsid w:val="00C51D05"/>
    <w:rsid w:val="00C51F1C"/>
    <w:rsid w:val="00C528AD"/>
    <w:rsid w:val="00C528CF"/>
    <w:rsid w:val="00C52D4A"/>
    <w:rsid w:val="00C52EF9"/>
    <w:rsid w:val="00C52FB9"/>
    <w:rsid w:val="00C53420"/>
    <w:rsid w:val="00C53C61"/>
    <w:rsid w:val="00C54779"/>
    <w:rsid w:val="00C54B05"/>
    <w:rsid w:val="00C56F27"/>
    <w:rsid w:val="00C57240"/>
    <w:rsid w:val="00C579FA"/>
    <w:rsid w:val="00C57A63"/>
    <w:rsid w:val="00C57FC8"/>
    <w:rsid w:val="00C6006E"/>
    <w:rsid w:val="00C614E2"/>
    <w:rsid w:val="00C61D1A"/>
    <w:rsid w:val="00C61E38"/>
    <w:rsid w:val="00C626FB"/>
    <w:rsid w:val="00C627D5"/>
    <w:rsid w:val="00C62D50"/>
    <w:rsid w:val="00C630A6"/>
    <w:rsid w:val="00C63140"/>
    <w:rsid w:val="00C63222"/>
    <w:rsid w:val="00C632E9"/>
    <w:rsid w:val="00C633A5"/>
    <w:rsid w:val="00C63D55"/>
    <w:rsid w:val="00C63D89"/>
    <w:rsid w:val="00C6510D"/>
    <w:rsid w:val="00C65581"/>
    <w:rsid w:val="00C6628F"/>
    <w:rsid w:val="00C66653"/>
    <w:rsid w:val="00C67695"/>
    <w:rsid w:val="00C678EC"/>
    <w:rsid w:val="00C679BA"/>
    <w:rsid w:val="00C67A8A"/>
    <w:rsid w:val="00C67E27"/>
    <w:rsid w:val="00C7069D"/>
    <w:rsid w:val="00C70A80"/>
    <w:rsid w:val="00C70C72"/>
    <w:rsid w:val="00C70FF6"/>
    <w:rsid w:val="00C7129A"/>
    <w:rsid w:val="00C7186C"/>
    <w:rsid w:val="00C71A63"/>
    <w:rsid w:val="00C71ACF"/>
    <w:rsid w:val="00C72615"/>
    <w:rsid w:val="00C72E6B"/>
    <w:rsid w:val="00C73463"/>
    <w:rsid w:val="00C73965"/>
    <w:rsid w:val="00C73F33"/>
    <w:rsid w:val="00C74553"/>
    <w:rsid w:val="00C7470B"/>
    <w:rsid w:val="00C74A58"/>
    <w:rsid w:val="00C74D06"/>
    <w:rsid w:val="00C74DCE"/>
    <w:rsid w:val="00C74E2D"/>
    <w:rsid w:val="00C74E4B"/>
    <w:rsid w:val="00C75040"/>
    <w:rsid w:val="00C759C3"/>
    <w:rsid w:val="00C75A8C"/>
    <w:rsid w:val="00C75AE5"/>
    <w:rsid w:val="00C76875"/>
    <w:rsid w:val="00C76D66"/>
    <w:rsid w:val="00C7757E"/>
    <w:rsid w:val="00C7772D"/>
    <w:rsid w:val="00C7791E"/>
    <w:rsid w:val="00C802AE"/>
    <w:rsid w:val="00C80D26"/>
    <w:rsid w:val="00C80D57"/>
    <w:rsid w:val="00C80FB5"/>
    <w:rsid w:val="00C8107F"/>
    <w:rsid w:val="00C812A2"/>
    <w:rsid w:val="00C81C66"/>
    <w:rsid w:val="00C8255A"/>
    <w:rsid w:val="00C8294B"/>
    <w:rsid w:val="00C82C38"/>
    <w:rsid w:val="00C833A4"/>
    <w:rsid w:val="00C83503"/>
    <w:rsid w:val="00C83E43"/>
    <w:rsid w:val="00C83E84"/>
    <w:rsid w:val="00C84152"/>
    <w:rsid w:val="00C8445E"/>
    <w:rsid w:val="00C845BD"/>
    <w:rsid w:val="00C8474E"/>
    <w:rsid w:val="00C847EF"/>
    <w:rsid w:val="00C84FFD"/>
    <w:rsid w:val="00C851B0"/>
    <w:rsid w:val="00C851CA"/>
    <w:rsid w:val="00C8556C"/>
    <w:rsid w:val="00C858E3"/>
    <w:rsid w:val="00C86006"/>
    <w:rsid w:val="00C86083"/>
    <w:rsid w:val="00C865BB"/>
    <w:rsid w:val="00C866CD"/>
    <w:rsid w:val="00C8690C"/>
    <w:rsid w:val="00C86F4E"/>
    <w:rsid w:val="00C87224"/>
    <w:rsid w:val="00C875AA"/>
    <w:rsid w:val="00C875DD"/>
    <w:rsid w:val="00C87A6C"/>
    <w:rsid w:val="00C87C50"/>
    <w:rsid w:val="00C87FA3"/>
    <w:rsid w:val="00C90054"/>
    <w:rsid w:val="00C90343"/>
    <w:rsid w:val="00C9050F"/>
    <w:rsid w:val="00C90700"/>
    <w:rsid w:val="00C90A96"/>
    <w:rsid w:val="00C90B30"/>
    <w:rsid w:val="00C90C1F"/>
    <w:rsid w:val="00C90EB5"/>
    <w:rsid w:val="00C9118E"/>
    <w:rsid w:val="00C913C3"/>
    <w:rsid w:val="00C918CA"/>
    <w:rsid w:val="00C91934"/>
    <w:rsid w:val="00C91F70"/>
    <w:rsid w:val="00C920CA"/>
    <w:rsid w:val="00C92982"/>
    <w:rsid w:val="00C92E4A"/>
    <w:rsid w:val="00C93A62"/>
    <w:rsid w:val="00C93B97"/>
    <w:rsid w:val="00C94B12"/>
    <w:rsid w:val="00C94B51"/>
    <w:rsid w:val="00C94F47"/>
    <w:rsid w:val="00C950E0"/>
    <w:rsid w:val="00C95478"/>
    <w:rsid w:val="00C955B7"/>
    <w:rsid w:val="00C95712"/>
    <w:rsid w:val="00C959B0"/>
    <w:rsid w:val="00C965DC"/>
    <w:rsid w:val="00C96F9B"/>
    <w:rsid w:val="00C97252"/>
    <w:rsid w:val="00CA0027"/>
    <w:rsid w:val="00CA0C8D"/>
    <w:rsid w:val="00CA0F0D"/>
    <w:rsid w:val="00CA0FA7"/>
    <w:rsid w:val="00CA0FE6"/>
    <w:rsid w:val="00CA13A9"/>
    <w:rsid w:val="00CA1692"/>
    <w:rsid w:val="00CA22B3"/>
    <w:rsid w:val="00CA24BE"/>
    <w:rsid w:val="00CA2FFD"/>
    <w:rsid w:val="00CA41E6"/>
    <w:rsid w:val="00CA4663"/>
    <w:rsid w:val="00CA469A"/>
    <w:rsid w:val="00CA4AAB"/>
    <w:rsid w:val="00CA4AC7"/>
    <w:rsid w:val="00CA5407"/>
    <w:rsid w:val="00CA5CB5"/>
    <w:rsid w:val="00CA611F"/>
    <w:rsid w:val="00CA667F"/>
    <w:rsid w:val="00CA6A78"/>
    <w:rsid w:val="00CA78FB"/>
    <w:rsid w:val="00CA7C4B"/>
    <w:rsid w:val="00CB0010"/>
    <w:rsid w:val="00CB00F3"/>
    <w:rsid w:val="00CB0843"/>
    <w:rsid w:val="00CB1281"/>
    <w:rsid w:val="00CB16C7"/>
    <w:rsid w:val="00CB1B81"/>
    <w:rsid w:val="00CB2596"/>
    <w:rsid w:val="00CB295A"/>
    <w:rsid w:val="00CB2A70"/>
    <w:rsid w:val="00CB2B98"/>
    <w:rsid w:val="00CB2B99"/>
    <w:rsid w:val="00CB3F60"/>
    <w:rsid w:val="00CB416F"/>
    <w:rsid w:val="00CB4B7D"/>
    <w:rsid w:val="00CB4D6D"/>
    <w:rsid w:val="00CB4FA5"/>
    <w:rsid w:val="00CB5251"/>
    <w:rsid w:val="00CB53B8"/>
    <w:rsid w:val="00CB5554"/>
    <w:rsid w:val="00CB5B5E"/>
    <w:rsid w:val="00CB5E22"/>
    <w:rsid w:val="00CB5F5B"/>
    <w:rsid w:val="00CB6D5A"/>
    <w:rsid w:val="00CB6FD8"/>
    <w:rsid w:val="00CB7FF8"/>
    <w:rsid w:val="00CC064E"/>
    <w:rsid w:val="00CC07DF"/>
    <w:rsid w:val="00CC0EF2"/>
    <w:rsid w:val="00CC0F5A"/>
    <w:rsid w:val="00CC1397"/>
    <w:rsid w:val="00CC1414"/>
    <w:rsid w:val="00CC149D"/>
    <w:rsid w:val="00CC15AD"/>
    <w:rsid w:val="00CC1821"/>
    <w:rsid w:val="00CC1862"/>
    <w:rsid w:val="00CC2811"/>
    <w:rsid w:val="00CC2B2E"/>
    <w:rsid w:val="00CC2BDA"/>
    <w:rsid w:val="00CC2E99"/>
    <w:rsid w:val="00CC3941"/>
    <w:rsid w:val="00CC3A73"/>
    <w:rsid w:val="00CC3E31"/>
    <w:rsid w:val="00CC4101"/>
    <w:rsid w:val="00CC4A81"/>
    <w:rsid w:val="00CC4AB7"/>
    <w:rsid w:val="00CC4F2D"/>
    <w:rsid w:val="00CC5234"/>
    <w:rsid w:val="00CC5772"/>
    <w:rsid w:val="00CC6767"/>
    <w:rsid w:val="00CC69A6"/>
    <w:rsid w:val="00CC6A92"/>
    <w:rsid w:val="00CC6AF1"/>
    <w:rsid w:val="00CC6B57"/>
    <w:rsid w:val="00CC7247"/>
    <w:rsid w:val="00CC785E"/>
    <w:rsid w:val="00CC78AB"/>
    <w:rsid w:val="00CD02A6"/>
    <w:rsid w:val="00CD0845"/>
    <w:rsid w:val="00CD0CBD"/>
    <w:rsid w:val="00CD10A0"/>
    <w:rsid w:val="00CD1171"/>
    <w:rsid w:val="00CD1769"/>
    <w:rsid w:val="00CD1923"/>
    <w:rsid w:val="00CD19E2"/>
    <w:rsid w:val="00CD1D69"/>
    <w:rsid w:val="00CD1F26"/>
    <w:rsid w:val="00CD2341"/>
    <w:rsid w:val="00CD241D"/>
    <w:rsid w:val="00CD25BF"/>
    <w:rsid w:val="00CD2AAA"/>
    <w:rsid w:val="00CD2DC2"/>
    <w:rsid w:val="00CD3502"/>
    <w:rsid w:val="00CD44F5"/>
    <w:rsid w:val="00CD48A2"/>
    <w:rsid w:val="00CD497C"/>
    <w:rsid w:val="00CD4E8E"/>
    <w:rsid w:val="00CD5951"/>
    <w:rsid w:val="00CD5A71"/>
    <w:rsid w:val="00CD5B18"/>
    <w:rsid w:val="00CD75D2"/>
    <w:rsid w:val="00CD766C"/>
    <w:rsid w:val="00CD7C09"/>
    <w:rsid w:val="00CE0474"/>
    <w:rsid w:val="00CE0592"/>
    <w:rsid w:val="00CE06CB"/>
    <w:rsid w:val="00CE0A21"/>
    <w:rsid w:val="00CE0B3C"/>
    <w:rsid w:val="00CE0FDE"/>
    <w:rsid w:val="00CE1021"/>
    <w:rsid w:val="00CE1337"/>
    <w:rsid w:val="00CE2390"/>
    <w:rsid w:val="00CE23D1"/>
    <w:rsid w:val="00CE3160"/>
    <w:rsid w:val="00CE3424"/>
    <w:rsid w:val="00CE34B7"/>
    <w:rsid w:val="00CE358A"/>
    <w:rsid w:val="00CE3B6D"/>
    <w:rsid w:val="00CE3FB0"/>
    <w:rsid w:val="00CE4640"/>
    <w:rsid w:val="00CE47FA"/>
    <w:rsid w:val="00CE4941"/>
    <w:rsid w:val="00CE527B"/>
    <w:rsid w:val="00CE5381"/>
    <w:rsid w:val="00CE5407"/>
    <w:rsid w:val="00CE54C3"/>
    <w:rsid w:val="00CE55EB"/>
    <w:rsid w:val="00CE56FD"/>
    <w:rsid w:val="00CE5955"/>
    <w:rsid w:val="00CE59F7"/>
    <w:rsid w:val="00CE5E32"/>
    <w:rsid w:val="00CE619E"/>
    <w:rsid w:val="00CE65C4"/>
    <w:rsid w:val="00CE68DB"/>
    <w:rsid w:val="00CE7090"/>
    <w:rsid w:val="00CE73D6"/>
    <w:rsid w:val="00CE7BCF"/>
    <w:rsid w:val="00CE7C02"/>
    <w:rsid w:val="00CF019F"/>
    <w:rsid w:val="00CF085D"/>
    <w:rsid w:val="00CF1455"/>
    <w:rsid w:val="00CF1504"/>
    <w:rsid w:val="00CF17A8"/>
    <w:rsid w:val="00CF1820"/>
    <w:rsid w:val="00CF1AC2"/>
    <w:rsid w:val="00CF1DEE"/>
    <w:rsid w:val="00CF239E"/>
    <w:rsid w:val="00CF2FEA"/>
    <w:rsid w:val="00CF3860"/>
    <w:rsid w:val="00CF3A58"/>
    <w:rsid w:val="00CF3A90"/>
    <w:rsid w:val="00CF4333"/>
    <w:rsid w:val="00CF477B"/>
    <w:rsid w:val="00CF48DF"/>
    <w:rsid w:val="00CF4A8B"/>
    <w:rsid w:val="00CF52C6"/>
    <w:rsid w:val="00CF553F"/>
    <w:rsid w:val="00CF558B"/>
    <w:rsid w:val="00CF5B2D"/>
    <w:rsid w:val="00CF5EE6"/>
    <w:rsid w:val="00CF66B3"/>
    <w:rsid w:val="00CF66CB"/>
    <w:rsid w:val="00CF66E2"/>
    <w:rsid w:val="00CF68CA"/>
    <w:rsid w:val="00CF68E7"/>
    <w:rsid w:val="00CF6958"/>
    <w:rsid w:val="00CF6B50"/>
    <w:rsid w:val="00CF70E0"/>
    <w:rsid w:val="00CF72BD"/>
    <w:rsid w:val="00CF735D"/>
    <w:rsid w:val="00CF75B0"/>
    <w:rsid w:val="00CF7AC7"/>
    <w:rsid w:val="00D00A80"/>
    <w:rsid w:val="00D00B4C"/>
    <w:rsid w:val="00D00DF8"/>
    <w:rsid w:val="00D00EE3"/>
    <w:rsid w:val="00D00FFC"/>
    <w:rsid w:val="00D022E8"/>
    <w:rsid w:val="00D02B0B"/>
    <w:rsid w:val="00D02C25"/>
    <w:rsid w:val="00D02EE3"/>
    <w:rsid w:val="00D03888"/>
    <w:rsid w:val="00D03975"/>
    <w:rsid w:val="00D043A0"/>
    <w:rsid w:val="00D046DF"/>
    <w:rsid w:val="00D049DF"/>
    <w:rsid w:val="00D04C4C"/>
    <w:rsid w:val="00D0529D"/>
    <w:rsid w:val="00D05F1D"/>
    <w:rsid w:val="00D0698A"/>
    <w:rsid w:val="00D06D8B"/>
    <w:rsid w:val="00D073AF"/>
    <w:rsid w:val="00D0754B"/>
    <w:rsid w:val="00D07E18"/>
    <w:rsid w:val="00D07FB8"/>
    <w:rsid w:val="00D10290"/>
    <w:rsid w:val="00D105F3"/>
    <w:rsid w:val="00D1073D"/>
    <w:rsid w:val="00D1076F"/>
    <w:rsid w:val="00D116FC"/>
    <w:rsid w:val="00D11847"/>
    <w:rsid w:val="00D128A7"/>
    <w:rsid w:val="00D12E47"/>
    <w:rsid w:val="00D13390"/>
    <w:rsid w:val="00D13585"/>
    <w:rsid w:val="00D13768"/>
    <w:rsid w:val="00D1474E"/>
    <w:rsid w:val="00D1493F"/>
    <w:rsid w:val="00D14A1A"/>
    <w:rsid w:val="00D14DD9"/>
    <w:rsid w:val="00D14F08"/>
    <w:rsid w:val="00D14F30"/>
    <w:rsid w:val="00D165D8"/>
    <w:rsid w:val="00D16AF4"/>
    <w:rsid w:val="00D16F89"/>
    <w:rsid w:val="00D204FD"/>
    <w:rsid w:val="00D206A0"/>
    <w:rsid w:val="00D212C7"/>
    <w:rsid w:val="00D21330"/>
    <w:rsid w:val="00D21B50"/>
    <w:rsid w:val="00D2223C"/>
    <w:rsid w:val="00D22308"/>
    <w:rsid w:val="00D2239F"/>
    <w:rsid w:val="00D224DF"/>
    <w:rsid w:val="00D2253D"/>
    <w:rsid w:val="00D23156"/>
    <w:rsid w:val="00D2355E"/>
    <w:rsid w:val="00D23916"/>
    <w:rsid w:val="00D23A56"/>
    <w:rsid w:val="00D24559"/>
    <w:rsid w:val="00D24F5D"/>
    <w:rsid w:val="00D2512B"/>
    <w:rsid w:val="00D252CC"/>
    <w:rsid w:val="00D256D5"/>
    <w:rsid w:val="00D258F5"/>
    <w:rsid w:val="00D25908"/>
    <w:rsid w:val="00D259FC"/>
    <w:rsid w:val="00D25D02"/>
    <w:rsid w:val="00D25E33"/>
    <w:rsid w:val="00D25ED3"/>
    <w:rsid w:val="00D25F96"/>
    <w:rsid w:val="00D26340"/>
    <w:rsid w:val="00D26457"/>
    <w:rsid w:val="00D26B38"/>
    <w:rsid w:val="00D26CE3"/>
    <w:rsid w:val="00D26D92"/>
    <w:rsid w:val="00D271F2"/>
    <w:rsid w:val="00D27F1A"/>
    <w:rsid w:val="00D30509"/>
    <w:rsid w:val="00D310BD"/>
    <w:rsid w:val="00D3181E"/>
    <w:rsid w:val="00D31FF0"/>
    <w:rsid w:val="00D3216B"/>
    <w:rsid w:val="00D3229D"/>
    <w:rsid w:val="00D33598"/>
    <w:rsid w:val="00D335A5"/>
    <w:rsid w:val="00D338E9"/>
    <w:rsid w:val="00D339C9"/>
    <w:rsid w:val="00D33ABE"/>
    <w:rsid w:val="00D33E4C"/>
    <w:rsid w:val="00D34CF3"/>
    <w:rsid w:val="00D351B9"/>
    <w:rsid w:val="00D35FB6"/>
    <w:rsid w:val="00D362B5"/>
    <w:rsid w:val="00D36341"/>
    <w:rsid w:val="00D365B4"/>
    <w:rsid w:val="00D3667B"/>
    <w:rsid w:val="00D3668E"/>
    <w:rsid w:val="00D36C2D"/>
    <w:rsid w:val="00D376FB"/>
    <w:rsid w:val="00D37C04"/>
    <w:rsid w:val="00D40107"/>
    <w:rsid w:val="00D40184"/>
    <w:rsid w:val="00D40617"/>
    <w:rsid w:val="00D40B5D"/>
    <w:rsid w:val="00D41B53"/>
    <w:rsid w:val="00D41C2B"/>
    <w:rsid w:val="00D41FBB"/>
    <w:rsid w:val="00D42709"/>
    <w:rsid w:val="00D4274D"/>
    <w:rsid w:val="00D42E93"/>
    <w:rsid w:val="00D43126"/>
    <w:rsid w:val="00D4345E"/>
    <w:rsid w:val="00D437B5"/>
    <w:rsid w:val="00D4416C"/>
    <w:rsid w:val="00D44D38"/>
    <w:rsid w:val="00D44FD7"/>
    <w:rsid w:val="00D451F9"/>
    <w:rsid w:val="00D45488"/>
    <w:rsid w:val="00D45703"/>
    <w:rsid w:val="00D460CE"/>
    <w:rsid w:val="00D461EC"/>
    <w:rsid w:val="00D462D0"/>
    <w:rsid w:val="00D463CC"/>
    <w:rsid w:val="00D46702"/>
    <w:rsid w:val="00D468BD"/>
    <w:rsid w:val="00D46A32"/>
    <w:rsid w:val="00D46A90"/>
    <w:rsid w:val="00D46E83"/>
    <w:rsid w:val="00D47201"/>
    <w:rsid w:val="00D476F4"/>
    <w:rsid w:val="00D479F4"/>
    <w:rsid w:val="00D50107"/>
    <w:rsid w:val="00D5013F"/>
    <w:rsid w:val="00D50F25"/>
    <w:rsid w:val="00D51280"/>
    <w:rsid w:val="00D5151E"/>
    <w:rsid w:val="00D51C91"/>
    <w:rsid w:val="00D521A8"/>
    <w:rsid w:val="00D5289F"/>
    <w:rsid w:val="00D52A3C"/>
    <w:rsid w:val="00D52CC5"/>
    <w:rsid w:val="00D52E53"/>
    <w:rsid w:val="00D530C2"/>
    <w:rsid w:val="00D53471"/>
    <w:rsid w:val="00D5351B"/>
    <w:rsid w:val="00D53EEA"/>
    <w:rsid w:val="00D543F6"/>
    <w:rsid w:val="00D548AB"/>
    <w:rsid w:val="00D54927"/>
    <w:rsid w:val="00D54A82"/>
    <w:rsid w:val="00D54BBE"/>
    <w:rsid w:val="00D54FA5"/>
    <w:rsid w:val="00D5583A"/>
    <w:rsid w:val="00D55EC0"/>
    <w:rsid w:val="00D55EFA"/>
    <w:rsid w:val="00D561B0"/>
    <w:rsid w:val="00D5650F"/>
    <w:rsid w:val="00D56522"/>
    <w:rsid w:val="00D56717"/>
    <w:rsid w:val="00D56838"/>
    <w:rsid w:val="00D5692D"/>
    <w:rsid w:val="00D5696B"/>
    <w:rsid w:val="00D56B70"/>
    <w:rsid w:val="00D56BDF"/>
    <w:rsid w:val="00D56C12"/>
    <w:rsid w:val="00D56F4E"/>
    <w:rsid w:val="00D57D62"/>
    <w:rsid w:val="00D57E6E"/>
    <w:rsid w:val="00D60157"/>
    <w:rsid w:val="00D601F9"/>
    <w:rsid w:val="00D604F1"/>
    <w:rsid w:val="00D605DF"/>
    <w:rsid w:val="00D607AC"/>
    <w:rsid w:val="00D60A01"/>
    <w:rsid w:val="00D61C8C"/>
    <w:rsid w:val="00D622C7"/>
    <w:rsid w:val="00D6271C"/>
    <w:rsid w:val="00D62FC4"/>
    <w:rsid w:val="00D6362C"/>
    <w:rsid w:val="00D63AE3"/>
    <w:rsid w:val="00D64360"/>
    <w:rsid w:val="00D64B59"/>
    <w:rsid w:val="00D65839"/>
    <w:rsid w:val="00D65C1E"/>
    <w:rsid w:val="00D65C2E"/>
    <w:rsid w:val="00D65ED4"/>
    <w:rsid w:val="00D66139"/>
    <w:rsid w:val="00D67A1E"/>
    <w:rsid w:val="00D67A5C"/>
    <w:rsid w:val="00D7023E"/>
    <w:rsid w:val="00D70E23"/>
    <w:rsid w:val="00D72540"/>
    <w:rsid w:val="00D7254F"/>
    <w:rsid w:val="00D726AD"/>
    <w:rsid w:val="00D727F7"/>
    <w:rsid w:val="00D732E6"/>
    <w:rsid w:val="00D73FCF"/>
    <w:rsid w:val="00D7450A"/>
    <w:rsid w:val="00D74C5B"/>
    <w:rsid w:val="00D74DB0"/>
    <w:rsid w:val="00D75259"/>
    <w:rsid w:val="00D75E1F"/>
    <w:rsid w:val="00D76190"/>
    <w:rsid w:val="00D7628D"/>
    <w:rsid w:val="00D76377"/>
    <w:rsid w:val="00D76493"/>
    <w:rsid w:val="00D775D0"/>
    <w:rsid w:val="00D77D69"/>
    <w:rsid w:val="00D803E5"/>
    <w:rsid w:val="00D807E5"/>
    <w:rsid w:val="00D80C99"/>
    <w:rsid w:val="00D80D52"/>
    <w:rsid w:val="00D81194"/>
    <w:rsid w:val="00D81425"/>
    <w:rsid w:val="00D83233"/>
    <w:rsid w:val="00D833C4"/>
    <w:rsid w:val="00D845A4"/>
    <w:rsid w:val="00D84701"/>
    <w:rsid w:val="00D84967"/>
    <w:rsid w:val="00D84EB0"/>
    <w:rsid w:val="00D8545F"/>
    <w:rsid w:val="00D855C5"/>
    <w:rsid w:val="00D85862"/>
    <w:rsid w:val="00D85FDB"/>
    <w:rsid w:val="00D86685"/>
    <w:rsid w:val="00D868DA"/>
    <w:rsid w:val="00D8718E"/>
    <w:rsid w:val="00D872C2"/>
    <w:rsid w:val="00D872E3"/>
    <w:rsid w:val="00D878E2"/>
    <w:rsid w:val="00D90998"/>
    <w:rsid w:val="00D9125D"/>
    <w:rsid w:val="00D91427"/>
    <w:rsid w:val="00D915DC"/>
    <w:rsid w:val="00D91804"/>
    <w:rsid w:val="00D91BA7"/>
    <w:rsid w:val="00D91D58"/>
    <w:rsid w:val="00D921F5"/>
    <w:rsid w:val="00D924E5"/>
    <w:rsid w:val="00D9255D"/>
    <w:rsid w:val="00D92B8B"/>
    <w:rsid w:val="00D92D14"/>
    <w:rsid w:val="00D93596"/>
    <w:rsid w:val="00D94BEF"/>
    <w:rsid w:val="00D954D0"/>
    <w:rsid w:val="00D95B67"/>
    <w:rsid w:val="00D95C4D"/>
    <w:rsid w:val="00D960C6"/>
    <w:rsid w:val="00D96208"/>
    <w:rsid w:val="00D9664B"/>
    <w:rsid w:val="00D96D88"/>
    <w:rsid w:val="00D971F8"/>
    <w:rsid w:val="00D976C2"/>
    <w:rsid w:val="00DA0C96"/>
    <w:rsid w:val="00DA0D1D"/>
    <w:rsid w:val="00DA0E6D"/>
    <w:rsid w:val="00DA1ACB"/>
    <w:rsid w:val="00DA1FF0"/>
    <w:rsid w:val="00DA223E"/>
    <w:rsid w:val="00DA2647"/>
    <w:rsid w:val="00DA304E"/>
    <w:rsid w:val="00DA322C"/>
    <w:rsid w:val="00DA34ED"/>
    <w:rsid w:val="00DA3621"/>
    <w:rsid w:val="00DA3860"/>
    <w:rsid w:val="00DA3C54"/>
    <w:rsid w:val="00DA4BD4"/>
    <w:rsid w:val="00DA5044"/>
    <w:rsid w:val="00DA505E"/>
    <w:rsid w:val="00DA569C"/>
    <w:rsid w:val="00DA5721"/>
    <w:rsid w:val="00DA5AF6"/>
    <w:rsid w:val="00DA5BF3"/>
    <w:rsid w:val="00DA5DD0"/>
    <w:rsid w:val="00DA638C"/>
    <w:rsid w:val="00DA7CC7"/>
    <w:rsid w:val="00DA7EEE"/>
    <w:rsid w:val="00DB0076"/>
    <w:rsid w:val="00DB04EF"/>
    <w:rsid w:val="00DB0D3E"/>
    <w:rsid w:val="00DB0E20"/>
    <w:rsid w:val="00DB12C6"/>
    <w:rsid w:val="00DB12F7"/>
    <w:rsid w:val="00DB1BBF"/>
    <w:rsid w:val="00DB2D9E"/>
    <w:rsid w:val="00DB3557"/>
    <w:rsid w:val="00DB366C"/>
    <w:rsid w:val="00DB3789"/>
    <w:rsid w:val="00DB3CF2"/>
    <w:rsid w:val="00DB4CBA"/>
    <w:rsid w:val="00DB4E92"/>
    <w:rsid w:val="00DB4F3C"/>
    <w:rsid w:val="00DB553C"/>
    <w:rsid w:val="00DB55C5"/>
    <w:rsid w:val="00DB5633"/>
    <w:rsid w:val="00DB5923"/>
    <w:rsid w:val="00DB5A71"/>
    <w:rsid w:val="00DB5CCC"/>
    <w:rsid w:val="00DB5F76"/>
    <w:rsid w:val="00DB5FB3"/>
    <w:rsid w:val="00DB65FF"/>
    <w:rsid w:val="00DB6EDE"/>
    <w:rsid w:val="00DB76E0"/>
    <w:rsid w:val="00DB78EF"/>
    <w:rsid w:val="00DB7BAF"/>
    <w:rsid w:val="00DB7C28"/>
    <w:rsid w:val="00DC13D4"/>
    <w:rsid w:val="00DC13EE"/>
    <w:rsid w:val="00DC14EF"/>
    <w:rsid w:val="00DC1505"/>
    <w:rsid w:val="00DC1D43"/>
    <w:rsid w:val="00DC270C"/>
    <w:rsid w:val="00DC37A3"/>
    <w:rsid w:val="00DC45B9"/>
    <w:rsid w:val="00DC51B1"/>
    <w:rsid w:val="00DC5298"/>
    <w:rsid w:val="00DC5370"/>
    <w:rsid w:val="00DC538A"/>
    <w:rsid w:val="00DC564B"/>
    <w:rsid w:val="00DC5E27"/>
    <w:rsid w:val="00DC5F44"/>
    <w:rsid w:val="00DC634E"/>
    <w:rsid w:val="00DC6377"/>
    <w:rsid w:val="00DC683E"/>
    <w:rsid w:val="00DC7B8C"/>
    <w:rsid w:val="00DD0DB9"/>
    <w:rsid w:val="00DD1454"/>
    <w:rsid w:val="00DD15FA"/>
    <w:rsid w:val="00DD1688"/>
    <w:rsid w:val="00DD2828"/>
    <w:rsid w:val="00DD2A17"/>
    <w:rsid w:val="00DD2E6F"/>
    <w:rsid w:val="00DD3811"/>
    <w:rsid w:val="00DD3AC8"/>
    <w:rsid w:val="00DD3EA7"/>
    <w:rsid w:val="00DD3FF2"/>
    <w:rsid w:val="00DD4C2D"/>
    <w:rsid w:val="00DD5343"/>
    <w:rsid w:val="00DD5363"/>
    <w:rsid w:val="00DD5F2A"/>
    <w:rsid w:val="00DD62C4"/>
    <w:rsid w:val="00DD6485"/>
    <w:rsid w:val="00DD6697"/>
    <w:rsid w:val="00DD66B0"/>
    <w:rsid w:val="00DD6761"/>
    <w:rsid w:val="00DD69CA"/>
    <w:rsid w:val="00DD6D28"/>
    <w:rsid w:val="00DD79E2"/>
    <w:rsid w:val="00DD7CB2"/>
    <w:rsid w:val="00DD7DDA"/>
    <w:rsid w:val="00DE01D6"/>
    <w:rsid w:val="00DE0228"/>
    <w:rsid w:val="00DE0609"/>
    <w:rsid w:val="00DE06A3"/>
    <w:rsid w:val="00DE096E"/>
    <w:rsid w:val="00DE0A20"/>
    <w:rsid w:val="00DE0BF3"/>
    <w:rsid w:val="00DE0D73"/>
    <w:rsid w:val="00DE155B"/>
    <w:rsid w:val="00DE2130"/>
    <w:rsid w:val="00DE269A"/>
    <w:rsid w:val="00DE2915"/>
    <w:rsid w:val="00DE2F1C"/>
    <w:rsid w:val="00DE3304"/>
    <w:rsid w:val="00DE3EF9"/>
    <w:rsid w:val="00DE3F72"/>
    <w:rsid w:val="00DE3FFA"/>
    <w:rsid w:val="00DE4455"/>
    <w:rsid w:val="00DE47A0"/>
    <w:rsid w:val="00DE495D"/>
    <w:rsid w:val="00DE4B56"/>
    <w:rsid w:val="00DE4CE1"/>
    <w:rsid w:val="00DE518C"/>
    <w:rsid w:val="00DE5408"/>
    <w:rsid w:val="00DE5484"/>
    <w:rsid w:val="00DE5972"/>
    <w:rsid w:val="00DE5B55"/>
    <w:rsid w:val="00DE5C14"/>
    <w:rsid w:val="00DE61FD"/>
    <w:rsid w:val="00DE6F98"/>
    <w:rsid w:val="00DE70C4"/>
    <w:rsid w:val="00DE7747"/>
    <w:rsid w:val="00DE7BA9"/>
    <w:rsid w:val="00DF08C5"/>
    <w:rsid w:val="00DF0AA2"/>
    <w:rsid w:val="00DF0AD6"/>
    <w:rsid w:val="00DF0B97"/>
    <w:rsid w:val="00DF0BD4"/>
    <w:rsid w:val="00DF0DAA"/>
    <w:rsid w:val="00DF1484"/>
    <w:rsid w:val="00DF1C0E"/>
    <w:rsid w:val="00DF24E4"/>
    <w:rsid w:val="00DF3194"/>
    <w:rsid w:val="00DF320C"/>
    <w:rsid w:val="00DF3459"/>
    <w:rsid w:val="00DF479D"/>
    <w:rsid w:val="00DF5165"/>
    <w:rsid w:val="00DF5689"/>
    <w:rsid w:val="00DF5FC7"/>
    <w:rsid w:val="00DF601A"/>
    <w:rsid w:val="00DF74FB"/>
    <w:rsid w:val="00DF77CC"/>
    <w:rsid w:val="00DF7A4F"/>
    <w:rsid w:val="00E0030B"/>
    <w:rsid w:val="00E00440"/>
    <w:rsid w:val="00E00DA3"/>
    <w:rsid w:val="00E01049"/>
    <w:rsid w:val="00E02502"/>
    <w:rsid w:val="00E03347"/>
    <w:rsid w:val="00E034F3"/>
    <w:rsid w:val="00E0399F"/>
    <w:rsid w:val="00E03E98"/>
    <w:rsid w:val="00E03ED8"/>
    <w:rsid w:val="00E0412B"/>
    <w:rsid w:val="00E04258"/>
    <w:rsid w:val="00E04AC3"/>
    <w:rsid w:val="00E05D7E"/>
    <w:rsid w:val="00E05F6C"/>
    <w:rsid w:val="00E064F2"/>
    <w:rsid w:val="00E06737"/>
    <w:rsid w:val="00E06B1B"/>
    <w:rsid w:val="00E06FBD"/>
    <w:rsid w:val="00E075D5"/>
    <w:rsid w:val="00E07749"/>
    <w:rsid w:val="00E07917"/>
    <w:rsid w:val="00E07E38"/>
    <w:rsid w:val="00E1014A"/>
    <w:rsid w:val="00E105C5"/>
    <w:rsid w:val="00E10D34"/>
    <w:rsid w:val="00E114B0"/>
    <w:rsid w:val="00E11EBE"/>
    <w:rsid w:val="00E11EF5"/>
    <w:rsid w:val="00E1206B"/>
    <w:rsid w:val="00E1218C"/>
    <w:rsid w:val="00E123DA"/>
    <w:rsid w:val="00E12456"/>
    <w:rsid w:val="00E12711"/>
    <w:rsid w:val="00E12C1F"/>
    <w:rsid w:val="00E130E2"/>
    <w:rsid w:val="00E134A7"/>
    <w:rsid w:val="00E136D7"/>
    <w:rsid w:val="00E13811"/>
    <w:rsid w:val="00E140C0"/>
    <w:rsid w:val="00E14BD1"/>
    <w:rsid w:val="00E14C3B"/>
    <w:rsid w:val="00E14C70"/>
    <w:rsid w:val="00E14E44"/>
    <w:rsid w:val="00E1507F"/>
    <w:rsid w:val="00E1603E"/>
    <w:rsid w:val="00E160F2"/>
    <w:rsid w:val="00E16139"/>
    <w:rsid w:val="00E1616F"/>
    <w:rsid w:val="00E16488"/>
    <w:rsid w:val="00E167F5"/>
    <w:rsid w:val="00E167F7"/>
    <w:rsid w:val="00E16D15"/>
    <w:rsid w:val="00E16E98"/>
    <w:rsid w:val="00E1783F"/>
    <w:rsid w:val="00E17FE0"/>
    <w:rsid w:val="00E20A59"/>
    <w:rsid w:val="00E20CD8"/>
    <w:rsid w:val="00E2120B"/>
    <w:rsid w:val="00E21776"/>
    <w:rsid w:val="00E21AEC"/>
    <w:rsid w:val="00E2247A"/>
    <w:rsid w:val="00E227A9"/>
    <w:rsid w:val="00E22C72"/>
    <w:rsid w:val="00E23012"/>
    <w:rsid w:val="00E230E0"/>
    <w:rsid w:val="00E23516"/>
    <w:rsid w:val="00E235A5"/>
    <w:rsid w:val="00E23D01"/>
    <w:rsid w:val="00E23F92"/>
    <w:rsid w:val="00E24772"/>
    <w:rsid w:val="00E24931"/>
    <w:rsid w:val="00E24B65"/>
    <w:rsid w:val="00E24F6D"/>
    <w:rsid w:val="00E24FB0"/>
    <w:rsid w:val="00E2502A"/>
    <w:rsid w:val="00E255C9"/>
    <w:rsid w:val="00E25905"/>
    <w:rsid w:val="00E25C4F"/>
    <w:rsid w:val="00E263A2"/>
    <w:rsid w:val="00E2664D"/>
    <w:rsid w:val="00E26FED"/>
    <w:rsid w:val="00E275DC"/>
    <w:rsid w:val="00E276B8"/>
    <w:rsid w:val="00E276BF"/>
    <w:rsid w:val="00E27832"/>
    <w:rsid w:val="00E31185"/>
    <w:rsid w:val="00E3122B"/>
    <w:rsid w:val="00E313EC"/>
    <w:rsid w:val="00E31C19"/>
    <w:rsid w:val="00E31F08"/>
    <w:rsid w:val="00E3251D"/>
    <w:rsid w:val="00E32753"/>
    <w:rsid w:val="00E32973"/>
    <w:rsid w:val="00E32D51"/>
    <w:rsid w:val="00E33EC5"/>
    <w:rsid w:val="00E34268"/>
    <w:rsid w:val="00E34816"/>
    <w:rsid w:val="00E34A07"/>
    <w:rsid w:val="00E357FC"/>
    <w:rsid w:val="00E35ACD"/>
    <w:rsid w:val="00E3607E"/>
    <w:rsid w:val="00E367A2"/>
    <w:rsid w:val="00E36871"/>
    <w:rsid w:val="00E36B68"/>
    <w:rsid w:val="00E36B76"/>
    <w:rsid w:val="00E36C14"/>
    <w:rsid w:val="00E37C35"/>
    <w:rsid w:val="00E37E2B"/>
    <w:rsid w:val="00E40AC8"/>
    <w:rsid w:val="00E40E94"/>
    <w:rsid w:val="00E41050"/>
    <w:rsid w:val="00E41AF8"/>
    <w:rsid w:val="00E41BAD"/>
    <w:rsid w:val="00E41DBF"/>
    <w:rsid w:val="00E429F2"/>
    <w:rsid w:val="00E42E79"/>
    <w:rsid w:val="00E42FFE"/>
    <w:rsid w:val="00E431D1"/>
    <w:rsid w:val="00E432CF"/>
    <w:rsid w:val="00E43430"/>
    <w:rsid w:val="00E438DD"/>
    <w:rsid w:val="00E43CFF"/>
    <w:rsid w:val="00E43E97"/>
    <w:rsid w:val="00E43F4C"/>
    <w:rsid w:val="00E44010"/>
    <w:rsid w:val="00E44477"/>
    <w:rsid w:val="00E444C9"/>
    <w:rsid w:val="00E467AA"/>
    <w:rsid w:val="00E46AF2"/>
    <w:rsid w:val="00E473A7"/>
    <w:rsid w:val="00E47835"/>
    <w:rsid w:val="00E47B63"/>
    <w:rsid w:val="00E503DC"/>
    <w:rsid w:val="00E504A4"/>
    <w:rsid w:val="00E50741"/>
    <w:rsid w:val="00E50CC3"/>
    <w:rsid w:val="00E50EE9"/>
    <w:rsid w:val="00E51319"/>
    <w:rsid w:val="00E514A6"/>
    <w:rsid w:val="00E52F74"/>
    <w:rsid w:val="00E52FF8"/>
    <w:rsid w:val="00E53A66"/>
    <w:rsid w:val="00E53B59"/>
    <w:rsid w:val="00E53DC6"/>
    <w:rsid w:val="00E53F91"/>
    <w:rsid w:val="00E554E0"/>
    <w:rsid w:val="00E557DD"/>
    <w:rsid w:val="00E55922"/>
    <w:rsid w:val="00E55B36"/>
    <w:rsid w:val="00E55F78"/>
    <w:rsid w:val="00E566E7"/>
    <w:rsid w:val="00E56BFE"/>
    <w:rsid w:val="00E56C6C"/>
    <w:rsid w:val="00E57AC7"/>
    <w:rsid w:val="00E57DA2"/>
    <w:rsid w:val="00E57F91"/>
    <w:rsid w:val="00E60E7E"/>
    <w:rsid w:val="00E60F23"/>
    <w:rsid w:val="00E610ED"/>
    <w:rsid w:val="00E61110"/>
    <w:rsid w:val="00E61BBA"/>
    <w:rsid w:val="00E61D48"/>
    <w:rsid w:val="00E621CC"/>
    <w:rsid w:val="00E62460"/>
    <w:rsid w:val="00E630BB"/>
    <w:rsid w:val="00E630E1"/>
    <w:rsid w:val="00E63B13"/>
    <w:rsid w:val="00E63EC7"/>
    <w:rsid w:val="00E64184"/>
    <w:rsid w:val="00E64266"/>
    <w:rsid w:val="00E64506"/>
    <w:rsid w:val="00E64600"/>
    <w:rsid w:val="00E64647"/>
    <w:rsid w:val="00E64AF2"/>
    <w:rsid w:val="00E64D6D"/>
    <w:rsid w:val="00E64F1D"/>
    <w:rsid w:val="00E651B6"/>
    <w:rsid w:val="00E65472"/>
    <w:rsid w:val="00E65524"/>
    <w:rsid w:val="00E65CB1"/>
    <w:rsid w:val="00E65ED7"/>
    <w:rsid w:val="00E6657F"/>
    <w:rsid w:val="00E70153"/>
    <w:rsid w:val="00E701F1"/>
    <w:rsid w:val="00E702EF"/>
    <w:rsid w:val="00E7030B"/>
    <w:rsid w:val="00E70E3B"/>
    <w:rsid w:val="00E71313"/>
    <w:rsid w:val="00E7268C"/>
    <w:rsid w:val="00E7294B"/>
    <w:rsid w:val="00E72AA3"/>
    <w:rsid w:val="00E72BAE"/>
    <w:rsid w:val="00E73176"/>
    <w:rsid w:val="00E7388B"/>
    <w:rsid w:val="00E73EFE"/>
    <w:rsid w:val="00E74125"/>
    <w:rsid w:val="00E74A57"/>
    <w:rsid w:val="00E74FFA"/>
    <w:rsid w:val="00E751E3"/>
    <w:rsid w:val="00E75593"/>
    <w:rsid w:val="00E75E6B"/>
    <w:rsid w:val="00E75FE9"/>
    <w:rsid w:val="00E7635F"/>
    <w:rsid w:val="00E765F9"/>
    <w:rsid w:val="00E76AA2"/>
    <w:rsid w:val="00E76B29"/>
    <w:rsid w:val="00E7715C"/>
    <w:rsid w:val="00E7777D"/>
    <w:rsid w:val="00E77D41"/>
    <w:rsid w:val="00E80288"/>
    <w:rsid w:val="00E80634"/>
    <w:rsid w:val="00E8116F"/>
    <w:rsid w:val="00E81C2B"/>
    <w:rsid w:val="00E8203A"/>
    <w:rsid w:val="00E82E54"/>
    <w:rsid w:val="00E82ED2"/>
    <w:rsid w:val="00E831D0"/>
    <w:rsid w:val="00E83224"/>
    <w:rsid w:val="00E83D43"/>
    <w:rsid w:val="00E83F56"/>
    <w:rsid w:val="00E8408C"/>
    <w:rsid w:val="00E84762"/>
    <w:rsid w:val="00E85468"/>
    <w:rsid w:val="00E85858"/>
    <w:rsid w:val="00E8598E"/>
    <w:rsid w:val="00E85AF0"/>
    <w:rsid w:val="00E85BA4"/>
    <w:rsid w:val="00E863AE"/>
    <w:rsid w:val="00E86EB0"/>
    <w:rsid w:val="00E871E4"/>
    <w:rsid w:val="00E8735F"/>
    <w:rsid w:val="00E87589"/>
    <w:rsid w:val="00E875B3"/>
    <w:rsid w:val="00E90D05"/>
    <w:rsid w:val="00E90E16"/>
    <w:rsid w:val="00E9106F"/>
    <w:rsid w:val="00E912D2"/>
    <w:rsid w:val="00E913F2"/>
    <w:rsid w:val="00E918AB"/>
    <w:rsid w:val="00E918BB"/>
    <w:rsid w:val="00E91A84"/>
    <w:rsid w:val="00E91C5E"/>
    <w:rsid w:val="00E91F64"/>
    <w:rsid w:val="00E91F95"/>
    <w:rsid w:val="00E9208C"/>
    <w:rsid w:val="00E92BE9"/>
    <w:rsid w:val="00E92EC3"/>
    <w:rsid w:val="00E9393D"/>
    <w:rsid w:val="00E93E45"/>
    <w:rsid w:val="00E9426F"/>
    <w:rsid w:val="00E94FC4"/>
    <w:rsid w:val="00E95593"/>
    <w:rsid w:val="00E95DFA"/>
    <w:rsid w:val="00E95E7D"/>
    <w:rsid w:val="00E96580"/>
    <w:rsid w:val="00E9767C"/>
    <w:rsid w:val="00EA050A"/>
    <w:rsid w:val="00EA0693"/>
    <w:rsid w:val="00EA1146"/>
    <w:rsid w:val="00EA1349"/>
    <w:rsid w:val="00EA1E57"/>
    <w:rsid w:val="00EA2B5C"/>
    <w:rsid w:val="00EA2EBE"/>
    <w:rsid w:val="00EA2F5F"/>
    <w:rsid w:val="00EA3131"/>
    <w:rsid w:val="00EA362A"/>
    <w:rsid w:val="00EA444D"/>
    <w:rsid w:val="00EA44F7"/>
    <w:rsid w:val="00EA45B1"/>
    <w:rsid w:val="00EA49EF"/>
    <w:rsid w:val="00EA543C"/>
    <w:rsid w:val="00EA5748"/>
    <w:rsid w:val="00EA5979"/>
    <w:rsid w:val="00EA5C7C"/>
    <w:rsid w:val="00EA5E9F"/>
    <w:rsid w:val="00EA629B"/>
    <w:rsid w:val="00EA63C1"/>
    <w:rsid w:val="00EA648C"/>
    <w:rsid w:val="00EA6B50"/>
    <w:rsid w:val="00EA6F6F"/>
    <w:rsid w:val="00EA73F1"/>
    <w:rsid w:val="00EA7879"/>
    <w:rsid w:val="00EA7D34"/>
    <w:rsid w:val="00EB043F"/>
    <w:rsid w:val="00EB0AA8"/>
    <w:rsid w:val="00EB0AE2"/>
    <w:rsid w:val="00EB0D4F"/>
    <w:rsid w:val="00EB0FA7"/>
    <w:rsid w:val="00EB1381"/>
    <w:rsid w:val="00EB21C3"/>
    <w:rsid w:val="00EB22FA"/>
    <w:rsid w:val="00EB23AB"/>
    <w:rsid w:val="00EB2421"/>
    <w:rsid w:val="00EB264D"/>
    <w:rsid w:val="00EB274B"/>
    <w:rsid w:val="00EB27F3"/>
    <w:rsid w:val="00EB2FC7"/>
    <w:rsid w:val="00EB31C6"/>
    <w:rsid w:val="00EB36D3"/>
    <w:rsid w:val="00EB3F5E"/>
    <w:rsid w:val="00EB4884"/>
    <w:rsid w:val="00EB48BE"/>
    <w:rsid w:val="00EB4B0A"/>
    <w:rsid w:val="00EB5851"/>
    <w:rsid w:val="00EB5886"/>
    <w:rsid w:val="00EB5C2E"/>
    <w:rsid w:val="00EB5CDC"/>
    <w:rsid w:val="00EB5FAC"/>
    <w:rsid w:val="00EB6A7D"/>
    <w:rsid w:val="00EB6D01"/>
    <w:rsid w:val="00EB7265"/>
    <w:rsid w:val="00EB75EB"/>
    <w:rsid w:val="00EC0098"/>
    <w:rsid w:val="00EC027B"/>
    <w:rsid w:val="00EC0352"/>
    <w:rsid w:val="00EC05A1"/>
    <w:rsid w:val="00EC06E7"/>
    <w:rsid w:val="00EC0E90"/>
    <w:rsid w:val="00EC1BFC"/>
    <w:rsid w:val="00EC1CE7"/>
    <w:rsid w:val="00EC1D14"/>
    <w:rsid w:val="00EC252D"/>
    <w:rsid w:val="00EC271C"/>
    <w:rsid w:val="00EC2869"/>
    <w:rsid w:val="00EC2B2B"/>
    <w:rsid w:val="00EC2B85"/>
    <w:rsid w:val="00EC3747"/>
    <w:rsid w:val="00EC3A1E"/>
    <w:rsid w:val="00EC3F21"/>
    <w:rsid w:val="00EC4B56"/>
    <w:rsid w:val="00EC52EF"/>
    <w:rsid w:val="00EC5B3C"/>
    <w:rsid w:val="00EC6210"/>
    <w:rsid w:val="00EC69C6"/>
    <w:rsid w:val="00EC6ECE"/>
    <w:rsid w:val="00EC79C6"/>
    <w:rsid w:val="00EC7D59"/>
    <w:rsid w:val="00ED01D1"/>
    <w:rsid w:val="00ED0856"/>
    <w:rsid w:val="00ED0861"/>
    <w:rsid w:val="00ED13BC"/>
    <w:rsid w:val="00ED14D6"/>
    <w:rsid w:val="00ED1658"/>
    <w:rsid w:val="00ED1DAE"/>
    <w:rsid w:val="00ED1E68"/>
    <w:rsid w:val="00ED1FCC"/>
    <w:rsid w:val="00ED246B"/>
    <w:rsid w:val="00ED2720"/>
    <w:rsid w:val="00ED3007"/>
    <w:rsid w:val="00ED301F"/>
    <w:rsid w:val="00ED30AC"/>
    <w:rsid w:val="00ED3504"/>
    <w:rsid w:val="00ED38D0"/>
    <w:rsid w:val="00ED467A"/>
    <w:rsid w:val="00ED479C"/>
    <w:rsid w:val="00ED4A7A"/>
    <w:rsid w:val="00ED4AE8"/>
    <w:rsid w:val="00ED4C55"/>
    <w:rsid w:val="00ED4D7C"/>
    <w:rsid w:val="00ED4FE1"/>
    <w:rsid w:val="00ED50C7"/>
    <w:rsid w:val="00ED511F"/>
    <w:rsid w:val="00ED5459"/>
    <w:rsid w:val="00ED5924"/>
    <w:rsid w:val="00ED5B06"/>
    <w:rsid w:val="00ED67D0"/>
    <w:rsid w:val="00ED6888"/>
    <w:rsid w:val="00ED69C1"/>
    <w:rsid w:val="00ED6B03"/>
    <w:rsid w:val="00ED6B44"/>
    <w:rsid w:val="00ED775B"/>
    <w:rsid w:val="00ED79F9"/>
    <w:rsid w:val="00ED7C42"/>
    <w:rsid w:val="00ED7E74"/>
    <w:rsid w:val="00EE01E7"/>
    <w:rsid w:val="00EE022A"/>
    <w:rsid w:val="00EE0740"/>
    <w:rsid w:val="00EE07F6"/>
    <w:rsid w:val="00EE117A"/>
    <w:rsid w:val="00EE129E"/>
    <w:rsid w:val="00EE1905"/>
    <w:rsid w:val="00EE2CA2"/>
    <w:rsid w:val="00EE2F6D"/>
    <w:rsid w:val="00EE34A8"/>
    <w:rsid w:val="00EE3562"/>
    <w:rsid w:val="00EE3D70"/>
    <w:rsid w:val="00EE4283"/>
    <w:rsid w:val="00EE4E5E"/>
    <w:rsid w:val="00EE5844"/>
    <w:rsid w:val="00EE59C2"/>
    <w:rsid w:val="00EE5BF3"/>
    <w:rsid w:val="00EE5D35"/>
    <w:rsid w:val="00EE62FA"/>
    <w:rsid w:val="00EE6327"/>
    <w:rsid w:val="00EE67EA"/>
    <w:rsid w:val="00EE6BDD"/>
    <w:rsid w:val="00EE72DA"/>
    <w:rsid w:val="00EE749D"/>
    <w:rsid w:val="00EE7526"/>
    <w:rsid w:val="00EE7558"/>
    <w:rsid w:val="00EE7BC2"/>
    <w:rsid w:val="00EF013A"/>
    <w:rsid w:val="00EF0D9D"/>
    <w:rsid w:val="00EF1000"/>
    <w:rsid w:val="00EF1464"/>
    <w:rsid w:val="00EF15AB"/>
    <w:rsid w:val="00EF1738"/>
    <w:rsid w:val="00EF1776"/>
    <w:rsid w:val="00EF1889"/>
    <w:rsid w:val="00EF19AC"/>
    <w:rsid w:val="00EF1A7A"/>
    <w:rsid w:val="00EF1F7F"/>
    <w:rsid w:val="00EF2420"/>
    <w:rsid w:val="00EF280A"/>
    <w:rsid w:val="00EF2B4A"/>
    <w:rsid w:val="00EF38B2"/>
    <w:rsid w:val="00EF3DAE"/>
    <w:rsid w:val="00EF4961"/>
    <w:rsid w:val="00EF54BD"/>
    <w:rsid w:val="00EF5C9A"/>
    <w:rsid w:val="00EF5D51"/>
    <w:rsid w:val="00EF5F1F"/>
    <w:rsid w:val="00EF6F7A"/>
    <w:rsid w:val="00F00135"/>
    <w:rsid w:val="00F0037B"/>
    <w:rsid w:val="00F010E7"/>
    <w:rsid w:val="00F01264"/>
    <w:rsid w:val="00F01562"/>
    <w:rsid w:val="00F016EC"/>
    <w:rsid w:val="00F01991"/>
    <w:rsid w:val="00F01BC1"/>
    <w:rsid w:val="00F01F14"/>
    <w:rsid w:val="00F0231B"/>
    <w:rsid w:val="00F0250C"/>
    <w:rsid w:val="00F02D69"/>
    <w:rsid w:val="00F04101"/>
    <w:rsid w:val="00F043FD"/>
    <w:rsid w:val="00F051F0"/>
    <w:rsid w:val="00F05643"/>
    <w:rsid w:val="00F05B7D"/>
    <w:rsid w:val="00F060EA"/>
    <w:rsid w:val="00F0628B"/>
    <w:rsid w:val="00F071A7"/>
    <w:rsid w:val="00F074AE"/>
    <w:rsid w:val="00F07502"/>
    <w:rsid w:val="00F10C80"/>
    <w:rsid w:val="00F11960"/>
    <w:rsid w:val="00F11C00"/>
    <w:rsid w:val="00F12368"/>
    <w:rsid w:val="00F123B7"/>
    <w:rsid w:val="00F1281B"/>
    <w:rsid w:val="00F12AEE"/>
    <w:rsid w:val="00F12D17"/>
    <w:rsid w:val="00F12F65"/>
    <w:rsid w:val="00F1301F"/>
    <w:rsid w:val="00F13080"/>
    <w:rsid w:val="00F14B42"/>
    <w:rsid w:val="00F14C94"/>
    <w:rsid w:val="00F1674A"/>
    <w:rsid w:val="00F16C3A"/>
    <w:rsid w:val="00F174EF"/>
    <w:rsid w:val="00F1753E"/>
    <w:rsid w:val="00F17A20"/>
    <w:rsid w:val="00F2002F"/>
    <w:rsid w:val="00F203BD"/>
    <w:rsid w:val="00F2068F"/>
    <w:rsid w:val="00F20D2E"/>
    <w:rsid w:val="00F20F07"/>
    <w:rsid w:val="00F212B6"/>
    <w:rsid w:val="00F226AD"/>
    <w:rsid w:val="00F23050"/>
    <w:rsid w:val="00F23735"/>
    <w:rsid w:val="00F23EF8"/>
    <w:rsid w:val="00F24568"/>
    <w:rsid w:val="00F24576"/>
    <w:rsid w:val="00F24591"/>
    <w:rsid w:val="00F24E3A"/>
    <w:rsid w:val="00F25168"/>
    <w:rsid w:val="00F26538"/>
    <w:rsid w:val="00F26649"/>
    <w:rsid w:val="00F276C6"/>
    <w:rsid w:val="00F278D5"/>
    <w:rsid w:val="00F27BDD"/>
    <w:rsid w:val="00F27CB6"/>
    <w:rsid w:val="00F27D06"/>
    <w:rsid w:val="00F27ECE"/>
    <w:rsid w:val="00F30581"/>
    <w:rsid w:val="00F307E2"/>
    <w:rsid w:val="00F30F65"/>
    <w:rsid w:val="00F3145F"/>
    <w:rsid w:val="00F31718"/>
    <w:rsid w:val="00F31F86"/>
    <w:rsid w:val="00F32474"/>
    <w:rsid w:val="00F324BD"/>
    <w:rsid w:val="00F3269E"/>
    <w:rsid w:val="00F32D8A"/>
    <w:rsid w:val="00F33086"/>
    <w:rsid w:val="00F33362"/>
    <w:rsid w:val="00F33477"/>
    <w:rsid w:val="00F33564"/>
    <w:rsid w:val="00F33796"/>
    <w:rsid w:val="00F342FD"/>
    <w:rsid w:val="00F343DD"/>
    <w:rsid w:val="00F34FCE"/>
    <w:rsid w:val="00F353B1"/>
    <w:rsid w:val="00F36198"/>
    <w:rsid w:val="00F369B3"/>
    <w:rsid w:val="00F369C8"/>
    <w:rsid w:val="00F36A08"/>
    <w:rsid w:val="00F36D1E"/>
    <w:rsid w:val="00F37038"/>
    <w:rsid w:val="00F370ED"/>
    <w:rsid w:val="00F37BAB"/>
    <w:rsid w:val="00F403F4"/>
    <w:rsid w:val="00F417AB"/>
    <w:rsid w:val="00F423C1"/>
    <w:rsid w:val="00F42969"/>
    <w:rsid w:val="00F43543"/>
    <w:rsid w:val="00F43A75"/>
    <w:rsid w:val="00F43BCD"/>
    <w:rsid w:val="00F43D17"/>
    <w:rsid w:val="00F43F7B"/>
    <w:rsid w:val="00F4402C"/>
    <w:rsid w:val="00F440FA"/>
    <w:rsid w:val="00F448AB"/>
    <w:rsid w:val="00F448D7"/>
    <w:rsid w:val="00F451CB"/>
    <w:rsid w:val="00F45331"/>
    <w:rsid w:val="00F45829"/>
    <w:rsid w:val="00F469C3"/>
    <w:rsid w:val="00F46A78"/>
    <w:rsid w:val="00F46B13"/>
    <w:rsid w:val="00F46BC5"/>
    <w:rsid w:val="00F46D9A"/>
    <w:rsid w:val="00F47029"/>
    <w:rsid w:val="00F4764F"/>
    <w:rsid w:val="00F477A4"/>
    <w:rsid w:val="00F47DE2"/>
    <w:rsid w:val="00F50479"/>
    <w:rsid w:val="00F50707"/>
    <w:rsid w:val="00F50732"/>
    <w:rsid w:val="00F50A22"/>
    <w:rsid w:val="00F50B8C"/>
    <w:rsid w:val="00F50C84"/>
    <w:rsid w:val="00F50E13"/>
    <w:rsid w:val="00F51815"/>
    <w:rsid w:val="00F521D1"/>
    <w:rsid w:val="00F52845"/>
    <w:rsid w:val="00F529DD"/>
    <w:rsid w:val="00F52A95"/>
    <w:rsid w:val="00F532CD"/>
    <w:rsid w:val="00F53C25"/>
    <w:rsid w:val="00F540F9"/>
    <w:rsid w:val="00F54A61"/>
    <w:rsid w:val="00F54C76"/>
    <w:rsid w:val="00F55123"/>
    <w:rsid w:val="00F5591F"/>
    <w:rsid w:val="00F55A92"/>
    <w:rsid w:val="00F56599"/>
    <w:rsid w:val="00F5660B"/>
    <w:rsid w:val="00F56AF8"/>
    <w:rsid w:val="00F5711C"/>
    <w:rsid w:val="00F572FB"/>
    <w:rsid w:val="00F574AA"/>
    <w:rsid w:val="00F574CF"/>
    <w:rsid w:val="00F60511"/>
    <w:rsid w:val="00F605E0"/>
    <w:rsid w:val="00F60742"/>
    <w:rsid w:val="00F608FA"/>
    <w:rsid w:val="00F61399"/>
    <w:rsid w:val="00F61BAA"/>
    <w:rsid w:val="00F621C9"/>
    <w:rsid w:val="00F62378"/>
    <w:rsid w:val="00F62B64"/>
    <w:rsid w:val="00F62DC8"/>
    <w:rsid w:val="00F64D9E"/>
    <w:rsid w:val="00F64DB4"/>
    <w:rsid w:val="00F65342"/>
    <w:rsid w:val="00F6580B"/>
    <w:rsid w:val="00F65932"/>
    <w:rsid w:val="00F66384"/>
    <w:rsid w:val="00F6759A"/>
    <w:rsid w:val="00F67F1C"/>
    <w:rsid w:val="00F70BD4"/>
    <w:rsid w:val="00F710CA"/>
    <w:rsid w:val="00F711FE"/>
    <w:rsid w:val="00F71440"/>
    <w:rsid w:val="00F71683"/>
    <w:rsid w:val="00F7179D"/>
    <w:rsid w:val="00F71BBA"/>
    <w:rsid w:val="00F723DD"/>
    <w:rsid w:val="00F7243B"/>
    <w:rsid w:val="00F72B11"/>
    <w:rsid w:val="00F72C0B"/>
    <w:rsid w:val="00F73126"/>
    <w:rsid w:val="00F736F5"/>
    <w:rsid w:val="00F73E3B"/>
    <w:rsid w:val="00F73F35"/>
    <w:rsid w:val="00F74718"/>
    <w:rsid w:val="00F74796"/>
    <w:rsid w:val="00F74AA7"/>
    <w:rsid w:val="00F757C3"/>
    <w:rsid w:val="00F75A58"/>
    <w:rsid w:val="00F75FAE"/>
    <w:rsid w:val="00F768B6"/>
    <w:rsid w:val="00F770B6"/>
    <w:rsid w:val="00F77294"/>
    <w:rsid w:val="00F77707"/>
    <w:rsid w:val="00F77736"/>
    <w:rsid w:val="00F80402"/>
    <w:rsid w:val="00F80722"/>
    <w:rsid w:val="00F8072E"/>
    <w:rsid w:val="00F80957"/>
    <w:rsid w:val="00F80BE0"/>
    <w:rsid w:val="00F80C87"/>
    <w:rsid w:val="00F816F2"/>
    <w:rsid w:val="00F81707"/>
    <w:rsid w:val="00F818A0"/>
    <w:rsid w:val="00F81D69"/>
    <w:rsid w:val="00F81DA1"/>
    <w:rsid w:val="00F8213D"/>
    <w:rsid w:val="00F82375"/>
    <w:rsid w:val="00F82A18"/>
    <w:rsid w:val="00F82F3B"/>
    <w:rsid w:val="00F831D9"/>
    <w:rsid w:val="00F83549"/>
    <w:rsid w:val="00F835EA"/>
    <w:rsid w:val="00F83F1C"/>
    <w:rsid w:val="00F842C0"/>
    <w:rsid w:val="00F8451C"/>
    <w:rsid w:val="00F8454A"/>
    <w:rsid w:val="00F84B9C"/>
    <w:rsid w:val="00F84ECB"/>
    <w:rsid w:val="00F85242"/>
    <w:rsid w:val="00F85316"/>
    <w:rsid w:val="00F861F6"/>
    <w:rsid w:val="00F8663C"/>
    <w:rsid w:val="00F86BB5"/>
    <w:rsid w:val="00F86EF1"/>
    <w:rsid w:val="00F86F49"/>
    <w:rsid w:val="00F87307"/>
    <w:rsid w:val="00F876D6"/>
    <w:rsid w:val="00F90323"/>
    <w:rsid w:val="00F90542"/>
    <w:rsid w:val="00F91458"/>
    <w:rsid w:val="00F91651"/>
    <w:rsid w:val="00F916A9"/>
    <w:rsid w:val="00F9177F"/>
    <w:rsid w:val="00F91A6E"/>
    <w:rsid w:val="00F92353"/>
    <w:rsid w:val="00F92586"/>
    <w:rsid w:val="00F930E6"/>
    <w:rsid w:val="00F93514"/>
    <w:rsid w:val="00F93561"/>
    <w:rsid w:val="00F93C39"/>
    <w:rsid w:val="00F94425"/>
    <w:rsid w:val="00F94815"/>
    <w:rsid w:val="00F94DC6"/>
    <w:rsid w:val="00F9506D"/>
    <w:rsid w:val="00F95B29"/>
    <w:rsid w:val="00F95FB6"/>
    <w:rsid w:val="00F961A4"/>
    <w:rsid w:val="00F9636E"/>
    <w:rsid w:val="00F97656"/>
    <w:rsid w:val="00F97A36"/>
    <w:rsid w:val="00F97B49"/>
    <w:rsid w:val="00F97BE6"/>
    <w:rsid w:val="00F97E5D"/>
    <w:rsid w:val="00FA0162"/>
    <w:rsid w:val="00FA01D3"/>
    <w:rsid w:val="00FA09D2"/>
    <w:rsid w:val="00FA0A86"/>
    <w:rsid w:val="00FA0B88"/>
    <w:rsid w:val="00FA0BCF"/>
    <w:rsid w:val="00FA0D13"/>
    <w:rsid w:val="00FA16F0"/>
    <w:rsid w:val="00FA2312"/>
    <w:rsid w:val="00FA233C"/>
    <w:rsid w:val="00FA234F"/>
    <w:rsid w:val="00FA2F71"/>
    <w:rsid w:val="00FA328D"/>
    <w:rsid w:val="00FA32E3"/>
    <w:rsid w:val="00FA35CE"/>
    <w:rsid w:val="00FA3A14"/>
    <w:rsid w:val="00FA3BC1"/>
    <w:rsid w:val="00FA3C8B"/>
    <w:rsid w:val="00FA4130"/>
    <w:rsid w:val="00FA491F"/>
    <w:rsid w:val="00FA4BF3"/>
    <w:rsid w:val="00FA50E3"/>
    <w:rsid w:val="00FA5430"/>
    <w:rsid w:val="00FA54FD"/>
    <w:rsid w:val="00FA5A06"/>
    <w:rsid w:val="00FA5AAD"/>
    <w:rsid w:val="00FA5AD7"/>
    <w:rsid w:val="00FA66F2"/>
    <w:rsid w:val="00FA6926"/>
    <w:rsid w:val="00FA6F65"/>
    <w:rsid w:val="00FA703D"/>
    <w:rsid w:val="00FA74E9"/>
    <w:rsid w:val="00FA763E"/>
    <w:rsid w:val="00FB01F2"/>
    <w:rsid w:val="00FB0492"/>
    <w:rsid w:val="00FB0735"/>
    <w:rsid w:val="00FB1690"/>
    <w:rsid w:val="00FB1C0F"/>
    <w:rsid w:val="00FB21BD"/>
    <w:rsid w:val="00FB2D0D"/>
    <w:rsid w:val="00FB3715"/>
    <w:rsid w:val="00FB3BDF"/>
    <w:rsid w:val="00FB3D50"/>
    <w:rsid w:val="00FB3ECF"/>
    <w:rsid w:val="00FB429B"/>
    <w:rsid w:val="00FB453A"/>
    <w:rsid w:val="00FB462D"/>
    <w:rsid w:val="00FB4886"/>
    <w:rsid w:val="00FB49FF"/>
    <w:rsid w:val="00FB4B3E"/>
    <w:rsid w:val="00FB5041"/>
    <w:rsid w:val="00FB55A7"/>
    <w:rsid w:val="00FB5FFA"/>
    <w:rsid w:val="00FB6422"/>
    <w:rsid w:val="00FB65D1"/>
    <w:rsid w:val="00FB6665"/>
    <w:rsid w:val="00FB6A5E"/>
    <w:rsid w:val="00FB7A7B"/>
    <w:rsid w:val="00FC04D1"/>
    <w:rsid w:val="00FC051E"/>
    <w:rsid w:val="00FC0842"/>
    <w:rsid w:val="00FC10E0"/>
    <w:rsid w:val="00FC15B0"/>
    <w:rsid w:val="00FC1C13"/>
    <w:rsid w:val="00FC1E2A"/>
    <w:rsid w:val="00FC209F"/>
    <w:rsid w:val="00FC27C4"/>
    <w:rsid w:val="00FC2B9B"/>
    <w:rsid w:val="00FC2BD4"/>
    <w:rsid w:val="00FC32B2"/>
    <w:rsid w:val="00FC375E"/>
    <w:rsid w:val="00FC39FD"/>
    <w:rsid w:val="00FC3D4E"/>
    <w:rsid w:val="00FC3FFB"/>
    <w:rsid w:val="00FC4035"/>
    <w:rsid w:val="00FC4210"/>
    <w:rsid w:val="00FC44EA"/>
    <w:rsid w:val="00FC4FAC"/>
    <w:rsid w:val="00FC500C"/>
    <w:rsid w:val="00FC53EA"/>
    <w:rsid w:val="00FC5B39"/>
    <w:rsid w:val="00FC5B61"/>
    <w:rsid w:val="00FC5FD6"/>
    <w:rsid w:val="00FC61BC"/>
    <w:rsid w:val="00FC62B2"/>
    <w:rsid w:val="00FC62D8"/>
    <w:rsid w:val="00FC6364"/>
    <w:rsid w:val="00FC76CD"/>
    <w:rsid w:val="00FC7901"/>
    <w:rsid w:val="00FC7B80"/>
    <w:rsid w:val="00FD092C"/>
    <w:rsid w:val="00FD1419"/>
    <w:rsid w:val="00FD171E"/>
    <w:rsid w:val="00FD1CA2"/>
    <w:rsid w:val="00FD20E2"/>
    <w:rsid w:val="00FD23E8"/>
    <w:rsid w:val="00FD2C8D"/>
    <w:rsid w:val="00FD3751"/>
    <w:rsid w:val="00FD40ED"/>
    <w:rsid w:val="00FD410E"/>
    <w:rsid w:val="00FD434D"/>
    <w:rsid w:val="00FD4683"/>
    <w:rsid w:val="00FD4BBB"/>
    <w:rsid w:val="00FD52CA"/>
    <w:rsid w:val="00FD5920"/>
    <w:rsid w:val="00FD5986"/>
    <w:rsid w:val="00FD5C4F"/>
    <w:rsid w:val="00FD6393"/>
    <w:rsid w:val="00FD66BB"/>
    <w:rsid w:val="00FD68BE"/>
    <w:rsid w:val="00FD6B8B"/>
    <w:rsid w:val="00FD6C11"/>
    <w:rsid w:val="00FD718F"/>
    <w:rsid w:val="00FD7825"/>
    <w:rsid w:val="00FD7C1A"/>
    <w:rsid w:val="00FD7CA4"/>
    <w:rsid w:val="00FD7DB2"/>
    <w:rsid w:val="00FD7E9A"/>
    <w:rsid w:val="00FE08AE"/>
    <w:rsid w:val="00FE16AF"/>
    <w:rsid w:val="00FE17E7"/>
    <w:rsid w:val="00FE1A3E"/>
    <w:rsid w:val="00FE1BC9"/>
    <w:rsid w:val="00FE1C14"/>
    <w:rsid w:val="00FE1E9B"/>
    <w:rsid w:val="00FE266B"/>
    <w:rsid w:val="00FE2825"/>
    <w:rsid w:val="00FE2C62"/>
    <w:rsid w:val="00FE300F"/>
    <w:rsid w:val="00FE34E9"/>
    <w:rsid w:val="00FE375A"/>
    <w:rsid w:val="00FE4001"/>
    <w:rsid w:val="00FE49F1"/>
    <w:rsid w:val="00FE4DEB"/>
    <w:rsid w:val="00FE5265"/>
    <w:rsid w:val="00FE559A"/>
    <w:rsid w:val="00FE56EB"/>
    <w:rsid w:val="00FE57C2"/>
    <w:rsid w:val="00FE597A"/>
    <w:rsid w:val="00FE5AF0"/>
    <w:rsid w:val="00FE5BCD"/>
    <w:rsid w:val="00FE645F"/>
    <w:rsid w:val="00FE6580"/>
    <w:rsid w:val="00FE7555"/>
    <w:rsid w:val="00FE7769"/>
    <w:rsid w:val="00FE7A31"/>
    <w:rsid w:val="00FE7D1E"/>
    <w:rsid w:val="00FF0232"/>
    <w:rsid w:val="00FF041B"/>
    <w:rsid w:val="00FF09CF"/>
    <w:rsid w:val="00FF0A26"/>
    <w:rsid w:val="00FF0F4B"/>
    <w:rsid w:val="00FF1068"/>
    <w:rsid w:val="00FF1662"/>
    <w:rsid w:val="00FF180D"/>
    <w:rsid w:val="00FF1A1E"/>
    <w:rsid w:val="00FF1B71"/>
    <w:rsid w:val="00FF270F"/>
    <w:rsid w:val="00FF2E82"/>
    <w:rsid w:val="00FF3183"/>
    <w:rsid w:val="00FF32AD"/>
    <w:rsid w:val="00FF3322"/>
    <w:rsid w:val="00FF3471"/>
    <w:rsid w:val="00FF3735"/>
    <w:rsid w:val="00FF3B23"/>
    <w:rsid w:val="00FF3BEE"/>
    <w:rsid w:val="00FF4045"/>
    <w:rsid w:val="00FF410C"/>
    <w:rsid w:val="00FF44E8"/>
    <w:rsid w:val="00FF46CE"/>
    <w:rsid w:val="00FF4DC4"/>
    <w:rsid w:val="00FF52F5"/>
    <w:rsid w:val="00FF5573"/>
    <w:rsid w:val="00FF60E4"/>
    <w:rsid w:val="00FF61E6"/>
    <w:rsid w:val="00FF64A3"/>
    <w:rsid w:val="00FF6667"/>
    <w:rsid w:val="00FF675A"/>
    <w:rsid w:val="00FF6D8E"/>
    <w:rsid w:val="00FF6E45"/>
    <w:rsid w:val="00FF6F93"/>
    <w:rsid w:val="00FF79C1"/>
    <w:rsid w:val="00FF7C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C41C4"/>
  <w15:docId w15:val="{EE3D7EC2-6B57-4D1F-B115-7D5E0DD8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779F"/>
    <w:rPr>
      <w:sz w:val="16"/>
      <w:szCs w:val="16"/>
    </w:rPr>
  </w:style>
  <w:style w:type="paragraph" w:styleId="CommentText">
    <w:name w:val="annotation text"/>
    <w:basedOn w:val="Normal"/>
    <w:link w:val="CommentTextChar"/>
    <w:uiPriority w:val="99"/>
    <w:unhideWhenUsed/>
    <w:rsid w:val="0062779F"/>
    <w:pPr>
      <w:spacing w:line="240" w:lineRule="auto"/>
    </w:pPr>
    <w:rPr>
      <w:sz w:val="20"/>
      <w:szCs w:val="20"/>
    </w:rPr>
  </w:style>
  <w:style w:type="character" w:customStyle="1" w:styleId="CommentTextChar">
    <w:name w:val="Comment Text Char"/>
    <w:basedOn w:val="DefaultParagraphFont"/>
    <w:link w:val="CommentText"/>
    <w:uiPriority w:val="99"/>
    <w:rsid w:val="0062779F"/>
    <w:rPr>
      <w:sz w:val="20"/>
      <w:szCs w:val="20"/>
    </w:rPr>
  </w:style>
  <w:style w:type="paragraph" w:styleId="CommentSubject">
    <w:name w:val="annotation subject"/>
    <w:basedOn w:val="CommentText"/>
    <w:next w:val="CommentText"/>
    <w:link w:val="CommentSubjectChar"/>
    <w:uiPriority w:val="99"/>
    <w:semiHidden/>
    <w:unhideWhenUsed/>
    <w:rsid w:val="0062779F"/>
    <w:rPr>
      <w:b/>
      <w:bCs/>
    </w:rPr>
  </w:style>
  <w:style w:type="character" w:customStyle="1" w:styleId="CommentSubjectChar">
    <w:name w:val="Comment Subject Char"/>
    <w:basedOn w:val="CommentTextChar"/>
    <w:link w:val="CommentSubject"/>
    <w:uiPriority w:val="99"/>
    <w:semiHidden/>
    <w:rsid w:val="0062779F"/>
    <w:rPr>
      <w:b/>
      <w:bCs/>
      <w:sz w:val="20"/>
      <w:szCs w:val="20"/>
    </w:rPr>
  </w:style>
  <w:style w:type="paragraph" w:styleId="BalloonText">
    <w:name w:val="Balloon Text"/>
    <w:basedOn w:val="Normal"/>
    <w:link w:val="BalloonTextChar"/>
    <w:uiPriority w:val="99"/>
    <w:semiHidden/>
    <w:unhideWhenUsed/>
    <w:rsid w:val="00627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7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903</Words>
  <Characters>4790</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ehrlen</cp:lastModifiedBy>
  <cp:revision>11</cp:revision>
  <dcterms:created xsi:type="dcterms:W3CDTF">2016-10-02T12:41:00Z</dcterms:created>
  <dcterms:modified xsi:type="dcterms:W3CDTF">2016-10-03T06:07:00Z</dcterms:modified>
</cp:coreProperties>
</file>