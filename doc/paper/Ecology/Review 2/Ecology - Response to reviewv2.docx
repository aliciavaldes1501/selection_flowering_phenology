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2B91F" w14:textId="750BBB24" w:rsidR="00BE5719" w:rsidRDefault="0047753F" w:rsidP="00BA7573">
      <w:pPr>
        <w:rPr>
          <w:lang w:val="en-US"/>
        </w:rPr>
      </w:pPr>
      <w:r>
        <w:rPr>
          <w:lang w:val="en-US"/>
        </w:rPr>
        <w:t>05</w:t>
      </w:r>
      <w:r w:rsidR="00710CAE" w:rsidRPr="00710CAE">
        <w:rPr>
          <w:lang w:val="en-US"/>
        </w:rPr>
        <w:t>-</w:t>
      </w:r>
      <w:r>
        <w:rPr>
          <w:lang w:val="en-US"/>
        </w:rPr>
        <w:t>Sept</w:t>
      </w:r>
      <w:r w:rsidR="00710CAE" w:rsidRPr="00710CAE">
        <w:rPr>
          <w:lang w:val="en-US"/>
        </w:rPr>
        <w:t>-2016</w:t>
      </w:r>
    </w:p>
    <w:p w14:paraId="7854C794" w14:textId="77777777" w:rsidR="00BA7573" w:rsidRDefault="00710CAE" w:rsidP="00BA7573">
      <w:pPr>
        <w:rPr>
          <w:lang w:val="en-US"/>
        </w:rPr>
      </w:pPr>
      <w:r w:rsidRPr="00710CAE">
        <w:rPr>
          <w:lang w:val="en-US"/>
        </w:rPr>
        <w:br/>
      </w:r>
      <w:r w:rsidR="00BA7573" w:rsidRPr="0010524C">
        <w:rPr>
          <w:lang w:val="en-US"/>
        </w:rPr>
        <w:t>Dear Editor,</w:t>
      </w:r>
    </w:p>
    <w:p w14:paraId="6779797E" w14:textId="77777777" w:rsidR="00BD2DF9" w:rsidRDefault="00BA7573" w:rsidP="00BA7573">
      <w:pPr>
        <w:rPr>
          <w:lang w:val="en-US"/>
        </w:rPr>
      </w:pPr>
      <w:r w:rsidRPr="0010524C">
        <w:rPr>
          <w:lang w:val="en-US"/>
        </w:rPr>
        <w:t>Thank you for the invitation to submit a revised version of our manuscript ECY16-0167</w:t>
      </w:r>
      <w:r w:rsidR="00BE5719" w:rsidRPr="00710CAE">
        <w:rPr>
          <w:lang w:val="en-US"/>
        </w:rPr>
        <w:t>.R1</w:t>
      </w:r>
      <w:r w:rsidR="00BE5719">
        <w:rPr>
          <w:lang w:val="en-US"/>
        </w:rPr>
        <w:t>, e</w:t>
      </w:r>
      <w:r w:rsidRPr="0010524C">
        <w:rPr>
          <w:lang w:val="en-US"/>
        </w:rPr>
        <w:t xml:space="preserve">ntitled ‘Caterpillar seed predators mediate shifts in selection on flowering phenology in their host plant’. </w:t>
      </w:r>
    </w:p>
    <w:p w14:paraId="32C49D69" w14:textId="3986AE4D" w:rsidR="00BF04B9" w:rsidRDefault="0047753F" w:rsidP="00BF04B9">
      <w:pPr>
        <w:rPr>
          <w:ins w:id="0" w:author="Alicia" w:date="2016-09-05T18:43:00Z"/>
          <w:lang w:val="en-US"/>
        </w:rPr>
      </w:pPr>
      <w:ins w:id="1" w:author="Alicia" w:date="2016-09-05T18:38:00Z">
        <w:r>
          <w:rPr>
            <w:lang w:val="en-US"/>
          </w:rPr>
          <w:t xml:space="preserve">We have </w:t>
        </w:r>
      </w:ins>
      <w:ins w:id="2" w:author="Alicia" w:date="2016-09-05T18:39:00Z">
        <w:r w:rsidR="00BF04B9">
          <w:rPr>
            <w:lang w:val="en-US"/>
          </w:rPr>
          <w:t>now</w:t>
        </w:r>
      </w:ins>
      <w:ins w:id="3" w:author="Alicia" w:date="2016-09-05T18:40:00Z">
        <w:r w:rsidR="00BF04B9">
          <w:rPr>
            <w:lang w:val="en-US"/>
          </w:rPr>
          <w:t xml:space="preserve"> modified the introduction in order </w:t>
        </w:r>
      </w:ins>
      <w:ins w:id="4" w:author="Alicia" w:date="2016-09-05T18:39:00Z">
        <w:r w:rsidR="00BF04B9">
          <w:rPr>
            <w:lang w:val="en-US"/>
          </w:rPr>
          <w:t xml:space="preserve">to highlight </w:t>
        </w:r>
      </w:ins>
      <w:ins w:id="5" w:author="Alicia" w:date="2016-09-05T18:40:00Z">
        <w:r w:rsidR="00BF04B9">
          <w:rPr>
            <w:lang w:val="en-US"/>
          </w:rPr>
          <w:t xml:space="preserve">how our study </w:t>
        </w:r>
      </w:ins>
      <w:ins w:id="6" w:author="Alicia" w:date="2016-09-05T18:42:00Z">
        <w:r w:rsidR="00BF04B9">
          <w:rPr>
            <w:lang w:val="en-US"/>
          </w:rPr>
          <w:t>provides novel insights on</w:t>
        </w:r>
      </w:ins>
      <w:ins w:id="7" w:author="Alicia" w:date="2016-09-05T18:40:00Z">
        <w:r w:rsidR="00BF04B9">
          <w:rPr>
            <w:lang w:val="en-US"/>
          </w:rPr>
          <w:t xml:space="preserve"> </w:t>
        </w:r>
        <w:r w:rsidR="00BF04B9" w:rsidRPr="00BF04B9">
          <w:rPr>
            <w:lang w:val="en-US"/>
          </w:rPr>
          <w:t>the role of biotic interact</w:t>
        </w:r>
      </w:ins>
      <w:ins w:id="8" w:author="Alicia" w:date="2016-09-05T18:41:00Z">
        <w:r w:rsidR="00BF04B9">
          <w:rPr>
            <w:lang w:val="en-US"/>
          </w:rPr>
          <w:t>or</w:t>
        </w:r>
      </w:ins>
      <w:ins w:id="9" w:author="Alicia" w:date="2016-09-05T18:40:00Z">
        <w:r w:rsidR="00BF04B9" w:rsidRPr="00BF04B9">
          <w:rPr>
            <w:lang w:val="en-US"/>
          </w:rPr>
          <w:t>s</w:t>
        </w:r>
      </w:ins>
      <w:ins w:id="10" w:author="Alicia" w:date="2016-09-05T18:41:00Z">
        <w:r w:rsidR="00BF04B9">
          <w:rPr>
            <w:lang w:val="en-US"/>
          </w:rPr>
          <w:t xml:space="preserve"> in </w:t>
        </w:r>
        <w:r w:rsidR="00BF04B9" w:rsidRPr="00BF04B9">
          <w:rPr>
            <w:lang w:val="en-US"/>
          </w:rPr>
          <w:t>driving among-population variation in selection</w:t>
        </w:r>
      </w:ins>
      <w:ins w:id="11" w:author="Alicia" w:date="2016-09-05T18:42:00Z">
        <w:r w:rsidR="00BF04B9">
          <w:rPr>
            <w:lang w:val="en-US"/>
          </w:rPr>
          <w:t xml:space="preserve"> on phenology</w:t>
        </w:r>
      </w:ins>
      <w:ins w:id="12" w:author="Alicia" w:date="2016-09-05T18:43:00Z">
        <w:r w:rsidR="00BF04B9">
          <w:rPr>
            <w:lang w:val="en-US"/>
          </w:rPr>
          <w:t xml:space="preserve">, and how it </w:t>
        </w:r>
        <w:r w:rsidR="00BF04B9" w:rsidRPr="004A07C6">
          <w:rPr>
            <w:lang w:val="en-US"/>
          </w:rPr>
          <w:t>differ</w:t>
        </w:r>
        <w:r w:rsidR="00BF04B9">
          <w:rPr>
            <w:lang w:val="en-US"/>
          </w:rPr>
          <w:t>s</w:t>
        </w:r>
        <w:r w:rsidR="00BF04B9" w:rsidRPr="004A07C6">
          <w:rPr>
            <w:lang w:val="en-US"/>
          </w:rPr>
          <w:t xml:space="preserve"> from </w:t>
        </w:r>
        <w:r w:rsidR="00BF04B9">
          <w:rPr>
            <w:lang w:val="en-US"/>
          </w:rPr>
          <w:t>previous</w:t>
        </w:r>
        <w:r w:rsidR="00BF04B9" w:rsidRPr="004A07C6">
          <w:rPr>
            <w:lang w:val="en-US"/>
          </w:rPr>
          <w:t xml:space="preserve"> studies. </w:t>
        </w:r>
        <w:r w:rsidR="00BF04B9">
          <w:rPr>
            <w:lang w:val="en-US"/>
          </w:rPr>
          <w:t xml:space="preserve">We have also carefully followed the reviewer’s suggestions on how to better develop the interpretations in the discussion. </w:t>
        </w:r>
      </w:ins>
      <w:ins w:id="13" w:author="Alicia" w:date="2016-09-05T18:44:00Z">
        <w:r w:rsidR="00BF04B9">
          <w:rPr>
            <w:lang w:val="en-US"/>
          </w:rPr>
          <w:t>T</w:t>
        </w:r>
      </w:ins>
      <w:ins w:id="14" w:author="Alicia" w:date="2016-09-05T18:43:00Z">
        <w:r w:rsidR="00BF04B9">
          <w:rPr>
            <w:lang w:val="en-US"/>
          </w:rPr>
          <w:t xml:space="preserve">he analyses </w:t>
        </w:r>
      </w:ins>
      <w:ins w:id="15" w:author="Alicia" w:date="2016-09-05T18:44:00Z">
        <w:r w:rsidR="00BF04B9">
          <w:rPr>
            <w:lang w:val="en-US"/>
          </w:rPr>
          <w:t xml:space="preserve">have now been reworked </w:t>
        </w:r>
      </w:ins>
      <w:ins w:id="16" w:author="Alicia" w:date="2016-09-05T18:43:00Z">
        <w:r w:rsidR="00BF04B9">
          <w:rPr>
            <w:lang w:val="en-US"/>
          </w:rPr>
          <w:t xml:space="preserve">by using Type III sums of squares as we have realized that this is a better option in </w:t>
        </w:r>
      </w:ins>
      <w:ins w:id="17" w:author="Alicia" w:date="2016-09-05T18:45:00Z">
        <w:r w:rsidR="00BF04B9">
          <w:rPr>
            <w:lang w:val="en-US"/>
          </w:rPr>
          <w:t>this</w:t>
        </w:r>
      </w:ins>
      <w:ins w:id="18" w:author="Alicia" w:date="2016-09-05T18:43:00Z">
        <w:r w:rsidR="00BF04B9">
          <w:rPr>
            <w:lang w:val="en-US"/>
          </w:rPr>
          <w:t xml:space="preserve"> case. </w:t>
        </w:r>
      </w:ins>
      <w:ins w:id="19" w:author="Alicia" w:date="2016-09-05T18:45:00Z">
        <w:r w:rsidR="00BF04B9">
          <w:rPr>
            <w:lang w:val="en-US"/>
          </w:rPr>
          <w:t>In response to the reviewer’s suggestion, we provide now information</w:t>
        </w:r>
      </w:ins>
      <w:ins w:id="20" w:author="Alicia" w:date="2016-09-05T18:46:00Z">
        <w:r w:rsidR="00BF04B9">
          <w:rPr>
            <w:lang w:val="en-US"/>
          </w:rPr>
          <w:t xml:space="preserve"> about the </w:t>
        </w:r>
      </w:ins>
      <w:ins w:id="21" w:author="Alicia" w:date="2016-09-05T18:45:00Z">
        <w:r w:rsidR="00BF04B9" w:rsidRPr="00BF04B9">
          <w:rPr>
            <w:lang w:val="en-US"/>
          </w:rPr>
          <w:t>magnitude of spatial vs. temporal variation in selection</w:t>
        </w:r>
      </w:ins>
      <w:ins w:id="22" w:author="Alicia" w:date="2016-09-05T18:46:00Z">
        <w:r w:rsidR="00BF04B9">
          <w:rPr>
            <w:lang w:val="en-US"/>
          </w:rPr>
          <w:t xml:space="preserve"> in the results section. </w:t>
        </w:r>
      </w:ins>
    </w:p>
    <w:p w14:paraId="5F7E4491" w14:textId="77777777" w:rsidR="00BA7573" w:rsidRPr="0010524C" w:rsidRDefault="00BA7573" w:rsidP="00BA7573">
      <w:pPr>
        <w:rPr>
          <w:lang w:val="en-US"/>
        </w:rPr>
      </w:pPr>
      <w:r w:rsidRPr="0010524C">
        <w:rPr>
          <w:lang w:val="en-US"/>
        </w:rPr>
        <w:t>Below, we provide a point-by-point</w:t>
      </w:r>
      <w:r w:rsidR="00BE5719">
        <w:rPr>
          <w:lang w:val="en-US"/>
        </w:rPr>
        <w:t xml:space="preserve"> </w:t>
      </w:r>
      <w:r w:rsidRPr="0010524C">
        <w:rPr>
          <w:lang w:val="en-US"/>
        </w:rPr>
        <w:t>list with answers to all questions and detailing the changes made in response to each of the comments</w:t>
      </w:r>
      <w:r>
        <w:rPr>
          <w:lang w:val="en-US"/>
        </w:rPr>
        <w:t xml:space="preserve"> by the reviewer</w:t>
      </w:r>
      <w:r w:rsidR="00BE5719">
        <w:rPr>
          <w:lang w:val="en-US"/>
        </w:rPr>
        <w:t>s</w:t>
      </w:r>
      <w:r>
        <w:rPr>
          <w:lang w:val="en-US"/>
        </w:rPr>
        <w:t xml:space="preserve"> and the editor</w:t>
      </w:r>
      <w:r w:rsidRPr="0010524C">
        <w:rPr>
          <w:lang w:val="en-US"/>
        </w:rPr>
        <w:t xml:space="preserve">. </w:t>
      </w:r>
    </w:p>
    <w:p w14:paraId="0A195DA6" w14:textId="77777777" w:rsidR="00BA7573" w:rsidRPr="0010524C" w:rsidRDefault="00BA7573" w:rsidP="00BA7573">
      <w:pPr>
        <w:rPr>
          <w:lang w:val="en-US"/>
        </w:rPr>
      </w:pPr>
      <w:r w:rsidRPr="0010524C">
        <w:rPr>
          <w:lang w:val="en-US"/>
        </w:rPr>
        <w:t>Thanks again for your consideration of our manuscript.</w:t>
      </w:r>
    </w:p>
    <w:p w14:paraId="0A2A5D29" w14:textId="77777777" w:rsidR="00BA7573" w:rsidRPr="0010524C" w:rsidRDefault="00BA7573" w:rsidP="00BA7573">
      <w:pPr>
        <w:rPr>
          <w:lang w:val="en-US"/>
        </w:rPr>
      </w:pPr>
      <w:r w:rsidRPr="0010524C">
        <w:rPr>
          <w:lang w:val="en-US"/>
        </w:rPr>
        <w:t>Yours sincerely,</w:t>
      </w:r>
    </w:p>
    <w:p w14:paraId="164495AF" w14:textId="03EA0196" w:rsidR="00BA7573" w:rsidRDefault="00BA7573" w:rsidP="00BA7573">
      <w:pPr>
        <w:rPr>
          <w:lang w:val="en-US"/>
        </w:rPr>
      </w:pPr>
      <w:r w:rsidRPr="0010524C">
        <w:rPr>
          <w:lang w:val="en-US"/>
        </w:rPr>
        <w:t xml:space="preserve">Alicia Valdés, on behalf of </w:t>
      </w:r>
      <w:r w:rsidR="00B83833">
        <w:rPr>
          <w:lang w:val="en-US"/>
        </w:rPr>
        <w:t>both</w:t>
      </w:r>
      <w:r w:rsidR="00B83833" w:rsidRPr="0010524C">
        <w:rPr>
          <w:lang w:val="en-US"/>
        </w:rPr>
        <w:t xml:space="preserve"> </w:t>
      </w:r>
      <w:r w:rsidRPr="0010524C">
        <w:rPr>
          <w:lang w:val="en-US"/>
        </w:rPr>
        <w:t>authors</w:t>
      </w:r>
    </w:p>
    <w:p w14:paraId="602F1F5B" w14:textId="77777777" w:rsidR="00BA7573" w:rsidRDefault="00BA7573">
      <w:pPr>
        <w:rPr>
          <w:lang w:val="en-US"/>
        </w:rPr>
      </w:pPr>
      <w:r>
        <w:rPr>
          <w:lang w:val="en-US"/>
        </w:rPr>
        <w:br w:type="page"/>
      </w:r>
    </w:p>
    <w:p w14:paraId="0AD2DC86" w14:textId="77777777" w:rsidR="00BA7573" w:rsidRDefault="00BA7573" w:rsidP="00BA7573">
      <w:pPr>
        <w:rPr>
          <w:lang w:val="en-US"/>
        </w:rPr>
      </w:pPr>
      <w:r>
        <w:rPr>
          <w:lang w:val="en-US"/>
        </w:rPr>
        <w:lastRenderedPageBreak/>
        <w:t>Response to review</w:t>
      </w:r>
    </w:p>
    <w:p w14:paraId="5662BAD3" w14:textId="77777777" w:rsidR="00BE5719" w:rsidRPr="00916A60" w:rsidRDefault="00BE5719">
      <w:pPr>
        <w:rPr>
          <w:i/>
          <w:lang w:val="en-US"/>
        </w:rPr>
      </w:pPr>
      <w:r>
        <w:rPr>
          <w:lang w:val="en-US"/>
        </w:rPr>
        <w:t>Editor’s comments</w:t>
      </w:r>
      <w:r w:rsidR="00710CAE" w:rsidRPr="00710CAE">
        <w:rPr>
          <w:lang w:val="en-US"/>
        </w:rPr>
        <w:br/>
      </w:r>
      <w:r w:rsidR="00710CAE" w:rsidRPr="00710CAE">
        <w:rPr>
          <w:lang w:val="en-US"/>
        </w:rPr>
        <w:br/>
      </w:r>
      <w:r w:rsidR="00710CAE" w:rsidRPr="00916A60">
        <w:rPr>
          <w:i/>
          <w:lang w:val="en-US"/>
        </w:rPr>
        <w:t>Line 21.  The second reviewer addresses this issue, of the community context for selection.  I appreciate the reviewer's points, but I don't feel that the case is overstated.  Here, for example, the word "suggest" is clearly used.</w:t>
      </w:r>
    </w:p>
    <w:p w14:paraId="24A608B2" w14:textId="18D6973D" w:rsidR="00916A60" w:rsidRDefault="00BE5719" w:rsidP="00BE5719">
      <w:pPr>
        <w:rPr>
          <w:lang w:val="en-US"/>
        </w:rPr>
      </w:pPr>
      <w:r>
        <w:rPr>
          <w:lang w:val="en-US"/>
        </w:rPr>
        <w:t>We agree that the reviewer makes a</w:t>
      </w:r>
      <w:r w:rsidR="00831523">
        <w:rPr>
          <w:lang w:val="en-US"/>
        </w:rPr>
        <w:t>n important</w:t>
      </w:r>
      <w:r>
        <w:rPr>
          <w:lang w:val="en-US"/>
        </w:rPr>
        <w:t xml:space="preserve"> point, </w:t>
      </w:r>
      <w:r w:rsidR="00831523">
        <w:rPr>
          <w:lang w:val="en-US"/>
        </w:rPr>
        <w:t xml:space="preserve">and </w:t>
      </w:r>
      <w:r>
        <w:rPr>
          <w:lang w:val="en-US"/>
        </w:rPr>
        <w:t xml:space="preserve">we have </w:t>
      </w:r>
      <w:r w:rsidR="003E592D">
        <w:rPr>
          <w:lang w:val="en-US"/>
        </w:rPr>
        <w:t xml:space="preserve">consistently </w:t>
      </w:r>
      <w:r>
        <w:rPr>
          <w:lang w:val="en-US"/>
        </w:rPr>
        <w:t xml:space="preserve">tried to avoid overstating the importance of the community context, </w:t>
      </w:r>
      <w:r w:rsidR="00831523">
        <w:rPr>
          <w:lang w:val="en-US"/>
        </w:rPr>
        <w:t>being</w:t>
      </w:r>
      <w:r>
        <w:rPr>
          <w:lang w:val="en-US"/>
        </w:rPr>
        <w:t xml:space="preserve"> aware that further data are needed to confirm that the community context </w:t>
      </w:r>
      <w:r w:rsidR="00831523">
        <w:rPr>
          <w:lang w:val="en-US"/>
        </w:rPr>
        <w:t>drives</w:t>
      </w:r>
      <w:r w:rsidRPr="00BE5719">
        <w:rPr>
          <w:lang w:val="en-US"/>
        </w:rPr>
        <w:t xml:space="preserve"> among-population variation in selection.</w:t>
      </w:r>
      <w:r w:rsidR="004B4274">
        <w:rPr>
          <w:lang w:val="en-US"/>
        </w:rPr>
        <w:t xml:space="preserve"> </w:t>
      </w:r>
      <w:r w:rsidR="004B4274" w:rsidRPr="004B4274">
        <w:rPr>
          <w:lang w:val="en-US"/>
        </w:rPr>
        <w:t>We have now carefully gone over the text once more to make sure that we do not make any unwarranted claims in this respect.</w:t>
      </w:r>
      <w:r w:rsidR="00831523">
        <w:rPr>
          <w:lang w:val="en-US"/>
        </w:rPr>
        <w:t xml:space="preserve"> </w:t>
      </w:r>
      <w:r w:rsidR="00710CAE" w:rsidRPr="00710CAE">
        <w:rPr>
          <w:lang w:val="en-US"/>
        </w:rPr>
        <w:br/>
      </w:r>
      <w:r w:rsidR="00710CAE" w:rsidRPr="00710CAE">
        <w:rPr>
          <w:lang w:val="en-US"/>
        </w:rPr>
        <w:br/>
      </w:r>
      <w:r w:rsidR="00710CAE" w:rsidRPr="008771C8">
        <w:rPr>
          <w:i/>
          <w:lang w:val="en-US"/>
        </w:rPr>
        <w:t>30.  The word "mutualistic" is unnecessary at the start of that sentence.  Simply saying "Pollinators might select..." is sufficient.</w:t>
      </w:r>
    </w:p>
    <w:p w14:paraId="10A8588D" w14:textId="77777777" w:rsidR="008771C8" w:rsidRPr="008771C8" w:rsidRDefault="008771C8" w:rsidP="00BE5719">
      <w:pPr>
        <w:rPr>
          <w:i/>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43-44.</w:t>
      </w:r>
      <w:proofErr w:type="gramStart"/>
      <w:r w:rsidR="00710CAE" w:rsidRPr="008771C8">
        <w:rPr>
          <w:i/>
          <w:lang w:val="en-US"/>
        </w:rPr>
        <w:t>  Re</w:t>
      </w:r>
      <w:proofErr w:type="gramEnd"/>
      <w:r w:rsidR="00710CAE" w:rsidRPr="008771C8">
        <w:rPr>
          <w:i/>
          <w:lang w:val="en-US"/>
        </w:rPr>
        <w:t>-order for clarity: "Variation in selection strength may potentially be driven by differences among populations in interaction intensities...".</w:t>
      </w:r>
    </w:p>
    <w:p w14:paraId="2559E26E" w14:textId="77777777" w:rsidR="008771C8" w:rsidRDefault="008771C8" w:rsidP="00BE5719">
      <w:pPr>
        <w:rPr>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66.  Change to "In this study, we asked if..." or "In this study, we examined the possibility that among-population variation...</w:t>
      </w:r>
      <w:proofErr w:type="gramStart"/>
      <w:r w:rsidR="00710CAE" w:rsidRPr="008771C8">
        <w:rPr>
          <w:i/>
          <w:lang w:val="en-US"/>
        </w:rPr>
        <w:t>".</w:t>
      </w:r>
      <w:proofErr w:type="gramEnd"/>
    </w:p>
    <w:p w14:paraId="04505B33" w14:textId="104C1397" w:rsidR="008771C8" w:rsidRDefault="008771C8" w:rsidP="00BE5719">
      <w:pPr>
        <w:rPr>
          <w:lang w:val="en-US"/>
        </w:rPr>
      </w:pPr>
      <w:r>
        <w:rPr>
          <w:lang w:val="en-US"/>
        </w:rPr>
        <w:t xml:space="preserve">This has now been </w:t>
      </w:r>
      <w:r w:rsidR="00831523">
        <w:rPr>
          <w:lang w:val="en-US"/>
        </w:rPr>
        <w:t>changed, following</w:t>
      </w:r>
      <w:r>
        <w:rPr>
          <w:lang w:val="en-US"/>
        </w:rPr>
        <w:t xml:space="preserve"> the first </w:t>
      </w:r>
      <w:r w:rsidR="00831523">
        <w:rPr>
          <w:lang w:val="en-US"/>
        </w:rPr>
        <w:t>suggestion</w:t>
      </w:r>
      <w:r>
        <w:rPr>
          <w:lang w:val="en-US"/>
        </w:rPr>
        <w:t xml:space="preserve">. </w:t>
      </w:r>
      <w:r w:rsidR="00710CAE" w:rsidRPr="00710CAE">
        <w:rPr>
          <w:lang w:val="en-US"/>
        </w:rPr>
        <w:br/>
      </w:r>
      <w:r w:rsidR="00710CAE" w:rsidRPr="00710CAE">
        <w:rPr>
          <w:lang w:val="en-US"/>
        </w:rPr>
        <w:br/>
      </w:r>
      <w:r w:rsidR="00710CAE" w:rsidRPr="008771C8">
        <w:rPr>
          <w:i/>
          <w:lang w:val="en-US"/>
        </w:rPr>
        <w:t>127.  Change to "individual reaches."</w:t>
      </w:r>
    </w:p>
    <w:p w14:paraId="19C760B6" w14:textId="77777777" w:rsidR="008771C8" w:rsidRPr="008771C8" w:rsidRDefault="008771C8" w:rsidP="00BE5719">
      <w:pPr>
        <w:rPr>
          <w:i/>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129.  Change "carried" to "made".</w:t>
      </w:r>
    </w:p>
    <w:p w14:paraId="10D5EDE7" w14:textId="77777777" w:rsidR="008771C8" w:rsidRDefault="008771C8" w:rsidP="00BE5719">
      <w:pPr>
        <w:rPr>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130.  "</w:t>
      </w:r>
      <w:proofErr w:type="gramStart"/>
      <w:r w:rsidR="00710CAE" w:rsidRPr="008771C8">
        <w:rPr>
          <w:i/>
          <w:lang w:val="en-US"/>
        </w:rPr>
        <w:t>second</w:t>
      </w:r>
      <w:proofErr w:type="gramEnd"/>
      <w:r w:rsidR="00710CAE" w:rsidRPr="008771C8">
        <w:rPr>
          <w:i/>
          <w:lang w:val="en-US"/>
        </w:rPr>
        <w:t xml:space="preserve"> option" is confusing here.  Do you mean to say "our </w:t>
      </w:r>
      <w:proofErr w:type="gramStart"/>
      <w:r w:rsidR="00710CAE" w:rsidRPr="008771C8">
        <w:rPr>
          <w:i/>
          <w:lang w:val="en-US"/>
        </w:rPr>
        <w:t>approach.</w:t>
      </w:r>
      <w:proofErr w:type="gramEnd"/>
      <w:r w:rsidR="00710CAE" w:rsidRPr="008771C8">
        <w:rPr>
          <w:i/>
          <w:lang w:val="en-US"/>
        </w:rPr>
        <w:t>"</w:t>
      </w:r>
    </w:p>
    <w:p w14:paraId="7A146AD7" w14:textId="51983A95" w:rsidR="00043CCD" w:rsidRDefault="00043CCD" w:rsidP="00BE5719">
      <w:pPr>
        <w:rPr>
          <w:lang w:val="en-US"/>
        </w:rPr>
      </w:pPr>
      <w:r>
        <w:rPr>
          <w:lang w:val="en-US"/>
        </w:rPr>
        <w:t xml:space="preserve">Yes, that is what we meant. We have </w:t>
      </w:r>
      <w:r w:rsidR="00831523">
        <w:rPr>
          <w:lang w:val="en-US"/>
        </w:rPr>
        <w:t xml:space="preserve">now </w:t>
      </w:r>
      <w:r>
        <w:rPr>
          <w:lang w:val="en-US"/>
        </w:rPr>
        <w:t xml:space="preserve">changed this sentence. </w:t>
      </w:r>
      <w:r w:rsidR="00710CAE" w:rsidRPr="00710CAE">
        <w:rPr>
          <w:lang w:val="en-US"/>
        </w:rPr>
        <w:br/>
      </w:r>
      <w:r w:rsidR="00710CAE" w:rsidRPr="00710CAE">
        <w:rPr>
          <w:lang w:val="en-US"/>
        </w:rPr>
        <w:br/>
      </w:r>
      <w:r w:rsidR="00710CAE" w:rsidRPr="00043CCD">
        <w:rPr>
          <w:i/>
          <w:lang w:val="en-US"/>
        </w:rPr>
        <w:t>130.  Break this sentence up, so that one sentence ends with "two main advantages." and the next sentence starts "First, it allows for an assessment of..."</w:t>
      </w:r>
    </w:p>
    <w:p w14:paraId="68D3C0B4" w14:textId="77777777" w:rsidR="004B4274" w:rsidRDefault="00043CCD" w:rsidP="00BE5719">
      <w:pPr>
        <w:rPr>
          <w:i/>
          <w:lang w:val="en-US"/>
        </w:rPr>
      </w:pPr>
      <w:r>
        <w:rPr>
          <w:lang w:val="en-US"/>
        </w:rPr>
        <w:t>This is now changed.</w:t>
      </w:r>
      <w:r w:rsidR="00710CAE" w:rsidRPr="00710CAE">
        <w:rPr>
          <w:lang w:val="en-US"/>
        </w:rPr>
        <w:br/>
      </w:r>
      <w:r w:rsidR="00710CAE" w:rsidRPr="00710CAE">
        <w:rPr>
          <w:lang w:val="en-US"/>
        </w:rPr>
        <w:br/>
      </w:r>
      <w:r w:rsidR="00710CAE" w:rsidRPr="004314F8">
        <w:rPr>
          <w:i/>
          <w:lang w:val="en-US"/>
        </w:rPr>
        <w:t>131-133.</w:t>
      </w:r>
      <w:proofErr w:type="gramStart"/>
      <w:r w:rsidR="00710CAE" w:rsidRPr="004314F8">
        <w:rPr>
          <w:i/>
          <w:lang w:val="en-US"/>
        </w:rPr>
        <w:t>  I</w:t>
      </w:r>
      <w:proofErr w:type="gramEnd"/>
      <w:r w:rsidR="00710CAE" w:rsidRPr="004314F8">
        <w:rPr>
          <w:i/>
          <w:lang w:val="en-US"/>
        </w:rPr>
        <w:t xml:space="preserve"> have to say that I don't really understand this point, about being "less dependent on </w:t>
      </w:r>
      <w:r w:rsidR="00710CAE" w:rsidRPr="004314F8">
        <w:rPr>
          <w:i/>
          <w:lang w:val="en-US"/>
        </w:rPr>
        <w:lastRenderedPageBreak/>
        <w:t>seasonal variation."  If one of your years had been much warmer or colder, wouldn't that have been reflected in the measurements you took in your window of observation?</w:t>
      </w:r>
    </w:p>
    <w:p w14:paraId="5A4047DB" w14:textId="119FB88B" w:rsidR="00831523" w:rsidRPr="004B4274" w:rsidRDefault="00831523" w:rsidP="00BE5719">
      <w:pPr>
        <w:rPr>
          <w:rStyle w:val="Refdecomentario"/>
          <w:sz w:val="22"/>
          <w:szCs w:val="22"/>
          <w:lang w:val="en-US"/>
        </w:rPr>
      </w:pPr>
      <w:r w:rsidRPr="004B4274">
        <w:rPr>
          <w:rStyle w:val="Refdecomentario"/>
          <w:sz w:val="22"/>
          <w:szCs w:val="22"/>
          <w:lang w:val="en-US"/>
        </w:rPr>
        <w:t>We agree that this was poorly worded and that the point is unclear. What we meant to say is that development</w:t>
      </w:r>
      <w:r w:rsidR="00C6545A" w:rsidRPr="004B4274">
        <w:rPr>
          <w:rStyle w:val="Refdecomentario"/>
          <w:sz w:val="22"/>
          <w:szCs w:val="22"/>
          <w:lang w:val="en-US"/>
        </w:rPr>
        <w:t xml:space="preserve"> </w:t>
      </w:r>
      <w:r w:rsidRPr="004B4274">
        <w:rPr>
          <w:rStyle w:val="Refdecomentario"/>
          <w:sz w:val="22"/>
          <w:szCs w:val="22"/>
          <w:lang w:val="en-US"/>
        </w:rPr>
        <w:t xml:space="preserve">strongly depends on </w:t>
      </w:r>
      <w:r w:rsidR="00C6545A" w:rsidRPr="004B4274">
        <w:rPr>
          <w:rStyle w:val="Refdecomentario"/>
          <w:sz w:val="22"/>
          <w:szCs w:val="22"/>
          <w:lang w:val="en-US"/>
        </w:rPr>
        <w:t>ambient temperature and t</w:t>
      </w:r>
      <w:r w:rsidRPr="004B4274">
        <w:rPr>
          <w:rStyle w:val="Refdecomentario"/>
          <w:sz w:val="22"/>
          <w:szCs w:val="22"/>
          <w:lang w:val="en-US"/>
        </w:rPr>
        <w:t xml:space="preserve">hat two individuals </w:t>
      </w:r>
      <w:r w:rsidR="00C6545A" w:rsidRPr="004B4274">
        <w:rPr>
          <w:rStyle w:val="Refdecomentario"/>
          <w:sz w:val="22"/>
          <w:szCs w:val="22"/>
          <w:lang w:val="en-US"/>
        </w:rPr>
        <w:t>with</w:t>
      </w:r>
      <w:r w:rsidRPr="004B4274">
        <w:rPr>
          <w:rStyle w:val="Refdecomentario"/>
          <w:sz w:val="22"/>
          <w:szCs w:val="22"/>
          <w:lang w:val="en-US"/>
        </w:rPr>
        <w:t xml:space="preserve"> similar difference</w:t>
      </w:r>
      <w:r w:rsidR="00BB1F5A" w:rsidRPr="004B4274">
        <w:rPr>
          <w:rStyle w:val="Refdecomentario"/>
          <w:sz w:val="22"/>
          <w:szCs w:val="22"/>
          <w:lang w:val="en-US"/>
        </w:rPr>
        <w:t>s in development stage</w:t>
      </w:r>
      <w:r w:rsidR="00C6545A" w:rsidRPr="004B4274">
        <w:rPr>
          <w:rStyle w:val="Refdecomentario"/>
          <w:sz w:val="22"/>
          <w:szCs w:val="22"/>
          <w:lang w:val="en-US"/>
        </w:rPr>
        <w:t xml:space="preserve">, e.g. large buds vs. just opened flowers, </w:t>
      </w:r>
      <w:r w:rsidR="00BB1F5A" w:rsidRPr="004B4274">
        <w:rPr>
          <w:rStyle w:val="Refdecomentario"/>
          <w:sz w:val="22"/>
          <w:szCs w:val="22"/>
          <w:lang w:val="en-US"/>
        </w:rPr>
        <w:t xml:space="preserve">may differ </w:t>
      </w:r>
      <w:r w:rsidR="00C6545A" w:rsidRPr="004B4274">
        <w:rPr>
          <w:rStyle w:val="Refdecomentario"/>
          <w:sz w:val="22"/>
          <w:szCs w:val="22"/>
          <w:lang w:val="en-US"/>
        </w:rPr>
        <w:t xml:space="preserve">in first date of flowering </w:t>
      </w:r>
      <w:r w:rsidR="00BB1F5A" w:rsidRPr="004B4274">
        <w:rPr>
          <w:rStyle w:val="Refdecomentario"/>
          <w:sz w:val="22"/>
          <w:szCs w:val="22"/>
          <w:lang w:val="en-US"/>
        </w:rPr>
        <w:t xml:space="preserve">by just one or two days if temperatures are high but by up to ten days if temperatures are low. Hence, similar differences in developmental stage might translate into </w:t>
      </w:r>
      <w:r w:rsidR="00C6545A" w:rsidRPr="004B4274">
        <w:rPr>
          <w:rStyle w:val="Refdecomentario"/>
          <w:sz w:val="22"/>
          <w:szCs w:val="22"/>
          <w:lang w:val="en-US"/>
        </w:rPr>
        <w:t>widely</w:t>
      </w:r>
      <w:r w:rsidR="00BB1F5A" w:rsidRPr="004B4274">
        <w:rPr>
          <w:rStyle w:val="Refdecomentario"/>
          <w:sz w:val="22"/>
          <w:szCs w:val="22"/>
          <w:lang w:val="en-US"/>
        </w:rPr>
        <w:t xml:space="preserve"> different differences in first flowering date if temperatures vary during the flowering season. We have now changed the </w:t>
      </w:r>
      <w:r w:rsidR="00C6545A" w:rsidRPr="004B4274">
        <w:rPr>
          <w:rStyle w:val="Refdecomentario"/>
          <w:sz w:val="22"/>
          <w:szCs w:val="22"/>
          <w:lang w:val="en-US"/>
        </w:rPr>
        <w:t>text</w:t>
      </w:r>
      <w:r w:rsidR="00BB1F5A" w:rsidRPr="004B4274">
        <w:rPr>
          <w:rStyle w:val="Refdecomentario"/>
          <w:sz w:val="22"/>
          <w:szCs w:val="22"/>
          <w:lang w:val="en-US"/>
        </w:rPr>
        <w:t xml:space="preserve"> in this part to make our point clearer.</w:t>
      </w:r>
    </w:p>
    <w:p w14:paraId="7C53B595" w14:textId="6AA515C0" w:rsidR="00477C33" w:rsidRDefault="00710CAE" w:rsidP="00BE5719">
      <w:pPr>
        <w:rPr>
          <w:lang w:val="en-US"/>
        </w:rPr>
      </w:pPr>
      <w:r w:rsidRPr="00477C33">
        <w:rPr>
          <w:i/>
          <w:lang w:val="en-US"/>
        </w:rPr>
        <w:t>172.  I second the reviewer's question here about the use of Type II SS.</w:t>
      </w:r>
    </w:p>
    <w:p w14:paraId="326A2285" w14:textId="000EC6B9" w:rsidR="00477C33" w:rsidRDefault="000077B1" w:rsidP="00BE5719">
      <w:pPr>
        <w:rPr>
          <w:lang w:val="en-US"/>
        </w:rPr>
      </w:pPr>
      <w:ins w:id="23" w:author="Alicia" w:date="2016-09-05T18:33:00Z">
        <w:r>
          <w:rPr>
            <w:lang w:val="en-US"/>
          </w:rPr>
          <w:t xml:space="preserve">We </w:t>
        </w:r>
        <w:r>
          <w:rPr>
            <w:lang w:val="en-US"/>
          </w:rPr>
          <w:t>have now repeated the analyses using Type III sums of squares, and the results did not change significantly (p</w:t>
        </w:r>
      </w:ins>
      <w:del w:id="24" w:author="Alicia" w:date="2016-09-05T18:33:00Z">
        <w:r w:rsidR="00477C33" w:rsidDel="000077B1">
          <w:rPr>
            <w:lang w:val="en-US"/>
          </w:rPr>
          <w:delText>P</w:delText>
        </w:r>
      </w:del>
      <w:r w:rsidR="00477C33">
        <w:rPr>
          <w:lang w:val="en-US"/>
        </w:rPr>
        <w:t>lease see answer to reviewer’s comment</w:t>
      </w:r>
      <w:ins w:id="25" w:author="Alicia" w:date="2016-09-05T18:33:00Z">
        <w:r>
          <w:rPr>
            <w:lang w:val="en-US"/>
          </w:rPr>
          <w:t xml:space="preserve"> for details)</w:t>
        </w:r>
      </w:ins>
      <w:r w:rsidR="00477C33">
        <w:rPr>
          <w:lang w:val="en-US"/>
        </w:rPr>
        <w:t>.</w:t>
      </w:r>
    </w:p>
    <w:p w14:paraId="2CBB18DE" w14:textId="77777777" w:rsidR="002A0BEE" w:rsidRPr="00731BD2" w:rsidRDefault="00710CAE" w:rsidP="00BE5719">
      <w:pPr>
        <w:rPr>
          <w:i/>
          <w:lang w:val="en-US"/>
        </w:rPr>
      </w:pPr>
      <w:r w:rsidRPr="00731BD2">
        <w:rPr>
          <w:i/>
          <w:lang w:val="en-US"/>
        </w:rPr>
        <w:t>186.  I'm not sure about your use of the term hierarchical here.  If you're using that term because the model includes nested elements, I believe it would be more straightforward to just say that and explain what was nested within what.</w:t>
      </w:r>
    </w:p>
    <w:p w14:paraId="20B5BA3E" w14:textId="7F988FAD" w:rsidR="00731BD2" w:rsidRDefault="00731BD2" w:rsidP="00BE5719">
      <w:pPr>
        <w:rPr>
          <w:lang w:val="en-US"/>
        </w:rPr>
      </w:pPr>
      <w:r>
        <w:rPr>
          <w:lang w:val="en-US"/>
        </w:rPr>
        <w:t xml:space="preserve">Yes, </w:t>
      </w:r>
      <w:r w:rsidRPr="00731BD2">
        <w:rPr>
          <w:lang w:val="en-US"/>
        </w:rPr>
        <w:t>trait × population</w:t>
      </w:r>
      <w:r>
        <w:rPr>
          <w:lang w:val="en-US"/>
        </w:rPr>
        <w:t xml:space="preserve"> interaction effects were nested within predation. </w:t>
      </w:r>
      <w:r w:rsidR="002A0BEE">
        <w:rPr>
          <w:lang w:val="en-US"/>
        </w:rPr>
        <w:t xml:space="preserve">We have now removed the word “hierarchical” and </w:t>
      </w:r>
      <w:r>
        <w:rPr>
          <w:lang w:val="en-US"/>
        </w:rPr>
        <w:t xml:space="preserve">described the nesting </w:t>
      </w:r>
      <w:r w:rsidR="009719A5">
        <w:rPr>
          <w:lang w:val="en-US"/>
        </w:rPr>
        <w:t xml:space="preserve">in </w:t>
      </w:r>
      <w:r>
        <w:rPr>
          <w:lang w:val="en-US"/>
        </w:rPr>
        <w:t>the text.</w:t>
      </w:r>
    </w:p>
    <w:p w14:paraId="76B69BD6" w14:textId="77777777" w:rsidR="007173CA" w:rsidRPr="007173CA" w:rsidRDefault="00710CAE" w:rsidP="00BE5719">
      <w:pPr>
        <w:rPr>
          <w:i/>
          <w:lang w:val="en-US"/>
        </w:rPr>
      </w:pPr>
      <w:r w:rsidRPr="007173CA">
        <w:rPr>
          <w:i/>
          <w:lang w:val="en-US"/>
        </w:rPr>
        <w:t>261.  Is that a net decrease in fitness?  In other words, is there a number of flowers that actually reduces fitness beyond (for example) having just a few flowers and not attracting any oviposition?</w:t>
      </w:r>
    </w:p>
    <w:p w14:paraId="56854D3D" w14:textId="77777777" w:rsidR="007173CA" w:rsidRDefault="007173CA" w:rsidP="00BE5719">
      <w:pPr>
        <w:rPr>
          <w:lang w:val="en-US"/>
        </w:rPr>
      </w:pPr>
      <w:r>
        <w:rPr>
          <w:lang w:val="en-US"/>
        </w:rPr>
        <w:t>No, the net effect</w:t>
      </w:r>
      <w:r w:rsidR="00E36FD7">
        <w:rPr>
          <w:lang w:val="en-US"/>
        </w:rPr>
        <w:t xml:space="preserve"> of flower number on fitness</w:t>
      </w:r>
      <w:r>
        <w:rPr>
          <w:lang w:val="en-US"/>
        </w:rPr>
        <w:t xml:space="preserve"> was positive, as </w:t>
      </w:r>
      <w:r w:rsidR="00E36FD7">
        <w:rPr>
          <w:lang w:val="en-US"/>
        </w:rPr>
        <w:t xml:space="preserve">is </w:t>
      </w:r>
      <w:r>
        <w:rPr>
          <w:lang w:val="en-US"/>
        </w:rPr>
        <w:t>shown if we calculate the total effects using the path coefficients in Fig. 2:</w:t>
      </w:r>
    </w:p>
    <w:p w14:paraId="52F0F799" w14:textId="77777777" w:rsidR="007173CA" w:rsidRDefault="007173CA" w:rsidP="00BE5719">
      <w:pPr>
        <w:rPr>
          <w:lang w:val="en-US"/>
        </w:rPr>
      </w:pPr>
      <w:r>
        <w:rPr>
          <w:lang w:val="en-US"/>
        </w:rPr>
        <w:t xml:space="preserve">2010: </w:t>
      </w:r>
      <w:r w:rsidR="00E36FD7">
        <w:rPr>
          <w:lang w:val="en-US"/>
        </w:rPr>
        <w:t>0.46+</w:t>
      </w:r>
      <w:r>
        <w:rPr>
          <w:lang w:val="en-US"/>
        </w:rPr>
        <w:t>0.26*</w:t>
      </w:r>
      <w:r w:rsidR="00E36FD7">
        <w:rPr>
          <w:lang w:val="en-US"/>
        </w:rPr>
        <w:t>(-</w:t>
      </w:r>
      <w:r>
        <w:rPr>
          <w:lang w:val="en-US"/>
        </w:rPr>
        <w:t>0.21</w:t>
      </w:r>
      <w:proofErr w:type="gramStart"/>
      <w:r>
        <w:rPr>
          <w:lang w:val="en-US"/>
        </w:rPr>
        <w:t>)=</w:t>
      </w:r>
      <w:proofErr w:type="gramEnd"/>
      <w:r>
        <w:rPr>
          <w:lang w:val="en-US"/>
        </w:rPr>
        <w:t>0.41</w:t>
      </w:r>
    </w:p>
    <w:p w14:paraId="01578BA4" w14:textId="77777777" w:rsidR="007173CA" w:rsidRDefault="007173CA" w:rsidP="00BE5719">
      <w:pPr>
        <w:rPr>
          <w:lang w:val="en-US"/>
        </w:rPr>
      </w:pPr>
      <w:r>
        <w:rPr>
          <w:lang w:val="en-US"/>
        </w:rPr>
        <w:t>2011: 0.48</w:t>
      </w:r>
      <w:proofErr w:type="gramStart"/>
      <w:r w:rsidR="00E36FD7">
        <w:rPr>
          <w:lang w:val="en-US"/>
        </w:rPr>
        <w:t>+</w:t>
      </w:r>
      <w:r>
        <w:rPr>
          <w:lang w:val="en-US"/>
        </w:rPr>
        <w:t>(</w:t>
      </w:r>
      <w:proofErr w:type="gramEnd"/>
      <w:r>
        <w:rPr>
          <w:lang w:val="en-US"/>
        </w:rPr>
        <w:t>0.45*</w:t>
      </w:r>
      <w:r w:rsidR="00E36FD7">
        <w:rPr>
          <w:lang w:val="en-US"/>
        </w:rPr>
        <w:t>(-</w:t>
      </w:r>
      <w:r>
        <w:rPr>
          <w:lang w:val="en-US"/>
        </w:rPr>
        <w:t>0.29)=0.35</w:t>
      </w:r>
    </w:p>
    <w:p w14:paraId="1694CB01" w14:textId="7DE296BE" w:rsidR="00E36FD7" w:rsidRDefault="00E36FD7" w:rsidP="00BE5719">
      <w:pPr>
        <w:rPr>
          <w:lang w:val="en-US"/>
        </w:rPr>
      </w:pPr>
      <w:r>
        <w:rPr>
          <w:lang w:val="en-US"/>
        </w:rPr>
        <w:t xml:space="preserve">We have now </w:t>
      </w:r>
      <w:r w:rsidR="002D5287">
        <w:rPr>
          <w:lang w:val="en-US"/>
        </w:rPr>
        <w:t xml:space="preserve">clarified in </w:t>
      </w:r>
      <w:r>
        <w:rPr>
          <w:lang w:val="en-US"/>
        </w:rPr>
        <w:t xml:space="preserve">the text that although </w:t>
      </w:r>
      <w:r w:rsidR="002D5287">
        <w:rPr>
          <w:lang w:val="en-US"/>
        </w:rPr>
        <w:t xml:space="preserve">predation increases with </w:t>
      </w:r>
      <w:r>
        <w:rPr>
          <w:lang w:val="en-US"/>
        </w:rPr>
        <w:t xml:space="preserve">flower number and </w:t>
      </w:r>
      <w:r w:rsidR="002D5287">
        <w:rPr>
          <w:lang w:val="en-US"/>
        </w:rPr>
        <w:t xml:space="preserve">fitness </w:t>
      </w:r>
      <w:r>
        <w:rPr>
          <w:lang w:val="en-US"/>
        </w:rPr>
        <w:t>decreases</w:t>
      </w:r>
      <w:r w:rsidR="002D5287" w:rsidRPr="002D5287">
        <w:rPr>
          <w:lang w:val="en-US"/>
        </w:rPr>
        <w:t xml:space="preserve"> </w:t>
      </w:r>
      <w:r w:rsidR="002D5287">
        <w:rPr>
          <w:lang w:val="en-US"/>
        </w:rPr>
        <w:t>with predation</w:t>
      </w:r>
      <w:r>
        <w:rPr>
          <w:lang w:val="en-US"/>
        </w:rPr>
        <w:t>, the net effect of flower number on fitness remains positive.</w:t>
      </w:r>
    </w:p>
    <w:p w14:paraId="653C9039" w14:textId="77777777" w:rsidR="00E36FD7" w:rsidRPr="00E36FD7" w:rsidRDefault="00710CAE" w:rsidP="00BE5719">
      <w:pPr>
        <w:rPr>
          <w:i/>
          <w:lang w:val="en-US"/>
        </w:rPr>
      </w:pPr>
      <w:r w:rsidRPr="00E36FD7">
        <w:rPr>
          <w:i/>
          <w:lang w:val="en-US"/>
        </w:rPr>
        <w:t>268.  I appreciate what you have done here.  This is a nice discussion of effect sizes.</w:t>
      </w:r>
    </w:p>
    <w:p w14:paraId="5F75BC26" w14:textId="77777777" w:rsidR="00E36FD7" w:rsidRPr="00E36FD7" w:rsidRDefault="00710CAE" w:rsidP="00BE5719">
      <w:pPr>
        <w:rPr>
          <w:i/>
          <w:lang w:val="en-US"/>
        </w:rPr>
      </w:pPr>
      <w:r w:rsidRPr="00E36FD7">
        <w:rPr>
          <w:i/>
          <w:lang w:val="en-US"/>
        </w:rPr>
        <w:t>286.  Shouldn't this be "among"?  Because you're talking here about analyses where the unit of replication was populations not individuals within populations, right?</w:t>
      </w:r>
    </w:p>
    <w:p w14:paraId="42BFF371" w14:textId="77777777" w:rsidR="00E36FD7" w:rsidRDefault="00E36FD7" w:rsidP="00BE5719">
      <w:pPr>
        <w:rPr>
          <w:lang w:val="en-US"/>
        </w:rPr>
      </w:pPr>
      <w:r>
        <w:rPr>
          <w:lang w:val="en-US"/>
        </w:rPr>
        <w:t>Yes, these analyses had populations and not individuals as the unit of replication, so we now start this sentence with “Among populations where the butterfly was present…</w:t>
      </w:r>
      <w:proofErr w:type="gramStart"/>
      <w:r>
        <w:rPr>
          <w:lang w:val="en-US"/>
        </w:rPr>
        <w:t>”.</w:t>
      </w:r>
      <w:proofErr w:type="gramEnd"/>
      <w:r>
        <w:rPr>
          <w:lang w:val="en-US"/>
        </w:rPr>
        <w:t xml:space="preserve"> </w:t>
      </w:r>
      <w:r w:rsidR="00710CAE" w:rsidRPr="00710CAE">
        <w:rPr>
          <w:lang w:val="en-US"/>
        </w:rPr>
        <w:br/>
      </w:r>
      <w:r w:rsidR="00710CAE" w:rsidRPr="00710CAE">
        <w:rPr>
          <w:lang w:val="en-US"/>
        </w:rPr>
        <w:br/>
      </w:r>
      <w:r w:rsidR="00710CAE" w:rsidRPr="00E36FD7">
        <w:rPr>
          <w:i/>
          <w:lang w:val="en-US"/>
        </w:rPr>
        <w:t>304.  Change "during" to "in".</w:t>
      </w:r>
    </w:p>
    <w:p w14:paraId="58EB16A2" w14:textId="77777777" w:rsidR="00E36FD7" w:rsidRPr="00E36FD7" w:rsidRDefault="002720F8" w:rsidP="00BE5719">
      <w:pPr>
        <w:rPr>
          <w:i/>
          <w:lang w:val="en-US"/>
        </w:rPr>
      </w:pPr>
      <w:r>
        <w:rPr>
          <w:lang w:val="en-US"/>
        </w:rPr>
        <w:t>This is now changed.</w:t>
      </w:r>
      <w:r w:rsidRPr="00710CAE">
        <w:rPr>
          <w:lang w:val="en-US"/>
        </w:rPr>
        <w:br/>
      </w:r>
      <w:r w:rsidR="00710CAE" w:rsidRPr="00710CAE">
        <w:rPr>
          <w:lang w:val="en-US"/>
        </w:rPr>
        <w:br/>
      </w:r>
      <w:r w:rsidR="00710CAE" w:rsidRPr="00E36FD7">
        <w:rPr>
          <w:i/>
          <w:lang w:val="en-US"/>
        </w:rPr>
        <w:t>314.  Reword this to be "In apparent contradiction to the idea that selection...</w:t>
      </w:r>
      <w:proofErr w:type="gramStart"/>
      <w:r w:rsidR="00710CAE" w:rsidRPr="00E36FD7">
        <w:rPr>
          <w:i/>
          <w:lang w:val="en-US"/>
        </w:rPr>
        <w:t>".</w:t>
      </w:r>
      <w:proofErr w:type="gramEnd"/>
    </w:p>
    <w:p w14:paraId="4DD023DC" w14:textId="77777777" w:rsidR="00E36FD7" w:rsidRPr="00E36FD7" w:rsidRDefault="002720F8" w:rsidP="00BE5719">
      <w:pPr>
        <w:rPr>
          <w:i/>
          <w:lang w:val="en-US"/>
        </w:rPr>
      </w:pPr>
      <w:r>
        <w:rPr>
          <w:lang w:val="en-US"/>
        </w:rPr>
        <w:lastRenderedPageBreak/>
        <w:t>This is now changed.</w:t>
      </w:r>
      <w:r w:rsidRPr="00710CAE">
        <w:rPr>
          <w:lang w:val="en-US"/>
        </w:rPr>
        <w:br/>
      </w:r>
      <w:r w:rsidR="00710CAE" w:rsidRPr="00710CAE">
        <w:rPr>
          <w:lang w:val="en-US"/>
        </w:rPr>
        <w:br/>
      </w:r>
      <w:r w:rsidR="00710CAE" w:rsidRPr="00E36FD7">
        <w:rPr>
          <w:i/>
          <w:lang w:val="en-US"/>
        </w:rPr>
        <w:t>322.  Change to: "This leads to the idea that, for a given egg load per plant, a higher number..."</w:t>
      </w:r>
    </w:p>
    <w:p w14:paraId="44FC950D" w14:textId="77777777" w:rsidR="00E36FD7" w:rsidRDefault="002720F8" w:rsidP="00BE5719">
      <w:pPr>
        <w:rPr>
          <w:lang w:val="en-US"/>
        </w:rPr>
      </w:pPr>
      <w:r>
        <w:rPr>
          <w:lang w:val="en-US"/>
        </w:rPr>
        <w:t>This is now changed.</w:t>
      </w:r>
      <w:r w:rsidRPr="00710CAE">
        <w:rPr>
          <w:lang w:val="en-US"/>
        </w:rPr>
        <w:br/>
      </w:r>
      <w:r w:rsidR="00710CAE" w:rsidRPr="00710CAE">
        <w:rPr>
          <w:lang w:val="en-US"/>
        </w:rPr>
        <w:br/>
      </w:r>
      <w:r w:rsidR="00710CAE" w:rsidRPr="002720F8">
        <w:rPr>
          <w:i/>
          <w:lang w:val="en-US"/>
        </w:rPr>
        <w:t>334 - 335.  This might be easier to read with parentheses starting before "that caterpillar" and then closing after "early-flowering individuals."</w:t>
      </w:r>
    </w:p>
    <w:p w14:paraId="28EEDD4E" w14:textId="77777777" w:rsidR="002720F8" w:rsidRDefault="002720F8" w:rsidP="00BE5719">
      <w:pPr>
        <w:rPr>
          <w:lang w:val="en-US"/>
        </w:rPr>
      </w:pPr>
      <w:r>
        <w:rPr>
          <w:lang w:val="en-US"/>
        </w:rPr>
        <w:t xml:space="preserve">We agree with the editor and have now added parentheses in this sentence. </w:t>
      </w:r>
    </w:p>
    <w:p w14:paraId="6EACBB0C" w14:textId="77777777" w:rsidR="002720F8" w:rsidRPr="002720F8" w:rsidRDefault="00710CAE" w:rsidP="00BE5719">
      <w:pPr>
        <w:rPr>
          <w:i/>
          <w:lang w:val="en-US"/>
        </w:rPr>
      </w:pPr>
      <w:r w:rsidRPr="002720F8">
        <w:rPr>
          <w:i/>
          <w:lang w:val="en-US"/>
        </w:rPr>
        <w:t>337.  Should be "have shown".</w:t>
      </w:r>
    </w:p>
    <w:p w14:paraId="7390A0A9" w14:textId="77777777" w:rsidR="002720F8" w:rsidRDefault="002720F8" w:rsidP="00BE5719">
      <w:pPr>
        <w:rPr>
          <w:lang w:val="en-US"/>
        </w:rPr>
      </w:pPr>
      <w:r>
        <w:rPr>
          <w:lang w:val="en-US"/>
        </w:rPr>
        <w:t>This is now changed.</w:t>
      </w:r>
      <w:r w:rsidRPr="00710CAE">
        <w:rPr>
          <w:lang w:val="en-US"/>
        </w:rPr>
        <w:br/>
      </w:r>
      <w:r w:rsidR="00710CAE" w:rsidRPr="00710CAE">
        <w:rPr>
          <w:lang w:val="en-US"/>
        </w:rPr>
        <w:br/>
      </w:r>
      <w:r w:rsidR="00710CAE" w:rsidRPr="002720F8">
        <w:rPr>
          <w:i/>
          <w:lang w:val="en-US"/>
        </w:rPr>
        <w:t xml:space="preserve">340.  Reword this sentence, it's not clear how this contrasts with the previous sentence, but a contrast is </w:t>
      </w:r>
      <w:r w:rsidRPr="002720F8">
        <w:rPr>
          <w:i/>
          <w:lang w:val="en-US"/>
        </w:rPr>
        <w:t>implied by "Our study instead."</w:t>
      </w:r>
    </w:p>
    <w:p w14:paraId="0E70636A" w14:textId="77777777" w:rsidR="002720F8" w:rsidRDefault="002720F8" w:rsidP="00BE5719">
      <w:pPr>
        <w:rPr>
          <w:lang w:val="en-US"/>
        </w:rPr>
      </w:pPr>
      <w:r>
        <w:rPr>
          <w:lang w:val="en-US"/>
        </w:rPr>
        <w:t xml:space="preserve">“Instead” has been now removed </w:t>
      </w:r>
      <w:r w:rsidR="00E53552">
        <w:rPr>
          <w:lang w:val="en-US"/>
        </w:rPr>
        <w:t>and</w:t>
      </w:r>
      <w:r>
        <w:rPr>
          <w:lang w:val="en-US"/>
        </w:rPr>
        <w:t xml:space="preserve"> this sentence</w:t>
      </w:r>
      <w:r w:rsidR="00E53552">
        <w:rPr>
          <w:lang w:val="en-US"/>
        </w:rPr>
        <w:t xml:space="preserve"> has been modified</w:t>
      </w:r>
      <w:r>
        <w:rPr>
          <w:lang w:val="en-US"/>
        </w:rPr>
        <w:t>.</w:t>
      </w:r>
    </w:p>
    <w:p w14:paraId="08A2A244" w14:textId="77777777" w:rsidR="00E53552" w:rsidRPr="00E53552" w:rsidRDefault="00710CAE" w:rsidP="00BE5719">
      <w:pPr>
        <w:rPr>
          <w:i/>
          <w:lang w:val="en-US"/>
        </w:rPr>
      </w:pPr>
      <w:r w:rsidRPr="00E53552">
        <w:rPr>
          <w:i/>
          <w:lang w:val="en-US"/>
        </w:rPr>
        <w:t>341 - 350.  See if you can't simplify the rest of this paragraph, as this text feels pretty repetitive with what has been said before.  In fact, for this next revision you should be aware of repetition throughout the Discussion and streamline wherever possible.</w:t>
      </w:r>
    </w:p>
    <w:p w14:paraId="6237CC7D" w14:textId="77777777" w:rsidR="00B46FCA" w:rsidRPr="00B46FCA" w:rsidRDefault="00E53552" w:rsidP="00BE5719">
      <w:pPr>
        <w:rPr>
          <w:i/>
          <w:lang w:val="en-US"/>
        </w:rPr>
      </w:pPr>
      <w:r>
        <w:rPr>
          <w:lang w:val="en-US"/>
        </w:rPr>
        <w:t>We have now tried to simplify this paragraph and have carefully revised the discussion for repetition.</w:t>
      </w:r>
      <w:r w:rsidR="00710CAE" w:rsidRPr="00710CAE">
        <w:rPr>
          <w:lang w:val="en-US"/>
        </w:rPr>
        <w:br/>
      </w:r>
      <w:r w:rsidR="00710CAE" w:rsidRPr="00710CAE">
        <w:rPr>
          <w:lang w:val="en-US"/>
        </w:rPr>
        <w:br/>
      </w:r>
      <w:r w:rsidR="00710CAE" w:rsidRPr="00B46FCA">
        <w:rPr>
          <w:i/>
          <w:lang w:val="en-US"/>
        </w:rPr>
        <w:t>360.  When talking about among-population variance in butterfly presence, it might be more accurate to say "that this seed predator not only prefers earlier-flowering plants within populations but also tends to be associated with earlier-flowering populations."  After all, persistence might be more of an issue than preference per se at the population level.</w:t>
      </w:r>
    </w:p>
    <w:p w14:paraId="11ACC3AF" w14:textId="0FC1B880" w:rsidR="008004FA" w:rsidRPr="00CB7C18" w:rsidRDefault="00B46FCA" w:rsidP="00BE5719">
      <w:pPr>
        <w:rPr>
          <w:i/>
          <w:lang w:val="en-US"/>
        </w:rPr>
      </w:pPr>
      <w:r>
        <w:rPr>
          <w:lang w:val="en-US"/>
        </w:rPr>
        <w:t xml:space="preserve">We agree and have changed the text accordingly. </w:t>
      </w:r>
      <w:r w:rsidR="00710CAE" w:rsidRPr="00710CAE">
        <w:rPr>
          <w:lang w:val="en-US"/>
        </w:rPr>
        <w:br/>
      </w:r>
      <w:r w:rsidR="00710CAE" w:rsidRPr="00710CAE">
        <w:rPr>
          <w:lang w:val="en-US"/>
        </w:rPr>
        <w:br/>
      </w:r>
      <w:r w:rsidR="00710CAE" w:rsidRPr="00CB7C18">
        <w:rPr>
          <w:i/>
          <w:lang w:val="en-US"/>
        </w:rPr>
        <w:t>393.  Remove "of" after "likelihood."</w:t>
      </w:r>
    </w:p>
    <w:p w14:paraId="2BDBD61C" w14:textId="77777777" w:rsidR="00CB7C18" w:rsidRDefault="00CB7C18" w:rsidP="00BE5719">
      <w:pPr>
        <w:rPr>
          <w:lang w:val="en-US"/>
        </w:rPr>
      </w:pPr>
      <w:r>
        <w:rPr>
          <w:lang w:val="en-US"/>
        </w:rPr>
        <w:t>This is now changed.</w:t>
      </w:r>
    </w:p>
    <w:p w14:paraId="2BB1B93B" w14:textId="77777777" w:rsidR="00090E70" w:rsidRPr="00090E70" w:rsidRDefault="00710CAE" w:rsidP="00090E70">
      <w:pPr>
        <w:rPr>
          <w:i/>
          <w:lang w:val="en-US"/>
        </w:rPr>
      </w:pPr>
      <w:r w:rsidRPr="00090E70">
        <w:rPr>
          <w:i/>
          <w:lang w:val="en-US"/>
        </w:rPr>
        <w:t>395.  Re-order sentence to read "we also need to know."</w:t>
      </w:r>
    </w:p>
    <w:p w14:paraId="5C1BC3BB" w14:textId="77777777" w:rsidR="00090E70" w:rsidRDefault="00090E70" w:rsidP="00090E70">
      <w:pPr>
        <w:rPr>
          <w:lang w:val="en-US"/>
        </w:rPr>
      </w:pPr>
      <w:r>
        <w:rPr>
          <w:lang w:val="en-US"/>
        </w:rPr>
        <w:t>This is now changed.</w:t>
      </w:r>
    </w:p>
    <w:p w14:paraId="3030B8B9" w14:textId="77777777" w:rsidR="00BE5719" w:rsidRDefault="00710CAE" w:rsidP="00BE5719">
      <w:pPr>
        <w:rPr>
          <w:lang w:val="en-US"/>
        </w:rPr>
      </w:pPr>
      <w:r w:rsidRPr="00BA7573">
        <w:rPr>
          <w:lang w:val="en-US"/>
        </w:rPr>
        <w:br/>
        <w:t>Reviewer</w:t>
      </w:r>
      <w:r w:rsidR="00BE5719">
        <w:rPr>
          <w:lang w:val="en-US"/>
        </w:rPr>
        <w:t>s' comments</w:t>
      </w:r>
    </w:p>
    <w:p w14:paraId="5C80649B" w14:textId="77777777" w:rsidR="004A07C6" w:rsidRDefault="00710CAE">
      <w:pPr>
        <w:rPr>
          <w:lang w:val="en-US"/>
        </w:rPr>
      </w:pPr>
      <w:r w:rsidRPr="00BA7573">
        <w:rPr>
          <w:lang w:val="en-US"/>
        </w:rPr>
        <w:br/>
        <w:t>Reviewer: 1</w:t>
      </w:r>
      <w:r w:rsidRPr="00BA7573">
        <w:rPr>
          <w:lang w:val="en-US"/>
        </w:rPr>
        <w:br/>
      </w:r>
      <w:r w:rsidRPr="00BA7573">
        <w:rPr>
          <w:lang w:val="en-US"/>
        </w:rPr>
        <w:br/>
      </w:r>
      <w:r w:rsidRPr="004A07C6">
        <w:rPr>
          <w:i/>
          <w:lang w:val="en-US"/>
        </w:rPr>
        <w:t xml:space="preserve">By re-arranging presentations of the data and performing additional </w:t>
      </w:r>
      <w:proofErr w:type="gramStart"/>
      <w:r w:rsidRPr="004A07C6">
        <w:rPr>
          <w:i/>
          <w:lang w:val="en-US"/>
        </w:rPr>
        <w:t>analyses ,</w:t>
      </w:r>
      <w:proofErr w:type="gramEnd"/>
      <w:r w:rsidRPr="004A07C6">
        <w:rPr>
          <w:i/>
          <w:lang w:val="en-US"/>
        </w:rPr>
        <w:t xml:space="preserve"> Valdes and </w:t>
      </w:r>
      <w:proofErr w:type="spellStart"/>
      <w:r w:rsidRPr="004A07C6">
        <w:rPr>
          <w:i/>
          <w:lang w:val="en-US"/>
        </w:rPr>
        <w:t>Ehlern</w:t>
      </w:r>
      <w:proofErr w:type="spellEnd"/>
      <w:r w:rsidRPr="004A07C6">
        <w:rPr>
          <w:i/>
          <w:lang w:val="en-US"/>
        </w:rPr>
        <w:t xml:space="preserve"> clarify their findings strengthen their conclusions: the direction of selection for flowering </w:t>
      </w:r>
      <w:r w:rsidRPr="004A07C6">
        <w:rPr>
          <w:i/>
          <w:lang w:val="en-US"/>
        </w:rPr>
        <w:lastRenderedPageBreak/>
        <w:t>phenology imposed by a pre-dispersal seed predator is reversed when that predator's a second prey species is absent.</w:t>
      </w:r>
      <w:r w:rsidRPr="00BA7573">
        <w:rPr>
          <w:lang w:val="en-US"/>
        </w:rPr>
        <w:br/>
      </w:r>
      <w:r w:rsidRPr="00BA7573">
        <w:rPr>
          <w:lang w:val="en-US"/>
        </w:rPr>
        <w:br/>
      </w:r>
      <w:r w:rsidRPr="004A07C6">
        <w:rPr>
          <w:i/>
          <w:lang w:val="en-US"/>
        </w:rPr>
        <w:t xml:space="preserve">I am sympathetic to the argument in </w:t>
      </w:r>
      <w:proofErr w:type="spellStart"/>
      <w:r w:rsidRPr="004A07C6">
        <w:rPr>
          <w:i/>
          <w:lang w:val="en-US"/>
        </w:rPr>
        <w:t>favour</w:t>
      </w:r>
      <w:proofErr w:type="spellEnd"/>
      <w:r w:rsidRPr="004A07C6">
        <w:rPr>
          <w:i/>
          <w:lang w:val="en-US"/>
        </w:rPr>
        <w:t xml:space="preserve"> of the "stage-based" measure of phenology, and can certainly see how it was the only alternative given the scope of the study.   I would still argue that it has yet been demonstrated to be as good as repeated censuses.  But then this might just be me riding my </w:t>
      </w:r>
      <w:proofErr w:type="spellStart"/>
      <w:r w:rsidRPr="004A07C6">
        <w:rPr>
          <w:i/>
          <w:lang w:val="en-US"/>
        </w:rPr>
        <w:t>hown</w:t>
      </w:r>
      <w:proofErr w:type="spellEnd"/>
      <w:r w:rsidRPr="004A07C6">
        <w:rPr>
          <w:i/>
          <w:lang w:val="en-US"/>
        </w:rPr>
        <w:t xml:space="preserve"> hobby horse.</w:t>
      </w:r>
    </w:p>
    <w:p w14:paraId="582B583D" w14:textId="42707481" w:rsidR="00BD6D85" w:rsidRDefault="004A07C6">
      <w:pPr>
        <w:rPr>
          <w:i/>
          <w:lang w:val="en-US"/>
        </w:rPr>
      </w:pPr>
      <w:r>
        <w:rPr>
          <w:lang w:val="en-US"/>
        </w:rPr>
        <w:t>We agree that it would be really interesting to look further into this issue and compare the two different estimates of differences in phenology. Our view is, however, that for a given purpose there might not be a best measure or even two equally good measures, but that the two approaches capture two different aspects of phenology. If we regard phenology as a continuous process, one estimate measures the point in time when a predefined stage of development is reached, while the other estimate measures the difference in developmental progress at a given point in time. Both measures might have their merits.</w:t>
      </w:r>
      <w:r w:rsidR="00710CAE" w:rsidRPr="00BA7573">
        <w:rPr>
          <w:lang w:val="en-US"/>
        </w:rPr>
        <w:br/>
      </w:r>
      <w:r w:rsidR="00710CAE" w:rsidRPr="00BA7573">
        <w:rPr>
          <w:lang w:val="en-US"/>
        </w:rPr>
        <w:br/>
      </w:r>
      <w:r w:rsidR="00710CAE" w:rsidRPr="004A07C6">
        <w:rPr>
          <w:i/>
          <w:lang w:val="en-US"/>
        </w:rPr>
        <w:t>Congratulations on a very fine study.</w:t>
      </w:r>
      <w:r w:rsidR="00710CAE" w:rsidRPr="004A07C6">
        <w:rPr>
          <w:i/>
          <w:lang w:val="en-US"/>
        </w:rPr>
        <w:br/>
      </w:r>
      <w:r w:rsidR="00710CAE" w:rsidRPr="00BA7573">
        <w:rPr>
          <w:lang w:val="en-US"/>
        </w:rPr>
        <w:br/>
      </w:r>
      <w:r w:rsidR="00710CAE" w:rsidRPr="00BA7573">
        <w:rPr>
          <w:lang w:val="en-US"/>
        </w:rPr>
        <w:br/>
        <w:t>Reviewer: 2</w:t>
      </w:r>
      <w:r w:rsidR="00710CAE" w:rsidRPr="00BA7573">
        <w:rPr>
          <w:lang w:val="en-US"/>
        </w:rPr>
        <w:br/>
      </w:r>
      <w:r w:rsidR="00710CAE" w:rsidRPr="00BA7573">
        <w:rPr>
          <w:lang w:val="en-US"/>
        </w:rPr>
        <w:br/>
      </w:r>
      <w:r w:rsidR="00710CAE" w:rsidRPr="004A07C6">
        <w:rPr>
          <w:i/>
          <w:lang w:val="en-US"/>
        </w:rPr>
        <w:t>Review of ECY16-0167.R1 “Caterpillar seed predators mediate shifts in selection on flowering phenology in their host plant”</w:t>
      </w:r>
      <w:r w:rsidR="00710CAE" w:rsidRPr="004A07C6">
        <w:rPr>
          <w:i/>
          <w:lang w:val="en-US"/>
        </w:rPr>
        <w:br/>
      </w:r>
      <w:r w:rsidR="00710CAE" w:rsidRPr="004A07C6">
        <w:rPr>
          <w:i/>
          <w:lang w:val="en-US"/>
        </w:rPr>
        <w:br/>
        <w:t>In this manuscript, the authors measure selection on flowering time of Gentiana pneumonanthe in 20 populations in each of two years.  They demonstrate that a butterfly pre-dispersal seed predator is an agent of selection on flowering time, and that the presence of butterflies depends on the present of their ant hosts.  Consequently, they conclude that variation in selection on plant traits depends in part on the community context (i.e., the presence of ants).</w:t>
      </w:r>
      <w:r w:rsidR="00710CAE" w:rsidRPr="00BA7573">
        <w:rPr>
          <w:lang w:val="en-US"/>
        </w:rPr>
        <w:br/>
      </w:r>
      <w:r w:rsidR="00710CAE" w:rsidRPr="00BA7573">
        <w:rPr>
          <w:lang w:val="en-US"/>
        </w:rPr>
        <w:br/>
      </w:r>
      <w:r w:rsidR="00710CAE" w:rsidRPr="004A07C6">
        <w:rPr>
          <w:i/>
          <w:lang w:val="en-US"/>
        </w:rPr>
        <w:t>The authors have a very nice dataset; there are few studies of selection on plant traits that are both spatially and temporally replicated to this degree.  But I had three significant concerns about the manuscript as currently written.  First, I think that the authors overstate their case when it comes to the effect of the community context on selection.  They need to demonstrate that the ants affect selection on plant traits, not just the probability that a population will contain butterflies.  Second, the introduction does not do a compelling job of explaining how the current study differs from past studies of the causes of selection.  There are other studies of the effect of pre-dispersal seed predators on selection, so as a reader I need to know what new angle this study brings to the table.  Third, many of the interpretations in the discussion are tossed out without being well-developed (see numbered comments below for examples).</w:t>
      </w:r>
    </w:p>
    <w:p w14:paraId="5897A66A" w14:textId="12FCAEB6" w:rsidR="003E592D" w:rsidRDefault="003E592D">
      <w:pPr>
        <w:rPr>
          <w:lang w:val="en-US"/>
        </w:rPr>
      </w:pPr>
      <w:r>
        <w:rPr>
          <w:lang w:val="en-US"/>
        </w:rPr>
        <w:t xml:space="preserve">In response to the first </w:t>
      </w:r>
      <w:r w:rsidR="00A56648">
        <w:rPr>
          <w:lang w:val="en-US"/>
        </w:rPr>
        <w:t>concern</w:t>
      </w:r>
      <w:r>
        <w:rPr>
          <w:lang w:val="en-US"/>
        </w:rPr>
        <w:t xml:space="preserve">, </w:t>
      </w:r>
      <w:r w:rsidRPr="003E592D">
        <w:rPr>
          <w:lang w:val="en-US"/>
        </w:rPr>
        <w:t>we have</w:t>
      </w:r>
      <w:r>
        <w:rPr>
          <w:lang w:val="en-US"/>
        </w:rPr>
        <w:t>, as stated above,</w:t>
      </w:r>
      <w:r w:rsidRPr="003E592D">
        <w:rPr>
          <w:lang w:val="en-US"/>
        </w:rPr>
        <w:t xml:space="preserve"> </w:t>
      </w:r>
      <w:r>
        <w:rPr>
          <w:lang w:val="en-US"/>
        </w:rPr>
        <w:t xml:space="preserve">consistently </w:t>
      </w:r>
      <w:r w:rsidRPr="003E592D">
        <w:rPr>
          <w:lang w:val="en-US"/>
        </w:rPr>
        <w:t>tried to avoid overstating the importance of the community context, being aware that further data are needed to confirm that the community context drives among-population variation in selection</w:t>
      </w:r>
      <w:r>
        <w:rPr>
          <w:lang w:val="en-US"/>
        </w:rPr>
        <w:t xml:space="preserve">. </w:t>
      </w:r>
      <w:r w:rsidRPr="004A07C6">
        <w:rPr>
          <w:lang w:val="en-US"/>
        </w:rPr>
        <w:t xml:space="preserve">We have now carefully gone over the text once more to make sure that we do not make any </w:t>
      </w:r>
      <w:r w:rsidRPr="004A07C6">
        <w:rPr>
          <w:lang w:val="en-US"/>
        </w:rPr>
        <w:lastRenderedPageBreak/>
        <w:t xml:space="preserve">unwarranted claims in this respect. In response to the second </w:t>
      </w:r>
      <w:r w:rsidR="00A56648" w:rsidRPr="004A07C6">
        <w:rPr>
          <w:lang w:val="en-US"/>
        </w:rPr>
        <w:t>concern</w:t>
      </w:r>
      <w:r w:rsidRPr="004A07C6">
        <w:rPr>
          <w:lang w:val="en-US"/>
        </w:rPr>
        <w:t>, we have tried to further clarify how our study differ</w:t>
      </w:r>
      <w:r w:rsidR="004A07C6">
        <w:rPr>
          <w:lang w:val="en-US"/>
        </w:rPr>
        <w:t>s</w:t>
      </w:r>
      <w:r w:rsidRPr="004A07C6">
        <w:rPr>
          <w:lang w:val="en-US"/>
        </w:rPr>
        <w:t xml:space="preserve"> from past studies in the introduction. In response to the third </w:t>
      </w:r>
      <w:r w:rsidR="00A56648" w:rsidRPr="004A07C6">
        <w:rPr>
          <w:lang w:val="en-US"/>
        </w:rPr>
        <w:t>concern</w:t>
      </w:r>
      <w:r w:rsidRPr="004A07C6">
        <w:rPr>
          <w:lang w:val="en-US"/>
        </w:rPr>
        <w:t xml:space="preserve">, we have </w:t>
      </w:r>
      <w:r w:rsidR="00A56648" w:rsidRPr="004A07C6">
        <w:rPr>
          <w:lang w:val="en-US"/>
        </w:rPr>
        <w:t xml:space="preserve">now </w:t>
      </w:r>
      <w:r w:rsidRPr="004A07C6">
        <w:rPr>
          <w:lang w:val="en-US"/>
        </w:rPr>
        <w:t>tried to develop the interpretations in the discussion fol</w:t>
      </w:r>
      <w:r w:rsidR="00BF04B9">
        <w:rPr>
          <w:lang w:val="en-US"/>
        </w:rPr>
        <w:t>l</w:t>
      </w:r>
      <w:r w:rsidRPr="004A07C6">
        <w:rPr>
          <w:lang w:val="en-US"/>
        </w:rPr>
        <w:t>owing the suggestions by the reviewer (see below).</w:t>
      </w:r>
    </w:p>
    <w:p w14:paraId="11E4FD7F" w14:textId="210D2AEE" w:rsidR="00BD6D85" w:rsidRPr="00CA2DA9" w:rsidRDefault="00710CAE">
      <w:pPr>
        <w:rPr>
          <w:i/>
          <w:lang w:val="en-US"/>
        </w:rPr>
      </w:pPr>
      <w:r w:rsidRPr="00CA2DA9">
        <w:rPr>
          <w:i/>
          <w:lang w:val="en-US"/>
        </w:rPr>
        <w:t>1.      Lines 41-56: The message of this paragraph is unclear.  I agree that there are many potential causes of variation in selection, but for the reader’s benefit I think that this paragraph should focus on the cause or causes that you are testing.</w:t>
      </w:r>
    </w:p>
    <w:p w14:paraId="735355A9" w14:textId="6F52EDF6" w:rsidR="00B83833" w:rsidRPr="004A07C6" w:rsidRDefault="00B5416D">
      <w:pPr>
        <w:rPr>
          <w:lang w:val="en-US"/>
        </w:rPr>
      </w:pPr>
      <w:r w:rsidRPr="004A07C6">
        <w:rPr>
          <w:lang w:val="en-US"/>
        </w:rPr>
        <w:t>We agree with this concern. We have now condensed this paragraph considerably and feel that it is now more focused.</w:t>
      </w:r>
    </w:p>
    <w:p w14:paraId="18DDA2BE" w14:textId="5F0A2C94" w:rsidR="00CA2DA9" w:rsidRPr="00CA2DA9" w:rsidRDefault="00710CAE">
      <w:pPr>
        <w:rPr>
          <w:i/>
          <w:lang w:val="en-US"/>
        </w:rPr>
      </w:pPr>
      <w:r w:rsidRPr="00CA2DA9">
        <w:rPr>
          <w:i/>
          <w:lang w:val="en-US"/>
        </w:rPr>
        <w:t>2.      Lines 57: The relationship between this paragraph and the one that came before it is unclear.  Why are we suddenly hearing about butterflies?</w:t>
      </w:r>
    </w:p>
    <w:p w14:paraId="09B90FF2" w14:textId="1BDD8A07" w:rsidR="003B4136" w:rsidRDefault="003B4136">
      <w:pPr>
        <w:rPr>
          <w:lang w:val="en-US"/>
        </w:rPr>
      </w:pPr>
      <w:r>
        <w:rPr>
          <w:lang w:val="en-US"/>
        </w:rPr>
        <w:t xml:space="preserve">We understand the reviewer’s concern, and </w:t>
      </w:r>
      <w:r w:rsidR="00542AA6">
        <w:rPr>
          <w:lang w:val="en-US"/>
        </w:rPr>
        <w:t xml:space="preserve">now </w:t>
      </w:r>
      <w:r>
        <w:rPr>
          <w:lang w:val="en-US"/>
        </w:rPr>
        <w:t xml:space="preserve">start this paragraph by talking about the potential of antagonistic interactors to mediate selection on plant traits, </w:t>
      </w:r>
      <w:r w:rsidR="002E7FA5">
        <w:rPr>
          <w:lang w:val="en-US"/>
        </w:rPr>
        <w:t xml:space="preserve">such as flowering phenology, </w:t>
      </w:r>
      <w:r>
        <w:rPr>
          <w:lang w:val="en-US"/>
        </w:rPr>
        <w:t>introducing then the case of Large Blue butterflies as an example.</w:t>
      </w:r>
    </w:p>
    <w:p w14:paraId="1BA55DE1" w14:textId="77777777" w:rsidR="00477C33" w:rsidRPr="0057272C" w:rsidRDefault="00710CAE">
      <w:pPr>
        <w:rPr>
          <w:i/>
          <w:lang w:val="en-US"/>
        </w:rPr>
      </w:pPr>
      <w:r w:rsidRPr="0057272C">
        <w:rPr>
          <w:i/>
          <w:lang w:val="en-US"/>
        </w:rPr>
        <w:t>3.      Lines 172-173: Why were Type II sums of squares used?</w:t>
      </w:r>
    </w:p>
    <w:p w14:paraId="245D1118" w14:textId="51EA6360" w:rsidR="00B83833" w:rsidRPr="00CF3644" w:rsidRDefault="002B50FF">
      <w:pPr>
        <w:rPr>
          <w:ins w:id="26" w:author="Johan Ehrlén" w:date="2016-09-01T13:41:00Z"/>
          <w:lang w:val="en-US"/>
        </w:rPr>
      </w:pPr>
      <w:ins w:id="27" w:author="Alicia" w:date="2016-09-05T18:28:00Z">
        <w:r>
          <w:rPr>
            <w:lang w:val="en-US"/>
          </w:rPr>
          <w:t>We had used Type II sums of squares</w:t>
        </w:r>
        <w:r w:rsidR="000077B1">
          <w:rPr>
            <w:lang w:val="en-US"/>
          </w:rPr>
          <w:t xml:space="preserve"> because we had followed the practice in some papers on the topic, which used this type of sum of squares. However, we </w:t>
        </w:r>
      </w:ins>
      <w:ins w:id="28" w:author="Alicia" w:date="2016-09-05T18:29:00Z">
        <w:r w:rsidR="000077B1">
          <w:rPr>
            <w:lang w:val="en-US"/>
          </w:rPr>
          <w:t>have now realized</w:t>
        </w:r>
      </w:ins>
      <w:ins w:id="29" w:author="Alicia" w:date="2016-09-05T18:28:00Z">
        <w:r w:rsidR="000077B1">
          <w:rPr>
            <w:lang w:val="en-US"/>
          </w:rPr>
          <w:t xml:space="preserve"> that this might not be the most</w:t>
        </w:r>
      </w:ins>
      <w:ins w:id="30" w:author="Alicia" w:date="2016-09-05T18:29:00Z">
        <w:r w:rsidR="000077B1">
          <w:rPr>
            <w:lang w:val="en-US"/>
          </w:rPr>
          <w:t xml:space="preserve"> convenient option in our case, as we have significant interactions in our model, and in these cases, type III should be used. Therefore, we have now changed the analyses in Tables 1 and 2</w:t>
        </w:r>
      </w:ins>
      <w:ins w:id="31" w:author="Alicia" w:date="2016-09-05T18:30:00Z">
        <w:r w:rsidR="000077B1">
          <w:rPr>
            <w:lang w:val="en-US"/>
          </w:rPr>
          <w:t xml:space="preserve"> (</w:t>
        </w:r>
      </w:ins>
      <w:ins w:id="32" w:author="Alicia" w:date="2016-09-05T18:29:00Z">
        <w:r w:rsidR="000077B1">
          <w:rPr>
            <w:lang w:val="en-US"/>
          </w:rPr>
          <w:t>as well as in Appendix</w:t>
        </w:r>
      </w:ins>
      <w:ins w:id="33" w:author="Alicia" w:date="2016-09-05T18:30:00Z">
        <w:r w:rsidR="000077B1">
          <w:rPr>
            <w:lang w:val="en-US"/>
          </w:rPr>
          <w:t xml:space="preserve"> S2) by using Type III sums of squares. This has no</w:t>
        </w:r>
      </w:ins>
      <w:ins w:id="34" w:author="Alicia" w:date="2016-09-05T18:31:00Z">
        <w:r w:rsidR="000077B1">
          <w:rPr>
            <w:lang w:val="en-US"/>
          </w:rPr>
          <w:t>t</w:t>
        </w:r>
      </w:ins>
      <w:ins w:id="35" w:author="Alicia" w:date="2016-09-05T18:30:00Z">
        <w:r w:rsidR="000077B1">
          <w:rPr>
            <w:lang w:val="en-US"/>
          </w:rPr>
          <w:t xml:space="preserve"> </w:t>
        </w:r>
      </w:ins>
      <w:ins w:id="36" w:author="Alicia" w:date="2016-09-05T18:31:00Z">
        <w:r w:rsidR="000077B1">
          <w:rPr>
            <w:lang w:val="en-US"/>
          </w:rPr>
          <w:t>significantly</w:t>
        </w:r>
        <w:r w:rsidR="000077B1">
          <w:rPr>
            <w:lang w:val="en-US"/>
          </w:rPr>
          <w:t xml:space="preserve"> </w:t>
        </w:r>
      </w:ins>
      <w:ins w:id="37" w:author="Alicia" w:date="2016-09-05T18:30:00Z">
        <w:r w:rsidR="000077B1">
          <w:rPr>
            <w:lang w:val="en-US"/>
          </w:rPr>
          <w:t xml:space="preserve">changed our </w:t>
        </w:r>
      </w:ins>
      <w:ins w:id="38" w:author="Alicia" w:date="2016-09-05T18:31:00Z">
        <w:r w:rsidR="000077B1">
          <w:rPr>
            <w:lang w:val="en-US"/>
          </w:rPr>
          <w:t xml:space="preserve">results, except for the fact that there is now no selection for shoot height in 2010. We have now modified the methods and results sections to reflect </w:t>
        </w:r>
      </w:ins>
      <w:ins w:id="39" w:author="Alicia" w:date="2016-09-05T18:32:00Z">
        <w:r w:rsidR="000077B1">
          <w:rPr>
            <w:lang w:val="en-US"/>
          </w:rPr>
          <w:t>these changes</w:t>
        </w:r>
      </w:ins>
      <w:ins w:id="40" w:author="Alicia" w:date="2016-09-05T18:31:00Z">
        <w:r w:rsidR="000077B1">
          <w:rPr>
            <w:lang w:val="en-US"/>
          </w:rPr>
          <w:t xml:space="preserve">. </w:t>
        </w:r>
      </w:ins>
    </w:p>
    <w:p w14:paraId="320F4599" w14:textId="77777777" w:rsidR="00E83D34" w:rsidRPr="0057272C" w:rsidRDefault="00710CAE">
      <w:pPr>
        <w:rPr>
          <w:i/>
          <w:lang w:val="en-US"/>
        </w:rPr>
      </w:pPr>
      <w:r w:rsidRPr="0057272C">
        <w:rPr>
          <w:i/>
          <w:lang w:val="en-US"/>
        </w:rPr>
        <w:t>4.      Line 184: I don’t understand “to avoid basing contrasts on estimated selection coefficients”.  What is the perceived problem here?</w:t>
      </w:r>
    </w:p>
    <w:p w14:paraId="0EEDD5A7" w14:textId="1E2C83B2" w:rsidR="00A84EE2" w:rsidRDefault="001F7AFE">
      <w:pPr>
        <w:rPr>
          <w:lang w:val="en-US"/>
        </w:rPr>
      </w:pPr>
      <w:r>
        <w:rPr>
          <w:lang w:val="en-US"/>
        </w:rPr>
        <w:t xml:space="preserve">We agree that wording was a bit unclear. </w:t>
      </w:r>
      <w:r w:rsidR="004F647F">
        <w:rPr>
          <w:lang w:val="en-US"/>
        </w:rPr>
        <w:t xml:space="preserve">What we wanted to avoid was to </w:t>
      </w:r>
      <w:r>
        <w:rPr>
          <w:lang w:val="en-US"/>
        </w:rPr>
        <w:t>bas</w:t>
      </w:r>
      <w:r w:rsidR="004F647F">
        <w:rPr>
          <w:lang w:val="en-US"/>
        </w:rPr>
        <w:t xml:space="preserve">e statistical analyses </w:t>
      </w:r>
      <w:r w:rsidR="002D49D8">
        <w:rPr>
          <w:lang w:val="en-US"/>
        </w:rPr>
        <w:t>on</w:t>
      </w:r>
      <w:r w:rsidR="004F647F">
        <w:rPr>
          <w:lang w:val="en-US"/>
        </w:rPr>
        <w:t xml:space="preserve"> </w:t>
      </w:r>
      <w:r w:rsidR="002D49D8">
        <w:rPr>
          <w:lang w:val="en-US"/>
        </w:rPr>
        <w:t>valu</w:t>
      </w:r>
      <w:r w:rsidR="004F647F">
        <w:rPr>
          <w:lang w:val="en-US"/>
        </w:rPr>
        <w:t xml:space="preserve">es that </w:t>
      </w:r>
      <w:r>
        <w:rPr>
          <w:lang w:val="en-US"/>
        </w:rPr>
        <w:t>we</w:t>
      </w:r>
      <w:r w:rsidR="004F647F">
        <w:rPr>
          <w:lang w:val="en-US"/>
        </w:rPr>
        <w:t xml:space="preserve">re estimates </w:t>
      </w:r>
      <w:r>
        <w:rPr>
          <w:lang w:val="en-US"/>
        </w:rPr>
        <w:t xml:space="preserve">with </w:t>
      </w:r>
      <w:r w:rsidR="002D49D8">
        <w:rPr>
          <w:lang w:val="en-US"/>
        </w:rPr>
        <w:t>an</w:t>
      </w:r>
      <w:r w:rsidR="004F647F">
        <w:rPr>
          <w:lang w:val="en-US"/>
        </w:rPr>
        <w:t xml:space="preserve"> error</w:t>
      </w:r>
      <w:r>
        <w:rPr>
          <w:lang w:val="en-US"/>
        </w:rPr>
        <w:t xml:space="preserve"> without accounting for the errors of estimates, i.e., avoid doing stats on stats</w:t>
      </w:r>
      <w:r w:rsidR="004F647F">
        <w:rPr>
          <w:lang w:val="en-US"/>
        </w:rPr>
        <w:t xml:space="preserve">. </w:t>
      </w:r>
      <w:r w:rsidR="00A84EE2">
        <w:rPr>
          <w:lang w:val="en-US"/>
        </w:rPr>
        <w:t xml:space="preserve">We have </w:t>
      </w:r>
      <w:r>
        <w:rPr>
          <w:lang w:val="en-US"/>
        </w:rPr>
        <w:t xml:space="preserve">now changed the text to clarify this. </w:t>
      </w:r>
    </w:p>
    <w:p w14:paraId="552A1DB1" w14:textId="77777777" w:rsidR="00374DBC" w:rsidRDefault="00710CAE">
      <w:pPr>
        <w:rPr>
          <w:i/>
          <w:lang w:val="en-US"/>
        </w:rPr>
      </w:pPr>
      <w:r w:rsidRPr="0057272C">
        <w:rPr>
          <w:i/>
          <w:lang w:val="en-US"/>
        </w:rPr>
        <w:t>5.      Lines 236-240: Is there a typo here?  I would think that a positive selection coefficient would mean selection for later flowering, and a negative selection coefficient would mean selection for earlier flowering.</w:t>
      </w:r>
    </w:p>
    <w:p w14:paraId="4BC1E7B7" w14:textId="2CC5054E" w:rsidR="0057272C" w:rsidRDefault="0057272C">
      <w:pPr>
        <w:rPr>
          <w:lang w:val="en-US"/>
        </w:rPr>
      </w:pPr>
      <w:r>
        <w:rPr>
          <w:lang w:val="en-US"/>
        </w:rPr>
        <w:t xml:space="preserve">No, </w:t>
      </w:r>
      <w:r w:rsidR="002F7C40">
        <w:rPr>
          <w:lang w:val="en-US"/>
        </w:rPr>
        <w:t xml:space="preserve">the text </w:t>
      </w:r>
      <w:r>
        <w:rPr>
          <w:lang w:val="en-US"/>
        </w:rPr>
        <w:t xml:space="preserve">is correct, positive selection coefficients mean selection for earlier flowering, because </w:t>
      </w:r>
      <w:r w:rsidR="006705D2">
        <w:rPr>
          <w:lang w:val="en-US"/>
        </w:rPr>
        <w:t xml:space="preserve">higher values of the phenology measure indicate a more advanced floral development at the day of recording, i.e. an earlier flowering. This is indicated in the Methods section (P7L124-125). </w:t>
      </w:r>
    </w:p>
    <w:p w14:paraId="68E33E34" w14:textId="77777777" w:rsidR="009F6A23" w:rsidRPr="00FF60C8" w:rsidRDefault="00710CAE">
      <w:pPr>
        <w:rPr>
          <w:i/>
          <w:lang w:val="en-US"/>
        </w:rPr>
      </w:pPr>
      <w:r w:rsidRPr="00FF60C8">
        <w:rPr>
          <w:i/>
          <w:lang w:val="en-US"/>
        </w:rPr>
        <w:t>6.      Lines 245-249: It would be helpful if you took a little more time to describe these results.</w:t>
      </w:r>
    </w:p>
    <w:p w14:paraId="70D65237" w14:textId="68C85979" w:rsidR="0077569D" w:rsidRDefault="00FF60C8">
      <w:pPr>
        <w:rPr>
          <w:lang w:val="en-US"/>
        </w:rPr>
      </w:pPr>
      <w:r>
        <w:rPr>
          <w:lang w:val="en-US"/>
        </w:rPr>
        <w:lastRenderedPageBreak/>
        <w:t>The main focus of our paper is on selection on flowering phenology</w:t>
      </w:r>
      <w:r w:rsidR="002F7C40">
        <w:rPr>
          <w:lang w:val="en-US"/>
        </w:rPr>
        <w:t xml:space="preserve"> and</w:t>
      </w:r>
      <w:r w:rsidR="0077569D">
        <w:rPr>
          <w:lang w:val="en-US"/>
        </w:rPr>
        <w:t xml:space="preserve"> we wanted to give </w:t>
      </w:r>
      <w:r w:rsidR="002F7C40">
        <w:rPr>
          <w:lang w:val="en-US"/>
        </w:rPr>
        <w:t xml:space="preserve">relatively </w:t>
      </w:r>
      <w:r w:rsidR="0077569D">
        <w:rPr>
          <w:lang w:val="en-US"/>
        </w:rPr>
        <w:t xml:space="preserve">less weight to the part describing selection </w:t>
      </w:r>
      <w:r w:rsidR="002F7C40">
        <w:rPr>
          <w:lang w:val="en-US"/>
        </w:rPr>
        <w:t xml:space="preserve">of </w:t>
      </w:r>
      <w:r w:rsidR="0077569D">
        <w:rPr>
          <w:lang w:val="en-US"/>
        </w:rPr>
        <w:t xml:space="preserve">other traits. However, we have now modified this paragraph in order to better describe among-population variation in selection on flower number and shoot height and </w:t>
      </w:r>
      <w:r w:rsidR="00A65395">
        <w:rPr>
          <w:lang w:val="en-US"/>
        </w:rPr>
        <w:t xml:space="preserve">to state </w:t>
      </w:r>
      <w:r w:rsidR="0077569D">
        <w:rPr>
          <w:lang w:val="en-US"/>
        </w:rPr>
        <w:t xml:space="preserve">if this variation was associated with the incidence of the predator in plant populations. </w:t>
      </w:r>
    </w:p>
    <w:p w14:paraId="691CF573" w14:textId="77777777" w:rsidR="00A65395" w:rsidRPr="00995FB4" w:rsidRDefault="00710CAE">
      <w:pPr>
        <w:rPr>
          <w:i/>
          <w:lang w:val="en-US"/>
        </w:rPr>
      </w:pPr>
      <w:r w:rsidRPr="00995FB4">
        <w:rPr>
          <w:i/>
          <w:lang w:val="en-US"/>
        </w:rPr>
        <w:t>7.      Lines 254-256: How did the relationships vary?  In strength, direction, both?</w:t>
      </w:r>
    </w:p>
    <w:p w14:paraId="17012528" w14:textId="77777777" w:rsidR="00A65395" w:rsidRDefault="00995FB4">
      <w:pPr>
        <w:rPr>
          <w:lang w:val="en-US"/>
        </w:rPr>
      </w:pPr>
      <w:r>
        <w:rPr>
          <w:lang w:val="en-US"/>
        </w:rPr>
        <w:t>M</w:t>
      </w:r>
      <w:r w:rsidR="00A65395" w:rsidRPr="00A65395">
        <w:rPr>
          <w:lang w:val="en-US"/>
        </w:rPr>
        <w:t xml:space="preserve">ost </w:t>
      </w:r>
      <w:r>
        <w:rPr>
          <w:lang w:val="en-US"/>
        </w:rPr>
        <w:t xml:space="preserve">of these </w:t>
      </w:r>
      <w:r w:rsidR="00A65395" w:rsidRPr="00A65395">
        <w:rPr>
          <w:lang w:val="en-US"/>
        </w:rPr>
        <w:t>relationships were positive</w:t>
      </w:r>
      <w:r>
        <w:rPr>
          <w:lang w:val="en-US"/>
        </w:rPr>
        <w:t xml:space="preserve"> (see Table 4)</w:t>
      </w:r>
      <w:r w:rsidR="00A65395" w:rsidRPr="00A65395">
        <w:rPr>
          <w:lang w:val="en-US"/>
        </w:rPr>
        <w:t xml:space="preserve">, </w:t>
      </w:r>
      <w:r>
        <w:rPr>
          <w:lang w:val="en-US"/>
        </w:rPr>
        <w:t xml:space="preserve">so there was almost no variation in direction, </w:t>
      </w:r>
      <w:r w:rsidR="00A65395" w:rsidRPr="00A65395">
        <w:rPr>
          <w:lang w:val="en-US"/>
        </w:rPr>
        <w:t xml:space="preserve">although they </w:t>
      </w:r>
      <w:r>
        <w:rPr>
          <w:lang w:val="en-US"/>
        </w:rPr>
        <w:t xml:space="preserve">largely </w:t>
      </w:r>
      <w:r w:rsidR="00A65395" w:rsidRPr="00A65395">
        <w:rPr>
          <w:lang w:val="en-US"/>
        </w:rPr>
        <w:t>varied in strength</w:t>
      </w:r>
      <w:r>
        <w:rPr>
          <w:lang w:val="en-US"/>
        </w:rPr>
        <w:t>. This is now specified in the text.</w:t>
      </w:r>
    </w:p>
    <w:p w14:paraId="21FB23FC" w14:textId="77777777" w:rsidR="00995FB4" w:rsidRPr="00995FB4" w:rsidRDefault="00710CAE">
      <w:pPr>
        <w:rPr>
          <w:i/>
          <w:lang w:val="en-US"/>
        </w:rPr>
      </w:pPr>
      <w:r w:rsidRPr="00995FB4">
        <w:rPr>
          <w:i/>
          <w:lang w:val="en-US"/>
        </w:rPr>
        <w:t>8.      Lines 257-282: This paragraph is very difficult to follow.  I am struggling to figure out how the different details presented here relate to each other.</w:t>
      </w:r>
    </w:p>
    <w:p w14:paraId="3AA033B8" w14:textId="6C8A8080" w:rsidR="00995FB4" w:rsidRDefault="009D7D8E">
      <w:pPr>
        <w:rPr>
          <w:lang w:val="en-US"/>
        </w:rPr>
      </w:pPr>
      <w:r w:rsidRPr="00CF3644">
        <w:rPr>
          <w:lang w:val="en-US"/>
        </w:rPr>
        <w:t>We agree that this paragraph contains a lot</w:t>
      </w:r>
      <w:r w:rsidR="000B4432">
        <w:rPr>
          <w:lang w:val="en-US"/>
        </w:rPr>
        <w:t xml:space="preserve"> of</w:t>
      </w:r>
      <w:r w:rsidRPr="00CF3644">
        <w:rPr>
          <w:lang w:val="en-US"/>
        </w:rPr>
        <w:t xml:space="preserve"> information that is not very eas</w:t>
      </w:r>
      <w:r w:rsidR="00CF3644">
        <w:rPr>
          <w:lang w:val="en-US"/>
        </w:rPr>
        <w:t>il</w:t>
      </w:r>
      <w:r w:rsidRPr="00CF3644">
        <w:rPr>
          <w:lang w:val="en-US"/>
        </w:rPr>
        <w:t xml:space="preserve">y accessible. </w:t>
      </w:r>
      <w:r w:rsidR="00A56648">
        <w:rPr>
          <w:lang w:val="en-US"/>
        </w:rPr>
        <w:t xml:space="preserve">However, we felt that it was important to try to describe the overall importance of seed predation on selection in terms of effect sizes and effects on fitness among and within populations. </w:t>
      </w:r>
      <w:r w:rsidRPr="00CF3644">
        <w:rPr>
          <w:lang w:val="en-US"/>
        </w:rPr>
        <w:t>We have tried to simplify</w:t>
      </w:r>
      <w:r w:rsidR="00E45A40">
        <w:rPr>
          <w:lang w:val="en-US"/>
        </w:rPr>
        <w:t>,</w:t>
      </w:r>
      <w:r w:rsidRPr="00CF3644">
        <w:rPr>
          <w:lang w:val="en-US"/>
        </w:rPr>
        <w:t xml:space="preserve"> clarify </w:t>
      </w:r>
      <w:r w:rsidR="00E45A40">
        <w:rPr>
          <w:lang w:val="en-US"/>
        </w:rPr>
        <w:t xml:space="preserve">and partly restructure </w:t>
      </w:r>
      <w:r w:rsidRPr="00CF3644">
        <w:rPr>
          <w:lang w:val="en-US"/>
        </w:rPr>
        <w:t xml:space="preserve">the text </w:t>
      </w:r>
      <w:r w:rsidR="00E45A40">
        <w:rPr>
          <w:lang w:val="en-US"/>
        </w:rPr>
        <w:t>in this</w:t>
      </w:r>
      <w:r w:rsidRPr="00CF3644">
        <w:rPr>
          <w:lang w:val="en-US"/>
        </w:rPr>
        <w:t xml:space="preserve"> paragraph and hope that it is now clearer.</w:t>
      </w:r>
    </w:p>
    <w:p w14:paraId="2EECE406" w14:textId="77777777" w:rsidR="00995FB4" w:rsidRPr="00995FB4" w:rsidRDefault="00710CAE">
      <w:pPr>
        <w:rPr>
          <w:i/>
          <w:lang w:val="en-US"/>
        </w:rPr>
      </w:pPr>
      <w:r w:rsidRPr="00995FB4">
        <w:rPr>
          <w:i/>
          <w:lang w:val="en-US"/>
        </w:rPr>
        <w:t>9.      General comment: “The predator” and “the butterfly” are used interchangeably, which I found pretty confusing.  It would help me as a reader if you picked one set of terminology and stuck to it.</w:t>
      </w:r>
    </w:p>
    <w:p w14:paraId="50F48D46" w14:textId="56374786" w:rsidR="00995FB4" w:rsidRDefault="002571FE">
      <w:pPr>
        <w:rPr>
          <w:lang w:val="en-US"/>
        </w:rPr>
      </w:pPr>
      <w:r>
        <w:rPr>
          <w:lang w:val="en-US"/>
        </w:rPr>
        <w:t xml:space="preserve">We now </w:t>
      </w:r>
      <w:r w:rsidR="002F7C40">
        <w:rPr>
          <w:lang w:val="en-US"/>
        </w:rPr>
        <w:t xml:space="preserve">use consistently </w:t>
      </w:r>
      <w:r>
        <w:rPr>
          <w:lang w:val="en-US"/>
        </w:rPr>
        <w:t xml:space="preserve">“butterfly” or “butterfly </w:t>
      </w:r>
      <w:r w:rsidR="00995FB4" w:rsidRPr="00995FB4">
        <w:rPr>
          <w:lang w:val="en-US"/>
        </w:rPr>
        <w:t>seed predator</w:t>
      </w:r>
      <w:r>
        <w:rPr>
          <w:lang w:val="en-US"/>
        </w:rPr>
        <w:t>”</w:t>
      </w:r>
      <w:r w:rsidR="00E153FE">
        <w:rPr>
          <w:lang w:val="en-US"/>
        </w:rPr>
        <w:t xml:space="preserve"> throughout the text. </w:t>
      </w:r>
    </w:p>
    <w:p w14:paraId="50DCA120" w14:textId="77777777" w:rsidR="00E153FE" w:rsidRPr="00E153FE" w:rsidRDefault="00710CAE">
      <w:pPr>
        <w:rPr>
          <w:i/>
          <w:lang w:val="en-US"/>
        </w:rPr>
      </w:pPr>
      <w:r w:rsidRPr="00E153FE">
        <w:rPr>
          <w:i/>
          <w:lang w:val="en-US"/>
        </w:rPr>
        <w:t xml:space="preserve">10.     Lines 295-298: I do not find this statement terribly persuasive.  For this to be the case, you’d need evidence that the strength of selection, not just the probability that butterflies are present, </w:t>
      </w:r>
      <w:proofErr w:type="spellStart"/>
      <w:r w:rsidRPr="00E153FE">
        <w:rPr>
          <w:i/>
          <w:lang w:val="en-US"/>
        </w:rPr>
        <w:t>covaries</w:t>
      </w:r>
      <w:proofErr w:type="spellEnd"/>
      <w:r w:rsidRPr="00E153FE">
        <w:rPr>
          <w:i/>
          <w:lang w:val="en-US"/>
        </w:rPr>
        <w:t xml:space="preserve"> with ant abundance or presence.  That link to selection seems to be missing here.</w:t>
      </w:r>
    </w:p>
    <w:p w14:paraId="3B1E3BA4" w14:textId="76449E3C" w:rsidR="00E153FE" w:rsidRPr="00E153FE" w:rsidRDefault="00E153FE" w:rsidP="00E153FE">
      <w:pPr>
        <w:rPr>
          <w:lang w:val="en-US"/>
        </w:rPr>
      </w:pPr>
      <w:r>
        <w:rPr>
          <w:lang w:val="en-US"/>
        </w:rPr>
        <w:t xml:space="preserve">We agree with the reviewer in the fact that more evidence is needed to </w:t>
      </w:r>
      <w:r w:rsidR="002F7C40">
        <w:rPr>
          <w:lang w:val="en-US"/>
        </w:rPr>
        <w:t xml:space="preserve">claim </w:t>
      </w:r>
      <w:r>
        <w:rPr>
          <w:lang w:val="en-US"/>
        </w:rPr>
        <w:t xml:space="preserve">that the community context influences selection. Our aim here is not to state that this is the case in our study, but to point out that the observed relationship among incidence of the predator and ant abundance suggests that the community context </w:t>
      </w:r>
      <w:r w:rsidR="002F7C40">
        <w:rPr>
          <w:lang w:val="en-US"/>
        </w:rPr>
        <w:t xml:space="preserve">might </w:t>
      </w:r>
      <w:r>
        <w:rPr>
          <w:lang w:val="en-US"/>
        </w:rPr>
        <w:t xml:space="preserve">contribute to among-population variation in selection. </w:t>
      </w:r>
      <w:r w:rsidR="007210D7">
        <w:rPr>
          <w:lang w:val="en-US"/>
        </w:rPr>
        <w:t>To make this even clearer w</w:t>
      </w:r>
      <w:r>
        <w:rPr>
          <w:lang w:val="en-US"/>
        </w:rPr>
        <w:t>e have now slightly modif</w:t>
      </w:r>
      <w:r w:rsidR="007210D7">
        <w:rPr>
          <w:lang w:val="en-US"/>
        </w:rPr>
        <w:t>ied the</w:t>
      </w:r>
      <w:r>
        <w:rPr>
          <w:lang w:val="en-US"/>
        </w:rPr>
        <w:t xml:space="preserve"> wording </w:t>
      </w:r>
      <w:r w:rsidR="007210D7">
        <w:rPr>
          <w:lang w:val="en-US"/>
        </w:rPr>
        <w:t xml:space="preserve">here </w:t>
      </w:r>
      <w:r>
        <w:rPr>
          <w:lang w:val="en-US"/>
        </w:rPr>
        <w:t xml:space="preserve">(writing that “suggesting that </w:t>
      </w:r>
      <w:r w:rsidRPr="00E153FE">
        <w:rPr>
          <w:lang w:val="en-US"/>
        </w:rPr>
        <w:t xml:space="preserve">the community context in terms of the second host of the butterfly </w:t>
      </w:r>
      <w:r w:rsidR="002F7C40">
        <w:rPr>
          <w:i/>
          <w:lang w:val="en-US"/>
        </w:rPr>
        <w:t>might</w:t>
      </w:r>
      <w:r w:rsidRPr="00E153FE">
        <w:rPr>
          <w:lang w:val="en-US"/>
        </w:rPr>
        <w:t xml:space="preserve"> influence selection</w:t>
      </w:r>
      <w:r>
        <w:rPr>
          <w:lang w:val="en-US"/>
        </w:rPr>
        <w:t>” instead of “</w:t>
      </w:r>
      <w:r w:rsidRPr="00E153FE">
        <w:rPr>
          <w:lang w:val="en-US"/>
        </w:rPr>
        <w:t>influences</w:t>
      </w:r>
      <w:r>
        <w:rPr>
          <w:lang w:val="en-US"/>
        </w:rPr>
        <w:t xml:space="preserve"> selection”</w:t>
      </w:r>
      <w:r w:rsidR="002F7C40">
        <w:rPr>
          <w:lang w:val="en-US"/>
        </w:rPr>
        <w:t>)</w:t>
      </w:r>
      <w:r>
        <w:rPr>
          <w:lang w:val="en-US"/>
        </w:rPr>
        <w:t>.</w:t>
      </w:r>
    </w:p>
    <w:p w14:paraId="11E2D574" w14:textId="77777777" w:rsidR="00DC2391" w:rsidRPr="00DC2391" w:rsidRDefault="00710CAE" w:rsidP="00E153FE">
      <w:pPr>
        <w:rPr>
          <w:i/>
          <w:lang w:val="en-US"/>
        </w:rPr>
      </w:pPr>
      <w:r w:rsidRPr="00DC2391">
        <w:rPr>
          <w:i/>
          <w:lang w:val="en-US"/>
        </w:rPr>
        <w:t>11.     Lines 314-323: This is interesting, but it is a new idea that belongs in a new paragraph.</w:t>
      </w:r>
    </w:p>
    <w:p w14:paraId="46237292" w14:textId="1D88F70F" w:rsidR="00DC2391" w:rsidRDefault="00DC2391" w:rsidP="00E153FE">
      <w:pPr>
        <w:rPr>
          <w:lang w:val="en-US"/>
        </w:rPr>
      </w:pPr>
      <w:r>
        <w:rPr>
          <w:lang w:val="en-US"/>
        </w:rPr>
        <w:t>We agree with the reviewer’s point and now start a new paragraph here.</w:t>
      </w:r>
    </w:p>
    <w:p w14:paraId="58EF240D" w14:textId="77777777" w:rsidR="00DC2391" w:rsidRPr="00DC2391" w:rsidRDefault="00710CAE" w:rsidP="00E153FE">
      <w:pPr>
        <w:rPr>
          <w:i/>
          <w:lang w:val="en-US"/>
        </w:rPr>
      </w:pPr>
      <w:r w:rsidRPr="00DC2391">
        <w:rPr>
          <w:i/>
          <w:lang w:val="en-US"/>
        </w:rPr>
        <w:t>12.     Lines 300-304: Do you have any evidence supporting either of these hypotheses?</w:t>
      </w:r>
    </w:p>
    <w:p w14:paraId="7133E447" w14:textId="5E962892" w:rsidR="00B83833" w:rsidRPr="00CF3644" w:rsidRDefault="002A77A2" w:rsidP="00E153FE">
      <w:pPr>
        <w:rPr>
          <w:lang w:val="en-US"/>
        </w:rPr>
      </w:pPr>
      <w:r w:rsidRPr="00CF3644">
        <w:rPr>
          <w:lang w:val="en-US"/>
        </w:rPr>
        <w:t>We have now modified these sentences and added two references supporting the hypothesis.</w:t>
      </w:r>
    </w:p>
    <w:p w14:paraId="6946FED5" w14:textId="6EC96483" w:rsidR="00DC2391" w:rsidRPr="00DC2391" w:rsidRDefault="00710CAE" w:rsidP="00E153FE">
      <w:pPr>
        <w:rPr>
          <w:i/>
          <w:lang w:val="en-US"/>
        </w:rPr>
      </w:pPr>
      <w:r w:rsidRPr="00DC2391">
        <w:rPr>
          <w:i/>
          <w:lang w:val="en-US"/>
        </w:rPr>
        <w:t>13.     Lines 354: What do you think that these unidentified factors could be, given what you know about your study system?</w:t>
      </w:r>
    </w:p>
    <w:p w14:paraId="63AB11BC" w14:textId="3282B5B8" w:rsidR="003D7112" w:rsidRDefault="003D7112" w:rsidP="00E153FE">
      <w:pPr>
        <w:rPr>
          <w:lang w:val="en-US"/>
        </w:rPr>
      </w:pPr>
      <w:r>
        <w:rPr>
          <w:lang w:val="en-US"/>
        </w:rPr>
        <w:lastRenderedPageBreak/>
        <w:t xml:space="preserve">As stated in the text, we think that abiotic factors could also play a role in selection on flowering phenology, and we have now specified temperature and humidity as two examples. </w:t>
      </w:r>
    </w:p>
    <w:p w14:paraId="34D449C4" w14:textId="77777777" w:rsidR="003D7112" w:rsidRPr="00A23FB1" w:rsidRDefault="00710CAE" w:rsidP="00E153FE">
      <w:pPr>
        <w:rPr>
          <w:i/>
          <w:lang w:val="en-US"/>
        </w:rPr>
      </w:pPr>
      <w:r w:rsidRPr="00A23FB1">
        <w:rPr>
          <w:i/>
          <w:lang w:val="en-US"/>
        </w:rPr>
        <w:t>14.     Lines 374-375: What do you think that the relevant environmental could be, given what you know about your study system?</w:t>
      </w:r>
    </w:p>
    <w:p w14:paraId="4F1EB054" w14:textId="0E438727" w:rsidR="003D7112" w:rsidRDefault="003D7112" w:rsidP="00E153FE">
      <w:pPr>
        <w:rPr>
          <w:lang w:val="en-US"/>
        </w:rPr>
      </w:pPr>
      <w:r>
        <w:rPr>
          <w:lang w:val="en-US"/>
        </w:rPr>
        <w:t xml:space="preserve">As specified in the text, we think that the height of the vegetation surrounding </w:t>
      </w:r>
      <w:r>
        <w:rPr>
          <w:i/>
          <w:lang w:val="en-US"/>
        </w:rPr>
        <w:t xml:space="preserve">G. </w:t>
      </w:r>
      <w:proofErr w:type="spellStart"/>
      <w:r>
        <w:rPr>
          <w:i/>
          <w:lang w:val="en-US"/>
        </w:rPr>
        <w:t>pneumonanthe</w:t>
      </w:r>
      <w:proofErr w:type="spellEnd"/>
      <w:r>
        <w:rPr>
          <w:lang w:val="en-US"/>
        </w:rPr>
        <w:t xml:space="preserve"> plants </w:t>
      </w:r>
      <w:r w:rsidR="00055696">
        <w:rPr>
          <w:lang w:val="en-US"/>
        </w:rPr>
        <w:t>might influence</w:t>
      </w:r>
      <w:r w:rsidR="006A1DBA">
        <w:rPr>
          <w:lang w:val="en-US"/>
        </w:rPr>
        <w:t xml:space="preserve"> butterfly </w:t>
      </w:r>
      <w:r>
        <w:rPr>
          <w:lang w:val="en-US"/>
        </w:rPr>
        <w:t xml:space="preserve">preferences </w:t>
      </w:r>
      <w:r w:rsidR="006A1DBA">
        <w:rPr>
          <w:lang w:val="en-US"/>
        </w:rPr>
        <w:t>for</w:t>
      </w:r>
      <w:r>
        <w:rPr>
          <w:lang w:val="en-US"/>
        </w:rPr>
        <w:t xml:space="preserve"> shoot height. We expect the preference for taller shoots to be stronger in populations with high surrounding vegetation, as these shoots </w:t>
      </w:r>
      <w:r w:rsidR="00055696">
        <w:rPr>
          <w:lang w:val="en-US"/>
        </w:rPr>
        <w:t>protrude from</w:t>
      </w:r>
      <w:r>
        <w:rPr>
          <w:lang w:val="en-US"/>
        </w:rPr>
        <w:t xml:space="preserve"> the canopy, and would be more easily spotted by the butterflies. </w:t>
      </w:r>
      <w:r w:rsidR="00A23FB1">
        <w:rPr>
          <w:lang w:val="en-US"/>
        </w:rPr>
        <w:t xml:space="preserve">We have </w:t>
      </w:r>
      <w:r w:rsidR="00055696">
        <w:rPr>
          <w:lang w:val="en-US"/>
        </w:rPr>
        <w:t xml:space="preserve">modified the text to make this clearer and </w:t>
      </w:r>
      <w:r w:rsidR="00A23FB1">
        <w:rPr>
          <w:lang w:val="en-US"/>
        </w:rPr>
        <w:t xml:space="preserve">added a reference. </w:t>
      </w:r>
    </w:p>
    <w:p w14:paraId="675F7555" w14:textId="77777777" w:rsidR="00A23FB1" w:rsidRPr="00A23FB1" w:rsidRDefault="00710CAE" w:rsidP="00E153FE">
      <w:pPr>
        <w:rPr>
          <w:i/>
          <w:lang w:val="en-US"/>
        </w:rPr>
      </w:pPr>
      <w:r w:rsidRPr="00A23FB1">
        <w:rPr>
          <w:i/>
          <w:lang w:val="en-US"/>
        </w:rPr>
        <w:t>15.     Lines 392-404: The material in this paragraph seems peripheral/speculative and could be cut.</w:t>
      </w:r>
    </w:p>
    <w:p w14:paraId="54253085" w14:textId="430E5B9B" w:rsidR="00A23FB1" w:rsidRDefault="00A23FB1" w:rsidP="00E153FE">
      <w:pPr>
        <w:rPr>
          <w:lang w:val="en-US"/>
        </w:rPr>
      </w:pPr>
      <w:r>
        <w:rPr>
          <w:lang w:val="en-US"/>
        </w:rPr>
        <w:t xml:space="preserve">This paragraph was added in response to </w:t>
      </w:r>
      <w:r w:rsidR="00055696">
        <w:rPr>
          <w:lang w:val="en-US"/>
        </w:rPr>
        <w:t xml:space="preserve">the comments of a </w:t>
      </w:r>
      <w:r>
        <w:rPr>
          <w:lang w:val="en-US"/>
        </w:rPr>
        <w:t>reviewer</w:t>
      </w:r>
      <w:r w:rsidR="00B83833">
        <w:rPr>
          <w:lang w:val="en-US"/>
        </w:rPr>
        <w:t xml:space="preserve"> on the first version of this manuscript</w:t>
      </w:r>
      <w:r w:rsidR="00055696">
        <w:rPr>
          <w:lang w:val="en-US"/>
        </w:rPr>
        <w:t>, asking us to</w:t>
      </w:r>
      <w:r>
        <w:rPr>
          <w:lang w:val="en-US"/>
        </w:rPr>
        <w:t xml:space="preserve"> acknowledge the limitations of our study and refer to unpublished data on population differentiation that could support our conclusions</w:t>
      </w:r>
      <w:r w:rsidR="00055696">
        <w:rPr>
          <w:lang w:val="en-US"/>
        </w:rPr>
        <w:t>.</w:t>
      </w:r>
    </w:p>
    <w:p w14:paraId="31C334B6" w14:textId="77777777" w:rsidR="00A23FB1" w:rsidRPr="00A23FB1" w:rsidRDefault="00710CAE" w:rsidP="00E153FE">
      <w:pPr>
        <w:rPr>
          <w:i/>
          <w:lang w:val="en-US"/>
        </w:rPr>
      </w:pPr>
      <w:r w:rsidRPr="00A23FB1">
        <w:rPr>
          <w:i/>
          <w:lang w:val="en-US"/>
        </w:rPr>
        <w:t>16.     Lines 405-416: This seems to largely rehash what has already been said in the introduction and discussion.  Consequently, it is not the strongest way to end the paper.</w:t>
      </w:r>
    </w:p>
    <w:p w14:paraId="62F2259D" w14:textId="343FABB3" w:rsidR="00B83833" w:rsidRPr="007659E3" w:rsidRDefault="008A7FE9" w:rsidP="00E153FE">
      <w:pPr>
        <w:rPr>
          <w:lang w:val="en-US"/>
        </w:rPr>
      </w:pPr>
      <w:r w:rsidRPr="007659E3">
        <w:rPr>
          <w:lang w:val="en-US"/>
        </w:rPr>
        <w:t>We have now rewritten the last paragraph to clarify what we feel is the most important contribution with the current study as well as the broader implications for the study of natural selection.</w:t>
      </w:r>
    </w:p>
    <w:p w14:paraId="28C9EE27" w14:textId="77777777" w:rsidR="00710CAE" w:rsidRPr="00A23FB1" w:rsidRDefault="00710CAE" w:rsidP="00E153FE">
      <w:pPr>
        <w:rPr>
          <w:i/>
          <w:lang w:val="en-US"/>
        </w:rPr>
      </w:pPr>
      <w:r w:rsidRPr="00A23FB1">
        <w:rPr>
          <w:i/>
          <w:lang w:val="en-US"/>
        </w:rPr>
        <w:t>17.     Your study is relatively unique in being both spatially and temporally replicated, but that strength is not effectively leveraged here.  How did the magnitude of spatial vs. temporal variation in selection differ?  Do you expect the butterflies and ants to have a larger effect on spatial or temporal variation in selection?</w:t>
      </w:r>
    </w:p>
    <w:p w14:paraId="3204BF28" w14:textId="565BBF2D" w:rsidR="00083542" w:rsidRPr="000077B1" w:rsidRDefault="00083542" w:rsidP="00E153FE">
      <w:pPr>
        <w:rPr>
          <w:lang w:val="en-US"/>
          <w:rPrChange w:id="41" w:author="Alicia" w:date="2016-09-05T18:34:00Z">
            <w:rPr>
              <w:highlight w:val="yellow"/>
              <w:lang w:val="en-US"/>
            </w:rPr>
          </w:rPrChange>
        </w:rPr>
      </w:pPr>
      <w:r w:rsidRPr="000077B1">
        <w:rPr>
          <w:lang w:val="en-US"/>
        </w:rPr>
        <w:t>We agree that examining the patterns of temporal vs. spatial variation is indeed an important topic. Yet, we feel that the design of this study</w:t>
      </w:r>
      <w:ins w:id="42" w:author="Alicia" w:date="2016-09-05T18:34:00Z">
        <w:r w:rsidR="00873874">
          <w:rPr>
            <w:lang w:val="en-US"/>
          </w:rPr>
          <w:t xml:space="preserve">, which uses a </w:t>
        </w:r>
      </w:ins>
      <w:del w:id="43" w:author="Alicia" w:date="2016-09-05T18:34:00Z">
        <w:r w:rsidRPr="000077B1" w:rsidDel="00873874">
          <w:rPr>
            <w:lang w:val="en-US"/>
          </w:rPr>
          <w:delText xml:space="preserve"> with </w:delText>
        </w:r>
      </w:del>
      <w:r w:rsidRPr="000077B1">
        <w:rPr>
          <w:lang w:val="en-US"/>
        </w:rPr>
        <w:t>non-ran</w:t>
      </w:r>
      <w:bookmarkStart w:id="44" w:name="_GoBack"/>
      <w:bookmarkEnd w:id="44"/>
      <w:r w:rsidRPr="000077B1">
        <w:rPr>
          <w:lang w:val="en-US"/>
        </w:rPr>
        <w:t>dom set of populations with vs. without the predator</w:t>
      </w:r>
      <w:del w:id="45" w:author="Alicia" w:date="2016-09-05T18:46:00Z">
        <w:r w:rsidRPr="000077B1" w:rsidDel="00796451">
          <w:rPr>
            <w:lang w:val="en-US"/>
          </w:rPr>
          <w:delText xml:space="preserve"> present</w:delText>
        </w:r>
      </w:del>
      <w:r w:rsidRPr="000077B1">
        <w:rPr>
          <w:lang w:val="en-US"/>
        </w:rPr>
        <w:t xml:space="preserve">, and with only two study years makes it hard to make any strong conclusions in this respect. We have, however, now added information </w:t>
      </w:r>
      <w:ins w:id="46" w:author="Alicia" w:date="2016-09-05T18:37:00Z">
        <w:r w:rsidR="00873874">
          <w:rPr>
            <w:lang w:val="en-US"/>
          </w:rPr>
          <w:t xml:space="preserve">(standard deviation values) </w:t>
        </w:r>
      </w:ins>
      <w:r w:rsidRPr="000077B1">
        <w:rPr>
          <w:lang w:val="en-US"/>
        </w:rPr>
        <w:t xml:space="preserve">about variation in selection gradients for phenology among populations within years vs. differences between years within populations in the results section. </w:t>
      </w:r>
      <w:r w:rsidRPr="000077B1">
        <w:rPr>
          <w:lang w:val="en-US"/>
          <w:rPrChange w:id="47" w:author="Alicia" w:date="2016-09-05T18:34:00Z">
            <w:rPr>
              <w:highlight w:val="yellow"/>
              <w:lang w:val="en-US"/>
            </w:rPr>
          </w:rPrChange>
        </w:rPr>
        <w:t xml:space="preserve">We also provide detailed information about all selection gradients in </w:t>
      </w:r>
      <w:del w:id="48" w:author="Alicia" w:date="2016-09-05T18:35:00Z">
        <w:r w:rsidRPr="000077B1" w:rsidDel="00873874">
          <w:rPr>
            <w:lang w:val="en-US"/>
            <w:rPrChange w:id="49" w:author="Alicia" w:date="2016-09-05T18:34:00Z">
              <w:rPr>
                <w:highlight w:val="yellow"/>
                <w:lang w:val="en-US"/>
              </w:rPr>
            </w:rPrChange>
          </w:rPr>
          <w:delText>the a</w:delText>
        </w:r>
      </w:del>
      <w:ins w:id="50" w:author="Alicia" w:date="2016-09-05T18:35:00Z">
        <w:r w:rsidR="00873874">
          <w:rPr>
            <w:lang w:val="en-US"/>
          </w:rPr>
          <w:t>A</w:t>
        </w:r>
      </w:ins>
      <w:r w:rsidRPr="000077B1">
        <w:rPr>
          <w:lang w:val="en-US"/>
          <w:rPrChange w:id="51" w:author="Alicia" w:date="2016-09-05T18:34:00Z">
            <w:rPr>
              <w:highlight w:val="yellow"/>
              <w:lang w:val="en-US"/>
            </w:rPr>
          </w:rPrChange>
        </w:rPr>
        <w:t>ppendi</w:t>
      </w:r>
      <w:ins w:id="52" w:author="Alicia" w:date="2016-09-05T18:35:00Z">
        <w:r w:rsidR="00873874">
          <w:rPr>
            <w:lang w:val="en-US"/>
          </w:rPr>
          <w:t>x S7</w:t>
        </w:r>
      </w:ins>
      <w:del w:id="53" w:author="Alicia" w:date="2016-09-05T18:35:00Z">
        <w:r w:rsidRPr="000077B1" w:rsidDel="00873874">
          <w:rPr>
            <w:lang w:val="en-US"/>
            <w:rPrChange w:id="54" w:author="Alicia" w:date="2016-09-05T18:34:00Z">
              <w:rPr>
                <w:highlight w:val="yellow"/>
                <w:lang w:val="en-US"/>
              </w:rPr>
            </w:rPrChange>
          </w:rPr>
          <w:delText>ces</w:delText>
        </w:r>
      </w:del>
      <w:r w:rsidRPr="000077B1">
        <w:rPr>
          <w:lang w:val="en-US"/>
          <w:rPrChange w:id="55" w:author="Alicia" w:date="2016-09-05T18:34:00Z">
            <w:rPr>
              <w:highlight w:val="yellow"/>
              <w:lang w:val="en-US"/>
            </w:rPr>
          </w:rPrChange>
        </w:rPr>
        <w:t>.</w:t>
      </w:r>
    </w:p>
    <w:p w14:paraId="74668C61" w14:textId="747B939A" w:rsidR="00A23FB1" w:rsidRDefault="00A23FB1" w:rsidP="00E153FE">
      <w:pPr>
        <w:rPr>
          <w:ins w:id="56" w:author="Alicia" w:date="2016-09-05T14:47:00Z"/>
          <w:lang w:val="en-US"/>
        </w:rPr>
      </w:pPr>
      <w:r w:rsidRPr="000B4432">
        <w:rPr>
          <w:lang w:val="en-US"/>
        </w:rPr>
        <w:t xml:space="preserve">Regarding the effects of butterflies and ants, we expect them to have a larger effect on spatial variation, as their abundances would probably vary more among populations than among years. However, </w:t>
      </w:r>
      <w:del w:id="57" w:author="Alicia" w:date="2016-09-05T14:47:00Z">
        <w:r w:rsidRPr="002B50FF" w:rsidDel="000B4432">
          <w:rPr>
            <w:lang w:val="en-US"/>
          </w:rPr>
          <w:delText xml:space="preserve">although </w:delText>
        </w:r>
      </w:del>
      <w:r w:rsidRPr="002B50FF">
        <w:rPr>
          <w:lang w:val="en-US"/>
        </w:rPr>
        <w:t>extreme variations in summer temperatures and/or precipitations could probably strongly modify the abundances of both butterfl</w:t>
      </w:r>
      <w:r w:rsidRPr="000077B1">
        <w:rPr>
          <w:lang w:val="en-US"/>
        </w:rPr>
        <w:t>ies and ants.</w:t>
      </w:r>
      <w:r>
        <w:rPr>
          <w:lang w:val="en-US"/>
        </w:rPr>
        <w:t xml:space="preserve"> </w:t>
      </w:r>
    </w:p>
    <w:p w14:paraId="7FCD1C2E" w14:textId="77777777" w:rsidR="000B4432" w:rsidRPr="00710CAE" w:rsidRDefault="000B4432" w:rsidP="00E153FE">
      <w:pPr>
        <w:rPr>
          <w:lang w:val="en-US"/>
        </w:rPr>
      </w:pPr>
    </w:p>
    <w:sectPr w:rsidR="000B4432" w:rsidRPr="00710CAE">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4E8204" w15:done="0"/>
  <w15:commentEx w15:paraId="1D244C58" w15:done="0"/>
  <w15:commentEx w15:paraId="6C8CD2FC" w15:paraIdParent="1D244C58" w15:done="0"/>
  <w15:commentEx w15:paraId="58E4D147" w15:done="0"/>
  <w15:commentEx w15:paraId="3931F13B" w15:done="0"/>
  <w15:commentEx w15:paraId="6A3EAD40" w15:paraIdParent="3931F13B" w15:done="0"/>
  <w15:commentEx w15:paraId="2C770E3A" w15:done="0"/>
  <w15:commentEx w15:paraId="397CBFFA" w15:paraIdParent="2C770E3A" w15:done="0"/>
  <w15:commentEx w15:paraId="0D3099E3" w15:done="0"/>
  <w15:commentEx w15:paraId="6201C256" w15:done="0"/>
  <w15:commentEx w15:paraId="5FAA55FB" w15:done="0"/>
  <w15:commentEx w15:paraId="11371597" w15:done="0"/>
  <w15:commentEx w15:paraId="6B4EAC31" w15:paraIdParent="11371597" w15:done="0"/>
  <w15:commentEx w15:paraId="0943F1F7" w15:done="0"/>
  <w15:commentEx w15:paraId="0EA63560" w15:done="0"/>
  <w15:commentEx w15:paraId="1F1B2E12" w15:paraIdParent="0EA63560" w15:done="0"/>
  <w15:commentEx w15:paraId="09B0A8CB" w15:done="0"/>
  <w15:commentEx w15:paraId="195A5089" w15:done="0"/>
  <w15:commentEx w15:paraId="3616A9F8" w15:paraIdParent="195A5089" w15:done="0"/>
  <w15:commentEx w15:paraId="38D05523" w15:done="0"/>
  <w15:commentEx w15:paraId="577AAD33" w15:done="0"/>
  <w15:commentEx w15:paraId="2B5EF07D" w15:done="0"/>
  <w15:commentEx w15:paraId="743CBDE7" w15:done="0"/>
  <w15:commentEx w15:paraId="3934AF1C" w15:paraIdParent="743CBDE7" w15:done="0"/>
  <w15:commentEx w15:paraId="594E4698" w15:done="0"/>
  <w15:commentEx w15:paraId="09AACD4B" w15:paraIdParent="594E4698" w15:done="0"/>
  <w15:commentEx w15:paraId="2AF722D7" w15:done="0"/>
  <w15:commentEx w15:paraId="3D7226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CAE"/>
    <w:rsid w:val="000001EA"/>
    <w:rsid w:val="00000482"/>
    <w:rsid w:val="000006F0"/>
    <w:rsid w:val="00000CC2"/>
    <w:rsid w:val="00001255"/>
    <w:rsid w:val="00002AB6"/>
    <w:rsid w:val="000030E6"/>
    <w:rsid w:val="000039BD"/>
    <w:rsid w:val="00003B8D"/>
    <w:rsid w:val="0000400B"/>
    <w:rsid w:val="000041EE"/>
    <w:rsid w:val="00004729"/>
    <w:rsid w:val="00004891"/>
    <w:rsid w:val="000048CD"/>
    <w:rsid w:val="00004D6E"/>
    <w:rsid w:val="00004DB8"/>
    <w:rsid w:val="00004E97"/>
    <w:rsid w:val="00005314"/>
    <w:rsid w:val="00006111"/>
    <w:rsid w:val="00006BCE"/>
    <w:rsid w:val="00007086"/>
    <w:rsid w:val="00007747"/>
    <w:rsid w:val="000077B1"/>
    <w:rsid w:val="0000789D"/>
    <w:rsid w:val="00007C4A"/>
    <w:rsid w:val="000106C7"/>
    <w:rsid w:val="00010F5C"/>
    <w:rsid w:val="00011E75"/>
    <w:rsid w:val="000122B1"/>
    <w:rsid w:val="00013174"/>
    <w:rsid w:val="000132B2"/>
    <w:rsid w:val="000141BC"/>
    <w:rsid w:val="000146E9"/>
    <w:rsid w:val="00014B51"/>
    <w:rsid w:val="00014B67"/>
    <w:rsid w:val="000159F3"/>
    <w:rsid w:val="000159FF"/>
    <w:rsid w:val="0001677F"/>
    <w:rsid w:val="00016932"/>
    <w:rsid w:val="00016CC2"/>
    <w:rsid w:val="0001755D"/>
    <w:rsid w:val="00017752"/>
    <w:rsid w:val="00017F9E"/>
    <w:rsid w:val="00020537"/>
    <w:rsid w:val="00020932"/>
    <w:rsid w:val="00020EB1"/>
    <w:rsid w:val="00021229"/>
    <w:rsid w:val="000214D3"/>
    <w:rsid w:val="00021508"/>
    <w:rsid w:val="000219FD"/>
    <w:rsid w:val="00021A4F"/>
    <w:rsid w:val="00021A81"/>
    <w:rsid w:val="00021CB7"/>
    <w:rsid w:val="00021E51"/>
    <w:rsid w:val="000229B9"/>
    <w:rsid w:val="00022E1E"/>
    <w:rsid w:val="000236DA"/>
    <w:rsid w:val="000236E0"/>
    <w:rsid w:val="00023FDF"/>
    <w:rsid w:val="00024739"/>
    <w:rsid w:val="00024D42"/>
    <w:rsid w:val="00025017"/>
    <w:rsid w:val="000251D6"/>
    <w:rsid w:val="00025469"/>
    <w:rsid w:val="000256A2"/>
    <w:rsid w:val="00025D1F"/>
    <w:rsid w:val="00025F9F"/>
    <w:rsid w:val="00026AFD"/>
    <w:rsid w:val="00027088"/>
    <w:rsid w:val="000272AD"/>
    <w:rsid w:val="00027878"/>
    <w:rsid w:val="00027F42"/>
    <w:rsid w:val="00030204"/>
    <w:rsid w:val="0003056F"/>
    <w:rsid w:val="00030927"/>
    <w:rsid w:val="00030A93"/>
    <w:rsid w:val="00030DB6"/>
    <w:rsid w:val="00030FAB"/>
    <w:rsid w:val="00032321"/>
    <w:rsid w:val="0003268D"/>
    <w:rsid w:val="0003276A"/>
    <w:rsid w:val="000337AC"/>
    <w:rsid w:val="000337EA"/>
    <w:rsid w:val="00033BD1"/>
    <w:rsid w:val="00034313"/>
    <w:rsid w:val="00034B5F"/>
    <w:rsid w:val="000350CC"/>
    <w:rsid w:val="00035D0D"/>
    <w:rsid w:val="00035FC1"/>
    <w:rsid w:val="00036BB1"/>
    <w:rsid w:val="0003725F"/>
    <w:rsid w:val="000378C3"/>
    <w:rsid w:val="000403CC"/>
    <w:rsid w:val="000406A7"/>
    <w:rsid w:val="00040DDA"/>
    <w:rsid w:val="0004124F"/>
    <w:rsid w:val="0004146E"/>
    <w:rsid w:val="00041520"/>
    <w:rsid w:val="00041A44"/>
    <w:rsid w:val="00041E81"/>
    <w:rsid w:val="00042C3D"/>
    <w:rsid w:val="0004313B"/>
    <w:rsid w:val="00043CCD"/>
    <w:rsid w:val="00043F39"/>
    <w:rsid w:val="0004498B"/>
    <w:rsid w:val="00044AAE"/>
    <w:rsid w:val="000452FD"/>
    <w:rsid w:val="000454ED"/>
    <w:rsid w:val="000458E1"/>
    <w:rsid w:val="00046389"/>
    <w:rsid w:val="00046BAF"/>
    <w:rsid w:val="00046DF4"/>
    <w:rsid w:val="000472B6"/>
    <w:rsid w:val="00047C29"/>
    <w:rsid w:val="0005002D"/>
    <w:rsid w:val="0005025B"/>
    <w:rsid w:val="000502AA"/>
    <w:rsid w:val="000508B9"/>
    <w:rsid w:val="00050DE4"/>
    <w:rsid w:val="00050F0D"/>
    <w:rsid w:val="00051230"/>
    <w:rsid w:val="00051273"/>
    <w:rsid w:val="000512B0"/>
    <w:rsid w:val="00051A7B"/>
    <w:rsid w:val="00053062"/>
    <w:rsid w:val="00053406"/>
    <w:rsid w:val="00053923"/>
    <w:rsid w:val="00053EDC"/>
    <w:rsid w:val="0005407D"/>
    <w:rsid w:val="0005422C"/>
    <w:rsid w:val="00055124"/>
    <w:rsid w:val="0005545F"/>
    <w:rsid w:val="00055696"/>
    <w:rsid w:val="000558CA"/>
    <w:rsid w:val="00055BD0"/>
    <w:rsid w:val="00056650"/>
    <w:rsid w:val="00056792"/>
    <w:rsid w:val="00057048"/>
    <w:rsid w:val="00057175"/>
    <w:rsid w:val="00057B98"/>
    <w:rsid w:val="0006000E"/>
    <w:rsid w:val="00060224"/>
    <w:rsid w:val="00060503"/>
    <w:rsid w:val="0006057A"/>
    <w:rsid w:val="00060F45"/>
    <w:rsid w:val="00060F7A"/>
    <w:rsid w:val="00060F82"/>
    <w:rsid w:val="000612BB"/>
    <w:rsid w:val="00061460"/>
    <w:rsid w:val="00061A61"/>
    <w:rsid w:val="00061AFA"/>
    <w:rsid w:val="00061B1C"/>
    <w:rsid w:val="00061E15"/>
    <w:rsid w:val="000623BF"/>
    <w:rsid w:val="00062F3D"/>
    <w:rsid w:val="000631AB"/>
    <w:rsid w:val="00063691"/>
    <w:rsid w:val="0006375A"/>
    <w:rsid w:val="00063877"/>
    <w:rsid w:val="00064927"/>
    <w:rsid w:val="00064995"/>
    <w:rsid w:val="00064F6A"/>
    <w:rsid w:val="00067858"/>
    <w:rsid w:val="00067CD0"/>
    <w:rsid w:val="000703BC"/>
    <w:rsid w:val="000703D4"/>
    <w:rsid w:val="00070635"/>
    <w:rsid w:val="000709D3"/>
    <w:rsid w:val="00070C22"/>
    <w:rsid w:val="00071538"/>
    <w:rsid w:val="000718A1"/>
    <w:rsid w:val="000719D2"/>
    <w:rsid w:val="00071B5F"/>
    <w:rsid w:val="00072E36"/>
    <w:rsid w:val="000734C6"/>
    <w:rsid w:val="000736E8"/>
    <w:rsid w:val="00073AB3"/>
    <w:rsid w:val="00074B40"/>
    <w:rsid w:val="00074F2A"/>
    <w:rsid w:val="00075634"/>
    <w:rsid w:val="00075B00"/>
    <w:rsid w:val="0007640F"/>
    <w:rsid w:val="000765E6"/>
    <w:rsid w:val="00076649"/>
    <w:rsid w:val="000769FB"/>
    <w:rsid w:val="00080AA4"/>
    <w:rsid w:val="00082030"/>
    <w:rsid w:val="0008273B"/>
    <w:rsid w:val="00082755"/>
    <w:rsid w:val="00082946"/>
    <w:rsid w:val="00082D85"/>
    <w:rsid w:val="000833D2"/>
    <w:rsid w:val="00083542"/>
    <w:rsid w:val="00083D3B"/>
    <w:rsid w:val="00083F6F"/>
    <w:rsid w:val="0008572E"/>
    <w:rsid w:val="00085873"/>
    <w:rsid w:val="00085CF3"/>
    <w:rsid w:val="00085D8D"/>
    <w:rsid w:val="00085EC9"/>
    <w:rsid w:val="00086227"/>
    <w:rsid w:val="000862F6"/>
    <w:rsid w:val="0008661B"/>
    <w:rsid w:val="00086916"/>
    <w:rsid w:val="000869F9"/>
    <w:rsid w:val="00087501"/>
    <w:rsid w:val="00090493"/>
    <w:rsid w:val="000904A0"/>
    <w:rsid w:val="00090E70"/>
    <w:rsid w:val="00090E89"/>
    <w:rsid w:val="0009210C"/>
    <w:rsid w:val="0009215C"/>
    <w:rsid w:val="0009245F"/>
    <w:rsid w:val="000928B6"/>
    <w:rsid w:val="00092E5E"/>
    <w:rsid w:val="0009309B"/>
    <w:rsid w:val="000932CC"/>
    <w:rsid w:val="00093464"/>
    <w:rsid w:val="00093C9E"/>
    <w:rsid w:val="00093E15"/>
    <w:rsid w:val="0009489E"/>
    <w:rsid w:val="0009493D"/>
    <w:rsid w:val="00094C2A"/>
    <w:rsid w:val="00094E61"/>
    <w:rsid w:val="0009550E"/>
    <w:rsid w:val="00095C63"/>
    <w:rsid w:val="00096677"/>
    <w:rsid w:val="0009680B"/>
    <w:rsid w:val="00096F30"/>
    <w:rsid w:val="00097069"/>
    <w:rsid w:val="00097427"/>
    <w:rsid w:val="000A01FA"/>
    <w:rsid w:val="000A08EF"/>
    <w:rsid w:val="000A0FE8"/>
    <w:rsid w:val="000A18C8"/>
    <w:rsid w:val="000A1AA8"/>
    <w:rsid w:val="000A217E"/>
    <w:rsid w:val="000A279A"/>
    <w:rsid w:val="000A2CB7"/>
    <w:rsid w:val="000A319B"/>
    <w:rsid w:val="000A3B37"/>
    <w:rsid w:val="000A46A8"/>
    <w:rsid w:val="000A4B5C"/>
    <w:rsid w:val="000A4CB1"/>
    <w:rsid w:val="000A53C8"/>
    <w:rsid w:val="000A6063"/>
    <w:rsid w:val="000A6247"/>
    <w:rsid w:val="000A6486"/>
    <w:rsid w:val="000A689D"/>
    <w:rsid w:val="000A6927"/>
    <w:rsid w:val="000A6D7B"/>
    <w:rsid w:val="000A72E8"/>
    <w:rsid w:val="000A7382"/>
    <w:rsid w:val="000A7F0C"/>
    <w:rsid w:val="000B099A"/>
    <w:rsid w:val="000B0C93"/>
    <w:rsid w:val="000B0CA1"/>
    <w:rsid w:val="000B165F"/>
    <w:rsid w:val="000B1C90"/>
    <w:rsid w:val="000B1DB7"/>
    <w:rsid w:val="000B22EF"/>
    <w:rsid w:val="000B2307"/>
    <w:rsid w:val="000B2B26"/>
    <w:rsid w:val="000B31D1"/>
    <w:rsid w:val="000B4212"/>
    <w:rsid w:val="000B4432"/>
    <w:rsid w:val="000B4FBA"/>
    <w:rsid w:val="000B5222"/>
    <w:rsid w:val="000B55A8"/>
    <w:rsid w:val="000B569D"/>
    <w:rsid w:val="000B5B87"/>
    <w:rsid w:val="000B7241"/>
    <w:rsid w:val="000B7718"/>
    <w:rsid w:val="000B7839"/>
    <w:rsid w:val="000B78CF"/>
    <w:rsid w:val="000B7B7C"/>
    <w:rsid w:val="000C08D5"/>
    <w:rsid w:val="000C134F"/>
    <w:rsid w:val="000C1D22"/>
    <w:rsid w:val="000C1F34"/>
    <w:rsid w:val="000C22B6"/>
    <w:rsid w:val="000C29F6"/>
    <w:rsid w:val="000C4656"/>
    <w:rsid w:val="000C559A"/>
    <w:rsid w:val="000C57DF"/>
    <w:rsid w:val="000C5A26"/>
    <w:rsid w:val="000C6672"/>
    <w:rsid w:val="000C6A55"/>
    <w:rsid w:val="000C72C4"/>
    <w:rsid w:val="000D00FE"/>
    <w:rsid w:val="000D0530"/>
    <w:rsid w:val="000D0BED"/>
    <w:rsid w:val="000D0D87"/>
    <w:rsid w:val="000D12D3"/>
    <w:rsid w:val="000D23CD"/>
    <w:rsid w:val="000D30A0"/>
    <w:rsid w:val="000D3549"/>
    <w:rsid w:val="000D3B7A"/>
    <w:rsid w:val="000D3DE3"/>
    <w:rsid w:val="000D46C2"/>
    <w:rsid w:val="000D4798"/>
    <w:rsid w:val="000D51C8"/>
    <w:rsid w:val="000D5394"/>
    <w:rsid w:val="000D585E"/>
    <w:rsid w:val="000D5962"/>
    <w:rsid w:val="000D5AAD"/>
    <w:rsid w:val="000D5D42"/>
    <w:rsid w:val="000D67F7"/>
    <w:rsid w:val="000D704F"/>
    <w:rsid w:val="000D752B"/>
    <w:rsid w:val="000D7E4D"/>
    <w:rsid w:val="000D7EA6"/>
    <w:rsid w:val="000E0CBC"/>
    <w:rsid w:val="000E1758"/>
    <w:rsid w:val="000E2ED7"/>
    <w:rsid w:val="000E393A"/>
    <w:rsid w:val="000E3CF2"/>
    <w:rsid w:val="000E3DEC"/>
    <w:rsid w:val="000E418C"/>
    <w:rsid w:val="000E42E7"/>
    <w:rsid w:val="000E506B"/>
    <w:rsid w:val="000E7117"/>
    <w:rsid w:val="000E72AB"/>
    <w:rsid w:val="000E75AB"/>
    <w:rsid w:val="000E7CAA"/>
    <w:rsid w:val="000F0461"/>
    <w:rsid w:val="000F073A"/>
    <w:rsid w:val="000F0B53"/>
    <w:rsid w:val="000F0FF3"/>
    <w:rsid w:val="000F11C8"/>
    <w:rsid w:val="000F2492"/>
    <w:rsid w:val="000F26B3"/>
    <w:rsid w:val="000F291D"/>
    <w:rsid w:val="000F2A40"/>
    <w:rsid w:val="000F2A84"/>
    <w:rsid w:val="000F2CB8"/>
    <w:rsid w:val="000F4793"/>
    <w:rsid w:val="000F4B2C"/>
    <w:rsid w:val="000F4CA0"/>
    <w:rsid w:val="000F4F90"/>
    <w:rsid w:val="000F4FC5"/>
    <w:rsid w:val="000F5B3F"/>
    <w:rsid w:val="000F6EBE"/>
    <w:rsid w:val="000F741A"/>
    <w:rsid w:val="000F74F0"/>
    <w:rsid w:val="000F752C"/>
    <w:rsid w:val="000F7663"/>
    <w:rsid w:val="000F7E52"/>
    <w:rsid w:val="00100030"/>
    <w:rsid w:val="001001AD"/>
    <w:rsid w:val="001003C5"/>
    <w:rsid w:val="00100883"/>
    <w:rsid w:val="001014E9"/>
    <w:rsid w:val="00101FC5"/>
    <w:rsid w:val="00103369"/>
    <w:rsid w:val="001035DE"/>
    <w:rsid w:val="00103822"/>
    <w:rsid w:val="00103F0E"/>
    <w:rsid w:val="00104D45"/>
    <w:rsid w:val="0010545E"/>
    <w:rsid w:val="001054BE"/>
    <w:rsid w:val="00105648"/>
    <w:rsid w:val="00105A54"/>
    <w:rsid w:val="00106602"/>
    <w:rsid w:val="0010686C"/>
    <w:rsid w:val="001071B2"/>
    <w:rsid w:val="001073B4"/>
    <w:rsid w:val="0010786E"/>
    <w:rsid w:val="00107DC3"/>
    <w:rsid w:val="001110A1"/>
    <w:rsid w:val="001119D8"/>
    <w:rsid w:val="00112379"/>
    <w:rsid w:val="00112A12"/>
    <w:rsid w:val="0011324B"/>
    <w:rsid w:val="001135DB"/>
    <w:rsid w:val="0011373C"/>
    <w:rsid w:val="00113898"/>
    <w:rsid w:val="001139B4"/>
    <w:rsid w:val="00113DC3"/>
    <w:rsid w:val="00114365"/>
    <w:rsid w:val="001143FA"/>
    <w:rsid w:val="001147CB"/>
    <w:rsid w:val="00114845"/>
    <w:rsid w:val="00114945"/>
    <w:rsid w:val="00115798"/>
    <w:rsid w:val="00115E3D"/>
    <w:rsid w:val="00117686"/>
    <w:rsid w:val="00117698"/>
    <w:rsid w:val="00117763"/>
    <w:rsid w:val="00117860"/>
    <w:rsid w:val="00117F6C"/>
    <w:rsid w:val="00120720"/>
    <w:rsid w:val="0012080E"/>
    <w:rsid w:val="001208FE"/>
    <w:rsid w:val="001212A2"/>
    <w:rsid w:val="00121408"/>
    <w:rsid w:val="00121AB1"/>
    <w:rsid w:val="00121AFD"/>
    <w:rsid w:val="00121EFA"/>
    <w:rsid w:val="00121F90"/>
    <w:rsid w:val="001226E5"/>
    <w:rsid w:val="00122751"/>
    <w:rsid w:val="00122E6B"/>
    <w:rsid w:val="00124406"/>
    <w:rsid w:val="00124DFB"/>
    <w:rsid w:val="00125651"/>
    <w:rsid w:val="00126218"/>
    <w:rsid w:val="00126981"/>
    <w:rsid w:val="0012708B"/>
    <w:rsid w:val="00127670"/>
    <w:rsid w:val="00127830"/>
    <w:rsid w:val="00127DB7"/>
    <w:rsid w:val="00130637"/>
    <w:rsid w:val="00130E14"/>
    <w:rsid w:val="0013111C"/>
    <w:rsid w:val="00131222"/>
    <w:rsid w:val="001317ED"/>
    <w:rsid w:val="00131BAA"/>
    <w:rsid w:val="00131C15"/>
    <w:rsid w:val="001329F8"/>
    <w:rsid w:val="00132B8B"/>
    <w:rsid w:val="001331BF"/>
    <w:rsid w:val="00133C8A"/>
    <w:rsid w:val="00133DDF"/>
    <w:rsid w:val="00133E35"/>
    <w:rsid w:val="0013415B"/>
    <w:rsid w:val="001348BA"/>
    <w:rsid w:val="00134E9E"/>
    <w:rsid w:val="001355BA"/>
    <w:rsid w:val="001356BC"/>
    <w:rsid w:val="00136536"/>
    <w:rsid w:val="001365B4"/>
    <w:rsid w:val="0013673A"/>
    <w:rsid w:val="00137123"/>
    <w:rsid w:val="0013777A"/>
    <w:rsid w:val="00137C32"/>
    <w:rsid w:val="00140372"/>
    <w:rsid w:val="00140DB4"/>
    <w:rsid w:val="00140DC2"/>
    <w:rsid w:val="001412EA"/>
    <w:rsid w:val="00141521"/>
    <w:rsid w:val="001416EC"/>
    <w:rsid w:val="00141980"/>
    <w:rsid w:val="00141E11"/>
    <w:rsid w:val="00141F4C"/>
    <w:rsid w:val="001425D4"/>
    <w:rsid w:val="00142657"/>
    <w:rsid w:val="00142BE8"/>
    <w:rsid w:val="001430BB"/>
    <w:rsid w:val="001430FC"/>
    <w:rsid w:val="001433A0"/>
    <w:rsid w:val="001435BA"/>
    <w:rsid w:val="00144594"/>
    <w:rsid w:val="00144741"/>
    <w:rsid w:val="00144D9A"/>
    <w:rsid w:val="00144E0E"/>
    <w:rsid w:val="00144F37"/>
    <w:rsid w:val="001459EE"/>
    <w:rsid w:val="00145DB5"/>
    <w:rsid w:val="00146049"/>
    <w:rsid w:val="00146B65"/>
    <w:rsid w:val="00146DBE"/>
    <w:rsid w:val="00146EBD"/>
    <w:rsid w:val="00146F53"/>
    <w:rsid w:val="00147777"/>
    <w:rsid w:val="00147D4C"/>
    <w:rsid w:val="00150356"/>
    <w:rsid w:val="00150A6E"/>
    <w:rsid w:val="00150C1D"/>
    <w:rsid w:val="00150C98"/>
    <w:rsid w:val="00150E60"/>
    <w:rsid w:val="00152008"/>
    <w:rsid w:val="00152546"/>
    <w:rsid w:val="001525F4"/>
    <w:rsid w:val="001529E3"/>
    <w:rsid w:val="00152C1F"/>
    <w:rsid w:val="00153109"/>
    <w:rsid w:val="0015310B"/>
    <w:rsid w:val="00153283"/>
    <w:rsid w:val="001534B0"/>
    <w:rsid w:val="00153559"/>
    <w:rsid w:val="00154BBE"/>
    <w:rsid w:val="00154C09"/>
    <w:rsid w:val="001550C7"/>
    <w:rsid w:val="00155140"/>
    <w:rsid w:val="001555A4"/>
    <w:rsid w:val="00155620"/>
    <w:rsid w:val="00155A86"/>
    <w:rsid w:val="00155C61"/>
    <w:rsid w:val="00155E36"/>
    <w:rsid w:val="00156277"/>
    <w:rsid w:val="001563DE"/>
    <w:rsid w:val="001564A0"/>
    <w:rsid w:val="001568BC"/>
    <w:rsid w:val="00156930"/>
    <w:rsid w:val="00157F79"/>
    <w:rsid w:val="00160097"/>
    <w:rsid w:val="0016011A"/>
    <w:rsid w:val="0016056C"/>
    <w:rsid w:val="00160B77"/>
    <w:rsid w:val="00160FCE"/>
    <w:rsid w:val="00161650"/>
    <w:rsid w:val="00161B17"/>
    <w:rsid w:val="00161BA0"/>
    <w:rsid w:val="00162247"/>
    <w:rsid w:val="001624BF"/>
    <w:rsid w:val="00162BAB"/>
    <w:rsid w:val="001632D8"/>
    <w:rsid w:val="0016352D"/>
    <w:rsid w:val="00163701"/>
    <w:rsid w:val="00163C41"/>
    <w:rsid w:val="00163F29"/>
    <w:rsid w:val="001644D1"/>
    <w:rsid w:val="001646CA"/>
    <w:rsid w:val="00164A88"/>
    <w:rsid w:val="00164F2C"/>
    <w:rsid w:val="001656AF"/>
    <w:rsid w:val="0016612C"/>
    <w:rsid w:val="00166CBB"/>
    <w:rsid w:val="00167591"/>
    <w:rsid w:val="00167C75"/>
    <w:rsid w:val="00167EA5"/>
    <w:rsid w:val="00170A54"/>
    <w:rsid w:val="00170C15"/>
    <w:rsid w:val="00171DD0"/>
    <w:rsid w:val="00171FD5"/>
    <w:rsid w:val="00172137"/>
    <w:rsid w:val="00172230"/>
    <w:rsid w:val="00172247"/>
    <w:rsid w:val="0017261C"/>
    <w:rsid w:val="001728D8"/>
    <w:rsid w:val="00173228"/>
    <w:rsid w:val="00173947"/>
    <w:rsid w:val="00173AF9"/>
    <w:rsid w:val="0017465F"/>
    <w:rsid w:val="00174BB0"/>
    <w:rsid w:val="00174F2D"/>
    <w:rsid w:val="00174F48"/>
    <w:rsid w:val="0017562A"/>
    <w:rsid w:val="001758D6"/>
    <w:rsid w:val="00175DBE"/>
    <w:rsid w:val="00176639"/>
    <w:rsid w:val="001802B2"/>
    <w:rsid w:val="0018080D"/>
    <w:rsid w:val="00181401"/>
    <w:rsid w:val="00181579"/>
    <w:rsid w:val="00181BFA"/>
    <w:rsid w:val="00181D67"/>
    <w:rsid w:val="00181D6A"/>
    <w:rsid w:val="00181FCB"/>
    <w:rsid w:val="00182157"/>
    <w:rsid w:val="00182261"/>
    <w:rsid w:val="001822E5"/>
    <w:rsid w:val="001829A3"/>
    <w:rsid w:val="00183748"/>
    <w:rsid w:val="00184A44"/>
    <w:rsid w:val="00184D76"/>
    <w:rsid w:val="00184EB1"/>
    <w:rsid w:val="00185CDF"/>
    <w:rsid w:val="00185DDE"/>
    <w:rsid w:val="001862B6"/>
    <w:rsid w:val="00186C4D"/>
    <w:rsid w:val="00187137"/>
    <w:rsid w:val="001872F0"/>
    <w:rsid w:val="001874B5"/>
    <w:rsid w:val="00187965"/>
    <w:rsid w:val="0019007A"/>
    <w:rsid w:val="00190242"/>
    <w:rsid w:val="00190426"/>
    <w:rsid w:val="001904C8"/>
    <w:rsid w:val="001904D4"/>
    <w:rsid w:val="00190A38"/>
    <w:rsid w:val="00190DC4"/>
    <w:rsid w:val="0019130F"/>
    <w:rsid w:val="001914AF"/>
    <w:rsid w:val="001916D6"/>
    <w:rsid w:val="001917BB"/>
    <w:rsid w:val="001918FA"/>
    <w:rsid w:val="00191A5E"/>
    <w:rsid w:val="00191A75"/>
    <w:rsid w:val="00192013"/>
    <w:rsid w:val="001922C9"/>
    <w:rsid w:val="001924B8"/>
    <w:rsid w:val="00192646"/>
    <w:rsid w:val="001927DC"/>
    <w:rsid w:val="00192E5D"/>
    <w:rsid w:val="001932BD"/>
    <w:rsid w:val="00193526"/>
    <w:rsid w:val="00193BB0"/>
    <w:rsid w:val="001948AF"/>
    <w:rsid w:val="001949C8"/>
    <w:rsid w:val="00194C4E"/>
    <w:rsid w:val="00194E32"/>
    <w:rsid w:val="001956F6"/>
    <w:rsid w:val="00195862"/>
    <w:rsid w:val="00195E77"/>
    <w:rsid w:val="0019603E"/>
    <w:rsid w:val="001963F4"/>
    <w:rsid w:val="00196FF6"/>
    <w:rsid w:val="0019723E"/>
    <w:rsid w:val="001974C7"/>
    <w:rsid w:val="00197A6C"/>
    <w:rsid w:val="00197AE3"/>
    <w:rsid w:val="00197D0F"/>
    <w:rsid w:val="001A0A2A"/>
    <w:rsid w:val="001A173A"/>
    <w:rsid w:val="001A19A3"/>
    <w:rsid w:val="001A218F"/>
    <w:rsid w:val="001A22D6"/>
    <w:rsid w:val="001A2346"/>
    <w:rsid w:val="001A2878"/>
    <w:rsid w:val="001A2993"/>
    <w:rsid w:val="001A2D52"/>
    <w:rsid w:val="001A344E"/>
    <w:rsid w:val="001A3453"/>
    <w:rsid w:val="001A3480"/>
    <w:rsid w:val="001A373D"/>
    <w:rsid w:val="001A3A79"/>
    <w:rsid w:val="001A3D26"/>
    <w:rsid w:val="001A40EA"/>
    <w:rsid w:val="001A5569"/>
    <w:rsid w:val="001A5880"/>
    <w:rsid w:val="001A591A"/>
    <w:rsid w:val="001A60AA"/>
    <w:rsid w:val="001A6212"/>
    <w:rsid w:val="001A63D7"/>
    <w:rsid w:val="001A6785"/>
    <w:rsid w:val="001A69C8"/>
    <w:rsid w:val="001A6AC1"/>
    <w:rsid w:val="001A71C8"/>
    <w:rsid w:val="001A73AB"/>
    <w:rsid w:val="001A740D"/>
    <w:rsid w:val="001A74BD"/>
    <w:rsid w:val="001B01C0"/>
    <w:rsid w:val="001B1294"/>
    <w:rsid w:val="001B1619"/>
    <w:rsid w:val="001B193D"/>
    <w:rsid w:val="001B25FE"/>
    <w:rsid w:val="001B32EC"/>
    <w:rsid w:val="001B37CB"/>
    <w:rsid w:val="001B3B03"/>
    <w:rsid w:val="001B3F5E"/>
    <w:rsid w:val="001B40AE"/>
    <w:rsid w:val="001B595A"/>
    <w:rsid w:val="001B6453"/>
    <w:rsid w:val="001B6783"/>
    <w:rsid w:val="001B6F82"/>
    <w:rsid w:val="001B72DD"/>
    <w:rsid w:val="001B77F5"/>
    <w:rsid w:val="001B7895"/>
    <w:rsid w:val="001B7B6D"/>
    <w:rsid w:val="001C0393"/>
    <w:rsid w:val="001C07D6"/>
    <w:rsid w:val="001C0D2C"/>
    <w:rsid w:val="001C0D46"/>
    <w:rsid w:val="001C12B6"/>
    <w:rsid w:val="001C1E4E"/>
    <w:rsid w:val="001C2634"/>
    <w:rsid w:val="001C2E5B"/>
    <w:rsid w:val="001C3738"/>
    <w:rsid w:val="001C3BB7"/>
    <w:rsid w:val="001C42ED"/>
    <w:rsid w:val="001C4504"/>
    <w:rsid w:val="001C4648"/>
    <w:rsid w:val="001C49F9"/>
    <w:rsid w:val="001C4BCA"/>
    <w:rsid w:val="001C4C89"/>
    <w:rsid w:val="001C57BB"/>
    <w:rsid w:val="001C5B21"/>
    <w:rsid w:val="001C5F1A"/>
    <w:rsid w:val="001C65CB"/>
    <w:rsid w:val="001C754B"/>
    <w:rsid w:val="001D05CB"/>
    <w:rsid w:val="001D0D06"/>
    <w:rsid w:val="001D1BF7"/>
    <w:rsid w:val="001D1CF2"/>
    <w:rsid w:val="001D2C8F"/>
    <w:rsid w:val="001D3481"/>
    <w:rsid w:val="001D35FD"/>
    <w:rsid w:val="001D3710"/>
    <w:rsid w:val="001D4629"/>
    <w:rsid w:val="001D55A6"/>
    <w:rsid w:val="001D5669"/>
    <w:rsid w:val="001D573B"/>
    <w:rsid w:val="001D5B13"/>
    <w:rsid w:val="001D5EC9"/>
    <w:rsid w:val="001D63B0"/>
    <w:rsid w:val="001D6A51"/>
    <w:rsid w:val="001D6CA0"/>
    <w:rsid w:val="001D6DCD"/>
    <w:rsid w:val="001D7099"/>
    <w:rsid w:val="001D728E"/>
    <w:rsid w:val="001D73E6"/>
    <w:rsid w:val="001D7518"/>
    <w:rsid w:val="001E0313"/>
    <w:rsid w:val="001E0A4E"/>
    <w:rsid w:val="001E0CB9"/>
    <w:rsid w:val="001E0F0C"/>
    <w:rsid w:val="001E1910"/>
    <w:rsid w:val="001E1D52"/>
    <w:rsid w:val="001E256E"/>
    <w:rsid w:val="001E278C"/>
    <w:rsid w:val="001E2BF5"/>
    <w:rsid w:val="001E2D62"/>
    <w:rsid w:val="001E3304"/>
    <w:rsid w:val="001E3499"/>
    <w:rsid w:val="001E3AD8"/>
    <w:rsid w:val="001E4408"/>
    <w:rsid w:val="001E53E0"/>
    <w:rsid w:val="001E544A"/>
    <w:rsid w:val="001E5502"/>
    <w:rsid w:val="001E55A8"/>
    <w:rsid w:val="001E5D27"/>
    <w:rsid w:val="001E659F"/>
    <w:rsid w:val="001E678C"/>
    <w:rsid w:val="001E6E56"/>
    <w:rsid w:val="001E7BDD"/>
    <w:rsid w:val="001F023F"/>
    <w:rsid w:val="001F06D1"/>
    <w:rsid w:val="001F0C6B"/>
    <w:rsid w:val="001F1048"/>
    <w:rsid w:val="001F1C2D"/>
    <w:rsid w:val="001F1D40"/>
    <w:rsid w:val="001F1DD1"/>
    <w:rsid w:val="001F1E66"/>
    <w:rsid w:val="001F1EEB"/>
    <w:rsid w:val="001F259C"/>
    <w:rsid w:val="001F260E"/>
    <w:rsid w:val="001F2DDC"/>
    <w:rsid w:val="001F32A6"/>
    <w:rsid w:val="001F374D"/>
    <w:rsid w:val="001F393A"/>
    <w:rsid w:val="001F402A"/>
    <w:rsid w:val="001F4BDC"/>
    <w:rsid w:val="001F4CCD"/>
    <w:rsid w:val="001F4ED0"/>
    <w:rsid w:val="001F4F59"/>
    <w:rsid w:val="001F521F"/>
    <w:rsid w:val="001F526D"/>
    <w:rsid w:val="001F5710"/>
    <w:rsid w:val="001F571A"/>
    <w:rsid w:val="001F5AFC"/>
    <w:rsid w:val="001F5B4B"/>
    <w:rsid w:val="001F5D8B"/>
    <w:rsid w:val="001F5FB7"/>
    <w:rsid w:val="001F61FF"/>
    <w:rsid w:val="001F64C6"/>
    <w:rsid w:val="001F74B8"/>
    <w:rsid w:val="001F7868"/>
    <w:rsid w:val="001F7AFE"/>
    <w:rsid w:val="001F7DA0"/>
    <w:rsid w:val="0020016E"/>
    <w:rsid w:val="002001B3"/>
    <w:rsid w:val="00200281"/>
    <w:rsid w:val="00200513"/>
    <w:rsid w:val="002006E1"/>
    <w:rsid w:val="00201A89"/>
    <w:rsid w:val="0020201B"/>
    <w:rsid w:val="002023B5"/>
    <w:rsid w:val="002024FE"/>
    <w:rsid w:val="0020280B"/>
    <w:rsid w:val="00202C2A"/>
    <w:rsid w:val="00203174"/>
    <w:rsid w:val="00203785"/>
    <w:rsid w:val="00203D45"/>
    <w:rsid w:val="00203D9F"/>
    <w:rsid w:val="002044E6"/>
    <w:rsid w:val="00204783"/>
    <w:rsid w:val="0020605A"/>
    <w:rsid w:val="002064DE"/>
    <w:rsid w:val="00206E59"/>
    <w:rsid w:val="00207E4A"/>
    <w:rsid w:val="0021023F"/>
    <w:rsid w:val="002109FE"/>
    <w:rsid w:val="002111F3"/>
    <w:rsid w:val="00211278"/>
    <w:rsid w:val="002112B0"/>
    <w:rsid w:val="00211429"/>
    <w:rsid w:val="00211763"/>
    <w:rsid w:val="00211E37"/>
    <w:rsid w:val="002121FB"/>
    <w:rsid w:val="00212F18"/>
    <w:rsid w:val="00213452"/>
    <w:rsid w:val="002135A2"/>
    <w:rsid w:val="0021427C"/>
    <w:rsid w:val="002167C5"/>
    <w:rsid w:val="00216895"/>
    <w:rsid w:val="002169A5"/>
    <w:rsid w:val="00216A8B"/>
    <w:rsid w:val="00216E43"/>
    <w:rsid w:val="00216F25"/>
    <w:rsid w:val="00217A7D"/>
    <w:rsid w:val="00220153"/>
    <w:rsid w:val="002203DE"/>
    <w:rsid w:val="00220F8B"/>
    <w:rsid w:val="0022197F"/>
    <w:rsid w:val="00221DB7"/>
    <w:rsid w:val="00222502"/>
    <w:rsid w:val="00222E47"/>
    <w:rsid w:val="002237B1"/>
    <w:rsid w:val="00223F4A"/>
    <w:rsid w:val="00223FAB"/>
    <w:rsid w:val="0022475A"/>
    <w:rsid w:val="00225314"/>
    <w:rsid w:val="0022588E"/>
    <w:rsid w:val="002260D5"/>
    <w:rsid w:val="00226212"/>
    <w:rsid w:val="002264B0"/>
    <w:rsid w:val="00226531"/>
    <w:rsid w:val="00226A31"/>
    <w:rsid w:val="00226B1D"/>
    <w:rsid w:val="00226BCD"/>
    <w:rsid w:val="002271D6"/>
    <w:rsid w:val="00227331"/>
    <w:rsid w:val="002273EA"/>
    <w:rsid w:val="002303C8"/>
    <w:rsid w:val="002309AA"/>
    <w:rsid w:val="00230E7F"/>
    <w:rsid w:val="00230FBC"/>
    <w:rsid w:val="00231008"/>
    <w:rsid w:val="002311D6"/>
    <w:rsid w:val="0023185C"/>
    <w:rsid w:val="00231D96"/>
    <w:rsid w:val="00232528"/>
    <w:rsid w:val="00232D38"/>
    <w:rsid w:val="00232E24"/>
    <w:rsid w:val="00232F9E"/>
    <w:rsid w:val="00232FA6"/>
    <w:rsid w:val="0023309A"/>
    <w:rsid w:val="00233C38"/>
    <w:rsid w:val="00234BAF"/>
    <w:rsid w:val="00234C67"/>
    <w:rsid w:val="0023584F"/>
    <w:rsid w:val="00235AB6"/>
    <w:rsid w:val="00235B04"/>
    <w:rsid w:val="00235D63"/>
    <w:rsid w:val="00235DF7"/>
    <w:rsid w:val="00236329"/>
    <w:rsid w:val="0023646C"/>
    <w:rsid w:val="0023651D"/>
    <w:rsid w:val="00236C05"/>
    <w:rsid w:val="00236C81"/>
    <w:rsid w:val="00236EEB"/>
    <w:rsid w:val="0023754E"/>
    <w:rsid w:val="0023765D"/>
    <w:rsid w:val="002377D1"/>
    <w:rsid w:val="00237F38"/>
    <w:rsid w:val="002415C2"/>
    <w:rsid w:val="0024173A"/>
    <w:rsid w:val="00242E6A"/>
    <w:rsid w:val="00242EE7"/>
    <w:rsid w:val="00242F80"/>
    <w:rsid w:val="00242FC9"/>
    <w:rsid w:val="0024331E"/>
    <w:rsid w:val="002439EF"/>
    <w:rsid w:val="00243DEC"/>
    <w:rsid w:val="002446CC"/>
    <w:rsid w:val="00244B59"/>
    <w:rsid w:val="00245165"/>
    <w:rsid w:val="00245BEC"/>
    <w:rsid w:val="00246350"/>
    <w:rsid w:val="0024639C"/>
    <w:rsid w:val="002463D7"/>
    <w:rsid w:val="00251094"/>
    <w:rsid w:val="002510F6"/>
    <w:rsid w:val="00252562"/>
    <w:rsid w:val="00252D7D"/>
    <w:rsid w:val="00253098"/>
    <w:rsid w:val="002530FE"/>
    <w:rsid w:val="00254FAD"/>
    <w:rsid w:val="002554C0"/>
    <w:rsid w:val="002557A3"/>
    <w:rsid w:val="002557AF"/>
    <w:rsid w:val="00256139"/>
    <w:rsid w:val="0025618B"/>
    <w:rsid w:val="0025623A"/>
    <w:rsid w:val="0025646A"/>
    <w:rsid w:val="002569FE"/>
    <w:rsid w:val="002571FE"/>
    <w:rsid w:val="0025750A"/>
    <w:rsid w:val="00257545"/>
    <w:rsid w:val="00257B75"/>
    <w:rsid w:val="00257DA2"/>
    <w:rsid w:val="00257F83"/>
    <w:rsid w:val="00260B5A"/>
    <w:rsid w:val="00260C0D"/>
    <w:rsid w:val="00260D6B"/>
    <w:rsid w:val="002615EC"/>
    <w:rsid w:val="0026193B"/>
    <w:rsid w:val="00261960"/>
    <w:rsid w:val="00261973"/>
    <w:rsid w:val="00261D4D"/>
    <w:rsid w:val="0026222B"/>
    <w:rsid w:val="00262233"/>
    <w:rsid w:val="0026238F"/>
    <w:rsid w:val="00262565"/>
    <w:rsid w:val="00262BA3"/>
    <w:rsid w:val="00262CE9"/>
    <w:rsid w:val="00262E2E"/>
    <w:rsid w:val="00262E41"/>
    <w:rsid w:val="0026332F"/>
    <w:rsid w:val="00263AE3"/>
    <w:rsid w:val="00263B4A"/>
    <w:rsid w:val="00263B5B"/>
    <w:rsid w:val="00263DE2"/>
    <w:rsid w:val="00264116"/>
    <w:rsid w:val="00264AC7"/>
    <w:rsid w:val="00264BDF"/>
    <w:rsid w:val="00264C75"/>
    <w:rsid w:val="00264CD3"/>
    <w:rsid w:val="00264D10"/>
    <w:rsid w:val="00265746"/>
    <w:rsid w:val="002667FE"/>
    <w:rsid w:val="00267235"/>
    <w:rsid w:val="002672BD"/>
    <w:rsid w:val="00267587"/>
    <w:rsid w:val="00267651"/>
    <w:rsid w:val="00267FFD"/>
    <w:rsid w:val="00270B49"/>
    <w:rsid w:val="00270C91"/>
    <w:rsid w:val="0027108A"/>
    <w:rsid w:val="00272066"/>
    <w:rsid w:val="002720F8"/>
    <w:rsid w:val="0027210D"/>
    <w:rsid w:val="002725AD"/>
    <w:rsid w:val="002728EC"/>
    <w:rsid w:val="00272BF4"/>
    <w:rsid w:val="00272DCB"/>
    <w:rsid w:val="002736A1"/>
    <w:rsid w:val="002738D7"/>
    <w:rsid w:val="00273EFC"/>
    <w:rsid w:val="00274119"/>
    <w:rsid w:val="0027472D"/>
    <w:rsid w:val="002752CF"/>
    <w:rsid w:val="002764E1"/>
    <w:rsid w:val="002764E9"/>
    <w:rsid w:val="002765C5"/>
    <w:rsid w:val="002766BA"/>
    <w:rsid w:val="00276ECE"/>
    <w:rsid w:val="00277694"/>
    <w:rsid w:val="00277751"/>
    <w:rsid w:val="002801AF"/>
    <w:rsid w:val="00282654"/>
    <w:rsid w:val="002826AE"/>
    <w:rsid w:val="0028494E"/>
    <w:rsid w:val="00284B15"/>
    <w:rsid w:val="0028558E"/>
    <w:rsid w:val="00285C0E"/>
    <w:rsid w:val="00286255"/>
    <w:rsid w:val="002865F0"/>
    <w:rsid w:val="0028678D"/>
    <w:rsid w:val="00286B41"/>
    <w:rsid w:val="00286FE8"/>
    <w:rsid w:val="002871BF"/>
    <w:rsid w:val="002872F2"/>
    <w:rsid w:val="00287482"/>
    <w:rsid w:val="002874D7"/>
    <w:rsid w:val="00290655"/>
    <w:rsid w:val="00290A67"/>
    <w:rsid w:val="00290BD2"/>
    <w:rsid w:val="00291470"/>
    <w:rsid w:val="002923A3"/>
    <w:rsid w:val="00292572"/>
    <w:rsid w:val="00292AD4"/>
    <w:rsid w:val="00293205"/>
    <w:rsid w:val="0029328F"/>
    <w:rsid w:val="00293335"/>
    <w:rsid w:val="002935DA"/>
    <w:rsid w:val="00293962"/>
    <w:rsid w:val="00293DFF"/>
    <w:rsid w:val="0029416E"/>
    <w:rsid w:val="0029450C"/>
    <w:rsid w:val="00294D2B"/>
    <w:rsid w:val="00294EB8"/>
    <w:rsid w:val="002951C3"/>
    <w:rsid w:val="0029525A"/>
    <w:rsid w:val="0029563E"/>
    <w:rsid w:val="00295E2A"/>
    <w:rsid w:val="00296105"/>
    <w:rsid w:val="00296CA9"/>
    <w:rsid w:val="0029762B"/>
    <w:rsid w:val="0029787A"/>
    <w:rsid w:val="00297C84"/>
    <w:rsid w:val="002A0007"/>
    <w:rsid w:val="002A042C"/>
    <w:rsid w:val="002A0924"/>
    <w:rsid w:val="002A0B0D"/>
    <w:rsid w:val="002A0BEE"/>
    <w:rsid w:val="002A0FAC"/>
    <w:rsid w:val="002A109D"/>
    <w:rsid w:val="002A13B1"/>
    <w:rsid w:val="002A1708"/>
    <w:rsid w:val="002A20BA"/>
    <w:rsid w:val="002A2707"/>
    <w:rsid w:val="002A2935"/>
    <w:rsid w:val="002A350A"/>
    <w:rsid w:val="002A395F"/>
    <w:rsid w:val="002A3A3F"/>
    <w:rsid w:val="002A3D2B"/>
    <w:rsid w:val="002A3DB0"/>
    <w:rsid w:val="002A4158"/>
    <w:rsid w:val="002A4378"/>
    <w:rsid w:val="002A454B"/>
    <w:rsid w:val="002A4BE8"/>
    <w:rsid w:val="002A520E"/>
    <w:rsid w:val="002A58C6"/>
    <w:rsid w:val="002A598D"/>
    <w:rsid w:val="002A623C"/>
    <w:rsid w:val="002A638E"/>
    <w:rsid w:val="002A64E1"/>
    <w:rsid w:val="002A65EE"/>
    <w:rsid w:val="002A6721"/>
    <w:rsid w:val="002A6965"/>
    <w:rsid w:val="002A6B29"/>
    <w:rsid w:val="002A6FE7"/>
    <w:rsid w:val="002A767E"/>
    <w:rsid w:val="002A77A2"/>
    <w:rsid w:val="002A7D90"/>
    <w:rsid w:val="002A7EA1"/>
    <w:rsid w:val="002B0206"/>
    <w:rsid w:val="002B08F9"/>
    <w:rsid w:val="002B0A55"/>
    <w:rsid w:val="002B2A74"/>
    <w:rsid w:val="002B2AD1"/>
    <w:rsid w:val="002B3BA4"/>
    <w:rsid w:val="002B4285"/>
    <w:rsid w:val="002B447F"/>
    <w:rsid w:val="002B50FF"/>
    <w:rsid w:val="002B52DE"/>
    <w:rsid w:val="002B6186"/>
    <w:rsid w:val="002B646F"/>
    <w:rsid w:val="002B6939"/>
    <w:rsid w:val="002B6ABB"/>
    <w:rsid w:val="002B727A"/>
    <w:rsid w:val="002B77F5"/>
    <w:rsid w:val="002B7DD3"/>
    <w:rsid w:val="002C04D4"/>
    <w:rsid w:val="002C0AFF"/>
    <w:rsid w:val="002C0D39"/>
    <w:rsid w:val="002C1148"/>
    <w:rsid w:val="002C2E00"/>
    <w:rsid w:val="002C3D2E"/>
    <w:rsid w:val="002C41D6"/>
    <w:rsid w:val="002C4AD0"/>
    <w:rsid w:val="002C4D24"/>
    <w:rsid w:val="002C4DBB"/>
    <w:rsid w:val="002C507A"/>
    <w:rsid w:val="002C667E"/>
    <w:rsid w:val="002C668A"/>
    <w:rsid w:val="002C6789"/>
    <w:rsid w:val="002C689C"/>
    <w:rsid w:val="002C69BE"/>
    <w:rsid w:val="002C7056"/>
    <w:rsid w:val="002C7CBC"/>
    <w:rsid w:val="002D038C"/>
    <w:rsid w:val="002D0777"/>
    <w:rsid w:val="002D0825"/>
    <w:rsid w:val="002D0CF4"/>
    <w:rsid w:val="002D0FB9"/>
    <w:rsid w:val="002D108B"/>
    <w:rsid w:val="002D1169"/>
    <w:rsid w:val="002D16F2"/>
    <w:rsid w:val="002D1BAD"/>
    <w:rsid w:val="002D1C24"/>
    <w:rsid w:val="002D20FF"/>
    <w:rsid w:val="002D2220"/>
    <w:rsid w:val="002D224A"/>
    <w:rsid w:val="002D24AF"/>
    <w:rsid w:val="002D26EF"/>
    <w:rsid w:val="002D279B"/>
    <w:rsid w:val="002D2C21"/>
    <w:rsid w:val="002D3628"/>
    <w:rsid w:val="002D3768"/>
    <w:rsid w:val="002D3B93"/>
    <w:rsid w:val="002D3DA6"/>
    <w:rsid w:val="002D49D8"/>
    <w:rsid w:val="002D4B54"/>
    <w:rsid w:val="002D4D67"/>
    <w:rsid w:val="002D5287"/>
    <w:rsid w:val="002D5437"/>
    <w:rsid w:val="002D550B"/>
    <w:rsid w:val="002D5DD8"/>
    <w:rsid w:val="002D60B1"/>
    <w:rsid w:val="002D617C"/>
    <w:rsid w:val="002D68B7"/>
    <w:rsid w:val="002D69F0"/>
    <w:rsid w:val="002D7017"/>
    <w:rsid w:val="002E077E"/>
    <w:rsid w:val="002E0E8D"/>
    <w:rsid w:val="002E0FE6"/>
    <w:rsid w:val="002E1A57"/>
    <w:rsid w:val="002E1D8B"/>
    <w:rsid w:val="002E260B"/>
    <w:rsid w:val="002E3030"/>
    <w:rsid w:val="002E32B3"/>
    <w:rsid w:val="002E3857"/>
    <w:rsid w:val="002E4C58"/>
    <w:rsid w:val="002E55B3"/>
    <w:rsid w:val="002E6359"/>
    <w:rsid w:val="002E654F"/>
    <w:rsid w:val="002E6DFA"/>
    <w:rsid w:val="002E6F1B"/>
    <w:rsid w:val="002E6FD2"/>
    <w:rsid w:val="002E7318"/>
    <w:rsid w:val="002E7337"/>
    <w:rsid w:val="002E748E"/>
    <w:rsid w:val="002E7C36"/>
    <w:rsid w:val="002E7CCD"/>
    <w:rsid w:val="002E7FA5"/>
    <w:rsid w:val="002E7FCA"/>
    <w:rsid w:val="002F0002"/>
    <w:rsid w:val="002F043F"/>
    <w:rsid w:val="002F053D"/>
    <w:rsid w:val="002F08CC"/>
    <w:rsid w:val="002F0AEE"/>
    <w:rsid w:val="002F0F31"/>
    <w:rsid w:val="002F10FE"/>
    <w:rsid w:val="002F1352"/>
    <w:rsid w:val="002F17E0"/>
    <w:rsid w:val="002F23D7"/>
    <w:rsid w:val="002F2749"/>
    <w:rsid w:val="002F35F5"/>
    <w:rsid w:val="002F3EF6"/>
    <w:rsid w:val="002F40C1"/>
    <w:rsid w:val="002F47B5"/>
    <w:rsid w:val="002F4A76"/>
    <w:rsid w:val="002F4F1A"/>
    <w:rsid w:val="002F50C5"/>
    <w:rsid w:val="002F532D"/>
    <w:rsid w:val="002F5A26"/>
    <w:rsid w:val="002F5C8E"/>
    <w:rsid w:val="002F6448"/>
    <w:rsid w:val="002F6A5A"/>
    <w:rsid w:val="002F6BD3"/>
    <w:rsid w:val="002F7231"/>
    <w:rsid w:val="002F7698"/>
    <w:rsid w:val="002F7BEE"/>
    <w:rsid w:val="002F7C40"/>
    <w:rsid w:val="00300554"/>
    <w:rsid w:val="00300622"/>
    <w:rsid w:val="00300830"/>
    <w:rsid w:val="00300E6C"/>
    <w:rsid w:val="00301D19"/>
    <w:rsid w:val="003024A2"/>
    <w:rsid w:val="00302BB4"/>
    <w:rsid w:val="00302BF0"/>
    <w:rsid w:val="0030326A"/>
    <w:rsid w:val="00303356"/>
    <w:rsid w:val="003036F5"/>
    <w:rsid w:val="0030383B"/>
    <w:rsid w:val="00303A67"/>
    <w:rsid w:val="00303E34"/>
    <w:rsid w:val="00304279"/>
    <w:rsid w:val="00304D4C"/>
    <w:rsid w:val="0030510A"/>
    <w:rsid w:val="0030547D"/>
    <w:rsid w:val="00305628"/>
    <w:rsid w:val="00305724"/>
    <w:rsid w:val="00305E8C"/>
    <w:rsid w:val="003069B0"/>
    <w:rsid w:val="00307446"/>
    <w:rsid w:val="0030752F"/>
    <w:rsid w:val="003075E0"/>
    <w:rsid w:val="003076DC"/>
    <w:rsid w:val="003079E8"/>
    <w:rsid w:val="00307C98"/>
    <w:rsid w:val="00307D31"/>
    <w:rsid w:val="003104F5"/>
    <w:rsid w:val="00310987"/>
    <w:rsid w:val="00310AD1"/>
    <w:rsid w:val="00310D99"/>
    <w:rsid w:val="00310F86"/>
    <w:rsid w:val="003111A1"/>
    <w:rsid w:val="00311654"/>
    <w:rsid w:val="00311A15"/>
    <w:rsid w:val="0031223D"/>
    <w:rsid w:val="00312D30"/>
    <w:rsid w:val="00312DEC"/>
    <w:rsid w:val="003131CC"/>
    <w:rsid w:val="0031383D"/>
    <w:rsid w:val="00313926"/>
    <w:rsid w:val="003139D2"/>
    <w:rsid w:val="00314188"/>
    <w:rsid w:val="0031458A"/>
    <w:rsid w:val="00314F47"/>
    <w:rsid w:val="00315B2E"/>
    <w:rsid w:val="003160D5"/>
    <w:rsid w:val="00316AAF"/>
    <w:rsid w:val="00316C8F"/>
    <w:rsid w:val="00316DA7"/>
    <w:rsid w:val="003176C1"/>
    <w:rsid w:val="00317968"/>
    <w:rsid w:val="00317B2D"/>
    <w:rsid w:val="00317BE7"/>
    <w:rsid w:val="00317EA0"/>
    <w:rsid w:val="00317EEB"/>
    <w:rsid w:val="00320405"/>
    <w:rsid w:val="00320689"/>
    <w:rsid w:val="00320AF9"/>
    <w:rsid w:val="00320F7F"/>
    <w:rsid w:val="0032118C"/>
    <w:rsid w:val="003213F0"/>
    <w:rsid w:val="0032194C"/>
    <w:rsid w:val="00321A74"/>
    <w:rsid w:val="00321C9F"/>
    <w:rsid w:val="003220A3"/>
    <w:rsid w:val="003223F8"/>
    <w:rsid w:val="003230C7"/>
    <w:rsid w:val="003249E0"/>
    <w:rsid w:val="00324D8F"/>
    <w:rsid w:val="00325052"/>
    <w:rsid w:val="0032514D"/>
    <w:rsid w:val="00325183"/>
    <w:rsid w:val="00325351"/>
    <w:rsid w:val="003258CE"/>
    <w:rsid w:val="003260EF"/>
    <w:rsid w:val="0032740E"/>
    <w:rsid w:val="003275A1"/>
    <w:rsid w:val="00327622"/>
    <w:rsid w:val="00327F69"/>
    <w:rsid w:val="003310AF"/>
    <w:rsid w:val="003313AD"/>
    <w:rsid w:val="003313EC"/>
    <w:rsid w:val="00331D36"/>
    <w:rsid w:val="003321AB"/>
    <w:rsid w:val="003324F0"/>
    <w:rsid w:val="00332615"/>
    <w:rsid w:val="003334D3"/>
    <w:rsid w:val="003345BD"/>
    <w:rsid w:val="003347B5"/>
    <w:rsid w:val="00334C17"/>
    <w:rsid w:val="00335B19"/>
    <w:rsid w:val="00336815"/>
    <w:rsid w:val="0033699D"/>
    <w:rsid w:val="00336BE7"/>
    <w:rsid w:val="0033743F"/>
    <w:rsid w:val="00337A4B"/>
    <w:rsid w:val="00337A6A"/>
    <w:rsid w:val="003404A8"/>
    <w:rsid w:val="003405AE"/>
    <w:rsid w:val="003409C0"/>
    <w:rsid w:val="00340BAA"/>
    <w:rsid w:val="00340C2B"/>
    <w:rsid w:val="00341144"/>
    <w:rsid w:val="00341644"/>
    <w:rsid w:val="00341997"/>
    <w:rsid w:val="00341C38"/>
    <w:rsid w:val="00341D8C"/>
    <w:rsid w:val="003420C4"/>
    <w:rsid w:val="003423CE"/>
    <w:rsid w:val="00342597"/>
    <w:rsid w:val="00342647"/>
    <w:rsid w:val="003426CA"/>
    <w:rsid w:val="00342E1B"/>
    <w:rsid w:val="00343662"/>
    <w:rsid w:val="00343684"/>
    <w:rsid w:val="00344357"/>
    <w:rsid w:val="003445A6"/>
    <w:rsid w:val="00344E1D"/>
    <w:rsid w:val="00344E3E"/>
    <w:rsid w:val="0034543A"/>
    <w:rsid w:val="00345C44"/>
    <w:rsid w:val="00345D17"/>
    <w:rsid w:val="00345E65"/>
    <w:rsid w:val="003464C3"/>
    <w:rsid w:val="00346880"/>
    <w:rsid w:val="00347DD3"/>
    <w:rsid w:val="00347F66"/>
    <w:rsid w:val="003500B6"/>
    <w:rsid w:val="00350137"/>
    <w:rsid w:val="003501EB"/>
    <w:rsid w:val="00350636"/>
    <w:rsid w:val="00350888"/>
    <w:rsid w:val="00350B83"/>
    <w:rsid w:val="003519E1"/>
    <w:rsid w:val="0035220C"/>
    <w:rsid w:val="003527F1"/>
    <w:rsid w:val="00352BF6"/>
    <w:rsid w:val="00353D82"/>
    <w:rsid w:val="00354D42"/>
    <w:rsid w:val="00354EDF"/>
    <w:rsid w:val="0035501F"/>
    <w:rsid w:val="0035519F"/>
    <w:rsid w:val="003553FB"/>
    <w:rsid w:val="003555B8"/>
    <w:rsid w:val="00355CBF"/>
    <w:rsid w:val="003563E7"/>
    <w:rsid w:val="0035643E"/>
    <w:rsid w:val="00356DAF"/>
    <w:rsid w:val="00356DC3"/>
    <w:rsid w:val="00356E0A"/>
    <w:rsid w:val="003573B5"/>
    <w:rsid w:val="003577B0"/>
    <w:rsid w:val="003577BA"/>
    <w:rsid w:val="0036018A"/>
    <w:rsid w:val="00360E19"/>
    <w:rsid w:val="003610DF"/>
    <w:rsid w:val="003614F3"/>
    <w:rsid w:val="0036206C"/>
    <w:rsid w:val="00363515"/>
    <w:rsid w:val="00363748"/>
    <w:rsid w:val="003638F3"/>
    <w:rsid w:val="00363FEE"/>
    <w:rsid w:val="00364D3D"/>
    <w:rsid w:val="00364EEE"/>
    <w:rsid w:val="0036568B"/>
    <w:rsid w:val="003657C4"/>
    <w:rsid w:val="00365834"/>
    <w:rsid w:val="00365B00"/>
    <w:rsid w:val="00365B26"/>
    <w:rsid w:val="00365C84"/>
    <w:rsid w:val="003664E5"/>
    <w:rsid w:val="00366DD1"/>
    <w:rsid w:val="00367394"/>
    <w:rsid w:val="003674A6"/>
    <w:rsid w:val="00367522"/>
    <w:rsid w:val="00370450"/>
    <w:rsid w:val="003705B9"/>
    <w:rsid w:val="00370A03"/>
    <w:rsid w:val="00371B33"/>
    <w:rsid w:val="003722B4"/>
    <w:rsid w:val="003724CD"/>
    <w:rsid w:val="00372682"/>
    <w:rsid w:val="003736E8"/>
    <w:rsid w:val="00373BD9"/>
    <w:rsid w:val="00373DB5"/>
    <w:rsid w:val="00373E4D"/>
    <w:rsid w:val="00373F22"/>
    <w:rsid w:val="0037407F"/>
    <w:rsid w:val="00374082"/>
    <w:rsid w:val="00374087"/>
    <w:rsid w:val="00374DBC"/>
    <w:rsid w:val="003754DD"/>
    <w:rsid w:val="003759C4"/>
    <w:rsid w:val="00376256"/>
    <w:rsid w:val="0037646E"/>
    <w:rsid w:val="0037660F"/>
    <w:rsid w:val="00376675"/>
    <w:rsid w:val="003769E9"/>
    <w:rsid w:val="00376F6D"/>
    <w:rsid w:val="0037761F"/>
    <w:rsid w:val="00377D53"/>
    <w:rsid w:val="00380877"/>
    <w:rsid w:val="00381181"/>
    <w:rsid w:val="003811A9"/>
    <w:rsid w:val="0038121B"/>
    <w:rsid w:val="00382176"/>
    <w:rsid w:val="00382ADB"/>
    <w:rsid w:val="00382B01"/>
    <w:rsid w:val="00382D35"/>
    <w:rsid w:val="003830EE"/>
    <w:rsid w:val="0038332B"/>
    <w:rsid w:val="00383CE7"/>
    <w:rsid w:val="00384A4E"/>
    <w:rsid w:val="003856CD"/>
    <w:rsid w:val="0038610E"/>
    <w:rsid w:val="00386521"/>
    <w:rsid w:val="003867EA"/>
    <w:rsid w:val="003879DA"/>
    <w:rsid w:val="00387AF6"/>
    <w:rsid w:val="00387DB5"/>
    <w:rsid w:val="00387DC8"/>
    <w:rsid w:val="003903B4"/>
    <w:rsid w:val="00390C13"/>
    <w:rsid w:val="003911A7"/>
    <w:rsid w:val="00391772"/>
    <w:rsid w:val="00391E30"/>
    <w:rsid w:val="003929ED"/>
    <w:rsid w:val="00393980"/>
    <w:rsid w:val="00393B07"/>
    <w:rsid w:val="00393BEA"/>
    <w:rsid w:val="00393ED4"/>
    <w:rsid w:val="00394571"/>
    <w:rsid w:val="00394E00"/>
    <w:rsid w:val="0039546D"/>
    <w:rsid w:val="0039556F"/>
    <w:rsid w:val="003957CC"/>
    <w:rsid w:val="00395BC1"/>
    <w:rsid w:val="00396D8D"/>
    <w:rsid w:val="00397693"/>
    <w:rsid w:val="00397B25"/>
    <w:rsid w:val="00397FA6"/>
    <w:rsid w:val="00397FAC"/>
    <w:rsid w:val="003A0BB5"/>
    <w:rsid w:val="003A0E7D"/>
    <w:rsid w:val="003A15B8"/>
    <w:rsid w:val="003A1B23"/>
    <w:rsid w:val="003A24C3"/>
    <w:rsid w:val="003A3134"/>
    <w:rsid w:val="003A32D2"/>
    <w:rsid w:val="003A3C8A"/>
    <w:rsid w:val="003A3DC7"/>
    <w:rsid w:val="003A40CC"/>
    <w:rsid w:val="003A41D2"/>
    <w:rsid w:val="003A4AFE"/>
    <w:rsid w:val="003A4F47"/>
    <w:rsid w:val="003A514B"/>
    <w:rsid w:val="003A5608"/>
    <w:rsid w:val="003A5727"/>
    <w:rsid w:val="003A584B"/>
    <w:rsid w:val="003A589F"/>
    <w:rsid w:val="003A5D6A"/>
    <w:rsid w:val="003A624E"/>
    <w:rsid w:val="003A6707"/>
    <w:rsid w:val="003A68BF"/>
    <w:rsid w:val="003A72D6"/>
    <w:rsid w:val="003A748E"/>
    <w:rsid w:val="003A7742"/>
    <w:rsid w:val="003A7C05"/>
    <w:rsid w:val="003A7C1E"/>
    <w:rsid w:val="003A7E04"/>
    <w:rsid w:val="003A7F1E"/>
    <w:rsid w:val="003B0778"/>
    <w:rsid w:val="003B090F"/>
    <w:rsid w:val="003B0DDA"/>
    <w:rsid w:val="003B12A7"/>
    <w:rsid w:val="003B1988"/>
    <w:rsid w:val="003B1C24"/>
    <w:rsid w:val="003B2191"/>
    <w:rsid w:val="003B278A"/>
    <w:rsid w:val="003B2986"/>
    <w:rsid w:val="003B31A7"/>
    <w:rsid w:val="003B3350"/>
    <w:rsid w:val="003B3388"/>
    <w:rsid w:val="003B3829"/>
    <w:rsid w:val="003B3C75"/>
    <w:rsid w:val="003B4136"/>
    <w:rsid w:val="003B42C7"/>
    <w:rsid w:val="003B4384"/>
    <w:rsid w:val="003B438F"/>
    <w:rsid w:val="003B481E"/>
    <w:rsid w:val="003B49E6"/>
    <w:rsid w:val="003B4B9E"/>
    <w:rsid w:val="003B4D29"/>
    <w:rsid w:val="003B5283"/>
    <w:rsid w:val="003B5B81"/>
    <w:rsid w:val="003B5CF0"/>
    <w:rsid w:val="003B6E0C"/>
    <w:rsid w:val="003B7B7F"/>
    <w:rsid w:val="003B7BDD"/>
    <w:rsid w:val="003C0A92"/>
    <w:rsid w:val="003C0D6E"/>
    <w:rsid w:val="003C0F1D"/>
    <w:rsid w:val="003C1035"/>
    <w:rsid w:val="003C1202"/>
    <w:rsid w:val="003C175B"/>
    <w:rsid w:val="003C1EBD"/>
    <w:rsid w:val="003C23F4"/>
    <w:rsid w:val="003C2401"/>
    <w:rsid w:val="003C2BE9"/>
    <w:rsid w:val="003C2C54"/>
    <w:rsid w:val="003C2FCC"/>
    <w:rsid w:val="003C30EF"/>
    <w:rsid w:val="003C332B"/>
    <w:rsid w:val="003C35D5"/>
    <w:rsid w:val="003C3763"/>
    <w:rsid w:val="003C3952"/>
    <w:rsid w:val="003C3A2D"/>
    <w:rsid w:val="003C4235"/>
    <w:rsid w:val="003C450B"/>
    <w:rsid w:val="003C5485"/>
    <w:rsid w:val="003C5999"/>
    <w:rsid w:val="003C5C93"/>
    <w:rsid w:val="003C66EC"/>
    <w:rsid w:val="003C6C03"/>
    <w:rsid w:val="003C6D9E"/>
    <w:rsid w:val="003C6FB0"/>
    <w:rsid w:val="003C7356"/>
    <w:rsid w:val="003C7AEE"/>
    <w:rsid w:val="003D014D"/>
    <w:rsid w:val="003D084C"/>
    <w:rsid w:val="003D0CD7"/>
    <w:rsid w:val="003D205C"/>
    <w:rsid w:val="003D2304"/>
    <w:rsid w:val="003D320F"/>
    <w:rsid w:val="003D3AA3"/>
    <w:rsid w:val="003D3B26"/>
    <w:rsid w:val="003D3D32"/>
    <w:rsid w:val="003D431C"/>
    <w:rsid w:val="003D4378"/>
    <w:rsid w:val="003D4944"/>
    <w:rsid w:val="003D5182"/>
    <w:rsid w:val="003D5595"/>
    <w:rsid w:val="003D55EE"/>
    <w:rsid w:val="003D5A87"/>
    <w:rsid w:val="003D5EA7"/>
    <w:rsid w:val="003D64FA"/>
    <w:rsid w:val="003D6CF3"/>
    <w:rsid w:val="003D6E5B"/>
    <w:rsid w:val="003D7112"/>
    <w:rsid w:val="003D7609"/>
    <w:rsid w:val="003D7A07"/>
    <w:rsid w:val="003D7A36"/>
    <w:rsid w:val="003D7E07"/>
    <w:rsid w:val="003E05E3"/>
    <w:rsid w:val="003E06CC"/>
    <w:rsid w:val="003E0780"/>
    <w:rsid w:val="003E1019"/>
    <w:rsid w:val="003E19AE"/>
    <w:rsid w:val="003E1FB3"/>
    <w:rsid w:val="003E25BA"/>
    <w:rsid w:val="003E26AF"/>
    <w:rsid w:val="003E2C1F"/>
    <w:rsid w:val="003E2C91"/>
    <w:rsid w:val="003E2CB1"/>
    <w:rsid w:val="003E31F6"/>
    <w:rsid w:val="003E32F4"/>
    <w:rsid w:val="003E3999"/>
    <w:rsid w:val="003E3A54"/>
    <w:rsid w:val="003E3B22"/>
    <w:rsid w:val="003E3E04"/>
    <w:rsid w:val="003E4622"/>
    <w:rsid w:val="003E4DF6"/>
    <w:rsid w:val="003E4F5A"/>
    <w:rsid w:val="003E57AE"/>
    <w:rsid w:val="003E592D"/>
    <w:rsid w:val="003E5D5A"/>
    <w:rsid w:val="003E5E0C"/>
    <w:rsid w:val="003E5F6B"/>
    <w:rsid w:val="003E621F"/>
    <w:rsid w:val="003E62FA"/>
    <w:rsid w:val="003E6704"/>
    <w:rsid w:val="003E69C9"/>
    <w:rsid w:val="003E6A72"/>
    <w:rsid w:val="003E6F1D"/>
    <w:rsid w:val="003E72B2"/>
    <w:rsid w:val="003F0912"/>
    <w:rsid w:val="003F09DB"/>
    <w:rsid w:val="003F0B6D"/>
    <w:rsid w:val="003F0D86"/>
    <w:rsid w:val="003F1275"/>
    <w:rsid w:val="003F149F"/>
    <w:rsid w:val="003F14A8"/>
    <w:rsid w:val="003F1569"/>
    <w:rsid w:val="003F1E3B"/>
    <w:rsid w:val="003F2560"/>
    <w:rsid w:val="003F2802"/>
    <w:rsid w:val="003F2A37"/>
    <w:rsid w:val="003F2DA3"/>
    <w:rsid w:val="003F38FC"/>
    <w:rsid w:val="003F3BCE"/>
    <w:rsid w:val="003F3EE7"/>
    <w:rsid w:val="003F3F48"/>
    <w:rsid w:val="003F41E6"/>
    <w:rsid w:val="003F4540"/>
    <w:rsid w:val="003F480F"/>
    <w:rsid w:val="003F4BD4"/>
    <w:rsid w:val="003F5C67"/>
    <w:rsid w:val="003F609E"/>
    <w:rsid w:val="003F6303"/>
    <w:rsid w:val="003F6817"/>
    <w:rsid w:val="003F72B7"/>
    <w:rsid w:val="003F77DA"/>
    <w:rsid w:val="003F7B8C"/>
    <w:rsid w:val="003F7B9C"/>
    <w:rsid w:val="0040040C"/>
    <w:rsid w:val="0040068A"/>
    <w:rsid w:val="00400AF1"/>
    <w:rsid w:val="00400F86"/>
    <w:rsid w:val="004014C9"/>
    <w:rsid w:val="004015D6"/>
    <w:rsid w:val="00401C36"/>
    <w:rsid w:val="004021EB"/>
    <w:rsid w:val="00402252"/>
    <w:rsid w:val="00402689"/>
    <w:rsid w:val="00402A0C"/>
    <w:rsid w:val="00402BFD"/>
    <w:rsid w:val="004031F1"/>
    <w:rsid w:val="00403B88"/>
    <w:rsid w:val="00403EBB"/>
    <w:rsid w:val="00404199"/>
    <w:rsid w:val="004045A6"/>
    <w:rsid w:val="004045E6"/>
    <w:rsid w:val="00405B74"/>
    <w:rsid w:val="00405C9E"/>
    <w:rsid w:val="00405ECA"/>
    <w:rsid w:val="00406EF3"/>
    <w:rsid w:val="00407101"/>
    <w:rsid w:val="00407368"/>
    <w:rsid w:val="0040744D"/>
    <w:rsid w:val="004074DC"/>
    <w:rsid w:val="0041094A"/>
    <w:rsid w:val="00410AF6"/>
    <w:rsid w:val="004114E2"/>
    <w:rsid w:val="0041153D"/>
    <w:rsid w:val="00411AD9"/>
    <w:rsid w:val="00411D94"/>
    <w:rsid w:val="00412128"/>
    <w:rsid w:val="0041218C"/>
    <w:rsid w:val="004125D2"/>
    <w:rsid w:val="00412CBA"/>
    <w:rsid w:val="00413054"/>
    <w:rsid w:val="004136F5"/>
    <w:rsid w:val="004143E5"/>
    <w:rsid w:val="00414447"/>
    <w:rsid w:val="00414750"/>
    <w:rsid w:val="004148D3"/>
    <w:rsid w:val="00414920"/>
    <w:rsid w:val="00414FA6"/>
    <w:rsid w:val="0041582F"/>
    <w:rsid w:val="0041590E"/>
    <w:rsid w:val="00415EDC"/>
    <w:rsid w:val="00416061"/>
    <w:rsid w:val="00416F22"/>
    <w:rsid w:val="00417ABD"/>
    <w:rsid w:val="00417B5F"/>
    <w:rsid w:val="00417F29"/>
    <w:rsid w:val="00420729"/>
    <w:rsid w:val="00420950"/>
    <w:rsid w:val="00420CC0"/>
    <w:rsid w:val="00421112"/>
    <w:rsid w:val="004225AC"/>
    <w:rsid w:val="00423E8F"/>
    <w:rsid w:val="00425205"/>
    <w:rsid w:val="00425466"/>
    <w:rsid w:val="00426663"/>
    <w:rsid w:val="004266AA"/>
    <w:rsid w:val="00426DA6"/>
    <w:rsid w:val="0042755A"/>
    <w:rsid w:val="00427573"/>
    <w:rsid w:val="00427A95"/>
    <w:rsid w:val="00430985"/>
    <w:rsid w:val="00430A34"/>
    <w:rsid w:val="00430A6C"/>
    <w:rsid w:val="0043108A"/>
    <w:rsid w:val="0043127B"/>
    <w:rsid w:val="004313C8"/>
    <w:rsid w:val="004314F8"/>
    <w:rsid w:val="00431E11"/>
    <w:rsid w:val="00432631"/>
    <w:rsid w:val="0043295F"/>
    <w:rsid w:val="00432D45"/>
    <w:rsid w:val="00432D61"/>
    <w:rsid w:val="00432E02"/>
    <w:rsid w:val="00432E2B"/>
    <w:rsid w:val="00432FFF"/>
    <w:rsid w:val="00433121"/>
    <w:rsid w:val="004331DE"/>
    <w:rsid w:val="004335FB"/>
    <w:rsid w:val="00433F68"/>
    <w:rsid w:val="00434672"/>
    <w:rsid w:val="00434DC8"/>
    <w:rsid w:val="00435504"/>
    <w:rsid w:val="00435508"/>
    <w:rsid w:val="00435AF8"/>
    <w:rsid w:val="00435DF0"/>
    <w:rsid w:val="0043613A"/>
    <w:rsid w:val="00436232"/>
    <w:rsid w:val="004363EE"/>
    <w:rsid w:val="004367FA"/>
    <w:rsid w:val="00437500"/>
    <w:rsid w:val="004377FE"/>
    <w:rsid w:val="00437975"/>
    <w:rsid w:val="00437A21"/>
    <w:rsid w:val="004402D0"/>
    <w:rsid w:val="00440945"/>
    <w:rsid w:val="00441C46"/>
    <w:rsid w:val="00442D07"/>
    <w:rsid w:val="00442E98"/>
    <w:rsid w:val="00442F0E"/>
    <w:rsid w:val="00443698"/>
    <w:rsid w:val="00443A26"/>
    <w:rsid w:val="00443E31"/>
    <w:rsid w:val="00443F9D"/>
    <w:rsid w:val="004444D0"/>
    <w:rsid w:val="00444704"/>
    <w:rsid w:val="00444706"/>
    <w:rsid w:val="00444887"/>
    <w:rsid w:val="00444A34"/>
    <w:rsid w:val="004454D1"/>
    <w:rsid w:val="004457A1"/>
    <w:rsid w:val="00445C49"/>
    <w:rsid w:val="00445DA7"/>
    <w:rsid w:val="00445FC2"/>
    <w:rsid w:val="0044625E"/>
    <w:rsid w:val="004469F4"/>
    <w:rsid w:val="00446E71"/>
    <w:rsid w:val="00446E83"/>
    <w:rsid w:val="00446EDF"/>
    <w:rsid w:val="004477E0"/>
    <w:rsid w:val="00450082"/>
    <w:rsid w:val="004500E3"/>
    <w:rsid w:val="004501BB"/>
    <w:rsid w:val="0045032C"/>
    <w:rsid w:val="0045043F"/>
    <w:rsid w:val="004506E2"/>
    <w:rsid w:val="00450DCB"/>
    <w:rsid w:val="00450E0C"/>
    <w:rsid w:val="00450F95"/>
    <w:rsid w:val="00450FC2"/>
    <w:rsid w:val="00452C9D"/>
    <w:rsid w:val="00452E28"/>
    <w:rsid w:val="00452F9E"/>
    <w:rsid w:val="00452FF8"/>
    <w:rsid w:val="0045376C"/>
    <w:rsid w:val="00453AAE"/>
    <w:rsid w:val="00453BA5"/>
    <w:rsid w:val="00453CD1"/>
    <w:rsid w:val="00453FEC"/>
    <w:rsid w:val="00454DB8"/>
    <w:rsid w:val="004552A9"/>
    <w:rsid w:val="00455492"/>
    <w:rsid w:val="0045594A"/>
    <w:rsid w:val="00455D25"/>
    <w:rsid w:val="00455FB3"/>
    <w:rsid w:val="004571BB"/>
    <w:rsid w:val="004575E4"/>
    <w:rsid w:val="00457905"/>
    <w:rsid w:val="00457AC9"/>
    <w:rsid w:val="00457B08"/>
    <w:rsid w:val="00460156"/>
    <w:rsid w:val="004605A8"/>
    <w:rsid w:val="004606F4"/>
    <w:rsid w:val="00460922"/>
    <w:rsid w:val="004610F0"/>
    <w:rsid w:val="004617F2"/>
    <w:rsid w:val="00461EDB"/>
    <w:rsid w:val="00462071"/>
    <w:rsid w:val="00462742"/>
    <w:rsid w:val="004628EB"/>
    <w:rsid w:val="00463330"/>
    <w:rsid w:val="004637EE"/>
    <w:rsid w:val="004639B8"/>
    <w:rsid w:val="004639D1"/>
    <w:rsid w:val="00463C6C"/>
    <w:rsid w:val="00463C6E"/>
    <w:rsid w:val="00464324"/>
    <w:rsid w:val="00465127"/>
    <w:rsid w:val="004651A6"/>
    <w:rsid w:val="004651CB"/>
    <w:rsid w:val="00465DDF"/>
    <w:rsid w:val="00466327"/>
    <w:rsid w:val="00466460"/>
    <w:rsid w:val="004665DA"/>
    <w:rsid w:val="004673EC"/>
    <w:rsid w:val="004678AC"/>
    <w:rsid w:val="00467F57"/>
    <w:rsid w:val="0047061C"/>
    <w:rsid w:val="00471B82"/>
    <w:rsid w:val="00472150"/>
    <w:rsid w:val="004725FC"/>
    <w:rsid w:val="004727AA"/>
    <w:rsid w:val="00472C82"/>
    <w:rsid w:val="004735BE"/>
    <w:rsid w:val="00473BD0"/>
    <w:rsid w:val="00473CBD"/>
    <w:rsid w:val="0047405E"/>
    <w:rsid w:val="004742D2"/>
    <w:rsid w:val="0047454F"/>
    <w:rsid w:val="00474ECB"/>
    <w:rsid w:val="004751EB"/>
    <w:rsid w:val="00475269"/>
    <w:rsid w:val="004753AE"/>
    <w:rsid w:val="0047546A"/>
    <w:rsid w:val="0047549F"/>
    <w:rsid w:val="00475D06"/>
    <w:rsid w:val="00476028"/>
    <w:rsid w:val="00476171"/>
    <w:rsid w:val="00476193"/>
    <w:rsid w:val="00476AF3"/>
    <w:rsid w:val="00476B5A"/>
    <w:rsid w:val="00476E9F"/>
    <w:rsid w:val="00477301"/>
    <w:rsid w:val="0047753F"/>
    <w:rsid w:val="00477C30"/>
    <w:rsid w:val="00477C33"/>
    <w:rsid w:val="00480188"/>
    <w:rsid w:val="00480386"/>
    <w:rsid w:val="00480817"/>
    <w:rsid w:val="00480C1E"/>
    <w:rsid w:val="00480F18"/>
    <w:rsid w:val="0048106E"/>
    <w:rsid w:val="004813B7"/>
    <w:rsid w:val="004814F9"/>
    <w:rsid w:val="00481EF8"/>
    <w:rsid w:val="00482060"/>
    <w:rsid w:val="00482637"/>
    <w:rsid w:val="004826F9"/>
    <w:rsid w:val="00482E06"/>
    <w:rsid w:val="0048307D"/>
    <w:rsid w:val="004848FD"/>
    <w:rsid w:val="00484A07"/>
    <w:rsid w:val="00484E9F"/>
    <w:rsid w:val="00484FA0"/>
    <w:rsid w:val="00485645"/>
    <w:rsid w:val="004859CA"/>
    <w:rsid w:val="004863F8"/>
    <w:rsid w:val="00486BC8"/>
    <w:rsid w:val="00486C3E"/>
    <w:rsid w:val="004873A4"/>
    <w:rsid w:val="0048750D"/>
    <w:rsid w:val="004879A0"/>
    <w:rsid w:val="00487B8D"/>
    <w:rsid w:val="00487E7C"/>
    <w:rsid w:val="00487EE0"/>
    <w:rsid w:val="00487F50"/>
    <w:rsid w:val="0049027A"/>
    <w:rsid w:val="0049083A"/>
    <w:rsid w:val="0049084E"/>
    <w:rsid w:val="00490A5F"/>
    <w:rsid w:val="004913B1"/>
    <w:rsid w:val="004916E7"/>
    <w:rsid w:val="0049173C"/>
    <w:rsid w:val="0049259F"/>
    <w:rsid w:val="00492CD0"/>
    <w:rsid w:val="004931A4"/>
    <w:rsid w:val="00493636"/>
    <w:rsid w:val="004937B0"/>
    <w:rsid w:val="00493D12"/>
    <w:rsid w:val="00494020"/>
    <w:rsid w:val="00494200"/>
    <w:rsid w:val="00494A00"/>
    <w:rsid w:val="00494BBA"/>
    <w:rsid w:val="00494C1C"/>
    <w:rsid w:val="00494D1F"/>
    <w:rsid w:val="00495185"/>
    <w:rsid w:val="00495A0D"/>
    <w:rsid w:val="00495BE1"/>
    <w:rsid w:val="00495C2A"/>
    <w:rsid w:val="00496111"/>
    <w:rsid w:val="004967FB"/>
    <w:rsid w:val="00497FBC"/>
    <w:rsid w:val="004A041D"/>
    <w:rsid w:val="004A07C6"/>
    <w:rsid w:val="004A08BD"/>
    <w:rsid w:val="004A1EB9"/>
    <w:rsid w:val="004A29DA"/>
    <w:rsid w:val="004A2BD6"/>
    <w:rsid w:val="004A2D3F"/>
    <w:rsid w:val="004A3ACE"/>
    <w:rsid w:val="004A3F0D"/>
    <w:rsid w:val="004A4251"/>
    <w:rsid w:val="004A4343"/>
    <w:rsid w:val="004A483E"/>
    <w:rsid w:val="004A4B82"/>
    <w:rsid w:val="004A4D0F"/>
    <w:rsid w:val="004A53C9"/>
    <w:rsid w:val="004A544D"/>
    <w:rsid w:val="004A5494"/>
    <w:rsid w:val="004A5658"/>
    <w:rsid w:val="004A58BE"/>
    <w:rsid w:val="004A5AA7"/>
    <w:rsid w:val="004A65C0"/>
    <w:rsid w:val="004A6B0B"/>
    <w:rsid w:val="004A706E"/>
    <w:rsid w:val="004A752E"/>
    <w:rsid w:val="004B0504"/>
    <w:rsid w:val="004B1372"/>
    <w:rsid w:val="004B18A4"/>
    <w:rsid w:val="004B1B3F"/>
    <w:rsid w:val="004B1D44"/>
    <w:rsid w:val="004B2518"/>
    <w:rsid w:val="004B292A"/>
    <w:rsid w:val="004B41C1"/>
    <w:rsid w:val="004B4274"/>
    <w:rsid w:val="004B48A6"/>
    <w:rsid w:val="004B4C40"/>
    <w:rsid w:val="004B523C"/>
    <w:rsid w:val="004B54BF"/>
    <w:rsid w:val="004B595C"/>
    <w:rsid w:val="004B6532"/>
    <w:rsid w:val="004B69E8"/>
    <w:rsid w:val="004B6B8C"/>
    <w:rsid w:val="004B776A"/>
    <w:rsid w:val="004B79EE"/>
    <w:rsid w:val="004C01E3"/>
    <w:rsid w:val="004C08C5"/>
    <w:rsid w:val="004C149D"/>
    <w:rsid w:val="004C1709"/>
    <w:rsid w:val="004C2673"/>
    <w:rsid w:val="004C2BA8"/>
    <w:rsid w:val="004C2CCB"/>
    <w:rsid w:val="004C2D58"/>
    <w:rsid w:val="004C2DBF"/>
    <w:rsid w:val="004C37D6"/>
    <w:rsid w:val="004C3FC4"/>
    <w:rsid w:val="004C4969"/>
    <w:rsid w:val="004C4974"/>
    <w:rsid w:val="004C5045"/>
    <w:rsid w:val="004C56F5"/>
    <w:rsid w:val="004C5A6D"/>
    <w:rsid w:val="004C60F2"/>
    <w:rsid w:val="004C6855"/>
    <w:rsid w:val="004C6A42"/>
    <w:rsid w:val="004C6D5F"/>
    <w:rsid w:val="004C7B43"/>
    <w:rsid w:val="004D0137"/>
    <w:rsid w:val="004D05EF"/>
    <w:rsid w:val="004D1229"/>
    <w:rsid w:val="004D17B4"/>
    <w:rsid w:val="004D1A56"/>
    <w:rsid w:val="004D1EF1"/>
    <w:rsid w:val="004D258D"/>
    <w:rsid w:val="004D29AE"/>
    <w:rsid w:val="004D3B61"/>
    <w:rsid w:val="004D3CFE"/>
    <w:rsid w:val="004D40E0"/>
    <w:rsid w:val="004D4546"/>
    <w:rsid w:val="004D4BF7"/>
    <w:rsid w:val="004D5A10"/>
    <w:rsid w:val="004D5C83"/>
    <w:rsid w:val="004D5D91"/>
    <w:rsid w:val="004D6142"/>
    <w:rsid w:val="004D67D3"/>
    <w:rsid w:val="004D68E4"/>
    <w:rsid w:val="004D6E23"/>
    <w:rsid w:val="004D6E8B"/>
    <w:rsid w:val="004D735F"/>
    <w:rsid w:val="004D783D"/>
    <w:rsid w:val="004E01CF"/>
    <w:rsid w:val="004E0FBD"/>
    <w:rsid w:val="004E145A"/>
    <w:rsid w:val="004E1697"/>
    <w:rsid w:val="004E16A0"/>
    <w:rsid w:val="004E170F"/>
    <w:rsid w:val="004E2166"/>
    <w:rsid w:val="004E247F"/>
    <w:rsid w:val="004E2C22"/>
    <w:rsid w:val="004E2D45"/>
    <w:rsid w:val="004E337C"/>
    <w:rsid w:val="004E346C"/>
    <w:rsid w:val="004E3649"/>
    <w:rsid w:val="004E384D"/>
    <w:rsid w:val="004E404B"/>
    <w:rsid w:val="004E4270"/>
    <w:rsid w:val="004E46D2"/>
    <w:rsid w:val="004E4BF1"/>
    <w:rsid w:val="004E4E0F"/>
    <w:rsid w:val="004E5327"/>
    <w:rsid w:val="004E592E"/>
    <w:rsid w:val="004E6176"/>
    <w:rsid w:val="004E623F"/>
    <w:rsid w:val="004E697A"/>
    <w:rsid w:val="004E6B4B"/>
    <w:rsid w:val="004E6C9D"/>
    <w:rsid w:val="004E7017"/>
    <w:rsid w:val="004E7202"/>
    <w:rsid w:val="004E7E2C"/>
    <w:rsid w:val="004E7EA2"/>
    <w:rsid w:val="004F08BF"/>
    <w:rsid w:val="004F0CC8"/>
    <w:rsid w:val="004F181A"/>
    <w:rsid w:val="004F1F8B"/>
    <w:rsid w:val="004F201F"/>
    <w:rsid w:val="004F2D2F"/>
    <w:rsid w:val="004F2DA6"/>
    <w:rsid w:val="004F2DBD"/>
    <w:rsid w:val="004F340C"/>
    <w:rsid w:val="004F3F06"/>
    <w:rsid w:val="004F479E"/>
    <w:rsid w:val="004F4DF1"/>
    <w:rsid w:val="004F5534"/>
    <w:rsid w:val="004F647F"/>
    <w:rsid w:val="004F6883"/>
    <w:rsid w:val="004F68FE"/>
    <w:rsid w:val="004F6BEE"/>
    <w:rsid w:val="00500407"/>
    <w:rsid w:val="00500C46"/>
    <w:rsid w:val="00501456"/>
    <w:rsid w:val="00501F02"/>
    <w:rsid w:val="00502093"/>
    <w:rsid w:val="00502C29"/>
    <w:rsid w:val="0050403B"/>
    <w:rsid w:val="005040FF"/>
    <w:rsid w:val="0050462B"/>
    <w:rsid w:val="00504AA7"/>
    <w:rsid w:val="00505344"/>
    <w:rsid w:val="005058A8"/>
    <w:rsid w:val="00505C67"/>
    <w:rsid w:val="00506D47"/>
    <w:rsid w:val="00506D75"/>
    <w:rsid w:val="0050739A"/>
    <w:rsid w:val="005073CE"/>
    <w:rsid w:val="00507929"/>
    <w:rsid w:val="00507C94"/>
    <w:rsid w:val="005104A7"/>
    <w:rsid w:val="00510FEA"/>
    <w:rsid w:val="005112D8"/>
    <w:rsid w:val="005112FE"/>
    <w:rsid w:val="005113A3"/>
    <w:rsid w:val="00511891"/>
    <w:rsid w:val="00511ED9"/>
    <w:rsid w:val="00512734"/>
    <w:rsid w:val="00512882"/>
    <w:rsid w:val="00512B34"/>
    <w:rsid w:val="0051372B"/>
    <w:rsid w:val="00513B24"/>
    <w:rsid w:val="00513E08"/>
    <w:rsid w:val="00514042"/>
    <w:rsid w:val="005145E3"/>
    <w:rsid w:val="00514A2D"/>
    <w:rsid w:val="00514BEF"/>
    <w:rsid w:val="00514D47"/>
    <w:rsid w:val="00514DDD"/>
    <w:rsid w:val="00514F21"/>
    <w:rsid w:val="005156DA"/>
    <w:rsid w:val="00515775"/>
    <w:rsid w:val="005157D2"/>
    <w:rsid w:val="005159C0"/>
    <w:rsid w:val="005160A7"/>
    <w:rsid w:val="0051646F"/>
    <w:rsid w:val="00516C32"/>
    <w:rsid w:val="0051703A"/>
    <w:rsid w:val="0051746F"/>
    <w:rsid w:val="00517503"/>
    <w:rsid w:val="00517829"/>
    <w:rsid w:val="005178BA"/>
    <w:rsid w:val="005178CE"/>
    <w:rsid w:val="005179AF"/>
    <w:rsid w:val="00517EC4"/>
    <w:rsid w:val="00520F1E"/>
    <w:rsid w:val="00520FFA"/>
    <w:rsid w:val="00521C27"/>
    <w:rsid w:val="00522092"/>
    <w:rsid w:val="005227F3"/>
    <w:rsid w:val="00523D76"/>
    <w:rsid w:val="005244DA"/>
    <w:rsid w:val="00524743"/>
    <w:rsid w:val="005248CB"/>
    <w:rsid w:val="00524E89"/>
    <w:rsid w:val="00524F23"/>
    <w:rsid w:val="005255D6"/>
    <w:rsid w:val="00525769"/>
    <w:rsid w:val="00525881"/>
    <w:rsid w:val="00525A27"/>
    <w:rsid w:val="00525AB7"/>
    <w:rsid w:val="00525EB3"/>
    <w:rsid w:val="00526022"/>
    <w:rsid w:val="00526143"/>
    <w:rsid w:val="00527364"/>
    <w:rsid w:val="00527768"/>
    <w:rsid w:val="00527DA2"/>
    <w:rsid w:val="00527F5E"/>
    <w:rsid w:val="00530036"/>
    <w:rsid w:val="00530211"/>
    <w:rsid w:val="005303C6"/>
    <w:rsid w:val="00530C27"/>
    <w:rsid w:val="00530DCF"/>
    <w:rsid w:val="00531B73"/>
    <w:rsid w:val="00531F0C"/>
    <w:rsid w:val="00532083"/>
    <w:rsid w:val="00532128"/>
    <w:rsid w:val="00532569"/>
    <w:rsid w:val="00532FAC"/>
    <w:rsid w:val="005331BF"/>
    <w:rsid w:val="0053357A"/>
    <w:rsid w:val="00533871"/>
    <w:rsid w:val="00533E14"/>
    <w:rsid w:val="00534624"/>
    <w:rsid w:val="005346F6"/>
    <w:rsid w:val="005349AE"/>
    <w:rsid w:val="00534D26"/>
    <w:rsid w:val="00534D9D"/>
    <w:rsid w:val="005358A3"/>
    <w:rsid w:val="00535B4C"/>
    <w:rsid w:val="00535BF6"/>
    <w:rsid w:val="00535DB4"/>
    <w:rsid w:val="0053657D"/>
    <w:rsid w:val="00536672"/>
    <w:rsid w:val="00536D19"/>
    <w:rsid w:val="00537154"/>
    <w:rsid w:val="005378AA"/>
    <w:rsid w:val="00537A28"/>
    <w:rsid w:val="00537D60"/>
    <w:rsid w:val="00537DFE"/>
    <w:rsid w:val="0054055D"/>
    <w:rsid w:val="00540A85"/>
    <w:rsid w:val="00540F35"/>
    <w:rsid w:val="005411C9"/>
    <w:rsid w:val="00541F43"/>
    <w:rsid w:val="005423E0"/>
    <w:rsid w:val="00542AA6"/>
    <w:rsid w:val="00542D2D"/>
    <w:rsid w:val="005430BC"/>
    <w:rsid w:val="0054320E"/>
    <w:rsid w:val="0054398C"/>
    <w:rsid w:val="00543AC0"/>
    <w:rsid w:val="00543D63"/>
    <w:rsid w:val="00543E74"/>
    <w:rsid w:val="0054408A"/>
    <w:rsid w:val="005440D3"/>
    <w:rsid w:val="00544390"/>
    <w:rsid w:val="00544661"/>
    <w:rsid w:val="00544920"/>
    <w:rsid w:val="00544D1F"/>
    <w:rsid w:val="00545011"/>
    <w:rsid w:val="0054570E"/>
    <w:rsid w:val="005459EC"/>
    <w:rsid w:val="00545C2A"/>
    <w:rsid w:val="0054631B"/>
    <w:rsid w:val="005466EC"/>
    <w:rsid w:val="005467AF"/>
    <w:rsid w:val="005476A6"/>
    <w:rsid w:val="0054788F"/>
    <w:rsid w:val="00547B11"/>
    <w:rsid w:val="00547BE1"/>
    <w:rsid w:val="00547DF3"/>
    <w:rsid w:val="00547F18"/>
    <w:rsid w:val="00547FD7"/>
    <w:rsid w:val="00550742"/>
    <w:rsid w:val="00550C9F"/>
    <w:rsid w:val="00550EAC"/>
    <w:rsid w:val="00550F44"/>
    <w:rsid w:val="00551338"/>
    <w:rsid w:val="00551554"/>
    <w:rsid w:val="00552026"/>
    <w:rsid w:val="005520FC"/>
    <w:rsid w:val="005528AF"/>
    <w:rsid w:val="00552E9F"/>
    <w:rsid w:val="00552F10"/>
    <w:rsid w:val="0055396A"/>
    <w:rsid w:val="00553AE2"/>
    <w:rsid w:val="00554030"/>
    <w:rsid w:val="005541EF"/>
    <w:rsid w:val="0055426E"/>
    <w:rsid w:val="00554C02"/>
    <w:rsid w:val="005550FC"/>
    <w:rsid w:val="0055524C"/>
    <w:rsid w:val="00555781"/>
    <w:rsid w:val="005557CD"/>
    <w:rsid w:val="00556053"/>
    <w:rsid w:val="0055650F"/>
    <w:rsid w:val="00557466"/>
    <w:rsid w:val="005576C9"/>
    <w:rsid w:val="00557738"/>
    <w:rsid w:val="00560161"/>
    <w:rsid w:val="00560482"/>
    <w:rsid w:val="00560AE7"/>
    <w:rsid w:val="00561439"/>
    <w:rsid w:val="005616E2"/>
    <w:rsid w:val="00561A1F"/>
    <w:rsid w:val="00561DEF"/>
    <w:rsid w:val="0056246C"/>
    <w:rsid w:val="00562548"/>
    <w:rsid w:val="00562878"/>
    <w:rsid w:val="005629D3"/>
    <w:rsid w:val="00562BC7"/>
    <w:rsid w:val="00562C66"/>
    <w:rsid w:val="00562D8C"/>
    <w:rsid w:val="00562F27"/>
    <w:rsid w:val="00563421"/>
    <w:rsid w:val="00563843"/>
    <w:rsid w:val="0056446B"/>
    <w:rsid w:val="00564A47"/>
    <w:rsid w:val="00564BED"/>
    <w:rsid w:val="005655C1"/>
    <w:rsid w:val="005656FD"/>
    <w:rsid w:val="00565F65"/>
    <w:rsid w:val="00566516"/>
    <w:rsid w:val="0056658C"/>
    <w:rsid w:val="005666A2"/>
    <w:rsid w:val="005666EB"/>
    <w:rsid w:val="005666FE"/>
    <w:rsid w:val="0056679A"/>
    <w:rsid w:val="00566B32"/>
    <w:rsid w:val="00566C4A"/>
    <w:rsid w:val="0056719E"/>
    <w:rsid w:val="0056769D"/>
    <w:rsid w:val="005703F3"/>
    <w:rsid w:val="00570486"/>
    <w:rsid w:val="00570A6D"/>
    <w:rsid w:val="00570FFA"/>
    <w:rsid w:val="00571D3F"/>
    <w:rsid w:val="00571D83"/>
    <w:rsid w:val="00572466"/>
    <w:rsid w:val="005724F7"/>
    <w:rsid w:val="005726D4"/>
    <w:rsid w:val="0057272C"/>
    <w:rsid w:val="00572837"/>
    <w:rsid w:val="00572FDF"/>
    <w:rsid w:val="00573313"/>
    <w:rsid w:val="00573533"/>
    <w:rsid w:val="005736D3"/>
    <w:rsid w:val="00573FDA"/>
    <w:rsid w:val="0057428B"/>
    <w:rsid w:val="005744FC"/>
    <w:rsid w:val="005747A7"/>
    <w:rsid w:val="005747B6"/>
    <w:rsid w:val="00574E26"/>
    <w:rsid w:val="00575059"/>
    <w:rsid w:val="005756AE"/>
    <w:rsid w:val="00575777"/>
    <w:rsid w:val="00575B62"/>
    <w:rsid w:val="00577083"/>
    <w:rsid w:val="005775F9"/>
    <w:rsid w:val="00577BDD"/>
    <w:rsid w:val="00580254"/>
    <w:rsid w:val="0058063F"/>
    <w:rsid w:val="00580B4C"/>
    <w:rsid w:val="005814E0"/>
    <w:rsid w:val="00581717"/>
    <w:rsid w:val="0058199B"/>
    <w:rsid w:val="00582176"/>
    <w:rsid w:val="005822A4"/>
    <w:rsid w:val="005827D7"/>
    <w:rsid w:val="00582C31"/>
    <w:rsid w:val="005834D1"/>
    <w:rsid w:val="00583573"/>
    <w:rsid w:val="00584317"/>
    <w:rsid w:val="005843CF"/>
    <w:rsid w:val="0058471F"/>
    <w:rsid w:val="00584810"/>
    <w:rsid w:val="00584D2F"/>
    <w:rsid w:val="00585896"/>
    <w:rsid w:val="00585D37"/>
    <w:rsid w:val="00585FBE"/>
    <w:rsid w:val="005862E3"/>
    <w:rsid w:val="0058655E"/>
    <w:rsid w:val="005866BE"/>
    <w:rsid w:val="00586BEC"/>
    <w:rsid w:val="00587276"/>
    <w:rsid w:val="005872DD"/>
    <w:rsid w:val="005900E3"/>
    <w:rsid w:val="00590421"/>
    <w:rsid w:val="00590667"/>
    <w:rsid w:val="00590F18"/>
    <w:rsid w:val="00591075"/>
    <w:rsid w:val="005916A6"/>
    <w:rsid w:val="00592EB0"/>
    <w:rsid w:val="00593258"/>
    <w:rsid w:val="00593944"/>
    <w:rsid w:val="00593EEF"/>
    <w:rsid w:val="00594AA6"/>
    <w:rsid w:val="0059519A"/>
    <w:rsid w:val="0059519E"/>
    <w:rsid w:val="00595203"/>
    <w:rsid w:val="005953B6"/>
    <w:rsid w:val="00595BCA"/>
    <w:rsid w:val="00595DCC"/>
    <w:rsid w:val="00595F8D"/>
    <w:rsid w:val="005964D2"/>
    <w:rsid w:val="00596652"/>
    <w:rsid w:val="00596BF6"/>
    <w:rsid w:val="00597B85"/>
    <w:rsid w:val="00597FF2"/>
    <w:rsid w:val="005A0288"/>
    <w:rsid w:val="005A033B"/>
    <w:rsid w:val="005A0419"/>
    <w:rsid w:val="005A0ACA"/>
    <w:rsid w:val="005A0E64"/>
    <w:rsid w:val="005A0FE6"/>
    <w:rsid w:val="005A102F"/>
    <w:rsid w:val="005A1185"/>
    <w:rsid w:val="005A132D"/>
    <w:rsid w:val="005A15B2"/>
    <w:rsid w:val="005A15EC"/>
    <w:rsid w:val="005A1A42"/>
    <w:rsid w:val="005A1AAE"/>
    <w:rsid w:val="005A1B51"/>
    <w:rsid w:val="005A1BA0"/>
    <w:rsid w:val="005A20A9"/>
    <w:rsid w:val="005A2685"/>
    <w:rsid w:val="005A2D24"/>
    <w:rsid w:val="005A35D8"/>
    <w:rsid w:val="005A3655"/>
    <w:rsid w:val="005A48C3"/>
    <w:rsid w:val="005A4D6A"/>
    <w:rsid w:val="005A52A3"/>
    <w:rsid w:val="005A53D1"/>
    <w:rsid w:val="005A658E"/>
    <w:rsid w:val="005A75B7"/>
    <w:rsid w:val="005A7766"/>
    <w:rsid w:val="005A7970"/>
    <w:rsid w:val="005A7BF9"/>
    <w:rsid w:val="005A7C5F"/>
    <w:rsid w:val="005B00EE"/>
    <w:rsid w:val="005B077E"/>
    <w:rsid w:val="005B0948"/>
    <w:rsid w:val="005B0BF4"/>
    <w:rsid w:val="005B15F8"/>
    <w:rsid w:val="005B1A7D"/>
    <w:rsid w:val="005B23BF"/>
    <w:rsid w:val="005B3383"/>
    <w:rsid w:val="005B348F"/>
    <w:rsid w:val="005B368A"/>
    <w:rsid w:val="005B4198"/>
    <w:rsid w:val="005B41DC"/>
    <w:rsid w:val="005B4353"/>
    <w:rsid w:val="005B47A2"/>
    <w:rsid w:val="005B5550"/>
    <w:rsid w:val="005B56B7"/>
    <w:rsid w:val="005B589C"/>
    <w:rsid w:val="005B63DD"/>
    <w:rsid w:val="005B69C2"/>
    <w:rsid w:val="005B715D"/>
    <w:rsid w:val="005B79F0"/>
    <w:rsid w:val="005B7DA4"/>
    <w:rsid w:val="005B7F2E"/>
    <w:rsid w:val="005C0096"/>
    <w:rsid w:val="005C069F"/>
    <w:rsid w:val="005C0BCE"/>
    <w:rsid w:val="005C1127"/>
    <w:rsid w:val="005C1207"/>
    <w:rsid w:val="005C131A"/>
    <w:rsid w:val="005C13BC"/>
    <w:rsid w:val="005C164C"/>
    <w:rsid w:val="005C19BD"/>
    <w:rsid w:val="005C1E30"/>
    <w:rsid w:val="005C1EE5"/>
    <w:rsid w:val="005C24D5"/>
    <w:rsid w:val="005C26E1"/>
    <w:rsid w:val="005C278E"/>
    <w:rsid w:val="005C2C30"/>
    <w:rsid w:val="005C2D63"/>
    <w:rsid w:val="005C2F0D"/>
    <w:rsid w:val="005C303C"/>
    <w:rsid w:val="005C3098"/>
    <w:rsid w:val="005C3499"/>
    <w:rsid w:val="005C365E"/>
    <w:rsid w:val="005C377C"/>
    <w:rsid w:val="005C3ACF"/>
    <w:rsid w:val="005C476B"/>
    <w:rsid w:val="005C4A8C"/>
    <w:rsid w:val="005C5DC6"/>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247"/>
    <w:rsid w:val="005D26CA"/>
    <w:rsid w:val="005D28D4"/>
    <w:rsid w:val="005D372A"/>
    <w:rsid w:val="005D3DED"/>
    <w:rsid w:val="005D422D"/>
    <w:rsid w:val="005D4305"/>
    <w:rsid w:val="005D4E29"/>
    <w:rsid w:val="005D4EA8"/>
    <w:rsid w:val="005D50FB"/>
    <w:rsid w:val="005D57EF"/>
    <w:rsid w:val="005D5D4C"/>
    <w:rsid w:val="005D6655"/>
    <w:rsid w:val="005D66F4"/>
    <w:rsid w:val="005D7203"/>
    <w:rsid w:val="005D736E"/>
    <w:rsid w:val="005D76EE"/>
    <w:rsid w:val="005D77A6"/>
    <w:rsid w:val="005D7D22"/>
    <w:rsid w:val="005E020A"/>
    <w:rsid w:val="005E06E5"/>
    <w:rsid w:val="005E07C1"/>
    <w:rsid w:val="005E13AB"/>
    <w:rsid w:val="005E1E5D"/>
    <w:rsid w:val="005E274D"/>
    <w:rsid w:val="005E2966"/>
    <w:rsid w:val="005E2D7A"/>
    <w:rsid w:val="005E3587"/>
    <w:rsid w:val="005E35DE"/>
    <w:rsid w:val="005E3ADC"/>
    <w:rsid w:val="005E4387"/>
    <w:rsid w:val="005E53C9"/>
    <w:rsid w:val="005E54D0"/>
    <w:rsid w:val="005E5611"/>
    <w:rsid w:val="005E5989"/>
    <w:rsid w:val="005E59AC"/>
    <w:rsid w:val="005E6343"/>
    <w:rsid w:val="005E6C22"/>
    <w:rsid w:val="005E76FC"/>
    <w:rsid w:val="005E78A9"/>
    <w:rsid w:val="005E79FE"/>
    <w:rsid w:val="005E7FE7"/>
    <w:rsid w:val="005F069A"/>
    <w:rsid w:val="005F0C5C"/>
    <w:rsid w:val="005F15D2"/>
    <w:rsid w:val="005F1DAE"/>
    <w:rsid w:val="005F1E0F"/>
    <w:rsid w:val="005F1FFC"/>
    <w:rsid w:val="005F213D"/>
    <w:rsid w:val="005F3139"/>
    <w:rsid w:val="005F3920"/>
    <w:rsid w:val="005F3C1D"/>
    <w:rsid w:val="005F3D7D"/>
    <w:rsid w:val="005F3FDD"/>
    <w:rsid w:val="005F429F"/>
    <w:rsid w:val="005F43AE"/>
    <w:rsid w:val="005F4586"/>
    <w:rsid w:val="005F4D91"/>
    <w:rsid w:val="005F52A9"/>
    <w:rsid w:val="005F57F9"/>
    <w:rsid w:val="005F646D"/>
    <w:rsid w:val="005F6F43"/>
    <w:rsid w:val="005F72F6"/>
    <w:rsid w:val="005F7549"/>
    <w:rsid w:val="005F7738"/>
    <w:rsid w:val="005F79BF"/>
    <w:rsid w:val="00600473"/>
    <w:rsid w:val="00600FA4"/>
    <w:rsid w:val="006015F2"/>
    <w:rsid w:val="0060185E"/>
    <w:rsid w:val="00601B75"/>
    <w:rsid w:val="00602081"/>
    <w:rsid w:val="00602201"/>
    <w:rsid w:val="006023C8"/>
    <w:rsid w:val="0060240F"/>
    <w:rsid w:val="00602425"/>
    <w:rsid w:val="006029B2"/>
    <w:rsid w:val="006032A9"/>
    <w:rsid w:val="00603C9E"/>
    <w:rsid w:val="00603FD3"/>
    <w:rsid w:val="00604468"/>
    <w:rsid w:val="0060447D"/>
    <w:rsid w:val="00604937"/>
    <w:rsid w:val="006052EF"/>
    <w:rsid w:val="00605342"/>
    <w:rsid w:val="0060544B"/>
    <w:rsid w:val="006057E9"/>
    <w:rsid w:val="00605A69"/>
    <w:rsid w:val="00605BD4"/>
    <w:rsid w:val="006060C5"/>
    <w:rsid w:val="00606608"/>
    <w:rsid w:val="00606765"/>
    <w:rsid w:val="00606A9C"/>
    <w:rsid w:val="00606AB3"/>
    <w:rsid w:val="00606B2F"/>
    <w:rsid w:val="00606DA3"/>
    <w:rsid w:val="00607020"/>
    <w:rsid w:val="006071E2"/>
    <w:rsid w:val="0060793C"/>
    <w:rsid w:val="00607D29"/>
    <w:rsid w:val="00607DC0"/>
    <w:rsid w:val="00610F60"/>
    <w:rsid w:val="00611440"/>
    <w:rsid w:val="0061166C"/>
    <w:rsid w:val="006117C5"/>
    <w:rsid w:val="006117CB"/>
    <w:rsid w:val="006117D9"/>
    <w:rsid w:val="00611EF1"/>
    <w:rsid w:val="006120D3"/>
    <w:rsid w:val="006125AE"/>
    <w:rsid w:val="006129A4"/>
    <w:rsid w:val="00613112"/>
    <w:rsid w:val="006137F1"/>
    <w:rsid w:val="00613E14"/>
    <w:rsid w:val="006142A1"/>
    <w:rsid w:val="00614777"/>
    <w:rsid w:val="006150A6"/>
    <w:rsid w:val="0061534B"/>
    <w:rsid w:val="00615350"/>
    <w:rsid w:val="00615841"/>
    <w:rsid w:val="006158F1"/>
    <w:rsid w:val="00615D58"/>
    <w:rsid w:val="00616320"/>
    <w:rsid w:val="006164FD"/>
    <w:rsid w:val="006165B3"/>
    <w:rsid w:val="006166A0"/>
    <w:rsid w:val="00616FCD"/>
    <w:rsid w:val="006170B0"/>
    <w:rsid w:val="00617DEA"/>
    <w:rsid w:val="00617EB3"/>
    <w:rsid w:val="00620DAC"/>
    <w:rsid w:val="00621263"/>
    <w:rsid w:val="00621BC1"/>
    <w:rsid w:val="00621FA4"/>
    <w:rsid w:val="00622D5C"/>
    <w:rsid w:val="0062345E"/>
    <w:rsid w:val="00623653"/>
    <w:rsid w:val="00623C5B"/>
    <w:rsid w:val="00623E3E"/>
    <w:rsid w:val="00623E98"/>
    <w:rsid w:val="00623F2A"/>
    <w:rsid w:val="00624A49"/>
    <w:rsid w:val="0062501C"/>
    <w:rsid w:val="00625028"/>
    <w:rsid w:val="00625170"/>
    <w:rsid w:val="00625248"/>
    <w:rsid w:val="006253E6"/>
    <w:rsid w:val="00625730"/>
    <w:rsid w:val="00625ECC"/>
    <w:rsid w:val="006262DA"/>
    <w:rsid w:val="00626470"/>
    <w:rsid w:val="006265AA"/>
    <w:rsid w:val="006266C9"/>
    <w:rsid w:val="0062695D"/>
    <w:rsid w:val="00627171"/>
    <w:rsid w:val="0062727F"/>
    <w:rsid w:val="00627709"/>
    <w:rsid w:val="00627E4E"/>
    <w:rsid w:val="00627FBF"/>
    <w:rsid w:val="00630662"/>
    <w:rsid w:val="0063097F"/>
    <w:rsid w:val="00630B39"/>
    <w:rsid w:val="00630CF1"/>
    <w:rsid w:val="00630DBA"/>
    <w:rsid w:val="006315D1"/>
    <w:rsid w:val="00631766"/>
    <w:rsid w:val="00631CF4"/>
    <w:rsid w:val="00631F62"/>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0DA6"/>
    <w:rsid w:val="006410BD"/>
    <w:rsid w:val="0064148A"/>
    <w:rsid w:val="0064171F"/>
    <w:rsid w:val="00641ACD"/>
    <w:rsid w:val="00641CF6"/>
    <w:rsid w:val="0064320A"/>
    <w:rsid w:val="006432D6"/>
    <w:rsid w:val="0064378C"/>
    <w:rsid w:val="006440A5"/>
    <w:rsid w:val="0064484D"/>
    <w:rsid w:val="006459DA"/>
    <w:rsid w:val="00646343"/>
    <w:rsid w:val="00646B9B"/>
    <w:rsid w:val="00646F27"/>
    <w:rsid w:val="006470CB"/>
    <w:rsid w:val="00647FD8"/>
    <w:rsid w:val="006505FF"/>
    <w:rsid w:val="006508AE"/>
    <w:rsid w:val="00650E7D"/>
    <w:rsid w:val="00651743"/>
    <w:rsid w:val="0065180F"/>
    <w:rsid w:val="00651867"/>
    <w:rsid w:val="006525CF"/>
    <w:rsid w:val="006537A6"/>
    <w:rsid w:val="00653831"/>
    <w:rsid w:val="006539A5"/>
    <w:rsid w:val="00653CC6"/>
    <w:rsid w:val="00654563"/>
    <w:rsid w:val="00655CFC"/>
    <w:rsid w:val="006565A8"/>
    <w:rsid w:val="0065718D"/>
    <w:rsid w:val="006571A3"/>
    <w:rsid w:val="00657BED"/>
    <w:rsid w:val="00657C9C"/>
    <w:rsid w:val="00660104"/>
    <w:rsid w:val="0066017A"/>
    <w:rsid w:val="0066021E"/>
    <w:rsid w:val="006604A5"/>
    <w:rsid w:val="00660602"/>
    <w:rsid w:val="006606B4"/>
    <w:rsid w:val="00661701"/>
    <w:rsid w:val="00661A1D"/>
    <w:rsid w:val="00661F37"/>
    <w:rsid w:val="00662011"/>
    <w:rsid w:val="00662239"/>
    <w:rsid w:val="00662253"/>
    <w:rsid w:val="006625B7"/>
    <w:rsid w:val="00662978"/>
    <w:rsid w:val="00662D78"/>
    <w:rsid w:val="006630E1"/>
    <w:rsid w:val="006632B5"/>
    <w:rsid w:val="0066349F"/>
    <w:rsid w:val="00663E04"/>
    <w:rsid w:val="00663F6E"/>
    <w:rsid w:val="00664369"/>
    <w:rsid w:val="006645A6"/>
    <w:rsid w:val="00664828"/>
    <w:rsid w:val="00664B78"/>
    <w:rsid w:val="00664C37"/>
    <w:rsid w:val="00665146"/>
    <w:rsid w:val="006656B2"/>
    <w:rsid w:val="00665913"/>
    <w:rsid w:val="0066591C"/>
    <w:rsid w:val="006664F1"/>
    <w:rsid w:val="00666AA3"/>
    <w:rsid w:val="006670D1"/>
    <w:rsid w:val="006672CE"/>
    <w:rsid w:val="00667A88"/>
    <w:rsid w:val="00667E80"/>
    <w:rsid w:val="00667E98"/>
    <w:rsid w:val="00667F53"/>
    <w:rsid w:val="00667FB7"/>
    <w:rsid w:val="0067006D"/>
    <w:rsid w:val="006705D2"/>
    <w:rsid w:val="00670DE6"/>
    <w:rsid w:val="00671145"/>
    <w:rsid w:val="006712CE"/>
    <w:rsid w:val="006713A9"/>
    <w:rsid w:val="006719A6"/>
    <w:rsid w:val="00671BF3"/>
    <w:rsid w:val="00672905"/>
    <w:rsid w:val="00673061"/>
    <w:rsid w:val="006734AC"/>
    <w:rsid w:val="006736CC"/>
    <w:rsid w:val="00674411"/>
    <w:rsid w:val="006747DC"/>
    <w:rsid w:val="006752DD"/>
    <w:rsid w:val="00676E90"/>
    <w:rsid w:val="00677201"/>
    <w:rsid w:val="006773BB"/>
    <w:rsid w:val="00677749"/>
    <w:rsid w:val="00677D33"/>
    <w:rsid w:val="00680212"/>
    <w:rsid w:val="00680795"/>
    <w:rsid w:val="00680BDC"/>
    <w:rsid w:val="0068205D"/>
    <w:rsid w:val="0068359A"/>
    <w:rsid w:val="006836E5"/>
    <w:rsid w:val="00683EBF"/>
    <w:rsid w:val="00684C38"/>
    <w:rsid w:val="00684C5F"/>
    <w:rsid w:val="006850B1"/>
    <w:rsid w:val="0068539C"/>
    <w:rsid w:val="006855BF"/>
    <w:rsid w:val="00685FBB"/>
    <w:rsid w:val="006860F2"/>
    <w:rsid w:val="00686B73"/>
    <w:rsid w:val="006874DA"/>
    <w:rsid w:val="006878C3"/>
    <w:rsid w:val="00687C48"/>
    <w:rsid w:val="00687F8E"/>
    <w:rsid w:val="006900A1"/>
    <w:rsid w:val="006901DE"/>
    <w:rsid w:val="006906F2"/>
    <w:rsid w:val="0069082F"/>
    <w:rsid w:val="00691619"/>
    <w:rsid w:val="00691773"/>
    <w:rsid w:val="0069188B"/>
    <w:rsid w:val="00692065"/>
    <w:rsid w:val="0069241C"/>
    <w:rsid w:val="006924D1"/>
    <w:rsid w:val="00692516"/>
    <w:rsid w:val="0069281A"/>
    <w:rsid w:val="0069290A"/>
    <w:rsid w:val="006929D8"/>
    <w:rsid w:val="00693058"/>
    <w:rsid w:val="00693657"/>
    <w:rsid w:val="00693773"/>
    <w:rsid w:val="00693B42"/>
    <w:rsid w:val="00693DB1"/>
    <w:rsid w:val="0069409D"/>
    <w:rsid w:val="0069410B"/>
    <w:rsid w:val="00694383"/>
    <w:rsid w:val="00694757"/>
    <w:rsid w:val="0069483F"/>
    <w:rsid w:val="00695122"/>
    <w:rsid w:val="00695C99"/>
    <w:rsid w:val="00696061"/>
    <w:rsid w:val="0069668E"/>
    <w:rsid w:val="006968C7"/>
    <w:rsid w:val="00696999"/>
    <w:rsid w:val="00696EF8"/>
    <w:rsid w:val="0069733F"/>
    <w:rsid w:val="006974D7"/>
    <w:rsid w:val="00697567"/>
    <w:rsid w:val="00697A40"/>
    <w:rsid w:val="006A0165"/>
    <w:rsid w:val="006A0B8E"/>
    <w:rsid w:val="006A0B91"/>
    <w:rsid w:val="006A0BDA"/>
    <w:rsid w:val="006A12B6"/>
    <w:rsid w:val="006A13C1"/>
    <w:rsid w:val="006A1768"/>
    <w:rsid w:val="006A183C"/>
    <w:rsid w:val="006A1DBA"/>
    <w:rsid w:val="006A2239"/>
    <w:rsid w:val="006A248A"/>
    <w:rsid w:val="006A2C97"/>
    <w:rsid w:val="006A2E3E"/>
    <w:rsid w:val="006A31B2"/>
    <w:rsid w:val="006A322B"/>
    <w:rsid w:val="006A369D"/>
    <w:rsid w:val="006A3A9C"/>
    <w:rsid w:val="006A3B56"/>
    <w:rsid w:val="006A3DC5"/>
    <w:rsid w:val="006A3DD5"/>
    <w:rsid w:val="006A3E6F"/>
    <w:rsid w:val="006A4615"/>
    <w:rsid w:val="006A47E7"/>
    <w:rsid w:val="006A4890"/>
    <w:rsid w:val="006A4B93"/>
    <w:rsid w:val="006A4FDF"/>
    <w:rsid w:val="006A542E"/>
    <w:rsid w:val="006A5484"/>
    <w:rsid w:val="006A56C2"/>
    <w:rsid w:val="006A62F4"/>
    <w:rsid w:val="006A6608"/>
    <w:rsid w:val="006A672D"/>
    <w:rsid w:val="006A6B59"/>
    <w:rsid w:val="006A6E74"/>
    <w:rsid w:val="006A70F9"/>
    <w:rsid w:val="006B02CA"/>
    <w:rsid w:val="006B02F1"/>
    <w:rsid w:val="006B0602"/>
    <w:rsid w:val="006B0967"/>
    <w:rsid w:val="006B13E7"/>
    <w:rsid w:val="006B17FE"/>
    <w:rsid w:val="006B2155"/>
    <w:rsid w:val="006B273C"/>
    <w:rsid w:val="006B274B"/>
    <w:rsid w:val="006B2805"/>
    <w:rsid w:val="006B2A52"/>
    <w:rsid w:val="006B2FAB"/>
    <w:rsid w:val="006B2FDB"/>
    <w:rsid w:val="006B312C"/>
    <w:rsid w:val="006B3997"/>
    <w:rsid w:val="006B399D"/>
    <w:rsid w:val="006B3B43"/>
    <w:rsid w:val="006B3F14"/>
    <w:rsid w:val="006B4091"/>
    <w:rsid w:val="006B40A3"/>
    <w:rsid w:val="006B40D1"/>
    <w:rsid w:val="006B4E5A"/>
    <w:rsid w:val="006B5053"/>
    <w:rsid w:val="006B54F1"/>
    <w:rsid w:val="006B550D"/>
    <w:rsid w:val="006B5694"/>
    <w:rsid w:val="006B5A1A"/>
    <w:rsid w:val="006B7153"/>
    <w:rsid w:val="006B7621"/>
    <w:rsid w:val="006B7AFE"/>
    <w:rsid w:val="006B7EAA"/>
    <w:rsid w:val="006C0680"/>
    <w:rsid w:val="006C0F77"/>
    <w:rsid w:val="006C196B"/>
    <w:rsid w:val="006C1F3A"/>
    <w:rsid w:val="006C21C3"/>
    <w:rsid w:val="006C2343"/>
    <w:rsid w:val="006C2B85"/>
    <w:rsid w:val="006C2C16"/>
    <w:rsid w:val="006C325E"/>
    <w:rsid w:val="006C3783"/>
    <w:rsid w:val="006C3E11"/>
    <w:rsid w:val="006C4120"/>
    <w:rsid w:val="006C41AF"/>
    <w:rsid w:val="006C47A4"/>
    <w:rsid w:val="006C4D1A"/>
    <w:rsid w:val="006C4D40"/>
    <w:rsid w:val="006C5124"/>
    <w:rsid w:val="006C5A13"/>
    <w:rsid w:val="006C5D03"/>
    <w:rsid w:val="006C6185"/>
    <w:rsid w:val="006C63FD"/>
    <w:rsid w:val="006C6663"/>
    <w:rsid w:val="006C72DC"/>
    <w:rsid w:val="006D040C"/>
    <w:rsid w:val="006D0B75"/>
    <w:rsid w:val="006D0C57"/>
    <w:rsid w:val="006D0E82"/>
    <w:rsid w:val="006D10C5"/>
    <w:rsid w:val="006D10D1"/>
    <w:rsid w:val="006D177D"/>
    <w:rsid w:val="006D2534"/>
    <w:rsid w:val="006D2D66"/>
    <w:rsid w:val="006D2E11"/>
    <w:rsid w:val="006D2FD7"/>
    <w:rsid w:val="006D30BD"/>
    <w:rsid w:val="006D37E3"/>
    <w:rsid w:val="006D3A6E"/>
    <w:rsid w:val="006D3BC0"/>
    <w:rsid w:val="006D4203"/>
    <w:rsid w:val="006D42E7"/>
    <w:rsid w:val="006D46FD"/>
    <w:rsid w:val="006D4A3F"/>
    <w:rsid w:val="006D5396"/>
    <w:rsid w:val="006D55B5"/>
    <w:rsid w:val="006D5C4B"/>
    <w:rsid w:val="006D5CB9"/>
    <w:rsid w:val="006D60BC"/>
    <w:rsid w:val="006D6504"/>
    <w:rsid w:val="006D68F0"/>
    <w:rsid w:val="006D6E01"/>
    <w:rsid w:val="006D6E4C"/>
    <w:rsid w:val="006D721D"/>
    <w:rsid w:val="006D74C8"/>
    <w:rsid w:val="006D757B"/>
    <w:rsid w:val="006D77E0"/>
    <w:rsid w:val="006D7819"/>
    <w:rsid w:val="006D79F3"/>
    <w:rsid w:val="006E003D"/>
    <w:rsid w:val="006E0102"/>
    <w:rsid w:val="006E02E0"/>
    <w:rsid w:val="006E0767"/>
    <w:rsid w:val="006E0EC4"/>
    <w:rsid w:val="006E1304"/>
    <w:rsid w:val="006E19F1"/>
    <w:rsid w:val="006E1A59"/>
    <w:rsid w:val="006E1E86"/>
    <w:rsid w:val="006E2214"/>
    <w:rsid w:val="006E23F2"/>
    <w:rsid w:val="006E2639"/>
    <w:rsid w:val="006E27BE"/>
    <w:rsid w:val="006E3752"/>
    <w:rsid w:val="006E3BB3"/>
    <w:rsid w:val="006E4295"/>
    <w:rsid w:val="006E46EA"/>
    <w:rsid w:val="006E4912"/>
    <w:rsid w:val="006E4A9D"/>
    <w:rsid w:val="006E4B44"/>
    <w:rsid w:val="006E4F9F"/>
    <w:rsid w:val="006E5087"/>
    <w:rsid w:val="006E5171"/>
    <w:rsid w:val="006E5299"/>
    <w:rsid w:val="006E5343"/>
    <w:rsid w:val="006E5625"/>
    <w:rsid w:val="006E67FC"/>
    <w:rsid w:val="006E68D9"/>
    <w:rsid w:val="006E7995"/>
    <w:rsid w:val="006F00D0"/>
    <w:rsid w:val="006F0694"/>
    <w:rsid w:val="006F082B"/>
    <w:rsid w:val="006F0A5D"/>
    <w:rsid w:val="006F0C12"/>
    <w:rsid w:val="006F1244"/>
    <w:rsid w:val="006F20D3"/>
    <w:rsid w:val="006F218B"/>
    <w:rsid w:val="006F28E1"/>
    <w:rsid w:val="006F2BF0"/>
    <w:rsid w:val="006F2F5D"/>
    <w:rsid w:val="006F41EF"/>
    <w:rsid w:val="006F44F8"/>
    <w:rsid w:val="006F460F"/>
    <w:rsid w:val="006F47C6"/>
    <w:rsid w:val="006F49DC"/>
    <w:rsid w:val="006F56D2"/>
    <w:rsid w:val="006F59A9"/>
    <w:rsid w:val="006F5D63"/>
    <w:rsid w:val="006F5E93"/>
    <w:rsid w:val="006F6B27"/>
    <w:rsid w:val="006F6D0D"/>
    <w:rsid w:val="006F6FDF"/>
    <w:rsid w:val="006F7298"/>
    <w:rsid w:val="006F743F"/>
    <w:rsid w:val="006F76A5"/>
    <w:rsid w:val="00700402"/>
    <w:rsid w:val="00700776"/>
    <w:rsid w:val="007011EF"/>
    <w:rsid w:val="00701242"/>
    <w:rsid w:val="007017CA"/>
    <w:rsid w:val="00701BB7"/>
    <w:rsid w:val="00701D15"/>
    <w:rsid w:val="007021D3"/>
    <w:rsid w:val="007021DC"/>
    <w:rsid w:val="007024CD"/>
    <w:rsid w:val="00702BCD"/>
    <w:rsid w:val="00702C5E"/>
    <w:rsid w:val="00702DFE"/>
    <w:rsid w:val="007030F3"/>
    <w:rsid w:val="00703B23"/>
    <w:rsid w:val="00703B3C"/>
    <w:rsid w:val="00703EBE"/>
    <w:rsid w:val="0070439A"/>
    <w:rsid w:val="0070484E"/>
    <w:rsid w:val="00704AC3"/>
    <w:rsid w:val="00704BE1"/>
    <w:rsid w:val="00705099"/>
    <w:rsid w:val="007060C1"/>
    <w:rsid w:val="00706371"/>
    <w:rsid w:val="00707287"/>
    <w:rsid w:val="007072CA"/>
    <w:rsid w:val="00707425"/>
    <w:rsid w:val="00707480"/>
    <w:rsid w:val="00707613"/>
    <w:rsid w:val="00707B30"/>
    <w:rsid w:val="00707F8A"/>
    <w:rsid w:val="00707FAE"/>
    <w:rsid w:val="007100D8"/>
    <w:rsid w:val="00710119"/>
    <w:rsid w:val="007109EC"/>
    <w:rsid w:val="00710CAE"/>
    <w:rsid w:val="00710E61"/>
    <w:rsid w:val="00711114"/>
    <w:rsid w:val="00711BC2"/>
    <w:rsid w:val="00713574"/>
    <w:rsid w:val="0071385A"/>
    <w:rsid w:val="00713B6A"/>
    <w:rsid w:val="00713E02"/>
    <w:rsid w:val="00714123"/>
    <w:rsid w:val="007153C4"/>
    <w:rsid w:val="007155B0"/>
    <w:rsid w:val="007155C5"/>
    <w:rsid w:val="00715926"/>
    <w:rsid w:val="00716088"/>
    <w:rsid w:val="007163D0"/>
    <w:rsid w:val="007173CA"/>
    <w:rsid w:val="007179D9"/>
    <w:rsid w:val="00717A1E"/>
    <w:rsid w:val="00717A70"/>
    <w:rsid w:val="00717E0A"/>
    <w:rsid w:val="00717E71"/>
    <w:rsid w:val="00717FF9"/>
    <w:rsid w:val="0072084F"/>
    <w:rsid w:val="00720C7D"/>
    <w:rsid w:val="007210D7"/>
    <w:rsid w:val="007211B3"/>
    <w:rsid w:val="00722435"/>
    <w:rsid w:val="007229B6"/>
    <w:rsid w:val="00723786"/>
    <w:rsid w:val="00723828"/>
    <w:rsid w:val="00723B51"/>
    <w:rsid w:val="00723F6E"/>
    <w:rsid w:val="00724E44"/>
    <w:rsid w:val="00724F39"/>
    <w:rsid w:val="007256F0"/>
    <w:rsid w:val="00725C68"/>
    <w:rsid w:val="00725F4B"/>
    <w:rsid w:val="0072621F"/>
    <w:rsid w:val="00726310"/>
    <w:rsid w:val="00726438"/>
    <w:rsid w:val="00726481"/>
    <w:rsid w:val="00726B4F"/>
    <w:rsid w:val="007273B0"/>
    <w:rsid w:val="0072753A"/>
    <w:rsid w:val="00727628"/>
    <w:rsid w:val="007278DF"/>
    <w:rsid w:val="00727C93"/>
    <w:rsid w:val="00727D58"/>
    <w:rsid w:val="00730205"/>
    <w:rsid w:val="007306EA"/>
    <w:rsid w:val="00730A18"/>
    <w:rsid w:val="00730B62"/>
    <w:rsid w:val="00730CDC"/>
    <w:rsid w:val="00730F96"/>
    <w:rsid w:val="00731544"/>
    <w:rsid w:val="00731AB0"/>
    <w:rsid w:val="00731BD2"/>
    <w:rsid w:val="00732570"/>
    <w:rsid w:val="00732807"/>
    <w:rsid w:val="00732A21"/>
    <w:rsid w:val="00732AE3"/>
    <w:rsid w:val="00732D6B"/>
    <w:rsid w:val="00732ECE"/>
    <w:rsid w:val="0073375F"/>
    <w:rsid w:val="00733BCC"/>
    <w:rsid w:val="00734018"/>
    <w:rsid w:val="00734185"/>
    <w:rsid w:val="00734276"/>
    <w:rsid w:val="007342A4"/>
    <w:rsid w:val="007342EE"/>
    <w:rsid w:val="00734603"/>
    <w:rsid w:val="00735149"/>
    <w:rsid w:val="00735BDE"/>
    <w:rsid w:val="0073606F"/>
    <w:rsid w:val="007365A1"/>
    <w:rsid w:val="007365DD"/>
    <w:rsid w:val="00736997"/>
    <w:rsid w:val="00736DCA"/>
    <w:rsid w:val="00737153"/>
    <w:rsid w:val="00737DBD"/>
    <w:rsid w:val="00737E25"/>
    <w:rsid w:val="00740714"/>
    <w:rsid w:val="00741279"/>
    <w:rsid w:val="0074138C"/>
    <w:rsid w:val="00741491"/>
    <w:rsid w:val="00741890"/>
    <w:rsid w:val="00741BE1"/>
    <w:rsid w:val="00742275"/>
    <w:rsid w:val="00742515"/>
    <w:rsid w:val="007427F2"/>
    <w:rsid w:val="007428E4"/>
    <w:rsid w:val="00742B3B"/>
    <w:rsid w:val="007430AB"/>
    <w:rsid w:val="00743D66"/>
    <w:rsid w:val="00744018"/>
    <w:rsid w:val="007442A3"/>
    <w:rsid w:val="00744EDF"/>
    <w:rsid w:val="007456CF"/>
    <w:rsid w:val="00745BB9"/>
    <w:rsid w:val="00745FC8"/>
    <w:rsid w:val="007463A5"/>
    <w:rsid w:val="007468F4"/>
    <w:rsid w:val="00746FEA"/>
    <w:rsid w:val="007477EB"/>
    <w:rsid w:val="00747AD9"/>
    <w:rsid w:val="00750D25"/>
    <w:rsid w:val="00751F9C"/>
    <w:rsid w:val="00752CA1"/>
    <w:rsid w:val="00752E6E"/>
    <w:rsid w:val="0075374A"/>
    <w:rsid w:val="00753F60"/>
    <w:rsid w:val="00754033"/>
    <w:rsid w:val="00754463"/>
    <w:rsid w:val="00754648"/>
    <w:rsid w:val="00756548"/>
    <w:rsid w:val="00756661"/>
    <w:rsid w:val="00756E33"/>
    <w:rsid w:val="007570E1"/>
    <w:rsid w:val="007573CF"/>
    <w:rsid w:val="00757490"/>
    <w:rsid w:val="00757C4A"/>
    <w:rsid w:val="007600A4"/>
    <w:rsid w:val="00760857"/>
    <w:rsid w:val="00761286"/>
    <w:rsid w:val="007614E0"/>
    <w:rsid w:val="00762164"/>
    <w:rsid w:val="00762518"/>
    <w:rsid w:val="007626C1"/>
    <w:rsid w:val="007636F9"/>
    <w:rsid w:val="00764119"/>
    <w:rsid w:val="0076453D"/>
    <w:rsid w:val="0076545A"/>
    <w:rsid w:val="0076548C"/>
    <w:rsid w:val="007659E3"/>
    <w:rsid w:val="00766B95"/>
    <w:rsid w:val="00766F8A"/>
    <w:rsid w:val="007704FB"/>
    <w:rsid w:val="00770619"/>
    <w:rsid w:val="00770686"/>
    <w:rsid w:val="00770882"/>
    <w:rsid w:val="00770E10"/>
    <w:rsid w:val="007711AB"/>
    <w:rsid w:val="007714B0"/>
    <w:rsid w:val="0077179E"/>
    <w:rsid w:val="00771BA9"/>
    <w:rsid w:val="00771BCF"/>
    <w:rsid w:val="00771F9D"/>
    <w:rsid w:val="007722EE"/>
    <w:rsid w:val="007727FC"/>
    <w:rsid w:val="0077363C"/>
    <w:rsid w:val="00773BD7"/>
    <w:rsid w:val="00773C07"/>
    <w:rsid w:val="007742D6"/>
    <w:rsid w:val="0077494F"/>
    <w:rsid w:val="007750D4"/>
    <w:rsid w:val="00775185"/>
    <w:rsid w:val="00775407"/>
    <w:rsid w:val="0077569D"/>
    <w:rsid w:val="0077571B"/>
    <w:rsid w:val="0077580F"/>
    <w:rsid w:val="00775C6F"/>
    <w:rsid w:val="00775D89"/>
    <w:rsid w:val="007767AF"/>
    <w:rsid w:val="007767C8"/>
    <w:rsid w:val="00776A8C"/>
    <w:rsid w:val="00776E80"/>
    <w:rsid w:val="00776F30"/>
    <w:rsid w:val="0077706B"/>
    <w:rsid w:val="00777F52"/>
    <w:rsid w:val="0078082F"/>
    <w:rsid w:val="00781440"/>
    <w:rsid w:val="00781992"/>
    <w:rsid w:val="007819B9"/>
    <w:rsid w:val="00781DDC"/>
    <w:rsid w:val="0078210F"/>
    <w:rsid w:val="00782A6F"/>
    <w:rsid w:val="00782B1B"/>
    <w:rsid w:val="00783194"/>
    <w:rsid w:val="007834C8"/>
    <w:rsid w:val="007836F0"/>
    <w:rsid w:val="00783AC3"/>
    <w:rsid w:val="00783C18"/>
    <w:rsid w:val="00783C62"/>
    <w:rsid w:val="00784DBF"/>
    <w:rsid w:val="00784F57"/>
    <w:rsid w:val="00785767"/>
    <w:rsid w:val="00785F90"/>
    <w:rsid w:val="007860B9"/>
    <w:rsid w:val="0078673D"/>
    <w:rsid w:val="00786AB8"/>
    <w:rsid w:val="00787071"/>
    <w:rsid w:val="007870EC"/>
    <w:rsid w:val="00787A14"/>
    <w:rsid w:val="00787AE9"/>
    <w:rsid w:val="00787C96"/>
    <w:rsid w:val="00790858"/>
    <w:rsid w:val="00790904"/>
    <w:rsid w:val="00790943"/>
    <w:rsid w:val="00790B1C"/>
    <w:rsid w:val="00790EC6"/>
    <w:rsid w:val="007912DA"/>
    <w:rsid w:val="007916B9"/>
    <w:rsid w:val="00791F0A"/>
    <w:rsid w:val="00792173"/>
    <w:rsid w:val="0079229B"/>
    <w:rsid w:val="007923BA"/>
    <w:rsid w:val="0079281F"/>
    <w:rsid w:val="00792891"/>
    <w:rsid w:val="00792EC0"/>
    <w:rsid w:val="00793698"/>
    <w:rsid w:val="00793727"/>
    <w:rsid w:val="00793772"/>
    <w:rsid w:val="00793CF2"/>
    <w:rsid w:val="0079429F"/>
    <w:rsid w:val="00794422"/>
    <w:rsid w:val="00794DEA"/>
    <w:rsid w:val="00794EE9"/>
    <w:rsid w:val="0079506A"/>
    <w:rsid w:val="007951A5"/>
    <w:rsid w:val="007951D1"/>
    <w:rsid w:val="0079584C"/>
    <w:rsid w:val="00796451"/>
    <w:rsid w:val="007965FF"/>
    <w:rsid w:val="00796970"/>
    <w:rsid w:val="00796C47"/>
    <w:rsid w:val="00797249"/>
    <w:rsid w:val="00797FD2"/>
    <w:rsid w:val="007A0136"/>
    <w:rsid w:val="007A0861"/>
    <w:rsid w:val="007A1DF0"/>
    <w:rsid w:val="007A2FB6"/>
    <w:rsid w:val="007A3CF2"/>
    <w:rsid w:val="007A400E"/>
    <w:rsid w:val="007A4070"/>
    <w:rsid w:val="007A42D8"/>
    <w:rsid w:val="007A53C5"/>
    <w:rsid w:val="007A5E64"/>
    <w:rsid w:val="007A62F3"/>
    <w:rsid w:val="007A68F3"/>
    <w:rsid w:val="007A6B15"/>
    <w:rsid w:val="007A6C56"/>
    <w:rsid w:val="007A7349"/>
    <w:rsid w:val="007A7851"/>
    <w:rsid w:val="007A797D"/>
    <w:rsid w:val="007A7D7E"/>
    <w:rsid w:val="007A7D8C"/>
    <w:rsid w:val="007B09AB"/>
    <w:rsid w:val="007B13B6"/>
    <w:rsid w:val="007B13E5"/>
    <w:rsid w:val="007B1895"/>
    <w:rsid w:val="007B1920"/>
    <w:rsid w:val="007B1AD0"/>
    <w:rsid w:val="007B1C30"/>
    <w:rsid w:val="007B25C8"/>
    <w:rsid w:val="007B2EA0"/>
    <w:rsid w:val="007B314F"/>
    <w:rsid w:val="007B3152"/>
    <w:rsid w:val="007B3637"/>
    <w:rsid w:val="007B378A"/>
    <w:rsid w:val="007B3BBF"/>
    <w:rsid w:val="007B3CD4"/>
    <w:rsid w:val="007B431A"/>
    <w:rsid w:val="007B48FA"/>
    <w:rsid w:val="007B4C56"/>
    <w:rsid w:val="007B553E"/>
    <w:rsid w:val="007B5E55"/>
    <w:rsid w:val="007B6A3A"/>
    <w:rsid w:val="007B797E"/>
    <w:rsid w:val="007B7C06"/>
    <w:rsid w:val="007B7EE2"/>
    <w:rsid w:val="007C016B"/>
    <w:rsid w:val="007C1105"/>
    <w:rsid w:val="007C1578"/>
    <w:rsid w:val="007C15F4"/>
    <w:rsid w:val="007C1B80"/>
    <w:rsid w:val="007C2455"/>
    <w:rsid w:val="007C2A6D"/>
    <w:rsid w:val="007C2DCB"/>
    <w:rsid w:val="007C3BD3"/>
    <w:rsid w:val="007C3DD8"/>
    <w:rsid w:val="007C4895"/>
    <w:rsid w:val="007C49B2"/>
    <w:rsid w:val="007C4B8D"/>
    <w:rsid w:val="007C542A"/>
    <w:rsid w:val="007C5982"/>
    <w:rsid w:val="007C637A"/>
    <w:rsid w:val="007C6417"/>
    <w:rsid w:val="007C65F8"/>
    <w:rsid w:val="007C663D"/>
    <w:rsid w:val="007C6760"/>
    <w:rsid w:val="007C6A39"/>
    <w:rsid w:val="007C73F0"/>
    <w:rsid w:val="007C7A72"/>
    <w:rsid w:val="007C7D01"/>
    <w:rsid w:val="007D0F06"/>
    <w:rsid w:val="007D101A"/>
    <w:rsid w:val="007D12BF"/>
    <w:rsid w:val="007D1415"/>
    <w:rsid w:val="007D1965"/>
    <w:rsid w:val="007D2E1E"/>
    <w:rsid w:val="007D2EAC"/>
    <w:rsid w:val="007D3244"/>
    <w:rsid w:val="007D35ED"/>
    <w:rsid w:val="007D4199"/>
    <w:rsid w:val="007D43A9"/>
    <w:rsid w:val="007D4740"/>
    <w:rsid w:val="007D5147"/>
    <w:rsid w:val="007D5541"/>
    <w:rsid w:val="007D55D0"/>
    <w:rsid w:val="007D61F9"/>
    <w:rsid w:val="007D643B"/>
    <w:rsid w:val="007D6638"/>
    <w:rsid w:val="007D6F58"/>
    <w:rsid w:val="007D76A2"/>
    <w:rsid w:val="007D7899"/>
    <w:rsid w:val="007D7BD3"/>
    <w:rsid w:val="007D7D22"/>
    <w:rsid w:val="007E1ED3"/>
    <w:rsid w:val="007E213F"/>
    <w:rsid w:val="007E260C"/>
    <w:rsid w:val="007E26E9"/>
    <w:rsid w:val="007E2B3B"/>
    <w:rsid w:val="007E3135"/>
    <w:rsid w:val="007E3AB9"/>
    <w:rsid w:val="007E3E25"/>
    <w:rsid w:val="007E4215"/>
    <w:rsid w:val="007E429C"/>
    <w:rsid w:val="007E4824"/>
    <w:rsid w:val="007E49F3"/>
    <w:rsid w:val="007E4C99"/>
    <w:rsid w:val="007E4D42"/>
    <w:rsid w:val="007E52E4"/>
    <w:rsid w:val="007E5661"/>
    <w:rsid w:val="007E588E"/>
    <w:rsid w:val="007E5C82"/>
    <w:rsid w:val="007E5E31"/>
    <w:rsid w:val="007E694C"/>
    <w:rsid w:val="007E6DD4"/>
    <w:rsid w:val="007E6F87"/>
    <w:rsid w:val="007E7767"/>
    <w:rsid w:val="007E7C56"/>
    <w:rsid w:val="007E7CD2"/>
    <w:rsid w:val="007E7F80"/>
    <w:rsid w:val="007F0422"/>
    <w:rsid w:val="007F0696"/>
    <w:rsid w:val="007F0E68"/>
    <w:rsid w:val="007F1708"/>
    <w:rsid w:val="007F1DD8"/>
    <w:rsid w:val="007F1EFD"/>
    <w:rsid w:val="007F2250"/>
    <w:rsid w:val="007F250F"/>
    <w:rsid w:val="007F288D"/>
    <w:rsid w:val="007F28A0"/>
    <w:rsid w:val="007F2ED3"/>
    <w:rsid w:val="007F2F35"/>
    <w:rsid w:val="007F3438"/>
    <w:rsid w:val="007F36F4"/>
    <w:rsid w:val="007F3861"/>
    <w:rsid w:val="007F3C40"/>
    <w:rsid w:val="007F3CF9"/>
    <w:rsid w:val="007F416C"/>
    <w:rsid w:val="007F4237"/>
    <w:rsid w:val="007F4266"/>
    <w:rsid w:val="007F466A"/>
    <w:rsid w:val="007F4893"/>
    <w:rsid w:val="007F4905"/>
    <w:rsid w:val="007F494B"/>
    <w:rsid w:val="007F4A5C"/>
    <w:rsid w:val="007F5105"/>
    <w:rsid w:val="007F5E69"/>
    <w:rsid w:val="007F60D8"/>
    <w:rsid w:val="007F63DD"/>
    <w:rsid w:val="007F6466"/>
    <w:rsid w:val="007F656E"/>
    <w:rsid w:val="007F6625"/>
    <w:rsid w:val="007F7563"/>
    <w:rsid w:val="007F7CFB"/>
    <w:rsid w:val="008004FA"/>
    <w:rsid w:val="00800841"/>
    <w:rsid w:val="00800F39"/>
    <w:rsid w:val="00800FED"/>
    <w:rsid w:val="008015B6"/>
    <w:rsid w:val="008016FE"/>
    <w:rsid w:val="00801A86"/>
    <w:rsid w:val="00801D56"/>
    <w:rsid w:val="00802016"/>
    <w:rsid w:val="008029C0"/>
    <w:rsid w:val="00802C6F"/>
    <w:rsid w:val="00802DF2"/>
    <w:rsid w:val="008031D0"/>
    <w:rsid w:val="008032A4"/>
    <w:rsid w:val="00803459"/>
    <w:rsid w:val="0080363E"/>
    <w:rsid w:val="00804277"/>
    <w:rsid w:val="0080465B"/>
    <w:rsid w:val="008047FF"/>
    <w:rsid w:val="00804939"/>
    <w:rsid w:val="00804A47"/>
    <w:rsid w:val="00804BF0"/>
    <w:rsid w:val="008052E5"/>
    <w:rsid w:val="00805CB0"/>
    <w:rsid w:val="00805D95"/>
    <w:rsid w:val="008062B2"/>
    <w:rsid w:val="008066AF"/>
    <w:rsid w:val="0080684A"/>
    <w:rsid w:val="00806E01"/>
    <w:rsid w:val="0080754B"/>
    <w:rsid w:val="008076DB"/>
    <w:rsid w:val="008077DA"/>
    <w:rsid w:val="00810783"/>
    <w:rsid w:val="00810B7A"/>
    <w:rsid w:val="00810D90"/>
    <w:rsid w:val="008122A3"/>
    <w:rsid w:val="0081281D"/>
    <w:rsid w:val="00812D00"/>
    <w:rsid w:val="0081352A"/>
    <w:rsid w:val="008135F2"/>
    <w:rsid w:val="0081363B"/>
    <w:rsid w:val="00813DF3"/>
    <w:rsid w:val="00813E50"/>
    <w:rsid w:val="00814105"/>
    <w:rsid w:val="008142EE"/>
    <w:rsid w:val="0081483B"/>
    <w:rsid w:val="008148C6"/>
    <w:rsid w:val="00814D27"/>
    <w:rsid w:val="00815747"/>
    <w:rsid w:val="00815879"/>
    <w:rsid w:val="00815A4D"/>
    <w:rsid w:val="0081629E"/>
    <w:rsid w:val="008164A0"/>
    <w:rsid w:val="0081680F"/>
    <w:rsid w:val="008169CF"/>
    <w:rsid w:val="00816C5E"/>
    <w:rsid w:val="008170BC"/>
    <w:rsid w:val="008176E3"/>
    <w:rsid w:val="00817B89"/>
    <w:rsid w:val="00820BF2"/>
    <w:rsid w:val="00820CA0"/>
    <w:rsid w:val="0082108A"/>
    <w:rsid w:val="00821327"/>
    <w:rsid w:val="008214A5"/>
    <w:rsid w:val="008222CC"/>
    <w:rsid w:val="008223EA"/>
    <w:rsid w:val="00822553"/>
    <w:rsid w:val="00822AC4"/>
    <w:rsid w:val="00823A4C"/>
    <w:rsid w:val="00824B88"/>
    <w:rsid w:val="00825188"/>
    <w:rsid w:val="00825596"/>
    <w:rsid w:val="00825789"/>
    <w:rsid w:val="00826953"/>
    <w:rsid w:val="00826ADB"/>
    <w:rsid w:val="00827669"/>
    <w:rsid w:val="00827ACA"/>
    <w:rsid w:val="0083006F"/>
    <w:rsid w:val="008302F8"/>
    <w:rsid w:val="0083051E"/>
    <w:rsid w:val="00830A65"/>
    <w:rsid w:val="00830F7A"/>
    <w:rsid w:val="00831204"/>
    <w:rsid w:val="00831523"/>
    <w:rsid w:val="00831902"/>
    <w:rsid w:val="00831ADA"/>
    <w:rsid w:val="00831ED1"/>
    <w:rsid w:val="008322BF"/>
    <w:rsid w:val="0083230D"/>
    <w:rsid w:val="00832B70"/>
    <w:rsid w:val="00832DBC"/>
    <w:rsid w:val="008330A8"/>
    <w:rsid w:val="0083368D"/>
    <w:rsid w:val="008344BC"/>
    <w:rsid w:val="00834FFC"/>
    <w:rsid w:val="00835A22"/>
    <w:rsid w:val="00835D04"/>
    <w:rsid w:val="0083634E"/>
    <w:rsid w:val="00836F45"/>
    <w:rsid w:val="00837640"/>
    <w:rsid w:val="0083769F"/>
    <w:rsid w:val="00837F56"/>
    <w:rsid w:val="008403F5"/>
    <w:rsid w:val="008407BD"/>
    <w:rsid w:val="00840C4C"/>
    <w:rsid w:val="008414AE"/>
    <w:rsid w:val="008417F3"/>
    <w:rsid w:val="00841AB5"/>
    <w:rsid w:val="00841DBE"/>
    <w:rsid w:val="008420D4"/>
    <w:rsid w:val="00842486"/>
    <w:rsid w:val="008426BD"/>
    <w:rsid w:val="008434E2"/>
    <w:rsid w:val="00843B94"/>
    <w:rsid w:val="00843C34"/>
    <w:rsid w:val="0084453F"/>
    <w:rsid w:val="008445E6"/>
    <w:rsid w:val="00844B9E"/>
    <w:rsid w:val="00844BC1"/>
    <w:rsid w:val="00844DE6"/>
    <w:rsid w:val="008453C6"/>
    <w:rsid w:val="008459DB"/>
    <w:rsid w:val="00846192"/>
    <w:rsid w:val="00846626"/>
    <w:rsid w:val="00846712"/>
    <w:rsid w:val="008467CC"/>
    <w:rsid w:val="008467FA"/>
    <w:rsid w:val="00846AC0"/>
    <w:rsid w:val="008475A8"/>
    <w:rsid w:val="00847B5E"/>
    <w:rsid w:val="00847EFC"/>
    <w:rsid w:val="00847F66"/>
    <w:rsid w:val="008506A7"/>
    <w:rsid w:val="00850BED"/>
    <w:rsid w:val="00851001"/>
    <w:rsid w:val="00851111"/>
    <w:rsid w:val="008511B2"/>
    <w:rsid w:val="008513AD"/>
    <w:rsid w:val="00851A6E"/>
    <w:rsid w:val="0085253F"/>
    <w:rsid w:val="00852904"/>
    <w:rsid w:val="00852B4D"/>
    <w:rsid w:val="00852DE6"/>
    <w:rsid w:val="0085411F"/>
    <w:rsid w:val="00854BBD"/>
    <w:rsid w:val="0085526B"/>
    <w:rsid w:val="00855715"/>
    <w:rsid w:val="0085579F"/>
    <w:rsid w:val="00855A43"/>
    <w:rsid w:val="00855BCA"/>
    <w:rsid w:val="00856BEF"/>
    <w:rsid w:val="00856DA0"/>
    <w:rsid w:val="0085701A"/>
    <w:rsid w:val="008570CA"/>
    <w:rsid w:val="00857377"/>
    <w:rsid w:val="00857A87"/>
    <w:rsid w:val="00857CD0"/>
    <w:rsid w:val="008604B9"/>
    <w:rsid w:val="00860B57"/>
    <w:rsid w:val="00861045"/>
    <w:rsid w:val="00861C15"/>
    <w:rsid w:val="00861D09"/>
    <w:rsid w:val="008622BE"/>
    <w:rsid w:val="00862C9D"/>
    <w:rsid w:val="00862D76"/>
    <w:rsid w:val="00863485"/>
    <w:rsid w:val="00863955"/>
    <w:rsid w:val="00863A6D"/>
    <w:rsid w:val="00863B09"/>
    <w:rsid w:val="00863E49"/>
    <w:rsid w:val="008648D9"/>
    <w:rsid w:val="00864CA5"/>
    <w:rsid w:val="00864CFC"/>
    <w:rsid w:val="008656A0"/>
    <w:rsid w:val="00865AC3"/>
    <w:rsid w:val="0086603E"/>
    <w:rsid w:val="00866909"/>
    <w:rsid w:val="00867BE6"/>
    <w:rsid w:val="00867DA4"/>
    <w:rsid w:val="00870928"/>
    <w:rsid w:val="00870A2F"/>
    <w:rsid w:val="00870C52"/>
    <w:rsid w:val="00870CA2"/>
    <w:rsid w:val="00870EA4"/>
    <w:rsid w:val="00870FBE"/>
    <w:rsid w:val="00871419"/>
    <w:rsid w:val="008718B2"/>
    <w:rsid w:val="00871A9D"/>
    <w:rsid w:val="00872778"/>
    <w:rsid w:val="00872C30"/>
    <w:rsid w:val="00872C45"/>
    <w:rsid w:val="00872C56"/>
    <w:rsid w:val="0087302B"/>
    <w:rsid w:val="00873874"/>
    <w:rsid w:val="00873E1D"/>
    <w:rsid w:val="0087409C"/>
    <w:rsid w:val="00874CD5"/>
    <w:rsid w:val="00876103"/>
    <w:rsid w:val="008769BE"/>
    <w:rsid w:val="008771C8"/>
    <w:rsid w:val="0087778C"/>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3BBB"/>
    <w:rsid w:val="008840F4"/>
    <w:rsid w:val="00884109"/>
    <w:rsid w:val="00884275"/>
    <w:rsid w:val="0088427C"/>
    <w:rsid w:val="00884511"/>
    <w:rsid w:val="0088452B"/>
    <w:rsid w:val="00884A02"/>
    <w:rsid w:val="00884AC6"/>
    <w:rsid w:val="00884FDF"/>
    <w:rsid w:val="008854A2"/>
    <w:rsid w:val="00885A61"/>
    <w:rsid w:val="00885CF2"/>
    <w:rsid w:val="00886722"/>
    <w:rsid w:val="008867DB"/>
    <w:rsid w:val="00886F9C"/>
    <w:rsid w:val="00890C1C"/>
    <w:rsid w:val="008910D0"/>
    <w:rsid w:val="00891236"/>
    <w:rsid w:val="00891448"/>
    <w:rsid w:val="008922C3"/>
    <w:rsid w:val="00892B9B"/>
    <w:rsid w:val="00893190"/>
    <w:rsid w:val="0089337A"/>
    <w:rsid w:val="0089372D"/>
    <w:rsid w:val="00893D68"/>
    <w:rsid w:val="0089406D"/>
    <w:rsid w:val="00894105"/>
    <w:rsid w:val="00894496"/>
    <w:rsid w:val="00894B45"/>
    <w:rsid w:val="0089522D"/>
    <w:rsid w:val="008952E9"/>
    <w:rsid w:val="008952FB"/>
    <w:rsid w:val="00895383"/>
    <w:rsid w:val="00895406"/>
    <w:rsid w:val="00895474"/>
    <w:rsid w:val="0089585D"/>
    <w:rsid w:val="008959DE"/>
    <w:rsid w:val="00895B5B"/>
    <w:rsid w:val="00895F3A"/>
    <w:rsid w:val="00895FFC"/>
    <w:rsid w:val="00897241"/>
    <w:rsid w:val="008972AF"/>
    <w:rsid w:val="00897D37"/>
    <w:rsid w:val="008A0FE9"/>
    <w:rsid w:val="008A12B1"/>
    <w:rsid w:val="008A1AA3"/>
    <w:rsid w:val="008A1F7F"/>
    <w:rsid w:val="008A25E8"/>
    <w:rsid w:val="008A38EA"/>
    <w:rsid w:val="008A3C9E"/>
    <w:rsid w:val="008A49BD"/>
    <w:rsid w:val="008A4A66"/>
    <w:rsid w:val="008A4B69"/>
    <w:rsid w:val="008A5963"/>
    <w:rsid w:val="008A599A"/>
    <w:rsid w:val="008A5B7B"/>
    <w:rsid w:val="008A6080"/>
    <w:rsid w:val="008A648E"/>
    <w:rsid w:val="008A695D"/>
    <w:rsid w:val="008A6A58"/>
    <w:rsid w:val="008A74B1"/>
    <w:rsid w:val="008A790B"/>
    <w:rsid w:val="008A7C9C"/>
    <w:rsid w:val="008A7FE9"/>
    <w:rsid w:val="008B0574"/>
    <w:rsid w:val="008B0CF5"/>
    <w:rsid w:val="008B1083"/>
    <w:rsid w:val="008B11F7"/>
    <w:rsid w:val="008B12D9"/>
    <w:rsid w:val="008B1588"/>
    <w:rsid w:val="008B15BC"/>
    <w:rsid w:val="008B1A32"/>
    <w:rsid w:val="008B2102"/>
    <w:rsid w:val="008B2646"/>
    <w:rsid w:val="008B27D6"/>
    <w:rsid w:val="008B32C4"/>
    <w:rsid w:val="008B3956"/>
    <w:rsid w:val="008B3CDC"/>
    <w:rsid w:val="008B404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29D1"/>
    <w:rsid w:val="008C383F"/>
    <w:rsid w:val="008C4070"/>
    <w:rsid w:val="008C4D5C"/>
    <w:rsid w:val="008C5358"/>
    <w:rsid w:val="008C5548"/>
    <w:rsid w:val="008C56F1"/>
    <w:rsid w:val="008C59B1"/>
    <w:rsid w:val="008C617E"/>
    <w:rsid w:val="008C73A1"/>
    <w:rsid w:val="008C74A5"/>
    <w:rsid w:val="008C7E60"/>
    <w:rsid w:val="008D03BC"/>
    <w:rsid w:val="008D0F2D"/>
    <w:rsid w:val="008D11DB"/>
    <w:rsid w:val="008D13A1"/>
    <w:rsid w:val="008D2134"/>
    <w:rsid w:val="008D3037"/>
    <w:rsid w:val="008D3597"/>
    <w:rsid w:val="008D39D3"/>
    <w:rsid w:val="008D39EA"/>
    <w:rsid w:val="008D3CA4"/>
    <w:rsid w:val="008D3E4D"/>
    <w:rsid w:val="008D42B9"/>
    <w:rsid w:val="008D555F"/>
    <w:rsid w:val="008D5571"/>
    <w:rsid w:val="008D5813"/>
    <w:rsid w:val="008D5D71"/>
    <w:rsid w:val="008D6254"/>
    <w:rsid w:val="008D63A8"/>
    <w:rsid w:val="008D6888"/>
    <w:rsid w:val="008D71C2"/>
    <w:rsid w:val="008D71D9"/>
    <w:rsid w:val="008D720E"/>
    <w:rsid w:val="008D732C"/>
    <w:rsid w:val="008D78AE"/>
    <w:rsid w:val="008D7C3D"/>
    <w:rsid w:val="008E03A0"/>
    <w:rsid w:val="008E1763"/>
    <w:rsid w:val="008E2421"/>
    <w:rsid w:val="008E2509"/>
    <w:rsid w:val="008E28E5"/>
    <w:rsid w:val="008E2AEA"/>
    <w:rsid w:val="008E2BF1"/>
    <w:rsid w:val="008E2C66"/>
    <w:rsid w:val="008E3285"/>
    <w:rsid w:val="008E440D"/>
    <w:rsid w:val="008E4DEB"/>
    <w:rsid w:val="008E52E0"/>
    <w:rsid w:val="008E54A8"/>
    <w:rsid w:val="008E5782"/>
    <w:rsid w:val="008E621A"/>
    <w:rsid w:val="008E6708"/>
    <w:rsid w:val="008E677A"/>
    <w:rsid w:val="008E6D37"/>
    <w:rsid w:val="008E7463"/>
    <w:rsid w:val="008E7B81"/>
    <w:rsid w:val="008F094F"/>
    <w:rsid w:val="008F0FCD"/>
    <w:rsid w:val="008F0FD5"/>
    <w:rsid w:val="008F14E8"/>
    <w:rsid w:val="008F151B"/>
    <w:rsid w:val="008F15BC"/>
    <w:rsid w:val="008F1C0A"/>
    <w:rsid w:val="008F1D5E"/>
    <w:rsid w:val="008F2344"/>
    <w:rsid w:val="008F302F"/>
    <w:rsid w:val="008F37B2"/>
    <w:rsid w:val="008F3833"/>
    <w:rsid w:val="008F44FA"/>
    <w:rsid w:val="008F4D5B"/>
    <w:rsid w:val="008F4FB5"/>
    <w:rsid w:val="008F61E5"/>
    <w:rsid w:val="008F63AA"/>
    <w:rsid w:val="008F6925"/>
    <w:rsid w:val="008F7583"/>
    <w:rsid w:val="008F7C43"/>
    <w:rsid w:val="009005A8"/>
    <w:rsid w:val="00900799"/>
    <w:rsid w:val="00900B15"/>
    <w:rsid w:val="00901186"/>
    <w:rsid w:val="00901806"/>
    <w:rsid w:val="00901A48"/>
    <w:rsid w:val="00901AF7"/>
    <w:rsid w:val="00901C23"/>
    <w:rsid w:val="00901E3A"/>
    <w:rsid w:val="00902348"/>
    <w:rsid w:val="009028DF"/>
    <w:rsid w:val="00902C3E"/>
    <w:rsid w:val="00903161"/>
    <w:rsid w:val="0090317F"/>
    <w:rsid w:val="009034F7"/>
    <w:rsid w:val="009037CB"/>
    <w:rsid w:val="00903939"/>
    <w:rsid w:val="00903BB7"/>
    <w:rsid w:val="00903E35"/>
    <w:rsid w:val="009044CF"/>
    <w:rsid w:val="009059B6"/>
    <w:rsid w:val="00906959"/>
    <w:rsid w:val="00906B53"/>
    <w:rsid w:val="00906D7F"/>
    <w:rsid w:val="00907410"/>
    <w:rsid w:val="0090747C"/>
    <w:rsid w:val="009075C3"/>
    <w:rsid w:val="00907C51"/>
    <w:rsid w:val="00907D17"/>
    <w:rsid w:val="0091083A"/>
    <w:rsid w:val="00910986"/>
    <w:rsid w:val="009109D9"/>
    <w:rsid w:val="009115E5"/>
    <w:rsid w:val="00911C23"/>
    <w:rsid w:val="00911F10"/>
    <w:rsid w:val="0091231B"/>
    <w:rsid w:val="0091355C"/>
    <w:rsid w:val="00913CFC"/>
    <w:rsid w:val="0091419F"/>
    <w:rsid w:val="0091496E"/>
    <w:rsid w:val="009150BE"/>
    <w:rsid w:val="00915373"/>
    <w:rsid w:val="009157D4"/>
    <w:rsid w:val="00916382"/>
    <w:rsid w:val="00916A60"/>
    <w:rsid w:val="00917163"/>
    <w:rsid w:val="0091789E"/>
    <w:rsid w:val="009179F1"/>
    <w:rsid w:val="00921151"/>
    <w:rsid w:val="00921AC4"/>
    <w:rsid w:val="00922271"/>
    <w:rsid w:val="0092249D"/>
    <w:rsid w:val="00923109"/>
    <w:rsid w:val="009232E3"/>
    <w:rsid w:val="00923701"/>
    <w:rsid w:val="00923789"/>
    <w:rsid w:val="00923A81"/>
    <w:rsid w:val="00925126"/>
    <w:rsid w:val="00925C80"/>
    <w:rsid w:val="00926526"/>
    <w:rsid w:val="00926D32"/>
    <w:rsid w:val="00926F9A"/>
    <w:rsid w:val="009300E0"/>
    <w:rsid w:val="0093014D"/>
    <w:rsid w:val="0093079F"/>
    <w:rsid w:val="00930A7A"/>
    <w:rsid w:val="00930BA9"/>
    <w:rsid w:val="00931292"/>
    <w:rsid w:val="00931800"/>
    <w:rsid w:val="00931A4A"/>
    <w:rsid w:val="00931EAC"/>
    <w:rsid w:val="0093228A"/>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A25"/>
    <w:rsid w:val="00935B21"/>
    <w:rsid w:val="00936914"/>
    <w:rsid w:val="009375B8"/>
    <w:rsid w:val="0093778D"/>
    <w:rsid w:val="009401A8"/>
    <w:rsid w:val="00940272"/>
    <w:rsid w:val="00940466"/>
    <w:rsid w:val="00940F39"/>
    <w:rsid w:val="009411BA"/>
    <w:rsid w:val="00941D91"/>
    <w:rsid w:val="0094214A"/>
    <w:rsid w:val="0094220C"/>
    <w:rsid w:val="0094230C"/>
    <w:rsid w:val="0094275B"/>
    <w:rsid w:val="00942AA8"/>
    <w:rsid w:val="00942BC2"/>
    <w:rsid w:val="00942E0D"/>
    <w:rsid w:val="0094359D"/>
    <w:rsid w:val="0094363E"/>
    <w:rsid w:val="00943B75"/>
    <w:rsid w:val="00943CB4"/>
    <w:rsid w:val="00943EDE"/>
    <w:rsid w:val="00944397"/>
    <w:rsid w:val="0094448E"/>
    <w:rsid w:val="009445D8"/>
    <w:rsid w:val="009449AC"/>
    <w:rsid w:val="00944CBE"/>
    <w:rsid w:val="00945A86"/>
    <w:rsid w:val="00945D58"/>
    <w:rsid w:val="00945F10"/>
    <w:rsid w:val="00946370"/>
    <w:rsid w:val="00946B9B"/>
    <w:rsid w:val="00947288"/>
    <w:rsid w:val="009477A7"/>
    <w:rsid w:val="009478C7"/>
    <w:rsid w:val="00947A61"/>
    <w:rsid w:val="00947A6A"/>
    <w:rsid w:val="00947A98"/>
    <w:rsid w:val="00947AE5"/>
    <w:rsid w:val="009501E6"/>
    <w:rsid w:val="009505BA"/>
    <w:rsid w:val="00950625"/>
    <w:rsid w:val="009510EC"/>
    <w:rsid w:val="00951321"/>
    <w:rsid w:val="00951372"/>
    <w:rsid w:val="00951B67"/>
    <w:rsid w:val="00951D03"/>
    <w:rsid w:val="009520A5"/>
    <w:rsid w:val="00952226"/>
    <w:rsid w:val="009534E3"/>
    <w:rsid w:val="0095364C"/>
    <w:rsid w:val="0095378B"/>
    <w:rsid w:val="0095390F"/>
    <w:rsid w:val="00953A87"/>
    <w:rsid w:val="00953A8D"/>
    <w:rsid w:val="00953E76"/>
    <w:rsid w:val="009544F2"/>
    <w:rsid w:val="00954621"/>
    <w:rsid w:val="00955075"/>
    <w:rsid w:val="009557C3"/>
    <w:rsid w:val="00955CA2"/>
    <w:rsid w:val="00955E61"/>
    <w:rsid w:val="009566A3"/>
    <w:rsid w:val="00956CD7"/>
    <w:rsid w:val="009571E8"/>
    <w:rsid w:val="0095759A"/>
    <w:rsid w:val="009576AC"/>
    <w:rsid w:val="00957B38"/>
    <w:rsid w:val="009600D8"/>
    <w:rsid w:val="00960101"/>
    <w:rsid w:val="00960447"/>
    <w:rsid w:val="00960F1D"/>
    <w:rsid w:val="00961B1B"/>
    <w:rsid w:val="00962283"/>
    <w:rsid w:val="009624EF"/>
    <w:rsid w:val="00962648"/>
    <w:rsid w:val="00962DFB"/>
    <w:rsid w:val="00963115"/>
    <w:rsid w:val="0096367E"/>
    <w:rsid w:val="00963A2D"/>
    <w:rsid w:val="00963AC4"/>
    <w:rsid w:val="00964205"/>
    <w:rsid w:val="00964295"/>
    <w:rsid w:val="009650F0"/>
    <w:rsid w:val="0096618C"/>
    <w:rsid w:val="009674DE"/>
    <w:rsid w:val="00967B7F"/>
    <w:rsid w:val="00967CF1"/>
    <w:rsid w:val="00967E30"/>
    <w:rsid w:val="009702D5"/>
    <w:rsid w:val="00970E72"/>
    <w:rsid w:val="00970E8C"/>
    <w:rsid w:val="00971019"/>
    <w:rsid w:val="00971666"/>
    <w:rsid w:val="009719A5"/>
    <w:rsid w:val="00971A29"/>
    <w:rsid w:val="0097210D"/>
    <w:rsid w:val="0097237D"/>
    <w:rsid w:val="00972C9A"/>
    <w:rsid w:val="00972EEC"/>
    <w:rsid w:val="00972F52"/>
    <w:rsid w:val="00973786"/>
    <w:rsid w:val="00973E9C"/>
    <w:rsid w:val="00973F60"/>
    <w:rsid w:val="00974E97"/>
    <w:rsid w:val="009755DF"/>
    <w:rsid w:val="0097622A"/>
    <w:rsid w:val="00976A66"/>
    <w:rsid w:val="00976ED4"/>
    <w:rsid w:val="00976F61"/>
    <w:rsid w:val="00977ADE"/>
    <w:rsid w:val="00977C74"/>
    <w:rsid w:val="009801C8"/>
    <w:rsid w:val="00980F17"/>
    <w:rsid w:val="00980FCD"/>
    <w:rsid w:val="009817FE"/>
    <w:rsid w:val="00981948"/>
    <w:rsid w:val="00981F4D"/>
    <w:rsid w:val="009825BC"/>
    <w:rsid w:val="0098417E"/>
    <w:rsid w:val="00984C8A"/>
    <w:rsid w:val="00984F00"/>
    <w:rsid w:val="00985148"/>
    <w:rsid w:val="009854D7"/>
    <w:rsid w:val="00985EC1"/>
    <w:rsid w:val="00985F47"/>
    <w:rsid w:val="00985F8E"/>
    <w:rsid w:val="00986681"/>
    <w:rsid w:val="009876DD"/>
    <w:rsid w:val="00987962"/>
    <w:rsid w:val="00987A31"/>
    <w:rsid w:val="00987BB8"/>
    <w:rsid w:val="00987C81"/>
    <w:rsid w:val="00987DD6"/>
    <w:rsid w:val="009903F8"/>
    <w:rsid w:val="009908FE"/>
    <w:rsid w:val="009910EA"/>
    <w:rsid w:val="009910FF"/>
    <w:rsid w:val="00991744"/>
    <w:rsid w:val="00991846"/>
    <w:rsid w:val="00991ED0"/>
    <w:rsid w:val="00991F84"/>
    <w:rsid w:val="00992C17"/>
    <w:rsid w:val="0099412F"/>
    <w:rsid w:val="00994575"/>
    <w:rsid w:val="00994B38"/>
    <w:rsid w:val="00994C8B"/>
    <w:rsid w:val="00994D33"/>
    <w:rsid w:val="0099503F"/>
    <w:rsid w:val="00995357"/>
    <w:rsid w:val="009958B9"/>
    <w:rsid w:val="00995FB4"/>
    <w:rsid w:val="00996304"/>
    <w:rsid w:val="00996C04"/>
    <w:rsid w:val="00996E83"/>
    <w:rsid w:val="009972BD"/>
    <w:rsid w:val="00997D37"/>
    <w:rsid w:val="009A0581"/>
    <w:rsid w:val="009A093C"/>
    <w:rsid w:val="009A10E5"/>
    <w:rsid w:val="009A1741"/>
    <w:rsid w:val="009A18F1"/>
    <w:rsid w:val="009A1C5B"/>
    <w:rsid w:val="009A1F43"/>
    <w:rsid w:val="009A2479"/>
    <w:rsid w:val="009A29E8"/>
    <w:rsid w:val="009A2A5F"/>
    <w:rsid w:val="009A3625"/>
    <w:rsid w:val="009A3764"/>
    <w:rsid w:val="009A3AF5"/>
    <w:rsid w:val="009A3B35"/>
    <w:rsid w:val="009A4521"/>
    <w:rsid w:val="009A49D5"/>
    <w:rsid w:val="009A54F4"/>
    <w:rsid w:val="009A5693"/>
    <w:rsid w:val="009A5AF6"/>
    <w:rsid w:val="009A5B86"/>
    <w:rsid w:val="009A5D7C"/>
    <w:rsid w:val="009A5E0A"/>
    <w:rsid w:val="009A667A"/>
    <w:rsid w:val="009A6C3D"/>
    <w:rsid w:val="009A7470"/>
    <w:rsid w:val="009A74FE"/>
    <w:rsid w:val="009A7542"/>
    <w:rsid w:val="009A75D9"/>
    <w:rsid w:val="009A7CD9"/>
    <w:rsid w:val="009A7D1A"/>
    <w:rsid w:val="009B0034"/>
    <w:rsid w:val="009B026E"/>
    <w:rsid w:val="009B03BE"/>
    <w:rsid w:val="009B05DC"/>
    <w:rsid w:val="009B08F8"/>
    <w:rsid w:val="009B0D53"/>
    <w:rsid w:val="009B0FFF"/>
    <w:rsid w:val="009B166B"/>
    <w:rsid w:val="009B1936"/>
    <w:rsid w:val="009B1EFC"/>
    <w:rsid w:val="009B2BE9"/>
    <w:rsid w:val="009B2DED"/>
    <w:rsid w:val="009B2F1C"/>
    <w:rsid w:val="009B3157"/>
    <w:rsid w:val="009B3640"/>
    <w:rsid w:val="009B384F"/>
    <w:rsid w:val="009B3B35"/>
    <w:rsid w:val="009B4A76"/>
    <w:rsid w:val="009B5723"/>
    <w:rsid w:val="009B5EDA"/>
    <w:rsid w:val="009B60A4"/>
    <w:rsid w:val="009B6A72"/>
    <w:rsid w:val="009B7359"/>
    <w:rsid w:val="009B73C9"/>
    <w:rsid w:val="009B7870"/>
    <w:rsid w:val="009B7D6A"/>
    <w:rsid w:val="009B7DC1"/>
    <w:rsid w:val="009B7E6A"/>
    <w:rsid w:val="009C00A2"/>
    <w:rsid w:val="009C05B4"/>
    <w:rsid w:val="009C2560"/>
    <w:rsid w:val="009C2A7B"/>
    <w:rsid w:val="009C2F86"/>
    <w:rsid w:val="009C3058"/>
    <w:rsid w:val="009C35B8"/>
    <w:rsid w:val="009C433B"/>
    <w:rsid w:val="009C446D"/>
    <w:rsid w:val="009C4AA6"/>
    <w:rsid w:val="009C5138"/>
    <w:rsid w:val="009C5158"/>
    <w:rsid w:val="009C53CC"/>
    <w:rsid w:val="009C561C"/>
    <w:rsid w:val="009C579C"/>
    <w:rsid w:val="009C687A"/>
    <w:rsid w:val="009C71FC"/>
    <w:rsid w:val="009C7543"/>
    <w:rsid w:val="009C76BD"/>
    <w:rsid w:val="009C7831"/>
    <w:rsid w:val="009D02A4"/>
    <w:rsid w:val="009D04CF"/>
    <w:rsid w:val="009D0E97"/>
    <w:rsid w:val="009D173E"/>
    <w:rsid w:val="009D2500"/>
    <w:rsid w:val="009D2AA1"/>
    <w:rsid w:val="009D2DD6"/>
    <w:rsid w:val="009D32F4"/>
    <w:rsid w:val="009D335C"/>
    <w:rsid w:val="009D37F8"/>
    <w:rsid w:val="009D3B36"/>
    <w:rsid w:val="009D3B8D"/>
    <w:rsid w:val="009D3BEE"/>
    <w:rsid w:val="009D4712"/>
    <w:rsid w:val="009D4D61"/>
    <w:rsid w:val="009D5276"/>
    <w:rsid w:val="009D572D"/>
    <w:rsid w:val="009D5A58"/>
    <w:rsid w:val="009D5B36"/>
    <w:rsid w:val="009D5C0F"/>
    <w:rsid w:val="009D5D75"/>
    <w:rsid w:val="009D60AE"/>
    <w:rsid w:val="009D6525"/>
    <w:rsid w:val="009D6663"/>
    <w:rsid w:val="009D69F7"/>
    <w:rsid w:val="009D6A54"/>
    <w:rsid w:val="009D6DB5"/>
    <w:rsid w:val="009D6E2C"/>
    <w:rsid w:val="009D7451"/>
    <w:rsid w:val="009D7505"/>
    <w:rsid w:val="009D767D"/>
    <w:rsid w:val="009D7C9D"/>
    <w:rsid w:val="009D7D8B"/>
    <w:rsid w:val="009D7D8E"/>
    <w:rsid w:val="009E0DF4"/>
    <w:rsid w:val="009E10CA"/>
    <w:rsid w:val="009E129A"/>
    <w:rsid w:val="009E12AF"/>
    <w:rsid w:val="009E153A"/>
    <w:rsid w:val="009E1541"/>
    <w:rsid w:val="009E16CD"/>
    <w:rsid w:val="009E186E"/>
    <w:rsid w:val="009E2216"/>
    <w:rsid w:val="009E221B"/>
    <w:rsid w:val="009E299B"/>
    <w:rsid w:val="009E35A3"/>
    <w:rsid w:val="009E38C3"/>
    <w:rsid w:val="009E3962"/>
    <w:rsid w:val="009E46C4"/>
    <w:rsid w:val="009E5674"/>
    <w:rsid w:val="009E5697"/>
    <w:rsid w:val="009E59CE"/>
    <w:rsid w:val="009E5BFD"/>
    <w:rsid w:val="009E5E5C"/>
    <w:rsid w:val="009E60B6"/>
    <w:rsid w:val="009E6718"/>
    <w:rsid w:val="009E69E6"/>
    <w:rsid w:val="009E6AC9"/>
    <w:rsid w:val="009E6D23"/>
    <w:rsid w:val="009E6E45"/>
    <w:rsid w:val="009E6F1A"/>
    <w:rsid w:val="009F0245"/>
    <w:rsid w:val="009F0786"/>
    <w:rsid w:val="009F0C16"/>
    <w:rsid w:val="009F1142"/>
    <w:rsid w:val="009F1146"/>
    <w:rsid w:val="009F14BD"/>
    <w:rsid w:val="009F16D4"/>
    <w:rsid w:val="009F1F48"/>
    <w:rsid w:val="009F25F2"/>
    <w:rsid w:val="009F2849"/>
    <w:rsid w:val="009F3054"/>
    <w:rsid w:val="009F3557"/>
    <w:rsid w:val="009F3697"/>
    <w:rsid w:val="009F4D5F"/>
    <w:rsid w:val="009F4DC3"/>
    <w:rsid w:val="009F4E7E"/>
    <w:rsid w:val="009F51C6"/>
    <w:rsid w:val="009F550C"/>
    <w:rsid w:val="009F5848"/>
    <w:rsid w:val="009F594B"/>
    <w:rsid w:val="009F5A25"/>
    <w:rsid w:val="009F5A7B"/>
    <w:rsid w:val="009F5A81"/>
    <w:rsid w:val="009F5D84"/>
    <w:rsid w:val="009F6485"/>
    <w:rsid w:val="009F6A23"/>
    <w:rsid w:val="009F6F53"/>
    <w:rsid w:val="009F7144"/>
    <w:rsid w:val="009F74EB"/>
    <w:rsid w:val="009F7906"/>
    <w:rsid w:val="009F7E5C"/>
    <w:rsid w:val="009F7E6D"/>
    <w:rsid w:val="00A00627"/>
    <w:rsid w:val="00A0070D"/>
    <w:rsid w:val="00A01246"/>
    <w:rsid w:val="00A0126F"/>
    <w:rsid w:val="00A01C15"/>
    <w:rsid w:val="00A01D53"/>
    <w:rsid w:val="00A01DBB"/>
    <w:rsid w:val="00A020B8"/>
    <w:rsid w:val="00A0217F"/>
    <w:rsid w:val="00A02295"/>
    <w:rsid w:val="00A02DB4"/>
    <w:rsid w:val="00A03321"/>
    <w:rsid w:val="00A03B38"/>
    <w:rsid w:val="00A03C51"/>
    <w:rsid w:val="00A04826"/>
    <w:rsid w:val="00A04BCE"/>
    <w:rsid w:val="00A0556F"/>
    <w:rsid w:val="00A05A5D"/>
    <w:rsid w:val="00A05ECE"/>
    <w:rsid w:val="00A05FE4"/>
    <w:rsid w:val="00A061AB"/>
    <w:rsid w:val="00A06CFB"/>
    <w:rsid w:val="00A06F6F"/>
    <w:rsid w:val="00A07085"/>
    <w:rsid w:val="00A07AAB"/>
    <w:rsid w:val="00A07F5F"/>
    <w:rsid w:val="00A07FBA"/>
    <w:rsid w:val="00A10443"/>
    <w:rsid w:val="00A105E5"/>
    <w:rsid w:val="00A10834"/>
    <w:rsid w:val="00A109F4"/>
    <w:rsid w:val="00A111FE"/>
    <w:rsid w:val="00A11A72"/>
    <w:rsid w:val="00A11AB3"/>
    <w:rsid w:val="00A11B8D"/>
    <w:rsid w:val="00A12B68"/>
    <w:rsid w:val="00A1388E"/>
    <w:rsid w:val="00A13969"/>
    <w:rsid w:val="00A139A8"/>
    <w:rsid w:val="00A13ACF"/>
    <w:rsid w:val="00A13F43"/>
    <w:rsid w:val="00A14319"/>
    <w:rsid w:val="00A14CC9"/>
    <w:rsid w:val="00A154CC"/>
    <w:rsid w:val="00A15DAD"/>
    <w:rsid w:val="00A15F3D"/>
    <w:rsid w:val="00A160A1"/>
    <w:rsid w:val="00A16401"/>
    <w:rsid w:val="00A16407"/>
    <w:rsid w:val="00A16D3E"/>
    <w:rsid w:val="00A175FF"/>
    <w:rsid w:val="00A17A52"/>
    <w:rsid w:val="00A201CD"/>
    <w:rsid w:val="00A202B5"/>
    <w:rsid w:val="00A203D9"/>
    <w:rsid w:val="00A20845"/>
    <w:rsid w:val="00A22176"/>
    <w:rsid w:val="00A2227F"/>
    <w:rsid w:val="00A2249F"/>
    <w:rsid w:val="00A229C0"/>
    <w:rsid w:val="00A23880"/>
    <w:rsid w:val="00A238F1"/>
    <w:rsid w:val="00A23F05"/>
    <w:rsid w:val="00A23FB1"/>
    <w:rsid w:val="00A25204"/>
    <w:rsid w:val="00A25A1D"/>
    <w:rsid w:val="00A25F9D"/>
    <w:rsid w:val="00A262B4"/>
    <w:rsid w:val="00A2683C"/>
    <w:rsid w:val="00A2699A"/>
    <w:rsid w:val="00A26D56"/>
    <w:rsid w:val="00A2735E"/>
    <w:rsid w:val="00A27A4A"/>
    <w:rsid w:val="00A27D6E"/>
    <w:rsid w:val="00A3017A"/>
    <w:rsid w:val="00A31416"/>
    <w:rsid w:val="00A315F9"/>
    <w:rsid w:val="00A318AB"/>
    <w:rsid w:val="00A31B25"/>
    <w:rsid w:val="00A32D0A"/>
    <w:rsid w:val="00A33BBC"/>
    <w:rsid w:val="00A3452F"/>
    <w:rsid w:val="00A3464E"/>
    <w:rsid w:val="00A34664"/>
    <w:rsid w:val="00A34E79"/>
    <w:rsid w:val="00A356CF"/>
    <w:rsid w:val="00A35FA3"/>
    <w:rsid w:val="00A36889"/>
    <w:rsid w:val="00A3707A"/>
    <w:rsid w:val="00A37193"/>
    <w:rsid w:val="00A37441"/>
    <w:rsid w:val="00A378B1"/>
    <w:rsid w:val="00A37E92"/>
    <w:rsid w:val="00A37F42"/>
    <w:rsid w:val="00A4024B"/>
    <w:rsid w:val="00A40564"/>
    <w:rsid w:val="00A40662"/>
    <w:rsid w:val="00A40C68"/>
    <w:rsid w:val="00A40CA4"/>
    <w:rsid w:val="00A40F48"/>
    <w:rsid w:val="00A41135"/>
    <w:rsid w:val="00A4123A"/>
    <w:rsid w:val="00A41C35"/>
    <w:rsid w:val="00A41E8D"/>
    <w:rsid w:val="00A42303"/>
    <w:rsid w:val="00A42AC7"/>
    <w:rsid w:val="00A42C0F"/>
    <w:rsid w:val="00A42E11"/>
    <w:rsid w:val="00A43911"/>
    <w:rsid w:val="00A4395D"/>
    <w:rsid w:val="00A4398C"/>
    <w:rsid w:val="00A43BB9"/>
    <w:rsid w:val="00A43EF5"/>
    <w:rsid w:val="00A44346"/>
    <w:rsid w:val="00A44551"/>
    <w:rsid w:val="00A44669"/>
    <w:rsid w:val="00A45386"/>
    <w:rsid w:val="00A45B79"/>
    <w:rsid w:val="00A45CF2"/>
    <w:rsid w:val="00A45CFA"/>
    <w:rsid w:val="00A46082"/>
    <w:rsid w:val="00A4615D"/>
    <w:rsid w:val="00A461CE"/>
    <w:rsid w:val="00A4634D"/>
    <w:rsid w:val="00A463CB"/>
    <w:rsid w:val="00A464BC"/>
    <w:rsid w:val="00A4676B"/>
    <w:rsid w:val="00A468C8"/>
    <w:rsid w:val="00A46CC1"/>
    <w:rsid w:val="00A4713A"/>
    <w:rsid w:val="00A475C4"/>
    <w:rsid w:val="00A47750"/>
    <w:rsid w:val="00A47D23"/>
    <w:rsid w:val="00A510DE"/>
    <w:rsid w:val="00A5112B"/>
    <w:rsid w:val="00A51D7C"/>
    <w:rsid w:val="00A52332"/>
    <w:rsid w:val="00A52E09"/>
    <w:rsid w:val="00A53187"/>
    <w:rsid w:val="00A53D47"/>
    <w:rsid w:val="00A5438A"/>
    <w:rsid w:val="00A545B0"/>
    <w:rsid w:val="00A54603"/>
    <w:rsid w:val="00A54904"/>
    <w:rsid w:val="00A5567D"/>
    <w:rsid w:val="00A55685"/>
    <w:rsid w:val="00A557AC"/>
    <w:rsid w:val="00A561B5"/>
    <w:rsid w:val="00A56648"/>
    <w:rsid w:val="00A57E26"/>
    <w:rsid w:val="00A57ED4"/>
    <w:rsid w:val="00A601F2"/>
    <w:rsid w:val="00A60447"/>
    <w:rsid w:val="00A60507"/>
    <w:rsid w:val="00A605A1"/>
    <w:rsid w:val="00A605A4"/>
    <w:rsid w:val="00A606DD"/>
    <w:rsid w:val="00A6088A"/>
    <w:rsid w:val="00A60BA3"/>
    <w:rsid w:val="00A60E51"/>
    <w:rsid w:val="00A615F4"/>
    <w:rsid w:val="00A61BEF"/>
    <w:rsid w:val="00A61E66"/>
    <w:rsid w:val="00A61F28"/>
    <w:rsid w:val="00A61F7E"/>
    <w:rsid w:val="00A62018"/>
    <w:rsid w:val="00A626F3"/>
    <w:rsid w:val="00A62CB9"/>
    <w:rsid w:val="00A6317E"/>
    <w:rsid w:val="00A63673"/>
    <w:rsid w:val="00A636DE"/>
    <w:rsid w:val="00A637EE"/>
    <w:rsid w:val="00A638F6"/>
    <w:rsid w:val="00A63C8F"/>
    <w:rsid w:val="00A63D87"/>
    <w:rsid w:val="00A647FC"/>
    <w:rsid w:val="00A64A25"/>
    <w:rsid w:val="00A65395"/>
    <w:rsid w:val="00A6545B"/>
    <w:rsid w:val="00A65ADE"/>
    <w:rsid w:val="00A65C7A"/>
    <w:rsid w:val="00A663E9"/>
    <w:rsid w:val="00A66878"/>
    <w:rsid w:val="00A66C22"/>
    <w:rsid w:val="00A66CE4"/>
    <w:rsid w:val="00A66E7D"/>
    <w:rsid w:val="00A670E8"/>
    <w:rsid w:val="00A67560"/>
    <w:rsid w:val="00A67765"/>
    <w:rsid w:val="00A67AD2"/>
    <w:rsid w:val="00A67BC0"/>
    <w:rsid w:val="00A70024"/>
    <w:rsid w:val="00A700D9"/>
    <w:rsid w:val="00A702EB"/>
    <w:rsid w:val="00A70833"/>
    <w:rsid w:val="00A70872"/>
    <w:rsid w:val="00A70C90"/>
    <w:rsid w:val="00A712DF"/>
    <w:rsid w:val="00A71844"/>
    <w:rsid w:val="00A724DE"/>
    <w:rsid w:val="00A72801"/>
    <w:rsid w:val="00A72ED2"/>
    <w:rsid w:val="00A7535C"/>
    <w:rsid w:val="00A77A7C"/>
    <w:rsid w:val="00A77B73"/>
    <w:rsid w:val="00A77C30"/>
    <w:rsid w:val="00A77DA6"/>
    <w:rsid w:val="00A802BA"/>
    <w:rsid w:val="00A81617"/>
    <w:rsid w:val="00A81755"/>
    <w:rsid w:val="00A82E96"/>
    <w:rsid w:val="00A82E9D"/>
    <w:rsid w:val="00A82EB9"/>
    <w:rsid w:val="00A833BF"/>
    <w:rsid w:val="00A83E3D"/>
    <w:rsid w:val="00A844A9"/>
    <w:rsid w:val="00A84EE2"/>
    <w:rsid w:val="00A850EE"/>
    <w:rsid w:val="00A85829"/>
    <w:rsid w:val="00A85ABF"/>
    <w:rsid w:val="00A862DF"/>
    <w:rsid w:val="00A862FE"/>
    <w:rsid w:val="00A86C60"/>
    <w:rsid w:val="00A87300"/>
    <w:rsid w:val="00A87ACC"/>
    <w:rsid w:val="00A87AE8"/>
    <w:rsid w:val="00A87BB3"/>
    <w:rsid w:val="00A87F0B"/>
    <w:rsid w:val="00A9043A"/>
    <w:rsid w:val="00A90815"/>
    <w:rsid w:val="00A90B11"/>
    <w:rsid w:val="00A90C58"/>
    <w:rsid w:val="00A91530"/>
    <w:rsid w:val="00A91A88"/>
    <w:rsid w:val="00A91FF6"/>
    <w:rsid w:val="00A92428"/>
    <w:rsid w:val="00A92D24"/>
    <w:rsid w:val="00A92F3E"/>
    <w:rsid w:val="00A93DAD"/>
    <w:rsid w:val="00A93F5C"/>
    <w:rsid w:val="00A9445D"/>
    <w:rsid w:val="00A94562"/>
    <w:rsid w:val="00A9463C"/>
    <w:rsid w:val="00A94892"/>
    <w:rsid w:val="00A9527F"/>
    <w:rsid w:val="00A95531"/>
    <w:rsid w:val="00A9588F"/>
    <w:rsid w:val="00A95C42"/>
    <w:rsid w:val="00A95C65"/>
    <w:rsid w:val="00A96248"/>
    <w:rsid w:val="00A96DBD"/>
    <w:rsid w:val="00A970B2"/>
    <w:rsid w:val="00A972D6"/>
    <w:rsid w:val="00A973B0"/>
    <w:rsid w:val="00A973FB"/>
    <w:rsid w:val="00A97C6A"/>
    <w:rsid w:val="00AA00D4"/>
    <w:rsid w:val="00AA072D"/>
    <w:rsid w:val="00AA07BD"/>
    <w:rsid w:val="00AA187B"/>
    <w:rsid w:val="00AA1B02"/>
    <w:rsid w:val="00AA3B29"/>
    <w:rsid w:val="00AA3B90"/>
    <w:rsid w:val="00AA3CB5"/>
    <w:rsid w:val="00AA4044"/>
    <w:rsid w:val="00AA4220"/>
    <w:rsid w:val="00AA49FF"/>
    <w:rsid w:val="00AA5540"/>
    <w:rsid w:val="00AA56EA"/>
    <w:rsid w:val="00AA604F"/>
    <w:rsid w:val="00AA6295"/>
    <w:rsid w:val="00AA6DDB"/>
    <w:rsid w:val="00AA7211"/>
    <w:rsid w:val="00AA73E1"/>
    <w:rsid w:val="00AA75CB"/>
    <w:rsid w:val="00AA7EEC"/>
    <w:rsid w:val="00AA7F4F"/>
    <w:rsid w:val="00AB08C7"/>
    <w:rsid w:val="00AB0A39"/>
    <w:rsid w:val="00AB122E"/>
    <w:rsid w:val="00AB1275"/>
    <w:rsid w:val="00AB1361"/>
    <w:rsid w:val="00AB18C8"/>
    <w:rsid w:val="00AB1B15"/>
    <w:rsid w:val="00AB1DCD"/>
    <w:rsid w:val="00AB1DE9"/>
    <w:rsid w:val="00AB259A"/>
    <w:rsid w:val="00AB2F72"/>
    <w:rsid w:val="00AB3125"/>
    <w:rsid w:val="00AB31FF"/>
    <w:rsid w:val="00AB3488"/>
    <w:rsid w:val="00AB35BB"/>
    <w:rsid w:val="00AB39BF"/>
    <w:rsid w:val="00AB39D6"/>
    <w:rsid w:val="00AB3AB3"/>
    <w:rsid w:val="00AB3B89"/>
    <w:rsid w:val="00AB4AFC"/>
    <w:rsid w:val="00AB4D87"/>
    <w:rsid w:val="00AB5AD2"/>
    <w:rsid w:val="00AB5B57"/>
    <w:rsid w:val="00AB5CEC"/>
    <w:rsid w:val="00AB67DF"/>
    <w:rsid w:val="00AB6AFF"/>
    <w:rsid w:val="00AB6B79"/>
    <w:rsid w:val="00AB7AE0"/>
    <w:rsid w:val="00AC1271"/>
    <w:rsid w:val="00AC1394"/>
    <w:rsid w:val="00AC1C53"/>
    <w:rsid w:val="00AC1F0C"/>
    <w:rsid w:val="00AC21D5"/>
    <w:rsid w:val="00AC2758"/>
    <w:rsid w:val="00AC278B"/>
    <w:rsid w:val="00AC28D6"/>
    <w:rsid w:val="00AC2AE6"/>
    <w:rsid w:val="00AC2DE0"/>
    <w:rsid w:val="00AC3762"/>
    <w:rsid w:val="00AC37BA"/>
    <w:rsid w:val="00AC39B2"/>
    <w:rsid w:val="00AC42D7"/>
    <w:rsid w:val="00AC45BB"/>
    <w:rsid w:val="00AC46AF"/>
    <w:rsid w:val="00AC4CBE"/>
    <w:rsid w:val="00AC5661"/>
    <w:rsid w:val="00AC59FC"/>
    <w:rsid w:val="00AC6059"/>
    <w:rsid w:val="00AC6316"/>
    <w:rsid w:val="00AC6391"/>
    <w:rsid w:val="00AC6672"/>
    <w:rsid w:val="00AD119B"/>
    <w:rsid w:val="00AD11E4"/>
    <w:rsid w:val="00AD12E0"/>
    <w:rsid w:val="00AD15F7"/>
    <w:rsid w:val="00AD17D6"/>
    <w:rsid w:val="00AD17FB"/>
    <w:rsid w:val="00AD23BF"/>
    <w:rsid w:val="00AD2CDF"/>
    <w:rsid w:val="00AD2E25"/>
    <w:rsid w:val="00AD32D0"/>
    <w:rsid w:val="00AD391E"/>
    <w:rsid w:val="00AD3ED4"/>
    <w:rsid w:val="00AD49B5"/>
    <w:rsid w:val="00AD5D3A"/>
    <w:rsid w:val="00AD5ECF"/>
    <w:rsid w:val="00AD62C0"/>
    <w:rsid w:val="00AD6560"/>
    <w:rsid w:val="00AD6F33"/>
    <w:rsid w:val="00AD728F"/>
    <w:rsid w:val="00AD7669"/>
    <w:rsid w:val="00AD7BDB"/>
    <w:rsid w:val="00AD7C7F"/>
    <w:rsid w:val="00AD7F9F"/>
    <w:rsid w:val="00AE010F"/>
    <w:rsid w:val="00AE0285"/>
    <w:rsid w:val="00AE05E4"/>
    <w:rsid w:val="00AE1ADF"/>
    <w:rsid w:val="00AE266A"/>
    <w:rsid w:val="00AE276F"/>
    <w:rsid w:val="00AE2992"/>
    <w:rsid w:val="00AE2D41"/>
    <w:rsid w:val="00AE2E43"/>
    <w:rsid w:val="00AE37DA"/>
    <w:rsid w:val="00AE3829"/>
    <w:rsid w:val="00AE3B7E"/>
    <w:rsid w:val="00AE3EAC"/>
    <w:rsid w:val="00AE4196"/>
    <w:rsid w:val="00AE534C"/>
    <w:rsid w:val="00AE5AD1"/>
    <w:rsid w:val="00AE5B01"/>
    <w:rsid w:val="00AE62BE"/>
    <w:rsid w:val="00AE69C6"/>
    <w:rsid w:val="00AE7AF6"/>
    <w:rsid w:val="00AE7B9C"/>
    <w:rsid w:val="00AE7C81"/>
    <w:rsid w:val="00AF0438"/>
    <w:rsid w:val="00AF06CE"/>
    <w:rsid w:val="00AF0804"/>
    <w:rsid w:val="00AF0B77"/>
    <w:rsid w:val="00AF169A"/>
    <w:rsid w:val="00AF1D37"/>
    <w:rsid w:val="00AF1E33"/>
    <w:rsid w:val="00AF1F4D"/>
    <w:rsid w:val="00AF259D"/>
    <w:rsid w:val="00AF2786"/>
    <w:rsid w:val="00AF3337"/>
    <w:rsid w:val="00AF3A1E"/>
    <w:rsid w:val="00AF3AD3"/>
    <w:rsid w:val="00AF41C0"/>
    <w:rsid w:val="00AF44DA"/>
    <w:rsid w:val="00AF49B6"/>
    <w:rsid w:val="00AF5B0A"/>
    <w:rsid w:val="00AF5FE4"/>
    <w:rsid w:val="00AF6079"/>
    <w:rsid w:val="00AF6821"/>
    <w:rsid w:val="00AF7A8E"/>
    <w:rsid w:val="00AF7B51"/>
    <w:rsid w:val="00AF7BDF"/>
    <w:rsid w:val="00AF7C8D"/>
    <w:rsid w:val="00B004EB"/>
    <w:rsid w:val="00B005A6"/>
    <w:rsid w:val="00B005C0"/>
    <w:rsid w:val="00B00909"/>
    <w:rsid w:val="00B014AF"/>
    <w:rsid w:val="00B0189F"/>
    <w:rsid w:val="00B01EF5"/>
    <w:rsid w:val="00B02D09"/>
    <w:rsid w:val="00B02D21"/>
    <w:rsid w:val="00B030B9"/>
    <w:rsid w:val="00B042DC"/>
    <w:rsid w:val="00B04A0E"/>
    <w:rsid w:val="00B04CDB"/>
    <w:rsid w:val="00B04F21"/>
    <w:rsid w:val="00B05413"/>
    <w:rsid w:val="00B05BAF"/>
    <w:rsid w:val="00B05DA1"/>
    <w:rsid w:val="00B05E73"/>
    <w:rsid w:val="00B061D3"/>
    <w:rsid w:val="00B065EE"/>
    <w:rsid w:val="00B074EA"/>
    <w:rsid w:val="00B076A1"/>
    <w:rsid w:val="00B07F31"/>
    <w:rsid w:val="00B101C0"/>
    <w:rsid w:val="00B10865"/>
    <w:rsid w:val="00B11017"/>
    <w:rsid w:val="00B115DD"/>
    <w:rsid w:val="00B116A3"/>
    <w:rsid w:val="00B11808"/>
    <w:rsid w:val="00B12449"/>
    <w:rsid w:val="00B127E0"/>
    <w:rsid w:val="00B128C8"/>
    <w:rsid w:val="00B129D8"/>
    <w:rsid w:val="00B131A9"/>
    <w:rsid w:val="00B13E0D"/>
    <w:rsid w:val="00B14103"/>
    <w:rsid w:val="00B145B2"/>
    <w:rsid w:val="00B15360"/>
    <w:rsid w:val="00B15A49"/>
    <w:rsid w:val="00B15CD7"/>
    <w:rsid w:val="00B15E02"/>
    <w:rsid w:val="00B15EFF"/>
    <w:rsid w:val="00B162DE"/>
    <w:rsid w:val="00B17002"/>
    <w:rsid w:val="00B1757D"/>
    <w:rsid w:val="00B176F4"/>
    <w:rsid w:val="00B17737"/>
    <w:rsid w:val="00B177CA"/>
    <w:rsid w:val="00B177E1"/>
    <w:rsid w:val="00B17B42"/>
    <w:rsid w:val="00B17C04"/>
    <w:rsid w:val="00B20456"/>
    <w:rsid w:val="00B20DA3"/>
    <w:rsid w:val="00B21EFC"/>
    <w:rsid w:val="00B2235A"/>
    <w:rsid w:val="00B223BE"/>
    <w:rsid w:val="00B22407"/>
    <w:rsid w:val="00B22667"/>
    <w:rsid w:val="00B22C54"/>
    <w:rsid w:val="00B22FF9"/>
    <w:rsid w:val="00B232A3"/>
    <w:rsid w:val="00B23BB8"/>
    <w:rsid w:val="00B23D3E"/>
    <w:rsid w:val="00B24E2A"/>
    <w:rsid w:val="00B2571E"/>
    <w:rsid w:val="00B25D92"/>
    <w:rsid w:val="00B26110"/>
    <w:rsid w:val="00B267AA"/>
    <w:rsid w:val="00B26836"/>
    <w:rsid w:val="00B26A65"/>
    <w:rsid w:val="00B26C59"/>
    <w:rsid w:val="00B26ECB"/>
    <w:rsid w:val="00B2718A"/>
    <w:rsid w:val="00B275A9"/>
    <w:rsid w:val="00B27BD5"/>
    <w:rsid w:val="00B27BF6"/>
    <w:rsid w:val="00B30068"/>
    <w:rsid w:val="00B302C8"/>
    <w:rsid w:val="00B30326"/>
    <w:rsid w:val="00B30A59"/>
    <w:rsid w:val="00B30E91"/>
    <w:rsid w:val="00B32192"/>
    <w:rsid w:val="00B32F89"/>
    <w:rsid w:val="00B335AF"/>
    <w:rsid w:val="00B3367B"/>
    <w:rsid w:val="00B337A4"/>
    <w:rsid w:val="00B33AE9"/>
    <w:rsid w:val="00B35518"/>
    <w:rsid w:val="00B35589"/>
    <w:rsid w:val="00B35D8F"/>
    <w:rsid w:val="00B35E35"/>
    <w:rsid w:val="00B36594"/>
    <w:rsid w:val="00B36841"/>
    <w:rsid w:val="00B36994"/>
    <w:rsid w:val="00B36C88"/>
    <w:rsid w:val="00B373C6"/>
    <w:rsid w:val="00B37694"/>
    <w:rsid w:val="00B3783F"/>
    <w:rsid w:val="00B37A88"/>
    <w:rsid w:val="00B40C76"/>
    <w:rsid w:val="00B40DBE"/>
    <w:rsid w:val="00B41662"/>
    <w:rsid w:val="00B41804"/>
    <w:rsid w:val="00B41B95"/>
    <w:rsid w:val="00B41C1D"/>
    <w:rsid w:val="00B42522"/>
    <w:rsid w:val="00B42697"/>
    <w:rsid w:val="00B43650"/>
    <w:rsid w:val="00B4382A"/>
    <w:rsid w:val="00B439F9"/>
    <w:rsid w:val="00B43AD0"/>
    <w:rsid w:val="00B43E35"/>
    <w:rsid w:val="00B43F2E"/>
    <w:rsid w:val="00B442AE"/>
    <w:rsid w:val="00B44485"/>
    <w:rsid w:val="00B451C9"/>
    <w:rsid w:val="00B4543E"/>
    <w:rsid w:val="00B4554B"/>
    <w:rsid w:val="00B45EE3"/>
    <w:rsid w:val="00B460E8"/>
    <w:rsid w:val="00B463C3"/>
    <w:rsid w:val="00B46511"/>
    <w:rsid w:val="00B4681B"/>
    <w:rsid w:val="00B46923"/>
    <w:rsid w:val="00B46A27"/>
    <w:rsid w:val="00B46FCA"/>
    <w:rsid w:val="00B470B2"/>
    <w:rsid w:val="00B47E11"/>
    <w:rsid w:val="00B507B2"/>
    <w:rsid w:val="00B50AFD"/>
    <w:rsid w:val="00B50EAF"/>
    <w:rsid w:val="00B51885"/>
    <w:rsid w:val="00B51EB1"/>
    <w:rsid w:val="00B5258D"/>
    <w:rsid w:val="00B526A4"/>
    <w:rsid w:val="00B52C91"/>
    <w:rsid w:val="00B52F7E"/>
    <w:rsid w:val="00B531C6"/>
    <w:rsid w:val="00B53264"/>
    <w:rsid w:val="00B53316"/>
    <w:rsid w:val="00B535CA"/>
    <w:rsid w:val="00B53C3F"/>
    <w:rsid w:val="00B53CFB"/>
    <w:rsid w:val="00B53D20"/>
    <w:rsid w:val="00B5416D"/>
    <w:rsid w:val="00B54635"/>
    <w:rsid w:val="00B54956"/>
    <w:rsid w:val="00B54CFA"/>
    <w:rsid w:val="00B54D81"/>
    <w:rsid w:val="00B54F9F"/>
    <w:rsid w:val="00B5542D"/>
    <w:rsid w:val="00B554EB"/>
    <w:rsid w:val="00B56006"/>
    <w:rsid w:val="00B5645E"/>
    <w:rsid w:val="00B57230"/>
    <w:rsid w:val="00B574B0"/>
    <w:rsid w:val="00B579F7"/>
    <w:rsid w:val="00B60974"/>
    <w:rsid w:val="00B61D64"/>
    <w:rsid w:val="00B61FCC"/>
    <w:rsid w:val="00B623CD"/>
    <w:rsid w:val="00B62825"/>
    <w:rsid w:val="00B62E0A"/>
    <w:rsid w:val="00B62F37"/>
    <w:rsid w:val="00B639A3"/>
    <w:rsid w:val="00B64B80"/>
    <w:rsid w:val="00B64EC4"/>
    <w:rsid w:val="00B65210"/>
    <w:rsid w:val="00B652DC"/>
    <w:rsid w:val="00B65864"/>
    <w:rsid w:val="00B6590B"/>
    <w:rsid w:val="00B661A8"/>
    <w:rsid w:val="00B662B6"/>
    <w:rsid w:val="00B66812"/>
    <w:rsid w:val="00B66F58"/>
    <w:rsid w:val="00B67B66"/>
    <w:rsid w:val="00B67CD7"/>
    <w:rsid w:val="00B7018E"/>
    <w:rsid w:val="00B7039C"/>
    <w:rsid w:val="00B70873"/>
    <w:rsid w:val="00B70A9A"/>
    <w:rsid w:val="00B71613"/>
    <w:rsid w:val="00B716C7"/>
    <w:rsid w:val="00B718BC"/>
    <w:rsid w:val="00B71AEB"/>
    <w:rsid w:val="00B729DD"/>
    <w:rsid w:val="00B732F4"/>
    <w:rsid w:val="00B73429"/>
    <w:rsid w:val="00B73B2B"/>
    <w:rsid w:val="00B73DC9"/>
    <w:rsid w:val="00B74390"/>
    <w:rsid w:val="00B75004"/>
    <w:rsid w:val="00B755CE"/>
    <w:rsid w:val="00B75A60"/>
    <w:rsid w:val="00B76283"/>
    <w:rsid w:val="00B7636E"/>
    <w:rsid w:val="00B76656"/>
    <w:rsid w:val="00B76834"/>
    <w:rsid w:val="00B7693F"/>
    <w:rsid w:val="00B76B1D"/>
    <w:rsid w:val="00B76D3E"/>
    <w:rsid w:val="00B76E06"/>
    <w:rsid w:val="00B7702C"/>
    <w:rsid w:val="00B770FF"/>
    <w:rsid w:val="00B77454"/>
    <w:rsid w:val="00B7795A"/>
    <w:rsid w:val="00B77B66"/>
    <w:rsid w:val="00B77EE5"/>
    <w:rsid w:val="00B803E9"/>
    <w:rsid w:val="00B8046D"/>
    <w:rsid w:val="00B81023"/>
    <w:rsid w:val="00B81198"/>
    <w:rsid w:val="00B819DE"/>
    <w:rsid w:val="00B81BE4"/>
    <w:rsid w:val="00B81EF1"/>
    <w:rsid w:val="00B8230F"/>
    <w:rsid w:val="00B82323"/>
    <w:rsid w:val="00B82881"/>
    <w:rsid w:val="00B82A8C"/>
    <w:rsid w:val="00B83157"/>
    <w:rsid w:val="00B837D3"/>
    <w:rsid w:val="00B83833"/>
    <w:rsid w:val="00B83904"/>
    <w:rsid w:val="00B83BC9"/>
    <w:rsid w:val="00B844DA"/>
    <w:rsid w:val="00B84C3B"/>
    <w:rsid w:val="00B85169"/>
    <w:rsid w:val="00B8570F"/>
    <w:rsid w:val="00B860B4"/>
    <w:rsid w:val="00B8683A"/>
    <w:rsid w:val="00B86945"/>
    <w:rsid w:val="00B86D83"/>
    <w:rsid w:val="00B86E4D"/>
    <w:rsid w:val="00B870A3"/>
    <w:rsid w:val="00B871C1"/>
    <w:rsid w:val="00B87AC2"/>
    <w:rsid w:val="00B87CC6"/>
    <w:rsid w:val="00B87FF2"/>
    <w:rsid w:val="00B90453"/>
    <w:rsid w:val="00B906D1"/>
    <w:rsid w:val="00B90E53"/>
    <w:rsid w:val="00B91212"/>
    <w:rsid w:val="00B91F81"/>
    <w:rsid w:val="00B91F97"/>
    <w:rsid w:val="00B91FF3"/>
    <w:rsid w:val="00B9205B"/>
    <w:rsid w:val="00B92256"/>
    <w:rsid w:val="00B924C1"/>
    <w:rsid w:val="00B926F5"/>
    <w:rsid w:val="00B92821"/>
    <w:rsid w:val="00B9284D"/>
    <w:rsid w:val="00B92DF2"/>
    <w:rsid w:val="00B93587"/>
    <w:rsid w:val="00B935F0"/>
    <w:rsid w:val="00B93762"/>
    <w:rsid w:val="00B93855"/>
    <w:rsid w:val="00B93C52"/>
    <w:rsid w:val="00B93EDA"/>
    <w:rsid w:val="00B9428D"/>
    <w:rsid w:val="00B947F0"/>
    <w:rsid w:val="00B94AF4"/>
    <w:rsid w:val="00B95B62"/>
    <w:rsid w:val="00B96A34"/>
    <w:rsid w:val="00B96D4B"/>
    <w:rsid w:val="00B96D6A"/>
    <w:rsid w:val="00B97009"/>
    <w:rsid w:val="00B97176"/>
    <w:rsid w:val="00B971A7"/>
    <w:rsid w:val="00B976A8"/>
    <w:rsid w:val="00B97BDF"/>
    <w:rsid w:val="00BA0000"/>
    <w:rsid w:val="00BA0AF2"/>
    <w:rsid w:val="00BA0CC3"/>
    <w:rsid w:val="00BA0F83"/>
    <w:rsid w:val="00BA1A6F"/>
    <w:rsid w:val="00BA1CA4"/>
    <w:rsid w:val="00BA22B5"/>
    <w:rsid w:val="00BA28FF"/>
    <w:rsid w:val="00BA2B73"/>
    <w:rsid w:val="00BA2ECA"/>
    <w:rsid w:val="00BA37A6"/>
    <w:rsid w:val="00BA3CC9"/>
    <w:rsid w:val="00BA4013"/>
    <w:rsid w:val="00BA4715"/>
    <w:rsid w:val="00BA4A98"/>
    <w:rsid w:val="00BA4D90"/>
    <w:rsid w:val="00BA4EE3"/>
    <w:rsid w:val="00BA4F9D"/>
    <w:rsid w:val="00BA4FBD"/>
    <w:rsid w:val="00BA57D2"/>
    <w:rsid w:val="00BA63BE"/>
    <w:rsid w:val="00BA66FC"/>
    <w:rsid w:val="00BA6A0E"/>
    <w:rsid w:val="00BA6B9F"/>
    <w:rsid w:val="00BA73AB"/>
    <w:rsid w:val="00BA74F9"/>
    <w:rsid w:val="00BA7573"/>
    <w:rsid w:val="00BA79B3"/>
    <w:rsid w:val="00BB00E4"/>
    <w:rsid w:val="00BB01A4"/>
    <w:rsid w:val="00BB0471"/>
    <w:rsid w:val="00BB06DE"/>
    <w:rsid w:val="00BB09C2"/>
    <w:rsid w:val="00BB0CDF"/>
    <w:rsid w:val="00BB18CE"/>
    <w:rsid w:val="00BB1E22"/>
    <w:rsid w:val="00BB1F5A"/>
    <w:rsid w:val="00BB20D3"/>
    <w:rsid w:val="00BB2986"/>
    <w:rsid w:val="00BB2D5D"/>
    <w:rsid w:val="00BB301A"/>
    <w:rsid w:val="00BB30D5"/>
    <w:rsid w:val="00BB362D"/>
    <w:rsid w:val="00BB3A56"/>
    <w:rsid w:val="00BB3BFD"/>
    <w:rsid w:val="00BB3E18"/>
    <w:rsid w:val="00BB48E0"/>
    <w:rsid w:val="00BB4B52"/>
    <w:rsid w:val="00BB4FE6"/>
    <w:rsid w:val="00BB52C8"/>
    <w:rsid w:val="00BB5319"/>
    <w:rsid w:val="00BB5746"/>
    <w:rsid w:val="00BB57A3"/>
    <w:rsid w:val="00BB5E50"/>
    <w:rsid w:val="00BB5F60"/>
    <w:rsid w:val="00BB7137"/>
    <w:rsid w:val="00BB7913"/>
    <w:rsid w:val="00BB7F76"/>
    <w:rsid w:val="00BB7FD0"/>
    <w:rsid w:val="00BC0039"/>
    <w:rsid w:val="00BC04BD"/>
    <w:rsid w:val="00BC0719"/>
    <w:rsid w:val="00BC10EA"/>
    <w:rsid w:val="00BC19AC"/>
    <w:rsid w:val="00BC2075"/>
    <w:rsid w:val="00BC21F3"/>
    <w:rsid w:val="00BC24E3"/>
    <w:rsid w:val="00BC26DA"/>
    <w:rsid w:val="00BC290A"/>
    <w:rsid w:val="00BC2CD8"/>
    <w:rsid w:val="00BC33BF"/>
    <w:rsid w:val="00BC3411"/>
    <w:rsid w:val="00BC38DE"/>
    <w:rsid w:val="00BC4DB2"/>
    <w:rsid w:val="00BC5672"/>
    <w:rsid w:val="00BC584F"/>
    <w:rsid w:val="00BC58CC"/>
    <w:rsid w:val="00BC5BB0"/>
    <w:rsid w:val="00BC5D84"/>
    <w:rsid w:val="00BC5DD0"/>
    <w:rsid w:val="00BC6033"/>
    <w:rsid w:val="00BC6898"/>
    <w:rsid w:val="00BC6D6C"/>
    <w:rsid w:val="00BD0584"/>
    <w:rsid w:val="00BD0623"/>
    <w:rsid w:val="00BD0AC6"/>
    <w:rsid w:val="00BD1C30"/>
    <w:rsid w:val="00BD1DD5"/>
    <w:rsid w:val="00BD1FA2"/>
    <w:rsid w:val="00BD258E"/>
    <w:rsid w:val="00BD27B1"/>
    <w:rsid w:val="00BD29FF"/>
    <w:rsid w:val="00BD2A27"/>
    <w:rsid w:val="00BD2A87"/>
    <w:rsid w:val="00BD2B74"/>
    <w:rsid w:val="00BD2DA7"/>
    <w:rsid w:val="00BD2DF9"/>
    <w:rsid w:val="00BD3CBD"/>
    <w:rsid w:val="00BD3F0E"/>
    <w:rsid w:val="00BD482A"/>
    <w:rsid w:val="00BD492F"/>
    <w:rsid w:val="00BD4D96"/>
    <w:rsid w:val="00BD5408"/>
    <w:rsid w:val="00BD54A6"/>
    <w:rsid w:val="00BD5B9D"/>
    <w:rsid w:val="00BD697D"/>
    <w:rsid w:val="00BD6A8B"/>
    <w:rsid w:val="00BD6CBE"/>
    <w:rsid w:val="00BD6D85"/>
    <w:rsid w:val="00BD7115"/>
    <w:rsid w:val="00BD747B"/>
    <w:rsid w:val="00BE1332"/>
    <w:rsid w:val="00BE137D"/>
    <w:rsid w:val="00BE21CD"/>
    <w:rsid w:val="00BE2780"/>
    <w:rsid w:val="00BE2E42"/>
    <w:rsid w:val="00BE3168"/>
    <w:rsid w:val="00BE365A"/>
    <w:rsid w:val="00BE3E60"/>
    <w:rsid w:val="00BE46F4"/>
    <w:rsid w:val="00BE4763"/>
    <w:rsid w:val="00BE4E9E"/>
    <w:rsid w:val="00BE4F8A"/>
    <w:rsid w:val="00BE4FC7"/>
    <w:rsid w:val="00BE5367"/>
    <w:rsid w:val="00BE5571"/>
    <w:rsid w:val="00BE5719"/>
    <w:rsid w:val="00BE5EE0"/>
    <w:rsid w:val="00BE62F5"/>
    <w:rsid w:val="00BE6B10"/>
    <w:rsid w:val="00BE6D08"/>
    <w:rsid w:val="00BE7B15"/>
    <w:rsid w:val="00BE7F3E"/>
    <w:rsid w:val="00BF04B9"/>
    <w:rsid w:val="00BF0940"/>
    <w:rsid w:val="00BF18C2"/>
    <w:rsid w:val="00BF1E28"/>
    <w:rsid w:val="00BF2D58"/>
    <w:rsid w:val="00BF2F63"/>
    <w:rsid w:val="00BF3102"/>
    <w:rsid w:val="00BF320C"/>
    <w:rsid w:val="00BF34FB"/>
    <w:rsid w:val="00BF3B00"/>
    <w:rsid w:val="00BF3DB2"/>
    <w:rsid w:val="00BF47ED"/>
    <w:rsid w:val="00BF4AAE"/>
    <w:rsid w:val="00BF4E17"/>
    <w:rsid w:val="00BF4FA0"/>
    <w:rsid w:val="00BF50AB"/>
    <w:rsid w:val="00BF559C"/>
    <w:rsid w:val="00BF5EEF"/>
    <w:rsid w:val="00BF663B"/>
    <w:rsid w:val="00BF6A75"/>
    <w:rsid w:val="00BF6CB5"/>
    <w:rsid w:val="00BF70AF"/>
    <w:rsid w:val="00BF7FA0"/>
    <w:rsid w:val="00C004DD"/>
    <w:rsid w:val="00C005B8"/>
    <w:rsid w:val="00C01102"/>
    <w:rsid w:val="00C01463"/>
    <w:rsid w:val="00C014A0"/>
    <w:rsid w:val="00C0158C"/>
    <w:rsid w:val="00C01973"/>
    <w:rsid w:val="00C01A18"/>
    <w:rsid w:val="00C01B88"/>
    <w:rsid w:val="00C02230"/>
    <w:rsid w:val="00C0243C"/>
    <w:rsid w:val="00C02516"/>
    <w:rsid w:val="00C02E01"/>
    <w:rsid w:val="00C02E49"/>
    <w:rsid w:val="00C02F0E"/>
    <w:rsid w:val="00C0300B"/>
    <w:rsid w:val="00C0379A"/>
    <w:rsid w:val="00C04856"/>
    <w:rsid w:val="00C0490A"/>
    <w:rsid w:val="00C04B02"/>
    <w:rsid w:val="00C04D7D"/>
    <w:rsid w:val="00C05012"/>
    <w:rsid w:val="00C0526B"/>
    <w:rsid w:val="00C06148"/>
    <w:rsid w:val="00C066EA"/>
    <w:rsid w:val="00C06AD2"/>
    <w:rsid w:val="00C06CB4"/>
    <w:rsid w:val="00C07C42"/>
    <w:rsid w:val="00C101A7"/>
    <w:rsid w:val="00C11654"/>
    <w:rsid w:val="00C11C91"/>
    <w:rsid w:val="00C121E9"/>
    <w:rsid w:val="00C12755"/>
    <w:rsid w:val="00C12A04"/>
    <w:rsid w:val="00C12CF0"/>
    <w:rsid w:val="00C12FE5"/>
    <w:rsid w:val="00C1368F"/>
    <w:rsid w:val="00C137FE"/>
    <w:rsid w:val="00C13949"/>
    <w:rsid w:val="00C13EAB"/>
    <w:rsid w:val="00C13F56"/>
    <w:rsid w:val="00C140C4"/>
    <w:rsid w:val="00C1414E"/>
    <w:rsid w:val="00C14152"/>
    <w:rsid w:val="00C144F3"/>
    <w:rsid w:val="00C14C53"/>
    <w:rsid w:val="00C14D57"/>
    <w:rsid w:val="00C14DEC"/>
    <w:rsid w:val="00C14ECD"/>
    <w:rsid w:val="00C15615"/>
    <w:rsid w:val="00C15717"/>
    <w:rsid w:val="00C15771"/>
    <w:rsid w:val="00C15C61"/>
    <w:rsid w:val="00C16A42"/>
    <w:rsid w:val="00C16E6B"/>
    <w:rsid w:val="00C17E01"/>
    <w:rsid w:val="00C204B5"/>
    <w:rsid w:val="00C207EF"/>
    <w:rsid w:val="00C20D83"/>
    <w:rsid w:val="00C20ECF"/>
    <w:rsid w:val="00C218D1"/>
    <w:rsid w:val="00C223E8"/>
    <w:rsid w:val="00C22418"/>
    <w:rsid w:val="00C22815"/>
    <w:rsid w:val="00C2294E"/>
    <w:rsid w:val="00C232EE"/>
    <w:rsid w:val="00C23CD1"/>
    <w:rsid w:val="00C23D8D"/>
    <w:rsid w:val="00C23FF0"/>
    <w:rsid w:val="00C2426E"/>
    <w:rsid w:val="00C24A1A"/>
    <w:rsid w:val="00C250D8"/>
    <w:rsid w:val="00C263A0"/>
    <w:rsid w:val="00C26555"/>
    <w:rsid w:val="00C267C1"/>
    <w:rsid w:val="00C26B4D"/>
    <w:rsid w:val="00C26B95"/>
    <w:rsid w:val="00C26FB6"/>
    <w:rsid w:val="00C2718D"/>
    <w:rsid w:val="00C27817"/>
    <w:rsid w:val="00C27D64"/>
    <w:rsid w:val="00C3069A"/>
    <w:rsid w:val="00C308E7"/>
    <w:rsid w:val="00C30BCC"/>
    <w:rsid w:val="00C31579"/>
    <w:rsid w:val="00C3176C"/>
    <w:rsid w:val="00C3263C"/>
    <w:rsid w:val="00C32BE8"/>
    <w:rsid w:val="00C338F3"/>
    <w:rsid w:val="00C339CB"/>
    <w:rsid w:val="00C33D27"/>
    <w:rsid w:val="00C34237"/>
    <w:rsid w:val="00C34719"/>
    <w:rsid w:val="00C34EDD"/>
    <w:rsid w:val="00C355F2"/>
    <w:rsid w:val="00C359C0"/>
    <w:rsid w:val="00C35B30"/>
    <w:rsid w:val="00C35EF6"/>
    <w:rsid w:val="00C36616"/>
    <w:rsid w:val="00C3679B"/>
    <w:rsid w:val="00C367F1"/>
    <w:rsid w:val="00C36FD6"/>
    <w:rsid w:val="00C376BA"/>
    <w:rsid w:val="00C37D73"/>
    <w:rsid w:val="00C400B9"/>
    <w:rsid w:val="00C406B4"/>
    <w:rsid w:val="00C40CC9"/>
    <w:rsid w:val="00C411BC"/>
    <w:rsid w:val="00C413AD"/>
    <w:rsid w:val="00C42130"/>
    <w:rsid w:val="00C42261"/>
    <w:rsid w:val="00C425CE"/>
    <w:rsid w:val="00C42C11"/>
    <w:rsid w:val="00C43B1F"/>
    <w:rsid w:val="00C4458F"/>
    <w:rsid w:val="00C44CFA"/>
    <w:rsid w:val="00C45220"/>
    <w:rsid w:val="00C4523E"/>
    <w:rsid w:val="00C454ED"/>
    <w:rsid w:val="00C45AE3"/>
    <w:rsid w:val="00C45B62"/>
    <w:rsid w:val="00C45D6B"/>
    <w:rsid w:val="00C45EAB"/>
    <w:rsid w:val="00C45ECA"/>
    <w:rsid w:val="00C464E0"/>
    <w:rsid w:val="00C466C0"/>
    <w:rsid w:val="00C46B9B"/>
    <w:rsid w:val="00C46CCB"/>
    <w:rsid w:val="00C47E1D"/>
    <w:rsid w:val="00C50116"/>
    <w:rsid w:val="00C50131"/>
    <w:rsid w:val="00C5015B"/>
    <w:rsid w:val="00C50396"/>
    <w:rsid w:val="00C50439"/>
    <w:rsid w:val="00C50C7E"/>
    <w:rsid w:val="00C50CF3"/>
    <w:rsid w:val="00C50F5A"/>
    <w:rsid w:val="00C5190B"/>
    <w:rsid w:val="00C51D05"/>
    <w:rsid w:val="00C51F1C"/>
    <w:rsid w:val="00C528AD"/>
    <w:rsid w:val="00C528CF"/>
    <w:rsid w:val="00C52D4A"/>
    <w:rsid w:val="00C52EF9"/>
    <w:rsid w:val="00C52FB9"/>
    <w:rsid w:val="00C53420"/>
    <w:rsid w:val="00C53C61"/>
    <w:rsid w:val="00C54779"/>
    <w:rsid w:val="00C54B05"/>
    <w:rsid w:val="00C56F27"/>
    <w:rsid w:val="00C57240"/>
    <w:rsid w:val="00C579FA"/>
    <w:rsid w:val="00C57A63"/>
    <w:rsid w:val="00C57FC8"/>
    <w:rsid w:val="00C6006E"/>
    <w:rsid w:val="00C614E2"/>
    <w:rsid w:val="00C61D1A"/>
    <w:rsid w:val="00C61E38"/>
    <w:rsid w:val="00C626FB"/>
    <w:rsid w:val="00C62D50"/>
    <w:rsid w:val="00C630A6"/>
    <w:rsid w:val="00C63140"/>
    <w:rsid w:val="00C632E9"/>
    <w:rsid w:val="00C633A5"/>
    <w:rsid w:val="00C63D55"/>
    <w:rsid w:val="00C63D89"/>
    <w:rsid w:val="00C6545A"/>
    <w:rsid w:val="00C65581"/>
    <w:rsid w:val="00C66653"/>
    <w:rsid w:val="00C67695"/>
    <w:rsid w:val="00C678EC"/>
    <w:rsid w:val="00C679BA"/>
    <w:rsid w:val="00C67A8A"/>
    <w:rsid w:val="00C67E27"/>
    <w:rsid w:val="00C7069D"/>
    <w:rsid w:val="00C70A80"/>
    <w:rsid w:val="00C70C72"/>
    <w:rsid w:val="00C70FF6"/>
    <w:rsid w:val="00C7129A"/>
    <w:rsid w:val="00C7186C"/>
    <w:rsid w:val="00C71A63"/>
    <w:rsid w:val="00C71ACF"/>
    <w:rsid w:val="00C72615"/>
    <w:rsid w:val="00C72E6B"/>
    <w:rsid w:val="00C73463"/>
    <w:rsid w:val="00C73965"/>
    <w:rsid w:val="00C73F33"/>
    <w:rsid w:val="00C74553"/>
    <w:rsid w:val="00C7470B"/>
    <w:rsid w:val="00C74A58"/>
    <w:rsid w:val="00C74D06"/>
    <w:rsid w:val="00C74DCE"/>
    <w:rsid w:val="00C74E2D"/>
    <w:rsid w:val="00C74E4B"/>
    <w:rsid w:val="00C759C3"/>
    <w:rsid w:val="00C75A8C"/>
    <w:rsid w:val="00C76875"/>
    <w:rsid w:val="00C76D66"/>
    <w:rsid w:val="00C7757E"/>
    <w:rsid w:val="00C7772D"/>
    <w:rsid w:val="00C7791E"/>
    <w:rsid w:val="00C802AE"/>
    <w:rsid w:val="00C80D26"/>
    <w:rsid w:val="00C80D57"/>
    <w:rsid w:val="00C80FB5"/>
    <w:rsid w:val="00C8107F"/>
    <w:rsid w:val="00C812A2"/>
    <w:rsid w:val="00C8255A"/>
    <w:rsid w:val="00C8294B"/>
    <w:rsid w:val="00C82C38"/>
    <w:rsid w:val="00C833A4"/>
    <w:rsid w:val="00C83503"/>
    <w:rsid w:val="00C83E43"/>
    <w:rsid w:val="00C83E84"/>
    <w:rsid w:val="00C84152"/>
    <w:rsid w:val="00C8445E"/>
    <w:rsid w:val="00C845BD"/>
    <w:rsid w:val="00C8474E"/>
    <w:rsid w:val="00C847EF"/>
    <w:rsid w:val="00C84FFD"/>
    <w:rsid w:val="00C851B0"/>
    <w:rsid w:val="00C851CA"/>
    <w:rsid w:val="00C8556C"/>
    <w:rsid w:val="00C858E3"/>
    <w:rsid w:val="00C86006"/>
    <w:rsid w:val="00C86083"/>
    <w:rsid w:val="00C865BB"/>
    <w:rsid w:val="00C866CD"/>
    <w:rsid w:val="00C8690C"/>
    <w:rsid w:val="00C86F4E"/>
    <w:rsid w:val="00C87224"/>
    <w:rsid w:val="00C875AA"/>
    <w:rsid w:val="00C875DD"/>
    <w:rsid w:val="00C87A6C"/>
    <w:rsid w:val="00C87C50"/>
    <w:rsid w:val="00C87FA3"/>
    <w:rsid w:val="00C90054"/>
    <w:rsid w:val="00C90343"/>
    <w:rsid w:val="00C9050F"/>
    <w:rsid w:val="00C90700"/>
    <w:rsid w:val="00C90A96"/>
    <w:rsid w:val="00C90B30"/>
    <w:rsid w:val="00C90C1F"/>
    <w:rsid w:val="00C90EB5"/>
    <w:rsid w:val="00C9118E"/>
    <w:rsid w:val="00C913C3"/>
    <w:rsid w:val="00C918CA"/>
    <w:rsid w:val="00C91934"/>
    <w:rsid w:val="00C91F70"/>
    <w:rsid w:val="00C920CA"/>
    <w:rsid w:val="00C92982"/>
    <w:rsid w:val="00C92E4A"/>
    <w:rsid w:val="00C93A62"/>
    <w:rsid w:val="00C93B97"/>
    <w:rsid w:val="00C94B12"/>
    <w:rsid w:val="00C94B51"/>
    <w:rsid w:val="00C94F47"/>
    <w:rsid w:val="00C950E0"/>
    <w:rsid w:val="00C95478"/>
    <w:rsid w:val="00C955B7"/>
    <w:rsid w:val="00C95712"/>
    <w:rsid w:val="00C959B0"/>
    <w:rsid w:val="00C965DC"/>
    <w:rsid w:val="00C96F9B"/>
    <w:rsid w:val="00C97252"/>
    <w:rsid w:val="00CA0027"/>
    <w:rsid w:val="00CA0C8D"/>
    <w:rsid w:val="00CA0F0D"/>
    <w:rsid w:val="00CA0FA7"/>
    <w:rsid w:val="00CA0FE6"/>
    <w:rsid w:val="00CA13A9"/>
    <w:rsid w:val="00CA1692"/>
    <w:rsid w:val="00CA22B3"/>
    <w:rsid w:val="00CA24BE"/>
    <w:rsid w:val="00CA2DA9"/>
    <w:rsid w:val="00CA2FFD"/>
    <w:rsid w:val="00CA4663"/>
    <w:rsid w:val="00CA469A"/>
    <w:rsid w:val="00CA4AAB"/>
    <w:rsid w:val="00CA4AC7"/>
    <w:rsid w:val="00CA5407"/>
    <w:rsid w:val="00CA5CB5"/>
    <w:rsid w:val="00CA611F"/>
    <w:rsid w:val="00CA667F"/>
    <w:rsid w:val="00CA6A78"/>
    <w:rsid w:val="00CA78FB"/>
    <w:rsid w:val="00CA7C4B"/>
    <w:rsid w:val="00CB00F3"/>
    <w:rsid w:val="00CB0843"/>
    <w:rsid w:val="00CB1281"/>
    <w:rsid w:val="00CB16C7"/>
    <w:rsid w:val="00CB1B81"/>
    <w:rsid w:val="00CB295A"/>
    <w:rsid w:val="00CB2A70"/>
    <w:rsid w:val="00CB2B98"/>
    <w:rsid w:val="00CB2B99"/>
    <w:rsid w:val="00CB3F60"/>
    <w:rsid w:val="00CB416F"/>
    <w:rsid w:val="00CB4B7D"/>
    <w:rsid w:val="00CB4D6D"/>
    <w:rsid w:val="00CB4FA5"/>
    <w:rsid w:val="00CB5251"/>
    <w:rsid w:val="00CB5554"/>
    <w:rsid w:val="00CB5B5E"/>
    <w:rsid w:val="00CB5E22"/>
    <w:rsid w:val="00CB5F5B"/>
    <w:rsid w:val="00CB6D5A"/>
    <w:rsid w:val="00CB6FD8"/>
    <w:rsid w:val="00CB7C18"/>
    <w:rsid w:val="00CB7FF8"/>
    <w:rsid w:val="00CC064E"/>
    <w:rsid w:val="00CC07DF"/>
    <w:rsid w:val="00CC0F5A"/>
    <w:rsid w:val="00CC1397"/>
    <w:rsid w:val="00CC1414"/>
    <w:rsid w:val="00CC149D"/>
    <w:rsid w:val="00CC15AD"/>
    <w:rsid w:val="00CC1821"/>
    <w:rsid w:val="00CC1862"/>
    <w:rsid w:val="00CC2811"/>
    <w:rsid w:val="00CC2B2E"/>
    <w:rsid w:val="00CC2BDA"/>
    <w:rsid w:val="00CC2E99"/>
    <w:rsid w:val="00CC3941"/>
    <w:rsid w:val="00CC3A73"/>
    <w:rsid w:val="00CC3E31"/>
    <w:rsid w:val="00CC4101"/>
    <w:rsid w:val="00CC4A81"/>
    <w:rsid w:val="00CC4AB7"/>
    <w:rsid w:val="00CC4F2D"/>
    <w:rsid w:val="00CC5234"/>
    <w:rsid w:val="00CC5772"/>
    <w:rsid w:val="00CC6767"/>
    <w:rsid w:val="00CC69A6"/>
    <w:rsid w:val="00CC6A92"/>
    <w:rsid w:val="00CC6AF1"/>
    <w:rsid w:val="00CC6B57"/>
    <w:rsid w:val="00CC7247"/>
    <w:rsid w:val="00CC785E"/>
    <w:rsid w:val="00CC78AB"/>
    <w:rsid w:val="00CD02A6"/>
    <w:rsid w:val="00CD0845"/>
    <w:rsid w:val="00CD0CBD"/>
    <w:rsid w:val="00CD10A0"/>
    <w:rsid w:val="00CD1171"/>
    <w:rsid w:val="00CD1769"/>
    <w:rsid w:val="00CD1923"/>
    <w:rsid w:val="00CD1D69"/>
    <w:rsid w:val="00CD1F26"/>
    <w:rsid w:val="00CD2341"/>
    <w:rsid w:val="00CD241D"/>
    <w:rsid w:val="00CD25BF"/>
    <w:rsid w:val="00CD2AAA"/>
    <w:rsid w:val="00CD2DC2"/>
    <w:rsid w:val="00CD3502"/>
    <w:rsid w:val="00CD44F5"/>
    <w:rsid w:val="00CD48A2"/>
    <w:rsid w:val="00CD497C"/>
    <w:rsid w:val="00CD4E8E"/>
    <w:rsid w:val="00CD5951"/>
    <w:rsid w:val="00CD5A71"/>
    <w:rsid w:val="00CD5B18"/>
    <w:rsid w:val="00CD75D2"/>
    <w:rsid w:val="00CD766C"/>
    <w:rsid w:val="00CD7C09"/>
    <w:rsid w:val="00CE0474"/>
    <w:rsid w:val="00CE0592"/>
    <w:rsid w:val="00CE06CB"/>
    <w:rsid w:val="00CE0A21"/>
    <w:rsid w:val="00CE0B3C"/>
    <w:rsid w:val="00CE0FDE"/>
    <w:rsid w:val="00CE1021"/>
    <w:rsid w:val="00CE1337"/>
    <w:rsid w:val="00CE2390"/>
    <w:rsid w:val="00CE23D1"/>
    <w:rsid w:val="00CE3160"/>
    <w:rsid w:val="00CE3424"/>
    <w:rsid w:val="00CE34B7"/>
    <w:rsid w:val="00CE358A"/>
    <w:rsid w:val="00CE3B6D"/>
    <w:rsid w:val="00CE3FB0"/>
    <w:rsid w:val="00CE4640"/>
    <w:rsid w:val="00CE47FA"/>
    <w:rsid w:val="00CE4941"/>
    <w:rsid w:val="00CE527B"/>
    <w:rsid w:val="00CE5381"/>
    <w:rsid w:val="00CE54C3"/>
    <w:rsid w:val="00CE55EB"/>
    <w:rsid w:val="00CE5955"/>
    <w:rsid w:val="00CE5E32"/>
    <w:rsid w:val="00CE619E"/>
    <w:rsid w:val="00CE65C4"/>
    <w:rsid w:val="00CE68DB"/>
    <w:rsid w:val="00CE7090"/>
    <w:rsid w:val="00CE73D6"/>
    <w:rsid w:val="00CE7BCF"/>
    <w:rsid w:val="00CE7C02"/>
    <w:rsid w:val="00CF019F"/>
    <w:rsid w:val="00CF085D"/>
    <w:rsid w:val="00CF1455"/>
    <w:rsid w:val="00CF1504"/>
    <w:rsid w:val="00CF17A8"/>
    <w:rsid w:val="00CF1820"/>
    <w:rsid w:val="00CF1AC2"/>
    <w:rsid w:val="00CF1DEE"/>
    <w:rsid w:val="00CF239E"/>
    <w:rsid w:val="00CF2FEA"/>
    <w:rsid w:val="00CF3644"/>
    <w:rsid w:val="00CF3860"/>
    <w:rsid w:val="00CF3A58"/>
    <w:rsid w:val="00CF3A90"/>
    <w:rsid w:val="00CF4333"/>
    <w:rsid w:val="00CF48DF"/>
    <w:rsid w:val="00CF4A8B"/>
    <w:rsid w:val="00CF52C6"/>
    <w:rsid w:val="00CF558B"/>
    <w:rsid w:val="00CF5B2D"/>
    <w:rsid w:val="00CF5EE6"/>
    <w:rsid w:val="00CF66B3"/>
    <w:rsid w:val="00CF66CB"/>
    <w:rsid w:val="00CF66E2"/>
    <w:rsid w:val="00CF68CA"/>
    <w:rsid w:val="00CF6958"/>
    <w:rsid w:val="00CF6B50"/>
    <w:rsid w:val="00CF70E0"/>
    <w:rsid w:val="00CF72BD"/>
    <w:rsid w:val="00CF735D"/>
    <w:rsid w:val="00CF75B0"/>
    <w:rsid w:val="00CF7AC7"/>
    <w:rsid w:val="00D00A80"/>
    <w:rsid w:val="00D00B4C"/>
    <w:rsid w:val="00D00DF8"/>
    <w:rsid w:val="00D00EE3"/>
    <w:rsid w:val="00D00FFC"/>
    <w:rsid w:val="00D022E8"/>
    <w:rsid w:val="00D02B0B"/>
    <w:rsid w:val="00D02C25"/>
    <w:rsid w:val="00D02EE3"/>
    <w:rsid w:val="00D03888"/>
    <w:rsid w:val="00D03975"/>
    <w:rsid w:val="00D043A0"/>
    <w:rsid w:val="00D046DF"/>
    <w:rsid w:val="00D049DF"/>
    <w:rsid w:val="00D04C4C"/>
    <w:rsid w:val="00D0529D"/>
    <w:rsid w:val="00D05F1D"/>
    <w:rsid w:val="00D0698A"/>
    <w:rsid w:val="00D06D8B"/>
    <w:rsid w:val="00D073AF"/>
    <w:rsid w:val="00D0754B"/>
    <w:rsid w:val="00D07E18"/>
    <w:rsid w:val="00D07FB8"/>
    <w:rsid w:val="00D10290"/>
    <w:rsid w:val="00D105F3"/>
    <w:rsid w:val="00D1073D"/>
    <w:rsid w:val="00D1076F"/>
    <w:rsid w:val="00D10AAA"/>
    <w:rsid w:val="00D116FC"/>
    <w:rsid w:val="00D11847"/>
    <w:rsid w:val="00D128A7"/>
    <w:rsid w:val="00D12D49"/>
    <w:rsid w:val="00D12E47"/>
    <w:rsid w:val="00D13390"/>
    <w:rsid w:val="00D13585"/>
    <w:rsid w:val="00D13768"/>
    <w:rsid w:val="00D1474E"/>
    <w:rsid w:val="00D1493F"/>
    <w:rsid w:val="00D14DD9"/>
    <w:rsid w:val="00D14F30"/>
    <w:rsid w:val="00D165D8"/>
    <w:rsid w:val="00D16AF4"/>
    <w:rsid w:val="00D16F89"/>
    <w:rsid w:val="00D204FD"/>
    <w:rsid w:val="00D206A0"/>
    <w:rsid w:val="00D212C7"/>
    <w:rsid w:val="00D21330"/>
    <w:rsid w:val="00D21B50"/>
    <w:rsid w:val="00D2223C"/>
    <w:rsid w:val="00D22308"/>
    <w:rsid w:val="00D2239F"/>
    <w:rsid w:val="00D224DF"/>
    <w:rsid w:val="00D2253D"/>
    <w:rsid w:val="00D23156"/>
    <w:rsid w:val="00D2355E"/>
    <w:rsid w:val="00D23916"/>
    <w:rsid w:val="00D23A56"/>
    <w:rsid w:val="00D24559"/>
    <w:rsid w:val="00D24F5D"/>
    <w:rsid w:val="00D2512B"/>
    <w:rsid w:val="00D252CC"/>
    <w:rsid w:val="00D256D5"/>
    <w:rsid w:val="00D258F5"/>
    <w:rsid w:val="00D25908"/>
    <w:rsid w:val="00D259FC"/>
    <w:rsid w:val="00D25D02"/>
    <w:rsid w:val="00D25E33"/>
    <w:rsid w:val="00D25ED3"/>
    <w:rsid w:val="00D25F96"/>
    <w:rsid w:val="00D26340"/>
    <w:rsid w:val="00D26457"/>
    <w:rsid w:val="00D26B38"/>
    <w:rsid w:val="00D26CE3"/>
    <w:rsid w:val="00D26D92"/>
    <w:rsid w:val="00D271F2"/>
    <w:rsid w:val="00D27F1A"/>
    <w:rsid w:val="00D30509"/>
    <w:rsid w:val="00D310BD"/>
    <w:rsid w:val="00D3181E"/>
    <w:rsid w:val="00D31FF0"/>
    <w:rsid w:val="00D3216B"/>
    <w:rsid w:val="00D3229D"/>
    <w:rsid w:val="00D335A5"/>
    <w:rsid w:val="00D338E9"/>
    <w:rsid w:val="00D339C9"/>
    <w:rsid w:val="00D33ABE"/>
    <w:rsid w:val="00D33E4C"/>
    <w:rsid w:val="00D34CF3"/>
    <w:rsid w:val="00D351B9"/>
    <w:rsid w:val="00D35FB6"/>
    <w:rsid w:val="00D362B5"/>
    <w:rsid w:val="00D36341"/>
    <w:rsid w:val="00D365B4"/>
    <w:rsid w:val="00D3667B"/>
    <w:rsid w:val="00D3668E"/>
    <w:rsid w:val="00D36C2D"/>
    <w:rsid w:val="00D376FB"/>
    <w:rsid w:val="00D37C04"/>
    <w:rsid w:val="00D40107"/>
    <w:rsid w:val="00D40184"/>
    <w:rsid w:val="00D40B5D"/>
    <w:rsid w:val="00D41B53"/>
    <w:rsid w:val="00D41C2B"/>
    <w:rsid w:val="00D41FBB"/>
    <w:rsid w:val="00D42709"/>
    <w:rsid w:val="00D4274D"/>
    <w:rsid w:val="00D43126"/>
    <w:rsid w:val="00D4345E"/>
    <w:rsid w:val="00D437B5"/>
    <w:rsid w:val="00D4416C"/>
    <w:rsid w:val="00D44D38"/>
    <w:rsid w:val="00D44FD7"/>
    <w:rsid w:val="00D451F9"/>
    <w:rsid w:val="00D45488"/>
    <w:rsid w:val="00D460CE"/>
    <w:rsid w:val="00D461EC"/>
    <w:rsid w:val="00D462D0"/>
    <w:rsid w:val="00D463CC"/>
    <w:rsid w:val="00D46702"/>
    <w:rsid w:val="00D468BD"/>
    <w:rsid w:val="00D46A32"/>
    <w:rsid w:val="00D46A90"/>
    <w:rsid w:val="00D46E83"/>
    <w:rsid w:val="00D47201"/>
    <w:rsid w:val="00D476F4"/>
    <w:rsid w:val="00D479F4"/>
    <w:rsid w:val="00D50107"/>
    <w:rsid w:val="00D5013F"/>
    <w:rsid w:val="00D50F25"/>
    <w:rsid w:val="00D51280"/>
    <w:rsid w:val="00D5151E"/>
    <w:rsid w:val="00D51C91"/>
    <w:rsid w:val="00D521A8"/>
    <w:rsid w:val="00D5289F"/>
    <w:rsid w:val="00D52A3C"/>
    <w:rsid w:val="00D52CC5"/>
    <w:rsid w:val="00D52E53"/>
    <w:rsid w:val="00D530C2"/>
    <w:rsid w:val="00D53471"/>
    <w:rsid w:val="00D5351B"/>
    <w:rsid w:val="00D543F6"/>
    <w:rsid w:val="00D548AB"/>
    <w:rsid w:val="00D54927"/>
    <w:rsid w:val="00D54A82"/>
    <w:rsid w:val="00D54BBE"/>
    <w:rsid w:val="00D54FA5"/>
    <w:rsid w:val="00D5583A"/>
    <w:rsid w:val="00D55EC0"/>
    <w:rsid w:val="00D55EFA"/>
    <w:rsid w:val="00D561B0"/>
    <w:rsid w:val="00D5650F"/>
    <w:rsid w:val="00D56522"/>
    <w:rsid w:val="00D56717"/>
    <w:rsid w:val="00D56838"/>
    <w:rsid w:val="00D5696B"/>
    <w:rsid w:val="00D56B70"/>
    <w:rsid w:val="00D56BDF"/>
    <w:rsid w:val="00D56F4E"/>
    <w:rsid w:val="00D57D62"/>
    <w:rsid w:val="00D57E6E"/>
    <w:rsid w:val="00D60157"/>
    <w:rsid w:val="00D601F9"/>
    <w:rsid w:val="00D604F1"/>
    <w:rsid w:val="00D605DF"/>
    <w:rsid w:val="00D607AC"/>
    <w:rsid w:val="00D60A01"/>
    <w:rsid w:val="00D61C8C"/>
    <w:rsid w:val="00D622C7"/>
    <w:rsid w:val="00D6271C"/>
    <w:rsid w:val="00D62FC4"/>
    <w:rsid w:val="00D6362C"/>
    <w:rsid w:val="00D63AE3"/>
    <w:rsid w:val="00D64360"/>
    <w:rsid w:val="00D64B59"/>
    <w:rsid w:val="00D65839"/>
    <w:rsid w:val="00D65C1E"/>
    <w:rsid w:val="00D65C2E"/>
    <w:rsid w:val="00D65ED4"/>
    <w:rsid w:val="00D66139"/>
    <w:rsid w:val="00D67A1E"/>
    <w:rsid w:val="00D67A5C"/>
    <w:rsid w:val="00D70E23"/>
    <w:rsid w:val="00D72540"/>
    <w:rsid w:val="00D7254F"/>
    <w:rsid w:val="00D726AD"/>
    <w:rsid w:val="00D727F7"/>
    <w:rsid w:val="00D732E6"/>
    <w:rsid w:val="00D73FCF"/>
    <w:rsid w:val="00D74C5B"/>
    <w:rsid w:val="00D74DB0"/>
    <w:rsid w:val="00D75259"/>
    <w:rsid w:val="00D76190"/>
    <w:rsid w:val="00D7628D"/>
    <w:rsid w:val="00D76377"/>
    <w:rsid w:val="00D775D0"/>
    <w:rsid w:val="00D77D69"/>
    <w:rsid w:val="00D803E5"/>
    <w:rsid w:val="00D807E5"/>
    <w:rsid w:val="00D80C99"/>
    <w:rsid w:val="00D80D52"/>
    <w:rsid w:val="00D81194"/>
    <w:rsid w:val="00D81425"/>
    <w:rsid w:val="00D83233"/>
    <w:rsid w:val="00D833C4"/>
    <w:rsid w:val="00D845A4"/>
    <w:rsid w:val="00D84701"/>
    <w:rsid w:val="00D84967"/>
    <w:rsid w:val="00D84EB0"/>
    <w:rsid w:val="00D8545F"/>
    <w:rsid w:val="00D855C5"/>
    <w:rsid w:val="00D85862"/>
    <w:rsid w:val="00D85FDB"/>
    <w:rsid w:val="00D86685"/>
    <w:rsid w:val="00D868DA"/>
    <w:rsid w:val="00D8718E"/>
    <w:rsid w:val="00D872C2"/>
    <w:rsid w:val="00D872E3"/>
    <w:rsid w:val="00D878E2"/>
    <w:rsid w:val="00D90998"/>
    <w:rsid w:val="00D9125D"/>
    <w:rsid w:val="00D91427"/>
    <w:rsid w:val="00D915DC"/>
    <w:rsid w:val="00D91804"/>
    <w:rsid w:val="00D91BA7"/>
    <w:rsid w:val="00D91D58"/>
    <w:rsid w:val="00D921F5"/>
    <w:rsid w:val="00D924E5"/>
    <w:rsid w:val="00D9255D"/>
    <w:rsid w:val="00D92B8B"/>
    <w:rsid w:val="00D92D14"/>
    <w:rsid w:val="00D93596"/>
    <w:rsid w:val="00D94BEF"/>
    <w:rsid w:val="00D954D0"/>
    <w:rsid w:val="00D95B67"/>
    <w:rsid w:val="00D95C4D"/>
    <w:rsid w:val="00D960C6"/>
    <w:rsid w:val="00D96208"/>
    <w:rsid w:val="00D9664B"/>
    <w:rsid w:val="00D96D88"/>
    <w:rsid w:val="00D971F8"/>
    <w:rsid w:val="00D976C2"/>
    <w:rsid w:val="00DA0C96"/>
    <w:rsid w:val="00DA0D1D"/>
    <w:rsid w:val="00DA0E6D"/>
    <w:rsid w:val="00DA1ACB"/>
    <w:rsid w:val="00DA1FF0"/>
    <w:rsid w:val="00DA223E"/>
    <w:rsid w:val="00DA2647"/>
    <w:rsid w:val="00DA304E"/>
    <w:rsid w:val="00DA322C"/>
    <w:rsid w:val="00DA34ED"/>
    <w:rsid w:val="00DA3621"/>
    <w:rsid w:val="00DA3C54"/>
    <w:rsid w:val="00DA4BD4"/>
    <w:rsid w:val="00DA5044"/>
    <w:rsid w:val="00DA505E"/>
    <w:rsid w:val="00DA569C"/>
    <w:rsid w:val="00DA5721"/>
    <w:rsid w:val="00DA5AF6"/>
    <w:rsid w:val="00DA5BF3"/>
    <w:rsid w:val="00DA5DD0"/>
    <w:rsid w:val="00DA638C"/>
    <w:rsid w:val="00DA7CC7"/>
    <w:rsid w:val="00DA7EEE"/>
    <w:rsid w:val="00DB0076"/>
    <w:rsid w:val="00DB04EF"/>
    <w:rsid w:val="00DB0D3E"/>
    <w:rsid w:val="00DB0E20"/>
    <w:rsid w:val="00DB12C6"/>
    <w:rsid w:val="00DB12F7"/>
    <w:rsid w:val="00DB1BBF"/>
    <w:rsid w:val="00DB3557"/>
    <w:rsid w:val="00DB366C"/>
    <w:rsid w:val="00DB3789"/>
    <w:rsid w:val="00DB3CF2"/>
    <w:rsid w:val="00DB4CBA"/>
    <w:rsid w:val="00DB4E92"/>
    <w:rsid w:val="00DB4F3C"/>
    <w:rsid w:val="00DB553C"/>
    <w:rsid w:val="00DB55C5"/>
    <w:rsid w:val="00DB5633"/>
    <w:rsid w:val="00DB5923"/>
    <w:rsid w:val="00DB5A71"/>
    <w:rsid w:val="00DB5CCC"/>
    <w:rsid w:val="00DB5F76"/>
    <w:rsid w:val="00DB5FB3"/>
    <w:rsid w:val="00DB65FF"/>
    <w:rsid w:val="00DB6EDE"/>
    <w:rsid w:val="00DB76E0"/>
    <w:rsid w:val="00DB78EF"/>
    <w:rsid w:val="00DB7BAF"/>
    <w:rsid w:val="00DB7C28"/>
    <w:rsid w:val="00DC13D4"/>
    <w:rsid w:val="00DC13EE"/>
    <w:rsid w:val="00DC14EF"/>
    <w:rsid w:val="00DC1505"/>
    <w:rsid w:val="00DC1D43"/>
    <w:rsid w:val="00DC2391"/>
    <w:rsid w:val="00DC270C"/>
    <w:rsid w:val="00DC37A3"/>
    <w:rsid w:val="00DC45B9"/>
    <w:rsid w:val="00DC51B1"/>
    <w:rsid w:val="00DC5298"/>
    <w:rsid w:val="00DC5370"/>
    <w:rsid w:val="00DC538A"/>
    <w:rsid w:val="00DC564B"/>
    <w:rsid w:val="00DC5E27"/>
    <w:rsid w:val="00DC5F44"/>
    <w:rsid w:val="00DC634E"/>
    <w:rsid w:val="00DC6377"/>
    <w:rsid w:val="00DC7B8C"/>
    <w:rsid w:val="00DD0DB9"/>
    <w:rsid w:val="00DD1454"/>
    <w:rsid w:val="00DD15FA"/>
    <w:rsid w:val="00DD1688"/>
    <w:rsid w:val="00DD2828"/>
    <w:rsid w:val="00DD2A17"/>
    <w:rsid w:val="00DD2E6F"/>
    <w:rsid w:val="00DD3AC8"/>
    <w:rsid w:val="00DD3EA7"/>
    <w:rsid w:val="00DD3FF2"/>
    <w:rsid w:val="00DD4C2D"/>
    <w:rsid w:val="00DD5343"/>
    <w:rsid w:val="00DD5363"/>
    <w:rsid w:val="00DD53EF"/>
    <w:rsid w:val="00DD5F2A"/>
    <w:rsid w:val="00DD62C4"/>
    <w:rsid w:val="00DD6485"/>
    <w:rsid w:val="00DD6697"/>
    <w:rsid w:val="00DD66B0"/>
    <w:rsid w:val="00DD6761"/>
    <w:rsid w:val="00DD69CA"/>
    <w:rsid w:val="00DD6D28"/>
    <w:rsid w:val="00DD79E2"/>
    <w:rsid w:val="00DD7CB2"/>
    <w:rsid w:val="00DD7DDA"/>
    <w:rsid w:val="00DE01D6"/>
    <w:rsid w:val="00DE0228"/>
    <w:rsid w:val="00DE0609"/>
    <w:rsid w:val="00DE06A3"/>
    <w:rsid w:val="00DE096E"/>
    <w:rsid w:val="00DE0A20"/>
    <w:rsid w:val="00DE0BF3"/>
    <w:rsid w:val="00DE0D73"/>
    <w:rsid w:val="00DE155B"/>
    <w:rsid w:val="00DE2130"/>
    <w:rsid w:val="00DE269A"/>
    <w:rsid w:val="00DE2915"/>
    <w:rsid w:val="00DE2F1C"/>
    <w:rsid w:val="00DE3304"/>
    <w:rsid w:val="00DE3EF9"/>
    <w:rsid w:val="00DE3F72"/>
    <w:rsid w:val="00DE3FFA"/>
    <w:rsid w:val="00DE4455"/>
    <w:rsid w:val="00DE47A0"/>
    <w:rsid w:val="00DE495D"/>
    <w:rsid w:val="00DE4B56"/>
    <w:rsid w:val="00DE4CE1"/>
    <w:rsid w:val="00DE518C"/>
    <w:rsid w:val="00DE5408"/>
    <w:rsid w:val="00DE5484"/>
    <w:rsid w:val="00DE5972"/>
    <w:rsid w:val="00DE5B55"/>
    <w:rsid w:val="00DE5C14"/>
    <w:rsid w:val="00DE61FD"/>
    <w:rsid w:val="00DE6F98"/>
    <w:rsid w:val="00DE70C4"/>
    <w:rsid w:val="00DE7BA9"/>
    <w:rsid w:val="00DF0AA2"/>
    <w:rsid w:val="00DF0AD6"/>
    <w:rsid w:val="00DF0B97"/>
    <w:rsid w:val="00DF0BD4"/>
    <w:rsid w:val="00DF0DAA"/>
    <w:rsid w:val="00DF1484"/>
    <w:rsid w:val="00DF1C0E"/>
    <w:rsid w:val="00DF24E4"/>
    <w:rsid w:val="00DF3194"/>
    <w:rsid w:val="00DF320C"/>
    <w:rsid w:val="00DF3459"/>
    <w:rsid w:val="00DF479D"/>
    <w:rsid w:val="00DF5165"/>
    <w:rsid w:val="00DF5689"/>
    <w:rsid w:val="00DF5FC7"/>
    <w:rsid w:val="00DF601A"/>
    <w:rsid w:val="00DF74FB"/>
    <w:rsid w:val="00DF77CC"/>
    <w:rsid w:val="00DF7A4F"/>
    <w:rsid w:val="00E0030B"/>
    <w:rsid w:val="00E00440"/>
    <w:rsid w:val="00E00DA3"/>
    <w:rsid w:val="00E01049"/>
    <w:rsid w:val="00E02502"/>
    <w:rsid w:val="00E027C4"/>
    <w:rsid w:val="00E03347"/>
    <w:rsid w:val="00E034F3"/>
    <w:rsid w:val="00E0399F"/>
    <w:rsid w:val="00E03E98"/>
    <w:rsid w:val="00E03ED8"/>
    <w:rsid w:val="00E0412B"/>
    <w:rsid w:val="00E04258"/>
    <w:rsid w:val="00E04AC3"/>
    <w:rsid w:val="00E05D7E"/>
    <w:rsid w:val="00E05F6C"/>
    <w:rsid w:val="00E064F2"/>
    <w:rsid w:val="00E06737"/>
    <w:rsid w:val="00E06B1B"/>
    <w:rsid w:val="00E06FBD"/>
    <w:rsid w:val="00E07749"/>
    <w:rsid w:val="00E07917"/>
    <w:rsid w:val="00E07E38"/>
    <w:rsid w:val="00E1014A"/>
    <w:rsid w:val="00E105C5"/>
    <w:rsid w:val="00E10D34"/>
    <w:rsid w:val="00E114B0"/>
    <w:rsid w:val="00E11EBE"/>
    <w:rsid w:val="00E11EF5"/>
    <w:rsid w:val="00E1206B"/>
    <w:rsid w:val="00E1218C"/>
    <w:rsid w:val="00E123DA"/>
    <w:rsid w:val="00E12456"/>
    <w:rsid w:val="00E12711"/>
    <w:rsid w:val="00E12C1F"/>
    <w:rsid w:val="00E130E2"/>
    <w:rsid w:val="00E134A7"/>
    <w:rsid w:val="00E136D7"/>
    <w:rsid w:val="00E13811"/>
    <w:rsid w:val="00E140C0"/>
    <w:rsid w:val="00E14BD1"/>
    <w:rsid w:val="00E14C3B"/>
    <w:rsid w:val="00E14C70"/>
    <w:rsid w:val="00E14E44"/>
    <w:rsid w:val="00E1507F"/>
    <w:rsid w:val="00E153FE"/>
    <w:rsid w:val="00E1603E"/>
    <w:rsid w:val="00E160F2"/>
    <w:rsid w:val="00E16139"/>
    <w:rsid w:val="00E1616F"/>
    <w:rsid w:val="00E16488"/>
    <w:rsid w:val="00E167F5"/>
    <w:rsid w:val="00E167F7"/>
    <w:rsid w:val="00E16D15"/>
    <w:rsid w:val="00E16E98"/>
    <w:rsid w:val="00E1783F"/>
    <w:rsid w:val="00E17FE0"/>
    <w:rsid w:val="00E20A59"/>
    <w:rsid w:val="00E20CD8"/>
    <w:rsid w:val="00E2120B"/>
    <w:rsid w:val="00E21776"/>
    <w:rsid w:val="00E21AEC"/>
    <w:rsid w:val="00E2247A"/>
    <w:rsid w:val="00E227A9"/>
    <w:rsid w:val="00E22C72"/>
    <w:rsid w:val="00E23012"/>
    <w:rsid w:val="00E230E0"/>
    <w:rsid w:val="00E23516"/>
    <w:rsid w:val="00E235A5"/>
    <w:rsid w:val="00E23D01"/>
    <w:rsid w:val="00E23F92"/>
    <w:rsid w:val="00E24772"/>
    <w:rsid w:val="00E24931"/>
    <w:rsid w:val="00E24B65"/>
    <w:rsid w:val="00E24F6D"/>
    <w:rsid w:val="00E24FB0"/>
    <w:rsid w:val="00E2502A"/>
    <w:rsid w:val="00E255C9"/>
    <w:rsid w:val="00E25905"/>
    <w:rsid w:val="00E25C4F"/>
    <w:rsid w:val="00E2664D"/>
    <w:rsid w:val="00E26FED"/>
    <w:rsid w:val="00E275DC"/>
    <w:rsid w:val="00E276B8"/>
    <w:rsid w:val="00E276BF"/>
    <w:rsid w:val="00E27832"/>
    <w:rsid w:val="00E31185"/>
    <w:rsid w:val="00E3122B"/>
    <w:rsid w:val="00E313EC"/>
    <w:rsid w:val="00E31C19"/>
    <w:rsid w:val="00E31F08"/>
    <w:rsid w:val="00E3251D"/>
    <w:rsid w:val="00E32753"/>
    <w:rsid w:val="00E32973"/>
    <w:rsid w:val="00E32D51"/>
    <w:rsid w:val="00E33EC5"/>
    <w:rsid w:val="00E34268"/>
    <w:rsid w:val="00E34816"/>
    <w:rsid w:val="00E34A07"/>
    <w:rsid w:val="00E357FC"/>
    <w:rsid w:val="00E35ACD"/>
    <w:rsid w:val="00E3607E"/>
    <w:rsid w:val="00E367A2"/>
    <w:rsid w:val="00E36871"/>
    <w:rsid w:val="00E36B68"/>
    <w:rsid w:val="00E36B76"/>
    <w:rsid w:val="00E36C14"/>
    <w:rsid w:val="00E36FD7"/>
    <w:rsid w:val="00E37C35"/>
    <w:rsid w:val="00E37E2B"/>
    <w:rsid w:val="00E40AC8"/>
    <w:rsid w:val="00E41050"/>
    <w:rsid w:val="00E41AF8"/>
    <w:rsid w:val="00E41BAD"/>
    <w:rsid w:val="00E41DBF"/>
    <w:rsid w:val="00E429F2"/>
    <w:rsid w:val="00E42E79"/>
    <w:rsid w:val="00E42FFE"/>
    <w:rsid w:val="00E431D1"/>
    <w:rsid w:val="00E432CF"/>
    <w:rsid w:val="00E43430"/>
    <w:rsid w:val="00E438DD"/>
    <w:rsid w:val="00E43CFF"/>
    <w:rsid w:val="00E43E97"/>
    <w:rsid w:val="00E43F4C"/>
    <w:rsid w:val="00E44010"/>
    <w:rsid w:val="00E44477"/>
    <w:rsid w:val="00E444C9"/>
    <w:rsid w:val="00E45A40"/>
    <w:rsid w:val="00E467AA"/>
    <w:rsid w:val="00E46AF2"/>
    <w:rsid w:val="00E473A7"/>
    <w:rsid w:val="00E47835"/>
    <w:rsid w:val="00E47B63"/>
    <w:rsid w:val="00E503DC"/>
    <w:rsid w:val="00E504A4"/>
    <w:rsid w:val="00E50741"/>
    <w:rsid w:val="00E50CC3"/>
    <w:rsid w:val="00E50EE9"/>
    <w:rsid w:val="00E51319"/>
    <w:rsid w:val="00E514A6"/>
    <w:rsid w:val="00E52FF8"/>
    <w:rsid w:val="00E53552"/>
    <w:rsid w:val="00E53A66"/>
    <w:rsid w:val="00E53B59"/>
    <w:rsid w:val="00E53DC6"/>
    <w:rsid w:val="00E53F91"/>
    <w:rsid w:val="00E554E0"/>
    <w:rsid w:val="00E557DD"/>
    <w:rsid w:val="00E55922"/>
    <w:rsid w:val="00E55B36"/>
    <w:rsid w:val="00E55F78"/>
    <w:rsid w:val="00E566E7"/>
    <w:rsid w:val="00E56BFE"/>
    <w:rsid w:val="00E57AC7"/>
    <w:rsid w:val="00E57DA2"/>
    <w:rsid w:val="00E57F91"/>
    <w:rsid w:val="00E60E7E"/>
    <w:rsid w:val="00E60F23"/>
    <w:rsid w:val="00E610ED"/>
    <w:rsid w:val="00E61110"/>
    <w:rsid w:val="00E61BBA"/>
    <w:rsid w:val="00E61D48"/>
    <w:rsid w:val="00E621CC"/>
    <w:rsid w:val="00E62460"/>
    <w:rsid w:val="00E630BB"/>
    <w:rsid w:val="00E630E1"/>
    <w:rsid w:val="00E63B13"/>
    <w:rsid w:val="00E63EC7"/>
    <w:rsid w:val="00E64184"/>
    <w:rsid w:val="00E64266"/>
    <w:rsid w:val="00E64506"/>
    <w:rsid w:val="00E64600"/>
    <w:rsid w:val="00E64647"/>
    <w:rsid w:val="00E64AF2"/>
    <w:rsid w:val="00E64D6D"/>
    <w:rsid w:val="00E64F1D"/>
    <w:rsid w:val="00E651B6"/>
    <w:rsid w:val="00E65472"/>
    <w:rsid w:val="00E65524"/>
    <w:rsid w:val="00E65CB1"/>
    <w:rsid w:val="00E65ED7"/>
    <w:rsid w:val="00E6657F"/>
    <w:rsid w:val="00E70153"/>
    <w:rsid w:val="00E701F1"/>
    <w:rsid w:val="00E702EF"/>
    <w:rsid w:val="00E7030B"/>
    <w:rsid w:val="00E70E3B"/>
    <w:rsid w:val="00E71313"/>
    <w:rsid w:val="00E7268C"/>
    <w:rsid w:val="00E7294B"/>
    <w:rsid w:val="00E72AA3"/>
    <w:rsid w:val="00E72BAE"/>
    <w:rsid w:val="00E73176"/>
    <w:rsid w:val="00E7388B"/>
    <w:rsid w:val="00E73EFE"/>
    <w:rsid w:val="00E74125"/>
    <w:rsid w:val="00E74A57"/>
    <w:rsid w:val="00E74FFA"/>
    <w:rsid w:val="00E751E3"/>
    <w:rsid w:val="00E75593"/>
    <w:rsid w:val="00E75E6B"/>
    <w:rsid w:val="00E75FE9"/>
    <w:rsid w:val="00E7635F"/>
    <w:rsid w:val="00E765F9"/>
    <w:rsid w:val="00E76AA2"/>
    <w:rsid w:val="00E76B29"/>
    <w:rsid w:val="00E7715C"/>
    <w:rsid w:val="00E77D41"/>
    <w:rsid w:val="00E80634"/>
    <w:rsid w:val="00E8116F"/>
    <w:rsid w:val="00E81C2B"/>
    <w:rsid w:val="00E8203A"/>
    <w:rsid w:val="00E82E54"/>
    <w:rsid w:val="00E82ED2"/>
    <w:rsid w:val="00E831D0"/>
    <w:rsid w:val="00E83224"/>
    <w:rsid w:val="00E83D34"/>
    <w:rsid w:val="00E83D43"/>
    <w:rsid w:val="00E83F56"/>
    <w:rsid w:val="00E8408C"/>
    <w:rsid w:val="00E84762"/>
    <w:rsid w:val="00E85468"/>
    <w:rsid w:val="00E85858"/>
    <w:rsid w:val="00E8598E"/>
    <w:rsid w:val="00E85AF0"/>
    <w:rsid w:val="00E85BA4"/>
    <w:rsid w:val="00E863AE"/>
    <w:rsid w:val="00E86EB0"/>
    <w:rsid w:val="00E871E4"/>
    <w:rsid w:val="00E8735F"/>
    <w:rsid w:val="00E87589"/>
    <w:rsid w:val="00E875B3"/>
    <w:rsid w:val="00E90D05"/>
    <w:rsid w:val="00E90E16"/>
    <w:rsid w:val="00E9106F"/>
    <w:rsid w:val="00E912D2"/>
    <w:rsid w:val="00E913F2"/>
    <w:rsid w:val="00E918AB"/>
    <w:rsid w:val="00E918BB"/>
    <w:rsid w:val="00E91A84"/>
    <w:rsid w:val="00E91C5E"/>
    <w:rsid w:val="00E91F64"/>
    <w:rsid w:val="00E91F95"/>
    <w:rsid w:val="00E9208C"/>
    <w:rsid w:val="00E92BE9"/>
    <w:rsid w:val="00E92EC3"/>
    <w:rsid w:val="00E9393D"/>
    <w:rsid w:val="00E93E45"/>
    <w:rsid w:val="00E9426F"/>
    <w:rsid w:val="00E94FC4"/>
    <w:rsid w:val="00E95593"/>
    <w:rsid w:val="00E95DFA"/>
    <w:rsid w:val="00E95E7D"/>
    <w:rsid w:val="00E96580"/>
    <w:rsid w:val="00E9767C"/>
    <w:rsid w:val="00EA050A"/>
    <w:rsid w:val="00EA0693"/>
    <w:rsid w:val="00EA1146"/>
    <w:rsid w:val="00EA1349"/>
    <w:rsid w:val="00EA1E57"/>
    <w:rsid w:val="00EA2B5C"/>
    <w:rsid w:val="00EA2EBE"/>
    <w:rsid w:val="00EA2F5F"/>
    <w:rsid w:val="00EA3131"/>
    <w:rsid w:val="00EA362A"/>
    <w:rsid w:val="00EA444D"/>
    <w:rsid w:val="00EA44F7"/>
    <w:rsid w:val="00EA45B1"/>
    <w:rsid w:val="00EA543C"/>
    <w:rsid w:val="00EA5748"/>
    <w:rsid w:val="00EA5979"/>
    <w:rsid w:val="00EA5C7C"/>
    <w:rsid w:val="00EA5E9F"/>
    <w:rsid w:val="00EA629B"/>
    <w:rsid w:val="00EA63C1"/>
    <w:rsid w:val="00EA6B50"/>
    <w:rsid w:val="00EA6F6F"/>
    <w:rsid w:val="00EA73F1"/>
    <w:rsid w:val="00EA7879"/>
    <w:rsid w:val="00EA7D34"/>
    <w:rsid w:val="00EB043F"/>
    <w:rsid w:val="00EB0AA8"/>
    <w:rsid w:val="00EB0AE2"/>
    <w:rsid w:val="00EB0D4F"/>
    <w:rsid w:val="00EB0FA7"/>
    <w:rsid w:val="00EB1381"/>
    <w:rsid w:val="00EB21C3"/>
    <w:rsid w:val="00EB22FA"/>
    <w:rsid w:val="00EB23AB"/>
    <w:rsid w:val="00EB2421"/>
    <w:rsid w:val="00EB264D"/>
    <w:rsid w:val="00EB274B"/>
    <w:rsid w:val="00EB27F3"/>
    <w:rsid w:val="00EB2FC7"/>
    <w:rsid w:val="00EB31C6"/>
    <w:rsid w:val="00EB36D3"/>
    <w:rsid w:val="00EB3F5E"/>
    <w:rsid w:val="00EB4884"/>
    <w:rsid w:val="00EB48BE"/>
    <w:rsid w:val="00EB4B0A"/>
    <w:rsid w:val="00EB5851"/>
    <w:rsid w:val="00EB5886"/>
    <w:rsid w:val="00EB5C2E"/>
    <w:rsid w:val="00EB5CDC"/>
    <w:rsid w:val="00EB5FAC"/>
    <w:rsid w:val="00EB6A7D"/>
    <w:rsid w:val="00EB6D01"/>
    <w:rsid w:val="00EB7265"/>
    <w:rsid w:val="00EB75EB"/>
    <w:rsid w:val="00EC0098"/>
    <w:rsid w:val="00EC027B"/>
    <w:rsid w:val="00EC0352"/>
    <w:rsid w:val="00EC05A1"/>
    <w:rsid w:val="00EC06E7"/>
    <w:rsid w:val="00EC0E90"/>
    <w:rsid w:val="00EC1BFC"/>
    <w:rsid w:val="00EC1CE7"/>
    <w:rsid w:val="00EC1D14"/>
    <w:rsid w:val="00EC252D"/>
    <w:rsid w:val="00EC271C"/>
    <w:rsid w:val="00EC2869"/>
    <w:rsid w:val="00EC2B2B"/>
    <w:rsid w:val="00EC2B85"/>
    <w:rsid w:val="00EC3747"/>
    <w:rsid w:val="00EC3A1E"/>
    <w:rsid w:val="00EC3F21"/>
    <w:rsid w:val="00EC4B56"/>
    <w:rsid w:val="00EC52EF"/>
    <w:rsid w:val="00EC5B3C"/>
    <w:rsid w:val="00EC6210"/>
    <w:rsid w:val="00EC69C6"/>
    <w:rsid w:val="00EC6ECE"/>
    <w:rsid w:val="00EC79C6"/>
    <w:rsid w:val="00EC7D59"/>
    <w:rsid w:val="00ED01D1"/>
    <w:rsid w:val="00ED0856"/>
    <w:rsid w:val="00ED0861"/>
    <w:rsid w:val="00ED13BC"/>
    <w:rsid w:val="00ED14D6"/>
    <w:rsid w:val="00ED1658"/>
    <w:rsid w:val="00ED1DAE"/>
    <w:rsid w:val="00ED1E68"/>
    <w:rsid w:val="00ED1FCC"/>
    <w:rsid w:val="00ED246B"/>
    <w:rsid w:val="00ED2720"/>
    <w:rsid w:val="00ED3007"/>
    <w:rsid w:val="00ED301F"/>
    <w:rsid w:val="00ED30AC"/>
    <w:rsid w:val="00ED3504"/>
    <w:rsid w:val="00ED38D0"/>
    <w:rsid w:val="00ED467A"/>
    <w:rsid w:val="00ED479C"/>
    <w:rsid w:val="00ED4A7A"/>
    <w:rsid w:val="00ED4AE8"/>
    <w:rsid w:val="00ED4C55"/>
    <w:rsid w:val="00ED4D7C"/>
    <w:rsid w:val="00ED4FE1"/>
    <w:rsid w:val="00ED50C7"/>
    <w:rsid w:val="00ED511F"/>
    <w:rsid w:val="00ED5459"/>
    <w:rsid w:val="00ED5924"/>
    <w:rsid w:val="00ED5B06"/>
    <w:rsid w:val="00ED67D0"/>
    <w:rsid w:val="00ED6888"/>
    <w:rsid w:val="00ED69C1"/>
    <w:rsid w:val="00ED6B03"/>
    <w:rsid w:val="00ED6B44"/>
    <w:rsid w:val="00ED775B"/>
    <w:rsid w:val="00ED79F9"/>
    <w:rsid w:val="00ED7C42"/>
    <w:rsid w:val="00ED7E74"/>
    <w:rsid w:val="00EE01E7"/>
    <w:rsid w:val="00EE022A"/>
    <w:rsid w:val="00EE0740"/>
    <w:rsid w:val="00EE07F6"/>
    <w:rsid w:val="00EE117A"/>
    <w:rsid w:val="00EE129E"/>
    <w:rsid w:val="00EE1905"/>
    <w:rsid w:val="00EE2CA2"/>
    <w:rsid w:val="00EE2F6D"/>
    <w:rsid w:val="00EE34A8"/>
    <w:rsid w:val="00EE3562"/>
    <w:rsid w:val="00EE3D70"/>
    <w:rsid w:val="00EE4283"/>
    <w:rsid w:val="00EE4E5E"/>
    <w:rsid w:val="00EE5844"/>
    <w:rsid w:val="00EE5BF3"/>
    <w:rsid w:val="00EE5D35"/>
    <w:rsid w:val="00EE62FA"/>
    <w:rsid w:val="00EE6327"/>
    <w:rsid w:val="00EE67EA"/>
    <w:rsid w:val="00EE6BDD"/>
    <w:rsid w:val="00EE72DA"/>
    <w:rsid w:val="00EE749D"/>
    <w:rsid w:val="00EE7526"/>
    <w:rsid w:val="00EE7558"/>
    <w:rsid w:val="00EE7BC2"/>
    <w:rsid w:val="00EF013A"/>
    <w:rsid w:val="00EF0D9D"/>
    <w:rsid w:val="00EF1000"/>
    <w:rsid w:val="00EF1464"/>
    <w:rsid w:val="00EF15AB"/>
    <w:rsid w:val="00EF1738"/>
    <w:rsid w:val="00EF1776"/>
    <w:rsid w:val="00EF1889"/>
    <w:rsid w:val="00EF19AC"/>
    <w:rsid w:val="00EF1F7F"/>
    <w:rsid w:val="00EF2420"/>
    <w:rsid w:val="00EF280A"/>
    <w:rsid w:val="00EF2B4A"/>
    <w:rsid w:val="00EF38B2"/>
    <w:rsid w:val="00EF3DAE"/>
    <w:rsid w:val="00EF4961"/>
    <w:rsid w:val="00EF54BD"/>
    <w:rsid w:val="00EF5C9A"/>
    <w:rsid w:val="00EF5D51"/>
    <w:rsid w:val="00EF5F1F"/>
    <w:rsid w:val="00EF6F7A"/>
    <w:rsid w:val="00F00135"/>
    <w:rsid w:val="00F0037B"/>
    <w:rsid w:val="00F010E7"/>
    <w:rsid w:val="00F01264"/>
    <w:rsid w:val="00F016EC"/>
    <w:rsid w:val="00F01991"/>
    <w:rsid w:val="00F01BC1"/>
    <w:rsid w:val="00F01F14"/>
    <w:rsid w:val="00F0231B"/>
    <w:rsid w:val="00F0250C"/>
    <w:rsid w:val="00F02D69"/>
    <w:rsid w:val="00F04101"/>
    <w:rsid w:val="00F043FD"/>
    <w:rsid w:val="00F051F0"/>
    <w:rsid w:val="00F05643"/>
    <w:rsid w:val="00F05B7D"/>
    <w:rsid w:val="00F060EA"/>
    <w:rsid w:val="00F0628B"/>
    <w:rsid w:val="00F071A7"/>
    <w:rsid w:val="00F074AE"/>
    <w:rsid w:val="00F07502"/>
    <w:rsid w:val="00F10C80"/>
    <w:rsid w:val="00F11960"/>
    <w:rsid w:val="00F11C00"/>
    <w:rsid w:val="00F12368"/>
    <w:rsid w:val="00F123B7"/>
    <w:rsid w:val="00F1281B"/>
    <w:rsid w:val="00F12AEE"/>
    <w:rsid w:val="00F12D17"/>
    <w:rsid w:val="00F12F65"/>
    <w:rsid w:val="00F1301F"/>
    <w:rsid w:val="00F13080"/>
    <w:rsid w:val="00F14B42"/>
    <w:rsid w:val="00F14C94"/>
    <w:rsid w:val="00F1674A"/>
    <w:rsid w:val="00F16C3A"/>
    <w:rsid w:val="00F174EF"/>
    <w:rsid w:val="00F1753E"/>
    <w:rsid w:val="00F2002F"/>
    <w:rsid w:val="00F203BD"/>
    <w:rsid w:val="00F20D2E"/>
    <w:rsid w:val="00F20F07"/>
    <w:rsid w:val="00F212B6"/>
    <w:rsid w:val="00F226AD"/>
    <w:rsid w:val="00F23050"/>
    <w:rsid w:val="00F23735"/>
    <w:rsid w:val="00F24568"/>
    <w:rsid w:val="00F24576"/>
    <w:rsid w:val="00F24591"/>
    <w:rsid w:val="00F24E3A"/>
    <w:rsid w:val="00F25168"/>
    <w:rsid w:val="00F26538"/>
    <w:rsid w:val="00F26649"/>
    <w:rsid w:val="00F276C6"/>
    <w:rsid w:val="00F278D5"/>
    <w:rsid w:val="00F27BDD"/>
    <w:rsid w:val="00F27CB6"/>
    <w:rsid w:val="00F27D06"/>
    <w:rsid w:val="00F27ECE"/>
    <w:rsid w:val="00F30581"/>
    <w:rsid w:val="00F307E2"/>
    <w:rsid w:val="00F3145F"/>
    <w:rsid w:val="00F31F86"/>
    <w:rsid w:val="00F32474"/>
    <w:rsid w:val="00F324BD"/>
    <w:rsid w:val="00F3269E"/>
    <w:rsid w:val="00F33086"/>
    <w:rsid w:val="00F33362"/>
    <w:rsid w:val="00F33477"/>
    <w:rsid w:val="00F33564"/>
    <w:rsid w:val="00F33796"/>
    <w:rsid w:val="00F342FD"/>
    <w:rsid w:val="00F343DD"/>
    <w:rsid w:val="00F34FCE"/>
    <w:rsid w:val="00F353B1"/>
    <w:rsid w:val="00F36198"/>
    <w:rsid w:val="00F369B3"/>
    <w:rsid w:val="00F369C8"/>
    <w:rsid w:val="00F36A08"/>
    <w:rsid w:val="00F36D1E"/>
    <w:rsid w:val="00F370ED"/>
    <w:rsid w:val="00F37BAB"/>
    <w:rsid w:val="00F403F4"/>
    <w:rsid w:val="00F417AB"/>
    <w:rsid w:val="00F423C1"/>
    <w:rsid w:val="00F42969"/>
    <w:rsid w:val="00F43543"/>
    <w:rsid w:val="00F43A75"/>
    <w:rsid w:val="00F43BCD"/>
    <w:rsid w:val="00F43F7B"/>
    <w:rsid w:val="00F4402C"/>
    <w:rsid w:val="00F440FA"/>
    <w:rsid w:val="00F448AB"/>
    <w:rsid w:val="00F448D7"/>
    <w:rsid w:val="00F451CB"/>
    <w:rsid w:val="00F45331"/>
    <w:rsid w:val="00F45829"/>
    <w:rsid w:val="00F46A78"/>
    <w:rsid w:val="00F46B13"/>
    <w:rsid w:val="00F46BC5"/>
    <w:rsid w:val="00F46D9A"/>
    <w:rsid w:val="00F47029"/>
    <w:rsid w:val="00F4764F"/>
    <w:rsid w:val="00F477A4"/>
    <w:rsid w:val="00F47DE2"/>
    <w:rsid w:val="00F50479"/>
    <w:rsid w:val="00F50707"/>
    <w:rsid w:val="00F50732"/>
    <w:rsid w:val="00F50A22"/>
    <w:rsid w:val="00F50C84"/>
    <w:rsid w:val="00F50E13"/>
    <w:rsid w:val="00F51815"/>
    <w:rsid w:val="00F521D1"/>
    <w:rsid w:val="00F52845"/>
    <w:rsid w:val="00F529DD"/>
    <w:rsid w:val="00F52A95"/>
    <w:rsid w:val="00F532CD"/>
    <w:rsid w:val="00F53C25"/>
    <w:rsid w:val="00F540F9"/>
    <w:rsid w:val="00F54A61"/>
    <w:rsid w:val="00F54C76"/>
    <w:rsid w:val="00F55123"/>
    <w:rsid w:val="00F5591F"/>
    <w:rsid w:val="00F55A92"/>
    <w:rsid w:val="00F56599"/>
    <w:rsid w:val="00F5660B"/>
    <w:rsid w:val="00F56AF8"/>
    <w:rsid w:val="00F5711C"/>
    <w:rsid w:val="00F572FB"/>
    <w:rsid w:val="00F574AA"/>
    <w:rsid w:val="00F574CF"/>
    <w:rsid w:val="00F605E0"/>
    <w:rsid w:val="00F60742"/>
    <w:rsid w:val="00F608FA"/>
    <w:rsid w:val="00F61399"/>
    <w:rsid w:val="00F61BAA"/>
    <w:rsid w:val="00F621C9"/>
    <w:rsid w:val="00F62378"/>
    <w:rsid w:val="00F62B64"/>
    <w:rsid w:val="00F62DC8"/>
    <w:rsid w:val="00F64D9E"/>
    <w:rsid w:val="00F65342"/>
    <w:rsid w:val="00F6580B"/>
    <w:rsid w:val="00F65932"/>
    <w:rsid w:val="00F66384"/>
    <w:rsid w:val="00F6759A"/>
    <w:rsid w:val="00F67F1C"/>
    <w:rsid w:val="00F70BD4"/>
    <w:rsid w:val="00F710CA"/>
    <w:rsid w:val="00F711FE"/>
    <w:rsid w:val="00F71440"/>
    <w:rsid w:val="00F71683"/>
    <w:rsid w:val="00F71BBA"/>
    <w:rsid w:val="00F723DD"/>
    <w:rsid w:val="00F7243B"/>
    <w:rsid w:val="00F72B11"/>
    <w:rsid w:val="00F72C0B"/>
    <w:rsid w:val="00F73126"/>
    <w:rsid w:val="00F736F5"/>
    <w:rsid w:val="00F73E3B"/>
    <w:rsid w:val="00F73F35"/>
    <w:rsid w:val="00F74718"/>
    <w:rsid w:val="00F74796"/>
    <w:rsid w:val="00F74AA7"/>
    <w:rsid w:val="00F757C3"/>
    <w:rsid w:val="00F75A58"/>
    <w:rsid w:val="00F75FAE"/>
    <w:rsid w:val="00F768B6"/>
    <w:rsid w:val="00F770B6"/>
    <w:rsid w:val="00F77707"/>
    <w:rsid w:val="00F77736"/>
    <w:rsid w:val="00F80402"/>
    <w:rsid w:val="00F80722"/>
    <w:rsid w:val="00F8072E"/>
    <w:rsid w:val="00F80957"/>
    <w:rsid w:val="00F80BE0"/>
    <w:rsid w:val="00F80C87"/>
    <w:rsid w:val="00F816F2"/>
    <w:rsid w:val="00F81707"/>
    <w:rsid w:val="00F818A0"/>
    <w:rsid w:val="00F81D69"/>
    <w:rsid w:val="00F81DA1"/>
    <w:rsid w:val="00F8213D"/>
    <w:rsid w:val="00F82375"/>
    <w:rsid w:val="00F82A18"/>
    <w:rsid w:val="00F82F3B"/>
    <w:rsid w:val="00F831D9"/>
    <w:rsid w:val="00F835EA"/>
    <w:rsid w:val="00F83F1C"/>
    <w:rsid w:val="00F842C0"/>
    <w:rsid w:val="00F8451C"/>
    <w:rsid w:val="00F8454A"/>
    <w:rsid w:val="00F84B9C"/>
    <w:rsid w:val="00F84ECB"/>
    <w:rsid w:val="00F85242"/>
    <w:rsid w:val="00F85316"/>
    <w:rsid w:val="00F861F6"/>
    <w:rsid w:val="00F8663C"/>
    <w:rsid w:val="00F86BB5"/>
    <w:rsid w:val="00F86EF1"/>
    <w:rsid w:val="00F86F49"/>
    <w:rsid w:val="00F876D6"/>
    <w:rsid w:val="00F90323"/>
    <w:rsid w:val="00F90542"/>
    <w:rsid w:val="00F91458"/>
    <w:rsid w:val="00F91651"/>
    <w:rsid w:val="00F916A9"/>
    <w:rsid w:val="00F91A6E"/>
    <w:rsid w:val="00F92353"/>
    <w:rsid w:val="00F92586"/>
    <w:rsid w:val="00F930E6"/>
    <w:rsid w:val="00F93514"/>
    <w:rsid w:val="00F93561"/>
    <w:rsid w:val="00F93C39"/>
    <w:rsid w:val="00F94425"/>
    <w:rsid w:val="00F94815"/>
    <w:rsid w:val="00F94DC6"/>
    <w:rsid w:val="00F9506D"/>
    <w:rsid w:val="00F95FB6"/>
    <w:rsid w:val="00F961A4"/>
    <w:rsid w:val="00F9636E"/>
    <w:rsid w:val="00F97656"/>
    <w:rsid w:val="00F97A36"/>
    <w:rsid w:val="00F97B49"/>
    <w:rsid w:val="00F97BE6"/>
    <w:rsid w:val="00F97E5D"/>
    <w:rsid w:val="00FA0162"/>
    <w:rsid w:val="00FA09D2"/>
    <w:rsid w:val="00FA0A86"/>
    <w:rsid w:val="00FA0B88"/>
    <w:rsid w:val="00FA0BCF"/>
    <w:rsid w:val="00FA0D13"/>
    <w:rsid w:val="00FA16F0"/>
    <w:rsid w:val="00FA2312"/>
    <w:rsid w:val="00FA233C"/>
    <w:rsid w:val="00FA234F"/>
    <w:rsid w:val="00FA2F71"/>
    <w:rsid w:val="00FA328D"/>
    <w:rsid w:val="00FA32E3"/>
    <w:rsid w:val="00FA35CE"/>
    <w:rsid w:val="00FA3A14"/>
    <w:rsid w:val="00FA3BC1"/>
    <w:rsid w:val="00FA3C8B"/>
    <w:rsid w:val="00FA4130"/>
    <w:rsid w:val="00FA491F"/>
    <w:rsid w:val="00FA4BF3"/>
    <w:rsid w:val="00FA50E3"/>
    <w:rsid w:val="00FA5430"/>
    <w:rsid w:val="00FA54FD"/>
    <w:rsid w:val="00FA5A06"/>
    <w:rsid w:val="00FA5AAD"/>
    <w:rsid w:val="00FA5AD7"/>
    <w:rsid w:val="00FA66F2"/>
    <w:rsid w:val="00FA6926"/>
    <w:rsid w:val="00FA6F65"/>
    <w:rsid w:val="00FA703D"/>
    <w:rsid w:val="00FA74E9"/>
    <w:rsid w:val="00FA763E"/>
    <w:rsid w:val="00FB01F2"/>
    <w:rsid w:val="00FB0208"/>
    <w:rsid w:val="00FB0492"/>
    <w:rsid w:val="00FB0735"/>
    <w:rsid w:val="00FB1690"/>
    <w:rsid w:val="00FB1C0F"/>
    <w:rsid w:val="00FB21BD"/>
    <w:rsid w:val="00FB2D0D"/>
    <w:rsid w:val="00FB3715"/>
    <w:rsid w:val="00FB3BDF"/>
    <w:rsid w:val="00FB3D50"/>
    <w:rsid w:val="00FB3ECF"/>
    <w:rsid w:val="00FB429B"/>
    <w:rsid w:val="00FB453A"/>
    <w:rsid w:val="00FB462D"/>
    <w:rsid w:val="00FB4886"/>
    <w:rsid w:val="00FB49FF"/>
    <w:rsid w:val="00FB4B3E"/>
    <w:rsid w:val="00FB5041"/>
    <w:rsid w:val="00FB55A7"/>
    <w:rsid w:val="00FB5FFA"/>
    <w:rsid w:val="00FB6422"/>
    <w:rsid w:val="00FB65D1"/>
    <w:rsid w:val="00FB6665"/>
    <w:rsid w:val="00FB6A5E"/>
    <w:rsid w:val="00FB7A7B"/>
    <w:rsid w:val="00FC04D1"/>
    <w:rsid w:val="00FC051E"/>
    <w:rsid w:val="00FC10E0"/>
    <w:rsid w:val="00FC15B0"/>
    <w:rsid w:val="00FC1C13"/>
    <w:rsid w:val="00FC1E2A"/>
    <w:rsid w:val="00FC209F"/>
    <w:rsid w:val="00FC27C4"/>
    <w:rsid w:val="00FC2B9B"/>
    <w:rsid w:val="00FC2BD4"/>
    <w:rsid w:val="00FC32B2"/>
    <w:rsid w:val="00FC375E"/>
    <w:rsid w:val="00FC39FD"/>
    <w:rsid w:val="00FC3D4E"/>
    <w:rsid w:val="00FC3FFB"/>
    <w:rsid w:val="00FC4035"/>
    <w:rsid w:val="00FC4210"/>
    <w:rsid w:val="00FC44EA"/>
    <w:rsid w:val="00FC4FAC"/>
    <w:rsid w:val="00FC53EA"/>
    <w:rsid w:val="00FC5B39"/>
    <w:rsid w:val="00FC5B61"/>
    <w:rsid w:val="00FC5FD6"/>
    <w:rsid w:val="00FC61BC"/>
    <w:rsid w:val="00FC62B2"/>
    <w:rsid w:val="00FC6364"/>
    <w:rsid w:val="00FC76CD"/>
    <w:rsid w:val="00FC7901"/>
    <w:rsid w:val="00FC7B80"/>
    <w:rsid w:val="00FD092C"/>
    <w:rsid w:val="00FD1419"/>
    <w:rsid w:val="00FD171E"/>
    <w:rsid w:val="00FD1CA2"/>
    <w:rsid w:val="00FD20E2"/>
    <w:rsid w:val="00FD23E8"/>
    <w:rsid w:val="00FD2C8D"/>
    <w:rsid w:val="00FD3751"/>
    <w:rsid w:val="00FD40ED"/>
    <w:rsid w:val="00FD410E"/>
    <w:rsid w:val="00FD434D"/>
    <w:rsid w:val="00FD4683"/>
    <w:rsid w:val="00FD4BBB"/>
    <w:rsid w:val="00FD52CA"/>
    <w:rsid w:val="00FD5920"/>
    <w:rsid w:val="00FD5986"/>
    <w:rsid w:val="00FD5C4F"/>
    <w:rsid w:val="00FD6393"/>
    <w:rsid w:val="00FD66BB"/>
    <w:rsid w:val="00FD68BE"/>
    <w:rsid w:val="00FD6B8B"/>
    <w:rsid w:val="00FD718F"/>
    <w:rsid w:val="00FD7825"/>
    <w:rsid w:val="00FD7C1A"/>
    <w:rsid w:val="00FD7DB2"/>
    <w:rsid w:val="00FD7E9A"/>
    <w:rsid w:val="00FE08AE"/>
    <w:rsid w:val="00FE16AF"/>
    <w:rsid w:val="00FE17E7"/>
    <w:rsid w:val="00FE1A3E"/>
    <w:rsid w:val="00FE1BC9"/>
    <w:rsid w:val="00FE1C14"/>
    <w:rsid w:val="00FE1E9B"/>
    <w:rsid w:val="00FE266B"/>
    <w:rsid w:val="00FE2825"/>
    <w:rsid w:val="00FE300F"/>
    <w:rsid w:val="00FE34E9"/>
    <w:rsid w:val="00FE375A"/>
    <w:rsid w:val="00FE4001"/>
    <w:rsid w:val="00FE49F1"/>
    <w:rsid w:val="00FE4DEB"/>
    <w:rsid w:val="00FE5265"/>
    <w:rsid w:val="00FE559A"/>
    <w:rsid w:val="00FE56EB"/>
    <w:rsid w:val="00FE597A"/>
    <w:rsid w:val="00FE5AF0"/>
    <w:rsid w:val="00FE5BCD"/>
    <w:rsid w:val="00FE645F"/>
    <w:rsid w:val="00FE6580"/>
    <w:rsid w:val="00FE7555"/>
    <w:rsid w:val="00FE7769"/>
    <w:rsid w:val="00FE7A31"/>
    <w:rsid w:val="00FE7D1E"/>
    <w:rsid w:val="00FF0232"/>
    <w:rsid w:val="00FF041B"/>
    <w:rsid w:val="00FF09CF"/>
    <w:rsid w:val="00FF0A26"/>
    <w:rsid w:val="00FF0F4B"/>
    <w:rsid w:val="00FF1068"/>
    <w:rsid w:val="00FF1662"/>
    <w:rsid w:val="00FF180D"/>
    <w:rsid w:val="00FF1A1E"/>
    <w:rsid w:val="00FF1B71"/>
    <w:rsid w:val="00FF270F"/>
    <w:rsid w:val="00FF2E82"/>
    <w:rsid w:val="00FF3183"/>
    <w:rsid w:val="00FF32AD"/>
    <w:rsid w:val="00FF3322"/>
    <w:rsid w:val="00FF3471"/>
    <w:rsid w:val="00FF3735"/>
    <w:rsid w:val="00FF3B23"/>
    <w:rsid w:val="00FF3BEE"/>
    <w:rsid w:val="00FF4045"/>
    <w:rsid w:val="00FF410C"/>
    <w:rsid w:val="00FF44E8"/>
    <w:rsid w:val="00FF46CE"/>
    <w:rsid w:val="00FF4DC4"/>
    <w:rsid w:val="00FF52F5"/>
    <w:rsid w:val="00FF5573"/>
    <w:rsid w:val="00FF60C8"/>
    <w:rsid w:val="00FF60E4"/>
    <w:rsid w:val="00FF61E6"/>
    <w:rsid w:val="00FF6667"/>
    <w:rsid w:val="00FF675A"/>
    <w:rsid w:val="00FF6D8E"/>
    <w:rsid w:val="00FF6F93"/>
    <w:rsid w:val="00FF79C1"/>
    <w:rsid w:val="00FF7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3F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10CAE"/>
    <w:rPr>
      <w:color w:val="0000FF"/>
      <w:u w:val="single"/>
    </w:rPr>
  </w:style>
  <w:style w:type="character" w:styleId="Refdecomentario">
    <w:name w:val="annotation reference"/>
    <w:basedOn w:val="Fuentedeprrafopredeter"/>
    <w:uiPriority w:val="99"/>
    <w:semiHidden/>
    <w:unhideWhenUsed/>
    <w:rsid w:val="004314F8"/>
    <w:rPr>
      <w:sz w:val="16"/>
      <w:szCs w:val="16"/>
    </w:rPr>
  </w:style>
  <w:style w:type="paragraph" w:styleId="Textocomentario">
    <w:name w:val="annotation text"/>
    <w:basedOn w:val="Normal"/>
    <w:link w:val="TextocomentarioCar"/>
    <w:uiPriority w:val="99"/>
    <w:unhideWhenUsed/>
    <w:rsid w:val="004314F8"/>
    <w:pPr>
      <w:spacing w:line="240" w:lineRule="auto"/>
    </w:pPr>
    <w:rPr>
      <w:sz w:val="20"/>
      <w:szCs w:val="20"/>
    </w:rPr>
  </w:style>
  <w:style w:type="character" w:customStyle="1" w:styleId="TextocomentarioCar">
    <w:name w:val="Texto comentario Car"/>
    <w:basedOn w:val="Fuentedeprrafopredeter"/>
    <w:link w:val="Textocomentario"/>
    <w:uiPriority w:val="99"/>
    <w:rsid w:val="004314F8"/>
    <w:rPr>
      <w:sz w:val="20"/>
      <w:szCs w:val="20"/>
    </w:rPr>
  </w:style>
  <w:style w:type="paragraph" w:styleId="Asuntodelcomentario">
    <w:name w:val="annotation subject"/>
    <w:basedOn w:val="Textocomentario"/>
    <w:next w:val="Textocomentario"/>
    <w:link w:val="AsuntodelcomentarioCar"/>
    <w:uiPriority w:val="99"/>
    <w:semiHidden/>
    <w:unhideWhenUsed/>
    <w:rsid w:val="004314F8"/>
    <w:rPr>
      <w:b/>
      <w:bCs/>
    </w:rPr>
  </w:style>
  <w:style w:type="character" w:customStyle="1" w:styleId="AsuntodelcomentarioCar">
    <w:name w:val="Asunto del comentario Car"/>
    <w:basedOn w:val="TextocomentarioCar"/>
    <w:link w:val="Asuntodelcomentario"/>
    <w:uiPriority w:val="99"/>
    <w:semiHidden/>
    <w:rsid w:val="004314F8"/>
    <w:rPr>
      <w:b/>
      <w:bCs/>
      <w:sz w:val="20"/>
      <w:szCs w:val="20"/>
    </w:rPr>
  </w:style>
  <w:style w:type="paragraph" w:styleId="Textodeglobo">
    <w:name w:val="Balloon Text"/>
    <w:basedOn w:val="Normal"/>
    <w:link w:val="TextodegloboCar"/>
    <w:uiPriority w:val="99"/>
    <w:semiHidden/>
    <w:unhideWhenUsed/>
    <w:rsid w:val="004314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14F8"/>
    <w:rPr>
      <w:rFonts w:ascii="Tahoma" w:hAnsi="Tahoma" w:cs="Tahoma"/>
      <w:sz w:val="16"/>
      <w:szCs w:val="16"/>
    </w:rPr>
  </w:style>
  <w:style w:type="paragraph" w:styleId="NormalWeb">
    <w:name w:val="Normal (Web)"/>
    <w:basedOn w:val="Normal"/>
    <w:uiPriority w:val="99"/>
    <w:semiHidden/>
    <w:unhideWhenUsed/>
    <w:rsid w:val="003614F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10CAE"/>
    <w:rPr>
      <w:color w:val="0000FF"/>
      <w:u w:val="single"/>
    </w:rPr>
  </w:style>
  <w:style w:type="character" w:styleId="Refdecomentario">
    <w:name w:val="annotation reference"/>
    <w:basedOn w:val="Fuentedeprrafopredeter"/>
    <w:uiPriority w:val="99"/>
    <w:semiHidden/>
    <w:unhideWhenUsed/>
    <w:rsid w:val="004314F8"/>
    <w:rPr>
      <w:sz w:val="16"/>
      <w:szCs w:val="16"/>
    </w:rPr>
  </w:style>
  <w:style w:type="paragraph" w:styleId="Textocomentario">
    <w:name w:val="annotation text"/>
    <w:basedOn w:val="Normal"/>
    <w:link w:val="TextocomentarioCar"/>
    <w:uiPriority w:val="99"/>
    <w:unhideWhenUsed/>
    <w:rsid w:val="004314F8"/>
    <w:pPr>
      <w:spacing w:line="240" w:lineRule="auto"/>
    </w:pPr>
    <w:rPr>
      <w:sz w:val="20"/>
      <w:szCs w:val="20"/>
    </w:rPr>
  </w:style>
  <w:style w:type="character" w:customStyle="1" w:styleId="TextocomentarioCar">
    <w:name w:val="Texto comentario Car"/>
    <w:basedOn w:val="Fuentedeprrafopredeter"/>
    <w:link w:val="Textocomentario"/>
    <w:uiPriority w:val="99"/>
    <w:rsid w:val="004314F8"/>
    <w:rPr>
      <w:sz w:val="20"/>
      <w:szCs w:val="20"/>
    </w:rPr>
  </w:style>
  <w:style w:type="paragraph" w:styleId="Asuntodelcomentario">
    <w:name w:val="annotation subject"/>
    <w:basedOn w:val="Textocomentario"/>
    <w:next w:val="Textocomentario"/>
    <w:link w:val="AsuntodelcomentarioCar"/>
    <w:uiPriority w:val="99"/>
    <w:semiHidden/>
    <w:unhideWhenUsed/>
    <w:rsid w:val="004314F8"/>
    <w:rPr>
      <w:b/>
      <w:bCs/>
    </w:rPr>
  </w:style>
  <w:style w:type="character" w:customStyle="1" w:styleId="AsuntodelcomentarioCar">
    <w:name w:val="Asunto del comentario Car"/>
    <w:basedOn w:val="TextocomentarioCar"/>
    <w:link w:val="Asuntodelcomentario"/>
    <w:uiPriority w:val="99"/>
    <w:semiHidden/>
    <w:rsid w:val="004314F8"/>
    <w:rPr>
      <w:b/>
      <w:bCs/>
      <w:sz w:val="20"/>
      <w:szCs w:val="20"/>
    </w:rPr>
  </w:style>
  <w:style w:type="paragraph" w:styleId="Textodeglobo">
    <w:name w:val="Balloon Text"/>
    <w:basedOn w:val="Normal"/>
    <w:link w:val="TextodegloboCar"/>
    <w:uiPriority w:val="99"/>
    <w:semiHidden/>
    <w:unhideWhenUsed/>
    <w:rsid w:val="004314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14F8"/>
    <w:rPr>
      <w:rFonts w:ascii="Tahoma" w:hAnsi="Tahoma" w:cs="Tahoma"/>
      <w:sz w:val="16"/>
      <w:szCs w:val="16"/>
    </w:rPr>
  </w:style>
  <w:style w:type="paragraph" w:styleId="NormalWeb">
    <w:name w:val="Normal (Web)"/>
    <w:basedOn w:val="Normal"/>
    <w:uiPriority w:val="99"/>
    <w:semiHidden/>
    <w:unhideWhenUsed/>
    <w:rsid w:val="003614F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540882">
      <w:bodyDiv w:val="1"/>
      <w:marLeft w:val="0"/>
      <w:marRight w:val="0"/>
      <w:marTop w:val="0"/>
      <w:marBottom w:val="0"/>
      <w:divBdr>
        <w:top w:val="none" w:sz="0" w:space="0" w:color="auto"/>
        <w:left w:val="none" w:sz="0" w:space="0" w:color="auto"/>
        <w:bottom w:val="none" w:sz="0" w:space="0" w:color="auto"/>
        <w:right w:val="none" w:sz="0" w:space="0" w:color="auto"/>
      </w:divBdr>
    </w:div>
    <w:div w:id="1783112030">
      <w:bodyDiv w:val="1"/>
      <w:marLeft w:val="0"/>
      <w:marRight w:val="0"/>
      <w:marTop w:val="0"/>
      <w:marBottom w:val="0"/>
      <w:divBdr>
        <w:top w:val="none" w:sz="0" w:space="0" w:color="auto"/>
        <w:left w:val="none" w:sz="0" w:space="0" w:color="auto"/>
        <w:bottom w:val="none" w:sz="0" w:space="0" w:color="auto"/>
        <w:right w:val="none" w:sz="0" w:space="0" w:color="auto"/>
      </w:divBdr>
    </w:div>
    <w:div w:id="212638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2895</Words>
  <Characters>15926</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Alicia</dc:creator>
  <cp:lastModifiedBy>Alicia</cp:lastModifiedBy>
  <cp:revision>11</cp:revision>
  <dcterms:created xsi:type="dcterms:W3CDTF">2016-09-01T16:17:00Z</dcterms:created>
  <dcterms:modified xsi:type="dcterms:W3CDTF">2016-09-05T16:47:00Z</dcterms:modified>
</cp:coreProperties>
</file>