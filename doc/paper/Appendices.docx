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2E" w:rsidRPr="006F0B2E" w:rsidRDefault="006F0B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B2E">
        <w:rPr>
          <w:rFonts w:ascii="Times New Roman" w:hAnsi="Times New Roman" w:cs="Times New Roman"/>
          <w:sz w:val="24"/>
          <w:szCs w:val="24"/>
          <w:lang w:val="en-US"/>
        </w:rPr>
        <w:t>APPENDICES</w:t>
      </w:r>
    </w:p>
    <w:p w:rsidR="00925D5A" w:rsidRPr="006F0B2E" w:rsidRDefault="006F0B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B2E">
        <w:rPr>
          <w:rFonts w:ascii="Times New Roman" w:hAnsi="Times New Roman" w:cs="Times New Roman"/>
          <w:sz w:val="24"/>
          <w:szCs w:val="24"/>
          <w:lang w:val="en-US"/>
        </w:rPr>
        <w:t xml:space="preserve">Appendix 1: </w:t>
      </w:r>
      <w:r w:rsidR="00925D5A" w:rsidRPr="006F0B2E">
        <w:rPr>
          <w:rFonts w:ascii="Times New Roman" w:hAnsi="Times New Roman" w:cs="Times New Roman"/>
          <w:sz w:val="24"/>
          <w:szCs w:val="24"/>
          <w:lang w:val="en-US"/>
        </w:rPr>
        <w:t xml:space="preserve">Description of </w:t>
      </w:r>
      <w:r w:rsidRPr="006F0B2E">
        <w:rPr>
          <w:rFonts w:ascii="Times New Roman" w:hAnsi="Times New Roman" w:cs="Times New Roman"/>
          <w:sz w:val="24"/>
          <w:szCs w:val="24"/>
          <w:lang w:val="en-US"/>
        </w:rPr>
        <w:t xml:space="preserve">the study </w:t>
      </w:r>
      <w:r w:rsidR="00925D5A" w:rsidRPr="006F0B2E">
        <w:rPr>
          <w:rFonts w:ascii="Times New Roman" w:hAnsi="Times New Roman" w:cs="Times New Roman"/>
          <w:sz w:val="24"/>
          <w:szCs w:val="24"/>
          <w:lang w:val="en-US"/>
        </w:rPr>
        <w:t>populations</w:t>
      </w:r>
      <w:r w:rsidRPr="006F0B2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colum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6F0B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M. </w:t>
      </w:r>
      <w:proofErr w:type="spellStart"/>
      <w:r w:rsidRPr="006F0B2E">
        <w:rPr>
          <w:rFonts w:ascii="Times New Roman" w:hAnsi="Times New Roman" w:cs="Times New Roman"/>
          <w:i/>
          <w:sz w:val="24"/>
          <w:szCs w:val="24"/>
          <w:lang w:val="en-US"/>
        </w:rPr>
        <w:t>alcon</w:t>
      </w:r>
      <w:proofErr w:type="spellEnd"/>
      <w:r w:rsidRPr="006F0B2E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indicates if the predator is present (1) or absent (0). X and Y coordinates are given for the centroid of the population in Swedish grid (RT 90) coordinate system. Population in </w:t>
      </w:r>
      <w:proofErr w:type="spellStart"/>
      <w:r w:rsidRPr="006F0B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Högsjön</w:t>
      </w:r>
      <w:proofErr w:type="spellEnd"/>
      <w:r w:rsidRPr="006F0B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, </w:t>
      </w:r>
      <w:proofErr w:type="spellStart"/>
      <w:r w:rsidRPr="006F0B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Vättlefjäll</w:t>
      </w:r>
      <w:proofErr w:type="spellEnd"/>
      <w:r w:rsidRPr="006F0B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 was </w:t>
      </w:r>
      <w:r w:rsidR="00824F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subsequently </w:t>
      </w:r>
      <w:r w:rsidRPr="006F0B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divided in two populations (B and C)</w:t>
      </w:r>
      <w:r w:rsidR="00824F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 </w:t>
      </w:r>
      <w:r w:rsidR="00824FD7" w:rsidRPr="00824F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es-ES"/>
        </w:rPr>
        <w:t>because</w:t>
      </w:r>
      <w:r w:rsidR="00824F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. </w:t>
      </w:r>
    </w:p>
    <w:tbl>
      <w:tblPr>
        <w:tblW w:w="127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1220"/>
        <w:gridCol w:w="5467"/>
        <w:gridCol w:w="1114"/>
        <w:gridCol w:w="1100"/>
        <w:gridCol w:w="1100"/>
        <w:gridCol w:w="1226"/>
      </w:tblGrid>
      <w:tr w:rsidR="00516E4B" w:rsidRPr="006F0B2E" w:rsidTr="00F47207">
        <w:trPr>
          <w:trHeight w:val="300"/>
        </w:trPr>
        <w:tc>
          <w:tcPr>
            <w:tcW w:w="150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516E4B" w:rsidRPr="006F0B2E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Population ID</w:t>
            </w:r>
          </w:p>
        </w:tc>
        <w:tc>
          <w:tcPr>
            <w:tcW w:w="122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16E4B" w:rsidRPr="006F0B2E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County</w:t>
            </w:r>
          </w:p>
        </w:tc>
        <w:tc>
          <w:tcPr>
            <w:tcW w:w="5467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16E4B" w:rsidRPr="006F0B2E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Population name</w:t>
            </w:r>
          </w:p>
        </w:tc>
        <w:tc>
          <w:tcPr>
            <w:tcW w:w="1114" w:type="dxa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516E4B" w:rsidRPr="006F0B2E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es-ES"/>
              </w:rPr>
            </w:pPr>
            <w:r w:rsidRPr="006F0B2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es-ES"/>
              </w:rPr>
              <w:t xml:space="preserve">M. </w:t>
            </w:r>
            <w:proofErr w:type="spellStart"/>
            <w:r w:rsidRPr="006F0B2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es-ES"/>
              </w:rPr>
              <w:t>alcon</w:t>
            </w:r>
            <w:proofErr w:type="spellEnd"/>
          </w:p>
        </w:tc>
        <w:tc>
          <w:tcPr>
            <w:tcW w:w="110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16E4B" w:rsidRPr="006F0B2E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X</w:t>
            </w:r>
          </w:p>
        </w:tc>
        <w:tc>
          <w:tcPr>
            <w:tcW w:w="110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16E4B" w:rsidRPr="006F0B2E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Y</w:t>
            </w:r>
          </w:p>
        </w:tc>
        <w:tc>
          <w:tcPr>
            <w:tcW w:w="1226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16E4B" w:rsidRPr="006F0B2E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Area (Ha)</w:t>
            </w:r>
          </w:p>
        </w:tc>
      </w:tr>
      <w:tr w:rsidR="00516E4B" w:rsidRPr="006F0B2E" w:rsidTr="00F47207">
        <w:trPr>
          <w:trHeight w:val="300"/>
        </w:trPr>
        <w:tc>
          <w:tcPr>
            <w:tcW w:w="1501" w:type="dxa"/>
            <w:tcBorders>
              <w:top w:val="single" w:sz="2" w:space="0" w:color="auto"/>
            </w:tcBorders>
          </w:tcPr>
          <w:p w:rsidR="00516E4B" w:rsidRPr="006F0B2E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A</w:t>
            </w:r>
          </w:p>
        </w:tc>
        <w:tc>
          <w:tcPr>
            <w:tcW w:w="1220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16E4B" w:rsidRPr="006F0B2E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Ale</w:t>
            </w:r>
          </w:p>
        </w:tc>
        <w:tc>
          <w:tcPr>
            <w:tcW w:w="5467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16E4B" w:rsidRPr="006F0B2E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Bockemossen</w:t>
            </w:r>
            <w:proofErr w:type="spellEnd"/>
          </w:p>
        </w:tc>
        <w:tc>
          <w:tcPr>
            <w:tcW w:w="1114" w:type="dxa"/>
            <w:tcBorders>
              <w:top w:val="single" w:sz="2" w:space="0" w:color="auto"/>
            </w:tcBorders>
            <w:vAlign w:val="bottom"/>
          </w:tcPr>
          <w:p w:rsidR="00516E4B" w:rsidRPr="006F0B2E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1</w:t>
            </w:r>
          </w:p>
        </w:tc>
        <w:tc>
          <w:tcPr>
            <w:tcW w:w="1100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16E4B" w:rsidRPr="006F0B2E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6420758</w:t>
            </w:r>
          </w:p>
        </w:tc>
        <w:tc>
          <w:tcPr>
            <w:tcW w:w="1100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16E4B" w:rsidRPr="006F0B2E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1277444</w:t>
            </w:r>
          </w:p>
        </w:tc>
        <w:tc>
          <w:tcPr>
            <w:tcW w:w="1226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16E4B" w:rsidRPr="006F0B2E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10.16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6F0B2E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B,C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:rsidR="00516E4B" w:rsidRPr="006F0B2E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 w:rsidRPr="006F0B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Göteborg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</w:tcPr>
          <w:p w:rsidR="00516E4B" w:rsidRPr="00BF15C1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</w:pPr>
            <w:proofErr w:type="spellStart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es-ES"/>
              </w:rPr>
              <w:t>Högsjön</w:t>
            </w:r>
            <w:proofErr w:type="spellEnd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es-ES"/>
              </w:rPr>
              <w:t xml:space="preserve">, </w:t>
            </w:r>
            <w:proofErr w:type="spellStart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>Vättlefjäll</w:t>
            </w:r>
            <w:proofErr w:type="spellEnd"/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6418804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1284149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88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:rsidR="00516E4B" w:rsidRPr="00925D5A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Göteborg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</w:tcPr>
          <w:p w:rsidR="00516E4B" w:rsidRPr="00925D5A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Orremossen</w:t>
            </w:r>
            <w:proofErr w:type="spellEnd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Vättlefjäll</w:t>
            </w:r>
            <w:proofErr w:type="spellEnd"/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6416407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1278600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30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:rsidR="00516E4B" w:rsidRPr="00925D5A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Herrljunga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</w:tcPr>
          <w:p w:rsidR="00516E4B" w:rsidRPr="00BF15C1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de-DE" w:eastAsia="es-ES"/>
              </w:rPr>
            </w:pPr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de-DE" w:eastAsia="es-ES"/>
              </w:rPr>
              <w:t>Remmene skjutfält, stora lokalen V vägen</w:t>
            </w:r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6439185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1332333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90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:rsidR="00516E4B" w:rsidRPr="00925D5A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Herrljunga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</w:tcPr>
          <w:p w:rsidR="00516E4B" w:rsidRPr="00BF15C1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</w:pPr>
            <w:proofErr w:type="spellStart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>Remmene</w:t>
            </w:r>
            <w:proofErr w:type="spellEnd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 xml:space="preserve"> </w:t>
            </w:r>
            <w:proofErr w:type="spellStart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>skjutfält</w:t>
            </w:r>
            <w:proofErr w:type="spellEnd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 xml:space="preserve">, V </w:t>
            </w:r>
            <w:proofErr w:type="spellStart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>vägen</w:t>
            </w:r>
            <w:proofErr w:type="spellEnd"/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6438949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1332388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95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:rsidR="00516E4B" w:rsidRPr="00925D5A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Herrljunga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</w:tcPr>
          <w:p w:rsidR="00516E4B" w:rsidRPr="00BF15C1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</w:pPr>
            <w:proofErr w:type="spellStart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>Remmene</w:t>
            </w:r>
            <w:proofErr w:type="spellEnd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 xml:space="preserve"> </w:t>
            </w:r>
            <w:proofErr w:type="spellStart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>skjutfält</w:t>
            </w:r>
            <w:proofErr w:type="spellEnd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>, vid vallen</w:t>
            </w:r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6439135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1332460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49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:rsidR="00516E4B" w:rsidRPr="00925D5A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Lerum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</w:tcPr>
          <w:p w:rsidR="00516E4B" w:rsidRPr="00925D5A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Vite 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mosse</w:t>
            </w:r>
            <w:proofErr w:type="spellEnd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NO</w:t>
            </w:r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6421701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1286925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71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I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:rsidR="00516E4B" w:rsidRPr="00925D5A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Partille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</w:tcPr>
          <w:p w:rsidR="00516E4B" w:rsidRPr="00925D5A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Maderna-Haketjärn</w:t>
            </w:r>
            <w:proofErr w:type="spellEnd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, NO 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sidan</w:t>
            </w:r>
            <w:proofErr w:type="spellEnd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Haketjärn</w:t>
            </w:r>
            <w:proofErr w:type="spellEnd"/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6404125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1282891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80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J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:rsidR="00516E4B" w:rsidRPr="00925D5A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Vårgårda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</w:tcPr>
          <w:p w:rsidR="00516E4B" w:rsidRPr="00925D5A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 xml:space="preserve">Lida. </w:t>
            </w:r>
            <w:proofErr w:type="spellStart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>Betesfållan</w:t>
            </w:r>
            <w:proofErr w:type="spellEnd"/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6423501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1322251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92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K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:rsidR="00516E4B" w:rsidRPr="00925D5A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Vårgårda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</w:tcPr>
          <w:p w:rsidR="00516E4B" w:rsidRPr="00925D5A" w:rsidRDefault="00516E4B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>Tånga</w:t>
            </w:r>
            <w:proofErr w:type="spellEnd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 xml:space="preserve"> </w:t>
            </w:r>
            <w:proofErr w:type="spellStart"/>
            <w:r w:rsidRPr="00BF15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S"/>
              </w:rPr>
              <w:t>hed</w:t>
            </w:r>
            <w:proofErr w:type="spellEnd"/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6437602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1324202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35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Ale</w:t>
            </w:r>
          </w:p>
        </w:tc>
        <w:tc>
          <w:tcPr>
            <w:tcW w:w="5467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ST. KROKSJÖN Ö 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stranden</w:t>
            </w:r>
            <w:proofErr w:type="spellEnd"/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6432023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1291750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68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Borås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strand 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på</w:t>
            </w:r>
            <w:proofErr w:type="spellEnd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NÄSUDDEN 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i</w:t>
            </w:r>
            <w:proofErr w:type="spellEnd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FRISJÖN</w:t>
            </w:r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6388474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1328934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07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Mark</w:t>
            </w:r>
          </w:p>
        </w:tc>
        <w:tc>
          <w:tcPr>
            <w:tcW w:w="5467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400 m 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norr</w:t>
            </w:r>
            <w:proofErr w:type="spellEnd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om</w:t>
            </w:r>
            <w:proofErr w:type="spellEnd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HÄRSNÄS, 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Härsjön</w:t>
            </w:r>
            <w:proofErr w:type="spellEnd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vid 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utloppet</w:t>
            </w:r>
            <w:proofErr w:type="spellEnd"/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6387807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1300990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02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Svenljunga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s-ES"/>
              </w:rPr>
              <w:t>150 m nordnordväst om HJORTÅS. Strand</w:t>
            </w:r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6348447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1335103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Svenljunga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s-ES"/>
              </w:rPr>
              <w:t>500 m östsydöst om TOVHULT. Strand (Kalvsjön)</w:t>
            </w:r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6344766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1333221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43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Svenljunga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KALV CAMPING Ö</w:t>
            </w:r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6349681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1334890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01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Svenljunga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OLSHULT. 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Strand</w:t>
            </w:r>
            <w:proofErr w:type="spellEnd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betesmark</w:t>
            </w:r>
            <w:proofErr w:type="spellEnd"/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6395122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1342387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65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Tranemo</w:t>
            </w:r>
            <w:proofErr w:type="spellEnd"/>
          </w:p>
        </w:tc>
        <w:tc>
          <w:tcPr>
            <w:tcW w:w="5467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400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sydväst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BLÅBO.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Strand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sjö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Marjebosjön</w:t>
            </w:r>
            <w:proofErr w:type="spellEnd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1114" w:type="dxa"/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6371331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1361234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51</w:t>
            </w:r>
          </w:p>
        </w:tc>
      </w:tr>
      <w:tr w:rsidR="00516E4B" w:rsidRPr="00925D5A" w:rsidTr="00F47207">
        <w:trPr>
          <w:trHeight w:val="300"/>
        </w:trPr>
        <w:tc>
          <w:tcPr>
            <w:tcW w:w="1501" w:type="dxa"/>
            <w:tcBorders>
              <w:bottom w:val="single" w:sz="12" w:space="0" w:color="auto"/>
            </w:tcBorders>
          </w:tcPr>
          <w:p w:rsidR="00516E4B" w:rsidRPr="00925D5A" w:rsidRDefault="00516E4B" w:rsidP="00F4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Tranemo</w:t>
            </w:r>
            <w:proofErr w:type="spellEnd"/>
          </w:p>
        </w:tc>
        <w:tc>
          <w:tcPr>
            <w:tcW w:w="5467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6E4B" w:rsidRPr="00925D5A" w:rsidRDefault="00516E4B" w:rsidP="00925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commentRangeStart w:id="0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ALGUTSTORPASJÖN. </w:t>
            </w:r>
            <w:proofErr w:type="spellStart"/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Sjöstrand</w:t>
            </w:r>
            <w:commentRangeEnd w:id="0"/>
            <w:proofErr w:type="spellEnd"/>
            <w:r w:rsidR="00824FD7">
              <w:rPr>
                <w:rStyle w:val="Refdecomentario"/>
              </w:rPr>
              <w:commentReference w:id="0"/>
            </w:r>
          </w:p>
        </w:tc>
        <w:tc>
          <w:tcPr>
            <w:tcW w:w="1114" w:type="dxa"/>
            <w:tcBorders>
              <w:bottom w:val="single" w:sz="12" w:space="0" w:color="auto"/>
            </w:tcBorders>
            <w:vAlign w:val="bottom"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6379112</w:t>
            </w:r>
          </w:p>
        </w:tc>
        <w:tc>
          <w:tcPr>
            <w:tcW w:w="11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1357106</w:t>
            </w:r>
          </w:p>
        </w:tc>
        <w:tc>
          <w:tcPr>
            <w:tcW w:w="122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16E4B" w:rsidRPr="00925D5A" w:rsidRDefault="00516E4B" w:rsidP="0072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925D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</w:t>
            </w:r>
          </w:p>
        </w:tc>
      </w:tr>
    </w:tbl>
    <w:p w:rsidR="00925D5A" w:rsidRDefault="00925D5A">
      <w:pPr>
        <w:rPr>
          <w:rFonts w:ascii="Times New Roman" w:hAnsi="Times New Roman" w:cs="Times New Roman"/>
          <w:sz w:val="24"/>
          <w:szCs w:val="24"/>
        </w:rPr>
      </w:pPr>
    </w:p>
    <w:p w:rsidR="00205640" w:rsidRDefault="00205640">
      <w:pPr>
        <w:rPr>
          <w:rFonts w:ascii="Times New Roman" w:hAnsi="Times New Roman" w:cs="Times New Roman"/>
          <w:sz w:val="24"/>
          <w:szCs w:val="24"/>
          <w:lang w:val="en-US"/>
        </w:rPr>
        <w:sectPr w:rsidR="00205640" w:rsidSect="0020564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B56699" w:rsidRDefault="00824FD7">
      <w:pPr>
        <w:rPr>
          <w:ins w:id="1" w:author="Alicia" w:date="2015-03-26T14:55:00Z"/>
          <w:rFonts w:ascii="Times New Roman" w:hAnsi="Times New Roman" w:cs="Times New Roman"/>
          <w:sz w:val="24"/>
          <w:szCs w:val="24"/>
          <w:lang w:val="en-US"/>
        </w:rPr>
      </w:pPr>
      <w:commentRangeStart w:id="2"/>
      <w:r w:rsidRPr="008179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Appendix 2: </w:t>
      </w:r>
      <w:ins w:id="3" w:author="Alicia" w:date="2015-03-26T14:55:00Z">
        <w:r w:rsidR="00B56699">
          <w:rPr>
            <w:rFonts w:ascii="Times New Roman" w:hAnsi="Times New Roman" w:cs="Times New Roman"/>
            <w:sz w:val="24"/>
            <w:szCs w:val="24"/>
            <w:lang w:val="en-US"/>
          </w:rPr>
          <w:t xml:space="preserve">Graphic representations of the three-way interactions included in the models presented in Table 1 in the main text. </w:t>
        </w:r>
      </w:ins>
      <w:ins w:id="4" w:author="Alicia" w:date="2015-03-26T15:15:00Z">
        <w:r w:rsidR="002E15C9">
          <w:rPr>
            <w:rFonts w:ascii="Times New Roman" w:hAnsi="Times New Roman" w:cs="Times New Roman"/>
            <w:sz w:val="24"/>
            <w:szCs w:val="24"/>
            <w:lang w:val="en-US"/>
          </w:rPr>
          <w:t>Contour plots</w:t>
        </w:r>
      </w:ins>
      <w:ins w:id="5" w:author="Alicia" w:date="2015-03-26T15:17:00Z">
        <w:r w:rsidR="00027237">
          <w:rPr>
            <w:rFonts w:ascii="Times New Roman" w:hAnsi="Times New Roman" w:cs="Times New Roman"/>
            <w:sz w:val="24"/>
            <w:szCs w:val="24"/>
            <w:lang w:val="en-US"/>
          </w:rPr>
          <w:t xml:space="preserve"> show</w:t>
        </w:r>
        <w:r w:rsidR="002E15C9">
          <w:rPr>
            <w:rFonts w:ascii="Times New Roman" w:hAnsi="Times New Roman" w:cs="Times New Roman"/>
            <w:sz w:val="24"/>
            <w:szCs w:val="24"/>
            <w:lang w:val="en-US"/>
          </w:rPr>
          <w:t xml:space="preserve"> the relationship between fitness and </w:t>
        </w:r>
      </w:ins>
      <w:ins w:id="6" w:author="Alicia" w:date="2015-03-26T15:18:00Z">
        <w:r w:rsidR="002E15C9">
          <w:rPr>
            <w:rFonts w:ascii="Times New Roman" w:hAnsi="Times New Roman" w:cs="Times New Roman"/>
            <w:sz w:val="24"/>
            <w:szCs w:val="24"/>
            <w:lang w:val="en-US"/>
          </w:rPr>
          <w:t>pairs of traits</w:t>
        </w:r>
      </w:ins>
      <w:ins w:id="7" w:author="Alicia" w:date="2015-03-26T15:22:00Z">
        <w:r w:rsidR="00027237">
          <w:rPr>
            <w:rFonts w:ascii="Times New Roman" w:hAnsi="Times New Roman" w:cs="Times New Roman"/>
            <w:sz w:val="24"/>
            <w:szCs w:val="24"/>
            <w:lang w:val="en-US"/>
          </w:rPr>
          <w:t>, while keeping the other trait constant</w:t>
        </w:r>
      </w:ins>
      <w:ins w:id="8" w:author="Alicia" w:date="2015-03-26T15:23:00Z">
        <w:r w:rsidR="00027237">
          <w:rPr>
            <w:rFonts w:ascii="Times New Roman" w:hAnsi="Times New Roman" w:cs="Times New Roman"/>
            <w:sz w:val="24"/>
            <w:szCs w:val="24"/>
            <w:lang w:val="en-US"/>
          </w:rPr>
          <w:t>,</w:t>
        </w:r>
      </w:ins>
      <w:ins w:id="9" w:author="Alicia" w:date="2015-03-26T15:22:00Z">
        <w:r w:rsidR="00027237">
          <w:rPr>
            <w:rFonts w:ascii="Times New Roman" w:hAnsi="Times New Roman" w:cs="Times New Roman"/>
            <w:sz w:val="24"/>
            <w:szCs w:val="24"/>
            <w:lang w:val="en-US"/>
          </w:rPr>
          <w:t xml:space="preserve"> in populations with and without the predator</w:t>
        </w:r>
      </w:ins>
      <w:ins w:id="10" w:author="Alicia" w:date="2015-03-26T15:23:00Z">
        <w:r w:rsidR="00027237">
          <w:rPr>
            <w:rFonts w:ascii="Times New Roman" w:hAnsi="Times New Roman" w:cs="Times New Roman"/>
            <w:sz w:val="24"/>
            <w:szCs w:val="24"/>
            <w:lang w:val="en-US"/>
          </w:rPr>
          <w:t xml:space="preserve">: </w:t>
        </w:r>
      </w:ins>
      <w:ins w:id="11" w:author="Alicia" w:date="2015-03-26T14:55:00Z">
        <w:r w:rsidR="00B56699">
          <w:rPr>
            <w:rFonts w:ascii="Times New Roman" w:hAnsi="Times New Roman" w:cs="Times New Roman"/>
            <w:sz w:val="24"/>
            <w:szCs w:val="24"/>
            <w:lang w:val="en-US"/>
          </w:rPr>
          <w:t xml:space="preserve">A) </w:t>
        </w:r>
      </w:ins>
      <w:ins w:id="12" w:author="Alicia" w:date="2015-03-26T14:59:00Z">
        <w:r w:rsidR="00B56699">
          <w:rPr>
            <w:rFonts w:ascii="Times New Roman" w:hAnsi="Times New Roman" w:cs="Times New Roman"/>
            <w:sz w:val="24"/>
            <w:szCs w:val="24"/>
            <w:lang w:val="en-US"/>
          </w:rPr>
          <w:t>Predator x Phenology x Flower number</w:t>
        </w:r>
      </w:ins>
      <w:ins w:id="13" w:author="Alicia" w:date="2015-03-26T15:10:00Z">
        <w:r w:rsidR="002E15C9">
          <w:rPr>
            <w:rFonts w:ascii="Times New Roman" w:hAnsi="Times New Roman" w:cs="Times New Roman"/>
            <w:sz w:val="24"/>
            <w:szCs w:val="24"/>
            <w:lang w:val="en-US"/>
          </w:rPr>
          <w:t xml:space="preserve"> (significant</w:t>
        </w:r>
      </w:ins>
      <w:ins w:id="14" w:author="Alicia" w:date="2015-03-26T14:59:00Z">
        <w:r w:rsidR="00B56699">
          <w:rPr>
            <w:rFonts w:ascii="Times New Roman" w:hAnsi="Times New Roman" w:cs="Times New Roman"/>
            <w:sz w:val="24"/>
            <w:szCs w:val="24"/>
            <w:lang w:val="en-US"/>
          </w:rPr>
          <w:t xml:space="preserve"> in </w:t>
        </w:r>
      </w:ins>
      <w:ins w:id="15" w:author="Alicia" w:date="2015-03-26T14:55:00Z">
        <w:r w:rsidR="00B56699">
          <w:rPr>
            <w:rFonts w:ascii="Times New Roman" w:hAnsi="Times New Roman" w:cs="Times New Roman"/>
            <w:sz w:val="24"/>
            <w:szCs w:val="24"/>
            <w:lang w:val="en-US"/>
          </w:rPr>
          <w:t>2010</w:t>
        </w:r>
      </w:ins>
      <w:ins w:id="16" w:author="Alicia" w:date="2015-03-26T15:10:00Z">
        <w:r w:rsidR="002E15C9">
          <w:rPr>
            <w:rFonts w:ascii="Times New Roman" w:hAnsi="Times New Roman" w:cs="Times New Roman"/>
            <w:sz w:val="24"/>
            <w:szCs w:val="24"/>
            <w:lang w:val="en-US"/>
          </w:rPr>
          <w:t>)</w:t>
        </w:r>
      </w:ins>
      <w:ins w:id="17" w:author="Alicia" w:date="2015-03-26T14:59:00Z">
        <w:r w:rsidR="00B56699">
          <w:rPr>
            <w:rFonts w:ascii="Times New Roman" w:hAnsi="Times New Roman" w:cs="Times New Roman"/>
            <w:sz w:val="24"/>
            <w:szCs w:val="24"/>
            <w:lang w:val="en-US"/>
          </w:rPr>
          <w:t xml:space="preserve">, B) </w:t>
        </w:r>
      </w:ins>
      <w:ins w:id="18" w:author="Alicia" w:date="2015-03-26T15:00:00Z">
        <w:r w:rsidR="00B56699">
          <w:rPr>
            <w:rFonts w:ascii="Times New Roman" w:hAnsi="Times New Roman" w:cs="Times New Roman"/>
            <w:sz w:val="24"/>
            <w:szCs w:val="24"/>
            <w:lang w:val="en-US"/>
          </w:rPr>
          <w:t xml:space="preserve">Predator x Phenology x Shoot height </w:t>
        </w:r>
      </w:ins>
      <w:ins w:id="19" w:author="Alicia" w:date="2015-03-26T15:10:00Z">
        <w:r w:rsidR="002E15C9">
          <w:rPr>
            <w:rFonts w:ascii="Times New Roman" w:hAnsi="Times New Roman" w:cs="Times New Roman"/>
            <w:sz w:val="24"/>
            <w:szCs w:val="24"/>
            <w:lang w:val="en-US"/>
          </w:rPr>
          <w:t>(significant in</w:t>
        </w:r>
      </w:ins>
      <w:ins w:id="20" w:author="Alicia" w:date="2015-03-26T15:00:00Z">
        <w:r w:rsidR="00B56699">
          <w:rPr>
            <w:rFonts w:ascii="Times New Roman" w:hAnsi="Times New Roman" w:cs="Times New Roman"/>
            <w:sz w:val="24"/>
            <w:szCs w:val="24"/>
            <w:lang w:val="en-US"/>
          </w:rPr>
          <w:t xml:space="preserve"> 2011</w:t>
        </w:r>
      </w:ins>
      <w:ins w:id="21" w:author="Alicia" w:date="2015-03-26T15:10:00Z">
        <w:r w:rsidR="002E15C9">
          <w:rPr>
            <w:rFonts w:ascii="Times New Roman" w:hAnsi="Times New Roman" w:cs="Times New Roman"/>
            <w:sz w:val="24"/>
            <w:szCs w:val="24"/>
            <w:lang w:val="en-US"/>
          </w:rPr>
          <w:t>), C) Predator x Flower number x Shoot height (significant in 2011).</w:t>
        </w:r>
      </w:ins>
      <w:commentRangeEnd w:id="2"/>
      <w:ins w:id="22" w:author="Alicia" w:date="2015-03-26T15:24:00Z">
        <w:r w:rsidR="00027237">
          <w:rPr>
            <w:rStyle w:val="Refdecomentario"/>
          </w:rPr>
          <w:commentReference w:id="2"/>
        </w:r>
      </w:ins>
    </w:p>
    <w:p w:rsidR="00B56699" w:rsidRDefault="002E15C9">
      <w:pPr>
        <w:rPr>
          <w:ins w:id="23" w:author="Alicia" w:date="2015-03-26T14:54:00Z"/>
          <w:rFonts w:ascii="Times New Roman" w:hAnsi="Times New Roman" w:cs="Times New Roman"/>
          <w:sz w:val="24"/>
          <w:szCs w:val="24"/>
          <w:lang w:val="en-US"/>
        </w:rPr>
      </w:pPr>
      <w:ins w:id="24" w:author="Alicia" w:date="2015-03-26T15:12:00Z">
        <w:r>
          <w:rPr>
            <w:rFonts w:ascii="Times New Roman" w:hAnsi="Times New Roman" w:cs="Times New Roman"/>
            <w:noProof/>
            <w:sz w:val="24"/>
            <w:szCs w:val="24"/>
            <w:lang w:eastAsia="es-ES"/>
          </w:rPr>
          <w:drawing>
            <wp:inline distT="0" distB="0" distL="0" distR="0" wp14:anchorId="402CDE20" wp14:editId="14524AF1">
              <wp:extent cx="5191200" cy="5677200"/>
              <wp:effectExtent l="0" t="0" r="0" b="0"/>
              <wp:docPr id="9" name="Imagen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91200" cy="567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:rsidR="002E15C9" w:rsidRDefault="002E15C9">
      <w:pPr>
        <w:rPr>
          <w:ins w:id="25" w:author="Alicia" w:date="2015-03-26T15:13:00Z"/>
          <w:rFonts w:ascii="Times New Roman" w:hAnsi="Times New Roman" w:cs="Times New Roman"/>
          <w:sz w:val="24"/>
          <w:szCs w:val="24"/>
          <w:lang w:val="en-US"/>
        </w:rPr>
      </w:pPr>
      <w:ins w:id="26" w:author="Alicia" w:date="2015-03-26T15:13:00Z">
        <w:r>
          <w:rPr>
            <w:rFonts w:ascii="Times New Roman" w:hAnsi="Times New Roman" w:cs="Times New Roman"/>
            <w:sz w:val="24"/>
            <w:szCs w:val="24"/>
            <w:lang w:val="en-US"/>
          </w:rPr>
          <w:br w:type="page"/>
        </w:r>
      </w:ins>
    </w:p>
    <w:p w:rsidR="009D51D2" w:rsidRDefault="00B56699">
      <w:pPr>
        <w:rPr>
          <w:ins w:id="27" w:author="Alicia" w:date="2015-03-26T15:43:00Z"/>
          <w:rFonts w:ascii="Times New Roman" w:hAnsi="Times New Roman" w:cs="Times New Roman"/>
          <w:sz w:val="24"/>
          <w:szCs w:val="24"/>
          <w:lang w:val="en-US"/>
        </w:rPr>
        <w:pPrChange w:id="28" w:author="Alicia" w:date="2015-03-26T15:44:00Z">
          <w:pPr>
            <w:spacing w:line="480" w:lineRule="auto"/>
          </w:pPr>
        </w:pPrChange>
      </w:pPr>
      <w:ins w:id="29" w:author="Alicia" w:date="2015-03-26T14:54:00Z">
        <w:r>
          <w:rPr>
            <w:rFonts w:ascii="Times New Roman" w:hAnsi="Times New Roman" w:cs="Times New Roman"/>
            <w:sz w:val="24"/>
            <w:szCs w:val="24"/>
            <w:lang w:val="en-US"/>
          </w:rPr>
          <w:lastRenderedPageBreak/>
          <w:t xml:space="preserve">Appendix 3: </w:t>
        </w:r>
      </w:ins>
      <w:ins w:id="30" w:author="Alicia" w:date="2015-03-26T15:39:00Z">
        <w:r w:rsidR="00A37AE4">
          <w:rPr>
            <w:rFonts w:ascii="Times New Roman" w:hAnsi="Times New Roman" w:cs="Times New Roman"/>
            <w:sz w:val="24"/>
            <w:szCs w:val="24"/>
            <w:lang w:val="en-US"/>
          </w:rPr>
          <w:t>Partial regression plot</w:t>
        </w:r>
      </w:ins>
      <w:ins w:id="31" w:author="Alicia" w:date="2015-03-26T15:47:00Z">
        <w:r w:rsidR="00A37AE4">
          <w:rPr>
            <w:rFonts w:ascii="Times New Roman" w:hAnsi="Times New Roman" w:cs="Times New Roman"/>
            <w:sz w:val="24"/>
            <w:szCs w:val="24"/>
            <w:lang w:val="en-US"/>
          </w:rPr>
          <w:t>s for non-linear effects. A) Quadratic</w:t>
        </w:r>
      </w:ins>
      <w:ins w:id="32" w:author="Alicia" w:date="2015-03-26T15:42:00Z">
        <w:r w:rsidR="009D51D2">
          <w:rPr>
            <w:rFonts w:ascii="Times New Roman" w:hAnsi="Times New Roman" w:cs="Times New Roman"/>
            <w:sz w:val="24"/>
            <w:szCs w:val="24"/>
            <w:lang w:val="en-US"/>
          </w:rPr>
          <w:t xml:space="preserve"> effect</w:t>
        </w:r>
      </w:ins>
      <w:ins w:id="33" w:author="Alicia" w:date="2015-03-26T15:53:00Z">
        <w:r w:rsidR="00A37AE4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ins w:id="34" w:author="Alicia" w:date="2015-03-26T15:42:00Z">
        <w:r w:rsidR="009D51D2">
          <w:rPr>
            <w:rFonts w:ascii="Times New Roman" w:hAnsi="Times New Roman" w:cs="Times New Roman"/>
            <w:sz w:val="24"/>
            <w:szCs w:val="24"/>
            <w:lang w:val="en-US"/>
          </w:rPr>
          <w:t xml:space="preserve"> of phenology on </w:t>
        </w:r>
      </w:ins>
      <w:ins w:id="35" w:author="Alicia" w:date="2015-03-26T15:43:00Z">
        <w:r w:rsidR="009D51D2">
          <w:rPr>
            <w:rFonts w:ascii="Times New Roman" w:hAnsi="Times New Roman" w:cs="Times New Roman"/>
            <w:sz w:val="24"/>
            <w:szCs w:val="24"/>
            <w:lang w:val="en-US"/>
          </w:rPr>
          <w:t xml:space="preserve">relative </w:t>
        </w:r>
      </w:ins>
      <w:ins w:id="36" w:author="Alicia" w:date="2015-03-26T15:42:00Z">
        <w:r w:rsidR="009D51D2">
          <w:rPr>
            <w:rFonts w:ascii="Times New Roman" w:hAnsi="Times New Roman" w:cs="Times New Roman"/>
            <w:sz w:val="24"/>
            <w:szCs w:val="24"/>
            <w:lang w:val="en-US"/>
          </w:rPr>
          <w:t>fitness</w:t>
        </w:r>
      </w:ins>
      <w:ins w:id="37" w:author="Alicia" w:date="2015-03-26T15:43:00Z">
        <w:r w:rsidR="009D51D2">
          <w:rPr>
            <w:rFonts w:ascii="Times New Roman" w:hAnsi="Times New Roman" w:cs="Times New Roman"/>
            <w:sz w:val="24"/>
            <w:szCs w:val="24"/>
            <w:lang w:val="en-US"/>
          </w:rPr>
          <w:t>, while keeping the other traits constant</w:t>
        </w:r>
      </w:ins>
      <w:ins w:id="38" w:author="Alicia" w:date="2015-03-26T15:44:00Z">
        <w:r w:rsidR="009D51D2">
          <w:rPr>
            <w:rFonts w:ascii="Times New Roman" w:hAnsi="Times New Roman" w:cs="Times New Roman"/>
            <w:sz w:val="24"/>
            <w:szCs w:val="24"/>
            <w:lang w:val="en-US"/>
          </w:rPr>
          <w:t>, in populations with and without the predator in 2010</w:t>
        </w:r>
      </w:ins>
      <w:ins w:id="39" w:author="Alicia" w:date="2015-03-26T15:43:00Z">
        <w:r w:rsidR="00A37AE4">
          <w:rPr>
            <w:rFonts w:ascii="Times New Roman" w:hAnsi="Times New Roman" w:cs="Times New Roman"/>
            <w:sz w:val="24"/>
            <w:szCs w:val="24"/>
            <w:lang w:val="en-US"/>
          </w:rPr>
          <w:t>, B)</w:t>
        </w:r>
      </w:ins>
      <w:ins w:id="40" w:author="Alicia" w:date="2015-03-26T15:48:00Z">
        <w:r w:rsidR="00A37AE4">
          <w:rPr>
            <w:rFonts w:ascii="Times New Roman" w:hAnsi="Times New Roman" w:cs="Times New Roman"/>
            <w:sz w:val="24"/>
            <w:szCs w:val="24"/>
            <w:lang w:val="en-US"/>
          </w:rPr>
          <w:t xml:space="preserve"> Quadratic effect</w:t>
        </w:r>
      </w:ins>
      <w:ins w:id="41" w:author="Alicia" w:date="2015-03-26T15:53:00Z">
        <w:r w:rsidR="00A37AE4">
          <w:rPr>
            <w:rFonts w:ascii="Times New Roman" w:hAnsi="Times New Roman" w:cs="Times New Roman"/>
            <w:sz w:val="24"/>
            <w:szCs w:val="24"/>
            <w:lang w:val="en-US"/>
          </w:rPr>
          <w:t xml:space="preserve">s of number of flowers, </w:t>
        </w:r>
        <w:r w:rsidR="00A37AE4" w:rsidRPr="00A37AE4">
          <w:rPr>
            <w:rFonts w:ascii="Times New Roman" w:hAnsi="Times New Roman" w:cs="Times New Roman"/>
            <w:sz w:val="24"/>
            <w:szCs w:val="24"/>
            <w:lang w:val="en-US"/>
          </w:rPr>
          <w:t>while keeping the other traits constant, in populations with and without the predator in 2010</w:t>
        </w:r>
        <w:r w:rsidR="00A37AE4">
          <w:rPr>
            <w:rFonts w:ascii="Times New Roman" w:hAnsi="Times New Roman" w:cs="Times New Roman"/>
            <w:sz w:val="24"/>
            <w:szCs w:val="24"/>
            <w:lang w:val="en-US"/>
          </w:rPr>
          <w:t xml:space="preserve"> (</w:t>
        </w:r>
      </w:ins>
      <w:ins w:id="42" w:author="Alicia" w:date="2015-03-26T15:54:00Z">
        <w:r w:rsidR="00A37AE4">
          <w:rPr>
            <w:rFonts w:ascii="Times New Roman" w:hAnsi="Times New Roman" w:cs="Times New Roman"/>
            <w:sz w:val="24"/>
            <w:szCs w:val="24"/>
            <w:lang w:val="en-US"/>
          </w:rPr>
          <w:t>interaction with predator not significant</w:t>
        </w:r>
      </w:ins>
      <w:ins w:id="43" w:author="Alicia" w:date="2015-03-26T15:53:00Z">
        <w:r w:rsidR="00A37AE4">
          <w:rPr>
            <w:rFonts w:ascii="Times New Roman" w:hAnsi="Times New Roman" w:cs="Times New Roman"/>
            <w:sz w:val="24"/>
            <w:szCs w:val="24"/>
            <w:lang w:val="en-US"/>
          </w:rPr>
          <w:t>) and 2011</w:t>
        </w:r>
      </w:ins>
      <w:ins w:id="44" w:author="Alicia" w:date="2015-03-26T15:54:00Z">
        <w:r w:rsidR="00A37AE4">
          <w:rPr>
            <w:rFonts w:ascii="Times New Roman" w:hAnsi="Times New Roman" w:cs="Times New Roman"/>
            <w:sz w:val="24"/>
            <w:szCs w:val="24"/>
            <w:lang w:val="en-US"/>
          </w:rPr>
          <w:t>(significant interaction with predator)</w:t>
        </w:r>
        <w:r w:rsidR="00931845">
          <w:rPr>
            <w:rFonts w:ascii="Times New Roman" w:hAnsi="Times New Roman" w:cs="Times New Roman"/>
            <w:sz w:val="24"/>
            <w:szCs w:val="24"/>
            <w:lang w:val="en-US"/>
          </w:rPr>
          <w:t xml:space="preserve">. </w:t>
        </w:r>
      </w:ins>
      <w:ins w:id="45" w:author="Alicia" w:date="2015-03-26T15:43:00Z">
        <w:r w:rsidR="009D51D2">
          <w:rPr>
            <w:rFonts w:ascii="Times New Roman" w:hAnsi="Times New Roman" w:cs="Times New Roman"/>
            <w:sz w:val="24"/>
            <w:szCs w:val="24"/>
            <w:lang w:val="en-US"/>
          </w:rPr>
          <w:t xml:space="preserve">Shaded areas represent confidence intervals. </w:t>
        </w:r>
      </w:ins>
    </w:p>
    <w:p w:rsidR="009D51D2" w:rsidRDefault="00A37AE4">
      <w:pPr>
        <w:rPr>
          <w:ins w:id="46" w:author="Alicia" w:date="2015-03-26T15:46:00Z"/>
          <w:rFonts w:ascii="Times New Roman" w:hAnsi="Times New Roman" w:cs="Times New Roman"/>
          <w:sz w:val="24"/>
          <w:szCs w:val="24"/>
          <w:lang w:val="en-US"/>
        </w:rPr>
      </w:pPr>
      <w:ins w:id="47" w:author="Alicia" w:date="2015-03-26T15:52:00Z">
        <w:r>
          <w:rPr>
            <w:rFonts w:ascii="Times New Roman" w:hAnsi="Times New Roman" w:cs="Times New Roman"/>
            <w:noProof/>
            <w:sz w:val="24"/>
            <w:szCs w:val="24"/>
            <w:lang w:eastAsia="es-ES"/>
          </w:rPr>
          <w:drawing>
            <wp:inline distT="0" distB="0" distL="0" distR="0" wp14:anchorId="3411C6CF" wp14:editId="2904C313">
              <wp:extent cx="5144400" cy="4921200"/>
              <wp:effectExtent l="0" t="0" r="0" b="0"/>
              <wp:docPr id="14" name="Imagen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44400" cy="4921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:rsidR="00A37AE4" w:rsidRDefault="00A37AE4">
      <w:pPr>
        <w:rPr>
          <w:ins w:id="48" w:author="Alicia" w:date="2015-03-26T15:39:00Z"/>
          <w:rFonts w:ascii="Times New Roman" w:hAnsi="Times New Roman" w:cs="Times New Roman"/>
          <w:sz w:val="24"/>
          <w:szCs w:val="24"/>
          <w:lang w:val="en-US"/>
        </w:rPr>
      </w:pPr>
    </w:p>
    <w:p w:rsidR="009D51D2" w:rsidRDefault="009D51D2">
      <w:pPr>
        <w:rPr>
          <w:ins w:id="49" w:author="Alicia" w:date="2015-03-26T15:39:00Z"/>
          <w:rFonts w:ascii="Times New Roman" w:hAnsi="Times New Roman" w:cs="Times New Roman"/>
          <w:sz w:val="24"/>
          <w:szCs w:val="24"/>
          <w:lang w:val="en-US"/>
        </w:rPr>
      </w:pPr>
      <w:ins w:id="50" w:author="Alicia" w:date="2015-03-26T15:39:00Z">
        <w:r>
          <w:rPr>
            <w:rFonts w:ascii="Times New Roman" w:hAnsi="Times New Roman" w:cs="Times New Roman"/>
            <w:sz w:val="24"/>
            <w:szCs w:val="24"/>
            <w:lang w:val="en-US"/>
          </w:rPr>
          <w:br w:type="page"/>
        </w:r>
      </w:ins>
    </w:p>
    <w:p w:rsidR="00817912" w:rsidRPr="00817912" w:rsidRDefault="009D51D2">
      <w:pPr>
        <w:rPr>
          <w:rFonts w:ascii="Times New Roman" w:hAnsi="Times New Roman" w:cs="Times New Roman"/>
          <w:sz w:val="24"/>
          <w:szCs w:val="24"/>
          <w:lang w:val="en-US"/>
        </w:rPr>
      </w:pPr>
      <w:ins w:id="51" w:author="Alicia" w:date="2015-03-26T15:39:00Z">
        <w:r>
          <w:rPr>
            <w:rFonts w:ascii="Times New Roman" w:hAnsi="Times New Roman" w:cs="Times New Roman"/>
            <w:sz w:val="24"/>
            <w:szCs w:val="24"/>
            <w:lang w:val="en-US"/>
          </w:rPr>
          <w:lastRenderedPageBreak/>
          <w:t xml:space="preserve">Appendix 4: </w:t>
        </w:r>
      </w:ins>
      <w:r w:rsidR="00D0195B" w:rsidRPr="00817912">
        <w:rPr>
          <w:rFonts w:ascii="Times New Roman" w:hAnsi="Times New Roman" w:cs="Times New Roman"/>
          <w:sz w:val="24"/>
          <w:szCs w:val="24"/>
          <w:lang w:val="en-US"/>
        </w:rPr>
        <w:t>Linear selection gradients</w:t>
      </w:r>
      <w:r w:rsidR="00817912" w:rsidRPr="0081791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17912" w:rsidRPr="00817912">
        <w:rPr>
          <w:rFonts w:ascii="Symbol" w:hAnsi="Symbol" w:cs="Times New Roman"/>
          <w:sz w:val="24"/>
          <w:szCs w:val="24"/>
          <w:lang w:val="en-US"/>
        </w:rPr>
        <w:t></w:t>
      </w:r>
      <w:r w:rsidR="00817912" w:rsidRPr="00817912">
        <w:rPr>
          <w:rFonts w:ascii="Times New Roman" w:hAnsi="Times New Roman" w:cs="Times New Roman"/>
          <w:sz w:val="24"/>
          <w:szCs w:val="24"/>
          <w:lang w:val="en-US"/>
        </w:rPr>
        <w:t xml:space="preserve">’s </w:t>
      </w:r>
      <w:r w:rsidR="00817912" w:rsidRPr="005702FF">
        <w:rPr>
          <w:rFonts w:ascii="Times New Roman" w:hAnsi="Times New Roman" w:cs="Times New Roman"/>
          <w:sz w:val="24"/>
          <w:szCs w:val="24"/>
          <w:lang w:val="en-US"/>
        </w:rPr>
        <w:t>from multiple regressions of</w:t>
      </w:r>
      <w:r w:rsidR="008179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7912" w:rsidRPr="005702FF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817912">
        <w:rPr>
          <w:rFonts w:ascii="Times New Roman" w:hAnsi="Times New Roman" w:cs="Times New Roman"/>
          <w:sz w:val="24"/>
          <w:szCs w:val="24"/>
          <w:lang w:val="en-US"/>
        </w:rPr>
        <w:t>lative fitness on standardized reproductive traits</w:t>
      </w:r>
      <w:r w:rsidR="00817912" w:rsidRPr="00817912">
        <w:rPr>
          <w:rFonts w:ascii="Times New Roman" w:hAnsi="Times New Roman" w:cs="Times New Roman"/>
          <w:sz w:val="24"/>
          <w:szCs w:val="24"/>
          <w:lang w:val="en-US"/>
        </w:rPr>
        <w:t xml:space="preserve">) for </w:t>
      </w:r>
      <w:r w:rsidR="00817912">
        <w:rPr>
          <w:rFonts w:ascii="Times New Roman" w:hAnsi="Times New Roman" w:cs="Times New Roman"/>
          <w:sz w:val="24"/>
          <w:szCs w:val="24"/>
          <w:lang w:val="en-US"/>
        </w:rPr>
        <w:t>each population in 2010 and 2011.</w:t>
      </w:r>
      <w:r w:rsidR="00191884">
        <w:rPr>
          <w:rFonts w:ascii="Times New Roman" w:hAnsi="Times New Roman" w:cs="Times New Roman"/>
          <w:sz w:val="24"/>
          <w:szCs w:val="24"/>
          <w:lang w:val="en-US"/>
        </w:rPr>
        <w:t xml:space="preserve"> Boldface indicates significance. 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1303"/>
        <w:gridCol w:w="160"/>
        <w:gridCol w:w="1167"/>
        <w:gridCol w:w="874"/>
        <w:gridCol w:w="146"/>
        <w:gridCol w:w="880"/>
        <w:gridCol w:w="146"/>
        <w:gridCol w:w="1167"/>
        <w:gridCol w:w="874"/>
        <w:gridCol w:w="146"/>
        <w:gridCol w:w="740"/>
      </w:tblGrid>
      <w:tr w:rsidR="00A776A5" w:rsidRPr="00191884" w:rsidTr="00350CB2">
        <w:trPr>
          <w:trHeight w:val="170"/>
        </w:trPr>
        <w:tc>
          <w:tcPr>
            <w:tcW w:w="0" w:type="auto"/>
            <w:gridSpan w:val="2"/>
            <w:vMerge w:val="restart"/>
            <w:tcBorders>
              <w:top w:val="single" w:sz="18" w:space="0" w:color="auto"/>
            </w:tcBorders>
            <w:vAlign w:val="center"/>
          </w:tcPr>
          <w:p w:rsidR="00A776A5" w:rsidRPr="00191884" w:rsidRDefault="00A776A5" w:rsidP="00A77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Population ID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</w:tcPr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3067" w:type="dxa"/>
            <w:gridSpan w:val="4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2010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2011</w:t>
            </w:r>
          </w:p>
        </w:tc>
      </w:tr>
      <w:tr w:rsidR="00A776A5" w:rsidRPr="00F92DEF" w:rsidTr="00350CB2">
        <w:trPr>
          <w:trHeight w:val="669"/>
        </w:trPr>
        <w:tc>
          <w:tcPr>
            <w:tcW w:w="0" w:type="auto"/>
            <w:gridSpan w:val="2"/>
            <w:vMerge/>
            <w:tcBorders>
              <w:bottom w:val="single" w:sz="18" w:space="0" w:color="auto"/>
            </w:tcBorders>
          </w:tcPr>
          <w:p w:rsidR="00A776A5" w:rsidRPr="00191884" w:rsidRDefault="00A776A5" w:rsidP="00B204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</w:tcPr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Phenology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Flower</w:t>
            </w:r>
          </w:p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880" w:type="dxa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Shoot</w:t>
            </w:r>
          </w:p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height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Phenology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Flower</w:t>
            </w:r>
          </w:p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A776A5" w:rsidRPr="00191884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Shoot</w:t>
            </w:r>
          </w:p>
          <w:p w:rsidR="00A776A5" w:rsidRPr="00F92DEF" w:rsidRDefault="00A776A5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hei</w:t>
            </w: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ght</w:t>
            </w:r>
            <w:proofErr w:type="spellEnd"/>
          </w:p>
        </w:tc>
      </w:tr>
      <w:tr w:rsidR="00205640" w:rsidRPr="00F92DEF" w:rsidTr="00350CB2">
        <w:trPr>
          <w:trHeight w:val="300"/>
        </w:trPr>
        <w:tc>
          <w:tcPr>
            <w:tcW w:w="0" w:type="auto"/>
            <w:gridSpan w:val="2"/>
            <w:tcBorders>
              <w:top w:val="single" w:sz="18" w:space="0" w:color="auto"/>
            </w:tcBorders>
          </w:tcPr>
          <w:p w:rsidR="00205640" w:rsidRPr="00F92DEF" w:rsidRDefault="00205640" w:rsidP="00824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W</w:t>
            </w: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ith</w:t>
            </w:r>
            <w:proofErr w:type="spellEnd"/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F92DE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ES"/>
              </w:rPr>
              <w:t xml:space="preserve">M. </w:t>
            </w:r>
            <w:proofErr w:type="spellStart"/>
            <w:r w:rsidRPr="00F92DE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ES"/>
              </w:rPr>
              <w:t>alcon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205640" w:rsidRPr="00F92DEF" w:rsidRDefault="00205640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205640" w:rsidRPr="00F92DEF" w:rsidRDefault="00205640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205640" w:rsidRPr="00F92DEF" w:rsidRDefault="00205640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880" w:type="dxa"/>
            <w:tcBorders>
              <w:top w:val="single" w:sz="18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205640" w:rsidRPr="00F92DEF" w:rsidRDefault="00205640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nil"/>
            </w:tcBorders>
          </w:tcPr>
          <w:p w:rsidR="00205640" w:rsidRPr="00F92DEF" w:rsidRDefault="00205640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205640" w:rsidRPr="00F92DEF" w:rsidRDefault="00205640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205640" w:rsidRPr="00F92DEF" w:rsidRDefault="00205640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nil"/>
            </w:tcBorders>
            <w:shd w:val="clear" w:color="auto" w:fill="auto"/>
            <w:noWrap/>
            <w:vAlign w:val="bottom"/>
          </w:tcPr>
          <w:p w:rsidR="00205640" w:rsidRPr="00F92DEF" w:rsidRDefault="00205640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A32706" w:rsidRPr="00F92DEF" w:rsidTr="00325E82">
        <w:trPr>
          <w:trHeight w:val="300"/>
        </w:trPr>
        <w:tc>
          <w:tcPr>
            <w:tcW w:w="0" w:type="auto"/>
            <w:vAlign w:val="bottom"/>
          </w:tcPr>
          <w:p w:rsidR="00A32706" w:rsidRPr="00F92DEF" w:rsidRDefault="00A32706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A32706" w:rsidRPr="00F92DEF" w:rsidRDefault="00A32706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160" w:type="dxa"/>
          </w:tcPr>
          <w:p w:rsidR="00A32706" w:rsidRPr="00F92DEF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167" w:type="dxa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173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747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101</w:t>
            </w:r>
          </w:p>
        </w:tc>
        <w:tc>
          <w:tcPr>
            <w:tcW w:w="0" w:type="auto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 w:rsidR="00325E82"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766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-0</w:t>
            </w:r>
            <w:r w:rsidR="00325E82"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346</w:t>
            </w:r>
          </w:p>
        </w:tc>
      </w:tr>
      <w:tr w:rsidR="00A32706" w:rsidRPr="00F92DEF" w:rsidTr="00325E82">
        <w:trPr>
          <w:trHeight w:val="300"/>
        </w:trPr>
        <w:tc>
          <w:tcPr>
            <w:tcW w:w="0" w:type="auto"/>
            <w:vAlign w:val="bottom"/>
          </w:tcPr>
          <w:p w:rsidR="00A32706" w:rsidRPr="00F92DEF" w:rsidRDefault="00A32706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A32706" w:rsidRPr="00F92DEF" w:rsidRDefault="00A32706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</w:tcPr>
          <w:p w:rsidR="00A32706" w:rsidRPr="00F92DEF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580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950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186</w:t>
            </w:r>
          </w:p>
        </w:tc>
        <w:tc>
          <w:tcPr>
            <w:tcW w:w="0" w:type="auto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 w:rsidR="00325E82"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411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015</w:t>
            </w:r>
          </w:p>
        </w:tc>
      </w:tr>
      <w:tr w:rsidR="00A32706" w:rsidRPr="00F92DEF" w:rsidTr="00325E82">
        <w:trPr>
          <w:trHeight w:val="300"/>
        </w:trPr>
        <w:tc>
          <w:tcPr>
            <w:tcW w:w="0" w:type="auto"/>
            <w:vAlign w:val="bottom"/>
          </w:tcPr>
          <w:p w:rsidR="00A32706" w:rsidRPr="00F92DEF" w:rsidRDefault="00A32706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A32706" w:rsidRPr="00F92DEF" w:rsidRDefault="00A32706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</w:t>
            </w:r>
          </w:p>
        </w:tc>
        <w:tc>
          <w:tcPr>
            <w:tcW w:w="0" w:type="auto"/>
          </w:tcPr>
          <w:p w:rsidR="00A32706" w:rsidRPr="00F92DEF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057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872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068</w:t>
            </w:r>
          </w:p>
        </w:tc>
        <w:tc>
          <w:tcPr>
            <w:tcW w:w="0" w:type="auto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003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263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305</w:t>
            </w:r>
          </w:p>
        </w:tc>
      </w:tr>
      <w:tr w:rsidR="00A32706" w:rsidRPr="00F92DEF" w:rsidTr="00325E82">
        <w:trPr>
          <w:trHeight w:val="300"/>
        </w:trPr>
        <w:tc>
          <w:tcPr>
            <w:tcW w:w="0" w:type="auto"/>
            <w:vAlign w:val="bottom"/>
          </w:tcPr>
          <w:p w:rsidR="00A32706" w:rsidRPr="00F92DEF" w:rsidRDefault="00A32706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A32706" w:rsidRPr="00F92DEF" w:rsidRDefault="00A32706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</w:tcPr>
          <w:p w:rsidR="00A32706" w:rsidRPr="00F92DEF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004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354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222</w:t>
            </w:r>
          </w:p>
        </w:tc>
        <w:tc>
          <w:tcPr>
            <w:tcW w:w="0" w:type="auto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001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474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078</w:t>
            </w:r>
          </w:p>
        </w:tc>
      </w:tr>
      <w:tr w:rsidR="00A32706" w:rsidRPr="00F92DEF" w:rsidTr="00325E82">
        <w:trPr>
          <w:trHeight w:val="300"/>
        </w:trPr>
        <w:tc>
          <w:tcPr>
            <w:tcW w:w="0" w:type="auto"/>
            <w:vAlign w:val="bottom"/>
          </w:tcPr>
          <w:p w:rsidR="00A32706" w:rsidRPr="00F92DEF" w:rsidRDefault="00A32706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A32706" w:rsidRPr="00F92DEF" w:rsidRDefault="00A32706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</w:tcPr>
          <w:p w:rsidR="00A32706" w:rsidRPr="00F92DEF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205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656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125</w:t>
            </w:r>
          </w:p>
        </w:tc>
        <w:tc>
          <w:tcPr>
            <w:tcW w:w="0" w:type="auto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271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1</w:t>
            </w:r>
            <w:r w:rsidR="00325E82"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076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157</w:t>
            </w:r>
          </w:p>
        </w:tc>
      </w:tr>
      <w:tr w:rsidR="00A32706" w:rsidRPr="00F92DEF" w:rsidTr="00325E82">
        <w:trPr>
          <w:trHeight w:val="300"/>
        </w:trPr>
        <w:tc>
          <w:tcPr>
            <w:tcW w:w="0" w:type="auto"/>
            <w:vAlign w:val="bottom"/>
          </w:tcPr>
          <w:p w:rsidR="00A32706" w:rsidRPr="00F92DEF" w:rsidRDefault="00A32706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A32706" w:rsidRPr="00F92DEF" w:rsidRDefault="00A32706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</w:t>
            </w:r>
          </w:p>
        </w:tc>
        <w:tc>
          <w:tcPr>
            <w:tcW w:w="0" w:type="auto"/>
          </w:tcPr>
          <w:p w:rsidR="00A32706" w:rsidRPr="00F92DEF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235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541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040</w:t>
            </w:r>
          </w:p>
        </w:tc>
        <w:tc>
          <w:tcPr>
            <w:tcW w:w="0" w:type="auto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287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525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001</w:t>
            </w:r>
          </w:p>
        </w:tc>
      </w:tr>
      <w:tr w:rsidR="00A32706" w:rsidRPr="00F92DEF" w:rsidTr="00325E82">
        <w:trPr>
          <w:trHeight w:val="300"/>
        </w:trPr>
        <w:tc>
          <w:tcPr>
            <w:tcW w:w="0" w:type="auto"/>
            <w:vAlign w:val="bottom"/>
          </w:tcPr>
          <w:p w:rsidR="00A32706" w:rsidRPr="00F92DEF" w:rsidRDefault="00A32706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A32706" w:rsidRPr="00F92DEF" w:rsidRDefault="00A32706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0" w:type="auto"/>
          </w:tcPr>
          <w:p w:rsidR="00A32706" w:rsidRPr="00F92DEF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355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436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011</w:t>
            </w:r>
          </w:p>
        </w:tc>
        <w:tc>
          <w:tcPr>
            <w:tcW w:w="0" w:type="auto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215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222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-0</w:t>
            </w:r>
            <w:r w:rsidR="00325E82"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467</w:t>
            </w:r>
          </w:p>
        </w:tc>
      </w:tr>
      <w:tr w:rsidR="00A32706" w:rsidRPr="00F92DEF" w:rsidTr="00325E82">
        <w:trPr>
          <w:trHeight w:val="300"/>
        </w:trPr>
        <w:tc>
          <w:tcPr>
            <w:tcW w:w="0" w:type="auto"/>
            <w:vAlign w:val="bottom"/>
          </w:tcPr>
          <w:p w:rsidR="00A32706" w:rsidRPr="00F92DEF" w:rsidRDefault="00A32706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A32706" w:rsidRPr="00F92DEF" w:rsidRDefault="00A32706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</w:t>
            </w:r>
          </w:p>
        </w:tc>
        <w:tc>
          <w:tcPr>
            <w:tcW w:w="0" w:type="auto"/>
          </w:tcPr>
          <w:p w:rsidR="00A32706" w:rsidRPr="00F92DEF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192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479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119</w:t>
            </w:r>
          </w:p>
        </w:tc>
        <w:tc>
          <w:tcPr>
            <w:tcW w:w="0" w:type="auto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154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 w:rsidR="00325E82"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668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095</w:t>
            </w:r>
          </w:p>
        </w:tc>
      </w:tr>
      <w:tr w:rsidR="00A32706" w:rsidRPr="00F92DEF" w:rsidTr="00325E82">
        <w:trPr>
          <w:trHeight w:val="300"/>
        </w:trPr>
        <w:tc>
          <w:tcPr>
            <w:tcW w:w="0" w:type="auto"/>
            <w:vAlign w:val="bottom"/>
          </w:tcPr>
          <w:p w:rsidR="00A32706" w:rsidRPr="00F92DEF" w:rsidRDefault="00A32706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A32706" w:rsidRPr="00F92DEF" w:rsidRDefault="00A32706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I</w:t>
            </w:r>
          </w:p>
        </w:tc>
        <w:tc>
          <w:tcPr>
            <w:tcW w:w="0" w:type="auto"/>
          </w:tcPr>
          <w:p w:rsidR="00A32706" w:rsidRPr="00F92DEF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469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095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250</w:t>
            </w:r>
          </w:p>
        </w:tc>
        <w:tc>
          <w:tcPr>
            <w:tcW w:w="0" w:type="auto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-0</w:t>
            </w:r>
            <w:r w:rsidR="00325E82"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473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000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418</w:t>
            </w:r>
          </w:p>
        </w:tc>
      </w:tr>
      <w:tr w:rsidR="00A32706" w:rsidRPr="00F92DEF" w:rsidTr="00325E82">
        <w:trPr>
          <w:trHeight w:val="300"/>
        </w:trPr>
        <w:tc>
          <w:tcPr>
            <w:tcW w:w="0" w:type="auto"/>
            <w:vAlign w:val="bottom"/>
          </w:tcPr>
          <w:p w:rsidR="00A32706" w:rsidRPr="00F92DEF" w:rsidRDefault="00A32706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A32706" w:rsidRPr="00F92DEF" w:rsidRDefault="00A32706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J</w:t>
            </w:r>
          </w:p>
        </w:tc>
        <w:tc>
          <w:tcPr>
            <w:tcW w:w="0" w:type="auto"/>
          </w:tcPr>
          <w:p w:rsidR="00A32706" w:rsidRPr="00F92DEF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131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163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360</w:t>
            </w:r>
          </w:p>
        </w:tc>
        <w:tc>
          <w:tcPr>
            <w:tcW w:w="0" w:type="auto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073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137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114</w:t>
            </w:r>
          </w:p>
        </w:tc>
      </w:tr>
      <w:tr w:rsidR="00A32706" w:rsidRPr="00F92DEF" w:rsidTr="00325E82">
        <w:trPr>
          <w:trHeight w:val="300"/>
        </w:trPr>
        <w:tc>
          <w:tcPr>
            <w:tcW w:w="0" w:type="auto"/>
            <w:tcBorders>
              <w:bottom w:val="single" w:sz="2" w:space="0" w:color="auto"/>
            </w:tcBorders>
            <w:vAlign w:val="bottom"/>
          </w:tcPr>
          <w:p w:rsidR="00A32706" w:rsidRPr="00F92DEF" w:rsidRDefault="00A32706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vAlign w:val="bottom"/>
          </w:tcPr>
          <w:p w:rsidR="00A32706" w:rsidRPr="00F92DEF" w:rsidRDefault="00A32706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K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A32706" w:rsidRPr="00F92DEF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030</w:t>
            </w:r>
          </w:p>
        </w:tc>
        <w:tc>
          <w:tcPr>
            <w:tcW w:w="0" w:type="auto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 w:rsid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707</w:t>
            </w:r>
          </w:p>
        </w:tc>
        <w:tc>
          <w:tcPr>
            <w:tcW w:w="88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008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077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1</w:t>
            </w:r>
            <w:r w:rsidR="00325E82"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380</w:t>
            </w:r>
          </w:p>
        </w:tc>
        <w:tc>
          <w:tcPr>
            <w:tcW w:w="0" w:type="auto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32706" w:rsidRPr="00325E82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 w:rsid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374</w:t>
            </w:r>
          </w:p>
        </w:tc>
      </w:tr>
      <w:tr w:rsidR="00A32706" w:rsidRPr="00F92DEF" w:rsidTr="00325E82">
        <w:trPr>
          <w:trHeight w:val="300"/>
        </w:trPr>
        <w:tc>
          <w:tcPr>
            <w:tcW w:w="0" w:type="auto"/>
            <w:gridSpan w:val="2"/>
            <w:tcBorders>
              <w:top w:val="single" w:sz="2" w:space="0" w:color="auto"/>
            </w:tcBorders>
          </w:tcPr>
          <w:p w:rsidR="00A32706" w:rsidRPr="00F92DEF" w:rsidRDefault="00A32706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W</w:t>
            </w: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ithout</w:t>
            </w:r>
            <w:proofErr w:type="spellEnd"/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F92DE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ES"/>
              </w:rPr>
              <w:t xml:space="preserve">M. </w:t>
            </w:r>
            <w:proofErr w:type="spellStart"/>
            <w:r w:rsidRPr="00F92DE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ES"/>
              </w:rPr>
              <w:t>alcon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A32706" w:rsidRPr="00F92DEF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:rsidR="00A32706" w:rsidRPr="00205640" w:rsidRDefault="00A32706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325E82" w:rsidRPr="00F92DEF" w:rsidTr="00325E82">
        <w:trPr>
          <w:trHeight w:val="300"/>
        </w:trPr>
        <w:tc>
          <w:tcPr>
            <w:tcW w:w="0" w:type="auto"/>
            <w:vAlign w:val="bottom"/>
          </w:tcPr>
          <w:p w:rsidR="00325E82" w:rsidRPr="00F92DEF" w:rsidRDefault="00325E82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325E82" w:rsidRPr="00F92DEF" w:rsidRDefault="00325E82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</w:t>
            </w:r>
          </w:p>
        </w:tc>
        <w:tc>
          <w:tcPr>
            <w:tcW w:w="0" w:type="auto"/>
          </w:tcPr>
          <w:p w:rsidR="00325E82" w:rsidRPr="00F92DEF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115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096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357</w:t>
            </w:r>
          </w:p>
        </w:tc>
        <w:tc>
          <w:tcPr>
            <w:tcW w:w="0" w:type="auto"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0.368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0.247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156</w:t>
            </w:r>
          </w:p>
        </w:tc>
      </w:tr>
      <w:tr w:rsidR="00325E82" w:rsidRPr="00F92DEF" w:rsidTr="00325E82">
        <w:trPr>
          <w:trHeight w:val="300"/>
        </w:trPr>
        <w:tc>
          <w:tcPr>
            <w:tcW w:w="0" w:type="auto"/>
            <w:vAlign w:val="bottom"/>
          </w:tcPr>
          <w:p w:rsidR="00325E82" w:rsidRPr="00F92DEF" w:rsidRDefault="00325E82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325E82" w:rsidRPr="00F92DEF" w:rsidRDefault="00325E82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</w:t>
            </w:r>
          </w:p>
        </w:tc>
        <w:tc>
          <w:tcPr>
            <w:tcW w:w="0" w:type="auto"/>
          </w:tcPr>
          <w:p w:rsidR="00325E82" w:rsidRPr="00F92DEF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197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005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258</w:t>
            </w:r>
          </w:p>
        </w:tc>
        <w:tc>
          <w:tcPr>
            <w:tcW w:w="0" w:type="auto"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0.234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0.247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121</w:t>
            </w:r>
          </w:p>
        </w:tc>
      </w:tr>
      <w:tr w:rsidR="00325E82" w:rsidRPr="00F92DEF" w:rsidTr="00325E82">
        <w:trPr>
          <w:trHeight w:val="300"/>
        </w:trPr>
        <w:tc>
          <w:tcPr>
            <w:tcW w:w="0" w:type="auto"/>
            <w:vAlign w:val="bottom"/>
          </w:tcPr>
          <w:p w:rsidR="00325E82" w:rsidRPr="00F92DEF" w:rsidRDefault="00325E82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325E82" w:rsidRPr="00F92DEF" w:rsidRDefault="00325E82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0" w:type="auto"/>
          </w:tcPr>
          <w:p w:rsidR="00325E82" w:rsidRPr="00F92DEF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520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830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203</w:t>
            </w:r>
          </w:p>
        </w:tc>
        <w:tc>
          <w:tcPr>
            <w:tcW w:w="0" w:type="auto"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E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E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E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</w:tr>
      <w:tr w:rsidR="00325E82" w:rsidRPr="00F92DEF" w:rsidTr="00325E82">
        <w:trPr>
          <w:trHeight w:val="300"/>
        </w:trPr>
        <w:tc>
          <w:tcPr>
            <w:tcW w:w="0" w:type="auto"/>
            <w:vAlign w:val="bottom"/>
          </w:tcPr>
          <w:p w:rsidR="00325E82" w:rsidRPr="00F92DEF" w:rsidRDefault="00325E82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325E82" w:rsidRPr="00F92DEF" w:rsidRDefault="00325E82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</w:t>
            </w:r>
          </w:p>
        </w:tc>
        <w:tc>
          <w:tcPr>
            <w:tcW w:w="0" w:type="auto"/>
          </w:tcPr>
          <w:p w:rsidR="00325E82" w:rsidRPr="00F92DEF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059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573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041</w:t>
            </w:r>
          </w:p>
        </w:tc>
        <w:tc>
          <w:tcPr>
            <w:tcW w:w="0" w:type="auto"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E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E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E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</w:tr>
      <w:tr w:rsidR="00325E82" w:rsidRPr="00F92DEF" w:rsidTr="00325E82">
        <w:trPr>
          <w:trHeight w:val="300"/>
        </w:trPr>
        <w:tc>
          <w:tcPr>
            <w:tcW w:w="0" w:type="auto"/>
            <w:vAlign w:val="bottom"/>
          </w:tcPr>
          <w:p w:rsidR="00325E82" w:rsidRPr="00F92DEF" w:rsidRDefault="00325E82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325E82" w:rsidRPr="00F92DEF" w:rsidRDefault="00325E82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</w:t>
            </w:r>
          </w:p>
        </w:tc>
        <w:tc>
          <w:tcPr>
            <w:tcW w:w="0" w:type="auto"/>
          </w:tcPr>
          <w:p w:rsidR="00325E82" w:rsidRPr="00F92DEF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197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482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278</w:t>
            </w:r>
          </w:p>
        </w:tc>
        <w:tc>
          <w:tcPr>
            <w:tcW w:w="0" w:type="auto"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E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E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E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</w:tr>
      <w:tr w:rsidR="00325E82" w:rsidRPr="00F92DEF" w:rsidTr="00325E82">
        <w:trPr>
          <w:trHeight w:val="300"/>
        </w:trPr>
        <w:tc>
          <w:tcPr>
            <w:tcW w:w="0" w:type="auto"/>
            <w:vAlign w:val="bottom"/>
          </w:tcPr>
          <w:p w:rsidR="00325E82" w:rsidRPr="00F92DEF" w:rsidRDefault="00325E82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325E82" w:rsidRPr="00F92DEF" w:rsidRDefault="00325E82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</w:t>
            </w:r>
          </w:p>
        </w:tc>
        <w:tc>
          <w:tcPr>
            <w:tcW w:w="0" w:type="auto"/>
          </w:tcPr>
          <w:p w:rsidR="00325E82" w:rsidRPr="00F92DEF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079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558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058</w:t>
            </w:r>
          </w:p>
        </w:tc>
        <w:tc>
          <w:tcPr>
            <w:tcW w:w="0" w:type="auto"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E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E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E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</w:t>
            </w:r>
          </w:p>
        </w:tc>
      </w:tr>
      <w:tr w:rsidR="00325E82" w:rsidRPr="00F92DEF" w:rsidTr="00325E82">
        <w:trPr>
          <w:trHeight w:val="300"/>
        </w:trPr>
        <w:tc>
          <w:tcPr>
            <w:tcW w:w="0" w:type="auto"/>
            <w:vAlign w:val="bottom"/>
          </w:tcPr>
          <w:p w:rsidR="00325E82" w:rsidRPr="00F92DEF" w:rsidRDefault="00325E82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325E82" w:rsidRPr="00F92DEF" w:rsidRDefault="00325E82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</w:t>
            </w:r>
          </w:p>
        </w:tc>
        <w:tc>
          <w:tcPr>
            <w:tcW w:w="0" w:type="auto"/>
          </w:tcPr>
          <w:p w:rsidR="00325E82" w:rsidRPr="00F92DEF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581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344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120</w:t>
            </w:r>
          </w:p>
        </w:tc>
        <w:tc>
          <w:tcPr>
            <w:tcW w:w="0" w:type="auto"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440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019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244</w:t>
            </w:r>
          </w:p>
        </w:tc>
      </w:tr>
      <w:tr w:rsidR="00325E82" w:rsidRPr="00F92DEF" w:rsidTr="00325E82">
        <w:trPr>
          <w:trHeight w:val="300"/>
        </w:trPr>
        <w:tc>
          <w:tcPr>
            <w:tcW w:w="0" w:type="auto"/>
            <w:vAlign w:val="bottom"/>
          </w:tcPr>
          <w:p w:rsidR="00325E82" w:rsidRPr="00F92DEF" w:rsidRDefault="00325E82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bottom"/>
          </w:tcPr>
          <w:p w:rsidR="00325E82" w:rsidRPr="00F92DEF" w:rsidRDefault="00325E82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</w:t>
            </w:r>
          </w:p>
        </w:tc>
        <w:tc>
          <w:tcPr>
            <w:tcW w:w="0" w:type="auto"/>
          </w:tcPr>
          <w:p w:rsidR="00325E82" w:rsidRPr="00F92DEF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952</w:t>
            </w:r>
          </w:p>
        </w:tc>
        <w:tc>
          <w:tcPr>
            <w:tcW w:w="880" w:type="dxa"/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104</w:t>
            </w:r>
          </w:p>
        </w:tc>
        <w:tc>
          <w:tcPr>
            <w:tcW w:w="0" w:type="auto"/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315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053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0.723</w:t>
            </w:r>
          </w:p>
        </w:tc>
      </w:tr>
      <w:tr w:rsidR="00325E82" w:rsidRPr="00F92DEF" w:rsidTr="00350CB2">
        <w:trPr>
          <w:trHeight w:val="300"/>
        </w:trPr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325E82" w:rsidRPr="00F92DEF" w:rsidRDefault="00325E82" w:rsidP="00516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325E82" w:rsidRPr="00F92DEF" w:rsidRDefault="00325E82" w:rsidP="00A77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325E82" w:rsidRPr="00F92DEF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nil"/>
              <w:bottom w:val="single" w:sz="18" w:space="0" w:color="auto"/>
            </w:tcBorders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038</w:t>
            </w:r>
          </w:p>
        </w:tc>
        <w:tc>
          <w:tcPr>
            <w:tcW w:w="0" w:type="auto"/>
            <w:gridSpan w:val="2"/>
            <w:tcBorders>
              <w:left w:val="nil"/>
              <w:bottom w:val="single" w:sz="18" w:space="0" w:color="auto"/>
            </w:tcBorders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827</w:t>
            </w:r>
          </w:p>
        </w:tc>
        <w:tc>
          <w:tcPr>
            <w:tcW w:w="880" w:type="dxa"/>
            <w:tcBorders>
              <w:left w:val="nil"/>
              <w:bottom w:val="single" w:sz="18" w:space="0" w:color="auto"/>
            </w:tcBorders>
            <w:shd w:val="clear" w:color="auto" w:fill="auto"/>
            <w:noWrap/>
            <w:vAlign w:val="bottom"/>
          </w:tcPr>
          <w:p w:rsidR="00325E82" w:rsidRPr="00205640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.</w:t>
            </w:r>
            <w:r w:rsidRPr="0020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150</w:t>
            </w:r>
          </w:p>
        </w:tc>
        <w:tc>
          <w:tcPr>
            <w:tcW w:w="0" w:type="auto"/>
            <w:tcBorders>
              <w:left w:val="nil"/>
              <w:bottom w:val="single" w:sz="18" w:space="0" w:color="auto"/>
            </w:tcBorders>
          </w:tcPr>
          <w:p w:rsidR="00325E82" w:rsidRPr="008E690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left w:val="nil"/>
              <w:bottom w:val="single" w:sz="18" w:space="0" w:color="auto"/>
            </w:tcBorders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  <w:r w:rsidRPr="00325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133</w:t>
            </w:r>
          </w:p>
        </w:tc>
        <w:tc>
          <w:tcPr>
            <w:tcW w:w="0" w:type="auto"/>
            <w:tcBorders>
              <w:left w:val="nil"/>
              <w:bottom w:val="single" w:sz="18" w:space="0" w:color="auto"/>
            </w:tcBorders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0.482</w:t>
            </w:r>
          </w:p>
        </w:tc>
        <w:tc>
          <w:tcPr>
            <w:tcW w:w="0" w:type="auto"/>
            <w:gridSpan w:val="2"/>
            <w:tcBorders>
              <w:left w:val="nil"/>
              <w:bottom w:val="single" w:sz="18" w:space="0" w:color="auto"/>
            </w:tcBorders>
            <w:shd w:val="clear" w:color="auto" w:fill="auto"/>
            <w:noWrap/>
            <w:vAlign w:val="bottom"/>
          </w:tcPr>
          <w:p w:rsidR="00325E82" w:rsidRPr="00325E82" w:rsidRDefault="00325E82" w:rsidP="00325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25E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0.200</w:t>
            </w:r>
          </w:p>
        </w:tc>
      </w:tr>
    </w:tbl>
    <w:p w:rsidR="00205640" w:rsidRDefault="002056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640" w:rsidRDefault="002056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264C0" w:rsidRDefault="00DE370B">
      <w:pPr>
        <w:rPr>
          <w:rFonts w:ascii="Times New Roman" w:hAnsi="Times New Roman" w:cs="Times New Roman"/>
          <w:sz w:val="24"/>
          <w:szCs w:val="24"/>
          <w:lang w:val="en-US"/>
        </w:rPr>
      </w:pPr>
      <w:commentRangeStart w:id="52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Appendix </w:t>
      </w:r>
      <w:del w:id="53" w:author="Alicia" w:date="2015-03-26T14:54:00Z">
        <w:r w:rsidDel="00B56699">
          <w:rPr>
            <w:rFonts w:ascii="Times New Roman" w:hAnsi="Times New Roman" w:cs="Times New Roman"/>
            <w:sz w:val="24"/>
            <w:szCs w:val="24"/>
            <w:lang w:val="en-US"/>
          </w:rPr>
          <w:delText>3</w:delText>
        </w:r>
      </w:del>
      <w:ins w:id="54" w:author="Alicia" w:date="2015-03-26T15:39:00Z">
        <w:r w:rsidR="009D51D2">
          <w:rPr>
            <w:rFonts w:ascii="Times New Roman" w:hAnsi="Times New Roman" w:cs="Times New Roman"/>
            <w:sz w:val="24"/>
            <w:szCs w:val="24"/>
            <w:lang w:val="en-US"/>
          </w:rPr>
          <w:t>5</w:t>
        </w:r>
      </w:ins>
      <w:commentRangeEnd w:id="52"/>
      <w:ins w:id="55" w:author="Alicia" w:date="2015-03-27T11:32:00Z">
        <w:r w:rsidR="00505781">
          <w:rPr>
            <w:rStyle w:val="Refdecomentario"/>
          </w:rPr>
          <w:commentReference w:id="52"/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264C0">
        <w:rPr>
          <w:rFonts w:ascii="Times New Roman" w:hAnsi="Times New Roman" w:cs="Times New Roman"/>
          <w:sz w:val="24"/>
          <w:szCs w:val="24"/>
          <w:lang w:val="en-US"/>
        </w:rPr>
        <w:t>Estimates from logistic regressions of the</w:t>
      </w:r>
      <w:r w:rsidR="000264C0" w:rsidRPr="000264C0">
        <w:rPr>
          <w:rFonts w:ascii="Times New Roman" w:hAnsi="Times New Roman" w:cs="Times New Roman"/>
          <w:sz w:val="24"/>
          <w:szCs w:val="24"/>
          <w:lang w:val="en-US"/>
        </w:rPr>
        <w:t xml:space="preserve"> probability of attack </w:t>
      </w:r>
      <w:r w:rsidR="000264C0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0264C0" w:rsidRPr="000264C0">
        <w:rPr>
          <w:rFonts w:ascii="Times New Roman" w:hAnsi="Times New Roman" w:cs="Times New Roman"/>
          <w:sz w:val="24"/>
          <w:szCs w:val="24"/>
          <w:lang w:val="en-US"/>
        </w:rPr>
        <w:t xml:space="preserve">phenology </w:t>
      </w:r>
      <w:r w:rsidR="000264C0">
        <w:rPr>
          <w:rFonts w:ascii="Times New Roman" w:hAnsi="Times New Roman" w:cs="Times New Roman"/>
          <w:sz w:val="24"/>
          <w:szCs w:val="24"/>
          <w:lang w:val="en-US"/>
        </w:rPr>
        <w:t xml:space="preserve">for each population with </w:t>
      </w:r>
      <w:r w:rsidR="000264C0" w:rsidRPr="001918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M. </w:t>
      </w:r>
      <w:proofErr w:type="spellStart"/>
      <w:r w:rsidR="000264C0" w:rsidRPr="00191884">
        <w:rPr>
          <w:rFonts w:ascii="Times New Roman" w:hAnsi="Times New Roman" w:cs="Times New Roman"/>
          <w:i/>
          <w:sz w:val="24"/>
          <w:szCs w:val="24"/>
          <w:lang w:val="en-US"/>
        </w:rPr>
        <w:t>alcon</w:t>
      </w:r>
      <w:proofErr w:type="spellEnd"/>
      <w:r w:rsidR="000264C0">
        <w:rPr>
          <w:rFonts w:ascii="Times New Roman" w:hAnsi="Times New Roman" w:cs="Times New Roman"/>
          <w:sz w:val="24"/>
          <w:szCs w:val="24"/>
          <w:lang w:val="en-US"/>
        </w:rPr>
        <w:t xml:space="preserve"> in 2010 and 2011. Boldface indicates significance. 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1458"/>
        <w:gridCol w:w="1458"/>
      </w:tblGrid>
      <w:tr w:rsidR="000264C0" w:rsidRPr="000264C0" w:rsidTr="004A3A24">
        <w:trPr>
          <w:trHeight w:val="170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0264C0" w:rsidRPr="00191884" w:rsidRDefault="000264C0" w:rsidP="00026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Population ID</w:t>
            </w:r>
          </w:p>
        </w:tc>
        <w:tc>
          <w:tcPr>
            <w:tcW w:w="1458" w:type="dxa"/>
            <w:tcBorders>
              <w:top w:val="single" w:sz="12" w:space="0" w:color="auto"/>
            </w:tcBorders>
          </w:tcPr>
          <w:p w:rsidR="000264C0" w:rsidRDefault="000264C0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2010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vAlign w:val="center"/>
          </w:tcPr>
          <w:p w:rsidR="000264C0" w:rsidRPr="00191884" w:rsidRDefault="000264C0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2011</w:t>
            </w:r>
          </w:p>
        </w:tc>
      </w:tr>
      <w:tr w:rsidR="000264C0" w:rsidRPr="000264C0" w:rsidTr="004A3A24">
        <w:trPr>
          <w:trHeight w:val="300"/>
        </w:trPr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:rsidR="000264C0" w:rsidRPr="000264C0" w:rsidRDefault="000264C0" w:rsidP="00026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026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A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vAlign w:val="center"/>
          </w:tcPr>
          <w:p w:rsidR="000264C0" w:rsidRPr="000264C0" w:rsidRDefault="000264C0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0.449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vAlign w:val="center"/>
          </w:tcPr>
          <w:p w:rsidR="000264C0" w:rsidRPr="000264C0" w:rsidRDefault="004A3A24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1.359</w:t>
            </w:r>
          </w:p>
        </w:tc>
      </w:tr>
      <w:tr w:rsidR="000264C0" w:rsidRPr="000264C0" w:rsidTr="004A3A24">
        <w:trPr>
          <w:trHeight w:val="300"/>
        </w:trPr>
        <w:tc>
          <w:tcPr>
            <w:tcW w:w="0" w:type="auto"/>
            <w:vAlign w:val="bottom"/>
          </w:tcPr>
          <w:p w:rsidR="000264C0" w:rsidRPr="000264C0" w:rsidRDefault="000264C0" w:rsidP="00026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026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B</w:t>
            </w:r>
          </w:p>
        </w:tc>
        <w:tc>
          <w:tcPr>
            <w:tcW w:w="1458" w:type="dxa"/>
            <w:vAlign w:val="center"/>
          </w:tcPr>
          <w:p w:rsidR="000264C0" w:rsidRPr="000264C0" w:rsidRDefault="000264C0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0.511</w:t>
            </w:r>
          </w:p>
        </w:tc>
        <w:tc>
          <w:tcPr>
            <w:tcW w:w="1458" w:type="dxa"/>
            <w:vAlign w:val="center"/>
          </w:tcPr>
          <w:p w:rsidR="000264C0" w:rsidRPr="000264C0" w:rsidRDefault="004A3A24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0.801</w:t>
            </w:r>
          </w:p>
        </w:tc>
      </w:tr>
      <w:tr w:rsidR="000264C0" w:rsidRPr="000264C0" w:rsidTr="004A3A24">
        <w:trPr>
          <w:trHeight w:val="300"/>
        </w:trPr>
        <w:tc>
          <w:tcPr>
            <w:tcW w:w="0" w:type="auto"/>
            <w:vAlign w:val="bottom"/>
          </w:tcPr>
          <w:p w:rsidR="000264C0" w:rsidRPr="000264C0" w:rsidRDefault="000264C0" w:rsidP="00026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026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</w:t>
            </w:r>
          </w:p>
        </w:tc>
        <w:tc>
          <w:tcPr>
            <w:tcW w:w="1458" w:type="dxa"/>
            <w:vAlign w:val="center"/>
          </w:tcPr>
          <w:p w:rsidR="000264C0" w:rsidRPr="000264C0" w:rsidRDefault="000264C0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1.264</w:t>
            </w:r>
          </w:p>
        </w:tc>
        <w:tc>
          <w:tcPr>
            <w:tcW w:w="1458" w:type="dxa"/>
            <w:vAlign w:val="center"/>
          </w:tcPr>
          <w:p w:rsidR="000264C0" w:rsidRPr="000264C0" w:rsidRDefault="004A3A24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0.736</w:t>
            </w:r>
          </w:p>
        </w:tc>
      </w:tr>
      <w:tr w:rsidR="000264C0" w:rsidRPr="000264C0" w:rsidTr="004A3A24">
        <w:trPr>
          <w:trHeight w:val="300"/>
        </w:trPr>
        <w:tc>
          <w:tcPr>
            <w:tcW w:w="0" w:type="auto"/>
            <w:vAlign w:val="bottom"/>
          </w:tcPr>
          <w:p w:rsidR="000264C0" w:rsidRPr="000264C0" w:rsidRDefault="000264C0" w:rsidP="00026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026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D</w:t>
            </w:r>
          </w:p>
        </w:tc>
        <w:tc>
          <w:tcPr>
            <w:tcW w:w="1458" w:type="dxa"/>
            <w:vAlign w:val="center"/>
          </w:tcPr>
          <w:p w:rsidR="000264C0" w:rsidRPr="000264C0" w:rsidRDefault="000264C0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026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-0.328</w:t>
            </w:r>
          </w:p>
        </w:tc>
        <w:tc>
          <w:tcPr>
            <w:tcW w:w="1458" w:type="dxa"/>
            <w:vAlign w:val="center"/>
          </w:tcPr>
          <w:p w:rsidR="000264C0" w:rsidRPr="000264C0" w:rsidRDefault="004A3A24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1.034</w:t>
            </w:r>
          </w:p>
        </w:tc>
      </w:tr>
      <w:tr w:rsidR="000264C0" w:rsidRPr="000264C0" w:rsidTr="004A3A24">
        <w:trPr>
          <w:trHeight w:val="300"/>
        </w:trPr>
        <w:tc>
          <w:tcPr>
            <w:tcW w:w="0" w:type="auto"/>
            <w:vAlign w:val="bottom"/>
          </w:tcPr>
          <w:p w:rsidR="000264C0" w:rsidRPr="000264C0" w:rsidRDefault="000264C0" w:rsidP="00026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026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E</w:t>
            </w:r>
          </w:p>
        </w:tc>
        <w:tc>
          <w:tcPr>
            <w:tcW w:w="1458" w:type="dxa"/>
            <w:vAlign w:val="center"/>
          </w:tcPr>
          <w:p w:rsidR="000264C0" w:rsidRPr="000264C0" w:rsidRDefault="000264C0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0.395</w:t>
            </w:r>
          </w:p>
        </w:tc>
        <w:tc>
          <w:tcPr>
            <w:tcW w:w="1458" w:type="dxa"/>
            <w:vAlign w:val="center"/>
          </w:tcPr>
          <w:p w:rsidR="000264C0" w:rsidRPr="000264C0" w:rsidRDefault="004A3A24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0.699</w:t>
            </w:r>
          </w:p>
        </w:tc>
      </w:tr>
      <w:tr w:rsidR="000264C0" w:rsidRPr="000264C0" w:rsidTr="004A3A24">
        <w:trPr>
          <w:trHeight w:val="300"/>
        </w:trPr>
        <w:tc>
          <w:tcPr>
            <w:tcW w:w="0" w:type="auto"/>
            <w:vAlign w:val="bottom"/>
          </w:tcPr>
          <w:p w:rsidR="000264C0" w:rsidRPr="000264C0" w:rsidRDefault="000264C0" w:rsidP="00026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026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F</w:t>
            </w:r>
          </w:p>
        </w:tc>
        <w:tc>
          <w:tcPr>
            <w:tcW w:w="1458" w:type="dxa"/>
            <w:vAlign w:val="center"/>
          </w:tcPr>
          <w:p w:rsidR="000264C0" w:rsidRPr="000264C0" w:rsidRDefault="000264C0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0.830</w:t>
            </w:r>
          </w:p>
        </w:tc>
        <w:tc>
          <w:tcPr>
            <w:tcW w:w="1458" w:type="dxa"/>
            <w:vAlign w:val="center"/>
          </w:tcPr>
          <w:p w:rsidR="000264C0" w:rsidRPr="000264C0" w:rsidRDefault="004A3A24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0.652</w:t>
            </w:r>
          </w:p>
        </w:tc>
      </w:tr>
      <w:tr w:rsidR="000264C0" w:rsidRPr="000264C0" w:rsidTr="004A3A24">
        <w:trPr>
          <w:trHeight w:val="300"/>
        </w:trPr>
        <w:tc>
          <w:tcPr>
            <w:tcW w:w="0" w:type="auto"/>
            <w:vAlign w:val="bottom"/>
          </w:tcPr>
          <w:p w:rsidR="000264C0" w:rsidRPr="000264C0" w:rsidRDefault="000264C0" w:rsidP="00026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026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G</w:t>
            </w:r>
          </w:p>
        </w:tc>
        <w:tc>
          <w:tcPr>
            <w:tcW w:w="1458" w:type="dxa"/>
            <w:vAlign w:val="center"/>
          </w:tcPr>
          <w:p w:rsidR="000264C0" w:rsidRPr="000264C0" w:rsidRDefault="000264C0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0.481</w:t>
            </w:r>
          </w:p>
        </w:tc>
        <w:tc>
          <w:tcPr>
            <w:tcW w:w="1458" w:type="dxa"/>
            <w:vAlign w:val="center"/>
          </w:tcPr>
          <w:p w:rsidR="000264C0" w:rsidRPr="000264C0" w:rsidRDefault="004A3A24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0.511</w:t>
            </w:r>
          </w:p>
        </w:tc>
      </w:tr>
      <w:tr w:rsidR="000264C0" w:rsidRPr="000264C0" w:rsidTr="004A3A24">
        <w:trPr>
          <w:trHeight w:val="300"/>
        </w:trPr>
        <w:tc>
          <w:tcPr>
            <w:tcW w:w="0" w:type="auto"/>
            <w:vAlign w:val="bottom"/>
          </w:tcPr>
          <w:p w:rsidR="000264C0" w:rsidRPr="000264C0" w:rsidRDefault="000264C0" w:rsidP="00026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026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H</w:t>
            </w:r>
          </w:p>
        </w:tc>
        <w:tc>
          <w:tcPr>
            <w:tcW w:w="1458" w:type="dxa"/>
            <w:vAlign w:val="center"/>
          </w:tcPr>
          <w:p w:rsidR="000264C0" w:rsidRPr="000264C0" w:rsidRDefault="000264C0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0.358</w:t>
            </w:r>
          </w:p>
        </w:tc>
        <w:tc>
          <w:tcPr>
            <w:tcW w:w="1458" w:type="dxa"/>
            <w:vAlign w:val="center"/>
          </w:tcPr>
          <w:p w:rsidR="000264C0" w:rsidRPr="000264C0" w:rsidRDefault="004A3A24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0.613</w:t>
            </w:r>
          </w:p>
        </w:tc>
      </w:tr>
      <w:tr w:rsidR="000264C0" w:rsidRPr="000264C0" w:rsidTr="004A3A24">
        <w:trPr>
          <w:trHeight w:val="300"/>
        </w:trPr>
        <w:tc>
          <w:tcPr>
            <w:tcW w:w="0" w:type="auto"/>
            <w:vAlign w:val="bottom"/>
          </w:tcPr>
          <w:p w:rsidR="000264C0" w:rsidRPr="000264C0" w:rsidRDefault="000264C0" w:rsidP="00026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026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I</w:t>
            </w:r>
          </w:p>
        </w:tc>
        <w:tc>
          <w:tcPr>
            <w:tcW w:w="1458" w:type="dxa"/>
            <w:vAlign w:val="center"/>
          </w:tcPr>
          <w:p w:rsidR="000264C0" w:rsidRPr="000264C0" w:rsidRDefault="000264C0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0.883</w:t>
            </w:r>
          </w:p>
        </w:tc>
        <w:tc>
          <w:tcPr>
            <w:tcW w:w="1458" w:type="dxa"/>
            <w:vAlign w:val="center"/>
          </w:tcPr>
          <w:p w:rsidR="000264C0" w:rsidRPr="000264C0" w:rsidRDefault="004A3A24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1.569</w:t>
            </w:r>
          </w:p>
        </w:tc>
      </w:tr>
      <w:tr w:rsidR="000264C0" w:rsidRPr="000264C0" w:rsidTr="004A3A24">
        <w:trPr>
          <w:trHeight w:val="300"/>
        </w:trPr>
        <w:tc>
          <w:tcPr>
            <w:tcW w:w="0" w:type="auto"/>
            <w:vAlign w:val="bottom"/>
          </w:tcPr>
          <w:p w:rsidR="000264C0" w:rsidRPr="000264C0" w:rsidRDefault="000264C0" w:rsidP="00026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026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J</w:t>
            </w:r>
          </w:p>
        </w:tc>
        <w:tc>
          <w:tcPr>
            <w:tcW w:w="1458" w:type="dxa"/>
            <w:vAlign w:val="center"/>
          </w:tcPr>
          <w:p w:rsidR="000264C0" w:rsidRPr="000264C0" w:rsidRDefault="000264C0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0.659</w:t>
            </w:r>
          </w:p>
        </w:tc>
        <w:tc>
          <w:tcPr>
            <w:tcW w:w="1458" w:type="dxa"/>
            <w:vAlign w:val="center"/>
          </w:tcPr>
          <w:p w:rsidR="000264C0" w:rsidRPr="000264C0" w:rsidRDefault="004A3A24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0.775</w:t>
            </w:r>
          </w:p>
        </w:tc>
      </w:tr>
      <w:tr w:rsidR="000264C0" w:rsidRPr="000264C0" w:rsidTr="004A3A24">
        <w:trPr>
          <w:trHeight w:val="300"/>
        </w:trPr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:rsidR="000264C0" w:rsidRPr="000264C0" w:rsidRDefault="000264C0" w:rsidP="00026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026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K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vAlign w:val="center"/>
          </w:tcPr>
          <w:p w:rsidR="000264C0" w:rsidRPr="000264C0" w:rsidRDefault="000264C0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-0.072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vAlign w:val="center"/>
          </w:tcPr>
          <w:p w:rsidR="000264C0" w:rsidRPr="000264C0" w:rsidRDefault="004A3A24" w:rsidP="004A3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ES"/>
              </w:rPr>
              <w:t>1.144</w:t>
            </w:r>
          </w:p>
        </w:tc>
      </w:tr>
    </w:tbl>
    <w:p w:rsidR="000264C0" w:rsidRDefault="000264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640" w:rsidRDefault="00205640">
      <w:pPr>
        <w:rPr>
          <w:rFonts w:ascii="Times New Roman" w:hAnsi="Times New Roman" w:cs="Times New Roman"/>
          <w:sz w:val="24"/>
          <w:szCs w:val="24"/>
          <w:lang w:val="en-US"/>
        </w:rPr>
        <w:sectPr w:rsidR="00205640" w:rsidSect="0020564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E370B" w:rsidRDefault="000264C0">
      <w:pPr>
        <w:rPr>
          <w:rFonts w:ascii="Times New Roman" w:hAnsi="Times New Roman" w:cs="Times New Roman"/>
          <w:sz w:val="24"/>
          <w:szCs w:val="24"/>
          <w:lang w:val="en-US"/>
        </w:rPr>
      </w:pPr>
      <w:commentRangeStart w:id="56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Appendix </w:t>
      </w:r>
      <w:del w:id="57" w:author="Alicia" w:date="2015-03-26T14:54:00Z">
        <w:r w:rsidDel="00B56699">
          <w:rPr>
            <w:rFonts w:ascii="Times New Roman" w:hAnsi="Times New Roman" w:cs="Times New Roman"/>
            <w:sz w:val="24"/>
            <w:szCs w:val="24"/>
            <w:lang w:val="en-US"/>
          </w:rPr>
          <w:delText>4</w:delText>
        </w:r>
      </w:del>
      <w:ins w:id="58" w:author="Alicia" w:date="2015-03-26T15:39:00Z">
        <w:r w:rsidR="009D51D2">
          <w:rPr>
            <w:rFonts w:ascii="Times New Roman" w:hAnsi="Times New Roman" w:cs="Times New Roman"/>
            <w:sz w:val="24"/>
            <w:szCs w:val="24"/>
            <w:lang w:val="en-US"/>
          </w:rPr>
          <w:t>6</w:t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F7B93">
        <w:rPr>
          <w:rFonts w:ascii="Times New Roman" w:hAnsi="Times New Roman" w:cs="Times New Roman"/>
          <w:sz w:val="24"/>
          <w:szCs w:val="24"/>
          <w:lang w:val="en-US"/>
        </w:rPr>
        <w:t>Direct, indirect and total effects of reproductive traits on fitness in 2010 and 2011. Boldface</w:t>
      </w:r>
      <w:r w:rsidR="00AF7B93" w:rsidRPr="00AF7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7B93">
        <w:rPr>
          <w:rFonts w:ascii="Times New Roman" w:hAnsi="Times New Roman" w:cs="Times New Roman"/>
          <w:sz w:val="24"/>
          <w:szCs w:val="24"/>
          <w:lang w:val="en-US"/>
        </w:rPr>
        <w:t xml:space="preserve">indicates significance. </w:t>
      </w:r>
      <w:commentRangeEnd w:id="56"/>
      <w:r w:rsidR="008E6902">
        <w:rPr>
          <w:rStyle w:val="Refdecomentario"/>
        </w:rPr>
        <w:commentReference w:id="56"/>
      </w:r>
    </w:p>
    <w:tbl>
      <w:tblPr>
        <w:tblStyle w:val="Tablaconcuadrcul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5"/>
        <w:gridCol w:w="1101"/>
        <w:gridCol w:w="1134"/>
        <w:gridCol w:w="992"/>
        <w:gridCol w:w="283"/>
        <w:gridCol w:w="1134"/>
        <w:gridCol w:w="1134"/>
        <w:gridCol w:w="1276"/>
      </w:tblGrid>
      <w:tr w:rsidR="002757BB" w:rsidRPr="00205640" w:rsidTr="005C03A8">
        <w:tc>
          <w:tcPr>
            <w:tcW w:w="2585" w:type="dxa"/>
            <w:vMerge w:val="restart"/>
            <w:vAlign w:val="bottom"/>
          </w:tcPr>
          <w:p w:rsidR="002757BB" w:rsidRPr="005C03A8" w:rsidRDefault="002757BB" w:rsidP="005C03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</w:t>
            </w:r>
            <w:r w:rsidR="005C0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oductive</w:t>
            </w:r>
            <w:r w:rsidRPr="005C0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trait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</w:tcPr>
          <w:p w:rsidR="002757BB" w:rsidRDefault="002757BB" w:rsidP="00275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283" w:type="dxa"/>
          </w:tcPr>
          <w:p w:rsidR="002757BB" w:rsidRDefault="002757BB" w:rsidP="00275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gridSpan w:val="3"/>
            <w:tcBorders>
              <w:bottom w:val="single" w:sz="4" w:space="0" w:color="auto"/>
            </w:tcBorders>
          </w:tcPr>
          <w:p w:rsidR="002757BB" w:rsidRDefault="002757BB" w:rsidP="00275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</w:tr>
      <w:tr w:rsidR="005C03A8" w:rsidRPr="00205640" w:rsidTr="005C03A8">
        <w:tc>
          <w:tcPr>
            <w:tcW w:w="2585" w:type="dxa"/>
            <w:vMerge/>
            <w:tcBorders>
              <w:bottom w:val="single" w:sz="12" w:space="0" w:color="auto"/>
            </w:tcBorders>
          </w:tcPr>
          <w:p w:rsidR="002757BB" w:rsidRDefault="002757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  <w:tcBorders>
              <w:top w:val="single" w:sz="4" w:space="0" w:color="auto"/>
              <w:bottom w:val="single" w:sz="12" w:space="0" w:color="auto"/>
            </w:tcBorders>
          </w:tcPr>
          <w:p w:rsidR="002757BB" w:rsidRDefault="005C03A8" w:rsidP="00275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5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</w:tcPr>
          <w:p w:rsidR="002757BB" w:rsidRDefault="005C03A8" w:rsidP="00275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5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Indirect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:rsidR="002757BB" w:rsidRDefault="005C03A8" w:rsidP="00275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5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757BB" w:rsidRDefault="002757BB" w:rsidP="00275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</w:tcPr>
          <w:p w:rsidR="002757BB" w:rsidRDefault="005C03A8" w:rsidP="00275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5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</w:tcPr>
          <w:p w:rsidR="002757BB" w:rsidRDefault="005C03A8" w:rsidP="00275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5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Indirect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2757BB" w:rsidRDefault="005C03A8" w:rsidP="00275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5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</w:tr>
      <w:tr w:rsidR="005C03A8" w:rsidRPr="00205640" w:rsidTr="005C03A8">
        <w:tc>
          <w:tcPr>
            <w:tcW w:w="2585" w:type="dxa"/>
            <w:tcBorders>
              <w:top w:val="single" w:sz="12" w:space="0" w:color="auto"/>
            </w:tcBorders>
          </w:tcPr>
          <w:p w:rsidR="002757BB" w:rsidRDefault="002757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</w:t>
            </w:r>
          </w:p>
        </w:tc>
        <w:tc>
          <w:tcPr>
            <w:tcW w:w="1101" w:type="dxa"/>
            <w:tcBorders>
              <w:top w:val="single" w:sz="12" w:space="0" w:color="auto"/>
            </w:tcBorders>
          </w:tcPr>
          <w:p w:rsidR="002757BB" w:rsidRDefault="005C03A8" w:rsidP="00275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5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2757BB" w:rsidRPr="002757BB" w:rsidRDefault="002757BB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-0.041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757BB" w:rsidRPr="002757BB" w:rsidRDefault="002757BB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-0.041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757BB" w:rsidRDefault="002757BB" w:rsidP="00275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2757BB" w:rsidRDefault="005C03A8" w:rsidP="00275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5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2757BB" w:rsidRPr="002757BB" w:rsidRDefault="002757BB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-0.046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2757BB" w:rsidRPr="002757BB" w:rsidRDefault="002757BB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-0.046</w:t>
            </w:r>
          </w:p>
        </w:tc>
      </w:tr>
      <w:tr w:rsidR="005C03A8" w:rsidTr="005C03A8">
        <w:tc>
          <w:tcPr>
            <w:tcW w:w="2585" w:type="dxa"/>
          </w:tcPr>
          <w:p w:rsidR="002757BB" w:rsidRDefault="002757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</w:t>
            </w:r>
          </w:p>
        </w:tc>
        <w:tc>
          <w:tcPr>
            <w:tcW w:w="1101" w:type="dxa"/>
          </w:tcPr>
          <w:p w:rsidR="002757BB" w:rsidRPr="002757BB" w:rsidRDefault="005C03A8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2757BB"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0.705</w:t>
            </w:r>
          </w:p>
        </w:tc>
        <w:tc>
          <w:tcPr>
            <w:tcW w:w="1134" w:type="dxa"/>
          </w:tcPr>
          <w:p w:rsidR="002757BB" w:rsidRPr="002757BB" w:rsidRDefault="005C03A8" w:rsidP="00275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57BB" w:rsidRPr="00275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0.009</w:t>
            </w:r>
          </w:p>
        </w:tc>
        <w:tc>
          <w:tcPr>
            <w:tcW w:w="992" w:type="dxa"/>
          </w:tcPr>
          <w:p w:rsidR="002757BB" w:rsidRPr="002757BB" w:rsidRDefault="005C03A8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2757BB"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0.714</w:t>
            </w:r>
          </w:p>
        </w:tc>
        <w:tc>
          <w:tcPr>
            <w:tcW w:w="283" w:type="dxa"/>
          </w:tcPr>
          <w:p w:rsidR="002757BB" w:rsidRPr="002757BB" w:rsidRDefault="002757BB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2757BB" w:rsidRPr="002757BB" w:rsidRDefault="005C03A8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2757BB"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0.595</w:t>
            </w:r>
          </w:p>
        </w:tc>
        <w:tc>
          <w:tcPr>
            <w:tcW w:w="1134" w:type="dxa"/>
          </w:tcPr>
          <w:p w:rsidR="002757BB" w:rsidRPr="002757BB" w:rsidRDefault="002757BB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-0.057</w:t>
            </w:r>
          </w:p>
        </w:tc>
        <w:tc>
          <w:tcPr>
            <w:tcW w:w="1276" w:type="dxa"/>
          </w:tcPr>
          <w:p w:rsidR="002757BB" w:rsidRPr="002757BB" w:rsidRDefault="005C03A8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2757BB"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0.538</w:t>
            </w:r>
          </w:p>
        </w:tc>
      </w:tr>
      <w:tr w:rsidR="005C03A8" w:rsidTr="005C03A8">
        <w:tc>
          <w:tcPr>
            <w:tcW w:w="2585" w:type="dxa"/>
            <w:tcBorders>
              <w:bottom w:val="single" w:sz="12" w:space="0" w:color="auto"/>
            </w:tcBorders>
          </w:tcPr>
          <w:p w:rsidR="002757BB" w:rsidRDefault="002757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Shoot height</w:t>
            </w:r>
          </w:p>
        </w:tc>
        <w:tc>
          <w:tcPr>
            <w:tcW w:w="1101" w:type="dxa"/>
            <w:tcBorders>
              <w:bottom w:val="single" w:sz="12" w:space="0" w:color="auto"/>
            </w:tcBorders>
          </w:tcPr>
          <w:p w:rsidR="002757BB" w:rsidRPr="002757BB" w:rsidRDefault="002757BB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-0.058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2757BB" w:rsidRPr="002757BB" w:rsidRDefault="009B655E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="002757BB"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0.030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2757BB" w:rsidRPr="002757BB" w:rsidRDefault="002757BB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-0.088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757BB" w:rsidRPr="002757BB" w:rsidRDefault="002757BB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2757BB" w:rsidRPr="002757BB" w:rsidRDefault="002757BB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-0.172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2757BB" w:rsidRPr="002757BB" w:rsidRDefault="002757BB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-0.026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2757BB" w:rsidRPr="002757BB" w:rsidRDefault="002757BB" w:rsidP="002757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5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-0.198</w:t>
            </w:r>
          </w:p>
        </w:tc>
      </w:tr>
    </w:tbl>
    <w:p w:rsidR="008C3CC6" w:rsidRDefault="008C3C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50CB2" w:rsidRDefault="00350CB2">
      <w:pPr>
        <w:rPr>
          <w:rFonts w:ascii="Times New Roman" w:hAnsi="Times New Roman" w:cs="Times New Roman"/>
          <w:sz w:val="24"/>
          <w:szCs w:val="24"/>
          <w:lang w:val="en-US"/>
        </w:rPr>
        <w:sectPr w:rsidR="00350CB2" w:rsidSect="0020564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D0195B" w:rsidRPr="00F92DEF" w:rsidRDefault="00817912">
      <w:pPr>
        <w:rPr>
          <w:rFonts w:ascii="Times New Roman" w:hAnsi="Times New Roman" w:cs="Times New Roman"/>
          <w:sz w:val="24"/>
          <w:szCs w:val="24"/>
          <w:lang w:val="en-US"/>
        </w:rPr>
      </w:pPr>
      <w:commentRangeStart w:id="59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Appendix </w:t>
      </w:r>
      <w:del w:id="60" w:author="Alicia" w:date="2015-03-26T14:55:00Z">
        <w:r w:rsidR="000264C0" w:rsidDel="00B56699">
          <w:rPr>
            <w:rFonts w:ascii="Times New Roman" w:hAnsi="Times New Roman" w:cs="Times New Roman"/>
            <w:sz w:val="24"/>
            <w:szCs w:val="24"/>
            <w:lang w:val="en-US"/>
          </w:rPr>
          <w:delText>5</w:delText>
        </w:r>
      </w:del>
      <w:ins w:id="61" w:author="Alicia" w:date="2015-03-26T15:39:00Z">
        <w:r w:rsidR="009D51D2">
          <w:rPr>
            <w:rFonts w:ascii="Times New Roman" w:hAnsi="Times New Roman" w:cs="Times New Roman"/>
            <w:sz w:val="24"/>
            <w:szCs w:val="24"/>
            <w:lang w:val="en-US"/>
          </w:rPr>
          <w:t>7</w:t>
        </w:r>
      </w:ins>
      <w:commentRangeEnd w:id="59"/>
      <w:ins w:id="62" w:author="Alicia" w:date="2015-03-27T11:33:00Z">
        <w:r w:rsidR="00505781">
          <w:rPr>
            <w:rStyle w:val="Refdecomentario"/>
          </w:rPr>
          <w:commentReference w:id="59"/>
        </w:r>
      </w:ins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92DEF">
        <w:rPr>
          <w:rFonts w:ascii="Times New Roman" w:hAnsi="Times New Roman" w:cs="Times New Roman"/>
          <w:sz w:val="24"/>
          <w:szCs w:val="24"/>
          <w:lang w:val="en-US"/>
        </w:rPr>
        <w:t>Effects of traits on interaction intensity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each population </w:t>
      </w:r>
      <w:r w:rsidR="00191884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191884" w:rsidRPr="001918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M. </w:t>
      </w:r>
      <w:proofErr w:type="spellStart"/>
      <w:r w:rsidR="00191884" w:rsidRPr="00191884">
        <w:rPr>
          <w:rFonts w:ascii="Times New Roman" w:hAnsi="Times New Roman" w:cs="Times New Roman"/>
          <w:i/>
          <w:sz w:val="24"/>
          <w:szCs w:val="24"/>
          <w:lang w:val="en-US"/>
        </w:rPr>
        <w:t>alcon</w:t>
      </w:r>
      <w:proofErr w:type="spellEnd"/>
      <w:r w:rsidR="00191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2010 and 2011. Numbers are </w:t>
      </w:r>
      <w:r w:rsidR="00512948" w:rsidRPr="00512948">
        <w:rPr>
          <w:rFonts w:ascii="Times New Roman" w:hAnsi="Times New Roman" w:cs="Times New Roman"/>
          <w:sz w:val="24"/>
          <w:szCs w:val="24"/>
          <w:lang w:val="en-US"/>
        </w:rPr>
        <w:t>estimates</w:t>
      </w:r>
      <w:r w:rsidRPr="008179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2FF">
        <w:rPr>
          <w:rFonts w:ascii="Times New Roman" w:hAnsi="Times New Roman" w:cs="Times New Roman"/>
          <w:sz w:val="24"/>
          <w:szCs w:val="24"/>
          <w:lang w:val="en-US"/>
        </w:rPr>
        <w:t>from multiple regressions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number of eggs </w:t>
      </w:r>
      <w:r w:rsidR="00191884">
        <w:rPr>
          <w:rFonts w:ascii="Times New Roman" w:hAnsi="Times New Roman" w:cs="Times New Roman"/>
          <w:sz w:val="24"/>
          <w:szCs w:val="24"/>
          <w:lang w:val="en-US"/>
        </w:rPr>
        <w:t>on reproductive traits. Boldface indicates significance.</w:t>
      </w:r>
      <w:bookmarkStart w:id="63" w:name="_GoBack"/>
      <w:bookmarkEnd w:id="63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1167"/>
        <w:gridCol w:w="874"/>
        <w:gridCol w:w="760"/>
        <w:gridCol w:w="146"/>
        <w:gridCol w:w="1167"/>
        <w:gridCol w:w="874"/>
        <w:gridCol w:w="760"/>
      </w:tblGrid>
      <w:tr w:rsidR="00F47207" w:rsidRPr="00191884" w:rsidTr="00350CB2">
        <w:trPr>
          <w:trHeight w:val="170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F47207" w:rsidRPr="00191884" w:rsidRDefault="00F47207" w:rsidP="0082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Population ID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F47207" w:rsidRPr="00191884" w:rsidRDefault="00F47207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2010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47207" w:rsidRPr="00191884" w:rsidRDefault="00F47207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F47207" w:rsidRPr="00191884" w:rsidRDefault="00F47207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2011</w:t>
            </w:r>
          </w:p>
        </w:tc>
      </w:tr>
      <w:tr w:rsidR="00350CB2" w:rsidRPr="00F92DEF" w:rsidTr="00350CB2">
        <w:trPr>
          <w:trHeight w:val="784"/>
        </w:trPr>
        <w:tc>
          <w:tcPr>
            <w:tcW w:w="0" w:type="auto"/>
            <w:vMerge/>
            <w:tcBorders>
              <w:bottom w:val="single" w:sz="12" w:space="0" w:color="auto"/>
            </w:tcBorders>
          </w:tcPr>
          <w:p w:rsidR="00350CB2" w:rsidRPr="00191884" w:rsidRDefault="00350CB2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0CB2" w:rsidRPr="00191884" w:rsidRDefault="00350CB2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Phenology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0CB2" w:rsidRPr="00191884" w:rsidRDefault="00350CB2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Flower</w:t>
            </w:r>
          </w:p>
          <w:p w:rsidR="00350CB2" w:rsidRPr="00191884" w:rsidRDefault="00350CB2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0CB2" w:rsidRPr="00191884" w:rsidRDefault="00350CB2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Shoot</w:t>
            </w:r>
          </w:p>
          <w:p w:rsidR="00350CB2" w:rsidRPr="00191884" w:rsidRDefault="00350CB2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height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0CB2" w:rsidRPr="00191884" w:rsidRDefault="00350CB2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0CB2" w:rsidRPr="00191884" w:rsidRDefault="00350CB2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Phenology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50CB2" w:rsidRPr="00191884" w:rsidRDefault="00350CB2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Flower</w:t>
            </w:r>
          </w:p>
          <w:p w:rsidR="00350CB2" w:rsidRPr="00191884" w:rsidRDefault="00350CB2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1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50CB2" w:rsidRPr="00F92DEF" w:rsidRDefault="00350CB2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Shoot</w:t>
            </w:r>
            <w:proofErr w:type="spellEnd"/>
          </w:p>
          <w:p w:rsidR="00350CB2" w:rsidRPr="00F92DEF" w:rsidRDefault="00350CB2" w:rsidP="00B2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height</w:t>
            </w:r>
            <w:proofErr w:type="spellEnd"/>
          </w:p>
        </w:tc>
      </w:tr>
      <w:tr w:rsidR="003E03E1" w:rsidRPr="00F92DEF" w:rsidTr="00B56699">
        <w:trPr>
          <w:trHeight w:val="300"/>
        </w:trPr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:rsidR="003E03E1" w:rsidRPr="00F92DEF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0,181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0,223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0,031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E03E1" w:rsidRPr="00F92DEF" w:rsidRDefault="003E03E1" w:rsidP="00CE5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1,151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0,850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0,203</w:t>
            </w:r>
          </w:p>
        </w:tc>
      </w:tr>
      <w:tr w:rsidR="003E03E1" w:rsidRPr="00F92DEF" w:rsidTr="00B56699">
        <w:trPr>
          <w:trHeight w:val="300"/>
        </w:trPr>
        <w:tc>
          <w:tcPr>
            <w:tcW w:w="0" w:type="auto"/>
            <w:vAlign w:val="bottom"/>
          </w:tcPr>
          <w:p w:rsidR="003E03E1" w:rsidRPr="00F92DEF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0,052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0,205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0,182</w:t>
            </w:r>
          </w:p>
        </w:tc>
        <w:tc>
          <w:tcPr>
            <w:tcW w:w="0" w:type="auto"/>
            <w:vAlign w:val="center"/>
          </w:tcPr>
          <w:p w:rsidR="003E03E1" w:rsidRPr="00F92DEF" w:rsidRDefault="003E03E1" w:rsidP="00CE5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0,436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1,094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0,173</w:t>
            </w:r>
          </w:p>
        </w:tc>
      </w:tr>
      <w:tr w:rsidR="003E03E1" w:rsidRPr="00F92DEF" w:rsidTr="00B56699">
        <w:trPr>
          <w:trHeight w:val="300"/>
        </w:trPr>
        <w:tc>
          <w:tcPr>
            <w:tcW w:w="0" w:type="auto"/>
            <w:vAlign w:val="bottom"/>
          </w:tcPr>
          <w:p w:rsidR="003E03E1" w:rsidRPr="00F92DEF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0,299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-0,071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0,309</w:t>
            </w:r>
          </w:p>
        </w:tc>
        <w:tc>
          <w:tcPr>
            <w:tcW w:w="0" w:type="auto"/>
            <w:vAlign w:val="center"/>
          </w:tcPr>
          <w:p w:rsidR="003E03E1" w:rsidRPr="00F92DEF" w:rsidRDefault="003E03E1" w:rsidP="00CE5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0,307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1,034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-0,321</w:t>
            </w:r>
          </w:p>
        </w:tc>
      </w:tr>
      <w:tr w:rsidR="003E03E1" w:rsidRPr="00F92DEF" w:rsidTr="00B56699">
        <w:trPr>
          <w:trHeight w:val="300"/>
        </w:trPr>
        <w:tc>
          <w:tcPr>
            <w:tcW w:w="0" w:type="auto"/>
            <w:vAlign w:val="bottom"/>
          </w:tcPr>
          <w:p w:rsidR="003E03E1" w:rsidRPr="00F92DEF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-0,016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0,022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-0,039</w:t>
            </w:r>
          </w:p>
        </w:tc>
        <w:tc>
          <w:tcPr>
            <w:tcW w:w="0" w:type="auto"/>
            <w:vAlign w:val="center"/>
          </w:tcPr>
          <w:p w:rsidR="003E03E1" w:rsidRPr="00F92DEF" w:rsidRDefault="003E03E1" w:rsidP="00CE5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0,186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0,322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-0,016</w:t>
            </w:r>
          </w:p>
        </w:tc>
      </w:tr>
      <w:tr w:rsidR="003E03E1" w:rsidRPr="00F92DEF" w:rsidTr="00B56699">
        <w:trPr>
          <w:trHeight w:val="300"/>
        </w:trPr>
        <w:tc>
          <w:tcPr>
            <w:tcW w:w="0" w:type="auto"/>
            <w:vAlign w:val="bottom"/>
          </w:tcPr>
          <w:p w:rsidR="003E03E1" w:rsidRPr="00F92DEF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0,156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0,196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0,023</w:t>
            </w:r>
          </w:p>
        </w:tc>
        <w:tc>
          <w:tcPr>
            <w:tcW w:w="0" w:type="auto"/>
            <w:vAlign w:val="center"/>
          </w:tcPr>
          <w:p w:rsidR="003E03E1" w:rsidRPr="00F92DEF" w:rsidRDefault="003E03E1" w:rsidP="00CE5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0,608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1,077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-0,074</w:t>
            </w:r>
          </w:p>
        </w:tc>
      </w:tr>
      <w:tr w:rsidR="003E03E1" w:rsidRPr="00F92DEF" w:rsidTr="00B56699">
        <w:trPr>
          <w:trHeight w:val="300"/>
        </w:trPr>
        <w:tc>
          <w:tcPr>
            <w:tcW w:w="0" w:type="auto"/>
            <w:vAlign w:val="bottom"/>
          </w:tcPr>
          <w:p w:rsidR="003E03E1" w:rsidRPr="00F92DEF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0,988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2,558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-0,370</w:t>
            </w:r>
          </w:p>
        </w:tc>
        <w:tc>
          <w:tcPr>
            <w:tcW w:w="0" w:type="auto"/>
            <w:vAlign w:val="center"/>
          </w:tcPr>
          <w:p w:rsidR="003E03E1" w:rsidRPr="00F92DEF" w:rsidRDefault="003E03E1" w:rsidP="00CE5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1,032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3,902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-0,814</w:t>
            </w:r>
          </w:p>
        </w:tc>
      </w:tr>
      <w:tr w:rsidR="003E03E1" w:rsidRPr="00F92DEF" w:rsidTr="00B56699">
        <w:trPr>
          <w:trHeight w:val="300"/>
        </w:trPr>
        <w:tc>
          <w:tcPr>
            <w:tcW w:w="0" w:type="auto"/>
            <w:vAlign w:val="bottom"/>
          </w:tcPr>
          <w:p w:rsidR="003E03E1" w:rsidRPr="00F92DEF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0,211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0,916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-0,197</w:t>
            </w:r>
          </w:p>
        </w:tc>
        <w:tc>
          <w:tcPr>
            <w:tcW w:w="0" w:type="auto"/>
            <w:vAlign w:val="center"/>
          </w:tcPr>
          <w:p w:rsidR="003E03E1" w:rsidRPr="00F92DEF" w:rsidRDefault="003E03E1" w:rsidP="00CE5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0,249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2,023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0,391</w:t>
            </w:r>
          </w:p>
        </w:tc>
      </w:tr>
      <w:tr w:rsidR="003E03E1" w:rsidRPr="00F92DEF" w:rsidTr="00B56699">
        <w:trPr>
          <w:trHeight w:val="300"/>
        </w:trPr>
        <w:tc>
          <w:tcPr>
            <w:tcW w:w="0" w:type="auto"/>
            <w:vAlign w:val="bottom"/>
          </w:tcPr>
          <w:p w:rsidR="003E03E1" w:rsidRPr="00F92DEF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0,935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1,570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-0,298</w:t>
            </w:r>
          </w:p>
        </w:tc>
        <w:tc>
          <w:tcPr>
            <w:tcW w:w="0" w:type="auto"/>
            <w:vAlign w:val="center"/>
          </w:tcPr>
          <w:p w:rsidR="003E03E1" w:rsidRPr="00F92DEF" w:rsidRDefault="003E03E1" w:rsidP="00CE5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2,476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1,310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0,368</w:t>
            </w:r>
          </w:p>
        </w:tc>
      </w:tr>
      <w:tr w:rsidR="003E03E1" w:rsidRPr="00F92DEF" w:rsidTr="00B56699">
        <w:trPr>
          <w:trHeight w:val="300"/>
        </w:trPr>
        <w:tc>
          <w:tcPr>
            <w:tcW w:w="0" w:type="auto"/>
            <w:vAlign w:val="bottom"/>
          </w:tcPr>
          <w:p w:rsidR="003E03E1" w:rsidRPr="00F92DEF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I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3,302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2,813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-0,304</w:t>
            </w:r>
          </w:p>
        </w:tc>
        <w:tc>
          <w:tcPr>
            <w:tcW w:w="0" w:type="auto"/>
            <w:vAlign w:val="center"/>
          </w:tcPr>
          <w:p w:rsidR="003E03E1" w:rsidRPr="00F92DEF" w:rsidRDefault="003E03E1" w:rsidP="00CE5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4,979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13,714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-1,103</w:t>
            </w:r>
          </w:p>
        </w:tc>
      </w:tr>
      <w:tr w:rsidR="003E03E1" w:rsidRPr="00F92DEF" w:rsidTr="00B56699">
        <w:trPr>
          <w:trHeight w:val="300"/>
        </w:trPr>
        <w:tc>
          <w:tcPr>
            <w:tcW w:w="0" w:type="auto"/>
            <w:vAlign w:val="bottom"/>
          </w:tcPr>
          <w:p w:rsidR="003E03E1" w:rsidRPr="00F92DEF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2,172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1,797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0,217</w:t>
            </w:r>
          </w:p>
        </w:tc>
        <w:tc>
          <w:tcPr>
            <w:tcW w:w="0" w:type="auto"/>
            <w:vAlign w:val="center"/>
          </w:tcPr>
          <w:p w:rsidR="003E03E1" w:rsidRPr="00F92DEF" w:rsidRDefault="003E03E1" w:rsidP="00CE5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1,193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6,002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-0,158</w:t>
            </w:r>
          </w:p>
        </w:tc>
      </w:tr>
      <w:tr w:rsidR="003E03E1" w:rsidRPr="00F92DEF" w:rsidTr="00B56699">
        <w:trPr>
          <w:trHeight w:val="300"/>
        </w:trPr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:rsidR="003E03E1" w:rsidRPr="00F92DEF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F92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K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0,063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-0,290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3E03E1" w:rsidRPr="00CE5D00" w:rsidRDefault="003E03E1" w:rsidP="00CE5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E5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0,460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E03E1" w:rsidRPr="00F92DEF" w:rsidRDefault="003E03E1" w:rsidP="00CE5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0,766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S"/>
              </w:rPr>
              <w:t>2,340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3E03E1" w:rsidRPr="003E03E1" w:rsidRDefault="003E03E1" w:rsidP="003E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E0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1,044</w:t>
            </w:r>
          </w:p>
        </w:tc>
      </w:tr>
    </w:tbl>
    <w:p w:rsidR="00D0195B" w:rsidRPr="00F92DEF" w:rsidRDefault="00D0195B" w:rsidP="00CE5D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1381" w:rsidRPr="00F92DEF" w:rsidRDefault="00C81381">
      <w:pPr>
        <w:rPr>
          <w:rFonts w:ascii="Times New Roman" w:hAnsi="Times New Roman" w:cs="Times New Roman"/>
          <w:sz w:val="24"/>
          <w:szCs w:val="24"/>
        </w:rPr>
      </w:pPr>
    </w:p>
    <w:sectPr w:rsidR="00C81381" w:rsidRPr="00F92DEF" w:rsidSect="00350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icia" w:date="2015-03-27T18:37:00Z" w:initials="A">
    <w:p w:rsidR="00505781" w:rsidRPr="00027237" w:rsidRDefault="00505781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027237">
        <w:rPr>
          <w:lang w:val="en-US"/>
        </w:rPr>
        <w:t>Translate population names?</w:t>
      </w:r>
    </w:p>
  </w:comment>
  <w:comment w:id="2" w:author="Alicia" w:date="2015-03-27T18:37:00Z" w:initials="A">
    <w:p w:rsidR="00505781" w:rsidRPr="00027237" w:rsidRDefault="00505781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027237">
        <w:rPr>
          <w:lang w:val="en-US"/>
        </w:rPr>
        <w:t>Not sure if this is very clear</w:t>
      </w:r>
      <w:proofErr w:type="gramStart"/>
      <w:r w:rsidRPr="00027237">
        <w:rPr>
          <w:lang w:val="en-US"/>
        </w:rPr>
        <w:t>…</w:t>
      </w:r>
      <w:r>
        <w:rPr>
          <w:lang w:val="en-US"/>
        </w:rPr>
        <w:t xml:space="preserve"> ?</w:t>
      </w:r>
      <w:proofErr w:type="gramEnd"/>
    </w:p>
  </w:comment>
  <w:comment w:id="52" w:author="Alicia" w:date="2015-03-27T18:37:00Z" w:initials="A">
    <w:p w:rsidR="00505781" w:rsidRPr="00505781" w:rsidRDefault="00505781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505781">
        <w:rPr>
          <w:lang w:val="en-US"/>
        </w:rPr>
        <w:t>Probably to remove if using partial regression plots</w:t>
      </w:r>
    </w:p>
  </w:comment>
  <w:comment w:id="56" w:author="Alicia" w:date="2015-03-27T18:37:00Z" w:initials="A">
    <w:p w:rsidR="00505781" w:rsidRDefault="00505781">
      <w:pPr>
        <w:pStyle w:val="Textocomentario"/>
      </w:pPr>
      <w:r>
        <w:rPr>
          <w:rStyle w:val="Refdecomentario"/>
        </w:rPr>
        <w:annotationRef/>
      </w:r>
      <w:proofErr w:type="spellStart"/>
      <w:r>
        <w:t>Change</w:t>
      </w:r>
      <w:proofErr w:type="spellEnd"/>
    </w:p>
  </w:comment>
  <w:comment w:id="59" w:author="Alicia" w:date="2015-03-27T18:37:00Z" w:initials="A">
    <w:p w:rsidR="00505781" w:rsidRPr="00505781" w:rsidRDefault="00505781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505781">
        <w:rPr>
          <w:lang w:val="en-US"/>
        </w:rPr>
        <w:t>Probably to remove if using partial regression plots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919"/>
    <w:rsid w:val="000001EA"/>
    <w:rsid w:val="00000482"/>
    <w:rsid w:val="00000CC2"/>
    <w:rsid w:val="00003B8D"/>
    <w:rsid w:val="000041EE"/>
    <w:rsid w:val="00004DB8"/>
    <w:rsid w:val="00007086"/>
    <w:rsid w:val="00007C4A"/>
    <w:rsid w:val="00011E75"/>
    <w:rsid w:val="000122B1"/>
    <w:rsid w:val="00014B51"/>
    <w:rsid w:val="0001677F"/>
    <w:rsid w:val="00016932"/>
    <w:rsid w:val="0001755D"/>
    <w:rsid w:val="00020537"/>
    <w:rsid w:val="00020EB1"/>
    <w:rsid w:val="000214D3"/>
    <w:rsid w:val="00021508"/>
    <w:rsid w:val="00021A81"/>
    <w:rsid w:val="00021E51"/>
    <w:rsid w:val="000236DA"/>
    <w:rsid w:val="000236E0"/>
    <w:rsid w:val="00025017"/>
    <w:rsid w:val="000256A2"/>
    <w:rsid w:val="00025D1F"/>
    <w:rsid w:val="00025F9F"/>
    <w:rsid w:val="000264C0"/>
    <w:rsid w:val="00026AFD"/>
    <w:rsid w:val="00027237"/>
    <w:rsid w:val="00030DB6"/>
    <w:rsid w:val="00032321"/>
    <w:rsid w:val="000337AC"/>
    <w:rsid w:val="000337EA"/>
    <w:rsid w:val="00033BD1"/>
    <w:rsid w:val="00034313"/>
    <w:rsid w:val="00034B5F"/>
    <w:rsid w:val="00036BB1"/>
    <w:rsid w:val="000406A7"/>
    <w:rsid w:val="0004313B"/>
    <w:rsid w:val="0004498B"/>
    <w:rsid w:val="000452FD"/>
    <w:rsid w:val="000458E1"/>
    <w:rsid w:val="000508B9"/>
    <w:rsid w:val="00053406"/>
    <w:rsid w:val="0005422C"/>
    <w:rsid w:val="000558CA"/>
    <w:rsid w:val="00057175"/>
    <w:rsid w:val="00060224"/>
    <w:rsid w:val="00060F45"/>
    <w:rsid w:val="00060F7A"/>
    <w:rsid w:val="00061A61"/>
    <w:rsid w:val="00061E15"/>
    <w:rsid w:val="000623BF"/>
    <w:rsid w:val="00063877"/>
    <w:rsid w:val="00064995"/>
    <w:rsid w:val="00067CD0"/>
    <w:rsid w:val="000703D4"/>
    <w:rsid w:val="00070635"/>
    <w:rsid w:val="000709D3"/>
    <w:rsid w:val="000718A1"/>
    <w:rsid w:val="00072E36"/>
    <w:rsid w:val="00074B40"/>
    <w:rsid w:val="00075634"/>
    <w:rsid w:val="00082030"/>
    <w:rsid w:val="00082946"/>
    <w:rsid w:val="00083D3B"/>
    <w:rsid w:val="0008572E"/>
    <w:rsid w:val="00085873"/>
    <w:rsid w:val="00085CF3"/>
    <w:rsid w:val="000862F6"/>
    <w:rsid w:val="00087501"/>
    <w:rsid w:val="00090E89"/>
    <w:rsid w:val="0009215C"/>
    <w:rsid w:val="0009245F"/>
    <w:rsid w:val="000932CC"/>
    <w:rsid w:val="0009493D"/>
    <w:rsid w:val="0009550E"/>
    <w:rsid w:val="00095C63"/>
    <w:rsid w:val="00096F30"/>
    <w:rsid w:val="000A0FE8"/>
    <w:rsid w:val="000A46A8"/>
    <w:rsid w:val="000A53C8"/>
    <w:rsid w:val="000A6063"/>
    <w:rsid w:val="000A6247"/>
    <w:rsid w:val="000A6486"/>
    <w:rsid w:val="000A6D7B"/>
    <w:rsid w:val="000A7382"/>
    <w:rsid w:val="000B0C93"/>
    <w:rsid w:val="000B1C90"/>
    <w:rsid w:val="000B2307"/>
    <w:rsid w:val="000B2B26"/>
    <w:rsid w:val="000B4FBA"/>
    <w:rsid w:val="000B569D"/>
    <w:rsid w:val="000B7718"/>
    <w:rsid w:val="000C134F"/>
    <w:rsid w:val="000C29F6"/>
    <w:rsid w:val="000C4656"/>
    <w:rsid w:val="000C57DF"/>
    <w:rsid w:val="000C5A26"/>
    <w:rsid w:val="000D23CD"/>
    <w:rsid w:val="000D3B7A"/>
    <w:rsid w:val="000D51C8"/>
    <w:rsid w:val="000D5AAD"/>
    <w:rsid w:val="000D7EA6"/>
    <w:rsid w:val="000E15BF"/>
    <w:rsid w:val="000E2ED7"/>
    <w:rsid w:val="000E75AB"/>
    <w:rsid w:val="000E7CAA"/>
    <w:rsid w:val="000F11C8"/>
    <w:rsid w:val="000F2492"/>
    <w:rsid w:val="000F26B3"/>
    <w:rsid w:val="000F291D"/>
    <w:rsid w:val="000F2A84"/>
    <w:rsid w:val="000F4B2C"/>
    <w:rsid w:val="000F4F90"/>
    <w:rsid w:val="000F4FC5"/>
    <w:rsid w:val="000F6EBE"/>
    <w:rsid w:val="000F741A"/>
    <w:rsid w:val="000F7663"/>
    <w:rsid w:val="00100883"/>
    <w:rsid w:val="001014E9"/>
    <w:rsid w:val="00105648"/>
    <w:rsid w:val="00105A54"/>
    <w:rsid w:val="0010686C"/>
    <w:rsid w:val="001073B4"/>
    <w:rsid w:val="0010786E"/>
    <w:rsid w:val="0011324B"/>
    <w:rsid w:val="00114365"/>
    <w:rsid w:val="001143FA"/>
    <w:rsid w:val="00114945"/>
    <w:rsid w:val="00115E3D"/>
    <w:rsid w:val="00117686"/>
    <w:rsid w:val="00117698"/>
    <w:rsid w:val="00117860"/>
    <w:rsid w:val="00120720"/>
    <w:rsid w:val="00121408"/>
    <w:rsid w:val="00121EFA"/>
    <w:rsid w:val="001226E5"/>
    <w:rsid w:val="00127670"/>
    <w:rsid w:val="00127830"/>
    <w:rsid w:val="00127DB7"/>
    <w:rsid w:val="00130637"/>
    <w:rsid w:val="00131222"/>
    <w:rsid w:val="00132B8B"/>
    <w:rsid w:val="0013415B"/>
    <w:rsid w:val="00134E9E"/>
    <w:rsid w:val="001355BA"/>
    <w:rsid w:val="00140372"/>
    <w:rsid w:val="00141E11"/>
    <w:rsid w:val="00141F4C"/>
    <w:rsid w:val="00142657"/>
    <w:rsid w:val="00142BE8"/>
    <w:rsid w:val="00144594"/>
    <w:rsid w:val="001459EE"/>
    <w:rsid w:val="00145DB5"/>
    <w:rsid w:val="00146B65"/>
    <w:rsid w:val="00146DBE"/>
    <w:rsid w:val="00147777"/>
    <w:rsid w:val="00150E60"/>
    <w:rsid w:val="00152008"/>
    <w:rsid w:val="00152546"/>
    <w:rsid w:val="001525F4"/>
    <w:rsid w:val="00154BBE"/>
    <w:rsid w:val="001550C7"/>
    <w:rsid w:val="00155620"/>
    <w:rsid w:val="00155E36"/>
    <w:rsid w:val="001563DE"/>
    <w:rsid w:val="001568BC"/>
    <w:rsid w:val="00160FCE"/>
    <w:rsid w:val="00161650"/>
    <w:rsid w:val="001624BF"/>
    <w:rsid w:val="00163C41"/>
    <w:rsid w:val="001644D1"/>
    <w:rsid w:val="001656AF"/>
    <w:rsid w:val="00167591"/>
    <w:rsid w:val="00167EA5"/>
    <w:rsid w:val="00171DD0"/>
    <w:rsid w:val="00172230"/>
    <w:rsid w:val="001728D8"/>
    <w:rsid w:val="00173947"/>
    <w:rsid w:val="00173AF9"/>
    <w:rsid w:val="00174BB0"/>
    <w:rsid w:val="00174F48"/>
    <w:rsid w:val="00175DBE"/>
    <w:rsid w:val="00181BFA"/>
    <w:rsid w:val="00183748"/>
    <w:rsid w:val="00184EB1"/>
    <w:rsid w:val="00185DDE"/>
    <w:rsid w:val="00186C4D"/>
    <w:rsid w:val="001872F0"/>
    <w:rsid w:val="00190426"/>
    <w:rsid w:val="0019130F"/>
    <w:rsid w:val="001914AF"/>
    <w:rsid w:val="00191884"/>
    <w:rsid w:val="001918FA"/>
    <w:rsid w:val="00191A5E"/>
    <w:rsid w:val="00191A75"/>
    <w:rsid w:val="001924B8"/>
    <w:rsid w:val="00192646"/>
    <w:rsid w:val="00193BB0"/>
    <w:rsid w:val="00194C4E"/>
    <w:rsid w:val="00196FF6"/>
    <w:rsid w:val="00197A6C"/>
    <w:rsid w:val="001A19A3"/>
    <w:rsid w:val="001A218F"/>
    <w:rsid w:val="001A22D6"/>
    <w:rsid w:val="001A2878"/>
    <w:rsid w:val="001A344E"/>
    <w:rsid w:val="001A591A"/>
    <w:rsid w:val="001A60AA"/>
    <w:rsid w:val="001A63D7"/>
    <w:rsid w:val="001A71C8"/>
    <w:rsid w:val="001A74BD"/>
    <w:rsid w:val="001B3B03"/>
    <w:rsid w:val="001B6F82"/>
    <w:rsid w:val="001B72DD"/>
    <w:rsid w:val="001C3738"/>
    <w:rsid w:val="001C3BB7"/>
    <w:rsid w:val="001C42ED"/>
    <w:rsid w:val="001C49F9"/>
    <w:rsid w:val="001C4BCA"/>
    <w:rsid w:val="001C4C89"/>
    <w:rsid w:val="001C754B"/>
    <w:rsid w:val="001D0D06"/>
    <w:rsid w:val="001D55A6"/>
    <w:rsid w:val="001D573B"/>
    <w:rsid w:val="001D5EC9"/>
    <w:rsid w:val="001D6CA0"/>
    <w:rsid w:val="001D6DCD"/>
    <w:rsid w:val="001D7099"/>
    <w:rsid w:val="001D728E"/>
    <w:rsid w:val="001D73E6"/>
    <w:rsid w:val="001E278C"/>
    <w:rsid w:val="001E2BF5"/>
    <w:rsid w:val="001E3499"/>
    <w:rsid w:val="001E544A"/>
    <w:rsid w:val="001E55A8"/>
    <w:rsid w:val="001E7BDD"/>
    <w:rsid w:val="001F2DDC"/>
    <w:rsid w:val="001F571A"/>
    <w:rsid w:val="001F5FB7"/>
    <w:rsid w:val="0020016E"/>
    <w:rsid w:val="00200281"/>
    <w:rsid w:val="00200513"/>
    <w:rsid w:val="002006E1"/>
    <w:rsid w:val="00201A89"/>
    <w:rsid w:val="0020201B"/>
    <w:rsid w:val="00203174"/>
    <w:rsid w:val="00205640"/>
    <w:rsid w:val="0020605A"/>
    <w:rsid w:val="00211763"/>
    <w:rsid w:val="00211E37"/>
    <w:rsid w:val="00216A8B"/>
    <w:rsid w:val="00216F25"/>
    <w:rsid w:val="00220153"/>
    <w:rsid w:val="00220F8B"/>
    <w:rsid w:val="0022197F"/>
    <w:rsid w:val="00222502"/>
    <w:rsid w:val="00222E47"/>
    <w:rsid w:val="00223F4A"/>
    <w:rsid w:val="002264B0"/>
    <w:rsid w:val="002309AA"/>
    <w:rsid w:val="00230E7F"/>
    <w:rsid w:val="00231008"/>
    <w:rsid w:val="0023185C"/>
    <w:rsid w:val="00232D38"/>
    <w:rsid w:val="00232E24"/>
    <w:rsid w:val="00232FA6"/>
    <w:rsid w:val="00233C38"/>
    <w:rsid w:val="00235AB6"/>
    <w:rsid w:val="00235D63"/>
    <w:rsid w:val="00236329"/>
    <w:rsid w:val="0023646C"/>
    <w:rsid w:val="002377D1"/>
    <w:rsid w:val="0024331E"/>
    <w:rsid w:val="00243DEC"/>
    <w:rsid w:val="002446CC"/>
    <w:rsid w:val="00244B59"/>
    <w:rsid w:val="00251094"/>
    <w:rsid w:val="002510F6"/>
    <w:rsid w:val="002557A3"/>
    <w:rsid w:val="0025618B"/>
    <w:rsid w:val="0025623A"/>
    <w:rsid w:val="00260D6B"/>
    <w:rsid w:val="0026193B"/>
    <w:rsid w:val="0026222B"/>
    <w:rsid w:val="00263B5B"/>
    <w:rsid w:val="00264116"/>
    <w:rsid w:val="00264BDF"/>
    <w:rsid w:val="00265746"/>
    <w:rsid w:val="002667FE"/>
    <w:rsid w:val="00267235"/>
    <w:rsid w:val="00267FFD"/>
    <w:rsid w:val="00270C91"/>
    <w:rsid w:val="0027108A"/>
    <w:rsid w:val="0027210D"/>
    <w:rsid w:val="00272BF4"/>
    <w:rsid w:val="00274119"/>
    <w:rsid w:val="002757BB"/>
    <w:rsid w:val="002765C5"/>
    <w:rsid w:val="002766BA"/>
    <w:rsid w:val="00277751"/>
    <w:rsid w:val="00284B15"/>
    <w:rsid w:val="00285C0E"/>
    <w:rsid w:val="002865F0"/>
    <w:rsid w:val="002872F2"/>
    <w:rsid w:val="00287482"/>
    <w:rsid w:val="00291470"/>
    <w:rsid w:val="002935DA"/>
    <w:rsid w:val="00293962"/>
    <w:rsid w:val="0029416E"/>
    <w:rsid w:val="00294D2B"/>
    <w:rsid w:val="00295E2A"/>
    <w:rsid w:val="00296105"/>
    <w:rsid w:val="0029762B"/>
    <w:rsid w:val="0029787A"/>
    <w:rsid w:val="002A13B1"/>
    <w:rsid w:val="002A1708"/>
    <w:rsid w:val="002A2707"/>
    <w:rsid w:val="002A3DB0"/>
    <w:rsid w:val="002A64E1"/>
    <w:rsid w:val="002A767E"/>
    <w:rsid w:val="002A7D90"/>
    <w:rsid w:val="002B08F9"/>
    <w:rsid w:val="002B52DE"/>
    <w:rsid w:val="002B6186"/>
    <w:rsid w:val="002B727A"/>
    <w:rsid w:val="002B77F5"/>
    <w:rsid w:val="002C3D2E"/>
    <w:rsid w:val="002C4AD0"/>
    <w:rsid w:val="002C507A"/>
    <w:rsid w:val="002D038C"/>
    <w:rsid w:val="002D108B"/>
    <w:rsid w:val="002D16F2"/>
    <w:rsid w:val="002D2220"/>
    <w:rsid w:val="002D24AF"/>
    <w:rsid w:val="002D26EF"/>
    <w:rsid w:val="002D2C21"/>
    <w:rsid w:val="002D3B93"/>
    <w:rsid w:val="002D4B54"/>
    <w:rsid w:val="002D4D67"/>
    <w:rsid w:val="002D69F0"/>
    <w:rsid w:val="002E0E8D"/>
    <w:rsid w:val="002E0FE6"/>
    <w:rsid w:val="002E15C9"/>
    <w:rsid w:val="002E260B"/>
    <w:rsid w:val="002E4C58"/>
    <w:rsid w:val="002E55B3"/>
    <w:rsid w:val="002E6F1B"/>
    <w:rsid w:val="002E7318"/>
    <w:rsid w:val="002E7CCD"/>
    <w:rsid w:val="002E7FCA"/>
    <w:rsid w:val="002F0002"/>
    <w:rsid w:val="002F053D"/>
    <w:rsid w:val="002F0AEE"/>
    <w:rsid w:val="002F10FE"/>
    <w:rsid w:val="002F35F5"/>
    <w:rsid w:val="002F47B5"/>
    <w:rsid w:val="002F4F1A"/>
    <w:rsid w:val="002F50C5"/>
    <w:rsid w:val="002F532D"/>
    <w:rsid w:val="002F5A26"/>
    <w:rsid w:val="002F7231"/>
    <w:rsid w:val="00301D19"/>
    <w:rsid w:val="003024A2"/>
    <w:rsid w:val="0030326A"/>
    <w:rsid w:val="00303356"/>
    <w:rsid w:val="0030510A"/>
    <w:rsid w:val="0030547D"/>
    <w:rsid w:val="00305628"/>
    <w:rsid w:val="003075E0"/>
    <w:rsid w:val="003079E8"/>
    <w:rsid w:val="00310AD1"/>
    <w:rsid w:val="00310D99"/>
    <w:rsid w:val="00310F86"/>
    <w:rsid w:val="003131CC"/>
    <w:rsid w:val="00313926"/>
    <w:rsid w:val="00315B2E"/>
    <w:rsid w:val="00316C8F"/>
    <w:rsid w:val="00317968"/>
    <w:rsid w:val="00317B2D"/>
    <w:rsid w:val="00317BE7"/>
    <w:rsid w:val="00317EA0"/>
    <w:rsid w:val="00320F7F"/>
    <w:rsid w:val="0032118C"/>
    <w:rsid w:val="003213F0"/>
    <w:rsid w:val="003220A3"/>
    <w:rsid w:val="003249E0"/>
    <w:rsid w:val="00325052"/>
    <w:rsid w:val="0032514D"/>
    <w:rsid w:val="00325183"/>
    <w:rsid w:val="00325351"/>
    <w:rsid w:val="00325E82"/>
    <w:rsid w:val="003260EF"/>
    <w:rsid w:val="003313AD"/>
    <w:rsid w:val="003321AB"/>
    <w:rsid w:val="003324F0"/>
    <w:rsid w:val="00332615"/>
    <w:rsid w:val="003334D3"/>
    <w:rsid w:val="00334C17"/>
    <w:rsid w:val="00336815"/>
    <w:rsid w:val="00336BE7"/>
    <w:rsid w:val="003409C0"/>
    <w:rsid w:val="00341C38"/>
    <w:rsid w:val="00341D8C"/>
    <w:rsid w:val="003423CE"/>
    <w:rsid w:val="00342647"/>
    <w:rsid w:val="003426CA"/>
    <w:rsid w:val="00344E3E"/>
    <w:rsid w:val="00346880"/>
    <w:rsid w:val="00347DD3"/>
    <w:rsid w:val="00350CB2"/>
    <w:rsid w:val="00353D82"/>
    <w:rsid w:val="00354D42"/>
    <w:rsid w:val="00354EDF"/>
    <w:rsid w:val="0035501F"/>
    <w:rsid w:val="0035519F"/>
    <w:rsid w:val="003555B8"/>
    <w:rsid w:val="003563E7"/>
    <w:rsid w:val="003610DF"/>
    <w:rsid w:val="0036206C"/>
    <w:rsid w:val="00363748"/>
    <w:rsid w:val="00366DD1"/>
    <w:rsid w:val="00370450"/>
    <w:rsid w:val="003705B9"/>
    <w:rsid w:val="00371B33"/>
    <w:rsid w:val="003722B4"/>
    <w:rsid w:val="003724CD"/>
    <w:rsid w:val="00372682"/>
    <w:rsid w:val="00374087"/>
    <w:rsid w:val="00376256"/>
    <w:rsid w:val="0037660F"/>
    <w:rsid w:val="00376675"/>
    <w:rsid w:val="0037761F"/>
    <w:rsid w:val="00377D53"/>
    <w:rsid w:val="003811A9"/>
    <w:rsid w:val="003830EE"/>
    <w:rsid w:val="0038332B"/>
    <w:rsid w:val="0038610E"/>
    <w:rsid w:val="003867EA"/>
    <w:rsid w:val="00387DB5"/>
    <w:rsid w:val="00387DC8"/>
    <w:rsid w:val="003911A7"/>
    <w:rsid w:val="00393980"/>
    <w:rsid w:val="00393BEA"/>
    <w:rsid w:val="00393ED4"/>
    <w:rsid w:val="0039546D"/>
    <w:rsid w:val="00397693"/>
    <w:rsid w:val="00397B25"/>
    <w:rsid w:val="00397FAC"/>
    <w:rsid w:val="003A0E7D"/>
    <w:rsid w:val="003A15B8"/>
    <w:rsid w:val="003A3134"/>
    <w:rsid w:val="003A3C8A"/>
    <w:rsid w:val="003A3DC7"/>
    <w:rsid w:val="003A40CC"/>
    <w:rsid w:val="003A514B"/>
    <w:rsid w:val="003A5608"/>
    <w:rsid w:val="003A589F"/>
    <w:rsid w:val="003A624E"/>
    <w:rsid w:val="003A6707"/>
    <w:rsid w:val="003B1C24"/>
    <w:rsid w:val="003B4384"/>
    <w:rsid w:val="003B49E6"/>
    <w:rsid w:val="003B5B81"/>
    <w:rsid w:val="003C0A92"/>
    <w:rsid w:val="003C1202"/>
    <w:rsid w:val="003C23F4"/>
    <w:rsid w:val="003C2BE9"/>
    <w:rsid w:val="003C2C54"/>
    <w:rsid w:val="003C332B"/>
    <w:rsid w:val="003C5999"/>
    <w:rsid w:val="003C66EC"/>
    <w:rsid w:val="003C6D9E"/>
    <w:rsid w:val="003D0CD7"/>
    <w:rsid w:val="003D4378"/>
    <w:rsid w:val="003D4944"/>
    <w:rsid w:val="003D55EE"/>
    <w:rsid w:val="003D5EA7"/>
    <w:rsid w:val="003D7609"/>
    <w:rsid w:val="003D7E07"/>
    <w:rsid w:val="003E03E1"/>
    <w:rsid w:val="003E05E3"/>
    <w:rsid w:val="003E06CC"/>
    <w:rsid w:val="003E1019"/>
    <w:rsid w:val="003E1FB3"/>
    <w:rsid w:val="003E2CB1"/>
    <w:rsid w:val="003E32F4"/>
    <w:rsid w:val="003E3999"/>
    <w:rsid w:val="003E4DF6"/>
    <w:rsid w:val="003E57AE"/>
    <w:rsid w:val="003E5E0C"/>
    <w:rsid w:val="003E5F6B"/>
    <w:rsid w:val="003E6704"/>
    <w:rsid w:val="003E6A72"/>
    <w:rsid w:val="003E6F1D"/>
    <w:rsid w:val="003E72B2"/>
    <w:rsid w:val="003F09DB"/>
    <w:rsid w:val="003F0D86"/>
    <w:rsid w:val="003F14A8"/>
    <w:rsid w:val="003F1569"/>
    <w:rsid w:val="003F3EE7"/>
    <w:rsid w:val="003F41E6"/>
    <w:rsid w:val="003F4540"/>
    <w:rsid w:val="003F4BD4"/>
    <w:rsid w:val="003F7B8C"/>
    <w:rsid w:val="004021EB"/>
    <w:rsid w:val="00402BFD"/>
    <w:rsid w:val="00404199"/>
    <w:rsid w:val="004045A6"/>
    <w:rsid w:val="004114E2"/>
    <w:rsid w:val="00411AD9"/>
    <w:rsid w:val="004125D2"/>
    <w:rsid w:val="00413054"/>
    <w:rsid w:val="00414750"/>
    <w:rsid w:val="004148D3"/>
    <w:rsid w:val="0041590E"/>
    <w:rsid w:val="00416061"/>
    <w:rsid w:val="00417B5F"/>
    <w:rsid w:val="00420950"/>
    <w:rsid w:val="00425205"/>
    <w:rsid w:val="00425466"/>
    <w:rsid w:val="004266AA"/>
    <w:rsid w:val="00426DA6"/>
    <w:rsid w:val="00427A95"/>
    <w:rsid w:val="00430985"/>
    <w:rsid w:val="0043127B"/>
    <w:rsid w:val="004313C8"/>
    <w:rsid w:val="00431E11"/>
    <w:rsid w:val="00433121"/>
    <w:rsid w:val="004331DE"/>
    <w:rsid w:val="00434672"/>
    <w:rsid w:val="00434DC8"/>
    <w:rsid w:val="00435508"/>
    <w:rsid w:val="0043613A"/>
    <w:rsid w:val="00436232"/>
    <w:rsid w:val="004377FE"/>
    <w:rsid w:val="00437975"/>
    <w:rsid w:val="00437A21"/>
    <w:rsid w:val="00440945"/>
    <w:rsid w:val="00442D07"/>
    <w:rsid w:val="00443E31"/>
    <w:rsid w:val="00443F9D"/>
    <w:rsid w:val="00444704"/>
    <w:rsid w:val="004454D1"/>
    <w:rsid w:val="004469F4"/>
    <w:rsid w:val="00446EDF"/>
    <w:rsid w:val="0045032C"/>
    <w:rsid w:val="00450FC2"/>
    <w:rsid w:val="00452C9D"/>
    <w:rsid w:val="00452FF8"/>
    <w:rsid w:val="00453AAE"/>
    <w:rsid w:val="00453CD1"/>
    <w:rsid w:val="004552A9"/>
    <w:rsid w:val="0045594A"/>
    <w:rsid w:val="00455D25"/>
    <w:rsid w:val="00455FB3"/>
    <w:rsid w:val="004571BB"/>
    <w:rsid w:val="004575E4"/>
    <w:rsid w:val="00457905"/>
    <w:rsid w:val="00460156"/>
    <w:rsid w:val="004605A8"/>
    <w:rsid w:val="004606F4"/>
    <w:rsid w:val="004617F2"/>
    <w:rsid w:val="00461EDB"/>
    <w:rsid w:val="00462742"/>
    <w:rsid w:val="004628EB"/>
    <w:rsid w:val="00463330"/>
    <w:rsid w:val="00463C6C"/>
    <w:rsid w:val="00463C6E"/>
    <w:rsid w:val="00464324"/>
    <w:rsid w:val="004651CB"/>
    <w:rsid w:val="004665DA"/>
    <w:rsid w:val="00467F57"/>
    <w:rsid w:val="0047061C"/>
    <w:rsid w:val="00471B82"/>
    <w:rsid w:val="004727AA"/>
    <w:rsid w:val="00472C82"/>
    <w:rsid w:val="0047405E"/>
    <w:rsid w:val="004753AE"/>
    <w:rsid w:val="0047546A"/>
    <w:rsid w:val="00475D06"/>
    <w:rsid w:val="00476193"/>
    <w:rsid w:val="00477C30"/>
    <w:rsid w:val="00480C1E"/>
    <w:rsid w:val="00480F18"/>
    <w:rsid w:val="0048106E"/>
    <w:rsid w:val="00481EF8"/>
    <w:rsid w:val="0048307D"/>
    <w:rsid w:val="004859CA"/>
    <w:rsid w:val="004873A4"/>
    <w:rsid w:val="00487F50"/>
    <w:rsid w:val="004913B1"/>
    <w:rsid w:val="0049259F"/>
    <w:rsid w:val="00493636"/>
    <w:rsid w:val="00495185"/>
    <w:rsid w:val="00495BE1"/>
    <w:rsid w:val="004967FB"/>
    <w:rsid w:val="004A041D"/>
    <w:rsid w:val="004A08BD"/>
    <w:rsid w:val="004A3A24"/>
    <w:rsid w:val="004A3F0D"/>
    <w:rsid w:val="004A4251"/>
    <w:rsid w:val="004A5494"/>
    <w:rsid w:val="004A706E"/>
    <w:rsid w:val="004B18A4"/>
    <w:rsid w:val="004B4C40"/>
    <w:rsid w:val="004B595C"/>
    <w:rsid w:val="004B776A"/>
    <w:rsid w:val="004B79EE"/>
    <w:rsid w:val="004C01E3"/>
    <w:rsid w:val="004C08C5"/>
    <w:rsid w:val="004C2CCB"/>
    <w:rsid w:val="004C2D58"/>
    <w:rsid w:val="004C37D6"/>
    <w:rsid w:val="004C5045"/>
    <w:rsid w:val="004D258D"/>
    <w:rsid w:val="004D29AE"/>
    <w:rsid w:val="004D5A10"/>
    <w:rsid w:val="004D67D3"/>
    <w:rsid w:val="004D68E4"/>
    <w:rsid w:val="004E01CF"/>
    <w:rsid w:val="004E145A"/>
    <w:rsid w:val="004E16A0"/>
    <w:rsid w:val="004E2166"/>
    <w:rsid w:val="004E247F"/>
    <w:rsid w:val="004E2D45"/>
    <w:rsid w:val="004E384D"/>
    <w:rsid w:val="004E4270"/>
    <w:rsid w:val="004E4E0F"/>
    <w:rsid w:val="004E592E"/>
    <w:rsid w:val="004E6176"/>
    <w:rsid w:val="004E623F"/>
    <w:rsid w:val="004E6C9D"/>
    <w:rsid w:val="004E7202"/>
    <w:rsid w:val="004E7E2C"/>
    <w:rsid w:val="004F0CC8"/>
    <w:rsid w:val="004F1F8B"/>
    <w:rsid w:val="004F201F"/>
    <w:rsid w:val="004F2D2F"/>
    <w:rsid w:val="004F4DF1"/>
    <w:rsid w:val="00500C46"/>
    <w:rsid w:val="00505781"/>
    <w:rsid w:val="005058A8"/>
    <w:rsid w:val="00506D47"/>
    <w:rsid w:val="0050739A"/>
    <w:rsid w:val="00507C94"/>
    <w:rsid w:val="00511891"/>
    <w:rsid w:val="00512734"/>
    <w:rsid w:val="00512882"/>
    <w:rsid w:val="00512948"/>
    <w:rsid w:val="0051372B"/>
    <w:rsid w:val="00513B24"/>
    <w:rsid w:val="00514D47"/>
    <w:rsid w:val="00514F21"/>
    <w:rsid w:val="005160A7"/>
    <w:rsid w:val="00516E4B"/>
    <w:rsid w:val="0051703A"/>
    <w:rsid w:val="0051746F"/>
    <w:rsid w:val="00517503"/>
    <w:rsid w:val="005179AF"/>
    <w:rsid w:val="00520F1E"/>
    <w:rsid w:val="00521C27"/>
    <w:rsid w:val="005227F3"/>
    <w:rsid w:val="00524743"/>
    <w:rsid w:val="00525769"/>
    <w:rsid w:val="00525A27"/>
    <w:rsid w:val="00527364"/>
    <w:rsid w:val="00527F5E"/>
    <w:rsid w:val="00530036"/>
    <w:rsid w:val="005303C6"/>
    <w:rsid w:val="0053357A"/>
    <w:rsid w:val="00533871"/>
    <w:rsid w:val="00534D26"/>
    <w:rsid w:val="00535B4C"/>
    <w:rsid w:val="00537154"/>
    <w:rsid w:val="00537A28"/>
    <w:rsid w:val="00540A85"/>
    <w:rsid w:val="00540F35"/>
    <w:rsid w:val="005411C9"/>
    <w:rsid w:val="00542D2D"/>
    <w:rsid w:val="00543AC0"/>
    <w:rsid w:val="00543E74"/>
    <w:rsid w:val="0054408A"/>
    <w:rsid w:val="00544D1F"/>
    <w:rsid w:val="00545C2A"/>
    <w:rsid w:val="0054631B"/>
    <w:rsid w:val="005466EC"/>
    <w:rsid w:val="0054788F"/>
    <w:rsid w:val="00547B11"/>
    <w:rsid w:val="00550EAC"/>
    <w:rsid w:val="00551554"/>
    <w:rsid w:val="005528AF"/>
    <w:rsid w:val="00552E9F"/>
    <w:rsid w:val="00555781"/>
    <w:rsid w:val="0055650F"/>
    <w:rsid w:val="00557466"/>
    <w:rsid w:val="00560482"/>
    <w:rsid w:val="00561A1F"/>
    <w:rsid w:val="00562C66"/>
    <w:rsid w:val="00562D8C"/>
    <w:rsid w:val="0056446B"/>
    <w:rsid w:val="00564BED"/>
    <w:rsid w:val="00564E9D"/>
    <w:rsid w:val="005656FD"/>
    <w:rsid w:val="005666EB"/>
    <w:rsid w:val="0056679A"/>
    <w:rsid w:val="0056769D"/>
    <w:rsid w:val="005705A8"/>
    <w:rsid w:val="00570A6D"/>
    <w:rsid w:val="00572466"/>
    <w:rsid w:val="00572FDF"/>
    <w:rsid w:val="005747A7"/>
    <w:rsid w:val="00575777"/>
    <w:rsid w:val="00577BDD"/>
    <w:rsid w:val="0058063F"/>
    <w:rsid w:val="00582C31"/>
    <w:rsid w:val="00587276"/>
    <w:rsid w:val="00590667"/>
    <w:rsid w:val="00590F18"/>
    <w:rsid w:val="005916A6"/>
    <w:rsid w:val="0059519A"/>
    <w:rsid w:val="0059519E"/>
    <w:rsid w:val="00595203"/>
    <w:rsid w:val="00595BCA"/>
    <w:rsid w:val="00595DCC"/>
    <w:rsid w:val="00595F8D"/>
    <w:rsid w:val="00597B85"/>
    <w:rsid w:val="005A0E64"/>
    <w:rsid w:val="005A15EC"/>
    <w:rsid w:val="005A2D24"/>
    <w:rsid w:val="005A35D8"/>
    <w:rsid w:val="005A48C3"/>
    <w:rsid w:val="005A7766"/>
    <w:rsid w:val="005A7C5F"/>
    <w:rsid w:val="005B00EE"/>
    <w:rsid w:val="005B0948"/>
    <w:rsid w:val="005B1A7D"/>
    <w:rsid w:val="005B23BF"/>
    <w:rsid w:val="005B41DC"/>
    <w:rsid w:val="005B5550"/>
    <w:rsid w:val="005B79F0"/>
    <w:rsid w:val="005C03A8"/>
    <w:rsid w:val="005C13BC"/>
    <w:rsid w:val="005C1E30"/>
    <w:rsid w:val="005C1EE5"/>
    <w:rsid w:val="005C2C30"/>
    <w:rsid w:val="005C2F0D"/>
    <w:rsid w:val="005C3098"/>
    <w:rsid w:val="005C476B"/>
    <w:rsid w:val="005C5FAE"/>
    <w:rsid w:val="005C7060"/>
    <w:rsid w:val="005C745E"/>
    <w:rsid w:val="005C7D46"/>
    <w:rsid w:val="005D0B0F"/>
    <w:rsid w:val="005D0F14"/>
    <w:rsid w:val="005D208A"/>
    <w:rsid w:val="005D28D4"/>
    <w:rsid w:val="005D372A"/>
    <w:rsid w:val="005D422D"/>
    <w:rsid w:val="005D736E"/>
    <w:rsid w:val="005D7D22"/>
    <w:rsid w:val="005E07C1"/>
    <w:rsid w:val="005E1E5D"/>
    <w:rsid w:val="005E5611"/>
    <w:rsid w:val="005E6C22"/>
    <w:rsid w:val="005E76FC"/>
    <w:rsid w:val="005E79FE"/>
    <w:rsid w:val="005F069A"/>
    <w:rsid w:val="005F1DAE"/>
    <w:rsid w:val="005F1E0F"/>
    <w:rsid w:val="005F1FFC"/>
    <w:rsid w:val="005F3139"/>
    <w:rsid w:val="005F3D7D"/>
    <w:rsid w:val="005F429F"/>
    <w:rsid w:val="005F4D91"/>
    <w:rsid w:val="005F52A9"/>
    <w:rsid w:val="005F57F9"/>
    <w:rsid w:val="005F7738"/>
    <w:rsid w:val="006023C8"/>
    <w:rsid w:val="0060240F"/>
    <w:rsid w:val="00604468"/>
    <w:rsid w:val="00605A69"/>
    <w:rsid w:val="00605BD4"/>
    <w:rsid w:val="00606608"/>
    <w:rsid w:val="00606765"/>
    <w:rsid w:val="00607DC0"/>
    <w:rsid w:val="00610F60"/>
    <w:rsid w:val="006117C5"/>
    <w:rsid w:val="006117CB"/>
    <w:rsid w:val="006129A4"/>
    <w:rsid w:val="006137F1"/>
    <w:rsid w:val="00614777"/>
    <w:rsid w:val="00615350"/>
    <w:rsid w:val="00615841"/>
    <w:rsid w:val="00616FCD"/>
    <w:rsid w:val="00620DAC"/>
    <w:rsid w:val="00623E3E"/>
    <w:rsid w:val="00623E98"/>
    <w:rsid w:val="00623F2A"/>
    <w:rsid w:val="00624A49"/>
    <w:rsid w:val="0062501C"/>
    <w:rsid w:val="00625730"/>
    <w:rsid w:val="006262DA"/>
    <w:rsid w:val="006265AA"/>
    <w:rsid w:val="0062695D"/>
    <w:rsid w:val="00627171"/>
    <w:rsid w:val="0062727F"/>
    <w:rsid w:val="00627FBF"/>
    <w:rsid w:val="00630662"/>
    <w:rsid w:val="0063097F"/>
    <w:rsid w:val="00630CF1"/>
    <w:rsid w:val="00630DBA"/>
    <w:rsid w:val="00632468"/>
    <w:rsid w:val="00632B56"/>
    <w:rsid w:val="006339CF"/>
    <w:rsid w:val="0063532C"/>
    <w:rsid w:val="0063584D"/>
    <w:rsid w:val="006358BA"/>
    <w:rsid w:val="006361EE"/>
    <w:rsid w:val="006375E3"/>
    <w:rsid w:val="006377C0"/>
    <w:rsid w:val="0064171F"/>
    <w:rsid w:val="006432D6"/>
    <w:rsid w:val="0064484D"/>
    <w:rsid w:val="006459DA"/>
    <w:rsid w:val="00646343"/>
    <w:rsid w:val="00647FD8"/>
    <w:rsid w:val="006508AE"/>
    <w:rsid w:val="00651743"/>
    <w:rsid w:val="0065180F"/>
    <w:rsid w:val="00653831"/>
    <w:rsid w:val="00661701"/>
    <w:rsid w:val="00662239"/>
    <w:rsid w:val="006625B7"/>
    <w:rsid w:val="00662D78"/>
    <w:rsid w:val="006632B5"/>
    <w:rsid w:val="0066349F"/>
    <w:rsid w:val="00663E04"/>
    <w:rsid w:val="006645A6"/>
    <w:rsid w:val="00664828"/>
    <w:rsid w:val="00664C37"/>
    <w:rsid w:val="00667E80"/>
    <w:rsid w:val="00671145"/>
    <w:rsid w:val="006712CE"/>
    <w:rsid w:val="006713A9"/>
    <w:rsid w:val="00671BF3"/>
    <w:rsid w:val="00674411"/>
    <w:rsid w:val="006752DD"/>
    <w:rsid w:val="00677749"/>
    <w:rsid w:val="00677D33"/>
    <w:rsid w:val="006836E5"/>
    <w:rsid w:val="00683EBF"/>
    <w:rsid w:val="0068539C"/>
    <w:rsid w:val="006860F2"/>
    <w:rsid w:val="006901DE"/>
    <w:rsid w:val="006906F2"/>
    <w:rsid w:val="00691619"/>
    <w:rsid w:val="0069281A"/>
    <w:rsid w:val="00693058"/>
    <w:rsid w:val="0069409D"/>
    <w:rsid w:val="0069410B"/>
    <w:rsid w:val="00694383"/>
    <w:rsid w:val="00696061"/>
    <w:rsid w:val="00696EF8"/>
    <w:rsid w:val="006A0165"/>
    <w:rsid w:val="006A12B6"/>
    <w:rsid w:val="006A1768"/>
    <w:rsid w:val="006A3A9C"/>
    <w:rsid w:val="006A4615"/>
    <w:rsid w:val="006A4890"/>
    <w:rsid w:val="006A56C2"/>
    <w:rsid w:val="006A6608"/>
    <w:rsid w:val="006A6E74"/>
    <w:rsid w:val="006B02CA"/>
    <w:rsid w:val="006B2155"/>
    <w:rsid w:val="006B274B"/>
    <w:rsid w:val="006B40D1"/>
    <w:rsid w:val="006B4E5A"/>
    <w:rsid w:val="006B550D"/>
    <w:rsid w:val="006B7AFE"/>
    <w:rsid w:val="006B7EAA"/>
    <w:rsid w:val="006C0680"/>
    <w:rsid w:val="006C1F3A"/>
    <w:rsid w:val="006C2343"/>
    <w:rsid w:val="006C2C16"/>
    <w:rsid w:val="006C325E"/>
    <w:rsid w:val="006C4D1A"/>
    <w:rsid w:val="006C63FD"/>
    <w:rsid w:val="006D0C57"/>
    <w:rsid w:val="006D177D"/>
    <w:rsid w:val="006D2534"/>
    <w:rsid w:val="006D30BD"/>
    <w:rsid w:val="006D4203"/>
    <w:rsid w:val="006D42E7"/>
    <w:rsid w:val="006D5396"/>
    <w:rsid w:val="006D68F0"/>
    <w:rsid w:val="006D721D"/>
    <w:rsid w:val="006E003D"/>
    <w:rsid w:val="006E02E0"/>
    <w:rsid w:val="006E2639"/>
    <w:rsid w:val="006E5087"/>
    <w:rsid w:val="006E5299"/>
    <w:rsid w:val="006E5343"/>
    <w:rsid w:val="006E68D9"/>
    <w:rsid w:val="006F0B2E"/>
    <w:rsid w:val="006F0C12"/>
    <w:rsid w:val="006F1244"/>
    <w:rsid w:val="006F41EF"/>
    <w:rsid w:val="006F59A9"/>
    <w:rsid w:val="006F6D0D"/>
    <w:rsid w:val="006F7298"/>
    <w:rsid w:val="00700776"/>
    <w:rsid w:val="00701242"/>
    <w:rsid w:val="00701BB7"/>
    <w:rsid w:val="00702C5E"/>
    <w:rsid w:val="007030F3"/>
    <w:rsid w:val="00703B3C"/>
    <w:rsid w:val="00703EBE"/>
    <w:rsid w:val="0070439A"/>
    <w:rsid w:val="00705099"/>
    <w:rsid w:val="00707FAE"/>
    <w:rsid w:val="00710119"/>
    <w:rsid w:val="007109EC"/>
    <w:rsid w:val="00710E61"/>
    <w:rsid w:val="00713574"/>
    <w:rsid w:val="0071385A"/>
    <w:rsid w:val="00717A1E"/>
    <w:rsid w:val="007205B6"/>
    <w:rsid w:val="0072084F"/>
    <w:rsid w:val="007256F0"/>
    <w:rsid w:val="00725C68"/>
    <w:rsid w:val="0072621F"/>
    <w:rsid w:val="00726B4F"/>
    <w:rsid w:val="007273B0"/>
    <w:rsid w:val="0072753A"/>
    <w:rsid w:val="00727628"/>
    <w:rsid w:val="007306EA"/>
    <w:rsid w:val="00731544"/>
    <w:rsid w:val="00731AB0"/>
    <w:rsid w:val="00732AE3"/>
    <w:rsid w:val="00733BCC"/>
    <w:rsid w:val="00734185"/>
    <w:rsid w:val="007342EE"/>
    <w:rsid w:val="007365A1"/>
    <w:rsid w:val="007365DD"/>
    <w:rsid w:val="00736DCA"/>
    <w:rsid w:val="00737E25"/>
    <w:rsid w:val="0074138C"/>
    <w:rsid w:val="00744018"/>
    <w:rsid w:val="00744EDF"/>
    <w:rsid w:val="007463A5"/>
    <w:rsid w:val="00747AD9"/>
    <w:rsid w:val="0075374A"/>
    <w:rsid w:val="00756548"/>
    <w:rsid w:val="007570E1"/>
    <w:rsid w:val="00757C4A"/>
    <w:rsid w:val="00762518"/>
    <w:rsid w:val="007626C1"/>
    <w:rsid w:val="007636F9"/>
    <w:rsid w:val="00770619"/>
    <w:rsid w:val="00770686"/>
    <w:rsid w:val="00770882"/>
    <w:rsid w:val="00771F9D"/>
    <w:rsid w:val="0077363C"/>
    <w:rsid w:val="0077580F"/>
    <w:rsid w:val="00781992"/>
    <w:rsid w:val="00781DDC"/>
    <w:rsid w:val="0078210F"/>
    <w:rsid w:val="00783194"/>
    <w:rsid w:val="007834C8"/>
    <w:rsid w:val="00783C18"/>
    <w:rsid w:val="00783C62"/>
    <w:rsid w:val="00784DBF"/>
    <w:rsid w:val="00784F57"/>
    <w:rsid w:val="00785767"/>
    <w:rsid w:val="00787C96"/>
    <w:rsid w:val="00790B1C"/>
    <w:rsid w:val="00790EC6"/>
    <w:rsid w:val="00792891"/>
    <w:rsid w:val="00793727"/>
    <w:rsid w:val="00794DEA"/>
    <w:rsid w:val="0079584C"/>
    <w:rsid w:val="00796C47"/>
    <w:rsid w:val="00797249"/>
    <w:rsid w:val="007A0861"/>
    <w:rsid w:val="007A42D8"/>
    <w:rsid w:val="007A62F3"/>
    <w:rsid w:val="007A68F3"/>
    <w:rsid w:val="007A6B15"/>
    <w:rsid w:val="007A6C56"/>
    <w:rsid w:val="007A7349"/>
    <w:rsid w:val="007A7D8C"/>
    <w:rsid w:val="007B13B6"/>
    <w:rsid w:val="007B1920"/>
    <w:rsid w:val="007B1C30"/>
    <w:rsid w:val="007B3152"/>
    <w:rsid w:val="007B3CD4"/>
    <w:rsid w:val="007B431A"/>
    <w:rsid w:val="007B4C56"/>
    <w:rsid w:val="007B553E"/>
    <w:rsid w:val="007B7C06"/>
    <w:rsid w:val="007C1105"/>
    <w:rsid w:val="007C4895"/>
    <w:rsid w:val="007C49B2"/>
    <w:rsid w:val="007C5982"/>
    <w:rsid w:val="007C6417"/>
    <w:rsid w:val="007C663D"/>
    <w:rsid w:val="007C7A72"/>
    <w:rsid w:val="007D12BF"/>
    <w:rsid w:val="007D1965"/>
    <w:rsid w:val="007D4740"/>
    <w:rsid w:val="007D55D0"/>
    <w:rsid w:val="007D61F9"/>
    <w:rsid w:val="007D643B"/>
    <w:rsid w:val="007D76A2"/>
    <w:rsid w:val="007E260C"/>
    <w:rsid w:val="007E26E9"/>
    <w:rsid w:val="007E2B3B"/>
    <w:rsid w:val="007E3135"/>
    <w:rsid w:val="007E3AB9"/>
    <w:rsid w:val="007E3E25"/>
    <w:rsid w:val="007E429C"/>
    <w:rsid w:val="007E4C99"/>
    <w:rsid w:val="007E5E31"/>
    <w:rsid w:val="007E7C56"/>
    <w:rsid w:val="007E7F80"/>
    <w:rsid w:val="007F0422"/>
    <w:rsid w:val="007F0696"/>
    <w:rsid w:val="007F0E68"/>
    <w:rsid w:val="007F250F"/>
    <w:rsid w:val="007F28A0"/>
    <w:rsid w:val="007F2F35"/>
    <w:rsid w:val="007F3438"/>
    <w:rsid w:val="007F3861"/>
    <w:rsid w:val="007F4905"/>
    <w:rsid w:val="007F5E69"/>
    <w:rsid w:val="007F7563"/>
    <w:rsid w:val="008016FE"/>
    <w:rsid w:val="00802016"/>
    <w:rsid w:val="008029C0"/>
    <w:rsid w:val="008032A4"/>
    <w:rsid w:val="00804BF0"/>
    <w:rsid w:val="00805D95"/>
    <w:rsid w:val="008062B2"/>
    <w:rsid w:val="0080684A"/>
    <w:rsid w:val="00806E01"/>
    <w:rsid w:val="00810B7A"/>
    <w:rsid w:val="008122A3"/>
    <w:rsid w:val="0081281D"/>
    <w:rsid w:val="0081352A"/>
    <w:rsid w:val="008135F2"/>
    <w:rsid w:val="0081363B"/>
    <w:rsid w:val="008148C6"/>
    <w:rsid w:val="00815A4D"/>
    <w:rsid w:val="00817912"/>
    <w:rsid w:val="008214A5"/>
    <w:rsid w:val="008223EA"/>
    <w:rsid w:val="00822553"/>
    <w:rsid w:val="00824FD7"/>
    <w:rsid w:val="00826ADB"/>
    <w:rsid w:val="00827ACA"/>
    <w:rsid w:val="00830A65"/>
    <w:rsid w:val="00831ADA"/>
    <w:rsid w:val="00831DD6"/>
    <w:rsid w:val="00831ED1"/>
    <w:rsid w:val="00832DBC"/>
    <w:rsid w:val="00834FFC"/>
    <w:rsid w:val="00837640"/>
    <w:rsid w:val="00837F56"/>
    <w:rsid w:val="008407BD"/>
    <w:rsid w:val="00841AB5"/>
    <w:rsid w:val="00841DBE"/>
    <w:rsid w:val="008434E2"/>
    <w:rsid w:val="00843B94"/>
    <w:rsid w:val="008453C6"/>
    <w:rsid w:val="008459DB"/>
    <w:rsid w:val="00846192"/>
    <w:rsid w:val="00850BED"/>
    <w:rsid w:val="00851001"/>
    <w:rsid w:val="008511B2"/>
    <w:rsid w:val="008513AD"/>
    <w:rsid w:val="0085411F"/>
    <w:rsid w:val="0085701A"/>
    <w:rsid w:val="00857CD0"/>
    <w:rsid w:val="00861D09"/>
    <w:rsid w:val="00863A6D"/>
    <w:rsid w:val="00863B09"/>
    <w:rsid w:val="00864CFC"/>
    <w:rsid w:val="008656A0"/>
    <w:rsid w:val="00865AC3"/>
    <w:rsid w:val="00867BE6"/>
    <w:rsid w:val="00870EA4"/>
    <w:rsid w:val="00872C45"/>
    <w:rsid w:val="0087302B"/>
    <w:rsid w:val="00877C7F"/>
    <w:rsid w:val="008800EE"/>
    <w:rsid w:val="00880107"/>
    <w:rsid w:val="008807DD"/>
    <w:rsid w:val="00880F66"/>
    <w:rsid w:val="0088105A"/>
    <w:rsid w:val="0088281F"/>
    <w:rsid w:val="00883047"/>
    <w:rsid w:val="00883AE3"/>
    <w:rsid w:val="00884511"/>
    <w:rsid w:val="00884AC6"/>
    <w:rsid w:val="008867DB"/>
    <w:rsid w:val="00891448"/>
    <w:rsid w:val="00893190"/>
    <w:rsid w:val="00893D68"/>
    <w:rsid w:val="00894B45"/>
    <w:rsid w:val="0089522D"/>
    <w:rsid w:val="00895383"/>
    <w:rsid w:val="00895474"/>
    <w:rsid w:val="0089585D"/>
    <w:rsid w:val="00895F3A"/>
    <w:rsid w:val="00895FFC"/>
    <w:rsid w:val="008A12B1"/>
    <w:rsid w:val="008A4B69"/>
    <w:rsid w:val="008A5B7B"/>
    <w:rsid w:val="008A6080"/>
    <w:rsid w:val="008A648E"/>
    <w:rsid w:val="008A790B"/>
    <w:rsid w:val="008B0574"/>
    <w:rsid w:val="008B1588"/>
    <w:rsid w:val="008B3CDC"/>
    <w:rsid w:val="008B64F3"/>
    <w:rsid w:val="008B6B3B"/>
    <w:rsid w:val="008B6E4D"/>
    <w:rsid w:val="008B77E6"/>
    <w:rsid w:val="008B7A61"/>
    <w:rsid w:val="008B7EB2"/>
    <w:rsid w:val="008C3CC6"/>
    <w:rsid w:val="008C4D5C"/>
    <w:rsid w:val="008C74A5"/>
    <w:rsid w:val="008D0F2D"/>
    <w:rsid w:val="008D3E4D"/>
    <w:rsid w:val="008D42B9"/>
    <w:rsid w:val="008D5D71"/>
    <w:rsid w:val="008D6888"/>
    <w:rsid w:val="008E03A0"/>
    <w:rsid w:val="008E2421"/>
    <w:rsid w:val="008E28E5"/>
    <w:rsid w:val="008E2AEA"/>
    <w:rsid w:val="008E2BF1"/>
    <w:rsid w:val="008E52E0"/>
    <w:rsid w:val="008E54A8"/>
    <w:rsid w:val="008E5782"/>
    <w:rsid w:val="008E621A"/>
    <w:rsid w:val="008E6902"/>
    <w:rsid w:val="008F0FD5"/>
    <w:rsid w:val="008F14E8"/>
    <w:rsid w:val="008F15BC"/>
    <w:rsid w:val="008F1C0A"/>
    <w:rsid w:val="008F1D5E"/>
    <w:rsid w:val="008F3833"/>
    <w:rsid w:val="008F44FA"/>
    <w:rsid w:val="008F61E5"/>
    <w:rsid w:val="00900799"/>
    <w:rsid w:val="00901186"/>
    <w:rsid w:val="00901806"/>
    <w:rsid w:val="00901A48"/>
    <w:rsid w:val="00903939"/>
    <w:rsid w:val="00906959"/>
    <w:rsid w:val="00906D7F"/>
    <w:rsid w:val="009115E5"/>
    <w:rsid w:val="0091231B"/>
    <w:rsid w:val="0091355C"/>
    <w:rsid w:val="00913CFC"/>
    <w:rsid w:val="0091419F"/>
    <w:rsid w:val="00916382"/>
    <w:rsid w:val="00921151"/>
    <w:rsid w:val="0092249D"/>
    <w:rsid w:val="00923789"/>
    <w:rsid w:val="00923A81"/>
    <w:rsid w:val="00925126"/>
    <w:rsid w:val="00925C80"/>
    <w:rsid w:val="00925D5A"/>
    <w:rsid w:val="0093079F"/>
    <w:rsid w:val="00930A7A"/>
    <w:rsid w:val="00930BA9"/>
    <w:rsid w:val="00931800"/>
    <w:rsid w:val="00931845"/>
    <w:rsid w:val="00932308"/>
    <w:rsid w:val="00932FC6"/>
    <w:rsid w:val="0093396A"/>
    <w:rsid w:val="009352D6"/>
    <w:rsid w:val="00935B21"/>
    <w:rsid w:val="009375B8"/>
    <w:rsid w:val="0093778D"/>
    <w:rsid w:val="009411BA"/>
    <w:rsid w:val="0094220C"/>
    <w:rsid w:val="0094230C"/>
    <w:rsid w:val="00942AA8"/>
    <w:rsid w:val="0094363E"/>
    <w:rsid w:val="00943CB4"/>
    <w:rsid w:val="00944397"/>
    <w:rsid w:val="00945A86"/>
    <w:rsid w:val="00945F10"/>
    <w:rsid w:val="009478C7"/>
    <w:rsid w:val="00947A98"/>
    <w:rsid w:val="009501E6"/>
    <w:rsid w:val="00950625"/>
    <w:rsid w:val="00951372"/>
    <w:rsid w:val="0095364C"/>
    <w:rsid w:val="00953A87"/>
    <w:rsid w:val="00953A8D"/>
    <w:rsid w:val="00953E76"/>
    <w:rsid w:val="009544F2"/>
    <w:rsid w:val="009566A3"/>
    <w:rsid w:val="009576AC"/>
    <w:rsid w:val="00960101"/>
    <w:rsid w:val="00961B1B"/>
    <w:rsid w:val="00963115"/>
    <w:rsid w:val="00963AC4"/>
    <w:rsid w:val="00964205"/>
    <w:rsid w:val="009650F0"/>
    <w:rsid w:val="00967E30"/>
    <w:rsid w:val="00970E72"/>
    <w:rsid w:val="0097210D"/>
    <w:rsid w:val="0097237D"/>
    <w:rsid w:val="00973E9C"/>
    <w:rsid w:val="00974E97"/>
    <w:rsid w:val="0097622A"/>
    <w:rsid w:val="009817FE"/>
    <w:rsid w:val="00985148"/>
    <w:rsid w:val="009854D7"/>
    <w:rsid w:val="00985F47"/>
    <w:rsid w:val="00987DD6"/>
    <w:rsid w:val="009908FE"/>
    <w:rsid w:val="009910EA"/>
    <w:rsid w:val="009910FF"/>
    <w:rsid w:val="00994575"/>
    <w:rsid w:val="00994B38"/>
    <w:rsid w:val="00994D33"/>
    <w:rsid w:val="00995357"/>
    <w:rsid w:val="00996304"/>
    <w:rsid w:val="009A093C"/>
    <w:rsid w:val="009A1C5B"/>
    <w:rsid w:val="009A2479"/>
    <w:rsid w:val="009A3764"/>
    <w:rsid w:val="009A3B35"/>
    <w:rsid w:val="009A5AF6"/>
    <w:rsid w:val="009A5D7C"/>
    <w:rsid w:val="009B026E"/>
    <w:rsid w:val="009B0FFF"/>
    <w:rsid w:val="009B1EFC"/>
    <w:rsid w:val="009B2F1C"/>
    <w:rsid w:val="009B3157"/>
    <w:rsid w:val="009B655E"/>
    <w:rsid w:val="009B6A72"/>
    <w:rsid w:val="009B73C9"/>
    <w:rsid w:val="009C00A2"/>
    <w:rsid w:val="009C05B4"/>
    <w:rsid w:val="009C2F86"/>
    <w:rsid w:val="009C35B8"/>
    <w:rsid w:val="009C433B"/>
    <w:rsid w:val="009C53CC"/>
    <w:rsid w:val="009C579C"/>
    <w:rsid w:val="009C687A"/>
    <w:rsid w:val="009C71FC"/>
    <w:rsid w:val="009C76BD"/>
    <w:rsid w:val="009C7831"/>
    <w:rsid w:val="009D04CF"/>
    <w:rsid w:val="009D173E"/>
    <w:rsid w:val="009D3BEE"/>
    <w:rsid w:val="009D4712"/>
    <w:rsid w:val="009D51D2"/>
    <w:rsid w:val="009D5A58"/>
    <w:rsid w:val="009D5B36"/>
    <w:rsid w:val="009D6525"/>
    <w:rsid w:val="009D69F7"/>
    <w:rsid w:val="009D6A54"/>
    <w:rsid w:val="009D7451"/>
    <w:rsid w:val="009D7505"/>
    <w:rsid w:val="009E221B"/>
    <w:rsid w:val="009E299B"/>
    <w:rsid w:val="009E3962"/>
    <w:rsid w:val="009E5674"/>
    <w:rsid w:val="009E5BFD"/>
    <w:rsid w:val="009E60B6"/>
    <w:rsid w:val="009E6718"/>
    <w:rsid w:val="009E6E45"/>
    <w:rsid w:val="009F0786"/>
    <w:rsid w:val="009F0C16"/>
    <w:rsid w:val="009F1146"/>
    <w:rsid w:val="009F51C6"/>
    <w:rsid w:val="009F5D84"/>
    <w:rsid w:val="009F7E6D"/>
    <w:rsid w:val="00A01C15"/>
    <w:rsid w:val="00A01D53"/>
    <w:rsid w:val="00A03321"/>
    <w:rsid w:val="00A0556F"/>
    <w:rsid w:val="00A07FBA"/>
    <w:rsid w:val="00A10443"/>
    <w:rsid w:val="00A105E5"/>
    <w:rsid w:val="00A10834"/>
    <w:rsid w:val="00A14319"/>
    <w:rsid w:val="00A14CC9"/>
    <w:rsid w:val="00A16407"/>
    <w:rsid w:val="00A23880"/>
    <w:rsid w:val="00A238F1"/>
    <w:rsid w:val="00A25204"/>
    <w:rsid w:val="00A25F9D"/>
    <w:rsid w:val="00A262B4"/>
    <w:rsid w:val="00A315F9"/>
    <w:rsid w:val="00A318AB"/>
    <w:rsid w:val="00A32706"/>
    <w:rsid w:val="00A33BBC"/>
    <w:rsid w:val="00A3464E"/>
    <w:rsid w:val="00A3707A"/>
    <w:rsid w:val="00A37AE4"/>
    <w:rsid w:val="00A37E92"/>
    <w:rsid w:val="00A37F42"/>
    <w:rsid w:val="00A4024B"/>
    <w:rsid w:val="00A40564"/>
    <w:rsid w:val="00A40662"/>
    <w:rsid w:val="00A41135"/>
    <w:rsid w:val="00A4123A"/>
    <w:rsid w:val="00A4398C"/>
    <w:rsid w:val="00A43BB9"/>
    <w:rsid w:val="00A44669"/>
    <w:rsid w:val="00A45CF2"/>
    <w:rsid w:val="00A461CE"/>
    <w:rsid w:val="00A4634D"/>
    <w:rsid w:val="00A468C8"/>
    <w:rsid w:val="00A46CC1"/>
    <w:rsid w:val="00A4713A"/>
    <w:rsid w:val="00A5112B"/>
    <w:rsid w:val="00A52332"/>
    <w:rsid w:val="00A52E09"/>
    <w:rsid w:val="00A53187"/>
    <w:rsid w:val="00A5438A"/>
    <w:rsid w:val="00A545B0"/>
    <w:rsid w:val="00A57E26"/>
    <w:rsid w:val="00A60447"/>
    <w:rsid w:val="00A61BEF"/>
    <w:rsid w:val="00A62CB9"/>
    <w:rsid w:val="00A6317E"/>
    <w:rsid w:val="00A64A25"/>
    <w:rsid w:val="00A6545B"/>
    <w:rsid w:val="00A65C7A"/>
    <w:rsid w:val="00A663E9"/>
    <w:rsid w:val="00A66878"/>
    <w:rsid w:val="00A66CE4"/>
    <w:rsid w:val="00A67AD2"/>
    <w:rsid w:val="00A702EB"/>
    <w:rsid w:val="00A70872"/>
    <w:rsid w:val="00A70C90"/>
    <w:rsid w:val="00A712DF"/>
    <w:rsid w:val="00A72801"/>
    <w:rsid w:val="00A776A5"/>
    <w:rsid w:val="00A82E9D"/>
    <w:rsid w:val="00A844A9"/>
    <w:rsid w:val="00A84B9E"/>
    <w:rsid w:val="00A9043A"/>
    <w:rsid w:val="00A90815"/>
    <w:rsid w:val="00A91A88"/>
    <w:rsid w:val="00A94562"/>
    <w:rsid w:val="00A9527F"/>
    <w:rsid w:val="00A95C65"/>
    <w:rsid w:val="00A970B2"/>
    <w:rsid w:val="00A973B0"/>
    <w:rsid w:val="00A97C6A"/>
    <w:rsid w:val="00AA187B"/>
    <w:rsid w:val="00AA3B29"/>
    <w:rsid w:val="00AA4220"/>
    <w:rsid w:val="00AA73E1"/>
    <w:rsid w:val="00AA7F4F"/>
    <w:rsid w:val="00AB1275"/>
    <w:rsid w:val="00AB1B15"/>
    <w:rsid w:val="00AB1DCD"/>
    <w:rsid w:val="00AB259A"/>
    <w:rsid w:val="00AB31FF"/>
    <w:rsid w:val="00AB3AB3"/>
    <w:rsid w:val="00AB5B57"/>
    <w:rsid w:val="00AB6AFF"/>
    <w:rsid w:val="00AB7AE0"/>
    <w:rsid w:val="00AC3762"/>
    <w:rsid w:val="00AC37BA"/>
    <w:rsid w:val="00AC39B2"/>
    <w:rsid w:val="00AC45BB"/>
    <w:rsid w:val="00AC6672"/>
    <w:rsid w:val="00AD17FB"/>
    <w:rsid w:val="00AD2E25"/>
    <w:rsid w:val="00AD62C0"/>
    <w:rsid w:val="00AD728F"/>
    <w:rsid w:val="00AD7669"/>
    <w:rsid w:val="00AD7C7F"/>
    <w:rsid w:val="00AD7F9F"/>
    <w:rsid w:val="00AE05E4"/>
    <w:rsid w:val="00AE1ADF"/>
    <w:rsid w:val="00AE7B9C"/>
    <w:rsid w:val="00AF06CE"/>
    <w:rsid w:val="00AF44DA"/>
    <w:rsid w:val="00AF6079"/>
    <w:rsid w:val="00AF7B93"/>
    <w:rsid w:val="00AF7BDF"/>
    <w:rsid w:val="00B005C0"/>
    <w:rsid w:val="00B042DC"/>
    <w:rsid w:val="00B05BAF"/>
    <w:rsid w:val="00B05DA1"/>
    <w:rsid w:val="00B061D3"/>
    <w:rsid w:val="00B074EA"/>
    <w:rsid w:val="00B076A1"/>
    <w:rsid w:val="00B10865"/>
    <w:rsid w:val="00B11017"/>
    <w:rsid w:val="00B11808"/>
    <w:rsid w:val="00B12449"/>
    <w:rsid w:val="00B129D8"/>
    <w:rsid w:val="00B131A9"/>
    <w:rsid w:val="00B14103"/>
    <w:rsid w:val="00B15A49"/>
    <w:rsid w:val="00B15E02"/>
    <w:rsid w:val="00B15EFF"/>
    <w:rsid w:val="00B17737"/>
    <w:rsid w:val="00B17C04"/>
    <w:rsid w:val="00B2044D"/>
    <w:rsid w:val="00B232A3"/>
    <w:rsid w:val="00B2571E"/>
    <w:rsid w:val="00B26836"/>
    <w:rsid w:val="00B26A65"/>
    <w:rsid w:val="00B27BF6"/>
    <w:rsid w:val="00B30326"/>
    <w:rsid w:val="00B30A59"/>
    <w:rsid w:val="00B30E91"/>
    <w:rsid w:val="00B3367B"/>
    <w:rsid w:val="00B35589"/>
    <w:rsid w:val="00B35E35"/>
    <w:rsid w:val="00B36841"/>
    <w:rsid w:val="00B37A88"/>
    <w:rsid w:val="00B40C76"/>
    <w:rsid w:val="00B41C1D"/>
    <w:rsid w:val="00B42697"/>
    <w:rsid w:val="00B43F2E"/>
    <w:rsid w:val="00B44485"/>
    <w:rsid w:val="00B451C9"/>
    <w:rsid w:val="00B4554B"/>
    <w:rsid w:val="00B45EE3"/>
    <w:rsid w:val="00B463C3"/>
    <w:rsid w:val="00B4681B"/>
    <w:rsid w:val="00B470B2"/>
    <w:rsid w:val="00B47E11"/>
    <w:rsid w:val="00B507B2"/>
    <w:rsid w:val="00B50AFD"/>
    <w:rsid w:val="00B51885"/>
    <w:rsid w:val="00B526A4"/>
    <w:rsid w:val="00B52C91"/>
    <w:rsid w:val="00B52F7E"/>
    <w:rsid w:val="00B53264"/>
    <w:rsid w:val="00B53CFB"/>
    <w:rsid w:val="00B54D81"/>
    <w:rsid w:val="00B554EB"/>
    <w:rsid w:val="00B5645E"/>
    <w:rsid w:val="00B56699"/>
    <w:rsid w:val="00B574B0"/>
    <w:rsid w:val="00B61D64"/>
    <w:rsid w:val="00B61FCC"/>
    <w:rsid w:val="00B62E0A"/>
    <w:rsid w:val="00B62F37"/>
    <w:rsid w:val="00B652DC"/>
    <w:rsid w:val="00B661A8"/>
    <w:rsid w:val="00B66812"/>
    <w:rsid w:val="00B7039C"/>
    <w:rsid w:val="00B73DC9"/>
    <w:rsid w:val="00B74390"/>
    <w:rsid w:val="00B75004"/>
    <w:rsid w:val="00B7636E"/>
    <w:rsid w:val="00B7693F"/>
    <w:rsid w:val="00B76D3E"/>
    <w:rsid w:val="00B76E06"/>
    <w:rsid w:val="00B7795A"/>
    <w:rsid w:val="00B77EE5"/>
    <w:rsid w:val="00B8046D"/>
    <w:rsid w:val="00B81BE4"/>
    <w:rsid w:val="00B82323"/>
    <w:rsid w:val="00B837D3"/>
    <w:rsid w:val="00B85169"/>
    <w:rsid w:val="00B8683A"/>
    <w:rsid w:val="00B871C1"/>
    <w:rsid w:val="00B91212"/>
    <w:rsid w:val="00B91F97"/>
    <w:rsid w:val="00B91FF3"/>
    <w:rsid w:val="00B924C1"/>
    <w:rsid w:val="00B926F5"/>
    <w:rsid w:val="00B93762"/>
    <w:rsid w:val="00B93855"/>
    <w:rsid w:val="00B93EDA"/>
    <w:rsid w:val="00B94AF4"/>
    <w:rsid w:val="00B97009"/>
    <w:rsid w:val="00B971A7"/>
    <w:rsid w:val="00BA1CA4"/>
    <w:rsid w:val="00BA22B5"/>
    <w:rsid w:val="00BA2B73"/>
    <w:rsid w:val="00BA37A6"/>
    <w:rsid w:val="00BA3CC9"/>
    <w:rsid w:val="00BA4013"/>
    <w:rsid w:val="00BA4A98"/>
    <w:rsid w:val="00BA57D2"/>
    <w:rsid w:val="00BA63BE"/>
    <w:rsid w:val="00BA73AB"/>
    <w:rsid w:val="00BA74F9"/>
    <w:rsid w:val="00BB01A4"/>
    <w:rsid w:val="00BB06DE"/>
    <w:rsid w:val="00BB18CE"/>
    <w:rsid w:val="00BB20D3"/>
    <w:rsid w:val="00BB362D"/>
    <w:rsid w:val="00BB3A56"/>
    <w:rsid w:val="00BB3BFD"/>
    <w:rsid w:val="00BB3E18"/>
    <w:rsid w:val="00BB57A3"/>
    <w:rsid w:val="00BB5F60"/>
    <w:rsid w:val="00BB7F76"/>
    <w:rsid w:val="00BB7FD0"/>
    <w:rsid w:val="00BC04BD"/>
    <w:rsid w:val="00BC2075"/>
    <w:rsid w:val="00BC26DA"/>
    <w:rsid w:val="00BC2CD8"/>
    <w:rsid w:val="00BC4DB2"/>
    <w:rsid w:val="00BC5672"/>
    <w:rsid w:val="00BC584F"/>
    <w:rsid w:val="00BC5D84"/>
    <w:rsid w:val="00BC6033"/>
    <w:rsid w:val="00BC6898"/>
    <w:rsid w:val="00BD0584"/>
    <w:rsid w:val="00BD29FF"/>
    <w:rsid w:val="00BD2A27"/>
    <w:rsid w:val="00BD5408"/>
    <w:rsid w:val="00BD54A6"/>
    <w:rsid w:val="00BD6A8B"/>
    <w:rsid w:val="00BD6CBE"/>
    <w:rsid w:val="00BE1332"/>
    <w:rsid w:val="00BE137D"/>
    <w:rsid w:val="00BE21CD"/>
    <w:rsid w:val="00BE2780"/>
    <w:rsid w:val="00BE4763"/>
    <w:rsid w:val="00BE4F8A"/>
    <w:rsid w:val="00BE5367"/>
    <w:rsid w:val="00BE5EE0"/>
    <w:rsid w:val="00BE6B10"/>
    <w:rsid w:val="00BF15C1"/>
    <w:rsid w:val="00BF2D58"/>
    <w:rsid w:val="00BF2F63"/>
    <w:rsid w:val="00BF47ED"/>
    <w:rsid w:val="00BF5EEF"/>
    <w:rsid w:val="00C005B8"/>
    <w:rsid w:val="00C01463"/>
    <w:rsid w:val="00C01A18"/>
    <w:rsid w:val="00C01B88"/>
    <w:rsid w:val="00C02516"/>
    <w:rsid w:val="00C0379A"/>
    <w:rsid w:val="00C0490A"/>
    <w:rsid w:val="00C04B02"/>
    <w:rsid w:val="00C05012"/>
    <w:rsid w:val="00C0526B"/>
    <w:rsid w:val="00C066EA"/>
    <w:rsid w:val="00C06AD2"/>
    <w:rsid w:val="00C06CB4"/>
    <w:rsid w:val="00C11654"/>
    <w:rsid w:val="00C11C91"/>
    <w:rsid w:val="00C121E9"/>
    <w:rsid w:val="00C137FE"/>
    <w:rsid w:val="00C13949"/>
    <w:rsid w:val="00C1414E"/>
    <w:rsid w:val="00C144F3"/>
    <w:rsid w:val="00C14ECD"/>
    <w:rsid w:val="00C15771"/>
    <w:rsid w:val="00C218D1"/>
    <w:rsid w:val="00C223E8"/>
    <w:rsid w:val="00C22418"/>
    <w:rsid w:val="00C232EE"/>
    <w:rsid w:val="00C26555"/>
    <w:rsid w:val="00C26FB6"/>
    <w:rsid w:val="00C3069A"/>
    <w:rsid w:val="00C30BCC"/>
    <w:rsid w:val="00C3176C"/>
    <w:rsid w:val="00C338F3"/>
    <w:rsid w:val="00C339CB"/>
    <w:rsid w:val="00C33D27"/>
    <w:rsid w:val="00C34237"/>
    <w:rsid w:val="00C34719"/>
    <w:rsid w:val="00C36FD6"/>
    <w:rsid w:val="00C37D73"/>
    <w:rsid w:val="00C40CC9"/>
    <w:rsid w:val="00C413AD"/>
    <w:rsid w:val="00C425CE"/>
    <w:rsid w:val="00C4458F"/>
    <w:rsid w:val="00C4523E"/>
    <w:rsid w:val="00C45D6B"/>
    <w:rsid w:val="00C466C0"/>
    <w:rsid w:val="00C46CCB"/>
    <w:rsid w:val="00C50131"/>
    <w:rsid w:val="00C528AD"/>
    <w:rsid w:val="00C52FB9"/>
    <w:rsid w:val="00C579FA"/>
    <w:rsid w:val="00C57FC8"/>
    <w:rsid w:val="00C61D1A"/>
    <w:rsid w:val="00C61E38"/>
    <w:rsid w:val="00C630A6"/>
    <w:rsid w:val="00C633A5"/>
    <w:rsid w:val="00C67695"/>
    <w:rsid w:val="00C70C72"/>
    <w:rsid w:val="00C71A63"/>
    <w:rsid w:val="00C72615"/>
    <w:rsid w:val="00C73463"/>
    <w:rsid w:val="00C74D06"/>
    <w:rsid w:val="00C759C3"/>
    <w:rsid w:val="00C7757E"/>
    <w:rsid w:val="00C8107F"/>
    <w:rsid w:val="00C81381"/>
    <w:rsid w:val="00C8255A"/>
    <w:rsid w:val="00C82C38"/>
    <w:rsid w:val="00C83E43"/>
    <w:rsid w:val="00C84152"/>
    <w:rsid w:val="00C8445E"/>
    <w:rsid w:val="00C84FFD"/>
    <w:rsid w:val="00C851B0"/>
    <w:rsid w:val="00C851CA"/>
    <w:rsid w:val="00C858E3"/>
    <w:rsid w:val="00C86083"/>
    <w:rsid w:val="00C8690C"/>
    <w:rsid w:val="00C875AA"/>
    <w:rsid w:val="00C87A6C"/>
    <w:rsid w:val="00C90343"/>
    <w:rsid w:val="00C9050F"/>
    <w:rsid w:val="00C90EB5"/>
    <w:rsid w:val="00C918CA"/>
    <w:rsid w:val="00C91934"/>
    <w:rsid w:val="00C92919"/>
    <w:rsid w:val="00C94B12"/>
    <w:rsid w:val="00C950E0"/>
    <w:rsid w:val="00C95478"/>
    <w:rsid w:val="00C955B7"/>
    <w:rsid w:val="00C965DC"/>
    <w:rsid w:val="00CA0FA7"/>
    <w:rsid w:val="00CA0FE6"/>
    <w:rsid w:val="00CA2FFD"/>
    <w:rsid w:val="00CA4AAB"/>
    <w:rsid w:val="00CA611F"/>
    <w:rsid w:val="00CA6A78"/>
    <w:rsid w:val="00CB00F3"/>
    <w:rsid w:val="00CB16C7"/>
    <w:rsid w:val="00CB1B77"/>
    <w:rsid w:val="00CB3F60"/>
    <w:rsid w:val="00CB5554"/>
    <w:rsid w:val="00CB5F5B"/>
    <w:rsid w:val="00CC064E"/>
    <w:rsid w:val="00CC15AD"/>
    <w:rsid w:val="00CC2B2E"/>
    <w:rsid w:val="00CC3A73"/>
    <w:rsid w:val="00CC4101"/>
    <w:rsid w:val="00CC5234"/>
    <w:rsid w:val="00CC6767"/>
    <w:rsid w:val="00CC69A6"/>
    <w:rsid w:val="00CC785E"/>
    <w:rsid w:val="00CD02A6"/>
    <w:rsid w:val="00CD0845"/>
    <w:rsid w:val="00CD497C"/>
    <w:rsid w:val="00CD766C"/>
    <w:rsid w:val="00CE1021"/>
    <w:rsid w:val="00CE2390"/>
    <w:rsid w:val="00CE55EB"/>
    <w:rsid w:val="00CE5D00"/>
    <w:rsid w:val="00CE65C4"/>
    <w:rsid w:val="00CE7090"/>
    <w:rsid w:val="00CF019F"/>
    <w:rsid w:val="00CF085D"/>
    <w:rsid w:val="00CF1AC2"/>
    <w:rsid w:val="00CF3A58"/>
    <w:rsid w:val="00CF558B"/>
    <w:rsid w:val="00CF5B2D"/>
    <w:rsid w:val="00CF5EE6"/>
    <w:rsid w:val="00CF66E2"/>
    <w:rsid w:val="00CF70E0"/>
    <w:rsid w:val="00CF735D"/>
    <w:rsid w:val="00CF75B0"/>
    <w:rsid w:val="00CF7AC7"/>
    <w:rsid w:val="00D00EE3"/>
    <w:rsid w:val="00D0195B"/>
    <w:rsid w:val="00D022E8"/>
    <w:rsid w:val="00D043A0"/>
    <w:rsid w:val="00D0529D"/>
    <w:rsid w:val="00D05F1D"/>
    <w:rsid w:val="00D0698A"/>
    <w:rsid w:val="00D073AF"/>
    <w:rsid w:val="00D07E18"/>
    <w:rsid w:val="00D1073D"/>
    <w:rsid w:val="00D116FC"/>
    <w:rsid w:val="00D12E47"/>
    <w:rsid w:val="00D1493F"/>
    <w:rsid w:val="00D14F30"/>
    <w:rsid w:val="00D21330"/>
    <w:rsid w:val="00D21B50"/>
    <w:rsid w:val="00D22308"/>
    <w:rsid w:val="00D2239F"/>
    <w:rsid w:val="00D2355E"/>
    <w:rsid w:val="00D24559"/>
    <w:rsid w:val="00D25D02"/>
    <w:rsid w:val="00D25E33"/>
    <w:rsid w:val="00D25F96"/>
    <w:rsid w:val="00D26457"/>
    <w:rsid w:val="00D26CE3"/>
    <w:rsid w:val="00D271F2"/>
    <w:rsid w:val="00D31FF0"/>
    <w:rsid w:val="00D3216B"/>
    <w:rsid w:val="00D335A5"/>
    <w:rsid w:val="00D33ABE"/>
    <w:rsid w:val="00D351B9"/>
    <w:rsid w:val="00D36C2D"/>
    <w:rsid w:val="00D40107"/>
    <w:rsid w:val="00D40B5D"/>
    <w:rsid w:val="00D41FBB"/>
    <w:rsid w:val="00D4274D"/>
    <w:rsid w:val="00D43126"/>
    <w:rsid w:val="00D4345E"/>
    <w:rsid w:val="00D437B5"/>
    <w:rsid w:val="00D4416C"/>
    <w:rsid w:val="00D461EC"/>
    <w:rsid w:val="00D463CC"/>
    <w:rsid w:val="00D47201"/>
    <w:rsid w:val="00D476F4"/>
    <w:rsid w:val="00D479F4"/>
    <w:rsid w:val="00D5013F"/>
    <w:rsid w:val="00D548AB"/>
    <w:rsid w:val="00D54FA5"/>
    <w:rsid w:val="00D56717"/>
    <w:rsid w:val="00D5696B"/>
    <w:rsid w:val="00D605DF"/>
    <w:rsid w:val="00D6271C"/>
    <w:rsid w:val="00D65839"/>
    <w:rsid w:val="00D65C2E"/>
    <w:rsid w:val="00D65ED4"/>
    <w:rsid w:val="00D66139"/>
    <w:rsid w:val="00D70E23"/>
    <w:rsid w:val="00D726AD"/>
    <w:rsid w:val="00D732E6"/>
    <w:rsid w:val="00D74C5B"/>
    <w:rsid w:val="00D75259"/>
    <w:rsid w:val="00D807E5"/>
    <w:rsid w:val="00D80C99"/>
    <w:rsid w:val="00D81425"/>
    <w:rsid w:val="00D83233"/>
    <w:rsid w:val="00D833C4"/>
    <w:rsid w:val="00D84967"/>
    <w:rsid w:val="00D84EB0"/>
    <w:rsid w:val="00D855C5"/>
    <w:rsid w:val="00D8718E"/>
    <w:rsid w:val="00D878E2"/>
    <w:rsid w:val="00D91427"/>
    <w:rsid w:val="00D91D58"/>
    <w:rsid w:val="00D9255D"/>
    <w:rsid w:val="00D93596"/>
    <w:rsid w:val="00D94BEF"/>
    <w:rsid w:val="00D954D0"/>
    <w:rsid w:val="00D96208"/>
    <w:rsid w:val="00DA2647"/>
    <w:rsid w:val="00DA5AF6"/>
    <w:rsid w:val="00DA5BF3"/>
    <w:rsid w:val="00DA5DD0"/>
    <w:rsid w:val="00DA7EEE"/>
    <w:rsid w:val="00DB1BBF"/>
    <w:rsid w:val="00DB4CBA"/>
    <w:rsid w:val="00DB4E92"/>
    <w:rsid w:val="00DB5A71"/>
    <w:rsid w:val="00DB5F76"/>
    <w:rsid w:val="00DB65FF"/>
    <w:rsid w:val="00DB7BAF"/>
    <w:rsid w:val="00DB7C28"/>
    <w:rsid w:val="00DC13D4"/>
    <w:rsid w:val="00DC13EE"/>
    <w:rsid w:val="00DC270C"/>
    <w:rsid w:val="00DC564B"/>
    <w:rsid w:val="00DC634E"/>
    <w:rsid w:val="00DD15FA"/>
    <w:rsid w:val="00DD6485"/>
    <w:rsid w:val="00DD66B0"/>
    <w:rsid w:val="00DD69CA"/>
    <w:rsid w:val="00DD6D28"/>
    <w:rsid w:val="00DE2130"/>
    <w:rsid w:val="00DE269A"/>
    <w:rsid w:val="00DE370B"/>
    <w:rsid w:val="00DE3FFA"/>
    <w:rsid w:val="00DE5408"/>
    <w:rsid w:val="00DE5484"/>
    <w:rsid w:val="00DE5972"/>
    <w:rsid w:val="00DE5B55"/>
    <w:rsid w:val="00DE5C14"/>
    <w:rsid w:val="00DE7BA9"/>
    <w:rsid w:val="00DF0AA2"/>
    <w:rsid w:val="00DF0B97"/>
    <w:rsid w:val="00DF0DAA"/>
    <w:rsid w:val="00DF320C"/>
    <w:rsid w:val="00DF3459"/>
    <w:rsid w:val="00DF5165"/>
    <w:rsid w:val="00DF5FC7"/>
    <w:rsid w:val="00E00440"/>
    <w:rsid w:val="00E0399F"/>
    <w:rsid w:val="00E05D7E"/>
    <w:rsid w:val="00E06737"/>
    <w:rsid w:val="00E06B1B"/>
    <w:rsid w:val="00E06FBD"/>
    <w:rsid w:val="00E07749"/>
    <w:rsid w:val="00E07917"/>
    <w:rsid w:val="00E1014A"/>
    <w:rsid w:val="00E10D34"/>
    <w:rsid w:val="00E11EBE"/>
    <w:rsid w:val="00E1218C"/>
    <w:rsid w:val="00E123DA"/>
    <w:rsid w:val="00E12711"/>
    <w:rsid w:val="00E12C1F"/>
    <w:rsid w:val="00E14E44"/>
    <w:rsid w:val="00E1507F"/>
    <w:rsid w:val="00E160F2"/>
    <w:rsid w:val="00E167F5"/>
    <w:rsid w:val="00E16D15"/>
    <w:rsid w:val="00E16E98"/>
    <w:rsid w:val="00E20A59"/>
    <w:rsid w:val="00E21AEC"/>
    <w:rsid w:val="00E227A9"/>
    <w:rsid w:val="00E23516"/>
    <w:rsid w:val="00E235A5"/>
    <w:rsid w:val="00E23D01"/>
    <w:rsid w:val="00E24F6D"/>
    <w:rsid w:val="00E2502A"/>
    <w:rsid w:val="00E25C4F"/>
    <w:rsid w:val="00E26FED"/>
    <w:rsid w:val="00E3122B"/>
    <w:rsid w:val="00E32753"/>
    <w:rsid w:val="00E32973"/>
    <w:rsid w:val="00E357FC"/>
    <w:rsid w:val="00E35ACD"/>
    <w:rsid w:val="00E367A2"/>
    <w:rsid w:val="00E37C35"/>
    <w:rsid w:val="00E41050"/>
    <w:rsid w:val="00E41985"/>
    <w:rsid w:val="00E41DBF"/>
    <w:rsid w:val="00E43E97"/>
    <w:rsid w:val="00E467AA"/>
    <w:rsid w:val="00E50CC3"/>
    <w:rsid w:val="00E514A6"/>
    <w:rsid w:val="00E53A66"/>
    <w:rsid w:val="00E53DC6"/>
    <w:rsid w:val="00E53F91"/>
    <w:rsid w:val="00E557DD"/>
    <w:rsid w:val="00E55B36"/>
    <w:rsid w:val="00E55F78"/>
    <w:rsid w:val="00E60F23"/>
    <w:rsid w:val="00E610ED"/>
    <w:rsid w:val="00E61BBA"/>
    <w:rsid w:val="00E61D48"/>
    <w:rsid w:val="00E62460"/>
    <w:rsid w:val="00E63B13"/>
    <w:rsid w:val="00E64600"/>
    <w:rsid w:val="00E64647"/>
    <w:rsid w:val="00E64F1D"/>
    <w:rsid w:val="00E70E3B"/>
    <w:rsid w:val="00E7268C"/>
    <w:rsid w:val="00E74125"/>
    <w:rsid w:val="00E74FFA"/>
    <w:rsid w:val="00E75E6B"/>
    <w:rsid w:val="00E765F9"/>
    <w:rsid w:val="00E81C2B"/>
    <w:rsid w:val="00E8203A"/>
    <w:rsid w:val="00E82E54"/>
    <w:rsid w:val="00E8408C"/>
    <w:rsid w:val="00E8598E"/>
    <w:rsid w:val="00E8735F"/>
    <w:rsid w:val="00E87589"/>
    <w:rsid w:val="00E91F64"/>
    <w:rsid w:val="00E91F95"/>
    <w:rsid w:val="00E92EC3"/>
    <w:rsid w:val="00E9393D"/>
    <w:rsid w:val="00E95593"/>
    <w:rsid w:val="00EA1349"/>
    <w:rsid w:val="00EA44F7"/>
    <w:rsid w:val="00EA45B1"/>
    <w:rsid w:val="00EA629B"/>
    <w:rsid w:val="00EA7879"/>
    <w:rsid w:val="00EB043F"/>
    <w:rsid w:val="00EB2421"/>
    <w:rsid w:val="00EB27F3"/>
    <w:rsid w:val="00EB6A7D"/>
    <w:rsid w:val="00EC0352"/>
    <w:rsid w:val="00EC1BFC"/>
    <w:rsid w:val="00EC1D14"/>
    <w:rsid w:val="00EC3D5B"/>
    <w:rsid w:val="00EC69C6"/>
    <w:rsid w:val="00ED0861"/>
    <w:rsid w:val="00ED30AC"/>
    <w:rsid w:val="00ED3504"/>
    <w:rsid w:val="00ED479C"/>
    <w:rsid w:val="00ED511F"/>
    <w:rsid w:val="00ED5924"/>
    <w:rsid w:val="00ED5B06"/>
    <w:rsid w:val="00ED67D0"/>
    <w:rsid w:val="00ED6888"/>
    <w:rsid w:val="00ED6B03"/>
    <w:rsid w:val="00ED79F9"/>
    <w:rsid w:val="00EE34A8"/>
    <w:rsid w:val="00EE5BF3"/>
    <w:rsid w:val="00EE6327"/>
    <w:rsid w:val="00EE7558"/>
    <w:rsid w:val="00EF19AC"/>
    <w:rsid w:val="00EF1F7F"/>
    <w:rsid w:val="00EF38B2"/>
    <w:rsid w:val="00F00135"/>
    <w:rsid w:val="00F01264"/>
    <w:rsid w:val="00F01BC1"/>
    <w:rsid w:val="00F01F14"/>
    <w:rsid w:val="00F0231B"/>
    <w:rsid w:val="00F0250C"/>
    <w:rsid w:val="00F02D69"/>
    <w:rsid w:val="00F043FD"/>
    <w:rsid w:val="00F07502"/>
    <w:rsid w:val="00F1301F"/>
    <w:rsid w:val="00F174EF"/>
    <w:rsid w:val="00F1753E"/>
    <w:rsid w:val="00F203BD"/>
    <w:rsid w:val="00F20D2E"/>
    <w:rsid w:val="00F226AD"/>
    <w:rsid w:val="00F23050"/>
    <w:rsid w:val="00F24576"/>
    <w:rsid w:val="00F24591"/>
    <w:rsid w:val="00F26538"/>
    <w:rsid w:val="00F276C6"/>
    <w:rsid w:val="00F278D5"/>
    <w:rsid w:val="00F27BDD"/>
    <w:rsid w:val="00F30581"/>
    <w:rsid w:val="00F31F86"/>
    <w:rsid w:val="00F32474"/>
    <w:rsid w:val="00F3269E"/>
    <w:rsid w:val="00F34FCE"/>
    <w:rsid w:val="00F369C8"/>
    <w:rsid w:val="00F417AB"/>
    <w:rsid w:val="00F42969"/>
    <w:rsid w:val="00F43BCD"/>
    <w:rsid w:val="00F448D7"/>
    <w:rsid w:val="00F47029"/>
    <w:rsid w:val="00F47207"/>
    <w:rsid w:val="00F47DE2"/>
    <w:rsid w:val="00F51815"/>
    <w:rsid w:val="00F5660B"/>
    <w:rsid w:val="00F56AF8"/>
    <w:rsid w:val="00F5711C"/>
    <w:rsid w:val="00F574CF"/>
    <w:rsid w:val="00F605E0"/>
    <w:rsid w:val="00F60742"/>
    <w:rsid w:val="00F608FA"/>
    <w:rsid w:val="00F62B64"/>
    <w:rsid w:val="00F70BD4"/>
    <w:rsid w:val="00F711FE"/>
    <w:rsid w:val="00F723DD"/>
    <w:rsid w:val="00F7243B"/>
    <w:rsid w:val="00F72B11"/>
    <w:rsid w:val="00F73E3B"/>
    <w:rsid w:val="00F74AA7"/>
    <w:rsid w:val="00F757C3"/>
    <w:rsid w:val="00F770B6"/>
    <w:rsid w:val="00F80722"/>
    <w:rsid w:val="00F8072E"/>
    <w:rsid w:val="00F80C87"/>
    <w:rsid w:val="00F818A0"/>
    <w:rsid w:val="00F81D69"/>
    <w:rsid w:val="00F81DA1"/>
    <w:rsid w:val="00F8213D"/>
    <w:rsid w:val="00F835EA"/>
    <w:rsid w:val="00F84ECB"/>
    <w:rsid w:val="00F85242"/>
    <w:rsid w:val="00F8663C"/>
    <w:rsid w:val="00F86F49"/>
    <w:rsid w:val="00F916A9"/>
    <w:rsid w:val="00F92DEF"/>
    <w:rsid w:val="00F9636E"/>
    <w:rsid w:val="00F97BE6"/>
    <w:rsid w:val="00FA0162"/>
    <w:rsid w:val="00FA09D2"/>
    <w:rsid w:val="00FA2F71"/>
    <w:rsid w:val="00FA4130"/>
    <w:rsid w:val="00FA5430"/>
    <w:rsid w:val="00FA5AD7"/>
    <w:rsid w:val="00FA66F2"/>
    <w:rsid w:val="00FB3ECF"/>
    <w:rsid w:val="00FB4886"/>
    <w:rsid w:val="00FB6422"/>
    <w:rsid w:val="00FB65D1"/>
    <w:rsid w:val="00FB6A5E"/>
    <w:rsid w:val="00FC04D1"/>
    <w:rsid w:val="00FC051E"/>
    <w:rsid w:val="00FC209F"/>
    <w:rsid w:val="00FC32B2"/>
    <w:rsid w:val="00FC375E"/>
    <w:rsid w:val="00FC39FD"/>
    <w:rsid w:val="00FC3D4E"/>
    <w:rsid w:val="00FC4FAC"/>
    <w:rsid w:val="00FC58E4"/>
    <w:rsid w:val="00FC62B2"/>
    <w:rsid w:val="00FC6364"/>
    <w:rsid w:val="00FD1419"/>
    <w:rsid w:val="00FD23E8"/>
    <w:rsid w:val="00FD3751"/>
    <w:rsid w:val="00FD68BE"/>
    <w:rsid w:val="00FD6B8B"/>
    <w:rsid w:val="00FE1C14"/>
    <w:rsid w:val="00FE266B"/>
    <w:rsid w:val="00FE300F"/>
    <w:rsid w:val="00FE4001"/>
    <w:rsid w:val="00FE559A"/>
    <w:rsid w:val="00FE645F"/>
    <w:rsid w:val="00FE6580"/>
    <w:rsid w:val="00FE7555"/>
    <w:rsid w:val="00FE7769"/>
    <w:rsid w:val="00FF0232"/>
    <w:rsid w:val="00FF0A26"/>
    <w:rsid w:val="00FF1068"/>
    <w:rsid w:val="00FF1662"/>
    <w:rsid w:val="00FF270F"/>
    <w:rsid w:val="00FF3BEE"/>
    <w:rsid w:val="00FF52F5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4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824F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4F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4F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4F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4FD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FD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75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4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824F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4F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4F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4F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4FD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FD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75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C4FCA-C39D-4741-9493-E6E73BF8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25</cp:revision>
  <dcterms:created xsi:type="dcterms:W3CDTF">2015-02-04T14:31:00Z</dcterms:created>
  <dcterms:modified xsi:type="dcterms:W3CDTF">2015-03-27T17:37:00Z</dcterms:modified>
</cp:coreProperties>
</file>