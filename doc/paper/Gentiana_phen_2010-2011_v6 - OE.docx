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7D427DC4" w:rsidR="006A3EAE" w:rsidRDefault="006A3EAE"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Seed predator-mediated shifts in selection on flowering phenology </w:t>
      </w:r>
      <w:r w:rsidR="00D339E3">
        <w:rPr>
          <w:rFonts w:ascii="Times New Roman" w:hAnsi="Times New Roman" w:cs="Times New Roman"/>
          <w:sz w:val="24"/>
          <w:szCs w:val="24"/>
          <w:lang w:val="en-US"/>
        </w:rPr>
        <w:t xml:space="preserve">and </w:t>
      </w:r>
      <w:r w:rsidR="00D95D21">
        <w:rPr>
          <w:rFonts w:ascii="Times New Roman" w:hAnsi="Times New Roman" w:cs="Times New Roman"/>
          <w:sz w:val="24"/>
          <w:szCs w:val="24"/>
          <w:lang w:val="en-US"/>
        </w:rPr>
        <w:t>dependence on</w:t>
      </w:r>
      <w:r>
        <w:rPr>
          <w:rFonts w:ascii="Times New Roman" w:hAnsi="Times New Roman" w:cs="Times New Roman"/>
          <w:sz w:val="24"/>
          <w:szCs w:val="24"/>
          <w:lang w:val="en-US"/>
        </w:rPr>
        <w:t xml:space="preserve"> a second host</w:t>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hyperlink r:id="rId9" w:history="1">
        <w:r w:rsidR="00A870C3" w:rsidRPr="00DC42B9">
          <w:rPr>
            <w:rStyle w:val="Hyperlnk"/>
            <w:rFonts w:ascii="Times New Roman" w:eastAsia="Times New Roman" w:hAnsi="Times New Roman"/>
            <w:sz w:val="24"/>
            <w:szCs w:val="24"/>
            <w:lang w:val="en-US"/>
          </w:rPr>
          <w:t>alicia.valdes@su.se</w:t>
        </w:r>
      </w:hyperlink>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56675483"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Evolution of timing of reproduction in plants can be determined by different abiotic and biotic factors. Plants can simultaneously experience selection for early or late flowering mediated by different agents, 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depending on the relative strengths of selective forces. When selection is mediated by </w:t>
      </w:r>
      <w:r w:rsidR="00462BBB">
        <w:rPr>
          <w:rFonts w:ascii="Times New Roman" w:hAnsi="Times New Roman" w:cs="Times New Roman"/>
          <w:sz w:val="24"/>
          <w:szCs w:val="24"/>
          <w:lang w:val="en-US"/>
        </w:rPr>
        <w:t xml:space="preserve">animal </w:t>
      </w:r>
      <w:proofErr w:type="spellStart"/>
      <w:r w:rsidR="00462BBB">
        <w:rPr>
          <w:rFonts w:ascii="Times New Roman" w:hAnsi="Times New Roman" w:cs="Times New Roman"/>
          <w:sz w:val="24"/>
          <w:szCs w:val="24"/>
          <w:lang w:val="en-US"/>
        </w:rPr>
        <w:t>interactors</w:t>
      </w:r>
      <w:proofErr w:type="spellEnd"/>
      <w:r>
        <w:rPr>
          <w:rFonts w:ascii="Times New Roman" w:hAnsi="Times New Roman" w:cs="Times New Roman"/>
          <w:sz w:val="24"/>
          <w:szCs w:val="24"/>
          <w:lang w:val="en-US"/>
        </w:rPr>
        <w:t xml:space="preserve">, spatiotemporal differences in interaction intensities and in </w:t>
      </w:r>
      <w:proofErr w:type="spellStart"/>
      <w:r w:rsidR="00305902">
        <w:rPr>
          <w:rFonts w:ascii="Times New Roman" w:hAnsi="Times New Roman" w:cs="Times New Roman"/>
          <w:sz w:val="24"/>
          <w:szCs w:val="24"/>
          <w:lang w:val="en-US"/>
        </w:rPr>
        <w:t>interactor</w:t>
      </w:r>
      <w:proofErr w:type="spellEnd"/>
      <w:r w:rsidR="003059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preferences </w:t>
      </w:r>
      <w:r w:rsidR="00462BBB">
        <w:rPr>
          <w:rFonts w:ascii="Times New Roman" w:hAnsi="Times New Roman" w:cs="Times New Roman"/>
          <w:sz w:val="24"/>
          <w:szCs w:val="24"/>
          <w:lang w:val="en-US"/>
        </w:rPr>
        <w:t>can lead to variations in selection and selection mosaics. Intensity of interactions may</w:t>
      </w:r>
      <w:r w:rsidR="007A071E">
        <w:rPr>
          <w:rFonts w:ascii="Times New Roman" w:hAnsi="Times New Roman" w:cs="Times New Roman"/>
          <w:sz w:val="24"/>
          <w:szCs w:val="24"/>
          <w:lang w:val="en-US"/>
        </w:rPr>
        <w:t xml:space="preserve"> in turn</w:t>
      </w:r>
      <w:r w:rsidR="00462BBB">
        <w:rPr>
          <w:rFonts w:ascii="Times New Roman" w:hAnsi="Times New Roman" w:cs="Times New Roman"/>
          <w:sz w:val="24"/>
          <w:szCs w:val="24"/>
          <w:lang w:val="en-US"/>
        </w:rPr>
        <w:t xml:space="preserve"> be determined by the environment where they occur, including relations of </w:t>
      </w:r>
      <w:proofErr w:type="spellStart"/>
      <w:r w:rsidR="00462BBB">
        <w:rPr>
          <w:rFonts w:ascii="Times New Roman" w:hAnsi="Times New Roman" w:cs="Times New Roman"/>
          <w:sz w:val="24"/>
          <w:szCs w:val="24"/>
          <w:lang w:val="en-US"/>
        </w:rPr>
        <w:t>interactors</w:t>
      </w:r>
      <w:proofErr w:type="spellEnd"/>
      <w:r w:rsidR="00462BBB">
        <w:rPr>
          <w:rFonts w:ascii="Times New Roman" w:hAnsi="Times New Roman" w:cs="Times New Roman"/>
          <w:sz w:val="24"/>
          <w:szCs w:val="24"/>
          <w:lang w:val="en-US"/>
        </w:rPr>
        <w:t xml:space="preserve"> with other community</w:t>
      </w:r>
      <w:r w:rsidR="00462BBB" w:rsidRPr="00462BBB">
        <w:rPr>
          <w:rFonts w:ascii="Times New Roman" w:hAnsi="Times New Roman" w:cs="Times New Roman"/>
          <w:sz w:val="24"/>
          <w:szCs w:val="24"/>
          <w:lang w:val="en-US"/>
        </w:rPr>
        <w:t xml:space="preserve"> </w:t>
      </w:r>
      <w:r w:rsidR="00462BBB">
        <w:rPr>
          <w:rFonts w:ascii="Times New Roman" w:hAnsi="Times New Roman" w:cs="Times New Roman"/>
          <w:sz w:val="24"/>
          <w:szCs w:val="24"/>
          <w:lang w:val="en-US"/>
        </w:rPr>
        <w:t>members</w:t>
      </w:r>
      <w:r w:rsidR="002C7D03">
        <w:rPr>
          <w:rFonts w:ascii="Times New Roman" w:hAnsi="Times New Roman" w:cs="Times New Roman"/>
          <w:sz w:val="24"/>
          <w:szCs w:val="24"/>
          <w:lang w:val="en-US"/>
        </w:rPr>
        <w:t xml:space="preserve">. </w:t>
      </w:r>
      <w:del w:id="0" w:author="Ove Eriksson" w:date="2015-08-11T08:38:00Z">
        <w:r w:rsidR="005E53C6" w:rsidDel="00AB74D7">
          <w:rPr>
            <w:rFonts w:ascii="Times New Roman" w:hAnsi="Times New Roman" w:cs="Times New Roman"/>
            <w:sz w:val="24"/>
            <w:szCs w:val="24"/>
            <w:lang w:val="en-US"/>
          </w:rPr>
          <w:delText xml:space="preserve">Using </w:delText>
        </w:r>
      </w:del>
      <w:ins w:id="1" w:author="Ove Eriksson" w:date="2015-08-11T08:38:00Z">
        <w:r w:rsidR="00AB74D7">
          <w:rPr>
            <w:rFonts w:ascii="Times New Roman" w:hAnsi="Times New Roman" w:cs="Times New Roman"/>
            <w:sz w:val="24"/>
            <w:szCs w:val="24"/>
            <w:lang w:val="en-US"/>
          </w:rPr>
          <w:t>During two years of stud</w:t>
        </w:r>
      </w:ins>
      <w:ins w:id="2" w:author="Ove Eriksson" w:date="2015-08-11T08:39:00Z">
        <w:r w:rsidR="00AB74D7">
          <w:rPr>
            <w:rFonts w:ascii="Times New Roman" w:hAnsi="Times New Roman" w:cs="Times New Roman"/>
            <w:sz w:val="24"/>
            <w:szCs w:val="24"/>
            <w:lang w:val="en-US"/>
          </w:rPr>
          <w:t>ies</w:t>
        </w:r>
      </w:ins>
      <w:ins w:id="3" w:author="Ove Eriksson" w:date="2015-08-11T08:38:00Z">
        <w:r w:rsidR="00AB74D7">
          <w:rPr>
            <w:rFonts w:ascii="Times New Roman" w:hAnsi="Times New Roman" w:cs="Times New Roman"/>
            <w:sz w:val="24"/>
            <w:szCs w:val="24"/>
            <w:lang w:val="en-US"/>
          </w:rPr>
          <w:t xml:space="preserve"> in</w:t>
        </w:r>
        <w:r w:rsidR="00AB74D7">
          <w:rPr>
            <w:rFonts w:ascii="Times New Roman" w:hAnsi="Times New Roman" w:cs="Times New Roman"/>
            <w:sz w:val="24"/>
            <w:szCs w:val="24"/>
            <w:lang w:val="en-US"/>
          </w:rPr>
          <w:t xml:space="preserve"> </w:t>
        </w:r>
      </w:ins>
      <w:r w:rsidR="005E53C6">
        <w:rPr>
          <w:rFonts w:ascii="Times New Roman" w:hAnsi="Times New Roman" w:cs="Times New Roman"/>
          <w:sz w:val="24"/>
          <w:szCs w:val="24"/>
          <w:lang w:val="en-US"/>
        </w:rPr>
        <w:t xml:space="preserve">20 populations of the </w:t>
      </w:r>
      <w:r w:rsidR="005E53C6" w:rsidRPr="00FE1B08">
        <w:rPr>
          <w:rFonts w:ascii="Times New Roman" w:hAnsi="Times New Roman" w:cs="Times New Roman"/>
          <w:sz w:val="24"/>
          <w:szCs w:val="24"/>
          <w:lang w:val="en-US"/>
        </w:rPr>
        <w:t xml:space="preserve">perennial herb </w:t>
      </w:r>
      <w:proofErr w:type="spellStart"/>
      <w:r w:rsidR="005E53C6" w:rsidRPr="00FE1B08">
        <w:rPr>
          <w:rFonts w:ascii="Times New Roman" w:hAnsi="Times New Roman" w:cs="Times New Roman"/>
          <w:i/>
          <w:sz w:val="24"/>
          <w:szCs w:val="24"/>
          <w:lang w:val="en-US"/>
        </w:rPr>
        <w:t>Gentiana</w:t>
      </w:r>
      <w:proofErr w:type="spellEnd"/>
      <w:r w:rsidR="005E53C6" w:rsidRPr="00FE1B08">
        <w:rPr>
          <w:rFonts w:ascii="Times New Roman" w:hAnsi="Times New Roman" w:cs="Times New Roman"/>
          <w:i/>
          <w:sz w:val="24"/>
          <w:szCs w:val="24"/>
          <w:lang w:val="en-US"/>
        </w:rPr>
        <w:t xml:space="preserve"> </w:t>
      </w:r>
      <w:proofErr w:type="spellStart"/>
      <w:r w:rsidR="005E53C6" w:rsidRPr="00FE1B08">
        <w:rPr>
          <w:rFonts w:ascii="Times New Roman" w:hAnsi="Times New Roman" w:cs="Times New Roman"/>
          <w:i/>
          <w:sz w:val="24"/>
          <w:szCs w:val="24"/>
          <w:lang w:val="en-US"/>
        </w:rPr>
        <w:t>pneumonanthe</w:t>
      </w:r>
      <w:proofErr w:type="spellEnd"/>
      <w:r w:rsidR="005E53C6">
        <w:rPr>
          <w:rFonts w:ascii="Times New Roman" w:hAnsi="Times New Roman" w:cs="Times New Roman"/>
          <w:i/>
          <w:sz w:val="24"/>
          <w:szCs w:val="24"/>
          <w:lang w:val="en-US"/>
        </w:rPr>
        <w:t xml:space="preserve"> </w:t>
      </w:r>
      <w:r w:rsidR="005E53C6">
        <w:rPr>
          <w:rFonts w:ascii="Times New Roman" w:hAnsi="Times New Roman" w:cs="Times New Roman"/>
          <w:sz w:val="24"/>
          <w:szCs w:val="24"/>
          <w:lang w:val="en-US"/>
        </w:rPr>
        <w:t>in SW Sweden, w</w:t>
      </w:r>
      <w:r w:rsidR="00FE1B08">
        <w:rPr>
          <w:rFonts w:ascii="Times New Roman" w:hAnsi="Times New Roman" w:cs="Times New Roman"/>
          <w:sz w:val="24"/>
          <w:szCs w:val="24"/>
          <w:lang w:val="en-US"/>
        </w:rPr>
        <w:t>e</w:t>
      </w:r>
      <w:r w:rsidR="00FE1B08"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how phenotypic selection on flowering phenology</w:t>
      </w:r>
      <w:r w:rsidR="00B34765">
        <w:rPr>
          <w:rFonts w:ascii="Times New Roman" w:hAnsi="Times New Roman" w:cs="Times New Roman"/>
          <w:sz w:val="24"/>
          <w:szCs w:val="24"/>
          <w:lang w:val="en-US"/>
        </w:rPr>
        <w:t xml:space="preserve"> </w:t>
      </w:r>
      <w:r w:rsidR="005E53C6">
        <w:rPr>
          <w:rFonts w:ascii="Times New Roman" w:hAnsi="Times New Roman" w:cs="Times New Roman"/>
          <w:sz w:val="24"/>
          <w:szCs w:val="24"/>
          <w:lang w:val="en-US"/>
        </w:rPr>
        <w:t xml:space="preserve">in this species </w:t>
      </w:r>
      <w:r w:rsidR="00FE1B08" w:rsidRPr="00FE1B08">
        <w:rPr>
          <w:rFonts w:ascii="Times New Roman" w:hAnsi="Times New Roman" w:cs="Times New Roman"/>
          <w:sz w:val="24"/>
          <w:szCs w:val="24"/>
          <w:lang w:val="en-US"/>
        </w:rPr>
        <w:t>is mediated by the interaction with its butterfly seed predator</w:t>
      </w:r>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Maculinea</w:t>
      </w:r>
      <w:proofErr w:type="spellEnd"/>
      <w:r w:rsidR="00FE1B08" w:rsidRPr="00FE1B08">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how this interaction depends on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proofErr w:type="spellStart"/>
      <w:r w:rsidR="00FE1B08" w:rsidRPr="00FE1B08">
        <w:rPr>
          <w:rFonts w:ascii="Times New Roman" w:hAnsi="Times New Roman" w:cs="Times New Roman"/>
          <w:i/>
          <w:sz w:val="24"/>
          <w:szCs w:val="24"/>
          <w:lang w:val="en-US"/>
        </w:rPr>
        <w:t>Myrmica</w:t>
      </w:r>
      <w:proofErr w:type="spellEnd"/>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del w:id="4" w:author="Ove Eriksson" w:date="2015-08-11T08:39:00Z">
        <w:r w:rsidR="00076E8F" w:rsidDel="00AB74D7">
          <w:rPr>
            <w:rFonts w:ascii="Times New Roman" w:hAnsi="Times New Roman" w:cs="Times New Roman"/>
            <w:sz w:val="24"/>
            <w:szCs w:val="24"/>
            <w:lang w:val="en-US"/>
          </w:rPr>
          <w:delText>, in two study years</w:delText>
        </w:r>
      </w:del>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 xml:space="preserve">G. </w:t>
      </w:r>
      <w:proofErr w:type="spellStart"/>
      <w:r w:rsidR="00EA0FF5" w:rsidRPr="00EA0FF5">
        <w:rPr>
          <w:rFonts w:ascii="Times New Roman" w:hAnsi="Times New Roman" w:cs="Times New Roman"/>
          <w:i/>
          <w:sz w:val="24"/>
          <w:szCs w:val="24"/>
          <w:lang w:val="en-US"/>
        </w:rPr>
        <w:t>pneumonanthe</w:t>
      </w:r>
      <w:proofErr w:type="spellEnd"/>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4B74E2">
        <w:rPr>
          <w:rFonts w:ascii="Times New Roman" w:hAnsi="Times New Roman" w:cs="Times New Roman"/>
          <w:sz w:val="24"/>
          <w:szCs w:val="24"/>
          <w:lang w:val="en-US"/>
        </w:rPr>
        <w:t>. In populations w</w:t>
      </w:r>
      <w:r w:rsidR="00EA0FF5">
        <w:rPr>
          <w:rFonts w:ascii="Times New Roman" w:hAnsi="Times New Roman" w:cs="Times New Roman"/>
          <w:sz w:val="24"/>
          <w:szCs w:val="24"/>
          <w:lang w:val="en-US"/>
        </w:rPr>
        <w:t xml:space="preserve">here the predator was present, it attacked preferentially early-flowering individuals, which caused a shift in selection towards later flowering. </w:t>
      </w:r>
      <w:r w:rsidR="00B34765">
        <w:rPr>
          <w:rFonts w:ascii="Times New Roman" w:hAnsi="Times New Roman" w:cs="Times New Roman"/>
          <w:sz w:val="24"/>
          <w:szCs w:val="24"/>
          <w:lang w:val="en-US"/>
        </w:rPr>
        <w:t>We also observed s</w:t>
      </w:r>
      <w:r w:rsidR="00076E8F" w:rsidRPr="00B34765">
        <w:rPr>
          <w:rFonts w:ascii="Times New Roman" w:hAnsi="Times New Roman" w:cs="Times New Roman"/>
          <w:sz w:val="24"/>
          <w:szCs w:val="24"/>
          <w:lang w:val="en-US"/>
        </w:rPr>
        <w:t>election on other plant traits</w:t>
      </w:r>
      <w:r w:rsidR="00076E8F">
        <w:rPr>
          <w:rFonts w:ascii="Times New Roman" w:hAnsi="Times New Roman" w:cs="Times New Roman"/>
          <w:sz w:val="24"/>
          <w:szCs w:val="24"/>
          <w:lang w:val="en-US"/>
        </w:rPr>
        <w:t xml:space="preserve"> </w:t>
      </w:r>
      <w:r w:rsidR="00B34765">
        <w:rPr>
          <w:rFonts w:ascii="Times New Roman" w:hAnsi="Times New Roman" w:cs="Times New Roman"/>
          <w:sz w:val="24"/>
          <w:szCs w:val="24"/>
          <w:lang w:val="en-US"/>
        </w:rPr>
        <w:t xml:space="preserve">correlated with </w:t>
      </w:r>
      <w:proofErr w:type="gramStart"/>
      <w:r w:rsidR="00B34765">
        <w:rPr>
          <w:rFonts w:ascii="Times New Roman" w:hAnsi="Times New Roman" w:cs="Times New Roman"/>
          <w:sz w:val="24"/>
          <w:szCs w:val="24"/>
          <w:lang w:val="en-US"/>
        </w:rPr>
        <w:t>phenology</w:t>
      </w:r>
      <w:proofErr w:type="gramEnd"/>
      <w:r w:rsidR="00B34765">
        <w:rPr>
          <w:rFonts w:ascii="Times New Roman" w:hAnsi="Times New Roman" w:cs="Times New Roman"/>
          <w:sz w:val="24"/>
          <w:szCs w:val="24"/>
          <w:lang w:val="en-US"/>
        </w:rPr>
        <w:t xml:space="preserve"> (shoot height and number of flowers), although it </w:t>
      </w:r>
      <w:r w:rsidR="00076E8F">
        <w:rPr>
          <w:rFonts w:ascii="Times New Roman" w:hAnsi="Times New Roman" w:cs="Times New Roman"/>
          <w:sz w:val="24"/>
          <w:szCs w:val="24"/>
          <w:lang w:val="en-US"/>
        </w:rPr>
        <w:t>was less consistent</w:t>
      </w:r>
      <w:r w:rsidR="00B34765">
        <w:rPr>
          <w:rFonts w:ascii="Times New Roman" w:hAnsi="Times New Roman" w:cs="Times New Roman"/>
          <w:sz w:val="24"/>
          <w:szCs w:val="24"/>
          <w:lang w:val="en-US"/>
        </w:rPr>
        <w:t xml:space="preserve"> among populations and years. </w:t>
      </w:r>
      <w:r w:rsidR="00162F35">
        <w:rPr>
          <w:rFonts w:ascii="Times New Roman" w:hAnsi="Times New Roman" w:cs="Times New Roman"/>
          <w:sz w:val="24"/>
          <w:szCs w:val="24"/>
          <w:lang w:val="en-US"/>
        </w:rPr>
        <w:t xml:space="preserve">Predator-mediated selection on host plant </w:t>
      </w:r>
      <w:r w:rsidR="00076E8F">
        <w:rPr>
          <w:rFonts w:ascii="Times New Roman" w:hAnsi="Times New Roman" w:cs="Times New Roman"/>
          <w:sz w:val="24"/>
          <w:szCs w:val="24"/>
          <w:lang w:val="en-US"/>
        </w:rPr>
        <w:t>traits</w:t>
      </w:r>
      <w:r w:rsidR="00162F35">
        <w:rPr>
          <w:rFonts w:ascii="Times New Roman" w:hAnsi="Times New Roman" w:cs="Times New Roman"/>
          <w:sz w:val="24"/>
          <w:szCs w:val="24"/>
          <w:lang w:val="en-US"/>
        </w:rPr>
        <w:t xml:space="preserve"> depended on the community context, as the probability of presence of the predator increased with ant abundance at the population level. Our results demonstrate that antagonistic interactions are able to shift the direction of selection on flowering phenology, and that the community context where interactions occur is an important source of spatial variation in species interactions, and therefore in phenotypic selection</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19BFF6A9" w14:textId="6B6ABF21" w:rsidR="00DF6DB2" w:rsidRDefault="00A505D6" w:rsidP="00183455">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may be mediated by </w:t>
      </w:r>
      <w:r w:rsidR="007A1010">
        <w:rPr>
          <w:rFonts w:ascii="Times New Roman" w:hAnsi="Times New Roman" w:cs="Times New Roman"/>
          <w:sz w:val="24"/>
          <w:szCs w:val="24"/>
          <w:lang w:val="en-US"/>
        </w:rPr>
        <w:t>several factors</w:t>
      </w:r>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as</w:t>
      </w:r>
      <w:r w:rsidR="002362D6">
        <w:rPr>
          <w:rFonts w:ascii="Times New Roman" w:hAnsi="Times New Roman" w:cs="Times New Roman"/>
          <w:sz w:val="24"/>
          <w:szCs w:val="24"/>
          <w:lang w:val="en-US"/>
        </w:rPr>
        <w:t xml:space="preserve"> abiotic conditions (</w:t>
      </w:r>
      <w:commentRangeStart w:id="5"/>
      <w:r w:rsidR="00D70448" w:rsidRPr="00C50A76">
        <w:rPr>
          <w:rFonts w:ascii="Times New Roman" w:hAnsi="Times New Roman" w:cs="Times New Roman"/>
          <w:sz w:val="24"/>
          <w:szCs w:val="24"/>
          <w:lang w:val="en-US"/>
        </w:rPr>
        <w:t xml:space="preserve">Franks </w:t>
      </w:r>
      <w:r w:rsidR="00D70448" w:rsidRPr="00C50A76">
        <w:rPr>
          <w:rFonts w:ascii="Times New Roman" w:hAnsi="Times New Roman" w:cs="Times New Roman"/>
          <w:i/>
          <w:iCs/>
          <w:sz w:val="24"/>
          <w:szCs w:val="24"/>
          <w:lang w:val="en-US"/>
        </w:rPr>
        <w:t>et al.</w:t>
      </w:r>
      <w:r w:rsidR="00D70448" w:rsidRPr="00C50A76">
        <w:rPr>
          <w:rFonts w:ascii="Times New Roman" w:hAnsi="Times New Roman" w:cs="Times New Roman"/>
          <w:sz w:val="24"/>
          <w:szCs w:val="24"/>
          <w:lang w:val="en-US"/>
        </w:rPr>
        <w:t>, 2007</w:t>
      </w:r>
      <w:r w:rsidR="002362D6">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and</w:t>
      </w:r>
      <w:r w:rsidR="002362D6">
        <w:rPr>
          <w:rFonts w:ascii="Times New Roman" w:hAnsi="Times New Roman" w:cs="Times New Roman"/>
          <w:sz w:val="24"/>
          <w:szCs w:val="24"/>
          <w:lang w:val="en-US"/>
        </w:rPr>
        <w:t xml:space="preserve"> biotic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w:t>
      </w:r>
      <w:commentRangeEnd w:id="5"/>
      <w:r w:rsidR="00AB74D7">
        <w:rPr>
          <w:rStyle w:val="Kommentarsreferens"/>
        </w:rPr>
        <w:commentReference w:id="5"/>
      </w:r>
      <w:proofErr w:type="gramStart"/>
      <w:r w:rsidR="007B75BC" w:rsidRPr="002A3A63">
        <w:rPr>
          <w:rFonts w:ascii="Times New Roman" w:hAnsi="Times New Roman" w:cs="Times New Roman"/>
          <w:sz w:val="24"/>
          <w:szCs w:val="24"/>
          <w:lang w:val="en-US"/>
        </w:rPr>
        <w:t>.,</w:t>
      </w:r>
      <w:proofErr w:type="gramEnd"/>
      <w:r w:rsidR="007B75BC" w:rsidRPr="002A3A63">
        <w:rPr>
          <w:rFonts w:ascii="Times New Roman" w:hAnsi="Times New Roman" w:cs="Times New Roman"/>
          <w:sz w:val="24"/>
          <w:szCs w:val="24"/>
          <w:lang w:val="en-US"/>
        </w:rPr>
        <w:t xml:space="preserve"> 2007</w:t>
      </w:r>
      <w:r w:rsidR="007B75BC">
        <w:rPr>
          <w:rFonts w:ascii="Times New Roman" w:hAnsi="Times New Roman" w:cs="Times New Roman"/>
          <w:sz w:val="24"/>
          <w:szCs w:val="24"/>
          <w:lang w:val="en-US"/>
        </w:rPr>
        <w:t>). Both mutualist</w:t>
      </w:r>
      <w:r w:rsidR="004D1088">
        <w:rPr>
          <w:rFonts w:ascii="Times New Roman" w:hAnsi="Times New Roman" w:cs="Times New Roman"/>
          <w:sz w:val="24"/>
          <w:szCs w:val="24"/>
          <w:lang w:val="en-US"/>
        </w:rPr>
        <w:t>ic</w:t>
      </w:r>
      <w:r w:rsidR="007B75BC">
        <w:rPr>
          <w:rFonts w:ascii="Times New Roman" w:hAnsi="Times New Roman" w:cs="Times New Roman"/>
          <w:sz w:val="24"/>
          <w:szCs w:val="24"/>
          <w:lang w:val="en-US"/>
        </w:rPr>
        <w:t xml:space="preserve"> (</w:t>
      </w:r>
      <w:proofErr w:type="spellStart"/>
      <w:r w:rsidR="006B2ECB">
        <w:rPr>
          <w:rFonts w:ascii="Times New Roman" w:hAnsi="Times New Roman" w:cs="Times New Roman"/>
          <w:sz w:val="24"/>
          <w:szCs w:val="24"/>
          <w:lang w:val="en-US"/>
        </w:rPr>
        <w:t>Munguí</w:t>
      </w:r>
      <w:r w:rsidR="006B2ECB" w:rsidRPr="006B2ECB">
        <w:rPr>
          <w:rFonts w:ascii="Times New Roman" w:hAnsi="Times New Roman" w:cs="Times New Roman"/>
          <w:sz w:val="24"/>
          <w:szCs w:val="24"/>
          <w:lang w:val="en-US"/>
        </w:rPr>
        <w:t>a</w:t>
      </w:r>
      <w:proofErr w:type="spellEnd"/>
      <w:r w:rsidR="006B2ECB" w:rsidRPr="006B2ECB">
        <w:rPr>
          <w:rFonts w:ascii="Times New Roman" w:hAnsi="Times New Roman" w:cs="Times New Roman"/>
          <w:sz w:val="24"/>
          <w:szCs w:val="24"/>
          <w:lang w:val="en-US"/>
        </w:rPr>
        <w:t>-Rosas et al., 2011</w:t>
      </w:r>
      <w:r w:rsidR="006B2ECB">
        <w:rPr>
          <w:rFonts w:ascii="Times New Roman" w:hAnsi="Times New Roman" w:cs="Times New Roman"/>
          <w:sz w:val="24"/>
          <w:szCs w:val="24"/>
          <w:lang w:val="en-US"/>
        </w:rPr>
        <w:t xml:space="preserve">a, </w:t>
      </w:r>
      <w:proofErr w:type="spellStart"/>
      <w:r w:rsidR="007B75BC">
        <w:rPr>
          <w:rFonts w:ascii="Times New Roman" w:hAnsi="Times New Roman" w:cs="Times New Roman"/>
          <w:sz w:val="24"/>
          <w:szCs w:val="24"/>
          <w:lang w:val="en-US"/>
        </w:rPr>
        <w:t>Aizen</w:t>
      </w:r>
      <w:proofErr w:type="spellEnd"/>
      <w:r w:rsidR="007B75BC">
        <w:rPr>
          <w:rFonts w:ascii="Times New Roman" w:hAnsi="Times New Roman" w:cs="Times New Roman"/>
          <w:sz w:val="24"/>
          <w:szCs w:val="24"/>
          <w:lang w:val="en-US"/>
        </w:rPr>
        <w:t>, 2003) and antagonist</w:t>
      </w:r>
      <w:r w:rsidR="004D1088">
        <w:rPr>
          <w:rFonts w:ascii="Times New Roman" w:hAnsi="Times New Roman" w:cs="Times New Roman"/>
          <w:sz w:val="24"/>
          <w:szCs w:val="24"/>
          <w:lang w:val="en-US"/>
        </w:rPr>
        <w:t xml:space="preserve">ic </w:t>
      </w:r>
      <w:proofErr w:type="spellStart"/>
      <w:r w:rsidR="004D1088">
        <w:rPr>
          <w:rFonts w:ascii="Times New Roman" w:hAnsi="Times New Roman" w:cs="Times New Roman"/>
          <w:sz w:val="24"/>
          <w:szCs w:val="24"/>
          <w:lang w:val="en-US"/>
        </w:rPr>
        <w:t>interactors</w:t>
      </w:r>
      <w:proofErr w:type="spellEnd"/>
      <w:r w:rsidR="007B75BC">
        <w:rPr>
          <w:rFonts w:ascii="Times New Roman" w:hAnsi="Times New Roman" w:cs="Times New Roman"/>
          <w:sz w:val="24"/>
          <w:szCs w:val="24"/>
          <w:lang w:val="en-US"/>
        </w:rPr>
        <w:t xml:space="preserve"> (</w:t>
      </w:r>
      <w:r w:rsidR="007B75BC" w:rsidRPr="007B75BC">
        <w:rPr>
          <w:rFonts w:ascii="Times New Roman" w:hAnsi="Times New Roman" w:cs="Times New Roman"/>
          <w:sz w:val="24"/>
          <w:szCs w:val="24"/>
          <w:lang w:val="en-US"/>
        </w:rPr>
        <w:t xml:space="preserve">Ehrlén &amp; </w:t>
      </w:r>
      <w:proofErr w:type="spellStart"/>
      <w:r w:rsidR="007B75BC" w:rsidRPr="007B75BC">
        <w:rPr>
          <w:rFonts w:ascii="Times New Roman" w:hAnsi="Times New Roman" w:cs="Times New Roman"/>
          <w:sz w:val="24"/>
          <w:szCs w:val="24"/>
          <w:lang w:val="en-US"/>
        </w:rPr>
        <w:t>Münzbergová</w:t>
      </w:r>
      <w:proofErr w:type="spellEnd"/>
      <w:r w:rsidR="007B75BC" w:rsidRPr="007B75BC">
        <w:rPr>
          <w:rFonts w:ascii="Times New Roman" w:hAnsi="Times New Roman" w:cs="Times New Roman"/>
          <w:sz w:val="24"/>
          <w:szCs w:val="24"/>
          <w:lang w:val="en-US"/>
        </w:rPr>
        <w:t>, 2009</w:t>
      </w:r>
      <w:r w:rsidR="000278C0">
        <w:rPr>
          <w:rFonts w:ascii="Times New Roman" w:hAnsi="Times New Roman" w:cs="Times New Roman"/>
          <w:sz w:val="24"/>
          <w:szCs w:val="24"/>
          <w:lang w:val="en-US"/>
        </w:rPr>
        <w:t xml:space="preserve">, </w:t>
      </w:r>
      <w:proofErr w:type="spellStart"/>
      <w:r w:rsidR="000278C0" w:rsidRPr="00C50A76">
        <w:rPr>
          <w:rFonts w:ascii="Times New Roman" w:hAnsi="Times New Roman" w:cs="Times New Roman"/>
          <w:sz w:val="24"/>
          <w:lang w:val="en-US"/>
        </w:rPr>
        <w:t>Biere</w:t>
      </w:r>
      <w:proofErr w:type="spellEnd"/>
      <w:r w:rsidR="000278C0" w:rsidRPr="00C50A76">
        <w:rPr>
          <w:rFonts w:ascii="Times New Roman" w:hAnsi="Times New Roman" w:cs="Times New Roman"/>
          <w:sz w:val="24"/>
          <w:lang w:val="en-US"/>
        </w:rPr>
        <w:t xml:space="preserve"> &amp; </w:t>
      </w:r>
      <w:proofErr w:type="spellStart"/>
      <w:r w:rsidR="000278C0" w:rsidRPr="00C50A76">
        <w:rPr>
          <w:rFonts w:ascii="Times New Roman" w:hAnsi="Times New Roman" w:cs="Times New Roman"/>
          <w:sz w:val="24"/>
          <w:lang w:val="en-US"/>
        </w:rPr>
        <w:t>Antonovics</w:t>
      </w:r>
      <w:proofErr w:type="spellEnd"/>
      <w:r w:rsidR="000278C0" w:rsidRPr="00C50A76">
        <w:rPr>
          <w:rFonts w:ascii="Times New Roman" w:hAnsi="Times New Roman" w:cs="Times New Roman"/>
          <w:sz w:val="24"/>
          <w:lang w:val="en-US"/>
        </w:rPr>
        <w:t>, 1996</w:t>
      </w:r>
      <w:r w:rsidR="000278C0">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have been </w:t>
      </w:r>
      <w:r w:rsidR="004D1088">
        <w:rPr>
          <w:rFonts w:ascii="Times New Roman" w:hAnsi="Times New Roman" w:cs="Times New Roman"/>
          <w:sz w:val="24"/>
          <w:szCs w:val="24"/>
          <w:lang w:val="en-US"/>
        </w:rPr>
        <w:t>pointed out</w:t>
      </w:r>
      <w:r w:rsidR="007B75BC">
        <w:rPr>
          <w:rFonts w:ascii="Times New Roman" w:hAnsi="Times New Roman" w:cs="Times New Roman"/>
          <w:sz w:val="24"/>
          <w:szCs w:val="24"/>
          <w:lang w:val="en-US"/>
        </w:rPr>
        <w:t xml:space="preserve"> </w:t>
      </w:r>
      <w:r w:rsidR="00403B9C">
        <w:rPr>
          <w:rFonts w:ascii="Times New Roman" w:hAnsi="Times New Roman" w:cs="Times New Roman"/>
          <w:sz w:val="24"/>
          <w:szCs w:val="24"/>
          <w:lang w:val="en-US"/>
        </w:rPr>
        <w:t xml:space="preserve">as agents of selection </w:t>
      </w:r>
      <w:r w:rsidR="006B2ECB">
        <w:rPr>
          <w:rFonts w:ascii="Times New Roman" w:hAnsi="Times New Roman" w:cs="Times New Roman"/>
          <w:sz w:val="24"/>
          <w:szCs w:val="24"/>
          <w:lang w:val="en-US"/>
        </w:rPr>
        <w:t>for</w:t>
      </w:r>
      <w:r w:rsidR="007B75BC">
        <w:rPr>
          <w:rFonts w:ascii="Times New Roman" w:hAnsi="Times New Roman" w:cs="Times New Roman"/>
          <w:sz w:val="24"/>
          <w:szCs w:val="24"/>
          <w:lang w:val="en-US"/>
        </w:rPr>
        <w:t xml:space="preserve"> flowering phenology. </w:t>
      </w:r>
      <w:r w:rsidR="004D1088">
        <w:rPr>
          <w:rFonts w:ascii="Times New Roman" w:hAnsi="Times New Roman" w:cs="Times New Roman"/>
          <w:sz w:val="24"/>
          <w:szCs w:val="24"/>
          <w:lang w:val="en-US"/>
        </w:rPr>
        <w:t xml:space="preserve">Some of these factors have been reported to </w:t>
      </w:r>
      <w:del w:id="6" w:author="Ove Eriksson" w:date="2015-08-11T08:41:00Z">
        <w:r w:rsidR="004D1088" w:rsidDel="00AB74D7">
          <w:rPr>
            <w:rFonts w:ascii="Times New Roman" w:hAnsi="Times New Roman" w:cs="Times New Roman"/>
            <w:sz w:val="24"/>
            <w:szCs w:val="24"/>
            <w:lang w:val="en-US"/>
          </w:rPr>
          <w:delText>select for</w:delText>
        </w:r>
      </w:del>
      <w:ins w:id="7" w:author="Ove Eriksson" w:date="2015-08-11T08:41:00Z">
        <w:r w:rsidR="00AB74D7">
          <w:rPr>
            <w:rFonts w:ascii="Times New Roman" w:hAnsi="Times New Roman" w:cs="Times New Roman"/>
            <w:sz w:val="24"/>
            <w:szCs w:val="24"/>
            <w:lang w:val="en-US"/>
          </w:rPr>
          <w:t>favor</w:t>
        </w:r>
      </w:ins>
      <w:r w:rsidR="004D1088">
        <w:rPr>
          <w:rFonts w:ascii="Times New Roman" w:hAnsi="Times New Roman" w:cs="Times New Roman"/>
          <w:sz w:val="24"/>
          <w:szCs w:val="24"/>
          <w:lang w:val="en-US"/>
        </w:rPr>
        <w:t xml:space="preserve"> earlier flowering. </w:t>
      </w:r>
      <w:r w:rsidR="00930285">
        <w:rPr>
          <w:rFonts w:ascii="Times New Roman" w:hAnsi="Times New Roman" w:cs="Times New Roman"/>
          <w:sz w:val="24"/>
          <w:szCs w:val="24"/>
          <w:lang w:val="en-US"/>
        </w:rPr>
        <w:t xml:space="preserve">For example, </w:t>
      </w:r>
      <w:r w:rsidR="008E20A5" w:rsidRPr="008E20A5">
        <w:rPr>
          <w:rFonts w:ascii="Times New Roman" w:hAnsi="Times New Roman" w:cs="Times New Roman"/>
          <w:sz w:val="24"/>
          <w:szCs w:val="24"/>
          <w:lang w:val="en-US"/>
        </w:rPr>
        <w:t>warm temperatures and earl</w:t>
      </w:r>
      <w:r w:rsidR="00FA11DA">
        <w:rPr>
          <w:rFonts w:ascii="Times New Roman" w:hAnsi="Times New Roman" w:cs="Times New Roman"/>
          <w:sz w:val="24"/>
          <w:szCs w:val="24"/>
          <w:lang w:val="en-US"/>
        </w:rPr>
        <w:t>y</w:t>
      </w:r>
      <w:r w:rsidR="008E20A5" w:rsidRPr="008E20A5">
        <w:rPr>
          <w:rFonts w:ascii="Times New Roman" w:hAnsi="Times New Roman" w:cs="Times New Roman"/>
          <w:sz w:val="24"/>
          <w:szCs w:val="24"/>
          <w:lang w:val="en-US"/>
        </w:rPr>
        <w:t xml:space="preserve"> snowmelt dates</w:t>
      </w:r>
      <w:r w:rsidR="008E20A5">
        <w:rPr>
          <w:rFonts w:ascii="Times New Roman" w:hAnsi="Times New Roman" w:cs="Times New Roman"/>
          <w:sz w:val="24"/>
          <w:szCs w:val="24"/>
          <w:lang w:val="en-US"/>
        </w:rPr>
        <w:t xml:space="preserve"> </w:t>
      </w:r>
      <w:r w:rsidR="00E43C34">
        <w:rPr>
          <w:rFonts w:ascii="Times New Roman" w:hAnsi="Times New Roman" w:cs="Times New Roman"/>
          <w:sz w:val="24"/>
          <w:szCs w:val="24"/>
          <w:lang w:val="en-US"/>
        </w:rPr>
        <w:t>ha</w:t>
      </w:r>
      <w:r w:rsidR="00FA11DA">
        <w:rPr>
          <w:rFonts w:ascii="Times New Roman" w:hAnsi="Times New Roman" w:cs="Times New Roman"/>
          <w:sz w:val="24"/>
          <w:szCs w:val="24"/>
          <w:lang w:val="en-US"/>
        </w:rPr>
        <w:t>ve</w:t>
      </w:r>
      <w:r w:rsidR="00E43C34">
        <w:rPr>
          <w:rFonts w:ascii="Times New Roman" w:hAnsi="Times New Roman" w:cs="Times New Roman"/>
          <w:sz w:val="24"/>
          <w:szCs w:val="24"/>
          <w:lang w:val="en-US"/>
        </w:rPr>
        <w:t xml:space="preserve"> been suggested to</w:t>
      </w:r>
      <w:r w:rsidR="008E20A5">
        <w:rPr>
          <w:rFonts w:ascii="Times New Roman" w:hAnsi="Times New Roman" w:cs="Times New Roman"/>
          <w:sz w:val="24"/>
          <w:szCs w:val="24"/>
          <w:lang w:val="en-US"/>
        </w:rPr>
        <w:t xml:space="preserve"> drive an advancement of flowering phenology</w:t>
      </w:r>
      <w:r w:rsidR="00103084" w:rsidRPr="00103084">
        <w:rPr>
          <w:rFonts w:ascii="Times New Roman" w:hAnsi="Times New Roman" w:cs="Times New Roman"/>
          <w:sz w:val="24"/>
          <w:szCs w:val="24"/>
          <w:lang w:val="en-US"/>
        </w:rPr>
        <w:t xml:space="preserve"> (Anderson </w:t>
      </w:r>
      <w:r w:rsidR="00103084" w:rsidRPr="00103084">
        <w:rPr>
          <w:rFonts w:ascii="Times New Roman" w:hAnsi="Times New Roman" w:cs="Times New Roman"/>
          <w:i/>
          <w:iCs/>
          <w:sz w:val="24"/>
          <w:szCs w:val="24"/>
          <w:lang w:val="en-US"/>
        </w:rPr>
        <w:t>et al.</w:t>
      </w:r>
      <w:r w:rsidR="00103084" w:rsidRPr="00103084">
        <w:rPr>
          <w:rFonts w:ascii="Times New Roman" w:hAnsi="Times New Roman" w:cs="Times New Roman"/>
          <w:sz w:val="24"/>
          <w:szCs w:val="24"/>
          <w:lang w:val="en-US"/>
        </w:rPr>
        <w:t>, 2012)</w:t>
      </w:r>
      <w:r w:rsidR="008E20A5">
        <w:rPr>
          <w:rFonts w:ascii="Times New Roman" w:hAnsi="Times New Roman" w:cs="Times New Roman"/>
          <w:sz w:val="24"/>
          <w:szCs w:val="24"/>
          <w:lang w:val="en-US"/>
        </w:rPr>
        <w:t xml:space="preserve">. </w:t>
      </w:r>
      <w:r w:rsidR="002A3A63">
        <w:rPr>
          <w:rFonts w:ascii="Times New Roman" w:hAnsi="Times New Roman" w:cs="Times New Roman"/>
          <w:sz w:val="24"/>
          <w:szCs w:val="24"/>
          <w:lang w:val="en-US"/>
        </w:rPr>
        <w:t xml:space="preserve">Pollinators have also been </w:t>
      </w:r>
      <w:r w:rsidR="004D1088">
        <w:rPr>
          <w:rFonts w:ascii="Times New Roman" w:hAnsi="Times New Roman" w:cs="Times New Roman"/>
          <w:sz w:val="24"/>
          <w:szCs w:val="24"/>
          <w:lang w:val="en-US"/>
        </w:rPr>
        <w:t>mentioned</w:t>
      </w:r>
      <w:r w:rsidR="002A3A63">
        <w:rPr>
          <w:rFonts w:ascii="Times New Roman" w:hAnsi="Times New Roman" w:cs="Times New Roman"/>
          <w:sz w:val="24"/>
          <w:szCs w:val="24"/>
          <w:lang w:val="en-US"/>
        </w:rPr>
        <w:t xml:space="preserve"> as agents of selection for early flowering (</w:t>
      </w:r>
      <w:proofErr w:type="spellStart"/>
      <w:r w:rsidR="002A3A63" w:rsidRPr="002A3A63">
        <w:rPr>
          <w:rFonts w:ascii="Times New Roman" w:hAnsi="Times New Roman" w:cs="Times New Roman"/>
          <w:sz w:val="24"/>
          <w:szCs w:val="24"/>
          <w:lang w:val="en-US"/>
        </w:rPr>
        <w:t>Elzinga</w:t>
      </w:r>
      <w:proofErr w:type="spellEnd"/>
      <w:r w:rsidR="002A3A63" w:rsidRPr="002A3A63">
        <w:rPr>
          <w:rFonts w:ascii="Times New Roman" w:hAnsi="Times New Roman" w:cs="Times New Roman"/>
          <w:sz w:val="24"/>
          <w:szCs w:val="24"/>
          <w:lang w:val="en-US"/>
        </w:rPr>
        <w:t xml:space="preserve"> et al., 2007</w:t>
      </w:r>
      <w:r w:rsidR="002A3A63">
        <w:rPr>
          <w:rFonts w:ascii="Times New Roman" w:hAnsi="Times New Roman" w:cs="Times New Roman"/>
          <w:sz w:val="24"/>
          <w:szCs w:val="24"/>
          <w:lang w:val="en-US"/>
        </w:rPr>
        <w:t>), although empirical evidence of pollinator-mediated selection on phenology is scarce (but see</w:t>
      </w:r>
      <w:r w:rsidR="00E43C34">
        <w:rPr>
          <w:rFonts w:ascii="Times New Roman" w:hAnsi="Times New Roman" w:cs="Times New Roman"/>
          <w:sz w:val="24"/>
          <w:szCs w:val="24"/>
          <w:lang w:val="en-US"/>
        </w:rPr>
        <w:t xml:space="preserve"> </w:t>
      </w:r>
      <w:proofErr w:type="spellStart"/>
      <w:r w:rsidR="00E43C34" w:rsidRPr="00716587">
        <w:rPr>
          <w:rFonts w:ascii="Times New Roman" w:hAnsi="Times New Roman" w:cs="Times New Roman"/>
          <w:sz w:val="24"/>
          <w:szCs w:val="24"/>
          <w:lang w:val="en-US"/>
        </w:rPr>
        <w:t>Sandring</w:t>
      </w:r>
      <w:proofErr w:type="spellEnd"/>
      <w:r w:rsidR="00E43C34" w:rsidRPr="00716587">
        <w:rPr>
          <w:rFonts w:ascii="Times New Roman" w:hAnsi="Times New Roman" w:cs="Times New Roman"/>
          <w:sz w:val="24"/>
          <w:szCs w:val="24"/>
          <w:lang w:val="en-US"/>
        </w:rPr>
        <w:t xml:space="preserve"> &amp; Ågren, 2009</w:t>
      </w:r>
      <w:r w:rsidR="002A3A63">
        <w:rPr>
          <w:rFonts w:ascii="Times New Roman" w:hAnsi="Times New Roman" w:cs="Times New Roman"/>
          <w:sz w:val="24"/>
          <w:szCs w:val="24"/>
          <w:lang w:val="en-US"/>
        </w:rPr>
        <w:t>)</w:t>
      </w:r>
      <w:r w:rsidR="00FF6434">
        <w:rPr>
          <w:rFonts w:ascii="Times New Roman" w:hAnsi="Times New Roman" w:cs="Times New Roman"/>
          <w:sz w:val="24"/>
          <w:szCs w:val="24"/>
          <w:lang w:val="en-US"/>
        </w:rPr>
        <w:t xml:space="preserve">. However, other </w:t>
      </w:r>
      <w:r w:rsidR="007A1010">
        <w:rPr>
          <w:rFonts w:ascii="Times New Roman" w:hAnsi="Times New Roman" w:cs="Times New Roman"/>
          <w:sz w:val="24"/>
          <w:szCs w:val="24"/>
          <w:lang w:val="en-US"/>
        </w:rPr>
        <w:t>factors may</w:t>
      </w:r>
      <w:r w:rsidR="00C53D1D">
        <w:rPr>
          <w:rFonts w:ascii="Times New Roman" w:hAnsi="Times New Roman" w:cs="Times New Roman"/>
          <w:sz w:val="24"/>
          <w:szCs w:val="24"/>
          <w:lang w:val="en-US"/>
        </w:rPr>
        <w:t xml:space="preserve"> simultaneously</w:t>
      </w:r>
      <w:r w:rsidR="007A1010">
        <w:rPr>
          <w:rFonts w:ascii="Times New Roman" w:hAnsi="Times New Roman" w:cs="Times New Roman"/>
          <w:sz w:val="24"/>
          <w:szCs w:val="24"/>
          <w:lang w:val="en-US"/>
        </w:rPr>
        <w:t xml:space="preserve"> act to favor later flowering</w:t>
      </w:r>
      <w:r w:rsidR="00C53D1D">
        <w:rPr>
          <w:rFonts w:ascii="Times New Roman" w:hAnsi="Times New Roman" w:cs="Times New Roman"/>
          <w:sz w:val="24"/>
          <w:szCs w:val="24"/>
          <w:lang w:val="en-US"/>
        </w:rPr>
        <w:t xml:space="preserve">. </w:t>
      </w:r>
      <w:r w:rsidR="007A1010">
        <w:rPr>
          <w:rFonts w:ascii="Times New Roman" w:hAnsi="Times New Roman" w:cs="Times New Roman"/>
          <w:sz w:val="24"/>
          <w:szCs w:val="24"/>
          <w:lang w:val="en-US"/>
        </w:rPr>
        <w:t>For example, g</w:t>
      </w:r>
      <w:r w:rsidR="004047A2">
        <w:rPr>
          <w:rFonts w:ascii="Times New Roman" w:hAnsi="Times New Roman" w:cs="Times New Roman"/>
          <w:sz w:val="24"/>
          <w:szCs w:val="24"/>
          <w:lang w:val="en-US"/>
        </w:rPr>
        <w:t>rowing</w:t>
      </w:r>
      <w:r w:rsidR="00BF2DFD">
        <w:rPr>
          <w:rFonts w:ascii="Times New Roman" w:hAnsi="Times New Roman" w:cs="Times New Roman"/>
          <w:sz w:val="24"/>
          <w:szCs w:val="24"/>
          <w:lang w:val="en-US"/>
        </w:rPr>
        <w:t xml:space="preserve"> evidence shows that </w:t>
      </w:r>
      <w:proofErr w:type="spellStart"/>
      <w:r w:rsidR="00BF2DFD">
        <w:rPr>
          <w:rFonts w:ascii="Times New Roman" w:hAnsi="Times New Roman" w:cs="Times New Roman"/>
          <w:sz w:val="24"/>
          <w:szCs w:val="24"/>
          <w:lang w:val="en-US"/>
        </w:rPr>
        <w:t>predispersal</w:t>
      </w:r>
      <w:proofErr w:type="spellEnd"/>
      <w:r w:rsidR="00BF2DFD">
        <w:rPr>
          <w:rFonts w:ascii="Times New Roman" w:hAnsi="Times New Roman" w:cs="Times New Roman"/>
          <w:sz w:val="24"/>
          <w:szCs w:val="24"/>
          <w:lang w:val="en-US"/>
        </w:rPr>
        <w:t xml:space="preserve"> seed predators can mediate selection on </w:t>
      </w:r>
      <w:r w:rsidR="00B842B8">
        <w:rPr>
          <w:rFonts w:ascii="Times New Roman" w:hAnsi="Times New Roman" w:cs="Times New Roman"/>
          <w:sz w:val="24"/>
          <w:szCs w:val="24"/>
          <w:lang w:val="en-US"/>
        </w:rPr>
        <w:t xml:space="preserve">flowering </w:t>
      </w:r>
      <w:r w:rsidR="00B7275F">
        <w:rPr>
          <w:rFonts w:ascii="Times New Roman" w:hAnsi="Times New Roman" w:cs="Times New Roman"/>
          <w:sz w:val="24"/>
          <w:szCs w:val="24"/>
          <w:lang w:val="en-US"/>
        </w:rPr>
        <w:t>phenology</w:t>
      </w:r>
      <w:r w:rsidR="00BF2DFD">
        <w:rPr>
          <w:rFonts w:ascii="Times New Roman" w:hAnsi="Times New Roman" w:cs="Times New Roman"/>
          <w:sz w:val="24"/>
          <w:szCs w:val="24"/>
          <w:lang w:val="en-US"/>
        </w:rPr>
        <w:t xml:space="preserve"> </w:t>
      </w:r>
      <w:r w:rsidR="006179A7" w:rsidRPr="00CE4AD1">
        <w:rPr>
          <w:rFonts w:ascii="Times New Roman" w:hAnsi="Times New Roman" w:cs="Times New Roman"/>
          <w:sz w:val="24"/>
          <w:szCs w:val="24"/>
          <w:lang w:val="en-US"/>
        </w:rPr>
        <w:t>(</w:t>
      </w:r>
      <w:proofErr w:type="spellStart"/>
      <w:r w:rsidR="000C15BD" w:rsidRPr="000D1B1C">
        <w:rPr>
          <w:rFonts w:ascii="Times New Roman" w:hAnsi="Times New Roman" w:cs="Times New Roman"/>
          <w:sz w:val="24"/>
          <w:szCs w:val="24"/>
          <w:lang w:val="en-US"/>
        </w:rPr>
        <w:t>Elzinga</w:t>
      </w:r>
      <w:proofErr w:type="spellEnd"/>
      <w:r w:rsidR="000C15BD" w:rsidRPr="000D1B1C">
        <w:rPr>
          <w:rFonts w:ascii="Times New Roman" w:hAnsi="Times New Roman" w:cs="Times New Roman"/>
          <w:sz w:val="24"/>
          <w:szCs w:val="24"/>
          <w:lang w:val="en-US"/>
        </w:rPr>
        <w:t xml:space="preserve"> </w:t>
      </w:r>
      <w:r w:rsidR="000C15BD" w:rsidRPr="000D1B1C">
        <w:rPr>
          <w:rFonts w:ascii="Times New Roman" w:hAnsi="Times New Roman" w:cs="Times New Roman"/>
          <w:i/>
          <w:iCs/>
          <w:sz w:val="24"/>
          <w:szCs w:val="24"/>
          <w:lang w:val="en-US"/>
        </w:rPr>
        <w:t>et al.</w:t>
      </w:r>
      <w:r w:rsidR="000C15BD" w:rsidRPr="000D1B1C">
        <w:rPr>
          <w:rFonts w:ascii="Times New Roman" w:hAnsi="Times New Roman" w:cs="Times New Roman"/>
          <w:sz w:val="24"/>
          <w:szCs w:val="24"/>
          <w:lang w:val="en-US"/>
        </w:rPr>
        <w:t>, 2007</w:t>
      </w:r>
      <w:r w:rsidR="000C15BD">
        <w:rPr>
          <w:rFonts w:ascii="Times New Roman" w:hAnsi="Times New Roman" w:cs="Times New Roman"/>
          <w:sz w:val="24"/>
          <w:szCs w:val="24"/>
          <w:lang w:val="en-US"/>
        </w:rPr>
        <w:t xml:space="preserve">, </w:t>
      </w:r>
      <w:r w:rsidR="006179A7" w:rsidRPr="00CE4AD1">
        <w:rPr>
          <w:rFonts w:ascii="Times New Roman" w:hAnsi="Times New Roman" w:cs="Times New Roman"/>
          <w:sz w:val="24"/>
          <w:szCs w:val="24"/>
          <w:lang w:val="en-US"/>
        </w:rPr>
        <w:t xml:space="preserve">Ehrlén &amp; </w:t>
      </w:r>
      <w:proofErr w:type="spellStart"/>
      <w:r w:rsidR="006179A7" w:rsidRPr="00CE4AD1">
        <w:rPr>
          <w:rFonts w:ascii="Times New Roman" w:hAnsi="Times New Roman" w:cs="Times New Roman"/>
          <w:sz w:val="24"/>
          <w:szCs w:val="24"/>
          <w:lang w:val="en-US"/>
        </w:rPr>
        <w:t>Münzbergová</w:t>
      </w:r>
      <w:proofErr w:type="spellEnd"/>
      <w:r w:rsidR="006179A7" w:rsidRPr="00CE4AD1">
        <w:rPr>
          <w:rFonts w:ascii="Times New Roman" w:hAnsi="Times New Roman" w:cs="Times New Roman"/>
          <w:sz w:val="24"/>
          <w:szCs w:val="24"/>
          <w:lang w:val="en-US"/>
        </w:rPr>
        <w:t>, 2009</w:t>
      </w:r>
      <w:r w:rsidR="00B3508E">
        <w:rPr>
          <w:rFonts w:ascii="Times New Roman" w:hAnsi="Times New Roman" w:cs="Times New Roman"/>
          <w:sz w:val="24"/>
          <w:szCs w:val="24"/>
          <w:lang w:val="en-US"/>
        </w:rPr>
        <w:t>, Ehrlén 2015</w:t>
      </w:r>
      <w:r w:rsidR="006179A7" w:rsidRPr="00CE4AD1">
        <w:rPr>
          <w:rFonts w:ascii="Times New Roman" w:hAnsi="Times New Roman" w:cs="Times New Roman"/>
          <w:sz w:val="24"/>
          <w:szCs w:val="24"/>
          <w:lang w:val="en-US"/>
        </w:rPr>
        <w:t>)</w:t>
      </w:r>
      <w:r w:rsidR="007A1010">
        <w:rPr>
          <w:rFonts w:ascii="Times New Roman" w:hAnsi="Times New Roman" w:cs="Times New Roman"/>
          <w:sz w:val="24"/>
          <w:szCs w:val="24"/>
          <w:lang w:val="en-US"/>
        </w:rPr>
        <w:t>, and that this sometimes favors later flowering (</w:t>
      </w:r>
      <w:proofErr w:type="spellStart"/>
      <w:r w:rsidR="00C32BAD" w:rsidRPr="00B7275F">
        <w:rPr>
          <w:rFonts w:ascii="Times New Roman" w:hAnsi="Times New Roman" w:cs="Times New Roman"/>
          <w:sz w:val="24"/>
          <w:szCs w:val="24"/>
          <w:lang w:val="en-US"/>
        </w:rPr>
        <w:t>Parachnowitsch</w:t>
      </w:r>
      <w:proofErr w:type="spellEnd"/>
      <w:r w:rsidR="00C32BAD" w:rsidRPr="00B7275F">
        <w:rPr>
          <w:rFonts w:ascii="Times New Roman" w:hAnsi="Times New Roman" w:cs="Times New Roman"/>
          <w:sz w:val="24"/>
          <w:szCs w:val="24"/>
          <w:lang w:val="en-US"/>
        </w:rPr>
        <w:t xml:space="preserve"> &amp; Caruso, 2008</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285DE7">
        <w:rPr>
          <w:rFonts w:ascii="Times New Roman" w:hAnsi="Times New Roman" w:cs="Times New Roman"/>
          <w:sz w:val="24"/>
          <w:szCs w:val="24"/>
          <w:lang w:val="en-US"/>
        </w:rPr>
        <w:t xml:space="preserve">If the period of maximum predator activity occurs earlier than the peak of flower abundance, late flowering plants would be favored, as they would be able to escape </w:t>
      </w:r>
      <w:proofErr w:type="spellStart"/>
      <w:r w:rsidR="00285DE7">
        <w:rPr>
          <w:rFonts w:ascii="Times New Roman" w:hAnsi="Times New Roman" w:cs="Times New Roman"/>
          <w:sz w:val="24"/>
          <w:szCs w:val="24"/>
          <w:lang w:val="en-US"/>
        </w:rPr>
        <w:t>herbivory</w:t>
      </w:r>
      <w:proofErr w:type="spellEnd"/>
      <w:r w:rsidR="00285DE7">
        <w:rPr>
          <w:rFonts w:ascii="Times New Roman" w:hAnsi="Times New Roman" w:cs="Times New Roman"/>
          <w:sz w:val="24"/>
          <w:szCs w:val="24"/>
          <w:lang w:val="en-US"/>
        </w:rPr>
        <w:t xml:space="preserve"> and thus have a higher fitness (</w:t>
      </w:r>
      <w:proofErr w:type="spellStart"/>
      <w:r w:rsidR="00285DE7" w:rsidRPr="00C32BAD">
        <w:rPr>
          <w:rFonts w:ascii="Times New Roman" w:hAnsi="Times New Roman" w:cs="Times New Roman"/>
          <w:sz w:val="24"/>
          <w:szCs w:val="24"/>
          <w:lang w:val="en-US"/>
        </w:rPr>
        <w:t>Pilson</w:t>
      </w:r>
      <w:proofErr w:type="spellEnd"/>
      <w:r w:rsidR="00285DE7" w:rsidRPr="00C32BAD">
        <w:rPr>
          <w:rFonts w:ascii="Times New Roman" w:hAnsi="Times New Roman" w:cs="Times New Roman"/>
          <w:sz w:val="24"/>
          <w:szCs w:val="24"/>
          <w:lang w:val="en-US"/>
        </w:rPr>
        <w:t>, 2000</w:t>
      </w:r>
      <w:r w:rsidR="00285DE7">
        <w:rPr>
          <w:rFonts w:ascii="Times New Roman" w:hAnsi="Times New Roman" w:cs="Times New Roman"/>
          <w:sz w:val="24"/>
          <w:szCs w:val="24"/>
          <w:lang w:val="en-US"/>
        </w:rPr>
        <w:t>).</w:t>
      </w:r>
    </w:p>
    <w:p w14:paraId="1337B7AD" w14:textId="19BA2D02" w:rsidR="005F03EB" w:rsidRDefault="00285DE7" w:rsidP="00183455">
      <w:pPr>
        <w:spacing w:line="480" w:lineRule="auto"/>
        <w:ind w:firstLine="709"/>
        <w:rPr>
          <w:rFonts w:ascii="Times New Roman" w:hAnsi="Times New Roman" w:cs="Times New Roman"/>
          <w:sz w:val="24"/>
          <w:szCs w:val="24"/>
          <w:lang w:val="en-US"/>
        </w:rPr>
      </w:pPr>
      <w:r w:rsidRPr="00285DE7">
        <w:rPr>
          <w:rFonts w:ascii="Times New Roman" w:hAnsi="Times New Roman" w:cs="Times New Roman"/>
          <w:sz w:val="24"/>
          <w:szCs w:val="24"/>
          <w:lang w:val="en-US"/>
        </w:rPr>
        <w:t xml:space="preserve">Therefore, a plant species can simultaneously experience selection for earlier and </w:t>
      </w:r>
      <w:r w:rsidR="003446C1">
        <w:rPr>
          <w:rFonts w:ascii="Times New Roman" w:hAnsi="Times New Roman" w:cs="Times New Roman"/>
          <w:sz w:val="24"/>
          <w:szCs w:val="24"/>
          <w:lang w:val="en-US"/>
        </w:rPr>
        <w:t xml:space="preserve">for </w:t>
      </w:r>
      <w:r w:rsidRPr="00285DE7">
        <w:rPr>
          <w:rFonts w:ascii="Times New Roman" w:hAnsi="Times New Roman" w:cs="Times New Roman"/>
          <w:sz w:val="24"/>
          <w:szCs w:val="24"/>
          <w:lang w:val="en-US"/>
        </w:rPr>
        <w:t xml:space="preserve">later flowering mediated by different agents (e.g. </w:t>
      </w:r>
      <w:proofErr w:type="spellStart"/>
      <w:r w:rsidRPr="00285DE7">
        <w:rPr>
          <w:rFonts w:ascii="Times New Roman" w:hAnsi="Times New Roman" w:cs="Times New Roman"/>
          <w:sz w:val="24"/>
          <w:szCs w:val="24"/>
          <w:lang w:val="en-US"/>
        </w:rPr>
        <w:t>mutualists</w:t>
      </w:r>
      <w:proofErr w:type="spellEnd"/>
      <w:r w:rsidRPr="00285DE7">
        <w:rPr>
          <w:rFonts w:ascii="Times New Roman" w:hAnsi="Times New Roman" w:cs="Times New Roman"/>
          <w:sz w:val="24"/>
          <w:szCs w:val="24"/>
          <w:lang w:val="en-US"/>
        </w:rPr>
        <w:t xml:space="preserve"> and antagonists, Ehrlén and </w:t>
      </w:r>
      <w:proofErr w:type="spellStart"/>
      <w:r w:rsidRPr="00285DE7">
        <w:rPr>
          <w:rFonts w:ascii="Times New Roman" w:hAnsi="Times New Roman" w:cs="Times New Roman"/>
          <w:sz w:val="24"/>
          <w:szCs w:val="24"/>
          <w:lang w:val="en-US"/>
        </w:rPr>
        <w:t>Münzber</w:t>
      </w:r>
      <w:r>
        <w:rPr>
          <w:rFonts w:ascii="Times New Roman" w:hAnsi="Times New Roman" w:cs="Times New Roman"/>
          <w:sz w:val="24"/>
          <w:szCs w:val="24"/>
          <w:lang w:val="en-US"/>
        </w:rPr>
        <w:t>gová</w:t>
      </w:r>
      <w:proofErr w:type="spellEnd"/>
      <w:r>
        <w:rPr>
          <w:rFonts w:ascii="Times New Roman" w:hAnsi="Times New Roman" w:cs="Times New Roman"/>
          <w:sz w:val="24"/>
          <w:szCs w:val="24"/>
          <w:lang w:val="en-US"/>
        </w:rPr>
        <w:t xml:space="preserve"> 2009, </w:t>
      </w:r>
      <w:commentRangeStart w:id="8"/>
      <w:proofErr w:type="spellStart"/>
      <w:r>
        <w:rPr>
          <w:rFonts w:ascii="Times New Roman" w:hAnsi="Times New Roman" w:cs="Times New Roman"/>
          <w:sz w:val="24"/>
          <w:szCs w:val="24"/>
          <w:lang w:val="en-US"/>
        </w:rPr>
        <w:t>Slevtod</w:t>
      </w:r>
      <w:proofErr w:type="spellEnd"/>
      <w:r>
        <w:rPr>
          <w:rFonts w:ascii="Times New Roman" w:hAnsi="Times New Roman" w:cs="Times New Roman"/>
          <w:sz w:val="24"/>
          <w:szCs w:val="24"/>
          <w:lang w:val="en-US"/>
        </w:rPr>
        <w:t xml:space="preserve"> et al. 2015</w:t>
      </w:r>
      <w:commentRangeEnd w:id="8"/>
      <w:r w:rsidR="00AB74D7">
        <w:rPr>
          <w:rStyle w:val="Kommentarsreferens"/>
        </w:rPr>
        <w:commentReference w:id="8"/>
      </w:r>
      <w:r>
        <w:rPr>
          <w:rFonts w:ascii="Times New Roman" w:hAnsi="Times New Roman" w:cs="Times New Roman"/>
          <w:sz w:val="24"/>
          <w:szCs w:val="24"/>
          <w:lang w:val="en-US"/>
        </w:rPr>
        <w:t>),</w:t>
      </w:r>
      <w:r w:rsidRPr="00285DE7">
        <w:rPr>
          <w:rFonts w:ascii="Times New Roman" w:hAnsi="Times New Roman" w:cs="Times New Roman"/>
          <w:sz w:val="24"/>
          <w:szCs w:val="24"/>
          <w:lang w:val="en-US"/>
        </w:rPr>
        <w:t xml:space="preserve">  and net selection </w:t>
      </w:r>
      <w:r>
        <w:rPr>
          <w:rFonts w:ascii="Times New Roman" w:hAnsi="Times New Roman" w:cs="Times New Roman"/>
          <w:sz w:val="24"/>
          <w:szCs w:val="24"/>
          <w:lang w:val="en-US"/>
        </w:rPr>
        <w:t xml:space="preserve">could shift in direction depending on </w:t>
      </w:r>
      <w:r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Pr="00285DE7">
        <w:rPr>
          <w:rFonts w:ascii="Times New Roman" w:hAnsi="Times New Roman" w:cs="Times New Roman"/>
          <w:sz w:val="24"/>
          <w:szCs w:val="24"/>
          <w:lang w:val="en-US"/>
        </w:rPr>
        <w:t xml:space="preserve"> of selecti</w:t>
      </w:r>
      <w:r w:rsidR="00D543E0">
        <w:rPr>
          <w:rFonts w:ascii="Times New Roman" w:hAnsi="Times New Roman" w:cs="Times New Roman"/>
          <w:sz w:val="24"/>
          <w:szCs w:val="24"/>
          <w:lang w:val="en-US"/>
        </w:rPr>
        <w:t>ve forces</w:t>
      </w:r>
      <w:r w:rsidRPr="00285DE7">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r w:rsidR="001A32CC">
        <w:rPr>
          <w:rFonts w:ascii="Times New Roman" w:hAnsi="Times New Roman" w:cs="Times New Roman"/>
          <w:sz w:val="24"/>
          <w:szCs w:val="24"/>
          <w:lang w:val="en-US"/>
        </w:rPr>
        <w:t>T</w:t>
      </w:r>
      <w:r w:rsidR="00A21332" w:rsidRPr="00A21332">
        <w:rPr>
          <w:rFonts w:ascii="Times New Roman" w:hAnsi="Times New Roman" w:cs="Times New Roman"/>
          <w:sz w:val="24"/>
          <w:szCs w:val="24"/>
          <w:lang w:val="en-US"/>
        </w:rPr>
        <w:t xml:space="preserve">he relative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7771B5">
        <w:rPr>
          <w:rFonts w:ascii="Times New Roman" w:hAnsi="Times New Roman" w:cs="Times New Roman"/>
          <w:sz w:val="24"/>
          <w:szCs w:val="24"/>
          <w:lang w:val="en-US"/>
        </w:rPr>
        <w:t xml:space="preserve">and the trait preferences of the </w:t>
      </w:r>
      <w:proofErr w:type="spellStart"/>
      <w:r w:rsidR="007771B5">
        <w:rPr>
          <w:rFonts w:ascii="Times New Roman" w:hAnsi="Times New Roman" w:cs="Times New Roman"/>
          <w:sz w:val="24"/>
          <w:szCs w:val="24"/>
          <w:lang w:val="en-US"/>
        </w:rPr>
        <w:t>interactors</w:t>
      </w:r>
      <w:proofErr w:type="spellEnd"/>
      <w:r w:rsidR="007771B5">
        <w:rPr>
          <w:rFonts w:ascii="Times New Roman" w:hAnsi="Times New Roman" w:cs="Times New Roman"/>
          <w:sz w:val="24"/>
          <w:szCs w:val="24"/>
          <w:lang w:val="en-US"/>
        </w:rPr>
        <w:t xml:space="preserve"> </w:t>
      </w:r>
      <w:r w:rsidR="001A32CC">
        <w:rPr>
          <w:rFonts w:ascii="Times New Roman" w:hAnsi="Times New Roman" w:cs="Times New Roman"/>
          <w:sz w:val="24"/>
          <w:szCs w:val="24"/>
          <w:lang w:val="en-US"/>
        </w:rPr>
        <w:t xml:space="preserve">might </w:t>
      </w:r>
      <w:r w:rsidR="00F15E1A">
        <w:rPr>
          <w:rFonts w:ascii="Times New Roman" w:hAnsi="Times New Roman" w:cs="Times New Roman"/>
          <w:sz w:val="24"/>
          <w:szCs w:val="24"/>
          <w:lang w:val="en-US"/>
        </w:rPr>
        <w:t>differ</w:t>
      </w:r>
      <w:r w:rsidR="001A32CC">
        <w:rPr>
          <w:rFonts w:ascii="Times New Roman" w:hAnsi="Times New Roman" w:cs="Times New Roman"/>
          <w:sz w:val="24"/>
          <w:szCs w:val="24"/>
          <w:lang w:val="en-US"/>
        </w:rPr>
        <w:t xml:space="preserve"> among populations</w:t>
      </w:r>
      <w:r w:rsidR="007771B5">
        <w:rPr>
          <w:rFonts w:ascii="Times New Roman" w:hAnsi="Times New Roman" w:cs="Times New Roman"/>
          <w:sz w:val="24"/>
          <w:szCs w:val="24"/>
          <w:lang w:val="en-US"/>
        </w:rPr>
        <w:t xml:space="preserve"> </w:t>
      </w:r>
      <w:r w:rsidR="007771B5">
        <w:rPr>
          <w:rFonts w:ascii="Times New Roman" w:hAnsi="Times New Roman" w:cs="Times New Roman"/>
          <w:sz w:val="24"/>
          <w:szCs w:val="24"/>
          <w:lang w:val="en-US"/>
        </w:rPr>
        <w:lastRenderedPageBreak/>
        <w:t>and years</w:t>
      </w:r>
      <w:r w:rsidR="001A32CC">
        <w:rPr>
          <w:rFonts w:ascii="Times New Roman" w:hAnsi="Times New Roman" w:cs="Times New Roman"/>
          <w:sz w:val="24"/>
          <w:szCs w:val="24"/>
          <w:lang w:val="en-US"/>
        </w:rPr>
        <w:t>, leading to spatially</w:t>
      </w:r>
      <w:r w:rsidR="007771B5">
        <w:rPr>
          <w:rFonts w:ascii="Times New Roman" w:hAnsi="Times New Roman" w:cs="Times New Roman"/>
          <w:sz w:val="24"/>
          <w:szCs w:val="24"/>
          <w:lang w:val="en-US"/>
        </w:rPr>
        <w:t xml:space="preserve"> and temporally</w:t>
      </w:r>
      <w:r w:rsidR="001A32CC">
        <w:rPr>
          <w:rFonts w:ascii="Times New Roman" w:hAnsi="Times New Roman" w:cs="Times New Roman"/>
          <w:sz w:val="24"/>
          <w:szCs w:val="24"/>
          <w:lang w:val="en-US"/>
        </w:rPr>
        <w:t xml:space="preserve"> </w:t>
      </w:r>
      <w:r w:rsidR="00F15E1A">
        <w:rPr>
          <w:rFonts w:ascii="Times New Roman" w:hAnsi="Times New Roman" w:cs="Times New Roman"/>
          <w:sz w:val="24"/>
          <w:szCs w:val="24"/>
          <w:lang w:val="en-US"/>
        </w:rPr>
        <w:t>varying selection and selection mosaics</w:t>
      </w:r>
      <w:r w:rsidR="00180444">
        <w:rPr>
          <w:rFonts w:ascii="Times New Roman" w:hAnsi="Times New Roman" w:cs="Times New Roman"/>
          <w:sz w:val="24"/>
          <w:szCs w:val="24"/>
          <w:lang w:val="en-US"/>
        </w:rPr>
        <w:t xml:space="preserve"> </w:t>
      </w:r>
      <w:r w:rsidR="00180444" w:rsidRPr="0037728F">
        <w:rPr>
          <w:rFonts w:ascii="Times New Roman" w:hAnsi="Times New Roman" w:cs="Times New Roman"/>
          <w:sz w:val="24"/>
          <w:lang w:val="en-US"/>
        </w:rPr>
        <w:t>(Thompson, 2005)</w:t>
      </w:r>
      <w:r w:rsidR="00BB0EEC">
        <w:rPr>
          <w:rFonts w:ascii="Times New Roman" w:hAnsi="Times New Roman" w:cs="Times New Roman"/>
          <w:sz w:val="24"/>
          <w:lang w:val="en-US"/>
        </w:rPr>
        <w:t>. F</w:t>
      </w:r>
      <w:r w:rsidR="006267C1">
        <w:rPr>
          <w:rFonts w:ascii="Times New Roman" w:hAnsi="Times New Roman" w:cs="Times New Roman"/>
          <w:sz w:val="24"/>
          <w:szCs w:val="24"/>
          <w:lang w:val="en-US"/>
        </w:rPr>
        <w:t xml:space="preserve">or example, </w:t>
      </w:r>
      <w:r w:rsidR="008F358F">
        <w:rPr>
          <w:rFonts w:ascii="Times New Roman" w:hAnsi="Times New Roman" w:cs="Times New Roman"/>
          <w:sz w:val="24"/>
          <w:szCs w:val="24"/>
          <w:lang w:val="en-US"/>
        </w:rPr>
        <w:t>variation</w:t>
      </w:r>
      <w:r w:rsidR="000D6171">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in </w:t>
      </w:r>
      <w:r w:rsidR="000D6171">
        <w:rPr>
          <w:rFonts w:ascii="Times New Roman" w:hAnsi="Times New Roman" w:cs="Times New Roman"/>
          <w:sz w:val="24"/>
          <w:szCs w:val="24"/>
          <w:lang w:val="en-US"/>
        </w:rPr>
        <w:t>relationship</w:t>
      </w:r>
      <w:r w:rsidR="008F358F">
        <w:rPr>
          <w:rFonts w:ascii="Times New Roman" w:hAnsi="Times New Roman" w:cs="Times New Roman"/>
          <w:sz w:val="24"/>
          <w:szCs w:val="24"/>
          <w:lang w:val="en-US"/>
        </w:rPr>
        <w:t>s</w:t>
      </w:r>
      <w:r w:rsidR="000D6171">
        <w:rPr>
          <w:rFonts w:ascii="Times New Roman" w:hAnsi="Times New Roman" w:cs="Times New Roman"/>
          <w:sz w:val="24"/>
          <w:szCs w:val="24"/>
          <w:lang w:val="en-US"/>
        </w:rPr>
        <w:t xml:space="preserve"> between plant reproductive traits and </w:t>
      </w:r>
      <w:proofErr w:type="spellStart"/>
      <w:r w:rsidR="000D6171">
        <w:rPr>
          <w:rFonts w:ascii="Times New Roman" w:hAnsi="Times New Roman" w:cs="Times New Roman"/>
          <w:sz w:val="24"/>
          <w:szCs w:val="24"/>
          <w:lang w:val="en-US"/>
        </w:rPr>
        <w:t>predispersal</w:t>
      </w:r>
      <w:proofErr w:type="spellEnd"/>
      <w:r w:rsidR="000D6171">
        <w:rPr>
          <w:rFonts w:ascii="Times New Roman" w:hAnsi="Times New Roman" w:cs="Times New Roman"/>
          <w:sz w:val="24"/>
          <w:szCs w:val="24"/>
          <w:lang w:val="en-US"/>
        </w:rPr>
        <w:t xml:space="preserve"> seed predation </w:t>
      </w:r>
      <w:r w:rsidR="008F358F">
        <w:rPr>
          <w:rFonts w:ascii="Times New Roman" w:hAnsi="Times New Roman" w:cs="Times New Roman"/>
          <w:sz w:val="24"/>
          <w:szCs w:val="24"/>
          <w:lang w:val="en-US"/>
        </w:rPr>
        <w:t>in different</w:t>
      </w:r>
      <w:r w:rsidR="000D6171">
        <w:rPr>
          <w:rFonts w:ascii="Times New Roman" w:hAnsi="Times New Roman" w:cs="Times New Roman"/>
          <w:sz w:val="24"/>
          <w:szCs w:val="24"/>
          <w:lang w:val="en-US"/>
        </w:rPr>
        <w:t xml:space="preserve"> populations</w:t>
      </w:r>
      <w:r w:rsidR="009075C4">
        <w:rPr>
          <w:rFonts w:ascii="Times New Roman" w:hAnsi="Times New Roman" w:cs="Times New Roman"/>
          <w:sz w:val="24"/>
          <w:szCs w:val="24"/>
          <w:lang w:val="en-US"/>
        </w:rPr>
        <w:t xml:space="preserve"> and years </w:t>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0D6171">
        <w:rPr>
          <w:rFonts w:ascii="Times New Roman" w:hAnsi="Times New Roman" w:cs="Times New Roman"/>
          <w:sz w:val="24"/>
          <w:szCs w:val="24"/>
          <w:lang w:val="en-US"/>
        </w:rPr>
        <w:t xml:space="preserve"> </w:t>
      </w:r>
      <w:r w:rsidR="008F358F">
        <w:rPr>
          <w:rFonts w:ascii="Times New Roman" w:hAnsi="Times New Roman" w:cs="Times New Roman"/>
          <w:sz w:val="24"/>
          <w:szCs w:val="24"/>
          <w:lang w:val="en-US"/>
        </w:rPr>
        <w:t xml:space="preserve">may </w:t>
      </w:r>
      <w:r w:rsidR="007E6B36">
        <w:rPr>
          <w:rFonts w:ascii="Times New Roman" w:hAnsi="Times New Roman" w:cs="Times New Roman"/>
          <w:sz w:val="24"/>
          <w:szCs w:val="24"/>
          <w:lang w:val="en-US"/>
        </w:rPr>
        <w:t>contribute</w:t>
      </w:r>
      <w:r w:rsidR="000D6171">
        <w:rPr>
          <w:rFonts w:ascii="Times New Roman" w:hAnsi="Times New Roman" w:cs="Times New Roman"/>
          <w:sz w:val="24"/>
          <w:szCs w:val="24"/>
          <w:lang w:val="en-US"/>
        </w:rPr>
        <w:t xml:space="preserve"> to </w:t>
      </w:r>
      <w:r w:rsidR="007771B5">
        <w:rPr>
          <w:rFonts w:ascii="Times New Roman" w:hAnsi="Times New Roman" w:cs="Times New Roman"/>
          <w:sz w:val="24"/>
          <w:szCs w:val="24"/>
          <w:lang w:val="en-US"/>
        </w:rPr>
        <w:t xml:space="preserve">spatiotemporal </w:t>
      </w:r>
      <w:r w:rsidR="006A3EAE">
        <w:rPr>
          <w:rFonts w:ascii="Times New Roman" w:hAnsi="Times New Roman" w:cs="Times New Roman"/>
          <w:sz w:val="24"/>
          <w:szCs w:val="24"/>
          <w:lang w:val="en-US"/>
        </w:rPr>
        <w:t>variation in selection</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w:t>
      </w:r>
      <w:proofErr w:type="spellStart"/>
      <w:r w:rsidR="0037728F" w:rsidRPr="00CC2B88">
        <w:rPr>
          <w:rFonts w:ascii="Times New Roman" w:hAnsi="Times New Roman" w:cs="Times New Roman"/>
          <w:sz w:val="24"/>
          <w:szCs w:val="24"/>
          <w:lang w:val="en-US"/>
        </w:rPr>
        <w:t>Benkman</w:t>
      </w:r>
      <w:proofErr w:type="spellEnd"/>
      <w:r w:rsidR="0037728F" w:rsidRPr="00CC2B88">
        <w:rPr>
          <w:rFonts w:ascii="Times New Roman" w:hAnsi="Times New Roman" w:cs="Times New Roman"/>
          <w:sz w:val="24"/>
          <w:szCs w:val="24"/>
          <w:lang w:val="en-US"/>
        </w:rPr>
        <w:t xml:space="preserve">,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947B5A">
        <w:rPr>
          <w:rFonts w:ascii="Times New Roman" w:hAnsi="Times New Roman" w:cs="Times New Roman"/>
          <w:sz w:val="24"/>
          <w:szCs w:val="24"/>
          <w:lang w:val="en-US"/>
        </w:rPr>
        <w:t xml:space="preserve">be related to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273C1B">
        <w:rPr>
          <w:rFonts w:ascii="Times New Roman" w:hAnsi="Times New Roman" w:cs="Times New Roman"/>
          <w:sz w:val="24"/>
          <w:szCs w:val="24"/>
          <w:lang w:val="en-US"/>
        </w:rPr>
        <w:t xml:space="preserve">. </w:t>
      </w:r>
      <w:r w:rsidR="00E51352">
        <w:rPr>
          <w:rFonts w:ascii="Times New Roman" w:hAnsi="Times New Roman" w:cs="Times New Roman"/>
          <w:sz w:val="24"/>
          <w:szCs w:val="24"/>
          <w:lang w:val="en-US"/>
        </w:rPr>
        <w:t>Species interactions have been shown to be influenced by t</w:t>
      </w:r>
      <w:r w:rsidR="009A1D10">
        <w:rPr>
          <w:rFonts w:ascii="Times New Roman" w:hAnsi="Times New Roman" w:cs="Times New Roman"/>
          <w:sz w:val="24"/>
          <w:szCs w:val="24"/>
          <w:lang w:val="en-US"/>
        </w:rPr>
        <w:t xml:space="preserve">he </w:t>
      </w:r>
      <w:r w:rsidR="00273C1B">
        <w:rPr>
          <w:rFonts w:ascii="Times New Roman" w:hAnsi="Times New Roman" w:cs="Times New Roman"/>
          <w:sz w:val="24"/>
          <w:szCs w:val="24"/>
          <w:lang w:val="en-US"/>
        </w:rPr>
        <w:t xml:space="preserve">physical </w:t>
      </w:r>
      <w:r w:rsidR="009A1D10">
        <w:rPr>
          <w:rFonts w:ascii="Times New Roman" w:hAnsi="Times New Roman" w:cs="Times New Roman"/>
          <w:sz w:val="24"/>
          <w:szCs w:val="24"/>
          <w:lang w:val="en-US"/>
        </w:rPr>
        <w:t>environment where the</w:t>
      </w:r>
      <w:r w:rsidR="00E51352">
        <w:rPr>
          <w:rFonts w:ascii="Times New Roman" w:hAnsi="Times New Roman" w:cs="Times New Roman"/>
          <w:sz w:val="24"/>
          <w:szCs w:val="24"/>
          <w:lang w:val="en-US"/>
        </w:rPr>
        <w:t>y</w:t>
      </w:r>
      <w:r w:rsidR="009A1D10">
        <w:rPr>
          <w:rFonts w:ascii="Times New Roman" w:hAnsi="Times New Roman" w:cs="Times New Roman"/>
          <w:sz w:val="24"/>
          <w:szCs w:val="24"/>
          <w:lang w:val="en-US"/>
        </w:rPr>
        <w:t xml:space="preserve"> occur</w:t>
      </w:r>
      <w:r w:rsidR="00E51352">
        <w:rPr>
          <w:rFonts w:ascii="Times New Roman" w:hAnsi="Times New Roman" w:cs="Times New Roman"/>
          <w:sz w:val="24"/>
          <w:szCs w:val="24"/>
          <w:lang w:val="en-US"/>
        </w:rPr>
        <w:t xml:space="preserve">, in terms of e.g. canopy cover </w:t>
      </w:r>
      <w:r w:rsidR="003338F6" w:rsidRPr="00273C1B">
        <w:rPr>
          <w:rFonts w:ascii="Times New Roman" w:hAnsi="Times New Roman" w:cs="Times New Roman"/>
          <w:sz w:val="24"/>
          <w:szCs w:val="24"/>
          <w:lang w:val="en-US"/>
        </w:rPr>
        <w:t>(</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ins w:id="9" w:author="Ove Eriksson" w:date="2015-08-11T08:43:00Z">
        <w:r w:rsidR="00DF7E55">
          <w:rPr>
            <w:rFonts w:ascii="Times New Roman" w:hAnsi="Times New Roman" w:cs="Times New Roman"/>
            <w:sz w:val="24"/>
            <w:szCs w:val="24"/>
            <w:lang w:val="en-US"/>
          </w:rPr>
          <w:t>.</w:t>
        </w:r>
      </w:ins>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Kolb &amp; Ehrlén, 2010</w:t>
      </w:r>
      <w:r w:rsidR="00E51352">
        <w:rPr>
          <w:rFonts w:ascii="Times New Roman" w:hAnsi="Times New Roman" w:cs="Times New Roman"/>
          <w:sz w:val="24"/>
          <w:szCs w:val="24"/>
          <w:lang w:val="en-US"/>
        </w:rPr>
        <w:t>) or soil moisture (</w:t>
      </w:r>
      <w:r w:rsidR="003338F6" w:rsidRPr="00273C1B">
        <w:rPr>
          <w:rFonts w:ascii="Times New Roman" w:hAnsi="Times New Roman" w:cs="Times New Roman"/>
          <w:sz w:val="24"/>
          <w:szCs w:val="24"/>
          <w:lang w:val="en-US"/>
        </w:rPr>
        <w:t xml:space="preserve">von Euler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Also</w:t>
      </w:r>
      <w:r w:rsidR="009A1D10">
        <w:rPr>
          <w:rFonts w:ascii="Times New Roman" w:hAnsi="Times New Roman" w:cs="Times New Roman"/>
          <w:sz w:val="24"/>
          <w:szCs w:val="24"/>
          <w:lang w:val="en-US"/>
        </w:rPr>
        <w:t xml:space="preserve"> other community members</w:t>
      </w:r>
      <w:r w:rsidR="004251C0">
        <w:rPr>
          <w:rFonts w:ascii="Times New Roman" w:hAnsi="Times New Roman" w:cs="Times New Roman"/>
          <w:sz w:val="24"/>
          <w:szCs w:val="24"/>
          <w:lang w:val="en-US"/>
        </w:rPr>
        <w:t xml:space="preserve">, being natural enemies, competitors or alternative hosts, </w:t>
      </w:r>
      <w:r w:rsidR="009A1D10">
        <w:rPr>
          <w:rFonts w:ascii="Times New Roman" w:hAnsi="Times New Roman" w:cs="Times New Roman"/>
          <w:sz w:val="24"/>
          <w:szCs w:val="24"/>
          <w:lang w:val="en-US"/>
        </w:rPr>
        <w:t xml:space="preserve">i.e. the community context, </w:t>
      </w:r>
      <w:r w:rsidR="004251C0" w:rsidRPr="009A6EFE">
        <w:rPr>
          <w:rFonts w:ascii="Times New Roman" w:hAnsi="Times New Roman" w:cs="Times New Roman"/>
          <w:sz w:val="24"/>
          <w:szCs w:val="24"/>
          <w:lang w:val="en-US"/>
        </w:rPr>
        <w:t xml:space="preserve">might influence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Brandt &amp; </w:t>
      </w:r>
      <w:proofErr w:type="spellStart"/>
      <w:r w:rsidR="00F57BD7" w:rsidRPr="00F57BD7">
        <w:rPr>
          <w:rFonts w:ascii="Times New Roman" w:hAnsi="Times New Roman" w:cs="Times New Roman"/>
          <w:sz w:val="24"/>
          <w:szCs w:val="24"/>
          <w:lang w:val="en-US"/>
        </w:rPr>
        <w:t>Foitzik</w:t>
      </w:r>
      <w:proofErr w:type="spellEnd"/>
      <w:r w:rsidR="00F57BD7" w:rsidRPr="00F57BD7">
        <w:rPr>
          <w:rFonts w:ascii="Times New Roman" w:hAnsi="Times New Roman" w:cs="Times New Roman"/>
          <w:sz w:val="24"/>
          <w:szCs w:val="24"/>
          <w:lang w:val="en-US"/>
        </w:rPr>
        <w:t xml:space="preserve">, 2004; 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F57BD7">
        <w:rPr>
          <w:rFonts w:ascii="Times New Roman" w:hAnsi="Times New Roman" w:cs="Times New Roman"/>
          <w:i/>
          <w:iCs/>
          <w:sz w:val="24"/>
          <w:szCs w:val="24"/>
          <w:lang w:val="en-US"/>
        </w:rPr>
        <w:t>et al.</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alter selection by insect herbivores </w:t>
      </w:r>
      <w:r w:rsidR="00035C79" w:rsidRPr="00C14345">
        <w:rPr>
          <w:rFonts w:ascii="Times New Roman" w:hAnsi="Times New Roman" w:cs="Times New Roman"/>
          <w:sz w:val="24"/>
          <w:szCs w:val="24"/>
          <w:lang w:val="en-US"/>
        </w:rPr>
        <w:t xml:space="preserve">(Agrawal </w:t>
      </w:r>
      <w:r w:rsidR="00035C79" w:rsidRPr="00C14345">
        <w:rPr>
          <w:rFonts w:ascii="Times New Roman" w:hAnsi="Times New Roman" w:cs="Times New Roman"/>
          <w:i/>
          <w:iCs/>
          <w:sz w:val="24"/>
          <w:szCs w:val="24"/>
          <w:lang w:val="en-US"/>
        </w:rPr>
        <w:t>et al.</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 xml:space="preserve">Analyses of selection mediated by species interactions have mostly focused on pairwise interactions, and analyses of more complex </w:t>
      </w:r>
      <w:r w:rsidR="00C30E98">
        <w:rPr>
          <w:rFonts w:ascii="Times New Roman" w:hAnsi="Times New Roman" w:cs="Times New Roman"/>
          <w:sz w:val="24"/>
          <w:szCs w:val="24"/>
          <w:lang w:val="en-US"/>
        </w:rPr>
        <w:t>multispecies interactions (Strauss and Irwin</w:t>
      </w:r>
      <w:ins w:id="10" w:author="Ove Eriksson" w:date="2015-08-11T08:43:00Z">
        <w:r w:rsidR="00DF7E55">
          <w:rPr>
            <w:rFonts w:ascii="Times New Roman" w:hAnsi="Times New Roman" w:cs="Times New Roman"/>
            <w:sz w:val="24"/>
            <w:szCs w:val="24"/>
            <w:lang w:val="en-US"/>
          </w:rPr>
          <w:t>,</w:t>
        </w:r>
      </w:ins>
      <w:r w:rsidR="00C30E98">
        <w:rPr>
          <w:rFonts w:ascii="Times New Roman" w:hAnsi="Times New Roman" w:cs="Times New Roman"/>
          <w:sz w:val="24"/>
          <w:szCs w:val="24"/>
          <w:lang w:val="en-US"/>
        </w:rPr>
        <w:t xml:space="preserve"> 2004)</w:t>
      </w:r>
      <w:r w:rsidR="004251C0">
        <w:rPr>
          <w:rFonts w:ascii="Times New Roman" w:hAnsi="Times New Roman" w:cs="Times New Roman"/>
          <w:sz w:val="24"/>
          <w:szCs w:val="24"/>
          <w:lang w:val="en-US"/>
        </w:rPr>
        <w:t xml:space="preserve"> rarely have assessed effects on selection. Unravelling the ways in which community context influences species interactions and the resulting selection is therefore a key step to link analyses of selection to community ecology.</w:t>
      </w:r>
    </w:p>
    <w:p w14:paraId="7AC0826A" w14:textId="3EA6BA1A" w:rsidR="009A0C1E" w:rsidRDefault="00C30E98" w:rsidP="004D030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proofErr w:type="spellStart"/>
      <w:r w:rsidR="008B1859" w:rsidRPr="0098541D">
        <w:rPr>
          <w:rFonts w:ascii="Times New Roman" w:hAnsi="Times New Roman" w:cs="Times New Roman"/>
          <w:i/>
          <w:sz w:val="24"/>
          <w:szCs w:val="24"/>
          <w:lang w:val="en-US"/>
        </w:rPr>
        <w:t>Maculinea</w:t>
      </w:r>
      <w:proofErr w:type="spellEnd"/>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proofErr w:type="spellStart"/>
      <w:r w:rsidR="008B1859">
        <w:rPr>
          <w:rFonts w:ascii="Times New Roman" w:hAnsi="Times New Roman" w:cs="Times New Roman"/>
          <w:sz w:val="24"/>
          <w:szCs w:val="24"/>
          <w:lang w:val="en-US"/>
        </w:rPr>
        <w:t>predispersal</w:t>
      </w:r>
      <w:proofErr w:type="spellEnd"/>
      <w:r w:rsidR="008B1859">
        <w:rPr>
          <w:rFonts w:ascii="Times New Roman" w:hAnsi="Times New Roman" w:cs="Times New Roman"/>
          <w:sz w:val="24"/>
          <w:szCs w:val="24"/>
          <w:lang w:val="en-US"/>
        </w:rPr>
        <w:t xml:space="preserve">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FA21B7">
        <w:rPr>
          <w:rFonts w:ascii="Times New Roman" w:hAnsi="Times New Roman" w:cs="Times New Roman"/>
          <w:sz w:val="24"/>
          <w:szCs w:val="24"/>
          <w:lang w:val="en-US"/>
        </w:rPr>
        <w:t xml:space="preserve">often </w:t>
      </w:r>
      <w:proofErr w:type="spellStart"/>
      <w:r w:rsidR="00CF40F4">
        <w:rPr>
          <w:rFonts w:ascii="Times New Roman" w:hAnsi="Times New Roman" w:cs="Times New Roman"/>
          <w:sz w:val="24"/>
          <w:szCs w:val="24"/>
          <w:lang w:val="en-US"/>
        </w:rPr>
        <w:t>o</w:t>
      </w:r>
      <w:r w:rsidR="00904BDF">
        <w:rPr>
          <w:rFonts w:ascii="Times New Roman" w:hAnsi="Times New Roman" w:cs="Times New Roman"/>
          <w:sz w:val="24"/>
          <w:szCs w:val="24"/>
          <w:lang w:val="en-US"/>
        </w:rPr>
        <w:t>vipositin</w:t>
      </w:r>
      <w:r w:rsidR="00FA21B7">
        <w:rPr>
          <w:rFonts w:ascii="Times New Roman" w:hAnsi="Times New Roman" w:cs="Times New Roman"/>
          <w:sz w:val="24"/>
          <w:szCs w:val="24"/>
          <w:lang w:val="en-US"/>
        </w:rPr>
        <w:t>g</w:t>
      </w:r>
      <w:proofErr w:type="spellEnd"/>
      <w:r w:rsidR="00904BDF">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only on specific</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state</w:t>
      </w:r>
      <w:r w:rsidR="00CF40F4">
        <w:rPr>
          <w:rFonts w:ascii="Times New Roman" w:hAnsi="Times New Roman" w:cs="Times New Roman"/>
          <w:sz w:val="24"/>
          <w:szCs w:val="24"/>
          <w:lang w:val="en-US"/>
        </w:rPr>
        <w:t>s</w:t>
      </w:r>
      <w:r w:rsidR="00904BDF">
        <w:rPr>
          <w:rFonts w:ascii="Times New Roman" w:hAnsi="Times New Roman" w:cs="Times New Roman"/>
          <w:sz w:val="24"/>
          <w:szCs w:val="24"/>
          <w:lang w:val="en-US"/>
        </w:rPr>
        <w:t xml:space="preserve">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CF40F4">
        <w:rPr>
          <w:rFonts w:ascii="Times New Roman" w:hAnsi="Times New Roman" w:cs="Times New Roman"/>
          <w:sz w:val="24"/>
          <w:lang w:val="en-US"/>
        </w:rPr>
        <w:t>;</w:t>
      </w:r>
      <w:r w:rsidR="00897233">
        <w:rPr>
          <w:rFonts w:ascii="Times New Roman" w:hAnsi="Times New Roman" w:cs="Times New Roman"/>
          <w:sz w:val="24"/>
          <w:szCs w:val="24"/>
          <w:lang w:val="en-US"/>
        </w:rPr>
        <w:t xml:space="preserve"> </w:t>
      </w:r>
      <w:proofErr w:type="spellStart"/>
      <w:r w:rsidR="00904BDF" w:rsidRPr="00B65C26">
        <w:rPr>
          <w:rFonts w:ascii="Times New Roman" w:hAnsi="Times New Roman" w:cs="Times New Roman"/>
          <w:sz w:val="24"/>
          <w:szCs w:val="24"/>
          <w:lang w:val="en-US"/>
        </w:rPr>
        <w:t>Czekes</w:t>
      </w:r>
      <w:proofErr w:type="spellEnd"/>
      <w:r w:rsidR="00904BDF" w:rsidRPr="00B65C26">
        <w:rPr>
          <w:rFonts w:ascii="Times New Roman" w:hAnsi="Times New Roman" w:cs="Times New Roman"/>
          <w:sz w:val="24"/>
          <w:szCs w:val="24"/>
          <w:lang w:val="en-US"/>
        </w:rPr>
        <w:t xml:space="preserve"> </w:t>
      </w:r>
      <w:r w:rsidR="00904BDF" w:rsidRPr="00B65C26">
        <w:rPr>
          <w:rFonts w:ascii="Times New Roman" w:hAnsi="Times New Roman" w:cs="Times New Roman"/>
          <w:i/>
          <w:iCs/>
          <w:sz w:val="24"/>
          <w:szCs w:val="24"/>
          <w:lang w:val="en-US"/>
        </w:rPr>
        <w:t>et al.</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proofErr w:type="spellStart"/>
      <w:r w:rsidR="005F03EB">
        <w:rPr>
          <w:rFonts w:ascii="Times New Roman" w:hAnsi="Times New Roman" w:cs="Times New Roman"/>
          <w:i/>
          <w:sz w:val="24"/>
          <w:szCs w:val="24"/>
          <w:lang w:val="en-US"/>
        </w:rPr>
        <w:t>Maculinea</w:t>
      </w:r>
      <w:proofErr w:type="spellEnd"/>
      <w:r w:rsidR="005F03EB">
        <w:rPr>
          <w:rFonts w:ascii="Times New Roman" w:hAnsi="Times New Roman" w:cs="Times New Roman"/>
          <w:sz w:val="24"/>
          <w:szCs w:val="24"/>
          <w:lang w:val="en-US"/>
        </w:rPr>
        <w:t xml:space="preserve"> </w:t>
      </w:r>
      <w:r w:rsidR="005F03EB">
        <w:rPr>
          <w:rFonts w:ascii="Times New Roman" w:hAnsi="Times New Roman" w:cs="Times New Roman"/>
          <w:sz w:val="24"/>
          <w:szCs w:val="24"/>
          <w:lang w:val="en-US"/>
        </w:rPr>
        <w:lastRenderedPageBreak/>
        <w:t>larvae</w:t>
      </w:r>
      <w:r w:rsidR="004925AB">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need</w:t>
      </w:r>
      <w:r w:rsidR="008B1859"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008B1859" w:rsidRPr="005C10BA">
        <w:rPr>
          <w:rFonts w:ascii="Times New Roman" w:hAnsi="Times New Roman" w:cs="Times New Roman"/>
          <w:sz w:val="24"/>
          <w:szCs w:val="24"/>
          <w:lang w:val="en-US"/>
        </w:rPr>
        <w:t>a second host to complete their development</w:t>
      </w:r>
      <w:r w:rsidR="008B1859">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r w:rsidR="00F57BD7">
        <w:rPr>
          <w:rFonts w:ascii="Times New Roman" w:hAnsi="Times New Roman" w:cs="Times New Roman"/>
          <w:sz w:val="24"/>
          <w:szCs w:val="24"/>
          <w:lang w:val="en-US"/>
        </w:rPr>
        <w:t xml:space="preserve">most species </w:t>
      </w:r>
      <w:r w:rsidR="00DC0122">
        <w:rPr>
          <w:rFonts w:ascii="Times New Roman" w:hAnsi="Times New Roman" w:cs="Times New Roman"/>
          <w:sz w:val="24"/>
          <w:szCs w:val="24"/>
          <w:lang w:val="en-US"/>
        </w:rPr>
        <w:t>are</w:t>
      </w:r>
      <w:r w:rsidR="008B1859">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sidR="008B1859">
        <w:rPr>
          <w:rFonts w:ascii="Times New Roman" w:hAnsi="Times New Roman" w:cs="Times New Roman"/>
          <w:sz w:val="24"/>
          <w:szCs w:val="24"/>
          <w:lang w:val="en-US"/>
        </w:rPr>
        <w:t xml:space="preserve">during later instars </w:t>
      </w:r>
      <w:r w:rsidR="008B1859" w:rsidRPr="009478E0">
        <w:rPr>
          <w:rFonts w:ascii="Times New Roman" w:hAnsi="Times New Roman" w:cs="Times New Roman"/>
          <w:sz w:val="24"/>
          <w:szCs w:val="24"/>
          <w:lang w:val="en-US"/>
        </w:rPr>
        <w:t>(</w:t>
      </w:r>
      <w:proofErr w:type="spellStart"/>
      <w:r w:rsidR="008B1859" w:rsidRPr="009478E0">
        <w:rPr>
          <w:rFonts w:ascii="Times New Roman" w:hAnsi="Times New Roman" w:cs="Times New Roman"/>
          <w:sz w:val="24"/>
          <w:szCs w:val="24"/>
          <w:lang w:val="en-US"/>
        </w:rPr>
        <w:t>Als</w:t>
      </w:r>
      <w:proofErr w:type="spellEnd"/>
      <w:r w:rsidR="008B1859" w:rsidRPr="009478E0">
        <w:rPr>
          <w:rFonts w:ascii="Times New Roman" w:hAnsi="Times New Roman" w:cs="Times New Roman"/>
          <w:sz w:val="24"/>
          <w:szCs w:val="24"/>
          <w:lang w:val="en-US"/>
        </w:rPr>
        <w:t xml:space="preserve"> </w:t>
      </w:r>
      <w:r w:rsidR="008B1859" w:rsidRPr="009478E0">
        <w:rPr>
          <w:rFonts w:ascii="Times New Roman" w:hAnsi="Times New Roman" w:cs="Times New Roman"/>
          <w:i/>
          <w:iCs/>
          <w:sz w:val="24"/>
          <w:szCs w:val="24"/>
          <w:lang w:val="en-US"/>
        </w:rPr>
        <w:t>et al.</w:t>
      </w:r>
      <w:r w:rsidR="008B1859" w:rsidRPr="009478E0">
        <w:rPr>
          <w:rFonts w:ascii="Times New Roman" w:hAnsi="Times New Roman" w:cs="Times New Roman"/>
          <w:sz w:val="24"/>
          <w:szCs w:val="24"/>
          <w:lang w:val="en-US"/>
        </w:rPr>
        <w:t>, 2004)</w:t>
      </w:r>
      <w:r w:rsidR="008B1859">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Selection on plant traits 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the abundance of the </w:t>
      </w:r>
      <w:r w:rsidR="00CF40F4">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 xml:space="preserve">host </w:t>
      </w:r>
      <w:r w:rsidR="00350EF7">
        <w:rPr>
          <w:rFonts w:ascii="Times New Roman" w:hAnsi="Times New Roman" w:cs="Times New Roman"/>
          <w:sz w:val="24"/>
          <w:szCs w:val="24"/>
          <w:lang w:val="en-US"/>
        </w:rPr>
        <w:t>affecting</w:t>
      </w:r>
      <w:r w:rsidR="00904BDF">
        <w:rPr>
          <w:rFonts w:ascii="Times New Roman" w:hAnsi="Times New Roman" w:cs="Times New Roman"/>
          <w:sz w:val="24"/>
          <w:szCs w:val="24"/>
          <w:lang w:val="en-US"/>
        </w:rPr>
        <w:t xml:space="preserve"> 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w:t>
      </w:r>
      <w:proofErr w:type="spellStart"/>
      <w:r w:rsidR="00677E72" w:rsidRPr="00677E72">
        <w:rPr>
          <w:rFonts w:ascii="Times New Roman" w:hAnsi="Times New Roman" w:cs="Times New Roman"/>
          <w:sz w:val="24"/>
          <w:szCs w:val="24"/>
          <w:lang w:val="en-US"/>
        </w:rPr>
        <w:t>predispersal</w:t>
      </w:r>
      <w:proofErr w:type="spellEnd"/>
      <w:r w:rsidR="00677E72" w:rsidRPr="00677E72">
        <w:rPr>
          <w:rFonts w:ascii="Times New Roman" w:hAnsi="Times New Roman" w:cs="Times New Roman"/>
          <w:sz w:val="24"/>
          <w:szCs w:val="24"/>
          <w:lang w:val="en-US"/>
        </w:rPr>
        <w:t xml:space="preserve">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w:t>
      </w:r>
      <w:r w:rsidR="00C65CD5">
        <w:rPr>
          <w:rFonts w:ascii="Times New Roman" w:hAnsi="Times New Roman" w:cs="Times New Roman"/>
          <w:sz w:val="24"/>
          <w:szCs w:val="24"/>
          <w:lang w:val="en-US"/>
        </w:rPr>
        <w:t xml:space="preserve">e </w:t>
      </w:r>
      <w:r w:rsidR="00F91A9A">
        <w:rPr>
          <w:rFonts w:ascii="Times New Roman" w:hAnsi="Times New Roman" w:cs="Times New Roman"/>
          <w:sz w:val="24"/>
          <w:szCs w:val="24"/>
          <w:lang w:val="en-US"/>
        </w:rPr>
        <w:t>addressed</w:t>
      </w:r>
      <w:r w:rsidR="00C65CD5">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questions:</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Do</w:t>
      </w:r>
      <w:r w:rsidR="00FB42C6">
        <w:rPr>
          <w:rFonts w:ascii="Times New Roman" w:hAnsi="Times New Roman" w:cs="Times New Roman"/>
          <w:sz w:val="24"/>
          <w:szCs w:val="24"/>
          <w:lang w:val="en-US"/>
        </w:rPr>
        <w:t>es the</w:t>
      </w:r>
      <w:r w:rsidR="00CF40F4">
        <w:rPr>
          <w:rFonts w:ascii="Times New Roman" w:hAnsi="Times New Roman" w:cs="Times New Roman"/>
          <w:sz w:val="24"/>
          <w:szCs w:val="24"/>
          <w:lang w:val="en-US"/>
        </w:rPr>
        <w:t xml:space="preserve"> butterfly seed predator influence </w:t>
      </w:r>
      <w:r w:rsidR="00897233">
        <w:rPr>
          <w:rFonts w:ascii="Times New Roman" w:hAnsi="Times New Roman" w:cs="Times New Roman"/>
          <w:sz w:val="24"/>
          <w:szCs w:val="24"/>
          <w:lang w:val="en-US"/>
        </w:rPr>
        <w:t xml:space="preserve">the direction and strength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8900D9">
        <w:rPr>
          <w:rFonts w:ascii="Times New Roman" w:hAnsi="Times New Roman" w:cs="Times New Roman"/>
          <w:sz w:val="24"/>
          <w:szCs w:val="24"/>
          <w:lang w:val="en-US"/>
        </w:rPr>
        <w:t>?</w:t>
      </w:r>
      <w:r w:rsidR="00897233">
        <w:rPr>
          <w:rFonts w:ascii="Times New Roman" w:hAnsi="Times New Roman" w:cs="Times New Roman"/>
          <w:sz w:val="24"/>
          <w:szCs w:val="24"/>
          <w:lang w:val="en-US"/>
        </w:rPr>
        <w:t>,</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Does community context, in terms of the abundance of their second host, influence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 xml:space="preserve">occurrence </w:t>
      </w:r>
      <w:r w:rsidR="0023475F">
        <w:rPr>
          <w:rFonts w:ascii="Times New Roman" w:hAnsi="Times New Roman" w:cs="Times New Roman"/>
          <w:sz w:val="24"/>
          <w:szCs w:val="24"/>
          <w:lang w:val="en-US"/>
        </w:rPr>
        <w:t>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r w:rsidR="009A0C1E">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11EF6904"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r w:rsidR="00612DD2">
        <w:rPr>
          <w:rFonts w:ascii="Times New Roman" w:hAnsi="Times New Roman" w:cs="Times New Roman"/>
          <w:sz w:val="24"/>
          <w:szCs w:val="24"/>
          <w:lang w:val="en-US"/>
        </w:rPr>
        <w:t xml:space="preserve">up to 45 cm high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entirely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Fruits are capsules containing a high number 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wind-dispersed seeds</w:t>
      </w:r>
      <w:r w:rsidR="00F2378D">
        <w:rPr>
          <w:rFonts w:ascii="Times New Roman" w:hAnsi="Times New Roman" w:cs="Times New Roman"/>
          <w:sz w:val="24"/>
          <w:szCs w:val="24"/>
          <w:lang w:val="en-US"/>
        </w:rPr>
        <w:t xml:space="preserve"> (usually 300-700</w:t>
      </w:r>
      <w:r w:rsidR="00612DD2">
        <w:rPr>
          <w:rFonts w:ascii="Times New Roman" w:hAnsi="Times New Roman" w:cs="Times New Roman"/>
          <w:sz w:val="24"/>
          <w:szCs w:val="24"/>
          <w:lang w:val="en-US"/>
        </w:rPr>
        <w:t xml:space="preserve"> per capsule</w:t>
      </w:r>
      <w:r w:rsidR="00F2378D">
        <w:rPr>
          <w:rFonts w:ascii="Times New Roman" w:hAnsi="Times New Roman" w:cs="Times New Roman"/>
          <w:sz w:val="24"/>
          <w:szCs w:val="24"/>
          <w:lang w:val="en-US"/>
        </w:rPr>
        <w:t xml:space="preserve">, </w:t>
      </w:r>
      <w:proofErr w:type="spellStart"/>
      <w:r w:rsidR="00F2378D" w:rsidRPr="00EE4B69">
        <w:rPr>
          <w:rFonts w:ascii="Times New Roman" w:hAnsi="Times New Roman" w:cs="Times New Roman"/>
          <w:sz w:val="24"/>
          <w:szCs w:val="24"/>
          <w:lang w:val="en-US"/>
        </w:rPr>
        <w:t>Appelqvist</w:t>
      </w:r>
      <w:proofErr w:type="spellEnd"/>
      <w:r w:rsidR="00F2378D" w:rsidRPr="00EE4B69">
        <w:rPr>
          <w:rFonts w:ascii="Times New Roman" w:hAnsi="Times New Roman" w:cs="Times New Roman"/>
          <w:sz w:val="24"/>
          <w:szCs w:val="24"/>
          <w:lang w:val="en-US"/>
        </w:rPr>
        <w:t xml:space="preserve"> </w:t>
      </w:r>
      <w:r w:rsidR="00F2378D" w:rsidRPr="00EE4B69">
        <w:rPr>
          <w:rFonts w:ascii="Times New Roman" w:hAnsi="Times New Roman" w:cs="Times New Roman"/>
          <w:i/>
          <w:iCs/>
          <w:sz w:val="24"/>
          <w:szCs w:val="24"/>
          <w:lang w:val="en-US"/>
        </w:rPr>
        <w:t>et al.</w:t>
      </w:r>
      <w:r w:rsidR="00F2378D" w:rsidRPr="00EE4B69">
        <w:rPr>
          <w:rFonts w:ascii="Times New Roman" w:hAnsi="Times New Roman" w:cs="Times New Roman"/>
          <w:sz w:val="24"/>
          <w:szCs w:val="24"/>
          <w:lang w:val="en-US"/>
        </w:rPr>
        <w:t>, 2007)</w:t>
      </w:r>
      <w:r w:rsidR="0084154E">
        <w:rPr>
          <w:rFonts w:ascii="Times New Roman" w:hAnsi="Times New Roman" w:cs="Times New Roman"/>
          <w:sz w:val="24"/>
          <w:szCs w:val="24"/>
          <w:lang w:val="en-US"/>
        </w:rPr>
        <w:t xml:space="preserve">.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proofErr w:type="spellStart"/>
      <w:r w:rsidR="002C7966">
        <w:rPr>
          <w:rFonts w:ascii="Times New Roman" w:hAnsi="Times New Roman" w:cs="Times New Roman"/>
          <w:sz w:val="24"/>
          <w:szCs w:val="24"/>
          <w:lang w:val="en-US"/>
        </w:rPr>
        <w:t>predispersal</w:t>
      </w:r>
      <w:proofErr w:type="spellEnd"/>
      <w:r w:rsidR="002C7966">
        <w:rPr>
          <w:rFonts w:ascii="Times New Roman" w:hAnsi="Times New Roman" w:cs="Times New Roman"/>
          <w:sz w:val="24"/>
          <w:szCs w:val="24"/>
          <w:lang w:val="en-US"/>
        </w:rPr>
        <w:t xml:space="preserve"> </w:t>
      </w:r>
      <w:r w:rsidR="00ED3D12">
        <w:rPr>
          <w:rFonts w:ascii="Times New Roman" w:hAnsi="Times New Roman" w:cs="Times New Roman"/>
          <w:sz w:val="24"/>
          <w:szCs w:val="24"/>
          <w:lang w:val="en-US"/>
        </w:rPr>
        <w:t>seed predator which lays its eggs on young buds during its flight period (July</w:t>
      </w:r>
      <w:r w:rsidR="008E2CD9">
        <w:rPr>
          <w:rFonts w:ascii="Times New Roman" w:hAnsi="Times New Roman" w:cs="Times New Roman"/>
          <w:sz w:val="24"/>
          <w:szCs w:val="24"/>
          <w:lang w:val="en-US"/>
        </w:rPr>
        <w:t xml:space="preserve"> and August,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lastRenderedPageBreak/>
        <w:t>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FB42C6">
        <w:rPr>
          <w:rFonts w:ascii="Times New Roman" w:hAnsi="Times New Roman" w:cs="Times New Roman"/>
          <w:i/>
          <w:iCs/>
          <w:sz w:val="24"/>
          <w:szCs w:val="24"/>
          <w:lang w:val="en-US"/>
        </w:rPr>
        <w:t>et al.</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commonly used ant host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0C03DB">
        <w:rPr>
          <w:rFonts w:ascii="Times New Roman" w:hAnsi="Times New Roman" w:cs="Times New Roman"/>
          <w:i/>
          <w:iCs/>
          <w:sz w:val="24"/>
          <w:szCs w:val="24"/>
          <w:lang w:val="en-US"/>
        </w:rPr>
        <w:t>et al.</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F91A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 xml:space="preserve">M. </w:t>
      </w:r>
      <w:proofErr w:type="spellStart"/>
      <w:r w:rsidR="00F91A9A" w:rsidRPr="00312E12">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and absent from 9. </w:t>
      </w:r>
    </w:p>
    <w:p w14:paraId="390ADDBC" w14:textId="00C759AE" w:rsidR="009F774A"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 </w:t>
      </w:r>
      <w:commentRangeStart w:id="11"/>
      <w:r w:rsidR="00314206">
        <w:rPr>
          <w:rFonts w:ascii="Times New Roman" w:hAnsi="Times New Roman" w:cs="Times New Roman"/>
          <w:sz w:val="24"/>
          <w:szCs w:val="24"/>
          <w:lang w:val="en-US"/>
        </w:rPr>
        <w:t xml:space="preserve">All </w:t>
      </w:r>
      <w:r w:rsidR="007D28AB">
        <w:rPr>
          <w:rFonts w:ascii="Times New Roman" w:hAnsi="Times New Roman" w:cs="Times New Roman"/>
          <w:sz w:val="24"/>
          <w:szCs w:val="24"/>
          <w:lang w:val="en-US"/>
        </w:rPr>
        <w:t xml:space="preserve">measurements </w:t>
      </w:r>
      <w:r w:rsidR="00314206">
        <w:rPr>
          <w:rFonts w:ascii="Times New Roman" w:hAnsi="Times New Roman" w:cs="Times New Roman"/>
          <w:sz w:val="24"/>
          <w:szCs w:val="24"/>
          <w:lang w:val="en-US"/>
        </w:rPr>
        <w:t>were carried out on this focal shoot</w:t>
      </w:r>
      <w:commentRangeEnd w:id="11"/>
      <w:r w:rsidR="00DF7E55">
        <w:rPr>
          <w:rStyle w:val="Kommentarsreferens"/>
        </w:rPr>
        <w:commentReference w:id="11"/>
      </w:r>
      <w:r w:rsidR="00314206">
        <w:rPr>
          <w:rFonts w:ascii="Times New Roman" w:hAnsi="Times New Roman" w:cs="Times New Roman"/>
          <w:sz w:val="24"/>
          <w:szCs w:val="24"/>
          <w:lang w:val="en-US"/>
        </w:rPr>
        <w: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 xml:space="preserve">height, </w:t>
      </w:r>
      <w:r w:rsidR="007D28AB">
        <w:rPr>
          <w:rFonts w:ascii="Times New Roman" w:hAnsi="Times New Roman" w:cs="Times New Roman"/>
          <w:sz w:val="24"/>
          <w:szCs w:val="24"/>
          <w:lang w:val="en-US"/>
        </w:rPr>
        <w:t xml:space="preserve">reproductive </w:t>
      </w:r>
      <w:proofErr w:type="spellStart"/>
      <w:r w:rsidR="00463F01">
        <w:rPr>
          <w:rFonts w:ascii="Times New Roman" w:hAnsi="Times New Roman" w:cs="Times New Roman"/>
          <w:sz w:val="24"/>
          <w:szCs w:val="24"/>
          <w:lang w:val="en-US"/>
        </w:rPr>
        <w:t>phenological</w:t>
      </w:r>
      <w:proofErr w:type="spellEnd"/>
      <w:r w:rsidR="00463F01">
        <w:rPr>
          <w:rFonts w:ascii="Times New Roman" w:hAnsi="Times New Roman" w:cs="Times New Roman"/>
          <w:sz w:val="24"/>
          <w:szCs w:val="24"/>
          <w:lang w:val="en-US"/>
        </w:rPr>
        <w:t xml:space="preserve"> state, number of flowers</w:t>
      </w:r>
      <w:r w:rsidR="007D28AB">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w:t>
      </w:r>
      <w:r w:rsidR="007D28AB">
        <w:rPr>
          <w:rFonts w:ascii="Times New Roman" w:hAnsi="Times New Roman" w:cs="Times New Roman"/>
          <w:sz w:val="24"/>
          <w:szCs w:val="24"/>
          <w:lang w:val="en-US"/>
        </w:rPr>
        <w:t xml:space="preserve">during </w:t>
      </w:r>
      <w:r w:rsidR="00463F01">
        <w:rPr>
          <w:rFonts w:ascii="Times New Roman" w:hAnsi="Times New Roman" w:cs="Times New Roman"/>
          <w:sz w:val="24"/>
          <w:szCs w:val="24"/>
          <w:lang w:val="en-US"/>
        </w:rPr>
        <w:t xml:space="preserve">late July – early August. </w:t>
      </w:r>
      <w:commentRangeStart w:id="12"/>
      <w:r w:rsidR="00463F01">
        <w:rPr>
          <w:rFonts w:ascii="Times New Roman" w:hAnsi="Times New Roman" w:cs="Times New Roman"/>
          <w:sz w:val="24"/>
          <w:szCs w:val="24"/>
          <w:lang w:val="en-US"/>
        </w:rPr>
        <w:t>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in terms of the developmental stages of flowers</w:t>
      </w:r>
      <w:r w:rsidR="002F0C20">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on the focal shoot </w:t>
      </w:r>
      <w:r w:rsidR="002F0C20">
        <w:rPr>
          <w:rFonts w:ascii="Times New Roman" w:hAnsi="Times New Roman" w:cs="Times New Roman"/>
          <w:sz w:val="24"/>
          <w:szCs w:val="24"/>
          <w:lang w:val="en-US"/>
        </w:rPr>
        <w:t>at a given date</w:t>
      </w:r>
      <w:r w:rsidR="00F73A86">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a)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b)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w:t>
      </w:r>
      <w:r w:rsidR="007D28AB">
        <w:rPr>
          <w:rFonts w:ascii="Times New Roman" w:hAnsi="Times New Roman" w:cs="Times New Roman"/>
          <w:sz w:val="24"/>
          <w:szCs w:val="24"/>
          <w:lang w:val="en-US"/>
        </w:rPr>
        <w:t>be</w:t>
      </w:r>
      <w:r w:rsidR="007D5C8F">
        <w:rPr>
          <w:rFonts w:ascii="Times New Roman" w:hAnsi="Times New Roman" w:cs="Times New Roman"/>
          <w:sz w:val="24"/>
          <w:szCs w:val="24"/>
          <w:lang w:val="en-US"/>
        </w:rPr>
        <w:t xml:space="preserve"> visible </w:t>
      </w:r>
      <w:r w:rsidR="007D28AB">
        <w:rPr>
          <w:rFonts w:ascii="Times New Roman" w:hAnsi="Times New Roman" w:cs="Times New Roman"/>
          <w:sz w:val="24"/>
          <w:szCs w:val="24"/>
          <w:lang w:val="en-US"/>
        </w:rPr>
        <w:t>between</w:t>
      </w:r>
      <w:r w:rsidR="007D5C8F">
        <w:rPr>
          <w:rFonts w:ascii="Times New Roman" w:hAnsi="Times New Roman" w:cs="Times New Roman"/>
          <w:sz w:val="24"/>
          <w:szCs w:val="24"/>
          <w:lang w:val="en-US"/>
        </w:rPr>
        <w:t xml:space="preserve"> the</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c) </w:t>
      </w:r>
      <w:r w:rsidR="007D5C8F">
        <w:rPr>
          <w:rFonts w:ascii="Times New Roman" w:hAnsi="Times New Roman" w:cs="Times New Roman"/>
          <w:sz w:val="24"/>
          <w:szCs w:val="24"/>
          <w:lang w:val="en-US"/>
        </w:rPr>
        <w:t xml:space="preserve">from the time the bud grows over the sepals until it starts </w:t>
      </w:r>
      <w:r w:rsidR="007D28AB">
        <w:rPr>
          <w:rFonts w:ascii="Times New Roman" w:hAnsi="Times New Roman" w:cs="Times New Roman"/>
          <w:sz w:val="24"/>
          <w:szCs w:val="24"/>
          <w:lang w:val="en-US"/>
        </w:rPr>
        <w:t>to turn</w:t>
      </w:r>
      <w:r w:rsidR="007D5C8F">
        <w:rPr>
          <w:rFonts w:ascii="Times New Roman" w:hAnsi="Times New Roman" w:cs="Times New Roman"/>
          <w:sz w:val="24"/>
          <w:szCs w:val="24"/>
          <w:lang w:val="en-US"/>
        </w:rPr>
        <w:t xml:space="preserve"> blue</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d)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lastRenderedPageBreak/>
        <w:t xml:space="preserve">the bud </w:t>
      </w:r>
      <w:r w:rsidR="00090A19">
        <w:rPr>
          <w:rFonts w:ascii="Times New Roman" w:hAnsi="Times New Roman" w:cs="Times New Roman"/>
          <w:sz w:val="24"/>
          <w:szCs w:val="24"/>
          <w:lang w:val="en-US"/>
        </w:rPr>
        <w:t xml:space="preserve">starts </w:t>
      </w:r>
      <w:r w:rsidR="007D28AB">
        <w:rPr>
          <w:rFonts w:ascii="Times New Roman" w:hAnsi="Times New Roman" w:cs="Times New Roman"/>
          <w:sz w:val="24"/>
          <w:szCs w:val="24"/>
          <w:lang w:val="en-US"/>
        </w:rPr>
        <w:t>to turn</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bud</w:t>
      </w:r>
      <w:r w:rsidR="00D5545F">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proofErr w:type="gramStart"/>
      <w:r w:rsidR="00BC61A1">
        <w:rPr>
          <w:rFonts w:ascii="Times New Roman" w:hAnsi="Times New Roman" w:cs="Times New Roman"/>
          <w:sz w:val="24"/>
          <w:szCs w:val="24"/>
          <w:lang w:val="en-US"/>
        </w:rPr>
        <w:t>from</w:t>
      </w:r>
      <w:proofErr w:type="gramEnd"/>
      <w:r w:rsidR="00BC61A1">
        <w:rPr>
          <w:rFonts w:ascii="Times New Roman" w:hAnsi="Times New Roman" w:cs="Times New Roman"/>
          <w:sz w:val="24"/>
          <w:szCs w:val="24"/>
          <w:lang w:val="en-US"/>
        </w:rPr>
        <w:t xml:space="preserve"> the time the bud starts to open, </w:t>
      </w:r>
      <w:r w:rsidR="007D28AB">
        <w:rPr>
          <w:rFonts w:ascii="Times New Roman" w:hAnsi="Times New Roman" w:cs="Times New Roman"/>
          <w:sz w:val="24"/>
          <w:szCs w:val="24"/>
          <w:lang w:val="en-US"/>
        </w:rPr>
        <w:t>until the flower is</w:t>
      </w:r>
      <w:r w:rsidR="00BC61A1" w:rsidRPr="00BC61A1">
        <w:rPr>
          <w:rFonts w:ascii="Times New Roman" w:hAnsi="Times New Roman" w:cs="Times New Roman"/>
          <w:sz w:val="24"/>
          <w:szCs w:val="24"/>
          <w:lang w:val="en-US"/>
        </w:rPr>
        <w:t xml:space="preserve"> full</w:t>
      </w:r>
      <w:r w:rsidR="00BC61A1">
        <w:rPr>
          <w:rFonts w:ascii="Times New Roman" w:hAnsi="Times New Roman" w:cs="Times New Roman"/>
          <w:sz w:val="24"/>
          <w:szCs w:val="24"/>
          <w:lang w:val="en-US"/>
        </w:rPr>
        <w:t>y opened</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f) </w:t>
      </w:r>
      <w:r w:rsidR="00D5545F">
        <w:rPr>
          <w:rFonts w:ascii="Times New Roman" w:hAnsi="Times New Roman" w:cs="Times New Roman"/>
          <w:sz w:val="24"/>
          <w:szCs w:val="24"/>
          <w:lang w:val="en-US"/>
        </w:rPr>
        <w:t>from the time the</w:t>
      </w:r>
      <w:r w:rsidR="00D5545F" w:rsidRP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flower</w:t>
      </w:r>
      <w:r w:rsidR="00090A19">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shows 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Using this data, w</w:t>
      </w:r>
      <w:r w:rsidR="00CF7AB2">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derived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developmental stage of each individual: (1) the mean developmental stage of all flowers and buds within a shoot,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commentRangeEnd w:id="12"/>
      <w:r w:rsidR="00DF7E55">
        <w:rPr>
          <w:rStyle w:val="Kommentarsreferens"/>
        </w:rPr>
        <w:commentReference w:id="12"/>
      </w:r>
    </w:p>
    <w:p w14:paraId="70E952F4" w14:textId="21B49786"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once at the end of July-beginning of August 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T</w:t>
      </w:r>
      <w:r w:rsidR="00466D72">
        <w:rPr>
          <w:rFonts w:ascii="Times New Roman" w:hAnsi="Times New Roman" w:cs="Times New Roman"/>
          <w:sz w:val="24"/>
          <w:szCs w:val="24"/>
          <w:lang w:val="en-US"/>
        </w:rPr>
        <w:t xml:space="preserve">he maximum number of eggs </w:t>
      </w:r>
      <w:r w:rsidR="002F0C20">
        <w:rPr>
          <w:rFonts w:ascii="Times New Roman" w:hAnsi="Times New Roman" w:cs="Times New Roman"/>
          <w:sz w:val="24"/>
          <w:szCs w:val="24"/>
          <w:lang w:val="en-US"/>
        </w:rPr>
        <w:t>observed during these visits was</w:t>
      </w:r>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as </w:t>
      </w:r>
      <w:r w:rsidR="002F0C20">
        <w:rPr>
          <w:rFonts w:ascii="Times New Roman" w:hAnsi="Times New Roman" w:cs="Times New Roman"/>
          <w:sz w:val="24"/>
          <w:szCs w:val="24"/>
          <w:lang w:val="en-US"/>
        </w:rPr>
        <w:t xml:space="preserve">an </w:t>
      </w:r>
      <w:r w:rsidR="00B01B05">
        <w:rPr>
          <w:rFonts w:ascii="Times New Roman" w:hAnsi="Times New Roman" w:cs="Times New Roman"/>
          <w:sz w:val="24"/>
          <w:szCs w:val="24"/>
          <w:lang w:val="en-US"/>
        </w:rPr>
        <w:t xml:space="preserve">estimate </w:t>
      </w:r>
      <w:r w:rsidR="00BD25B1">
        <w:rPr>
          <w:rFonts w:ascii="Times New Roman" w:hAnsi="Times New Roman" w:cs="Times New Roman"/>
          <w:sz w:val="24"/>
          <w:szCs w:val="24"/>
          <w:lang w:val="en-US"/>
        </w:rPr>
        <w:t>of interaction intensity</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commentRangeStart w:id="13"/>
      <w:r w:rsidR="002F0C20">
        <w:rPr>
          <w:rFonts w:ascii="Times New Roman" w:hAnsi="Times New Roman" w:cs="Times New Roman"/>
          <w:sz w:val="24"/>
          <w:szCs w:val="24"/>
          <w:lang w:val="en-US"/>
        </w:rPr>
        <w:t>The number of intact (i.e. not damaged by the butterfly) mature fruits was used as an estimate plant fitness</w:t>
      </w:r>
      <w:commentRangeEnd w:id="13"/>
      <w:r w:rsidR="00DF7E55">
        <w:rPr>
          <w:rStyle w:val="Kommentarsreferens"/>
        </w:rPr>
        <w:commentReference w:id="13"/>
      </w:r>
      <w:r w:rsidR="002F0C20">
        <w:rPr>
          <w:rFonts w:ascii="Times New Roman" w:hAnsi="Times New Roman" w:cs="Times New Roman"/>
          <w:sz w:val="24"/>
          <w:szCs w:val="24"/>
          <w:lang w:val="en-US"/>
        </w:rPr>
        <w:t xml:space="preserve">. </w:t>
      </w:r>
      <w:r w:rsidR="0071290E">
        <w:rPr>
          <w:rFonts w:ascii="Times New Roman" w:hAnsi="Times New Roman" w:cs="Times New Roman"/>
          <w:sz w:val="24"/>
          <w:szCs w:val="24"/>
          <w:lang w:val="en-US"/>
        </w:rPr>
        <w:t xml:space="preserve">In 2011, information on fruit production was </w:t>
      </w:r>
      <w:r w:rsidR="00111003">
        <w:rPr>
          <w:rFonts w:ascii="Times New Roman" w:hAnsi="Times New Roman" w:cs="Times New Roman"/>
          <w:sz w:val="24"/>
          <w:szCs w:val="24"/>
          <w:lang w:val="en-US"/>
        </w:rPr>
        <w:t xml:space="preserve">not </w:t>
      </w:r>
      <w:r w:rsidR="0071290E">
        <w:rPr>
          <w:rFonts w:ascii="Times New Roman" w:hAnsi="Times New Roman" w:cs="Times New Roman"/>
          <w:sz w:val="24"/>
          <w:szCs w:val="24"/>
          <w:lang w:val="en-US"/>
        </w:rPr>
        <w:t>available for 4 of the populations.</w:t>
      </w:r>
    </w:p>
    <w:p w14:paraId="42205CCB" w14:textId="235A32AF"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Pr>
          <w:rFonts w:ascii="Times New Roman" w:hAnsi="Times New Roman" w:cs="Times New Roman"/>
          <w:sz w:val="24"/>
          <w:szCs w:val="24"/>
          <w:lang w:val="en-US"/>
        </w:rPr>
        <w:t>in each of the 20 study populations</w:t>
      </w:r>
      <w:r w:rsidR="002F0C20">
        <w:rPr>
          <w:rFonts w:ascii="Times New Roman" w:hAnsi="Times New Roman" w:cs="Times New Roman"/>
          <w:sz w:val="24"/>
          <w:szCs w:val="24"/>
          <w:lang w:val="en-US"/>
        </w:rPr>
        <w:t>,</w:t>
      </w:r>
      <w:r w:rsidR="00E00612">
        <w:rPr>
          <w:rFonts w:ascii="Times New Roman" w:hAnsi="Times New Roman" w:cs="Times New Roman"/>
          <w:sz w:val="24"/>
          <w:szCs w:val="24"/>
          <w:lang w:val="en-US"/>
        </w:rPr>
        <w:t xml:space="preserve"> using ant counts</w:t>
      </w:r>
      <w:r w:rsidR="002F0C20">
        <w:rPr>
          <w:rFonts w:ascii="Times New Roman" w:hAnsi="Times New Roman" w:cs="Times New Roman"/>
          <w:sz w:val="24"/>
          <w:szCs w:val="24"/>
          <w:lang w:val="en-US"/>
        </w:rPr>
        <w:t xml:space="preserve"> along transects </w:t>
      </w:r>
      <w:r w:rsidR="00AD63D3">
        <w:rPr>
          <w:rFonts w:ascii="Times New Roman" w:hAnsi="Times New Roman" w:cs="Times New Roman"/>
          <w:sz w:val="24"/>
          <w:szCs w:val="24"/>
          <w:lang w:val="en-US"/>
        </w:rPr>
        <w:t xml:space="preserve">where </w:t>
      </w:r>
      <w:r w:rsidR="002F0C20">
        <w:rPr>
          <w:rFonts w:ascii="Times New Roman" w:hAnsi="Times New Roman" w:cs="Times New Roman"/>
          <w:sz w:val="24"/>
          <w:szCs w:val="24"/>
          <w:lang w:val="en-US"/>
        </w:rPr>
        <w:t>a sugar cube was placed every meter</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2F0C20">
        <w:rPr>
          <w:rFonts w:ascii="Times New Roman" w:hAnsi="Times New Roman" w:cs="Times New Roman"/>
          <w:sz w:val="24"/>
          <w:szCs w:val="24"/>
          <w:lang w:val="en-US"/>
        </w:rPr>
        <w:t xml:space="preserve">The number of </w:t>
      </w:r>
      <w:proofErr w:type="spellStart"/>
      <w:r w:rsidR="002F0C20" w:rsidRPr="00B53A77">
        <w:rPr>
          <w:rFonts w:ascii="Times New Roman" w:hAnsi="Times New Roman" w:cs="Times New Roman"/>
          <w:i/>
          <w:sz w:val="24"/>
          <w:szCs w:val="24"/>
          <w:lang w:val="en-US"/>
        </w:rPr>
        <w:t>Myrmica</w:t>
      </w:r>
      <w:proofErr w:type="spellEnd"/>
      <w:r w:rsidR="002F0C20">
        <w:rPr>
          <w:rFonts w:ascii="Times New Roman" w:hAnsi="Times New Roman" w:cs="Times New Roman"/>
          <w:sz w:val="24"/>
          <w:szCs w:val="24"/>
          <w:lang w:val="en-US"/>
        </w:rPr>
        <w:t xml:space="preserve"> sp. ants </w:t>
      </w:r>
      <w:r w:rsidR="00111003">
        <w:rPr>
          <w:rFonts w:ascii="Times New Roman" w:hAnsi="Times New Roman" w:cs="Times New Roman"/>
          <w:sz w:val="24"/>
          <w:szCs w:val="24"/>
          <w:lang w:val="en-US"/>
        </w:rPr>
        <w:t>at</w:t>
      </w:r>
      <w:r w:rsidR="002F0C20">
        <w:rPr>
          <w:rFonts w:ascii="Times New Roman" w:hAnsi="Times New Roman" w:cs="Times New Roman"/>
          <w:sz w:val="24"/>
          <w:szCs w:val="24"/>
          <w:lang w:val="en-US"/>
        </w:rPr>
        <w:t xml:space="preserve"> each of the </w:t>
      </w:r>
      <w:r w:rsidR="00111003">
        <w:rPr>
          <w:rFonts w:ascii="Times New Roman" w:hAnsi="Times New Roman" w:cs="Times New Roman"/>
          <w:sz w:val="24"/>
          <w:szCs w:val="24"/>
          <w:lang w:val="en-US"/>
        </w:rPr>
        <w:t xml:space="preserve">sugar </w:t>
      </w:r>
      <w:r w:rsidR="002F0C20">
        <w:rPr>
          <w:rFonts w:ascii="Times New Roman" w:hAnsi="Times New Roman" w:cs="Times New Roman"/>
          <w:sz w:val="24"/>
          <w:szCs w:val="24"/>
          <w:lang w:val="en-US"/>
        </w:rPr>
        <w:t>cubes was counted 30 minutes</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after </w:t>
      </w:r>
      <w:r w:rsidR="00AD63D3">
        <w:rPr>
          <w:rFonts w:ascii="Times New Roman" w:hAnsi="Times New Roman" w:cs="Times New Roman"/>
          <w:sz w:val="24"/>
          <w:szCs w:val="24"/>
          <w:lang w:val="en-US"/>
        </w:rPr>
        <w:t xml:space="preserve">presenting </w:t>
      </w:r>
      <w:r w:rsidR="002F0C20">
        <w:rPr>
          <w:rFonts w:ascii="Times New Roman" w:hAnsi="Times New Roman" w:cs="Times New Roman"/>
          <w:sz w:val="24"/>
          <w:szCs w:val="24"/>
          <w:lang w:val="en-US"/>
        </w:rPr>
        <w:t>the</w:t>
      </w:r>
      <w:r w:rsidR="00111003">
        <w:rPr>
          <w:rFonts w:ascii="Times New Roman" w:hAnsi="Times New Roman" w:cs="Times New Roman"/>
          <w:sz w:val="24"/>
          <w:szCs w:val="24"/>
          <w:lang w:val="en-US"/>
        </w:rPr>
        <w:t>m</w:t>
      </w:r>
      <w:r w:rsidR="002F0C20">
        <w:rPr>
          <w:rFonts w:ascii="Times New Roman" w:hAnsi="Times New Roman" w:cs="Times New Roman"/>
          <w:sz w:val="24"/>
          <w:szCs w:val="24"/>
          <w:lang w:val="en-US"/>
        </w:rPr>
        <w:t xml:space="preserve"> to ants. </w:t>
      </w:r>
      <w:r w:rsidR="00E00612">
        <w:rPr>
          <w:rFonts w:ascii="Times New Roman" w:hAnsi="Times New Roman" w:cs="Times New Roman"/>
          <w:sz w:val="24"/>
          <w:szCs w:val="24"/>
          <w:lang w:val="en-US"/>
        </w:rPr>
        <w:t>In 2010, 20-m transect</w:t>
      </w:r>
      <w:r w:rsidR="002F0C20">
        <w:rPr>
          <w:rFonts w:ascii="Times New Roman" w:hAnsi="Times New Roman" w:cs="Times New Roman"/>
          <w:sz w:val="24"/>
          <w:szCs w:val="24"/>
          <w:lang w:val="en-US"/>
        </w:rPr>
        <w:t>s</w:t>
      </w:r>
      <w:r w:rsidR="00E00612">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were </w:t>
      </w:r>
      <w:r w:rsidR="00E00612">
        <w:rPr>
          <w:rFonts w:ascii="Times New Roman" w:hAnsi="Times New Roman" w:cs="Times New Roman"/>
          <w:sz w:val="24"/>
          <w:szCs w:val="24"/>
          <w:lang w:val="en-US"/>
        </w:rPr>
        <w:t xml:space="preserve">established, and </w:t>
      </w:r>
      <w:r w:rsidR="002F0C20">
        <w:rPr>
          <w:rFonts w:ascii="Times New Roman" w:hAnsi="Times New Roman" w:cs="Times New Roman"/>
          <w:sz w:val="24"/>
          <w:szCs w:val="24"/>
          <w:lang w:val="en-US"/>
        </w:rPr>
        <w:t>i</w:t>
      </w:r>
      <w:r w:rsidR="00E00612">
        <w:rPr>
          <w:rFonts w:ascii="Times New Roman" w:hAnsi="Times New Roman" w:cs="Times New Roman"/>
          <w:sz w:val="24"/>
          <w:szCs w:val="24"/>
          <w:lang w:val="en-US"/>
        </w:rPr>
        <w:t>n 201</w:t>
      </w:r>
      <w:r w:rsidR="001415A3">
        <w:rPr>
          <w:rFonts w:ascii="Times New Roman" w:hAnsi="Times New Roman" w:cs="Times New Roman"/>
          <w:sz w:val="24"/>
          <w:szCs w:val="24"/>
          <w:lang w:val="en-US"/>
        </w:rPr>
        <w:t>1</w:t>
      </w:r>
      <w:r w:rsidR="00E00612">
        <w:rPr>
          <w:rFonts w:ascii="Times New Roman" w:hAnsi="Times New Roman" w:cs="Times New Roman"/>
          <w:sz w:val="24"/>
          <w:szCs w:val="24"/>
          <w:lang w:val="en-US"/>
        </w:rPr>
        <w:t xml:space="preserve"> </w:t>
      </w:r>
      <w:r w:rsidR="00E04B80">
        <w:rPr>
          <w:rFonts w:ascii="Times New Roman" w:hAnsi="Times New Roman" w:cs="Times New Roman"/>
          <w:sz w:val="24"/>
          <w:szCs w:val="24"/>
          <w:lang w:val="en-US"/>
        </w:rPr>
        <w:t>we used a</w:t>
      </w:r>
      <w:r w:rsidR="00E00612">
        <w:rPr>
          <w:rFonts w:ascii="Times New Roman" w:hAnsi="Times New Roman" w:cs="Times New Roman"/>
          <w:sz w:val="24"/>
          <w:szCs w:val="24"/>
          <w:lang w:val="en-US"/>
        </w:rPr>
        <w:t xml:space="preserve"> 40-m transect </w:t>
      </w:r>
      <w:r w:rsidR="00E04B80">
        <w:rPr>
          <w:rFonts w:ascii="Times New Roman" w:hAnsi="Times New Roman" w:cs="Times New Roman"/>
          <w:sz w:val="24"/>
          <w:szCs w:val="24"/>
          <w:lang w:val="en-US"/>
        </w:rPr>
        <w:t xml:space="preserve">in each </w:t>
      </w:r>
      <w:r w:rsidR="00B53A77">
        <w:rPr>
          <w:rFonts w:ascii="Times New Roman" w:hAnsi="Times New Roman" w:cs="Times New Roman"/>
          <w:sz w:val="24"/>
          <w:szCs w:val="24"/>
          <w:lang w:val="en-US"/>
        </w:rPr>
        <w:t xml:space="preserve">population. </w:t>
      </w:r>
      <w:commentRangeStart w:id="14"/>
      <w:r w:rsidR="00B53A77">
        <w:rPr>
          <w:rFonts w:ascii="Times New Roman" w:hAnsi="Times New Roman" w:cs="Times New Roman"/>
          <w:sz w:val="24"/>
          <w:szCs w:val="24"/>
          <w:lang w:val="en-US"/>
        </w:rPr>
        <w:t xml:space="preserve">We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as a measure of ant abundance</w:t>
      </w:r>
      <w:commentRangeEnd w:id="14"/>
      <w:r w:rsidR="00B56429">
        <w:rPr>
          <w:rStyle w:val="Kommentarsreferens"/>
        </w:rPr>
        <w:commentReference w:id="14"/>
      </w:r>
      <w:r w:rsidR="002F0C20">
        <w:rPr>
          <w:rFonts w:ascii="Times New Roman" w:hAnsi="Times New Roman" w:cs="Times New Roman"/>
          <w:sz w:val="24"/>
          <w:szCs w:val="24"/>
          <w:lang w:val="en-US"/>
        </w:rPr>
        <w:t xml:space="preserve">. This was </w:t>
      </w:r>
      <w:r w:rsidR="00657947">
        <w:rPr>
          <w:rFonts w:ascii="Times New Roman" w:hAnsi="Times New Roman" w:cs="Times New Roman"/>
          <w:sz w:val="24"/>
          <w:szCs w:val="24"/>
          <w:lang w:val="en-US"/>
        </w:rPr>
        <w:t xml:space="preserve">done </w:t>
      </w:r>
      <w:r w:rsidR="002F0C20">
        <w:rPr>
          <w:rFonts w:ascii="Times New Roman" w:hAnsi="Times New Roman" w:cs="Times New Roman"/>
          <w:sz w:val="24"/>
          <w:szCs w:val="24"/>
          <w:lang w:val="en-US"/>
        </w:rPr>
        <w:t xml:space="preserve">to partly decrease errors associated with </w:t>
      </w:r>
      <w:r w:rsidR="00111003">
        <w:rPr>
          <w:rFonts w:ascii="Times New Roman" w:hAnsi="Times New Roman" w:cs="Times New Roman"/>
          <w:sz w:val="24"/>
          <w:szCs w:val="24"/>
          <w:lang w:val="en-US"/>
        </w:rPr>
        <w:t xml:space="preserve">remaining </w:t>
      </w:r>
      <w:r w:rsidR="002F0C20">
        <w:rPr>
          <w:rFonts w:ascii="Times New Roman" w:hAnsi="Times New Roman" w:cs="Times New Roman"/>
          <w:sz w:val="24"/>
          <w:szCs w:val="24"/>
          <w:lang w:val="en-US"/>
        </w:rPr>
        <w:t xml:space="preserve">variation in ant abundance due to varying weather </w:t>
      </w:r>
      <w:r w:rsidR="004860BD">
        <w:rPr>
          <w:rFonts w:ascii="Times New Roman" w:hAnsi="Times New Roman" w:cs="Times New Roman"/>
          <w:sz w:val="24"/>
          <w:szCs w:val="24"/>
          <w:lang w:val="en-US"/>
        </w:rPr>
        <w:t>conditions</w:t>
      </w:r>
      <w:r w:rsidR="00CF7AB2">
        <w:rPr>
          <w:rFonts w:ascii="Times New Roman" w:hAnsi="Times New Roman" w:cs="Times New Roman"/>
          <w:sz w:val="24"/>
          <w:szCs w:val="24"/>
          <w:lang w:val="en-US"/>
        </w:rPr>
        <w:t xml:space="preserv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F6EA8BD"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 xml:space="preserve">by diving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1B6B2FA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 xml:space="preserve">M. </w:t>
      </w:r>
      <w:proofErr w:type="spellStart"/>
      <w:r w:rsidR="00240172" w:rsidRPr="00943DE7">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 xml:space="preserve">predation as fixed effects.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ins w:id="15" w:author="Ove Eriksson" w:date="2015-08-11T09:05:00Z">
        <w:r w:rsidR="00942CD6">
          <w:rPr>
            <w:rFonts w:ascii="Times New Roman" w:hAnsi="Times New Roman" w:cs="Times New Roman"/>
            <w:sz w:val="24"/>
            <w:szCs w:val="24"/>
            <w:lang w:val="en-US"/>
          </w:rPr>
          <w:t xml:space="preserve">(Appendix S1) </w:t>
        </w:r>
      </w:ins>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45697B03"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sidR="00F769C9">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effects of reproductive traits on fitness</w:t>
      </w:r>
      <w:r w:rsidR="00F769C9">
        <w:rPr>
          <w:rFonts w:ascii="Times New Roman" w:hAnsi="Times New Roman" w:cs="Times New Roman"/>
          <w:sz w:val="24"/>
          <w:szCs w:val="24"/>
          <w:lang w:val="en-US"/>
        </w:rPr>
        <w:t>,</w:t>
      </w:r>
      <w:r w:rsidR="007573F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and the 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r w:rsidR="00F769C9"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w:t>
      </w:r>
      <w:proofErr w:type="spellStart"/>
      <w:r w:rsidR="007573F9">
        <w:rPr>
          <w:rFonts w:ascii="Times New Roman" w:hAnsi="Times New Roman" w:cs="Times New Roman"/>
          <w:sz w:val="24"/>
          <w:szCs w:val="24"/>
          <w:lang w:val="en-US"/>
        </w:rPr>
        <w:t>multigroup</w:t>
      </w:r>
      <w:proofErr w:type="spellEnd"/>
      <w:r w:rsidR="007573F9">
        <w:rPr>
          <w:rFonts w:ascii="Times New Roman" w:hAnsi="Times New Roman" w:cs="Times New Roman"/>
          <w:sz w:val="24"/>
          <w:szCs w:val="24"/>
          <w:lang w:val="en-US"/>
        </w:rPr>
        <w:t xml:space="preserve">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7AA0ECF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r w:rsidR="00111003">
        <w:rPr>
          <w:rFonts w:ascii="Times New Roman" w:hAnsi="Times New Roman" w:cs="Times New Roman"/>
          <w:sz w:val="24"/>
          <w:szCs w:val="24"/>
          <w:lang w:val="en-US"/>
        </w:rPr>
        <w:t xml:space="preserve">ant </w:t>
      </w:r>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754E1F">
        <w:rPr>
          <w:rFonts w:ascii="Times New Roman" w:hAnsi="Times New Roman" w:cs="Times New Roman"/>
          <w:sz w:val="24"/>
          <w:szCs w:val="24"/>
          <w:lang w:val="en-US"/>
        </w:rPr>
        <w:t>influe</w:t>
      </w:r>
      <w:r w:rsidR="0064417F">
        <w:rPr>
          <w:rFonts w:ascii="Times New Roman" w:hAnsi="Times New Roman" w:cs="Times New Roman"/>
          <w:sz w:val="24"/>
          <w:szCs w:val="24"/>
          <w:lang w:val="en-US"/>
        </w:rPr>
        <w:t>n</w:t>
      </w:r>
      <w:r w:rsidR="00754E1F">
        <w:rPr>
          <w:rFonts w:ascii="Times New Roman" w:hAnsi="Times New Roman" w:cs="Times New Roman"/>
          <w:sz w:val="24"/>
          <w:szCs w:val="24"/>
          <w:lang w:val="en-US"/>
        </w:rPr>
        <w:t>ce</w:t>
      </w:r>
      <w:r w:rsidR="0064417F">
        <w:rPr>
          <w:rFonts w:ascii="Times New Roman" w:hAnsi="Times New Roman" w:cs="Times New Roman"/>
          <w:sz w:val="24"/>
          <w:szCs w:val="24"/>
          <w:lang w:val="en-US"/>
        </w:rPr>
        <w:t>d</w:t>
      </w:r>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w:t>
      </w:r>
      <w:r w:rsidR="00111003">
        <w:rPr>
          <w:rFonts w:ascii="Times New Roman" w:hAnsi="Times New Roman" w:cs="Times New Roman"/>
          <w:sz w:val="24"/>
          <w:szCs w:val="24"/>
          <w:lang w:val="en-US"/>
        </w:rPr>
        <w:t xml:space="preserve">in the plant host </w:t>
      </w:r>
      <w:r w:rsidR="009E7D4D">
        <w:rPr>
          <w:rFonts w:ascii="Times New Roman" w:hAnsi="Times New Roman" w:cs="Times New Roman"/>
          <w:sz w:val="24"/>
          <w:szCs w:val="24"/>
          <w:lang w:val="en-US"/>
        </w:rPr>
        <w:t xml:space="preserve">by </w:t>
      </w:r>
      <w:r w:rsidR="00D07AAE">
        <w:rPr>
          <w:rFonts w:ascii="Times New Roman" w:hAnsi="Times New Roman" w:cs="Times New Roman"/>
          <w:sz w:val="24"/>
          <w:szCs w:val="24"/>
          <w:lang w:val="en-US"/>
        </w:rPr>
        <w:t>increasing</w:t>
      </w:r>
      <w:r w:rsidR="009E7D4D">
        <w:rPr>
          <w:rFonts w:ascii="Times New Roman" w:hAnsi="Times New Roman" w:cs="Times New Roman"/>
          <w:sz w:val="24"/>
          <w:szCs w:val="24"/>
          <w:lang w:val="en-US"/>
        </w:rPr>
        <w:t xml:space="preserve"> the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or the intensity of the interaction</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3F1C97D3" w14:textId="0AAEC500" w:rsidR="00130CB5" w:rsidRDefault="000A4B8B" w:rsidP="00EC3F95">
      <w:pPr>
        <w:spacing w:line="480" w:lineRule="auto"/>
        <w:rPr>
          <w:rFonts w:ascii="Times New Roman" w:hAnsi="Times New Roman" w:cs="Times New Roman"/>
          <w:sz w:val="24"/>
          <w:szCs w:val="24"/>
          <w:lang w:val="en-US"/>
        </w:rPr>
      </w:pPr>
      <w:commentRangeStart w:id="16"/>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selection on flowering phenology, flower number and shoot height in both study years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commentRangeEnd w:id="16"/>
      <w:r w:rsidR="00942CD6">
        <w:rPr>
          <w:rStyle w:val="Kommentarsreferens"/>
        </w:rPr>
        <w:commentReference w:id="16"/>
      </w:r>
      <w:r w:rsidR="006C7F43">
        <w:rPr>
          <w:rFonts w:ascii="Times New Roman" w:hAnsi="Times New Roman" w:cs="Times New Roman"/>
          <w:sz w:val="24"/>
          <w:szCs w:val="24"/>
          <w:lang w:val="en-US"/>
        </w:rPr>
        <w:t>Linear s</w:t>
      </w:r>
      <w:r w:rsidR="00455DFD">
        <w:rPr>
          <w:rFonts w:ascii="Times New Roman" w:hAnsi="Times New Roman" w:cs="Times New Roman"/>
          <w:sz w:val="24"/>
          <w:szCs w:val="24"/>
          <w:lang w:val="en-US"/>
        </w:rPr>
        <w:t xml:space="preserve">election on flowering phenology and flower number </w:t>
      </w:r>
      <w:r w:rsidR="003D3A81">
        <w:rPr>
          <w:rFonts w:ascii="Times New Roman" w:hAnsi="Times New Roman" w:cs="Times New Roman"/>
          <w:sz w:val="24"/>
          <w:szCs w:val="24"/>
          <w:lang w:val="en-US"/>
        </w:rPr>
        <w:t xml:space="preserve">differed </w:t>
      </w:r>
      <w:r w:rsidR="00455DFD">
        <w:rPr>
          <w:rFonts w:ascii="Times New Roman" w:hAnsi="Times New Roman" w:cs="Times New Roman"/>
          <w:sz w:val="24"/>
          <w:szCs w:val="24"/>
          <w:lang w:val="en-US"/>
        </w:rPr>
        <w:t xml:space="preserve">among populations </w:t>
      </w:r>
      <w:r w:rsidR="00F949DB">
        <w:rPr>
          <w:rFonts w:ascii="Times New Roman" w:hAnsi="Times New Roman" w:cs="Times New Roman"/>
          <w:sz w:val="24"/>
          <w:szCs w:val="24"/>
          <w:lang w:val="en-US"/>
        </w:rPr>
        <w:t xml:space="preserve">in </w:t>
      </w:r>
      <w:r w:rsidR="00083829">
        <w:rPr>
          <w:rFonts w:ascii="Times New Roman" w:hAnsi="Times New Roman" w:cs="Times New Roman"/>
          <w:sz w:val="24"/>
          <w:szCs w:val="24"/>
          <w:lang w:val="en-US"/>
        </w:rPr>
        <w:t xml:space="preserve">both </w:t>
      </w:r>
      <w:r w:rsidR="00F949DB">
        <w:rPr>
          <w:rFonts w:ascii="Times New Roman" w:hAnsi="Times New Roman" w:cs="Times New Roman"/>
          <w:sz w:val="24"/>
          <w:szCs w:val="24"/>
          <w:lang w:val="en-US"/>
        </w:rPr>
        <w:t>study years</w:t>
      </w:r>
      <w:r w:rsidR="003D3A81">
        <w:rPr>
          <w:rFonts w:ascii="Times New Roman" w:hAnsi="Times New Roman" w:cs="Times New Roman"/>
          <w:sz w:val="24"/>
          <w:szCs w:val="24"/>
          <w:lang w:val="en-US"/>
        </w:rPr>
        <w:t xml:space="preserve"> and</w:t>
      </w:r>
      <w:r w:rsidR="00455DFD">
        <w:rPr>
          <w:rFonts w:ascii="Times New Roman" w:hAnsi="Times New Roman" w:cs="Times New Roman"/>
          <w:sz w:val="24"/>
          <w:szCs w:val="24"/>
          <w:lang w:val="en-US"/>
        </w:rPr>
        <w:t xml:space="preserve"> </w:t>
      </w:r>
      <w:proofErr w:type="gramStart"/>
      <w:r w:rsidR="00455DFD">
        <w:rPr>
          <w:rFonts w:ascii="Times New Roman" w:hAnsi="Times New Roman" w:cs="Times New Roman"/>
          <w:sz w:val="24"/>
          <w:szCs w:val="24"/>
          <w:lang w:val="en-US"/>
        </w:rPr>
        <w:lastRenderedPageBreak/>
        <w:t>selection</w:t>
      </w:r>
      <w:proofErr w:type="gramEnd"/>
      <w:r w:rsidR="00455DFD">
        <w:rPr>
          <w:rFonts w:ascii="Times New Roman" w:hAnsi="Times New Roman" w:cs="Times New Roman"/>
          <w:sz w:val="24"/>
          <w:szCs w:val="24"/>
          <w:lang w:val="en-US"/>
        </w:rPr>
        <w:t xml:space="preserve"> on shoot height </w:t>
      </w:r>
      <w:r w:rsidR="004B2B38">
        <w:rPr>
          <w:rFonts w:ascii="Times New Roman" w:hAnsi="Times New Roman" w:cs="Times New Roman"/>
          <w:sz w:val="24"/>
          <w:szCs w:val="24"/>
          <w:lang w:val="en-US"/>
        </w:rPr>
        <w:t>differ</w:t>
      </w:r>
      <w:r w:rsidR="003D3A81">
        <w:rPr>
          <w:rFonts w:ascii="Times New Roman" w:hAnsi="Times New Roman" w:cs="Times New Roman"/>
          <w:sz w:val="24"/>
          <w:szCs w:val="24"/>
          <w:lang w:val="en-US"/>
        </w:rPr>
        <w:t>ed</w:t>
      </w:r>
      <w:r w:rsidR="00ED310C">
        <w:rPr>
          <w:rFonts w:ascii="Times New Roman" w:hAnsi="Times New Roman" w:cs="Times New Roman"/>
          <w:sz w:val="24"/>
          <w:szCs w:val="24"/>
          <w:lang w:val="en-US"/>
        </w:rPr>
        <w:t xml:space="preserve"> </w:t>
      </w:r>
      <w:r w:rsidR="00455DFD">
        <w:rPr>
          <w:rFonts w:ascii="Times New Roman" w:hAnsi="Times New Roman" w:cs="Times New Roman"/>
          <w:sz w:val="24"/>
          <w:szCs w:val="24"/>
          <w:lang w:val="en-US"/>
        </w:rPr>
        <w:t>in 2011.</w:t>
      </w:r>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also found evidence of correlational selection</w:t>
      </w:r>
      <w:r w:rsidR="00E24180">
        <w:rPr>
          <w:rFonts w:ascii="Times New Roman" w:hAnsi="Times New Roman" w:cs="Times New Roman"/>
          <w:sz w:val="24"/>
          <w:szCs w:val="24"/>
          <w:lang w:val="en-US"/>
        </w:rPr>
        <w:t xml:space="preserve">, although </w:t>
      </w:r>
      <w:r w:rsidR="003D3A81">
        <w:rPr>
          <w:rFonts w:ascii="Times New Roman" w:hAnsi="Times New Roman" w:cs="Times New Roman"/>
          <w:sz w:val="24"/>
          <w:szCs w:val="24"/>
          <w:lang w:val="en-US"/>
        </w:rPr>
        <w:t xml:space="preserve">effects </w:t>
      </w:r>
      <w:r w:rsidR="00A17CAD">
        <w:rPr>
          <w:rFonts w:ascii="Times New Roman" w:hAnsi="Times New Roman" w:cs="Times New Roman"/>
          <w:sz w:val="24"/>
          <w:szCs w:val="24"/>
          <w:lang w:val="en-US"/>
        </w:rPr>
        <w:t>differed among</w:t>
      </w:r>
      <w:r w:rsidR="00E24180">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3D3A81">
        <w:rPr>
          <w:rFonts w:ascii="Times New Roman" w:hAnsi="Times New Roman" w:cs="Times New Roman"/>
          <w:sz w:val="24"/>
          <w:szCs w:val="24"/>
          <w:lang w:val="en-US"/>
        </w:rPr>
        <w:t xml:space="preserve"> (Table 1B)</w:t>
      </w:r>
      <w:r w:rsidR="00221FA2">
        <w:rPr>
          <w:rFonts w:ascii="Times New Roman" w:hAnsi="Times New Roman" w:cs="Times New Roman"/>
          <w:sz w:val="24"/>
          <w:szCs w:val="24"/>
          <w:lang w:val="en-US"/>
        </w:rPr>
        <w:t xml:space="preserve">. </w:t>
      </w:r>
      <w:r w:rsidR="00130CB5">
        <w:rPr>
          <w:rFonts w:ascii="Times New Roman" w:hAnsi="Times New Roman" w:cs="Times New Roman"/>
          <w:sz w:val="24"/>
          <w:szCs w:val="24"/>
          <w:lang w:val="en-US"/>
        </w:rPr>
        <w:t>In both study years, we found a significant quadratic effect of flower number on fitness</w:t>
      </w:r>
      <w:r w:rsidR="003D3A81">
        <w:rPr>
          <w:rFonts w:ascii="Times New Roman" w:hAnsi="Times New Roman" w:cs="Times New Roman"/>
          <w:sz w:val="24"/>
          <w:szCs w:val="24"/>
          <w:lang w:val="en-US"/>
        </w:rPr>
        <w:t>, but this effect</w:t>
      </w:r>
      <w:r w:rsidR="00130CB5">
        <w:rPr>
          <w:rFonts w:ascii="Times New Roman" w:hAnsi="Times New Roman" w:cs="Times New Roman"/>
          <w:sz w:val="24"/>
          <w:szCs w:val="24"/>
          <w:lang w:val="en-US"/>
        </w:rPr>
        <w:t xml:space="preserve"> </w:t>
      </w:r>
      <w:r w:rsidR="00234F5D">
        <w:rPr>
          <w:rFonts w:ascii="Times New Roman" w:hAnsi="Times New Roman" w:cs="Times New Roman"/>
          <w:sz w:val="24"/>
          <w:szCs w:val="24"/>
          <w:lang w:val="en-US"/>
        </w:rPr>
        <w:t xml:space="preserve">also </w:t>
      </w:r>
      <w:r w:rsidR="00A17CAD">
        <w:rPr>
          <w:rFonts w:ascii="Times New Roman" w:hAnsi="Times New Roman" w:cs="Times New Roman"/>
          <w:sz w:val="24"/>
          <w:szCs w:val="24"/>
          <w:lang w:val="en-US"/>
        </w:rPr>
        <w:t>differed among</w:t>
      </w:r>
      <w:r w:rsidR="00130CB5">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130CB5">
        <w:rPr>
          <w:rFonts w:ascii="Times New Roman" w:hAnsi="Times New Roman" w:cs="Times New Roman"/>
          <w:sz w:val="24"/>
          <w:szCs w:val="24"/>
          <w:lang w:val="en-US"/>
        </w:rPr>
        <w:t xml:space="preserve"> (Table 1</w:t>
      </w:r>
      <w:r w:rsidR="003D3A81">
        <w:rPr>
          <w:rFonts w:ascii="Times New Roman" w:hAnsi="Times New Roman" w:cs="Times New Roman"/>
          <w:sz w:val="24"/>
          <w:szCs w:val="24"/>
          <w:lang w:val="en-US"/>
        </w:rPr>
        <w:t>C</w:t>
      </w:r>
      <w:r w:rsidR="00130CB5">
        <w:rPr>
          <w:rFonts w:ascii="Times New Roman" w:hAnsi="Times New Roman" w:cs="Times New Roman"/>
          <w:sz w:val="24"/>
          <w:szCs w:val="24"/>
          <w:lang w:val="en-US"/>
        </w:rPr>
        <w:t>)</w:t>
      </w:r>
      <w:r w:rsidR="00176CA6">
        <w:rPr>
          <w:rFonts w:ascii="Times New Roman" w:hAnsi="Times New Roman" w:cs="Times New Roman"/>
          <w:sz w:val="24"/>
          <w:szCs w:val="24"/>
          <w:lang w:val="en-US"/>
        </w:rPr>
        <w:t>.</w:t>
      </w:r>
    </w:p>
    <w:p w14:paraId="46F956B7" w14:textId="78AA873E" w:rsidR="00580C74" w:rsidRDefault="0039452A" w:rsidP="008E455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direction of p</w:t>
      </w:r>
      <w:r w:rsidR="008E455D">
        <w:rPr>
          <w:rFonts w:ascii="Times New Roman" w:hAnsi="Times New Roman" w:cs="Times New Roman"/>
          <w:sz w:val="24"/>
          <w:szCs w:val="24"/>
          <w:lang w:val="en-US"/>
        </w:rPr>
        <w:t>henotypic selection on flowering phenology differed between populations where the predator was absent and</w:t>
      </w:r>
      <w:r w:rsidR="008C7C12">
        <w:rPr>
          <w:rFonts w:ascii="Times New Roman" w:hAnsi="Times New Roman" w:cs="Times New Roman"/>
          <w:sz w:val="24"/>
          <w:szCs w:val="24"/>
          <w:lang w:val="en-US"/>
        </w:rPr>
        <w:t xml:space="preserve"> populations where it was</w:t>
      </w:r>
      <w:r w:rsidR="008E455D">
        <w:rPr>
          <w:rFonts w:ascii="Times New Roman" w:hAnsi="Times New Roman" w:cs="Times New Roman"/>
          <w:sz w:val="24"/>
          <w:szCs w:val="24"/>
          <w:lang w:val="en-US"/>
        </w:rPr>
        <w:t xml:space="preserve"> present (Table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 xml:space="preserve">In populations where the predator was absent, there was selection for </w:t>
      </w:r>
      <w:commentRangeStart w:id="18"/>
      <w:r w:rsidR="005E1BE3">
        <w:rPr>
          <w:rFonts w:ascii="Times New Roman" w:hAnsi="Times New Roman" w:cs="Times New Roman"/>
          <w:sz w:val="24"/>
          <w:szCs w:val="24"/>
          <w:lang w:val="en-US"/>
        </w:rPr>
        <w:t>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w:t>
      </w:r>
      <w:commentRangeEnd w:id="18"/>
      <w:r w:rsidR="001F1540">
        <w:rPr>
          <w:rStyle w:val="Kommentarsreferens"/>
        </w:rPr>
        <w:commentReference w:id="18"/>
      </w:r>
      <w:r w:rsidR="00966BE7">
        <w:rPr>
          <w:rFonts w:ascii="Times New Roman" w:hAnsi="Times New Roman" w:cs="Times New Roman"/>
          <w:sz w:val="24"/>
          <w:szCs w:val="24"/>
          <w:lang w:val="en-US"/>
        </w:rPr>
        <w:t>(mean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p>
    <w:p w14:paraId="668074E2" w14:textId="50569EE1"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39452A">
        <w:rPr>
          <w:rFonts w:ascii="Times New Roman" w:hAnsi="Times New Roman" w:cs="Times New Roman"/>
          <w:sz w:val="24"/>
          <w:szCs w:val="24"/>
          <w:lang w:val="en-US"/>
        </w:rPr>
        <w:t>while the effect</w:t>
      </w:r>
      <w:r w:rsidR="00C51115">
        <w:rPr>
          <w:rFonts w:ascii="Times New Roman" w:hAnsi="Times New Roman" w:cs="Times New Roman"/>
          <w:sz w:val="24"/>
          <w:szCs w:val="24"/>
          <w:lang w:val="en-US"/>
        </w:rPr>
        <w:t xml:space="preserve"> differed among populations in 2010</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w:t>
      </w:r>
      <w:r>
        <w:rPr>
          <w:rFonts w:ascii="Times New Roman" w:hAnsi="Times New Roman" w:cs="Times New Roman"/>
          <w:sz w:val="24"/>
          <w:szCs w:val="24"/>
          <w:lang w:val="en-US"/>
        </w:rPr>
        <w:t>he relationship between probability of attack and shoot height</w:t>
      </w:r>
      <w:r w:rsidR="00C51115">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was</w:t>
      </w:r>
      <w:r w:rsidR="00B06077">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not significant in 2010 and</w:t>
      </w:r>
      <w:r w:rsidR="00C51115">
        <w:rPr>
          <w:rFonts w:ascii="Times New Roman" w:hAnsi="Times New Roman" w:cs="Times New Roman"/>
          <w:sz w:val="24"/>
          <w:szCs w:val="24"/>
          <w:lang w:val="en-US"/>
        </w:rPr>
        <w:t xml:space="preserve"> differed among populations</w:t>
      </w:r>
      <w:r w:rsidR="0039452A">
        <w:rPr>
          <w:rFonts w:ascii="Times New Roman" w:hAnsi="Times New Roman" w:cs="Times New Roman"/>
          <w:sz w:val="24"/>
          <w:szCs w:val="24"/>
          <w:lang w:val="en-US"/>
        </w:rPr>
        <w:t xml:space="preserve"> in 2011</w:t>
      </w:r>
      <w:r>
        <w:rPr>
          <w:rFonts w:ascii="Times New Roman" w:hAnsi="Times New Roman" w:cs="Times New Roman"/>
          <w:sz w:val="24"/>
          <w:szCs w:val="24"/>
          <w:lang w:val="en-US"/>
        </w:rPr>
        <w:t xml:space="preserve">. </w:t>
      </w:r>
      <w:r w:rsidR="00AC55C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effects of phenology and flower number on predation intensity (number of eggs,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55C4">
        <w:rPr>
          <w:rFonts w:ascii="Times New Roman" w:hAnsi="Times New Roman" w:cs="Times New Roman"/>
          <w:sz w:val="24"/>
          <w:szCs w:val="24"/>
          <w:lang w:val="en-US"/>
        </w:rPr>
        <w:t xml:space="preserve">differed between populations </w:t>
      </w:r>
      <w:r>
        <w:rPr>
          <w:rFonts w:ascii="Times New Roman" w:hAnsi="Times New Roman" w:cs="Times New Roman"/>
          <w:sz w:val="24"/>
          <w:szCs w:val="24"/>
          <w:lang w:val="en-US"/>
        </w:rPr>
        <w:t>in both years studied.</w:t>
      </w:r>
    </w:p>
    <w:p w14:paraId="6910EA1A" w14:textId="2E93BEB0" w:rsidR="007E17CA" w:rsidRDefault="007E17CA" w:rsidP="007E17CA">
      <w:pPr>
        <w:spacing w:line="480" w:lineRule="auto"/>
        <w:ind w:firstLine="708"/>
        <w:rPr>
          <w:rFonts w:ascii="Times New Roman" w:hAnsi="Times New Roman" w:cs="Times New Roman"/>
          <w:sz w:val="24"/>
          <w:szCs w:val="24"/>
          <w:lang w:val="en-US"/>
        </w:rPr>
      </w:pPr>
      <w:proofErr w:type="spellStart"/>
      <w:r w:rsidRPr="00092F8B">
        <w:rPr>
          <w:rFonts w:ascii="Times New Roman" w:hAnsi="Times New Roman" w:cs="Times New Roman"/>
          <w:sz w:val="24"/>
          <w:szCs w:val="24"/>
          <w:lang w:val="en-US"/>
        </w:rPr>
        <w:t>Multigroup</w:t>
      </w:r>
      <w:proofErr w:type="spellEnd"/>
      <w:r w:rsidRPr="00092F8B">
        <w:rPr>
          <w:rFonts w:ascii="Times New Roman" w:hAnsi="Times New Roman" w:cs="Times New Roman"/>
          <w:sz w:val="24"/>
          <w:szCs w:val="24"/>
          <w:lang w:val="en-US"/>
        </w:rPr>
        <w:t xml:space="preserve">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Pr>
          <w:rFonts w:ascii="Times New Roman" w:hAnsi="Times New Roman" w:cs="Times New Roman"/>
          <w:sz w:val="24"/>
          <w:szCs w:val="24"/>
          <w:lang w:val="en-US"/>
        </w:rPr>
        <w:t xml:space="preserve">. </w:t>
      </w:r>
    </w:p>
    <w:p w14:paraId="48F1C5C8" w14:textId="29FD4F5B"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probability of </w:t>
      </w:r>
      <w:r w:rsidR="00511ABC" w:rsidRPr="001833E4">
        <w:rPr>
          <w:rFonts w:ascii="Times New Roman" w:hAnsi="Times New Roman" w:cs="Times New Roman"/>
          <w:i/>
          <w:sz w:val="24"/>
          <w:szCs w:val="24"/>
          <w:lang w:val="en-US"/>
        </w:rPr>
        <w:t xml:space="preserve">M. </w:t>
      </w:r>
      <w:proofErr w:type="spellStart"/>
      <w:r w:rsidR="00511ABC" w:rsidRPr="001833E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seldom 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 xml:space="preserve">M. </w:t>
      </w:r>
      <w:proofErr w:type="spellStart"/>
      <w:r w:rsidR="00C12AA8" w:rsidRPr="00821226">
        <w:rPr>
          <w:rFonts w:ascii="Times New Roman" w:hAnsi="Times New Roman" w:cs="Times New Roman"/>
          <w:i/>
          <w:sz w:val="24"/>
          <w:szCs w:val="24"/>
          <w:lang w:val="en-US"/>
        </w:rPr>
        <w:t>alcon</w:t>
      </w:r>
      <w:proofErr w:type="spellEnd"/>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097EE472" w:rsidR="009C3804" w:rsidRDefault="00355E81" w:rsidP="009C380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512E8C">
        <w:rPr>
          <w:rFonts w:ascii="Times New Roman" w:hAnsi="Times New Roman" w:cs="Times New Roman"/>
          <w:sz w:val="24"/>
          <w:szCs w:val="24"/>
          <w:lang w:val="en-US"/>
        </w:rPr>
        <w:t>study</w:t>
      </w:r>
      <w:r>
        <w:rPr>
          <w:rFonts w:ascii="Times New Roman" w:hAnsi="Times New Roman" w:cs="Times New Roman"/>
          <w:sz w:val="24"/>
          <w:szCs w:val="24"/>
          <w:lang w:val="en-US"/>
        </w:rPr>
        <w:t xml:space="preserve"> show</w:t>
      </w:r>
      <w:r w:rsidR="00512E8C">
        <w:rPr>
          <w:rFonts w:ascii="Times New Roman" w:hAnsi="Times New Roman" w:cs="Times New Roman"/>
          <w:sz w:val="24"/>
          <w:szCs w:val="24"/>
          <w:lang w:val="en-US"/>
        </w:rPr>
        <w:t>s</w:t>
      </w:r>
      <w:r>
        <w:rPr>
          <w:rFonts w:ascii="Times New Roman" w:hAnsi="Times New Roman" w:cs="Times New Roman"/>
          <w:sz w:val="24"/>
          <w:szCs w:val="24"/>
          <w:lang w:val="en-US"/>
        </w:rPr>
        <w:t xml:space="preserve"> that in the absence of the predator, phenotypic selection favored early flowering</w:t>
      </w:r>
      <w:r w:rsidR="00512E8C">
        <w:rPr>
          <w:rFonts w:ascii="Times New Roman" w:hAnsi="Times New Roman" w:cs="Times New Roman"/>
          <w:sz w:val="24"/>
          <w:szCs w:val="24"/>
          <w:lang w:val="en-US"/>
        </w:rPr>
        <w:t>. This is</w:t>
      </w:r>
      <w:r>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Pr>
          <w:rFonts w:ascii="Times New Roman" w:hAnsi="Times New Roman" w:cs="Times New Roman"/>
          <w:sz w:val="24"/>
          <w:szCs w:val="24"/>
          <w:lang w:val="en-US"/>
        </w:rPr>
        <w:t xml:space="preserve">by </w:t>
      </w:r>
      <w:proofErr w:type="spellStart"/>
      <w:r w:rsidRPr="00F46168">
        <w:rPr>
          <w:rFonts w:ascii="Times New Roman" w:hAnsi="Times New Roman" w:cs="Times New Roman"/>
          <w:sz w:val="24"/>
          <w:szCs w:val="24"/>
          <w:lang w:val="en-US"/>
        </w:rPr>
        <w:t>Munguía</w:t>
      </w:r>
      <w:proofErr w:type="spellEnd"/>
      <w:r w:rsidRPr="00F46168">
        <w:rPr>
          <w:rFonts w:ascii="Times New Roman" w:hAnsi="Times New Roman" w:cs="Times New Roman"/>
          <w:sz w:val="24"/>
          <w:szCs w:val="24"/>
          <w:lang w:val="en-US"/>
        </w:rPr>
        <w:t xml:space="preserve">-Rosas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Pr="00F4616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Pr>
          <w:rFonts w:ascii="Times New Roman" w:hAnsi="Times New Roman" w:cs="Times New Roman"/>
          <w:sz w:val="24"/>
          <w:szCs w:val="24"/>
          <w:lang w:val="en-US"/>
        </w:rPr>
        <w:t xml:space="preserve"> could </w:t>
      </w:r>
      <w:r w:rsidR="00512E8C">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 xml:space="preserve">be </w:t>
      </w:r>
      <w:r w:rsidR="00512E8C">
        <w:rPr>
          <w:rFonts w:ascii="Times New Roman" w:hAnsi="Times New Roman" w:cs="Times New Roman"/>
          <w:sz w:val="24"/>
          <w:szCs w:val="24"/>
          <w:lang w:val="en-US"/>
        </w:rPr>
        <w:t xml:space="preserve">the result both of </w:t>
      </w:r>
      <w:r>
        <w:rPr>
          <w:rFonts w:ascii="Times New Roman" w:hAnsi="Times New Roman" w:cs="Times New Roman"/>
          <w:sz w:val="24"/>
          <w:szCs w:val="24"/>
          <w:lang w:val="en-US"/>
        </w:rPr>
        <w:t xml:space="preserve">early flowering directly </w:t>
      </w:r>
      <w:r w:rsidR="00157335">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fitness, </w:t>
      </w:r>
      <w:r w:rsidR="00512E8C">
        <w:rPr>
          <w:rFonts w:ascii="Times New Roman" w:hAnsi="Times New Roman" w:cs="Times New Roman"/>
          <w:sz w:val="24"/>
          <w:szCs w:val="24"/>
          <w:lang w:val="en-US"/>
        </w:rPr>
        <w:t xml:space="preserve">and of </w:t>
      </w:r>
      <w:r>
        <w:rPr>
          <w:rFonts w:ascii="Times New Roman" w:hAnsi="Times New Roman" w:cs="Times New Roman"/>
          <w:sz w:val="24"/>
          <w:szCs w:val="24"/>
          <w:lang w:val="en-US"/>
        </w:rPr>
        <w:t xml:space="preserve">selection on other </w:t>
      </w:r>
      <w:r w:rsidR="00512E8C">
        <w:rPr>
          <w:rFonts w:ascii="Times New Roman" w:hAnsi="Times New Roman" w:cs="Times New Roman"/>
          <w:sz w:val="24"/>
          <w:szCs w:val="24"/>
          <w:lang w:val="en-US"/>
        </w:rPr>
        <w:t xml:space="preserve">plant traits that are </w:t>
      </w:r>
      <w:r>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with flowering phenology.</w:t>
      </w:r>
      <w:r>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 xml:space="preserve">Moreover, positive correlations between early flowering and high fitness may also </w:t>
      </w:r>
      <w:r w:rsidR="00A52186">
        <w:rPr>
          <w:rFonts w:ascii="Times New Roman" w:hAnsi="Times New Roman" w:cs="Times New Roman"/>
          <w:sz w:val="24"/>
          <w:szCs w:val="24"/>
          <w:lang w:val="en-US"/>
        </w:rPr>
        <w:t>occur because</w:t>
      </w:r>
      <w:r w:rsidR="00512E8C">
        <w:rPr>
          <w:rFonts w:ascii="Times New Roman" w:hAnsi="Times New Roman" w:cs="Times New Roman"/>
          <w:sz w:val="24"/>
          <w:szCs w:val="24"/>
          <w:lang w:val="en-US"/>
        </w:rPr>
        <w:t xml:space="preserv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 xml:space="preserve">early flowering and fitness are correlated with favorable microsite conditions and high resource availability, i.e., they are the result of </w:t>
      </w:r>
      <w:r>
        <w:rPr>
          <w:rFonts w:ascii="Times New Roman" w:hAnsi="Times New Roman" w:cs="Times New Roman"/>
          <w:sz w:val="24"/>
          <w:szCs w:val="24"/>
          <w:lang w:val="en-US"/>
        </w:rPr>
        <w:t>environmental covariance</w:t>
      </w:r>
      <w:r w:rsidR="00512E8C">
        <w:rPr>
          <w:rFonts w:ascii="Times New Roman" w:hAnsi="Times New Roman" w:cs="Times New Roman"/>
          <w:sz w:val="24"/>
          <w:szCs w:val="24"/>
          <w:lang w:val="en-US"/>
        </w:rPr>
        <w:t xml:space="preserve">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r w:rsidRPr="009B4059">
        <w:rPr>
          <w:rFonts w:ascii="Times New Roman" w:hAnsi="Times New Roman" w:cs="Times New Roman"/>
          <w:sz w:val="24"/>
          <w:szCs w:val="24"/>
          <w:lang w:val="en-US"/>
        </w:rPr>
        <w:t>Ehrlén, 2015)</w:t>
      </w:r>
      <w:r>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 xml:space="preserve">we tried to alleviate these problems by incorporating traits that we considered likely to </w:t>
      </w:r>
      <w:r w:rsidR="00512E8C">
        <w:rPr>
          <w:rFonts w:ascii="Times New Roman" w:hAnsi="Times New Roman" w:cs="Times New Roman"/>
          <w:sz w:val="24"/>
          <w:szCs w:val="24"/>
          <w:lang w:val="en-US"/>
        </w:rPr>
        <w:lastRenderedPageBreak/>
        <w:t xml:space="preserve">be correlated with flowering phenology and traits </w:t>
      </w:r>
      <w:r>
        <w:rPr>
          <w:rFonts w:ascii="Times New Roman" w:hAnsi="Times New Roman" w:cs="Times New Roman"/>
          <w:sz w:val="24"/>
          <w:szCs w:val="24"/>
          <w:lang w:val="en-US"/>
        </w:rPr>
        <w:t xml:space="preserve">likely to be correlated with plant resource state as covariates in our models. This suggests that </w:t>
      </w:r>
      <w:r w:rsidR="00E32A36">
        <w:rPr>
          <w:rFonts w:ascii="Times New Roman" w:hAnsi="Times New Roman" w:cs="Times New Roman"/>
          <w:sz w:val="24"/>
          <w:szCs w:val="24"/>
          <w:lang w:val="en-US"/>
        </w:rPr>
        <w:t xml:space="preserve">the positive effects of </w:t>
      </w:r>
      <w:r>
        <w:rPr>
          <w:rFonts w:ascii="Times New Roman" w:hAnsi="Times New Roman" w:cs="Times New Roman"/>
          <w:sz w:val="24"/>
          <w:szCs w:val="24"/>
          <w:lang w:val="en-US"/>
        </w:rPr>
        <w:t xml:space="preserve">early flowering </w:t>
      </w:r>
      <w:r w:rsidR="00E32A36">
        <w:rPr>
          <w:rFonts w:ascii="Times New Roman" w:hAnsi="Times New Roman" w:cs="Times New Roman"/>
          <w:sz w:val="24"/>
          <w:szCs w:val="24"/>
          <w:lang w:val="en-US"/>
        </w:rPr>
        <w:t xml:space="preserve">in the absence of the predator </w:t>
      </w:r>
      <w:r>
        <w:rPr>
          <w:rFonts w:ascii="Times New Roman" w:hAnsi="Times New Roman" w:cs="Times New Roman"/>
          <w:sz w:val="24"/>
          <w:szCs w:val="24"/>
          <w:lang w:val="en-US"/>
        </w:rPr>
        <w:t xml:space="preserve">may </w:t>
      </w:r>
      <w:r w:rsidR="00E32A36">
        <w:rPr>
          <w:rFonts w:ascii="Times New Roman" w:hAnsi="Times New Roman" w:cs="Times New Roman"/>
          <w:sz w:val="24"/>
          <w:szCs w:val="24"/>
          <w:lang w:val="en-US"/>
        </w:rPr>
        <w:t>indeed be</w:t>
      </w:r>
      <w:r>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 xml:space="preserve">direct </w:t>
      </w:r>
      <w:r w:rsidR="00E32A36">
        <w:rPr>
          <w:rFonts w:ascii="Times New Roman" w:hAnsi="Times New Roman" w:cs="Times New Roman"/>
          <w:sz w:val="24"/>
          <w:szCs w:val="24"/>
          <w:lang w:val="en-US"/>
        </w:rPr>
        <w:t>and causal in our system</w:t>
      </w:r>
      <w:r>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 xml:space="preserve">Flowering early </w:t>
      </w:r>
      <w:r w:rsidR="00E32A36">
        <w:rPr>
          <w:rFonts w:ascii="Times New Roman" w:hAnsi="Times New Roman" w:cs="Times New Roman"/>
          <w:sz w:val="24"/>
          <w:szCs w:val="24"/>
          <w:lang w:val="en-US"/>
        </w:rPr>
        <w:t xml:space="preserve">in </w:t>
      </w:r>
      <w:proofErr w:type="spellStart"/>
      <w:r w:rsidR="00E32A36" w:rsidRPr="00CD1318">
        <w:rPr>
          <w:rFonts w:ascii="Times New Roman" w:hAnsi="Times New Roman" w:cs="Times New Roman"/>
          <w:i/>
          <w:sz w:val="24"/>
          <w:szCs w:val="24"/>
          <w:lang w:val="en-US"/>
        </w:rPr>
        <w:t>Gentiana</w:t>
      </w:r>
      <w:proofErr w:type="spellEnd"/>
      <w:r w:rsidR="00E32A36" w:rsidRPr="00CD1318">
        <w:rPr>
          <w:rFonts w:ascii="Times New Roman" w:hAnsi="Times New Roman" w:cs="Times New Roman"/>
          <w:i/>
          <w:sz w:val="24"/>
          <w:szCs w:val="24"/>
          <w:lang w:val="en-US"/>
        </w:rPr>
        <w:t xml:space="preserve"> </w:t>
      </w:r>
      <w:proofErr w:type="spellStart"/>
      <w:r w:rsidR="00E32A36" w:rsidRPr="00CD1318">
        <w:rPr>
          <w:rFonts w:ascii="Times New Roman" w:hAnsi="Times New Roman" w:cs="Times New Roman"/>
          <w:i/>
          <w:sz w:val="24"/>
          <w:szCs w:val="24"/>
          <w:lang w:val="en-US"/>
        </w:rPr>
        <w:t>pneumonanthe</w:t>
      </w:r>
      <w:proofErr w:type="spellEnd"/>
      <w:r w:rsidR="00E32A36">
        <w:rPr>
          <w:rFonts w:ascii="Times New Roman" w:hAnsi="Times New Roman" w:cs="Times New Roman"/>
          <w:sz w:val="24"/>
          <w:szCs w:val="24"/>
          <w:lang w:val="en-US"/>
        </w:rPr>
        <w:t xml:space="preserve"> </w:t>
      </w:r>
      <w:r w:rsidR="000C6910">
        <w:rPr>
          <w:rFonts w:ascii="Times New Roman" w:hAnsi="Times New Roman" w:cs="Times New Roman"/>
          <w:sz w:val="24"/>
          <w:szCs w:val="24"/>
          <w:lang w:val="en-US"/>
        </w:rPr>
        <w:t>can have several advantages</w:t>
      </w:r>
      <w:r w:rsidR="00614D44">
        <w:rPr>
          <w:rFonts w:ascii="Times New Roman" w:hAnsi="Times New Roman" w:cs="Times New Roman"/>
          <w:sz w:val="24"/>
          <w:szCs w:val="24"/>
          <w:lang w:val="en-US"/>
        </w:rPr>
        <w:t>, e.g.</w:t>
      </w:r>
      <w:r w:rsidR="000C6910">
        <w:rPr>
          <w:rFonts w:ascii="Times New Roman" w:hAnsi="Times New Roman" w:cs="Times New Roman"/>
          <w:sz w:val="24"/>
          <w:szCs w:val="24"/>
          <w:lang w:val="en-US"/>
        </w:rPr>
        <w:t xml:space="preserve"> avoiding competition for pollinators</w:t>
      </w:r>
      <w:r w:rsidR="009C3804">
        <w:rPr>
          <w:rFonts w:ascii="Times New Roman" w:hAnsi="Times New Roman" w:cs="Times New Roman"/>
          <w:sz w:val="24"/>
          <w:szCs w:val="24"/>
          <w:lang w:val="en-US"/>
        </w:rPr>
        <w:t xml:space="preserve"> and</w:t>
      </w:r>
      <w:r w:rsidR="000C6910">
        <w:rPr>
          <w:rFonts w:ascii="Times New Roman" w:hAnsi="Times New Roman" w:cs="Times New Roman"/>
          <w:sz w:val="24"/>
          <w:szCs w:val="24"/>
          <w:lang w:val="en-US"/>
        </w:rPr>
        <w:t xml:space="preserve"> favoring outcrossing (</w:t>
      </w:r>
      <w:proofErr w:type="spellStart"/>
      <w:r w:rsidR="000C6910" w:rsidRPr="00672AA2">
        <w:rPr>
          <w:rFonts w:ascii="Times New Roman" w:hAnsi="Times New Roman" w:cs="Times New Roman"/>
          <w:sz w:val="24"/>
          <w:szCs w:val="24"/>
          <w:lang w:val="en-US"/>
        </w:rPr>
        <w:t>Munguía</w:t>
      </w:r>
      <w:proofErr w:type="spellEnd"/>
      <w:r w:rsidR="000C6910" w:rsidRPr="00672AA2">
        <w:rPr>
          <w:rFonts w:ascii="Times New Roman" w:hAnsi="Times New Roman" w:cs="Times New Roman"/>
          <w:sz w:val="24"/>
          <w:szCs w:val="24"/>
          <w:lang w:val="en-US"/>
        </w:rPr>
        <w:t xml:space="preserve">-Rosas </w:t>
      </w:r>
      <w:r w:rsidR="000C6910" w:rsidRPr="00672AA2">
        <w:rPr>
          <w:rFonts w:ascii="Times New Roman" w:hAnsi="Times New Roman" w:cs="Times New Roman"/>
          <w:i/>
          <w:iCs/>
          <w:sz w:val="24"/>
          <w:szCs w:val="24"/>
          <w:lang w:val="en-US"/>
        </w:rPr>
        <w:t>et al.</w:t>
      </w:r>
      <w:r w:rsidR="000C6910" w:rsidRPr="00672AA2">
        <w:rPr>
          <w:rFonts w:ascii="Times New Roman" w:hAnsi="Times New Roman" w:cs="Times New Roman"/>
          <w:sz w:val="24"/>
          <w:szCs w:val="24"/>
          <w:lang w:val="en-US"/>
        </w:rPr>
        <w:t>, 2011</w:t>
      </w:r>
      <w:r w:rsidR="006B2ECB">
        <w:rPr>
          <w:rFonts w:ascii="Times New Roman" w:hAnsi="Times New Roman" w:cs="Times New Roman"/>
          <w:sz w:val="24"/>
          <w:szCs w:val="24"/>
          <w:lang w:val="en-US"/>
        </w:rPr>
        <w:t>b</w:t>
      </w:r>
      <w:r w:rsidR="000C6910" w:rsidRPr="00672AA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C3804" w:rsidRPr="009C3804">
        <w:rPr>
          <w:rFonts w:ascii="Times New Roman" w:hAnsi="Times New Roman" w:cs="Times New Roman"/>
          <w:sz w:val="24"/>
          <w:szCs w:val="24"/>
          <w:lang w:val="en-US"/>
        </w:rPr>
        <w:t xml:space="preserve"> </w:t>
      </w:r>
      <w:r w:rsidR="009C3804">
        <w:rPr>
          <w:rFonts w:ascii="Times New Roman" w:hAnsi="Times New Roman" w:cs="Times New Roman"/>
          <w:sz w:val="24"/>
          <w:szCs w:val="24"/>
          <w:lang w:val="en-US"/>
        </w:rPr>
        <w:t xml:space="preserve">Plants </w:t>
      </w:r>
      <w:r w:rsidR="004177F1">
        <w:rPr>
          <w:rFonts w:ascii="Times New Roman" w:hAnsi="Times New Roman" w:cs="Times New Roman"/>
          <w:sz w:val="24"/>
          <w:szCs w:val="24"/>
          <w:lang w:val="en-US"/>
        </w:rPr>
        <w:t xml:space="preserve">flowering </w:t>
      </w:r>
      <w:r w:rsidR="009C3804">
        <w:rPr>
          <w:rFonts w:ascii="Times New Roman" w:hAnsi="Times New Roman" w:cs="Times New Roman"/>
          <w:sz w:val="24"/>
          <w:szCs w:val="24"/>
          <w:lang w:val="en-US"/>
        </w:rPr>
        <w:t xml:space="preserve">during the summer in northern latitudes, where the growing season is short, might also benefit from flowering </w:t>
      </w:r>
      <w:r w:rsidR="00162597">
        <w:rPr>
          <w:rFonts w:ascii="Times New Roman" w:hAnsi="Times New Roman" w:cs="Times New Roman"/>
          <w:sz w:val="24"/>
          <w:szCs w:val="24"/>
          <w:lang w:val="en-US"/>
        </w:rPr>
        <w:t>earlier</w:t>
      </w:r>
      <w:r w:rsidR="009C3804">
        <w:rPr>
          <w:rFonts w:ascii="Times New Roman" w:hAnsi="Times New Roman" w:cs="Times New Roman"/>
          <w:sz w:val="24"/>
          <w:szCs w:val="24"/>
          <w:lang w:val="en-US"/>
        </w:rPr>
        <w:t xml:space="preserve"> in </w:t>
      </w:r>
      <w:r w:rsidR="00162597">
        <w:rPr>
          <w:rFonts w:ascii="Times New Roman" w:hAnsi="Times New Roman" w:cs="Times New Roman"/>
          <w:sz w:val="24"/>
          <w:szCs w:val="24"/>
          <w:lang w:val="en-US"/>
        </w:rPr>
        <w:t>order to increase</w:t>
      </w:r>
      <w:r w:rsidR="009C3804">
        <w:rPr>
          <w:rFonts w:ascii="Times New Roman" w:hAnsi="Times New Roman" w:cs="Times New Roman"/>
          <w:sz w:val="24"/>
          <w:szCs w:val="24"/>
          <w:lang w:val="en-US"/>
        </w:rPr>
        <w:t xml:space="preserve"> the time available for seed maturation</w:t>
      </w:r>
      <w:r w:rsidR="009C3804" w:rsidRPr="009C3804">
        <w:rPr>
          <w:rFonts w:ascii="Times New Roman" w:hAnsi="Times New Roman" w:cs="Times New Roman"/>
          <w:sz w:val="24"/>
          <w:szCs w:val="24"/>
          <w:lang w:val="en-US"/>
        </w:rPr>
        <w:t xml:space="preserve"> </w:t>
      </w:r>
      <w:r w:rsidR="009C3804">
        <w:rPr>
          <w:rFonts w:ascii="Times New Roman" w:hAnsi="Times New Roman" w:cs="Times New Roman"/>
          <w:sz w:val="24"/>
          <w:szCs w:val="24"/>
          <w:lang w:val="en-US"/>
        </w:rPr>
        <w:t>in suitable weather conditions, as temperatures</w:t>
      </w:r>
      <w:r w:rsidR="009576CD">
        <w:rPr>
          <w:rFonts w:ascii="Times New Roman" w:hAnsi="Times New Roman" w:cs="Times New Roman"/>
          <w:sz w:val="24"/>
          <w:szCs w:val="24"/>
          <w:lang w:val="en-US"/>
        </w:rPr>
        <w:t xml:space="preserve"> are expected to </w:t>
      </w:r>
      <w:r w:rsidR="009C3804">
        <w:rPr>
          <w:rFonts w:ascii="Times New Roman" w:hAnsi="Times New Roman" w:cs="Times New Roman"/>
          <w:sz w:val="24"/>
          <w:szCs w:val="24"/>
          <w:lang w:val="en-US"/>
        </w:rPr>
        <w:t xml:space="preserve">decrease along the summer. </w:t>
      </w:r>
    </w:p>
    <w:p w14:paraId="6AAB1C2D" w14:textId="711C84EF" w:rsidR="00DC154F" w:rsidRDefault="006F172E" w:rsidP="009E750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results also show that such selection for earlier flowering in the absence of antagonists may shift to selection for later flowering if 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r>
        <w:rPr>
          <w:rFonts w:ascii="Times New Roman" w:hAnsi="Times New Roman" w:cs="Times New Roman"/>
          <w:sz w:val="24"/>
          <w:szCs w:val="24"/>
          <w:lang w:val="en-US"/>
        </w:rPr>
        <w:t xml:space="preserve">Moreover, </w:t>
      </w:r>
      <w:r w:rsidR="00517172" w:rsidRPr="00241689">
        <w:rPr>
          <w:rFonts w:ascii="Times New Roman" w:hAnsi="Times New Roman" w:cs="Times New Roman"/>
          <w:i/>
          <w:sz w:val="24"/>
          <w:szCs w:val="24"/>
          <w:lang w:val="en-US"/>
        </w:rPr>
        <w:t xml:space="preserve">M. </w:t>
      </w:r>
      <w:proofErr w:type="spellStart"/>
      <w:r w:rsidR="00517172" w:rsidRPr="00241689">
        <w:rPr>
          <w:rFonts w:ascii="Times New Roman" w:hAnsi="Times New Roman" w:cs="Times New Roman"/>
          <w:i/>
          <w:sz w:val="24"/>
          <w:szCs w:val="24"/>
          <w:lang w:val="en-US"/>
        </w:rPr>
        <w:t>alcon</w:t>
      </w:r>
      <w:proofErr w:type="spellEnd"/>
      <w:r w:rsidR="00517172">
        <w:rPr>
          <w:rFonts w:ascii="Times New Roman" w:hAnsi="Times New Roman" w:cs="Times New Roman"/>
          <w:sz w:val="24"/>
          <w:szCs w:val="24"/>
          <w:lang w:val="en-US"/>
        </w:rPr>
        <w:t xml:space="preserve"> consistently preferred attacking early-flowering plants</w:t>
      </w:r>
      <w:r w:rsidR="00162597" w:rsidRPr="00162597">
        <w:rPr>
          <w:rFonts w:ascii="Times New Roman" w:hAnsi="Times New Roman" w:cs="Times New Roman"/>
          <w:sz w:val="24"/>
          <w:szCs w:val="24"/>
          <w:lang w:val="en-US"/>
        </w:rPr>
        <w:t xml:space="preserve"> </w:t>
      </w:r>
      <w:r w:rsidR="00162597">
        <w:rPr>
          <w:rFonts w:ascii="Times New Roman" w:hAnsi="Times New Roman" w:cs="Times New Roman"/>
          <w:sz w:val="24"/>
          <w:szCs w:val="24"/>
          <w:lang w:val="en-US"/>
        </w:rPr>
        <w:t>within populations</w:t>
      </w:r>
      <w:r>
        <w:rPr>
          <w:rFonts w:ascii="Times New Roman" w:hAnsi="Times New Roman" w:cs="Times New Roman"/>
          <w:sz w:val="24"/>
          <w:szCs w:val="24"/>
          <w:lang w:val="en-US"/>
        </w:rPr>
        <w:t>, thus increasing the relative fitness of late-</w:t>
      </w:r>
      <w:r w:rsidR="00517172">
        <w:rPr>
          <w:rFonts w:ascii="Times New Roman" w:hAnsi="Times New Roman" w:cs="Times New Roman"/>
          <w:sz w:val="24"/>
          <w:szCs w:val="24"/>
          <w:lang w:val="en-US"/>
        </w:rPr>
        <w:t xml:space="preserve">flowering </w:t>
      </w:r>
      <w:r>
        <w:rPr>
          <w:rFonts w:ascii="Times New Roman" w:hAnsi="Times New Roman" w:cs="Times New Roman"/>
          <w:sz w:val="24"/>
          <w:szCs w:val="24"/>
          <w:lang w:val="en-US"/>
        </w:rPr>
        <w:t>plants</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study system </w:t>
      </w:r>
      <w:r w:rsidR="00D40AD9">
        <w:rPr>
          <w:rFonts w:ascii="Times New Roman" w:hAnsi="Times New Roman" w:cs="Times New Roman"/>
          <w:sz w:val="24"/>
          <w:szCs w:val="24"/>
          <w:lang w:val="en-US"/>
        </w:rPr>
        <w:t xml:space="preserve">have focused on the relationship between </w:t>
      </w:r>
      <w:proofErr w:type="spellStart"/>
      <w:r w:rsidR="00D40AD9">
        <w:rPr>
          <w:rFonts w:ascii="Times New Roman" w:hAnsi="Times New Roman" w:cs="Times New Roman"/>
          <w:sz w:val="24"/>
          <w:szCs w:val="24"/>
          <w:lang w:val="en-US"/>
        </w:rPr>
        <w:t>oviposition</w:t>
      </w:r>
      <w:proofErr w:type="spellEnd"/>
      <w:r w:rsidR="00D40AD9">
        <w:rPr>
          <w:rFonts w:ascii="Times New Roman" w:hAnsi="Times New Roman" w:cs="Times New Roman"/>
          <w:sz w:val="24"/>
          <w:szCs w:val="24"/>
          <w:lang w:val="en-US"/>
        </w:rPr>
        <w:t xml:space="preserve"> and bud </w:t>
      </w:r>
      <w:proofErr w:type="spellStart"/>
      <w:r w:rsidR="00D40AD9">
        <w:rPr>
          <w:rFonts w:ascii="Times New Roman" w:hAnsi="Times New Roman" w:cs="Times New Roman"/>
          <w:sz w:val="24"/>
          <w:szCs w:val="24"/>
          <w:lang w:val="en-US"/>
        </w:rPr>
        <w:t>phenological</w:t>
      </w:r>
      <w:proofErr w:type="spellEnd"/>
      <w:r w:rsidR="00D40AD9">
        <w:rPr>
          <w:rFonts w:ascii="Times New Roman" w:hAnsi="Times New Roman" w:cs="Times New Roman"/>
          <w:sz w:val="24"/>
          <w:szCs w:val="24"/>
          <w:lang w:val="en-US"/>
        </w:rPr>
        <w:t xml:space="preserve"> state</w:t>
      </w:r>
      <w:r w:rsidR="00B42EE3">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D40AD9">
        <w:rPr>
          <w:rFonts w:ascii="Times New Roman" w:hAnsi="Times New Roman" w:cs="Times New Roman"/>
          <w:sz w:val="24"/>
          <w:szCs w:val="24"/>
          <w:lang w:val="en-US"/>
        </w:rPr>
        <w:t>show</w:t>
      </w:r>
      <w:r>
        <w:rPr>
          <w:rFonts w:ascii="Times New Roman" w:hAnsi="Times New Roman" w:cs="Times New Roman"/>
          <w:sz w:val="24"/>
          <w:szCs w:val="24"/>
          <w:lang w:val="en-US"/>
        </w:rPr>
        <w:t>ed</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517172" w:rsidRPr="00B32421">
        <w:rPr>
          <w:rFonts w:ascii="Times New Roman" w:hAnsi="Times New Roman" w:cs="Times New Roman"/>
          <w:i/>
          <w:sz w:val="24"/>
          <w:szCs w:val="24"/>
          <w:lang w:val="en-US"/>
        </w:rPr>
        <w:t>Maculinea</w:t>
      </w:r>
      <w:proofErr w:type="spellEnd"/>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w:t>
      </w:r>
      <w:r>
        <w:rPr>
          <w:rFonts w:ascii="Times New Roman" w:hAnsi="Times New Roman" w:cs="Times New Roman"/>
          <w:sz w:val="24"/>
          <w:szCs w:val="24"/>
          <w:lang w:val="en-US"/>
        </w:rPr>
        <w:t>not fully developed</w:t>
      </w:r>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w:t>
      </w:r>
      <w:proofErr w:type="spellStart"/>
      <w:r w:rsidR="00517172" w:rsidRPr="003021C1">
        <w:rPr>
          <w:rFonts w:ascii="Times New Roman" w:hAnsi="Times New Roman" w:cs="Times New Roman"/>
          <w:sz w:val="24"/>
          <w:szCs w:val="24"/>
          <w:lang w:val="en-US"/>
        </w:rPr>
        <w:t>Patricelli</w:t>
      </w:r>
      <w:proofErr w:type="spellEnd"/>
      <w:r w:rsidR="00517172" w:rsidRPr="003021C1">
        <w:rPr>
          <w:rFonts w:ascii="Times New Roman" w:hAnsi="Times New Roman" w:cs="Times New Roman"/>
          <w:sz w:val="24"/>
          <w:szCs w:val="24"/>
          <w:lang w:val="en-US"/>
        </w:rPr>
        <w:t xml:space="preserve"> </w:t>
      </w:r>
      <w:r w:rsidR="00517172" w:rsidRPr="003021C1">
        <w:rPr>
          <w:rFonts w:ascii="Times New Roman" w:hAnsi="Times New Roman" w:cs="Times New Roman"/>
          <w:i/>
          <w:iCs/>
          <w:sz w:val="24"/>
          <w:szCs w:val="24"/>
          <w:lang w:val="en-US"/>
        </w:rPr>
        <w:t>et al.</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In contrast</w:t>
      </w:r>
      <w:r w:rsidR="00517172">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our study</w:t>
      </w:r>
      <w:r w:rsidR="00517172">
        <w:rPr>
          <w:rFonts w:ascii="Times New Roman" w:hAnsi="Times New Roman" w:cs="Times New Roman"/>
          <w:sz w:val="24"/>
          <w:szCs w:val="24"/>
          <w:lang w:val="en-US"/>
        </w:rPr>
        <w:t xml:space="preserve">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proofErr w:type="spellStart"/>
      <w:r w:rsidR="004F366B">
        <w:rPr>
          <w:rFonts w:ascii="Times New Roman" w:hAnsi="Times New Roman" w:cs="Times New Roman"/>
          <w:sz w:val="24"/>
          <w:szCs w:val="24"/>
          <w:lang w:val="en-US"/>
        </w:rPr>
        <w:t>ph</w:t>
      </w:r>
      <w:r w:rsidR="00C57247">
        <w:rPr>
          <w:rFonts w:ascii="Times New Roman" w:hAnsi="Times New Roman" w:cs="Times New Roman"/>
          <w:sz w:val="24"/>
          <w:szCs w:val="24"/>
          <w:lang w:val="en-US"/>
        </w:rPr>
        <w:t>e</w:t>
      </w:r>
      <w:r w:rsidR="004F366B">
        <w:rPr>
          <w:rFonts w:ascii="Times New Roman" w:hAnsi="Times New Roman" w:cs="Times New Roman"/>
          <w:sz w:val="24"/>
          <w:szCs w:val="24"/>
          <w:lang w:val="en-US"/>
        </w:rPr>
        <w:t>nological</w:t>
      </w:r>
      <w:proofErr w:type="spellEnd"/>
      <w:r w:rsidR="004F366B">
        <w:rPr>
          <w:rFonts w:ascii="Times New Roman" w:hAnsi="Times New Roman" w:cs="Times New Roman"/>
          <w:sz w:val="24"/>
          <w:szCs w:val="24"/>
          <w:lang w:val="en-US"/>
        </w:rPr>
        <w:t xml:space="preserve"> 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seems to result from a temporal match between early-flowering plants and the peak of fecundity of </w:t>
      </w:r>
      <w:r w:rsidR="00B42EE3" w:rsidRPr="00320F57">
        <w:rPr>
          <w:rFonts w:ascii="Times New Roman" w:hAnsi="Times New Roman" w:cs="Times New Roman"/>
          <w:i/>
          <w:sz w:val="24"/>
          <w:szCs w:val="24"/>
          <w:lang w:val="en-US"/>
        </w:rPr>
        <w:t xml:space="preserve">M. </w:t>
      </w:r>
      <w:proofErr w:type="spellStart"/>
      <w:r w:rsidR="00B42EE3" w:rsidRPr="00320F57">
        <w:rPr>
          <w:rFonts w:ascii="Times New Roman" w:hAnsi="Times New Roman" w:cs="Times New Roman"/>
          <w:i/>
          <w:sz w:val="24"/>
          <w:szCs w:val="24"/>
          <w:lang w:val="en-US"/>
        </w:rPr>
        <w:t>alcon</w:t>
      </w:r>
      <w:proofErr w:type="spellEnd"/>
      <w:r w:rsidR="00B42EE3">
        <w:rPr>
          <w:rFonts w:ascii="Times New Roman" w:hAnsi="Times New Roman" w:cs="Times New Roman"/>
          <w:sz w:val="24"/>
          <w:szCs w:val="24"/>
          <w:lang w:val="en-US"/>
        </w:rPr>
        <w:t xml:space="preserve">, </w:t>
      </w:r>
      <w:r w:rsidR="00B42EE3">
        <w:rPr>
          <w:rFonts w:ascii="Times New Roman" w:hAnsi="Times New Roman" w:cs="Times New Roman"/>
          <w:sz w:val="24"/>
          <w:szCs w:val="24"/>
          <w:lang w:val="en-US"/>
        </w:rPr>
        <w:lastRenderedPageBreak/>
        <w:t xml:space="preserve">as butterflies flying early in the season have been shown to deposit higher number of eggs than those flying later </w:t>
      </w:r>
      <w:r w:rsidR="00B42EE3" w:rsidRPr="000B0B31">
        <w:rPr>
          <w:rFonts w:ascii="Times New Roman" w:hAnsi="Times New Roman" w:cs="Times New Roman"/>
          <w:sz w:val="24"/>
          <w:szCs w:val="24"/>
          <w:lang w:val="en-US"/>
        </w:rPr>
        <w:t>(</w:t>
      </w:r>
      <w:proofErr w:type="spellStart"/>
      <w:r w:rsidR="00B42EE3" w:rsidRPr="000B0B31">
        <w:rPr>
          <w:rFonts w:ascii="Times New Roman" w:hAnsi="Times New Roman" w:cs="Times New Roman"/>
          <w:sz w:val="24"/>
          <w:szCs w:val="24"/>
          <w:lang w:val="en-US"/>
        </w:rPr>
        <w:t>Arnaldo</w:t>
      </w:r>
      <w:proofErr w:type="spellEnd"/>
      <w:r w:rsidR="00B42EE3" w:rsidRPr="000B0B31">
        <w:rPr>
          <w:rFonts w:ascii="Times New Roman" w:hAnsi="Times New Roman" w:cs="Times New Roman"/>
          <w:sz w:val="24"/>
          <w:szCs w:val="24"/>
          <w:lang w:val="en-US"/>
        </w:rPr>
        <w:t xml:space="preserve"> </w:t>
      </w:r>
      <w:r w:rsidR="00B42EE3" w:rsidRPr="001237B0">
        <w:rPr>
          <w:rFonts w:ascii="Times New Roman" w:hAnsi="Times New Roman" w:cs="Times New Roman"/>
          <w:i/>
          <w:iCs/>
          <w:sz w:val="24"/>
          <w:szCs w:val="24"/>
          <w:lang w:val="en-US"/>
        </w:rPr>
        <w:t>et al.</w:t>
      </w:r>
      <w:r w:rsidR="00B42EE3" w:rsidRPr="000B0B31">
        <w:rPr>
          <w:rFonts w:ascii="Times New Roman" w:hAnsi="Times New Roman" w:cs="Times New Roman"/>
          <w:sz w:val="24"/>
          <w:szCs w:val="24"/>
          <w:lang w:val="en-US"/>
        </w:rPr>
        <w:t>, 2014)</w:t>
      </w:r>
      <w:r w:rsidR="00B42EE3">
        <w:rPr>
          <w:rFonts w:ascii="Times New Roman" w:hAnsi="Times New Roman" w:cs="Times New Roman"/>
          <w:sz w:val="24"/>
          <w:szCs w:val="24"/>
          <w:lang w:val="en-US"/>
        </w:rPr>
        <w:t xml:space="preserve">. </w:t>
      </w:r>
      <w:r w:rsidR="00F448E1">
        <w:rPr>
          <w:rFonts w:ascii="Times New Roman" w:hAnsi="Times New Roman" w:cs="Times New Roman"/>
          <w:sz w:val="24"/>
          <w:szCs w:val="24"/>
          <w:lang w:val="en-US"/>
        </w:rPr>
        <w:t xml:space="preserve">The reason behind this is probably the occurrence of warmer temperatures at the beginning of the flight period, which </w:t>
      </w:r>
      <w:r w:rsidR="0015118B">
        <w:rPr>
          <w:rFonts w:ascii="Times New Roman" w:hAnsi="Times New Roman" w:cs="Times New Roman"/>
          <w:sz w:val="24"/>
          <w:szCs w:val="24"/>
          <w:lang w:val="en-US"/>
        </w:rPr>
        <w:t>could increase</w:t>
      </w:r>
      <w:r w:rsidR="00F448E1">
        <w:rPr>
          <w:rFonts w:ascii="Times New Roman" w:hAnsi="Times New Roman" w:cs="Times New Roman"/>
          <w:sz w:val="24"/>
          <w:szCs w:val="24"/>
          <w:lang w:val="en-US"/>
        </w:rPr>
        <w:t xml:space="preserve"> egg maturation and </w:t>
      </w:r>
      <w:proofErr w:type="spellStart"/>
      <w:r w:rsidR="00F448E1">
        <w:rPr>
          <w:rFonts w:ascii="Times New Roman" w:hAnsi="Times New Roman" w:cs="Times New Roman"/>
          <w:sz w:val="24"/>
          <w:szCs w:val="24"/>
          <w:lang w:val="en-US"/>
        </w:rPr>
        <w:t>oviposition</w:t>
      </w:r>
      <w:proofErr w:type="spellEnd"/>
      <w:r w:rsidR="0015118B">
        <w:rPr>
          <w:rFonts w:ascii="Times New Roman" w:hAnsi="Times New Roman" w:cs="Times New Roman"/>
          <w:sz w:val="24"/>
          <w:szCs w:val="24"/>
          <w:lang w:val="en-US"/>
        </w:rPr>
        <w:t xml:space="preserve"> rates</w:t>
      </w:r>
      <w:r w:rsidR="00F448E1">
        <w:rPr>
          <w:rFonts w:ascii="Times New Roman" w:hAnsi="Times New Roman" w:cs="Times New Roman"/>
          <w:sz w:val="24"/>
          <w:szCs w:val="24"/>
          <w:lang w:val="en-US"/>
        </w:rPr>
        <w:t xml:space="preserve"> (Berger et al.</w:t>
      </w:r>
      <w:ins w:id="19" w:author="Ove Eriksson" w:date="2015-08-11T09:30:00Z">
        <w:r w:rsidR="001F1540">
          <w:rPr>
            <w:rFonts w:ascii="Times New Roman" w:hAnsi="Times New Roman" w:cs="Times New Roman"/>
            <w:sz w:val="24"/>
            <w:szCs w:val="24"/>
            <w:lang w:val="en-US"/>
          </w:rPr>
          <w:t>,</w:t>
        </w:r>
      </w:ins>
      <w:r w:rsidR="00F448E1">
        <w:rPr>
          <w:rFonts w:ascii="Times New Roman" w:hAnsi="Times New Roman" w:cs="Times New Roman"/>
          <w:sz w:val="24"/>
          <w:szCs w:val="24"/>
          <w:lang w:val="en-US"/>
        </w:rPr>
        <w:t xml:space="preserve"> 2008)</w:t>
      </w:r>
      <w:r w:rsidR="0015118B">
        <w:rPr>
          <w:rFonts w:ascii="Times New Roman" w:hAnsi="Times New Roman" w:cs="Times New Roman"/>
          <w:sz w:val="24"/>
          <w:szCs w:val="24"/>
          <w:lang w:val="en-US"/>
        </w:rPr>
        <w:t xml:space="preserve">, as well as favor larval development </w:t>
      </w:r>
      <w:r w:rsidR="0015118B" w:rsidRPr="005E2EBB">
        <w:rPr>
          <w:rFonts w:ascii="Times New Roman" w:hAnsi="Times New Roman" w:cs="Times New Roman"/>
          <w:sz w:val="24"/>
          <w:szCs w:val="24"/>
          <w:lang w:val="en-US"/>
        </w:rPr>
        <w:t>(</w:t>
      </w:r>
      <w:proofErr w:type="spellStart"/>
      <w:r w:rsidR="0015118B" w:rsidRPr="005E2EBB">
        <w:rPr>
          <w:rFonts w:ascii="Times New Roman" w:hAnsi="Times New Roman" w:cs="Times New Roman"/>
          <w:sz w:val="24"/>
          <w:szCs w:val="24"/>
          <w:lang w:val="en-US"/>
        </w:rPr>
        <w:t>Audusseau</w:t>
      </w:r>
      <w:proofErr w:type="spellEnd"/>
      <w:r w:rsidR="0015118B" w:rsidRPr="005E2EBB">
        <w:rPr>
          <w:rFonts w:ascii="Times New Roman" w:hAnsi="Times New Roman" w:cs="Times New Roman"/>
          <w:sz w:val="24"/>
          <w:szCs w:val="24"/>
          <w:lang w:val="en-US"/>
        </w:rPr>
        <w:t xml:space="preserve"> et al.</w:t>
      </w:r>
      <w:ins w:id="20" w:author="Ove Eriksson" w:date="2015-08-11T09:30:00Z">
        <w:r w:rsidR="001F1540">
          <w:rPr>
            <w:rFonts w:ascii="Times New Roman" w:hAnsi="Times New Roman" w:cs="Times New Roman"/>
            <w:sz w:val="24"/>
            <w:szCs w:val="24"/>
            <w:lang w:val="en-US"/>
          </w:rPr>
          <w:t>,</w:t>
        </w:r>
      </w:ins>
      <w:r w:rsidR="0015118B" w:rsidRPr="005E2EBB">
        <w:rPr>
          <w:rFonts w:ascii="Times New Roman" w:hAnsi="Times New Roman" w:cs="Times New Roman"/>
          <w:sz w:val="24"/>
          <w:szCs w:val="24"/>
          <w:lang w:val="en-US"/>
        </w:rPr>
        <w:t xml:space="preserve"> 2013)</w:t>
      </w:r>
      <w:r w:rsidR="0015118B">
        <w:rPr>
          <w:rFonts w:ascii="Times New Roman" w:hAnsi="Times New Roman" w:cs="Times New Roman"/>
          <w:sz w:val="24"/>
          <w:szCs w:val="24"/>
          <w:lang w:val="en-US"/>
        </w:rPr>
        <w:t xml:space="preserve">. </w:t>
      </w:r>
      <w:r w:rsidR="005E2EBB">
        <w:rPr>
          <w:rFonts w:ascii="Times New Roman" w:hAnsi="Times New Roman" w:cs="Times New Roman"/>
          <w:sz w:val="24"/>
          <w:szCs w:val="24"/>
          <w:lang w:val="en-US"/>
        </w:rPr>
        <w:t>On the other hand, h</w:t>
      </w:r>
      <w:r w:rsidR="007F66F7">
        <w:rPr>
          <w:rFonts w:ascii="Times New Roman" w:hAnsi="Times New Roman" w:cs="Times New Roman"/>
          <w:sz w:val="24"/>
          <w:szCs w:val="24"/>
          <w:lang w:val="en-US"/>
        </w:rPr>
        <w:t xml:space="preserve">igher temperatures could also </w:t>
      </w:r>
      <w:r w:rsidR="005E2EBB">
        <w:rPr>
          <w:rFonts w:ascii="Times New Roman" w:hAnsi="Times New Roman" w:cs="Times New Roman"/>
          <w:sz w:val="24"/>
          <w:szCs w:val="24"/>
          <w:lang w:val="en-US"/>
        </w:rPr>
        <w:t xml:space="preserve">increase </w:t>
      </w:r>
      <w:r w:rsidR="007F66F7">
        <w:rPr>
          <w:rFonts w:ascii="Times New Roman" w:hAnsi="Times New Roman" w:cs="Times New Roman"/>
          <w:sz w:val="24"/>
          <w:szCs w:val="24"/>
          <w:lang w:val="en-US"/>
        </w:rPr>
        <w:t xml:space="preserve">abundance of ants, the </w:t>
      </w:r>
      <w:r w:rsidR="0015118B">
        <w:rPr>
          <w:rFonts w:ascii="Times New Roman" w:hAnsi="Times New Roman" w:cs="Times New Roman"/>
          <w:sz w:val="24"/>
          <w:szCs w:val="24"/>
          <w:lang w:val="en-US"/>
        </w:rPr>
        <w:t xml:space="preserve">second host of </w:t>
      </w:r>
      <w:r w:rsidR="0015118B" w:rsidRPr="005E2EBB">
        <w:rPr>
          <w:rFonts w:ascii="Times New Roman" w:hAnsi="Times New Roman" w:cs="Times New Roman"/>
          <w:i/>
          <w:sz w:val="24"/>
          <w:szCs w:val="24"/>
          <w:lang w:val="en-US"/>
        </w:rPr>
        <w:t xml:space="preserve">M. </w:t>
      </w:r>
      <w:proofErr w:type="spellStart"/>
      <w:r w:rsidR="0015118B" w:rsidRPr="005E2EBB">
        <w:rPr>
          <w:rFonts w:ascii="Times New Roman" w:hAnsi="Times New Roman" w:cs="Times New Roman"/>
          <w:i/>
          <w:sz w:val="24"/>
          <w:szCs w:val="24"/>
          <w:lang w:val="en-US"/>
        </w:rPr>
        <w:t>alcon</w:t>
      </w:r>
      <w:proofErr w:type="spellEnd"/>
      <w:r w:rsidR="0015118B">
        <w:rPr>
          <w:rFonts w:ascii="Times New Roman" w:hAnsi="Times New Roman" w:cs="Times New Roman"/>
          <w:sz w:val="24"/>
          <w:szCs w:val="24"/>
          <w:lang w:val="en-US"/>
        </w:rPr>
        <w:t xml:space="preserve">, </w:t>
      </w:r>
      <w:r w:rsidR="005E2EBB">
        <w:rPr>
          <w:rFonts w:ascii="Times New Roman" w:hAnsi="Times New Roman" w:cs="Times New Roman"/>
          <w:sz w:val="24"/>
          <w:szCs w:val="24"/>
          <w:lang w:val="en-US"/>
        </w:rPr>
        <w:t xml:space="preserve">and this could have partly driven the evolution of a higher fecundity in early-flying butterflies. </w:t>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 xml:space="preserve">G. </w:t>
      </w:r>
      <w:proofErr w:type="spellStart"/>
      <w:r w:rsidRPr="00C57247">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agree with previous studies demonstrating predator-mediated selection for late flowering </w:t>
      </w:r>
      <w:r w:rsidRPr="00554665">
        <w:rPr>
          <w:rFonts w:ascii="Times New Roman" w:hAnsi="Times New Roman" w:cs="Times New Roman"/>
          <w:sz w:val="24"/>
          <w:lang w:val="en-US"/>
        </w:rPr>
        <w:t>(</w:t>
      </w:r>
      <w:proofErr w:type="spellStart"/>
      <w:r w:rsidRPr="00554665">
        <w:rPr>
          <w:rFonts w:ascii="Times New Roman" w:hAnsi="Times New Roman" w:cs="Times New Roman"/>
          <w:sz w:val="24"/>
          <w:lang w:val="en-US"/>
        </w:rPr>
        <w:t>Pilson</w:t>
      </w:r>
      <w:proofErr w:type="spellEnd"/>
      <w:r w:rsidRPr="00554665">
        <w:rPr>
          <w:rFonts w:ascii="Times New Roman" w:hAnsi="Times New Roman" w:cs="Times New Roman"/>
          <w:sz w:val="24"/>
          <w:lang w:val="en-US"/>
        </w:rPr>
        <w:t xml:space="preserve">, 2000; </w:t>
      </w:r>
      <w:proofErr w:type="spellStart"/>
      <w:r w:rsidRPr="00554665">
        <w:rPr>
          <w:rFonts w:ascii="Times New Roman" w:hAnsi="Times New Roman" w:cs="Times New Roman"/>
          <w:sz w:val="24"/>
          <w:lang w:val="en-US"/>
        </w:rPr>
        <w:t>Parachnowitsch</w:t>
      </w:r>
      <w:proofErr w:type="spellEnd"/>
      <w:r w:rsidRPr="00554665">
        <w:rPr>
          <w:rFonts w:ascii="Times New Roman" w:hAnsi="Times New Roman" w:cs="Times New Roman"/>
          <w:sz w:val="24"/>
          <w:lang w:val="en-US"/>
        </w:rPr>
        <w:t xml:space="preserve"> &amp; Caruso, 2008)</w:t>
      </w:r>
      <w:r>
        <w:rPr>
          <w:rFonts w:ascii="Times New Roman" w:hAnsi="Times New Roman" w:cs="Times New Roman"/>
          <w:sz w:val="24"/>
          <w:szCs w:val="24"/>
          <w:lang w:val="en-US"/>
        </w:rPr>
        <w:t xml:space="preserve">, although other studies </w:t>
      </w:r>
      <w:r w:rsidRPr="00680FEF">
        <w:rPr>
          <w:rFonts w:ascii="Times New Roman" w:hAnsi="Times New Roman" w:cs="Times New Roman"/>
          <w:sz w:val="24"/>
          <w:szCs w:val="24"/>
          <w:lang w:val="en-US"/>
        </w:rPr>
        <w:t>(</w:t>
      </w:r>
      <w:r>
        <w:rPr>
          <w:rFonts w:ascii="Times New Roman" w:hAnsi="Times New Roman" w:cs="Times New Roman"/>
          <w:sz w:val="24"/>
          <w:szCs w:val="24"/>
          <w:lang w:val="en-US"/>
        </w:rPr>
        <w:t xml:space="preserve">see review by </w:t>
      </w:r>
      <w:r w:rsidRPr="00680FEF">
        <w:rPr>
          <w:rFonts w:ascii="Times New Roman" w:hAnsi="Times New Roman" w:cs="Times New Roman"/>
          <w:sz w:val="24"/>
          <w:szCs w:val="24"/>
          <w:lang w:val="en-US"/>
        </w:rPr>
        <w:t xml:space="preserve">Kolb </w:t>
      </w:r>
      <w:r w:rsidRPr="00680FEF">
        <w:rPr>
          <w:rFonts w:ascii="Times New Roman" w:hAnsi="Times New Roman" w:cs="Times New Roman"/>
          <w:i/>
          <w:iCs/>
          <w:sz w:val="24"/>
          <w:szCs w:val="24"/>
          <w:lang w:val="en-US"/>
        </w:rPr>
        <w:t>et al.</w:t>
      </w:r>
      <w:r w:rsidRPr="00680FEF">
        <w:rPr>
          <w:rFonts w:ascii="Times New Roman" w:hAnsi="Times New Roman" w:cs="Times New Roman"/>
          <w:sz w:val="24"/>
          <w:szCs w:val="24"/>
          <w:lang w:val="en-US"/>
        </w:rPr>
        <w:t>, 2007)</w:t>
      </w:r>
      <w:r>
        <w:rPr>
          <w:rFonts w:ascii="Times New Roman" w:hAnsi="Times New Roman" w:cs="Times New Roman"/>
          <w:sz w:val="24"/>
          <w:szCs w:val="24"/>
          <w:lang w:val="en-US"/>
        </w:rPr>
        <w:t xml:space="preserve"> have reported predators selecting for both early and late flowering.</w:t>
      </w:r>
      <w:r w:rsidR="00B93FB3">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In this system,</w:t>
      </w:r>
      <w:r w:rsidR="00DC154F" w:rsidRPr="00DC154F">
        <w:rPr>
          <w:rFonts w:ascii="Times New Roman" w:hAnsi="Times New Roman" w:cs="Times New Roman"/>
          <w:sz w:val="24"/>
          <w:szCs w:val="24"/>
          <w:lang w:val="en-US"/>
        </w:rPr>
        <w:t xml:space="preserve"> </w:t>
      </w:r>
      <w:r w:rsidR="00DC154F">
        <w:rPr>
          <w:rFonts w:ascii="Times New Roman" w:hAnsi="Times New Roman" w:cs="Times New Roman"/>
          <w:sz w:val="24"/>
          <w:szCs w:val="24"/>
          <w:lang w:val="en-US"/>
        </w:rPr>
        <w:t xml:space="preserve">the butterfly seed predator is responsible for shifting selection from early to late flowering phenology in its host plant. </w:t>
      </w:r>
    </w:p>
    <w:p w14:paraId="36A6EC3E" w14:textId="536A485F"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We also found evidence for phenotypic selection on other plant traits. Butterflies prefer</w:t>
      </w:r>
      <w:r w:rsidR="00B93FB3">
        <w:rPr>
          <w:rFonts w:ascii="Times New Roman" w:hAnsi="Times New Roman" w:cs="Times New Roman"/>
          <w:sz w:val="24"/>
          <w:szCs w:val="24"/>
          <w:lang w:val="en-US"/>
        </w:rPr>
        <w:t>red</w:t>
      </w:r>
      <w:r>
        <w:rPr>
          <w:rFonts w:ascii="Times New Roman" w:hAnsi="Times New Roman" w:cs="Times New Roman"/>
          <w:sz w:val="24"/>
          <w:szCs w:val="24"/>
          <w:lang w:val="en-US"/>
        </w:rPr>
        <w:t xml:space="preserve"> to oviposit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are probably also a predator-safe </w:t>
      </w:r>
      <w:proofErr w:type="spellStart"/>
      <w:r w:rsidR="00EF3976">
        <w:rPr>
          <w:rFonts w:ascii="Times New Roman" w:hAnsi="Times New Roman" w:cs="Times New Roman"/>
          <w:sz w:val="24"/>
          <w:szCs w:val="24"/>
          <w:lang w:val="en-US"/>
        </w:rPr>
        <w:t>oviposition</w:t>
      </w:r>
      <w:proofErr w:type="spellEnd"/>
      <w:r w:rsidR="00EF3976">
        <w:rPr>
          <w:rFonts w:ascii="Times New Roman" w:hAnsi="Times New Roman" w:cs="Times New Roman"/>
          <w:sz w:val="24"/>
          <w:szCs w:val="24"/>
          <w:lang w:val="en-US"/>
        </w:rPr>
        <w:t xml:space="preserve"> site for the female butterflies and, as they </w:t>
      </w:r>
      <w:r w:rsidR="008E7769">
        <w:rPr>
          <w:rFonts w:ascii="Times New Roman" w:hAnsi="Times New Roman" w:cs="Times New Roman"/>
          <w:sz w:val="24"/>
          <w:szCs w:val="24"/>
          <w:lang w:val="en-US"/>
        </w:rPr>
        <w:t xml:space="preserve">receive more solar radiation, </w:t>
      </w:r>
      <w:r w:rsidR="00EF3976">
        <w:rPr>
          <w:rFonts w:ascii="Times New Roman" w:hAnsi="Times New Roman" w:cs="Times New Roman"/>
          <w:sz w:val="24"/>
          <w:szCs w:val="24"/>
          <w:lang w:val="en-US"/>
        </w:rPr>
        <w:t>buds on these shoots might show a</w:t>
      </w:r>
      <w:r w:rsidR="008E7769">
        <w:rPr>
          <w:rFonts w:ascii="Times New Roman" w:hAnsi="Times New Roman" w:cs="Times New Roman"/>
          <w:sz w:val="24"/>
          <w:szCs w:val="24"/>
          <w:lang w:val="en-US"/>
        </w:rPr>
        <w:t xml:space="preserve"> </w:t>
      </w:r>
      <w:r w:rsidR="00EF3976">
        <w:rPr>
          <w:rFonts w:ascii="Times New Roman" w:hAnsi="Times New Roman" w:cs="Times New Roman"/>
          <w:sz w:val="24"/>
          <w:szCs w:val="24"/>
          <w:lang w:val="en-US"/>
        </w:rPr>
        <w:t xml:space="preserve">warmer,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 xml:space="preserve">microclimate for larval growth </w:t>
      </w:r>
      <w:r w:rsidR="008E7769" w:rsidRPr="008702C3">
        <w:rPr>
          <w:rFonts w:ascii="Times New Roman" w:hAnsi="Times New Roman" w:cs="Times New Roman"/>
          <w:sz w:val="24"/>
          <w:lang w:val="en-US"/>
        </w:rPr>
        <w:t xml:space="preserve">(Van </w:t>
      </w:r>
      <w:proofErr w:type="spellStart"/>
      <w:r w:rsidR="008E7769" w:rsidRPr="008702C3">
        <w:rPr>
          <w:rFonts w:ascii="Times New Roman" w:hAnsi="Times New Roman" w:cs="Times New Roman"/>
          <w:sz w:val="24"/>
          <w:lang w:val="en-US"/>
        </w:rPr>
        <w:t>Dyck</w:t>
      </w:r>
      <w:proofErr w:type="spellEnd"/>
      <w:r w:rsidR="008E7769" w:rsidRPr="008702C3">
        <w:rPr>
          <w:rFonts w:ascii="Times New Roman" w:hAnsi="Times New Roman" w:cs="Times New Roman"/>
          <w:sz w:val="24"/>
          <w:lang w:val="en-US"/>
        </w:rPr>
        <w:t xml:space="preserve"> &amp; </w:t>
      </w:r>
      <w:proofErr w:type="spellStart"/>
      <w:r w:rsidR="008E7769" w:rsidRPr="008702C3">
        <w:rPr>
          <w:rFonts w:ascii="Times New Roman" w:hAnsi="Times New Roman" w:cs="Times New Roman"/>
          <w:sz w:val="24"/>
          <w:lang w:val="en-US"/>
        </w:rPr>
        <w:t>Regniers</w:t>
      </w:r>
      <w:proofErr w:type="spellEnd"/>
      <w:r w:rsidR="008E7769" w:rsidRPr="008702C3">
        <w:rPr>
          <w:rFonts w:ascii="Times New Roman" w:hAnsi="Times New Roman" w:cs="Times New Roman"/>
          <w:sz w:val="24"/>
          <w:lang w:val="en-US"/>
        </w:rPr>
        <w:t>, 2010)</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D060A8">
        <w:rPr>
          <w:rFonts w:ascii="Times New Roman" w:hAnsi="Times New Roman" w:cs="Times New Roman"/>
          <w:sz w:val="24"/>
          <w:szCs w:val="24"/>
          <w:lang w:val="en-US"/>
        </w:rPr>
        <w:t xml:space="preserve"> </w:t>
      </w:r>
      <w:proofErr w:type="gramStart"/>
      <w:r w:rsidR="00D86F31">
        <w:rPr>
          <w:rFonts w:ascii="Times New Roman" w:hAnsi="Times New Roman" w:cs="Times New Roman"/>
          <w:sz w:val="24"/>
          <w:szCs w:val="24"/>
          <w:lang w:val="en-US"/>
        </w:rPr>
        <w:t>This</w:t>
      </w:r>
      <w:proofErr w:type="gramEnd"/>
      <w:r w:rsidR="00D86F31">
        <w:rPr>
          <w:rFonts w:ascii="Times New Roman" w:hAnsi="Times New Roman" w:cs="Times New Roman"/>
          <w:sz w:val="24"/>
          <w:szCs w:val="24"/>
          <w:lang w:val="en-US"/>
        </w:rPr>
        <w:t xml:space="preserve"> could </w:t>
      </w:r>
      <w:r w:rsidR="00B93FB3">
        <w:rPr>
          <w:rFonts w:ascii="Times New Roman" w:hAnsi="Times New Roman" w:cs="Times New Roman"/>
          <w:sz w:val="24"/>
          <w:szCs w:val="24"/>
          <w:lang w:val="en-US"/>
        </w:rPr>
        <w:t xml:space="preserve">possibly </w:t>
      </w:r>
      <w:r w:rsidR="00D86F31">
        <w:rPr>
          <w:rFonts w:ascii="Times New Roman" w:hAnsi="Times New Roman" w:cs="Times New Roman"/>
          <w:sz w:val="24"/>
          <w:szCs w:val="24"/>
          <w:lang w:val="en-US"/>
        </w:rPr>
        <w:t xml:space="preserve">be </w:t>
      </w:r>
      <w:r w:rsidR="00362DAD">
        <w:rPr>
          <w:rFonts w:ascii="Times New Roman" w:hAnsi="Times New Roman" w:cs="Times New Roman"/>
          <w:sz w:val="24"/>
          <w:szCs w:val="24"/>
          <w:lang w:val="en-US"/>
        </w:rPr>
        <w:t>explained by</w:t>
      </w:r>
      <w:r w:rsidR="00D86F31">
        <w:rPr>
          <w:rFonts w:ascii="Times New Roman" w:hAnsi="Times New Roman" w:cs="Times New Roman"/>
          <w:sz w:val="24"/>
          <w:szCs w:val="24"/>
          <w:lang w:val="en-US"/>
        </w:rPr>
        <w:t xml:space="preserve"> variation in </w:t>
      </w:r>
      <w:r w:rsidR="00161C46">
        <w:rPr>
          <w:rFonts w:ascii="Times New Roman" w:hAnsi="Times New Roman" w:cs="Times New Roman"/>
          <w:sz w:val="24"/>
          <w:szCs w:val="24"/>
          <w:lang w:val="en-US"/>
        </w:rPr>
        <w:t xml:space="preserve">height of the </w:t>
      </w:r>
      <w:r w:rsidR="00D86F31">
        <w:rPr>
          <w:rFonts w:ascii="Times New Roman" w:hAnsi="Times New Roman" w:cs="Times New Roman"/>
          <w:sz w:val="24"/>
          <w:szCs w:val="24"/>
          <w:lang w:val="en-US"/>
        </w:rPr>
        <w:t>surrounding vegetation</w:t>
      </w:r>
      <w:r w:rsidR="00B93FB3">
        <w:rPr>
          <w:rFonts w:ascii="Times New Roman" w:hAnsi="Times New Roman" w:cs="Times New Roman"/>
          <w:sz w:val="24"/>
          <w:szCs w:val="24"/>
          <w:lang w:val="en-US"/>
        </w:rPr>
        <w:t>. H</w:t>
      </w:r>
      <w:r w:rsidR="00161C46">
        <w:rPr>
          <w:rFonts w:ascii="Times New Roman" w:hAnsi="Times New Roman" w:cs="Times New Roman"/>
          <w:sz w:val="24"/>
          <w:szCs w:val="24"/>
          <w:lang w:val="en-US"/>
        </w:rPr>
        <w:t xml:space="preserve">igh </w:t>
      </w:r>
      <w:r w:rsidR="009F7EF8">
        <w:rPr>
          <w:rFonts w:ascii="Times New Roman" w:hAnsi="Times New Roman" w:cs="Times New Roman"/>
          <w:sz w:val="24"/>
          <w:szCs w:val="24"/>
          <w:lang w:val="en-US"/>
        </w:rPr>
        <w:t xml:space="preserve">shoots </w:t>
      </w:r>
      <w:r w:rsidR="00B93FB3">
        <w:rPr>
          <w:rFonts w:ascii="Times New Roman" w:hAnsi="Times New Roman" w:cs="Times New Roman"/>
          <w:sz w:val="24"/>
          <w:szCs w:val="24"/>
          <w:lang w:val="en-US"/>
        </w:rPr>
        <w:t>may</w:t>
      </w:r>
      <w:r w:rsidR="009F7EF8">
        <w:rPr>
          <w:rFonts w:ascii="Times New Roman" w:hAnsi="Times New Roman" w:cs="Times New Roman"/>
          <w:sz w:val="24"/>
          <w:szCs w:val="24"/>
          <w:lang w:val="en-US"/>
        </w:rPr>
        <w:t xml:space="preserve"> protrude</w:t>
      </w:r>
      <w:r w:rsidR="00161C46">
        <w:rPr>
          <w:rFonts w:ascii="Times New Roman" w:hAnsi="Times New Roman" w:cs="Times New Roman"/>
          <w:sz w:val="24"/>
          <w:szCs w:val="24"/>
          <w:lang w:val="en-US"/>
        </w:rPr>
        <w:t xml:space="preserve"> out of</w:t>
      </w:r>
      <w:r w:rsidR="009F7EF8">
        <w:rPr>
          <w:rFonts w:ascii="Times New Roman" w:hAnsi="Times New Roman" w:cs="Times New Roman"/>
          <w:sz w:val="24"/>
          <w:szCs w:val="24"/>
          <w:lang w:val="en-US"/>
        </w:rPr>
        <w:t xml:space="preserve"> the vegetation</w:t>
      </w:r>
      <w:r w:rsidR="00161C46">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and be</w:t>
      </w:r>
      <w:r w:rsidR="00161C46">
        <w:rPr>
          <w:rFonts w:ascii="Times New Roman" w:hAnsi="Times New Roman" w:cs="Times New Roman"/>
          <w:sz w:val="24"/>
          <w:szCs w:val="24"/>
          <w:lang w:val="en-US"/>
        </w:rPr>
        <w:t xml:space="preserve"> preferred for </w:t>
      </w:r>
      <w:proofErr w:type="spellStart"/>
      <w:r w:rsidR="00161C46">
        <w:rPr>
          <w:rFonts w:ascii="Times New Roman" w:hAnsi="Times New Roman" w:cs="Times New Roman"/>
          <w:sz w:val="24"/>
          <w:szCs w:val="24"/>
          <w:lang w:val="en-US"/>
        </w:rPr>
        <w:t>oviposition</w:t>
      </w:r>
      <w:proofErr w:type="spellEnd"/>
      <w:r w:rsidR="00161C46">
        <w:rPr>
          <w:rFonts w:ascii="Times New Roman" w:hAnsi="Times New Roman" w:cs="Times New Roman"/>
          <w:sz w:val="24"/>
          <w:szCs w:val="24"/>
          <w:lang w:val="en-US"/>
        </w:rPr>
        <w:t xml:space="preserve"> </w:t>
      </w:r>
      <w:r w:rsidR="00161C46" w:rsidRPr="00161C46">
        <w:rPr>
          <w:rFonts w:ascii="Times New Roman" w:hAnsi="Times New Roman" w:cs="Times New Roman"/>
          <w:sz w:val="24"/>
          <w:szCs w:val="24"/>
          <w:lang w:val="en-US"/>
        </w:rPr>
        <w:t>(</w:t>
      </w:r>
      <w:proofErr w:type="spellStart"/>
      <w:r w:rsidR="00161C46" w:rsidRPr="00161C46">
        <w:rPr>
          <w:rFonts w:ascii="Times New Roman" w:hAnsi="Times New Roman" w:cs="Times New Roman"/>
          <w:sz w:val="24"/>
          <w:szCs w:val="24"/>
          <w:lang w:val="en-US"/>
        </w:rPr>
        <w:t>Küer</w:t>
      </w:r>
      <w:proofErr w:type="spellEnd"/>
      <w:r w:rsidR="00161C46" w:rsidRPr="00161C46">
        <w:rPr>
          <w:rFonts w:ascii="Times New Roman" w:hAnsi="Times New Roman" w:cs="Times New Roman"/>
          <w:sz w:val="24"/>
          <w:szCs w:val="24"/>
          <w:lang w:val="en-US"/>
        </w:rPr>
        <w:t xml:space="preserve"> &amp; </w:t>
      </w:r>
      <w:proofErr w:type="spellStart"/>
      <w:r w:rsidR="00161C46" w:rsidRPr="00161C46">
        <w:rPr>
          <w:rFonts w:ascii="Times New Roman" w:hAnsi="Times New Roman" w:cs="Times New Roman"/>
          <w:sz w:val="24"/>
          <w:szCs w:val="24"/>
          <w:lang w:val="en-US"/>
        </w:rPr>
        <w:t>Fartmann</w:t>
      </w:r>
      <w:proofErr w:type="spellEnd"/>
      <w:r w:rsidR="00161C46" w:rsidRPr="00161C46">
        <w:rPr>
          <w:rFonts w:ascii="Times New Roman" w:hAnsi="Times New Roman" w:cs="Times New Roman"/>
          <w:sz w:val="24"/>
          <w:szCs w:val="24"/>
          <w:lang w:val="en-US"/>
        </w:rPr>
        <w:t>, 2005)</w:t>
      </w:r>
      <w:r w:rsidR="00B93FB3">
        <w:rPr>
          <w:rFonts w:ascii="Times New Roman" w:hAnsi="Times New Roman" w:cs="Times New Roman"/>
          <w:sz w:val="24"/>
          <w:szCs w:val="24"/>
          <w:lang w:val="en-US"/>
        </w:rPr>
        <w:t>. T</w:t>
      </w:r>
      <w:r w:rsidR="00161C46">
        <w:rPr>
          <w:rFonts w:ascii="Times New Roman" w:hAnsi="Times New Roman" w:cs="Times New Roman"/>
          <w:sz w:val="24"/>
          <w:szCs w:val="24"/>
          <w:lang w:val="en-US"/>
        </w:rPr>
        <w:t xml:space="preserve">his </w:t>
      </w:r>
      <w:r w:rsidR="00B93FB3">
        <w:rPr>
          <w:rFonts w:ascii="Times New Roman" w:hAnsi="Times New Roman" w:cs="Times New Roman"/>
          <w:sz w:val="24"/>
          <w:szCs w:val="24"/>
          <w:lang w:val="en-US"/>
        </w:rPr>
        <w:t>effect is likely to vary with</w:t>
      </w:r>
      <w:r w:rsidR="00161C46">
        <w:rPr>
          <w:rFonts w:ascii="Times New Roman" w:hAnsi="Times New Roman" w:cs="Times New Roman"/>
          <w:sz w:val="24"/>
          <w:szCs w:val="24"/>
          <w:lang w:val="en-US"/>
        </w:rPr>
        <w:t xml:space="preserve"> the </w:t>
      </w:r>
      <w:r w:rsidR="00B93FB3">
        <w:rPr>
          <w:rFonts w:ascii="Times New Roman" w:hAnsi="Times New Roman" w:cs="Times New Roman"/>
          <w:sz w:val="24"/>
          <w:szCs w:val="24"/>
          <w:lang w:val="en-US"/>
        </w:rPr>
        <w:t xml:space="preserve">height of the </w:t>
      </w:r>
      <w:r w:rsidR="00161C46">
        <w:rPr>
          <w:rFonts w:ascii="Times New Roman" w:hAnsi="Times New Roman" w:cs="Times New Roman"/>
          <w:sz w:val="24"/>
          <w:szCs w:val="24"/>
          <w:lang w:val="en-US"/>
        </w:rPr>
        <w:t xml:space="preserve">surrounding vegetation. </w:t>
      </w:r>
      <w:r w:rsidRPr="00474B40">
        <w:rPr>
          <w:rFonts w:ascii="Times New Roman" w:hAnsi="Times New Roman" w:cs="Times New Roman"/>
          <w:i/>
          <w:sz w:val="24"/>
          <w:szCs w:val="24"/>
          <w:lang w:val="en-US"/>
        </w:rPr>
        <w:t xml:space="preserve">M. </w:t>
      </w:r>
      <w:proofErr w:type="spellStart"/>
      <w:r w:rsidRPr="00474B40">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attack</w:t>
      </w:r>
      <w:r w:rsidR="00B93FB3">
        <w:rPr>
          <w:rFonts w:ascii="Times New Roman" w:hAnsi="Times New Roman" w:cs="Times New Roman"/>
          <w:sz w:val="24"/>
          <w:szCs w:val="24"/>
          <w:lang w:val="en-US"/>
        </w:rPr>
        <w:t>ed</w:t>
      </w:r>
      <w:r>
        <w:rPr>
          <w:rFonts w:ascii="Times New Roman" w:hAnsi="Times New Roman" w:cs="Times New Roman"/>
          <w:sz w:val="24"/>
          <w:szCs w:val="24"/>
          <w:lang w:val="en-US"/>
        </w:rPr>
        <w:t xml:space="preserve"> plants with higher number</w:t>
      </w:r>
      <w:r w:rsidR="00B93FB3">
        <w:rPr>
          <w:rFonts w:ascii="Times New Roman" w:hAnsi="Times New Roman" w:cs="Times New Roman"/>
          <w:sz w:val="24"/>
          <w:szCs w:val="24"/>
          <w:lang w:val="en-US"/>
        </w:rPr>
        <w:t>s</w:t>
      </w:r>
      <w:r>
        <w:rPr>
          <w:rFonts w:ascii="Times New Roman" w:hAnsi="Times New Roman" w:cs="Times New Roman"/>
          <w:sz w:val="24"/>
          <w:szCs w:val="24"/>
          <w:lang w:val="en-US"/>
        </w:rPr>
        <w:t xml:space="preserve"> of flowers in one of the study years, but not in the other. </w:t>
      </w:r>
    </w:p>
    <w:p w14:paraId="2343FD00" w14:textId="611D3889" w:rsidR="00013281" w:rsidRDefault="00B93FB3" w:rsidP="00336E72">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Our study </w:t>
      </w:r>
      <w:r w:rsidR="00280DA9">
        <w:rPr>
          <w:rFonts w:ascii="Times New Roman" w:hAnsi="Times New Roman" w:cs="Times New Roman"/>
          <w:sz w:val="24"/>
          <w:szCs w:val="24"/>
          <w:lang w:val="en-US"/>
        </w:rPr>
        <w:t xml:space="preserve">not only </w:t>
      </w:r>
      <w:r w:rsidR="00B91B23">
        <w:rPr>
          <w:rFonts w:ascii="Times New Roman" w:hAnsi="Times New Roman" w:cs="Times New Roman"/>
          <w:sz w:val="24"/>
          <w:szCs w:val="24"/>
          <w:lang w:val="en-US"/>
        </w:rPr>
        <w:t>shows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but also suggests that predator presence depends on the abundance of its second host.</w:t>
      </w:r>
      <w:r w:rsidR="00336E72">
        <w:rPr>
          <w:rFonts w:ascii="Times New Roman" w:hAnsi="Times New Roman" w:cs="Times New Roman"/>
          <w:sz w:val="24"/>
          <w:szCs w:val="24"/>
          <w:lang w:val="en-US"/>
        </w:rPr>
        <w:t xml:space="preserve"> </w:t>
      </w:r>
      <w:proofErr w:type="spellStart"/>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3651EE">
        <w:rPr>
          <w:rFonts w:ascii="Times New Roman" w:hAnsi="Times New Roman" w:cs="Times New Roman"/>
          <w:sz w:val="24"/>
          <w:szCs w:val="24"/>
          <w:lang w:val="en-US"/>
        </w:rPr>
        <w:t>. The butterfly</w:t>
      </w:r>
      <w:r w:rsidR="00336E72">
        <w:rPr>
          <w:rFonts w:ascii="Times New Roman" w:hAnsi="Times New Roman" w:cs="Times New Roman"/>
          <w:sz w:val="24"/>
          <w:szCs w:val="24"/>
          <w:lang w:val="en-US"/>
        </w:rPr>
        <w:t xml:space="preserve"> is unable to complete its life cycle without ants</w:t>
      </w:r>
      <w:r w:rsidR="002153FC">
        <w:rPr>
          <w:rFonts w:ascii="Times New Roman" w:hAnsi="Times New Roman" w:cs="Times New Roman"/>
          <w:sz w:val="24"/>
          <w:szCs w:val="24"/>
          <w:lang w:val="en-US"/>
        </w:rPr>
        <w:t xml:space="preserve">, </w:t>
      </w:r>
      <w:r w:rsidR="00604CA6">
        <w:rPr>
          <w:rFonts w:ascii="Times New Roman" w:hAnsi="Times New Roman" w:cs="Times New Roman"/>
          <w:sz w:val="24"/>
          <w:szCs w:val="24"/>
          <w:lang w:val="en-US"/>
        </w:rPr>
        <w:t>their obligate second host. Caterpillars</w:t>
      </w:r>
      <w:r w:rsidR="002153FC">
        <w:rPr>
          <w:rFonts w:ascii="Times New Roman" w:hAnsi="Times New Roman" w:cs="Times New Roman"/>
          <w:sz w:val="24"/>
          <w:szCs w:val="24"/>
          <w:lang w:val="en-US"/>
        </w:rPr>
        <w:t xml:space="preserve"> need to be fed into the ant nest, where </w:t>
      </w:r>
      <w:r w:rsidR="00604CA6">
        <w:rPr>
          <w:rFonts w:ascii="Times New Roman" w:hAnsi="Times New Roman" w:cs="Times New Roman"/>
          <w:sz w:val="24"/>
          <w:szCs w:val="24"/>
          <w:lang w:val="en-US"/>
        </w:rPr>
        <w:t>they</w:t>
      </w:r>
      <w:r w:rsidR="002153FC">
        <w:rPr>
          <w:rFonts w:ascii="Times New Roman" w:hAnsi="Times New Roman" w:cs="Times New Roman"/>
          <w:sz w:val="24"/>
          <w:szCs w:val="24"/>
          <w:lang w:val="en-US"/>
        </w:rPr>
        <w:t xml:space="preserve"> will gain most of </w:t>
      </w:r>
      <w:r w:rsidR="00604CA6">
        <w:rPr>
          <w:rFonts w:ascii="Times New Roman" w:hAnsi="Times New Roman" w:cs="Times New Roman"/>
          <w:sz w:val="24"/>
          <w:szCs w:val="24"/>
          <w:lang w:val="en-US"/>
        </w:rPr>
        <w:t>their</w:t>
      </w:r>
      <w:r w:rsidR="002153FC">
        <w:rPr>
          <w:rFonts w:ascii="Times New Roman" w:hAnsi="Times New Roman" w:cs="Times New Roman"/>
          <w:sz w:val="24"/>
          <w:szCs w:val="24"/>
          <w:lang w:val="en-US"/>
        </w:rPr>
        <w:t xml:space="preserve"> final biomass, pupate, and </w:t>
      </w:r>
      <w:proofErr w:type="spellStart"/>
      <w:r w:rsidR="002153FC">
        <w:rPr>
          <w:rFonts w:ascii="Times New Roman" w:hAnsi="Times New Roman" w:cs="Times New Roman"/>
          <w:sz w:val="24"/>
          <w:szCs w:val="24"/>
          <w:lang w:val="en-US"/>
        </w:rPr>
        <w:t>eclose</w:t>
      </w:r>
      <w:proofErr w:type="spellEnd"/>
      <w:r w:rsidR="002153FC">
        <w:rPr>
          <w:rFonts w:ascii="Times New Roman" w:hAnsi="Times New Roman" w:cs="Times New Roman"/>
          <w:sz w:val="24"/>
          <w:szCs w:val="24"/>
          <w:lang w:val="en-US"/>
        </w:rPr>
        <w:t xml:space="preserve"> as adult</w:t>
      </w:r>
      <w:r w:rsidR="00604CA6">
        <w:rPr>
          <w:rFonts w:ascii="Times New Roman" w:hAnsi="Times New Roman" w:cs="Times New Roman"/>
          <w:sz w:val="24"/>
          <w:szCs w:val="24"/>
          <w:lang w:val="en-US"/>
        </w:rPr>
        <w:t>s</w:t>
      </w:r>
      <w:r w:rsidR="002153FC">
        <w:rPr>
          <w:rFonts w:ascii="Times New Roman" w:hAnsi="Times New Roman" w:cs="Times New Roman"/>
          <w:sz w:val="24"/>
          <w:szCs w:val="24"/>
          <w:lang w:val="en-US"/>
        </w:rPr>
        <w:t xml:space="preserve"> (</w:t>
      </w:r>
      <w:proofErr w:type="spellStart"/>
      <w:proofErr w:type="gramStart"/>
      <w:r w:rsidR="002153FC">
        <w:rPr>
          <w:rFonts w:ascii="Times New Roman" w:hAnsi="Times New Roman" w:cs="Times New Roman"/>
          <w:sz w:val="24"/>
          <w:szCs w:val="24"/>
          <w:lang w:val="en-US"/>
        </w:rPr>
        <w:t>Als</w:t>
      </w:r>
      <w:proofErr w:type="spellEnd"/>
      <w:r w:rsidR="002153FC">
        <w:rPr>
          <w:rFonts w:ascii="Times New Roman" w:hAnsi="Times New Roman" w:cs="Times New Roman"/>
          <w:sz w:val="24"/>
          <w:szCs w:val="24"/>
          <w:lang w:val="en-US"/>
        </w:rPr>
        <w:t xml:space="preserve"> et al</w:t>
      </w:r>
      <w:proofErr w:type="gramEnd"/>
      <w:r w:rsidR="002153FC">
        <w:rPr>
          <w:rFonts w:ascii="Times New Roman" w:hAnsi="Times New Roman" w:cs="Times New Roman"/>
          <w:sz w:val="24"/>
          <w:szCs w:val="24"/>
          <w:lang w:val="en-US"/>
        </w:rPr>
        <w:t xml:space="preserve">. 2001; </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336E72">
        <w:rPr>
          <w:rFonts w:ascii="Times New Roman" w:hAnsi="Times New Roman" w:cs="Times New Roman"/>
          <w:sz w:val="24"/>
          <w:szCs w:val="24"/>
          <w:lang w:val="en-US"/>
        </w:rPr>
        <w:t xml:space="preserve">Previous studies </w:t>
      </w:r>
      <w:r w:rsidR="003651EE">
        <w:rPr>
          <w:rFonts w:ascii="Times New Roman" w:hAnsi="Times New Roman" w:cs="Times New Roman"/>
          <w:sz w:val="24"/>
          <w:szCs w:val="24"/>
          <w:lang w:val="en-US"/>
        </w:rPr>
        <w:t xml:space="preserve">with other systems </w:t>
      </w:r>
      <w:r w:rsidR="00336E72">
        <w:rPr>
          <w:rFonts w:ascii="Times New Roman" w:hAnsi="Times New Roman" w:cs="Times New Roman"/>
          <w:sz w:val="24"/>
          <w:szCs w:val="24"/>
          <w:lang w:val="en-US"/>
        </w:rPr>
        <w:t>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as selection on plant traits by either </w:t>
      </w:r>
      <w:proofErr w:type="spellStart"/>
      <w:r w:rsidR="00336E72">
        <w:rPr>
          <w:rFonts w:ascii="Times New Roman" w:hAnsi="Times New Roman" w:cs="Times New Roman"/>
          <w:sz w:val="24"/>
          <w:szCs w:val="24"/>
          <w:lang w:val="en-US"/>
        </w:rPr>
        <w:t>mutualists</w:t>
      </w:r>
      <w:proofErr w:type="spellEnd"/>
      <w:r w:rsidR="00336E72">
        <w:rPr>
          <w:rFonts w:ascii="Times New Roman" w:hAnsi="Times New Roman" w:cs="Times New Roman"/>
          <w:sz w:val="24"/>
          <w:szCs w:val="24"/>
          <w:lang w:val="en-US"/>
        </w:rPr>
        <w:t xml:space="preserve"> or antagonists can be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 xml:space="preserve">other community members. </w:t>
      </w:r>
      <w:r w:rsidR="001B0139">
        <w:rPr>
          <w:rFonts w:ascii="Times New Roman" w:hAnsi="Times New Roman" w:cs="Times New Roman"/>
          <w:sz w:val="24"/>
          <w:szCs w:val="24"/>
          <w:lang w:val="en-US"/>
        </w:rPr>
        <w:t>In this case, the interaction between the plant and the butterfly is conditioned by the interaction between the butterfly and its ant host; in populations where ants are more abundant, there is a higher probability for the predation interaction to happen.</w:t>
      </w:r>
      <w:r w:rsidR="002E7068">
        <w:rPr>
          <w:rFonts w:ascii="Times New Roman" w:hAnsi="Times New Roman" w:cs="Times New Roman"/>
          <w:sz w:val="24"/>
          <w:szCs w:val="24"/>
          <w:lang w:val="en-US"/>
        </w:rPr>
        <w:t xml:space="preserve"> Therefore, </w:t>
      </w:r>
      <w:r w:rsidR="00013281">
        <w:rPr>
          <w:rFonts w:ascii="Times New Roman" w:hAnsi="Times New Roman" w:cs="Times New Roman"/>
          <w:sz w:val="24"/>
          <w:szCs w:val="24"/>
          <w:lang w:val="en-US"/>
        </w:rPr>
        <w:t xml:space="preserve">we have shown that </w:t>
      </w:r>
      <w:r w:rsidR="002E7068">
        <w:rPr>
          <w:rFonts w:ascii="Times New Roman" w:hAnsi="Times New Roman" w:cs="Times New Roman"/>
          <w:sz w:val="24"/>
          <w:szCs w:val="24"/>
          <w:lang w:val="en-US"/>
        </w:rPr>
        <w:t>the community context</w:t>
      </w:r>
      <w:r w:rsidR="00013281">
        <w:rPr>
          <w:rFonts w:ascii="Times New Roman" w:hAnsi="Times New Roman" w:cs="Times New Roman"/>
          <w:sz w:val="24"/>
          <w:szCs w:val="24"/>
          <w:lang w:val="en-US"/>
        </w:rPr>
        <w:t xml:space="preserve">, represented </w:t>
      </w:r>
      <w:r w:rsidR="002E7068">
        <w:rPr>
          <w:rFonts w:ascii="Times New Roman" w:hAnsi="Times New Roman" w:cs="Times New Roman"/>
          <w:sz w:val="24"/>
          <w:szCs w:val="24"/>
          <w:lang w:val="en-US"/>
        </w:rPr>
        <w:t xml:space="preserve">in </w:t>
      </w:r>
      <w:r w:rsidR="00013281">
        <w:rPr>
          <w:rFonts w:ascii="Times New Roman" w:hAnsi="Times New Roman" w:cs="Times New Roman"/>
          <w:sz w:val="24"/>
          <w:szCs w:val="24"/>
          <w:lang w:val="en-US"/>
        </w:rPr>
        <w:t>this case by the</w:t>
      </w:r>
      <w:r w:rsidR="002E7068">
        <w:rPr>
          <w:rFonts w:ascii="Times New Roman" w:hAnsi="Times New Roman" w:cs="Times New Roman"/>
          <w:sz w:val="24"/>
          <w:szCs w:val="24"/>
          <w:lang w:val="en-US"/>
        </w:rPr>
        <w:t xml:space="preserve"> abundance of </w:t>
      </w:r>
      <w:r w:rsidR="00013281">
        <w:rPr>
          <w:rFonts w:ascii="Times New Roman" w:hAnsi="Times New Roman" w:cs="Times New Roman"/>
          <w:sz w:val="24"/>
          <w:szCs w:val="24"/>
          <w:lang w:val="en-US"/>
        </w:rPr>
        <w:t>a</w:t>
      </w:r>
      <w:r w:rsidR="002E7068">
        <w:rPr>
          <w:rFonts w:ascii="Times New Roman" w:hAnsi="Times New Roman" w:cs="Times New Roman"/>
          <w:sz w:val="24"/>
          <w:szCs w:val="24"/>
          <w:lang w:val="en-US"/>
        </w:rPr>
        <w:t xml:space="preserve"> second host</w:t>
      </w:r>
      <w:r w:rsidR="00013281">
        <w:rPr>
          <w:rFonts w:ascii="Times New Roman" w:hAnsi="Times New Roman" w:cs="Times New Roman"/>
          <w:sz w:val="24"/>
          <w:szCs w:val="24"/>
          <w:lang w:val="en-US"/>
        </w:rPr>
        <w:t>,</w:t>
      </w:r>
      <w:r w:rsidR="002E7068">
        <w:rPr>
          <w:rFonts w:ascii="Times New Roman" w:hAnsi="Times New Roman" w:cs="Times New Roman"/>
          <w:sz w:val="24"/>
          <w:szCs w:val="24"/>
          <w:lang w:val="en-US"/>
        </w:rPr>
        <w:t xml:space="preserve"> </w:t>
      </w:r>
      <w:r w:rsidR="00013281">
        <w:rPr>
          <w:rFonts w:ascii="Times New Roman" w:hAnsi="Times New Roman" w:cs="Times New Roman"/>
          <w:sz w:val="24"/>
          <w:szCs w:val="24"/>
          <w:lang w:val="en-US"/>
        </w:rPr>
        <w:t>can be</w:t>
      </w:r>
      <w:r w:rsidR="002E7068">
        <w:rPr>
          <w:rFonts w:ascii="Times New Roman" w:hAnsi="Times New Roman" w:cs="Times New Roman"/>
          <w:sz w:val="24"/>
          <w:szCs w:val="24"/>
          <w:lang w:val="en-US"/>
        </w:rPr>
        <w:t xml:space="preserve"> an important determinant of spatial variation in selection</w:t>
      </w:r>
      <w:r w:rsidR="00013281">
        <w:rPr>
          <w:rFonts w:ascii="Times New Roman" w:hAnsi="Times New Roman" w:cs="Times New Roman"/>
          <w:sz w:val="24"/>
          <w:szCs w:val="24"/>
          <w:lang w:val="en-US"/>
        </w:rPr>
        <w:t xml:space="preserve"> on flowering phenology mediated by seed predators. </w:t>
      </w:r>
    </w:p>
    <w:p w14:paraId="7FE9DA39" w14:textId="6141C25C" w:rsidR="00D8768F" w:rsidRDefault="00013281" w:rsidP="00703918">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00703918">
        <w:rPr>
          <w:rFonts w:ascii="Times New Roman" w:hAnsi="Times New Roman" w:cs="Times New Roman"/>
          <w:sz w:val="24"/>
          <w:szCs w:val="24"/>
          <w:lang w:val="en-US"/>
        </w:rPr>
        <w:t>is well-known</w:t>
      </w:r>
      <w:r>
        <w:rPr>
          <w:rFonts w:ascii="Times New Roman" w:hAnsi="Times New Roman" w:cs="Times New Roman"/>
          <w:sz w:val="24"/>
          <w:szCs w:val="24"/>
          <w:lang w:val="en-US"/>
        </w:rPr>
        <w:t xml:space="preserve"> that species interactions and selection on plant traits varies both spatially and temporally </w:t>
      </w:r>
      <w:r w:rsidRPr="00FC17EF">
        <w:rPr>
          <w:rFonts w:ascii="Times New Roman" w:hAnsi="Times New Roman" w:cs="Times New Roman"/>
          <w:sz w:val="24"/>
          <w:lang w:val="en-US"/>
        </w:rPr>
        <w:t>(Thompson, 2005)</w:t>
      </w:r>
      <w:r>
        <w:rPr>
          <w:rFonts w:ascii="Times New Roman" w:hAnsi="Times New Roman" w:cs="Times New Roman"/>
          <w:sz w:val="24"/>
          <w:lang w:val="en-US"/>
        </w:rPr>
        <w:t>.</w:t>
      </w:r>
      <w:r w:rsidR="00810B3C">
        <w:rPr>
          <w:rFonts w:ascii="Times New Roman" w:hAnsi="Times New Roman" w:cs="Times New Roman"/>
          <w:sz w:val="24"/>
          <w:lang w:val="en-US"/>
        </w:rPr>
        <w:t xml:space="preserve"> However, </w:t>
      </w:r>
      <w:r w:rsidR="00703918">
        <w:rPr>
          <w:rFonts w:ascii="Times New Roman" w:hAnsi="Times New Roman" w:cs="Times New Roman"/>
          <w:sz w:val="24"/>
          <w:lang w:val="en-US"/>
        </w:rPr>
        <w:t xml:space="preserve">selection has been reported to vary mainly in strength, but less in direction among populations, and </w:t>
      </w:r>
      <w:r w:rsidR="00810B3C">
        <w:rPr>
          <w:rFonts w:ascii="Times New Roman" w:hAnsi="Times New Roman" w:cs="Times New Roman"/>
          <w:sz w:val="24"/>
          <w:lang w:val="en-US"/>
        </w:rPr>
        <w:t>the</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although crucial to understanding the spatial structure of selection, </w:t>
      </w:r>
      <w:r>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not only </w:t>
      </w:r>
      <w:r w:rsidR="00D8768F">
        <w:rPr>
          <w:rFonts w:ascii="Times New Roman" w:hAnsi="Times New Roman" w:cs="Times New Roman"/>
          <w:sz w:val="24"/>
          <w:lang w:val="en-US"/>
        </w:rPr>
        <w:t>demonstrated</w:t>
      </w:r>
      <w:r w:rsidR="00703918">
        <w:rPr>
          <w:rFonts w:ascii="Times New Roman" w:hAnsi="Times New Roman" w:cs="Times New Roman"/>
          <w:sz w:val="24"/>
          <w:lang w:val="en-US"/>
        </w:rPr>
        <w:t xml:space="preserve"> that an antagonistic interaction can mediate selection on plant phenology and shift i</w:t>
      </w:r>
      <w:r w:rsidR="00D653A3">
        <w:rPr>
          <w:rFonts w:ascii="Times New Roman" w:hAnsi="Times New Roman" w:cs="Times New Roman"/>
          <w:sz w:val="24"/>
          <w:lang w:val="en-US"/>
        </w:rPr>
        <w:t>t</w:t>
      </w:r>
      <w:r w:rsidR="00703918">
        <w:rPr>
          <w:rFonts w:ascii="Times New Roman" w:hAnsi="Times New Roman" w:cs="Times New Roman"/>
          <w:sz w:val="24"/>
          <w:lang w:val="en-US"/>
        </w:rPr>
        <w:t>s direction, but also that the</w:t>
      </w:r>
      <w:r w:rsidR="00703918" w:rsidRPr="00703918">
        <w:rPr>
          <w:rFonts w:ascii="Times New Roman" w:hAnsi="Times New Roman" w:cs="Times New Roman"/>
          <w:sz w:val="24"/>
          <w:szCs w:val="24"/>
          <w:lang w:val="en-US"/>
        </w:rPr>
        <w:t xml:space="preserve"> </w:t>
      </w:r>
      <w:r w:rsidR="00703918">
        <w:rPr>
          <w:rFonts w:ascii="Times New Roman" w:hAnsi="Times New Roman" w:cs="Times New Roman"/>
          <w:sz w:val="24"/>
          <w:szCs w:val="24"/>
          <w:lang w:val="en-US"/>
        </w:rPr>
        <w:t xml:space="preserve">community context can be an </w:t>
      </w:r>
      <w:r w:rsidR="00703918">
        <w:rPr>
          <w:rFonts w:ascii="Times New Roman" w:hAnsi="Times New Roman" w:cs="Times New Roman"/>
          <w:sz w:val="24"/>
          <w:szCs w:val="24"/>
          <w:lang w:val="en-US"/>
        </w:rPr>
        <w:lastRenderedPageBreak/>
        <w:t xml:space="preserve">important determinant of spatial variation in species interactions, and thus one of the factors </w:t>
      </w:r>
      <w:r w:rsidR="001B1D10">
        <w:rPr>
          <w:rFonts w:ascii="Times New Roman" w:hAnsi="Times New Roman" w:cs="Times New Roman"/>
          <w:sz w:val="24"/>
          <w:szCs w:val="24"/>
          <w:lang w:val="en-US"/>
        </w:rPr>
        <w:t>determining</w:t>
      </w:r>
      <w:r w:rsidR="00703918">
        <w:rPr>
          <w:rFonts w:ascii="Times New Roman" w:hAnsi="Times New Roman" w:cs="Times New Roman"/>
          <w:sz w:val="24"/>
          <w:szCs w:val="24"/>
          <w:lang w:val="en-US"/>
        </w:rPr>
        <w:t xml:space="preserve"> the existence of selection mosaics.</w:t>
      </w:r>
      <w:r w:rsidR="00D8768F">
        <w:rPr>
          <w:rFonts w:ascii="Times New Roman" w:hAnsi="Times New Roman" w:cs="Times New Roman"/>
          <w:sz w:val="24"/>
          <w:szCs w:val="24"/>
          <w:lang w:val="en-US"/>
        </w:rPr>
        <w:t xml:space="preserve"> Studies </w:t>
      </w:r>
      <w:r w:rsidR="00F31DF3">
        <w:rPr>
          <w:rFonts w:ascii="Times New Roman" w:hAnsi="Times New Roman" w:cs="Times New Roman"/>
          <w:sz w:val="24"/>
          <w:szCs w:val="24"/>
          <w:lang w:val="en-US"/>
        </w:rPr>
        <w:t>of</w:t>
      </w:r>
      <w:r w:rsidR="00D8768F">
        <w:rPr>
          <w:rFonts w:ascii="Times New Roman" w:hAnsi="Times New Roman" w:cs="Times New Roman"/>
          <w:sz w:val="24"/>
          <w:szCs w:val="24"/>
          <w:lang w:val="en-US"/>
        </w:rPr>
        <w:t xml:space="preserve"> selection </w:t>
      </w:r>
      <w:r w:rsidR="00F31DF3">
        <w:rPr>
          <w:rFonts w:ascii="Times New Roman" w:hAnsi="Times New Roman" w:cs="Times New Roman"/>
          <w:sz w:val="24"/>
          <w:szCs w:val="24"/>
          <w:lang w:val="en-US"/>
        </w:rPr>
        <w:t xml:space="preserve">on plant traits </w:t>
      </w:r>
      <w:r w:rsidR="00D8768F">
        <w:rPr>
          <w:rFonts w:ascii="Times New Roman" w:hAnsi="Times New Roman" w:cs="Times New Roman"/>
          <w:sz w:val="24"/>
          <w:szCs w:val="24"/>
          <w:lang w:val="en-US"/>
        </w:rPr>
        <w:t>mediated by species interactions</w:t>
      </w:r>
      <w:r w:rsidR="00F31DF3">
        <w:rPr>
          <w:rFonts w:ascii="Times New Roman" w:hAnsi="Times New Roman" w:cs="Times New Roman"/>
          <w:sz w:val="24"/>
          <w:szCs w:val="24"/>
          <w:lang w:val="en-US"/>
        </w:rPr>
        <w:t xml:space="preserve"> should not only address how interaction intensity affects selection, but also focus on how interaction intensity is affected by the environmental context where it occurs, as this can indirectly determine the outcome of selection. </w:t>
      </w:r>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12F0122C"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Herrström and Jessica Oremus </w:t>
      </w:r>
      <w:r w:rsidRPr="00B2041B">
        <w:rPr>
          <w:rFonts w:ascii="Times New Roman" w:hAnsi="Times New Roman" w:cs="Times New Roman"/>
          <w:sz w:val="24"/>
          <w:szCs w:val="24"/>
          <w:lang w:val="en-US"/>
        </w:rPr>
        <w:t>for field data collection</w:t>
      </w:r>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6E670D">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Litteraturfrteckning"/>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Agrawal, A.A., Lau, J.A. &amp; Hambäck, P.A. (2006) Community heterogeneity and the evolution of interactions between plants and insect herbivores.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188A32A5" w14:textId="77777777" w:rsidR="006B2ECB" w:rsidRDefault="006B2ECB" w:rsidP="006B2ECB">
      <w:pPr>
        <w:pStyle w:val="Litteraturfrteckning"/>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t>Aizen</w:t>
      </w:r>
      <w:proofErr w:type="spellEnd"/>
      <w:r w:rsidRPr="001E275F">
        <w:rPr>
          <w:rFonts w:ascii="Times New Roman" w:hAnsi="Times New Roman" w:cs="Times New Roman"/>
          <w:sz w:val="24"/>
          <w:szCs w:val="24"/>
          <w:lang w:val="en-US"/>
        </w:rPr>
        <w:t xml:space="preserve">, M.A. (2003) Influences of animal pollination and seed dispersal on winter flowering in </w:t>
      </w:r>
      <w:proofErr w:type="gramStart"/>
      <w:r w:rsidRPr="001E275F">
        <w:rPr>
          <w:rFonts w:ascii="Times New Roman" w:hAnsi="Times New Roman" w:cs="Times New Roman"/>
          <w:sz w:val="24"/>
          <w:szCs w:val="24"/>
          <w:lang w:val="en-US"/>
        </w:rPr>
        <w:t>a temperate</w:t>
      </w:r>
      <w:proofErr w:type="gramEnd"/>
      <w:r w:rsidRPr="001E275F">
        <w:rPr>
          <w:rFonts w:ascii="Times New Roman" w:hAnsi="Times New Roman" w:cs="Times New Roman"/>
          <w:sz w:val="24"/>
          <w:szCs w:val="24"/>
          <w:lang w:val="en-US"/>
        </w:rPr>
        <w:t xml:space="preserve"> mistletoe. </w:t>
      </w:r>
      <w:r w:rsidRPr="001E275F">
        <w:rPr>
          <w:rFonts w:ascii="Times New Roman" w:hAnsi="Times New Roman" w:cs="Times New Roman"/>
          <w:i/>
          <w:iCs/>
          <w:sz w:val="24"/>
          <w:szCs w:val="24"/>
          <w:lang w:val="en-US"/>
        </w:rPr>
        <w:t>Ecology</w:t>
      </w:r>
      <w:r w:rsidRPr="001E275F">
        <w:rPr>
          <w:rFonts w:ascii="Times New Roman" w:hAnsi="Times New Roman" w:cs="Times New Roman"/>
          <w:sz w:val="24"/>
          <w:szCs w:val="24"/>
          <w:lang w:val="en-US"/>
        </w:rPr>
        <w:t xml:space="preserve">, </w:t>
      </w:r>
      <w:r w:rsidRPr="001E275F">
        <w:rPr>
          <w:rFonts w:ascii="Times New Roman" w:hAnsi="Times New Roman" w:cs="Times New Roman"/>
          <w:b/>
          <w:bCs/>
          <w:sz w:val="24"/>
          <w:szCs w:val="24"/>
          <w:lang w:val="en-US"/>
        </w:rPr>
        <w:t>84</w:t>
      </w:r>
      <w:r w:rsidRPr="001E275F">
        <w:rPr>
          <w:rFonts w:ascii="Times New Roman" w:hAnsi="Times New Roman" w:cs="Times New Roman"/>
          <w:sz w:val="24"/>
          <w:szCs w:val="24"/>
          <w:lang w:val="en-US"/>
        </w:rPr>
        <w:t>, 2613–2627.</w:t>
      </w:r>
    </w:p>
    <w:p w14:paraId="37C934AC" w14:textId="77777777" w:rsidR="002153FC" w:rsidRPr="00320F57" w:rsidRDefault="002153FC" w:rsidP="002153FC">
      <w:pPr>
        <w:pStyle w:val="Litteraturfrteckning"/>
        <w:spacing w:line="480" w:lineRule="auto"/>
        <w:ind w:left="0" w:firstLine="0"/>
        <w:rPr>
          <w:rFonts w:ascii="Times New Roman" w:hAnsi="Times New Roman" w:cs="Times New Roman"/>
          <w:sz w:val="24"/>
          <w:szCs w:val="24"/>
          <w:lang w:val="en-US"/>
        </w:rPr>
      </w:pPr>
      <w:proofErr w:type="spellStart"/>
      <w:proofErr w:type="gramStart"/>
      <w:r w:rsidRPr="00774A93">
        <w:rPr>
          <w:rFonts w:ascii="Times New Roman" w:hAnsi="Times New Roman" w:cs="Times New Roman"/>
          <w:sz w:val="24"/>
          <w:szCs w:val="24"/>
          <w:lang w:val="en-US"/>
        </w:rPr>
        <w:t>Als</w:t>
      </w:r>
      <w:proofErr w:type="spellEnd"/>
      <w:proofErr w:type="gramEnd"/>
      <w:r w:rsidRPr="00774A93">
        <w:rPr>
          <w:rFonts w:ascii="Times New Roman" w:hAnsi="Times New Roman" w:cs="Times New Roman"/>
          <w:sz w:val="24"/>
          <w:szCs w:val="24"/>
          <w:lang w:val="en-US"/>
        </w:rPr>
        <w:t xml:space="preserve">, T.D., Nash, D.R. &amp; </w:t>
      </w:r>
      <w:proofErr w:type="spellStart"/>
      <w:r w:rsidRPr="00774A93">
        <w:rPr>
          <w:rFonts w:ascii="Times New Roman" w:hAnsi="Times New Roman" w:cs="Times New Roman"/>
          <w:sz w:val="24"/>
          <w:szCs w:val="24"/>
          <w:lang w:val="en-US"/>
        </w:rPr>
        <w:t>Boomsma</w:t>
      </w:r>
      <w:proofErr w:type="spellEnd"/>
      <w:r w:rsidRPr="00774A93">
        <w:rPr>
          <w:rFonts w:ascii="Times New Roman" w:hAnsi="Times New Roman" w:cs="Times New Roman"/>
          <w:sz w:val="24"/>
          <w:szCs w:val="24"/>
          <w:lang w:val="en-US"/>
        </w:rPr>
        <w:t xml:space="preserve">, J.J. (2001) Adoption of parasitic </w:t>
      </w:r>
      <w:proofErr w:type="spellStart"/>
      <w:r w:rsidRPr="00320F57">
        <w:rPr>
          <w:rFonts w:ascii="Times New Roman" w:hAnsi="Times New Roman" w:cs="Times New Roman"/>
          <w:i/>
          <w:sz w:val="24"/>
          <w:szCs w:val="24"/>
          <w:lang w:val="en-US"/>
        </w:rPr>
        <w:t>Maculinea</w:t>
      </w:r>
      <w:proofErr w:type="spellEnd"/>
      <w:r w:rsidRPr="00320F57">
        <w:rPr>
          <w:rFonts w:ascii="Times New Roman" w:hAnsi="Times New Roman" w:cs="Times New Roman"/>
          <w:i/>
          <w:sz w:val="24"/>
          <w:szCs w:val="24"/>
          <w:lang w:val="en-US"/>
        </w:rPr>
        <w:t xml:space="preserve"> </w:t>
      </w:r>
      <w:proofErr w:type="spellStart"/>
      <w:r w:rsidRPr="00320F57">
        <w:rPr>
          <w:rFonts w:ascii="Times New Roman" w:hAnsi="Times New Roman" w:cs="Times New Roman"/>
          <w:i/>
          <w:sz w:val="24"/>
          <w:szCs w:val="24"/>
          <w:lang w:val="en-US"/>
        </w:rPr>
        <w:t>alcon</w:t>
      </w:r>
      <w:proofErr w:type="spellEnd"/>
      <w:r w:rsidRPr="00774A93">
        <w:rPr>
          <w:rFonts w:ascii="Times New Roman" w:hAnsi="Times New Roman" w:cs="Times New Roman"/>
          <w:sz w:val="24"/>
          <w:szCs w:val="24"/>
          <w:lang w:val="en-US"/>
        </w:rPr>
        <w:t xml:space="preserve"> caterpillars (Lepidoptera: </w:t>
      </w:r>
      <w:proofErr w:type="spellStart"/>
      <w:r w:rsidRPr="00774A93">
        <w:rPr>
          <w:rFonts w:ascii="Times New Roman" w:hAnsi="Times New Roman" w:cs="Times New Roman"/>
          <w:sz w:val="24"/>
          <w:szCs w:val="24"/>
          <w:lang w:val="en-US"/>
        </w:rPr>
        <w:t>Lycaenidae</w:t>
      </w:r>
      <w:proofErr w:type="spellEnd"/>
      <w:r w:rsidRPr="00774A93">
        <w:rPr>
          <w:rFonts w:ascii="Times New Roman" w:hAnsi="Times New Roman" w:cs="Times New Roman"/>
          <w:sz w:val="24"/>
          <w:szCs w:val="24"/>
          <w:lang w:val="en-US"/>
        </w:rPr>
        <w:t xml:space="preserve">) by three </w:t>
      </w:r>
      <w:proofErr w:type="spellStart"/>
      <w:r w:rsidRPr="00320F57">
        <w:rPr>
          <w:rFonts w:ascii="Times New Roman" w:hAnsi="Times New Roman" w:cs="Times New Roman"/>
          <w:i/>
          <w:sz w:val="24"/>
          <w:szCs w:val="24"/>
          <w:lang w:val="en-US"/>
        </w:rPr>
        <w:t>Myrmica</w:t>
      </w:r>
      <w:proofErr w:type="spellEnd"/>
      <w:r w:rsidRPr="00774A93">
        <w:rPr>
          <w:rFonts w:ascii="Times New Roman" w:hAnsi="Times New Roman" w:cs="Times New Roman"/>
          <w:sz w:val="24"/>
          <w:szCs w:val="24"/>
          <w:lang w:val="en-US"/>
        </w:rPr>
        <w:t xml:space="preserve"> ant species. </w:t>
      </w:r>
      <w:r w:rsidRPr="00320F57">
        <w:rPr>
          <w:rFonts w:ascii="Times New Roman" w:hAnsi="Times New Roman" w:cs="Times New Roman"/>
          <w:i/>
          <w:iCs/>
          <w:sz w:val="24"/>
          <w:szCs w:val="24"/>
          <w:lang w:val="en-US"/>
        </w:rPr>
        <w:t xml:space="preserve">Animal </w:t>
      </w:r>
      <w:proofErr w:type="spellStart"/>
      <w:r w:rsidRPr="00320F57">
        <w:rPr>
          <w:rFonts w:ascii="Times New Roman" w:hAnsi="Times New Roman" w:cs="Times New Roman"/>
          <w:i/>
          <w:iCs/>
          <w:sz w:val="24"/>
          <w:szCs w:val="24"/>
          <w:lang w:val="en-US"/>
        </w:rPr>
        <w:t>Behaviour</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62</w:t>
      </w:r>
      <w:r w:rsidRPr="00320F57">
        <w:rPr>
          <w:rFonts w:ascii="Times New Roman" w:hAnsi="Times New Roman" w:cs="Times New Roman"/>
          <w:sz w:val="24"/>
          <w:szCs w:val="24"/>
          <w:lang w:val="en-US"/>
        </w:rPr>
        <w:t>, 99–106.</w:t>
      </w:r>
    </w:p>
    <w:p w14:paraId="73C132AB" w14:textId="77777777" w:rsidR="00576090" w:rsidRPr="00AB74D7" w:rsidRDefault="00576090" w:rsidP="008C25C5">
      <w:pPr>
        <w:pStyle w:val="Litteraturfrteckning"/>
        <w:spacing w:line="480" w:lineRule="auto"/>
        <w:ind w:left="0" w:firstLine="0"/>
        <w:rPr>
          <w:rFonts w:ascii="Times New Roman" w:hAnsi="Times New Roman" w:cs="Times New Roman"/>
          <w:sz w:val="24"/>
          <w:szCs w:val="24"/>
          <w:lang w:val="en-US"/>
          <w:rPrChange w:id="21" w:author="Ove Eriksson" w:date="2015-08-11T08:37:00Z">
            <w:rPr>
              <w:rFonts w:ascii="Times New Roman" w:hAnsi="Times New Roman" w:cs="Times New Roman"/>
              <w:sz w:val="24"/>
              <w:szCs w:val="24"/>
              <w:lang w:val="sv-SE"/>
            </w:rPr>
          </w:rPrChange>
        </w:rPr>
      </w:pP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Vila, R., </w:t>
      </w:r>
      <w:proofErr w:type="spellStart"/>
      <w:r w:rsidRPr="008C25C5">
        <w:rPr>
          <w:rFonts w:ascii="Times New Roman" w:hAnsi="Times New Roman" w:cs="Times New Roman"/>
          <w:sz w:val="24"/>
          <w:szCs w:val="24"/>
          <w:lang w:val="en-US"/>
        </w:rPr>
        <w:t>Kandul</w:t>
      </w:r>
      <w:proofErr w:type="spellEnd"/>
      <w:r w:rsidRPr="008C25C5">
        <w:rPr>
          <w:rFonts w:ascii="Times New Roman" w:hAnsi="Times New Roman" w:cs="Times New Roman"/>
          <w:sz w:val="24"/>
          <w:szCs w:val="24"/>
          <w:lang w:val="en-US"/>
        </w:rPr>
        <w:t xml:space="preserve">, N.P., Nash, D.R., Yen, S.-H., Hsu, Y.-F., </w:t>
      </w:r>
      <w:proofErr w:type="spellStart"/>
      <w:r w:rsidRPr="008C25C5">
        <w:rPr>
          <w:rFonts w:ascii="Times New Roman" w:hAnsi="Times New Roman" w:cs="Times New Roman"/>
          <w:sz w:val="24"/>
          <w:szCs w:val="24"/>
          <w:lang w:val="en-US"/>
        </w:rPr>
        <w:t>Mignault</w:t>
      </w:r>
      <w:proofErr w:type="spellEnd"/>
      <w:r w:rsidRPr="008C25C5">
        <w:rPr>
          <w:rFonts w:ascii="Times New Roman" w:hAnsi="Times New Roman" w:cs="Times New Roman"/>
          <w:sz w:val="24"/>
          <w:szCs w:val="24"/>
          <w:lang w:val="en-US"/>
        </w:rPr>
        <w:t xml:space="preserve">, A.A.,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&amp; Pierce, N.E. (2004) The evolution of alternative parasitic life histories in large blue butterflies. </w:t>
      </w:r>
      <w:r w:rsidRPr="00AB74D7">
        <w:rPr>
          <w:rFonts w:ascii="Times New Roman" w:hAnsi="Times New Roman" w:cs="Times New Roman"/>
          <w:i/>
          <w:iCs/>
          <w:sz w:val="24"/>
          <w:szCs w:val="24"/>
          <w:lang w:val="en-US"/>
          <w:rPrChange w:id="22" w:author="Ove Eriksson" w:date="2015-08-11T08:37:00Z">
            <w:rPr>
              <w:rFonts w:ascii="Times New Roman" w:hAnsi="Times New Roman" w:cs="Times New Roman"/>
              <w:i/>
              <w:iCs/>
              <w:sz w:val="24"/>
              <w:szCs w:val="24"/>
              <w:lang w:val="sv-SE"/>
            </w:rPr>
          </w:rPrChange>
        </w:rPr>
        <w:t>Nature</w:t>
      </w:r>
      <w:r w:rsidRPr="00AB74D7">
        <w:rPr>
          <w:rFonts w:ascii="Times New Roman" w:hAnsi="Times New Roman" w:cs="Times New Roman"/>
          <w:sz w:val="24"/>
          <w:szCs w:val="24"/>
          <w:lang w:val="en-US"/>
          <w:rPrChange w:id="23" w:author="Ove Eriksson" w:date="2015-08-11T08:37:00Z">
            <w:rPr>
              <w:rFonts w:ascii="Times New Roman" w:hAnsi="Times New Roman" w:cs="Times New Roman"/>
              <w:sz w:val="24"/>
              <w:szCs w:val="24"/>
              <w:lang w:val="sv-SE"/>
            </w:rPr>
          </w:rPrChange>
        </w:rPr>
        <w:t xml:space="preserve">, </w:t>
      </w:r>
      <w:r w:rsidRPr="00AB74D7">
        <w:rPr>
          <w:rFonts w:ascii="Times New Roman" w:hAnsi="Times New Roman" w:cs="Times New Roman"/>
          <w:b/>
          <w:bCs/>
          <w:sz w:val="24"/>
          <w:szCs w:val="24"/>
          <w:lang w:val="en-US"/>
          <w:rPrChange w:id="24" w:author="Ove Eriksson" w:date="2015-08-11T08:37:00Z">
            <w:rPr>
              <w:rFonts w:ascii="Times New Roman" w:hAnsi="Times New Roman" w:cs="Times New Roman"/>
              <w:b/>
              <w:bCs/>
              <w:sz w:val="24"/>
              <w:szCs w:val="24"/>
              <w:lang w:val="sv-SE"/>
            </w:rPr>
          </w:rPrChange>
        </w:rPr>
        <w:t>432</w:t>
      </w:r>
      <w:r w:rsidRPr="00AB74D7">
        <w:rPr>
          <w:rFonts w:ascii="Times New Roman" w:hAnsi="Times New Roman" w:cs="Times New Roman"/>
          <w:sz w:val="24"/>
          <w:szCs w:val="24"/>
          <w:lang w:val="en-US"/>
          <w:rPrChange w:id="25" w:author="Ove Eriksson" w:date="2015-08-11T08:37:00Z">
            <w:rPr>
              <w:rFonts w:ascii="Times New Roman" w:hAnsi="Times New Roman" w:cs="Times New Roman"/>
              <w:sz w:val="24"/>
              <w:szCs w:val="24"/>
              <w:lang w:val="sv-SE"/>
            </w:rPr>
          </w:rPrChange>
        </w:rPr>
        <w:t>, 386–390.</w:t>
      </w:r>
    </w:p>
    <w:p w14:paraId="2383D0B4" w14:textId="77777777" w:rsidR="00103084" w:rsidRPr="00150BD6" w:rsidRDefault="00103084" w:rsidP="00103084">
      <w:pPr>
        <w:pStyle w:val="Litteraturfrteckning"/>
        <w:spacing w:line="480" w:lineRule="auto"/>
        <w:ind w:left="0" w:firstLine="0"/>
        <w:rPr>
          <w:rFonts w:ascii="Times New Roman" w:hAnsi="Times New Roman" w:cs="Times New Roman"/>
          <w:sz w:val="24"/>
          <w:szCs w:val="24"/>
          <w:lang w:val="en-US"/>
        </w:rPr>
      </w:pPr>
      <w:r w:rsidRPr="00150BD6">
        <w:rPr>
          <w:rFonts w:ascii="Times New Roman" w:hAnsi="Times New Roman" w:cs="Times New Roman"/>
          <w:sz w:val="24"/>
          <w:szCs w:val="24"/>
          <w:lang w:val="en-US"/>
        </w:rPr>
        <w:lastRenderedPageBreak/>
        <w:t xml:space="preserve">Anderson, J.T., Inouye, D.W., McKinney, A.M., </w:t>
      </w:r>
      <w:proofErr w:type="spellStart"/>
      <w:r w:rsidRPr="00150BD6">
        <w:rPr>
          <w:rFonts w:ascii="Times New Roman" w:hAnsi="Times New Roman" w:cs="Times New Roman"/>
          <w:sz w:val="24"/>
          <w:szCs w:val="24"/>
          <w:lang w:val="en-US"/>
        </w:rPr>
        <w:t>Colautti</w:t>
      </w:r>
      <w:proofErr w:type="spellEnd"/>
      <w:r w:rsidRPr="00150BD6">
        <w:rPr>
          <w:rFonts w:ascii="Times New Roman" w:hAnsi="Times New Roman" w:cs="Times New Roman"/>
          <w:sz w:val="24"/>
          <w:szCs w:val="24"/>
          <w:lang w:val="en-US"/>
        </w:rPr>
        <w:t xml:space="preserve">, R.I. &amp; Mitchell-Olds, T. (2012) </w:t>
      </w:r>
      <w:proofErr w:type="gramStart"/>
      <w:r w:rsidRPr="00150BD6">
        <w:rPr>
          <w:rFonts w:ascii="Times New Roman" w:hAnsi="Times New Roman" w:cs="Times New Roman"/>
          <w:sz w:val="24"/>
          <w:szCs w:val="24"/>
          <w:lang w:val="en-US"/>
        </w:rPr>
        <w:t>Phenotypic</w:t>
      </w:r>
      <w:proofErr w:type="gramEnd"/>
      <w:r w:rsidRPr="00150BD6">
        <w:rPr>
          <w:rFonts w:ascii="Times New Roman" w:hAnsi="Times New Roman" w:cs="Times New Roman"/>
          <w:sz w:val="24"/>
          <w:szCs w:val="24"/>
          <w:lang w:val="en-US"/>
        </w:rPr>
        <w:t xml:space="preserve"> plasticity and adaptive evolution contribute to advancing flowering phenology in response to climate change. </w:t>
      </w:r>
      <w:r w:rsidRPr="00150BD6">
        <w:rPr>
          <w:rFonts w:ascii="Times New Roman" w:hAnsi="Times New Roman" w:cs="Times New Roman"/>
          <w:i/>
          <w:iCs/>
          <w:sz w:val="24"/>
          <w:szCs w:val="24"/>
          <w:lang w:val="en-US"/>
        </w:rPr>
        <w:t>Proceedings of the Royal Society of London B: Biological Sciences</w:t>
      </w:r>
      <w:r w:rsidRPr="00150BD6">
        <w:rPr>
          <w:rFonts w:ascii="Times New Roman" w:hAnsi="Times New Roman" w:cs="Times New Roman"/>
          <w:sz w:val="24"/>
          <w:szCs w:val="24"/>
          <w:lang w:val="en-US"/>
        </w:rPr>
        <w:t xml:space="preserve">, </w:t>
      </w:r>
      <w:r w:rsidRPr="00150BD6">
        <w:rPr>
          <w:rFonts w:ascii="Times New Roman" w:hAnsi="Times New Roman" w:cs="Times New Roman"/>
          <w:b/>
          <w:bCs/>
          <w:sz w:val="24"/>
          <w:szCs w:val="24"/>
          <w:lang w:val="en-US"/>
        </w:rPr>
        <w:t>279</w:t>
      </w:r>
      <w:r w:rsidRPr="00150BD6">
        <w:rPr>
          <w:rFonts w:ascii="Times New Roman" w:hAnsi="Times New Roman" w:cs="Times New Roman"/>
          <w:sz w:val="24"/>
          <w:szCs w:val="24"/>
          <w:lang w:val="en-US"/>
        </w:rPr>
        <w:t>, 3843–3852.</w:t>
      </w:r>
    </w:p>
    <w:p w14:paraId="55C1CD05" w14:textId="77777777" w:rsidR="00576090" w:rsidRPr="00B06077" w:rsidRDefault="00576090" w:rsidP="008C25C5">
      <w:pPr>
        <w:pStyle w:val="Litteraturfrteckning"/>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 xml:space="preserve">Åtgärdsprogram för </w:t>
      </w:r>
      <w:proofErr w:type="spellStart"/>
      <w:r w:rsidRPr="00B06077">
        <w:rPr>
          <w:rFonts w:ascii="Times New Roman" w:hAnsi="Times New Roman" w:cs="Times New Roman"/>
          <w:i/>
          <w:iCs/>
          <w:sz w:val="24"/>
          <w:szCs w:val="24"/>
          <w:lang w:val="sv-SE"/>
        </w:rPr>
        <w:t>alkonblåvinge</w:t>
      </w:r>
      <w:proofErr w:type="spellEnd"/>
      <w:r w:rsidRPr="00B06077">
        <w:rPr>
          <w:rFonts w:ascii="Times New Roman" w:hAnsi="Times New Roman" w:cs="Times New Roman"/>
          <w:i/>
          <w:iCs/>
          <w:sz w:val="24"/>
          <w:szCs w:val="24"/>
          <w:lang w:val="sv-SE"/>
        </w:rPr>
        <w:t xml:space="preserve"> och klockgentiana 2007-2011: </w:t>
      </w:r>
      <w:proofErr w:type="spellStart"/>
      <w:r w:rsidRPr="00B06077">
        <w:rPr>
          <w:rFonts w:ascii="Times New Roman" w:hAnsi="Times New Roman" w:cs="Times New Roman"/>
          <w:i/>
          <w:iCs/>
          <w:sz w:val="24"/>
          <w:szCs w:val="24"/>
          <w:lang w:val="sv-SE"/>
        </w:rPr>
        <w:t>Maculinea</w:t>
      </w:r>
      <w:proofErr w:type="spellEnd"/>
      <w:r w:rsidRPr="00B06077">
        <w:rPr>
          <w:rFonts w:ascii="Times New Roman" w:hAnsi="Times New Roman" w:cs="Times New Roman"/>
          <w:i/>
          <w:iCs/>
          <w:sz w:val="24"/>
          <w:szCs w:val="24"/>
          <w:lang w:val="sv-SE"/>
        </w:rPr>
        <w:t xml:space="preserve"> </w:t>
      </w:r>
      <w:proofErr w:type="spellStart"/>
      <w:r w:rsidRPr="00B06077">
        <w:rPr>
          <w:rFonts w:ascii="Times New Roman" w:hAnsi="Times New Roman" w:cs="Times New Roman"/>
          <w:i/>
          <w:iCs/>
          <w:sz w:val="24"/>
          <w:szCs w:val="24"/>
          <w:lang w:val="sv-SE"/>
        </w:rPr>
        <w:t>alcon</w:t>
      </w:r>
      <w:proofErr w:type="spellEnd"/>
      <w:r w:rsidRPr="00B06077">
        <w:rPr>
          <w:rFonts w:ascii="Times New Roman" w:hAnsi="Times New Roman" w:cs="Times New Roman"/>
          <w:i/>
          <w:iCs/>
          <w:sz w:val="24"/>
          <w:szCs w:val="24"/>
          <w:lang w:val="sv-SE"/>
        </w:rPr>
        <w:t xml:space="preserve"> och Gentiana </w:t>
      </w:r>
      <w:proofErr w:type="spellStart"/>
      <w:r w:rsidRPr="00B06077">
        <w:rPr>
          <w:rFonts w:ascii="Times New Roman" w:hAnsi="Times New Roman" w:cs="Times New Roman"/>
          <w:i/>
          <w:iCs/>
          <w:sz w:val="24"/>
          <w:szCs w:val="24"/>
          <w:lang w:val="sv-SE"/>
        </w:rPr>
        <w:t>pneumonanthe</w:t>
      </w:r>
      <w:proofErr w:type="spellEnd"/>
      <w:r w:rsidRPr="00B06077">
        <w:rPr>
          <w:rFonts w:ascii="Times New Roman" w:hAnsi="Times New Roman" w:cs="Times New Roman"/>
          <w:i/>
          <w:iCs/>
          <w:sz w:val="24"/>
          <w:szCs w:val="24"/>
          <w:lang w:val="sv-SE"/>
        </w:rPr>
        <w:t> : hotkategori: sårbara (</w:t>
      </w:r>
      <w:proofErr w:type="spellStart"/>
      <w:r w:rsidRPr="00B06077">
        <w:rPr>
          <w:rFonts w:ascii="Times New Roman" w:hAnsi="Times New Roman" w:cs="Times New Roman"/>
          <w:i/>
          <w:iCs/>
          <w:sz w:val="24"/>
          <w:szCs w:val="24"/>
          <w:lang w:val="sv-SE"/>
        </w:rPr>
        <w:t>vu</w:t>
      </w:r>
      <w:proofErr w:type="spellEnd"/>
      <w:r w:rsidRPr="00B06077">
        <w:rPr>
          <w:rFonts w:ascii="Times New Roman" w:hAnsi="Times New Roman" w:cs="Times New Roman"/>
          <w:i/>
          <w:iCs/>
          <w:sz w:val="24"/>
          <w:szCs w:val="24"/>
          <w:lang w:val="sv-SE"/>
        </w:rPr>
        <w:t>)</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Arbukle</w:t>
      </w:r>
      <w:proofErr w:type="spellEnd"/>
      <w:r w:rsidRPr="008C25C5">
        <w:rPr>
          <w:rFonts w:ascii="Times New Roman" w:hAnsi="Times New Roman" w:cs="Times New Roman"/>
          <w:sz w:val="24"/>
          <w:szCs w:val="24"/>
          <w:lang w:val="en-US"/>
        </w:rPr>
        <w:t xml:space="preserv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523272FA" w14:textId="77777777" w:rsidR="00576090"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Arnaldo</w:t>
      </w:r>
      <w:proofErr w:type="spellEnd"/>
      <w:r w:rsidRPr="008C25C5">
        <w:rPr>
          <w:rFonts w:ascii="Times New Roman" w:hAnsi="Times New Roman" w:cs="Times New Roman"/>
          <w:sz w:val="24"/>
          <w:szCs w:val="24"/>
          <w:lang w:val="en-US"/>
        </w:rPr>
        <w:t xml:space="preserve">, P.S., Gonzalez, D., Oliveira, I., </w:t>
      </w:r>
      <w:proofErr w:type="spellStart"/>
      <w:r w:rsidRPr="008C25C5">
        <w:rPr>
          <w:rFonts w:ascii="Times New Roman" w:hAnsi="Times New Roman" w:cs="Times New Roman"/>
          <w:sz w:val="24"/>
          <w:szCs w:val="24"/>
          <w:lang w:val="en-US"/>
        </w:rPr>
        <w:t>Langevelde</w:t>
      </w:r>
      <w:proofErr w:type="spellEnd"/>
      <w:r w:rsidRPr="008C25C5">
        <w:rPr>
          <w:rFonts w:ascii="Times New Roman" w:hAnsi="Times New Roman" w:cs="Times New Roman"/>
          <w:sz w:val="24"/>
          <w:szCs w:val="24"/>
          <w:lang w:val="en-US"/>
        </w:rPr>
        <w:t xml:space="preserve">, F. van &amp; </w:t>
      </w:r>
      <w:proofErr w:type="spellStart"/>
      <w:r w:rsidRPr="008C25C5">
        <w:rPr>
          <w:rFonts w:ascii="Times New Roman" w:hAnsi="Times New Roman" w:cs="Times New Roman"/>
          <w:sz w:val="24"/>
          <w:szCs w:val="24"/>
          <w:lang w:val="en-US"/>
        </w:rPr>
        <w:t>Wynhoff</w:t>
      </w:r>
      <w:proofErr w:type="spellEnd"/>
      <w:r w:rsidRPr="008C25C5">
        <w:rPr>
          <w:rFonts w:ascii="Times New Roman" w:hAnsi="Times New Roman" w:cs="Times New Roman"/>
          <w:sz w:val="24"/>
          <w:szCs w:val="24"/>
          <w:lang w:val="en-US"/>
        </w:rPr>
        <w:t xml:space="preserve">, I. (2014) Influence of host plant phenology and </w:t>
      </w:r>
      <w:proofErr w:type="spellStart"/>
      <w:r w:rsidRPr="008C25C5">
        <w:rPr>
          <w:rFonts w:ascii="Times New Roman" w:hAnsi="Times New Roman" w:cs="Times New Roman"/>
          <w:sz w:val="24"/>
          <w:szCs w:val="24"/>
          <w:lang w:val="en-US"/>
        </w:rPr>
        <w:t>oviposition</w:t>
      </w:r>
      <w:proofErr w:type="spellEnd"/>
      <w:r w:rsidRPr="008C25C5">
        <w:rPr>
          <w:rFonts w:ascii="Times New Roman" w:hAnsi="Times New Roman" w:cs="Times New Roman"/>
          <w:sz w:val="24"/>
          <w:szCs w:val="24"/>
          <w:lang w:val="en-US"/>
        </w:rPr>
        <w:t xml:space="preserve"> date on the </w:t>
      </w:r>
      <w:proofErr w:type="spellStart"/>
      <w:r w:rsidRPr="008C25C5">
        <w:rPr>
          <w:rFonts w:ascii="Times New Roman" w:hAnsi="Times New Roman" w:cs="Times New Roman"/>
          <w:sz w:val="24"/>
          <w:szCs w:val="24"/>
          <w:lang w:val="en-US"/>
        </w:rPr>
        <w:t>oviposition</w:t>
      </w:r>
      <w:proofErr w:type="spellEnd"/>
      <w:r w:rsidRPr="008C25C5">
        <w:rPr>
          <w:rFonts w:ascii="Times New Roman" w:hAnsi="Times New Roman" w:cs="Times New Roman"/>
          <w:sz w:val="24"/>
          <w:szCs w:val="24"/>
          <w:lang w:val="en-US"/>
        </w:rPr>
        <w:t xml:space="preserve"> pattern and offspring performance of the butterfly </w:t>
      </w:r>
      <w:proofErr w:type="spellStart"/>
      <w:r w:rsidRPr="00FA5982">
        <w:rPr>
          <w:rFonts w:ascii="Times New Roman" w:hAnsi="Times New Roman" w:cs="Times New Roman"/>
          <w:i/>
          <w:sz w:val="24"/>
          <w:szCs w:val="24"/>
          <w:lang w:val="en-US"/>
        </w:rPr>
        <w:t>Phengaris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Insect Conservation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18</w:t>
      </w:r>
      <w:r w:rsidRPr="008C25C5">
        <w:rPr>
          <w:rFonts w:ascii="Times New Roman" w:hAnsi="Times New Roman" w:cs="Times New Roman"/>
          <w:sz w:val="24"/>
          <w:szCs w:val="24"/>
          <w:lang w:val="en-US"/>
        </w:rPr>
        <w:t>, 1115–1122.</w:t>
      </w:r>
    </w:p>
    <w:p w14:paraId="2F17467F" w14:textId="77777777" w:rsidR="00DA47B2" w:rsidRPr="00320F57" w:rsidRDefault="00DA47B2" w:rsidP="00DA47B2">
      <w:pPr>
        <w:pStyle w:val="Litteraturfrteckning"/>
        <w:spacing w:line="480" w:lineRule="auto"/>
        <w:ind w:left="0" w:firstLine="0"/>
        <w:rPr>
          <w:rFonts w:ascii="Times New Roman" w:hAnsi="Times New Roman" w:cs="Times New Roman"/>
          <w:sz w:val="24"/>
          <w:szCs w:val="24"/>
          <w:lang w:val="en-US"/>
        </w:rPr>
      </w:pPr>
      <w:proofErr w:type="spellStart"/>
      <w:r w:rsidRPr="005C2EDA">
        <w:rPr>
          <w:rFonts w:ascii="Times New Roman" w:hAnsi="Times New Roman" w:cs="Times New Roman"/>
          <w:sz w:val="24"/>
          <w:szCs w:val="24"/>
          <w:lang w:val="en-US"/>
        </w:rPr>
        <w:t>Arvanitis</w:t>
      </w:r>
      <w:proofErr w:type="spellEnd"/>
      <w:r w:rsidRPr="005C2EDA">
        <w:rPr>
          <w:rFonts w:ascii="Times New Roman" w:hAnsi="Times New Roman" w:cs="Times New Roman"/>
          <w:sz w:val="24"/>
          <w:szCs w:val="24"/>
          <w:lang w:val="en-US"/>
        </w:rPr>
        <w:t xml:space="preserve">, L., </w:t>
      </w:r>
      <w:proofErr w:type="spellStart"/>
      <w:r w:rsidRPr="005C2EDA">
        <w:rPr>
          <w:rFonts w:ascii="Times New Roman" w:hAnsi="Times New Roman" w:cs="Times New Roman"/>
          <w:sz w:val="24"/>
          <w:szCs w:val="24"/>
          <w:lang w:val="en-US"/>
        </w:rPr>
        <w:t>Wiklund</w:t>
      </w:r>
      <w:proofErr w:type="spellEnd"/>
      <w:r w:rsidRPr="005C2EDA">
        <w:rPr>
          <w:rFonts w:ascii="Times New Roman" w:hAnsi="Times New Roman" w:cs="Times New Roman"/>
          <w:sz w:val="24"/>
          <w:szCs w:val="24"/>
          <w:lang w:val="en-US"/>
        </w:rPr>
        <w:t xml:space="preserve">, C. &amp; Ehrlén, J. (2007) Butterfly seed predation: effects of landscape characteristics, plant </w:t>
      </w:r>
      <w:proofErr w:type="spellStart"/>
      <w:r w:rsidRPr="005C2EDA">
        <w:rPr>
          <w:rFonts w:ascii="Times New Roman" w:hAnsi="Times New Roman" w:cs="Times New Roman"/>
          <w:sz w:val="24"/>
          <w:szCs w:val="24"/>
          <w:lang w:val="en-US"/>
        </w:rPr>
        <w:t>ploidy</w:t>
      </w:r>
      <w:proofErr w:type="spellEnd"/>
      <w:r w:rsidRPr="005C2EDA">
        <w:rPr>
          <w:rFonts w:ascii="Times New Roman" w:hAnsi="Times New Roman" w:cs="Times New Roman"/>
          <w:sz w:val="24"/>
          <w:szCs w:val="24"/>
          <w:lang w:val="en-US"/>
        </w:rPr>
        <w:t xml:space="preserve"> level and population structure. </w:t>
      </w:r>
      <w:proofErr w:type="spellStart"/>
      <w:r w:rsidRPr="00320F57">
        <w:rPr>
          <w:rFonts w:ascii="Times New Roman" w:hAnsi="Times New Roman" w:cs="Times New Roman"/>
          <w:i/>
          <w:iCs/>
          <w:sz w:val="24"/>
          <w:szCs w:val="24"/>
          <w:lang w:val="en-US"/>
        </w:rPr>
        <w:t>Oecologia</w:t>
      </w:r>
      <w:proofErr w:type="spellEnd"/>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4BA3E809" w14:textId="77777777" w:rsidR="0015118B" w:rsidRPr="002B3120" w:rsidRDefault="0015118B" w:rsidP="0015118B">
      <w:pPr>
        <w:pStyle w:val="Litteraturfrteckning"/>
        <w:spacing w:line="480" w:lineRule="auto"/>
        <w:ind w:left="0" w:firstLine="0"/>
        <w:rPr>
          <w:rFonts w:ascii="Times New Roman" w:hAnsi="Times New Roman" w:cs="Times New Roman"/>
          <w:sz w:val="24"/>
          <w:szCs w:val="24"/>
          <w:lang w:val="en-US"/>
        </w:rPr>
      </w:pPr>
      <w:proofErr w:type="spellStart"/>
      <w:r w:rsidRPr="002B3120">
        <w:rPr>
          <w:rFonts w:ascii="Times New Roman" w:hAnsi="Times New Roman" w:cs="Times New Roman"/>
          <w:sz w:val="24"/>
          <w:szCs w:val="24"/>
          <w:lang w:val="en-US"/>
        </w:rPr>
        <w:t>Audusseau</w:t>
      </w:r>
      <w:proofErr w:type="spellEnd"/>
      <w:r w:rsidRPr="002B3120">
        <w:rPr>
          <w:rFonts w:ascii="Times New Roman" w:hAnsi="Times New Roman" w:cs="Times New Roman"/>
          <w:sz w:val="24"/>
          <w:szCs w:val="24"/>
          <w:lang w:val="en-US"/>
        </w:rPr>
        <w:t xml:space="preserve">, H., Nylin, S. &amp; Janz, N. (2013) Implications of a temperature increase for host plant range: predictions for a butterfly. </w:t>
      </w:r>
      <w:r w:rsidRPr="002B3120">
        <w:rPr>
          <w:rFonts w:ascii="Times New Roman" w:hAnsi="Times New Roman" w:cs="Times New Roman"/>
          <w:i/>
          <w:iCs/>
          <w:sz w:val="24"/>
          <w:szCs w:val="24"/>
          <w:lang w:val="en-US"/>
        </w:rPr>
        <w:t>Ecology and Evolution</w:t>
      </w:r>
      <w:r w:rsidRPr="002B3120">
        <w:rPr>
          <w:rFonts w:ascii="Times New Roman" w:hAnsi="Times New Roman" w:cs="Times New Roman"/>
          <w:sz w:val="24"/>
          <w:szCs w:val="24"/>
          <w:lang w:val="en-US"/>
        </w:rPr>
        <w:t xml:space="preserve">, </w:t>
      </w:r>
      <w:r w:rsidRPr="002B3120">
        <w:rPr>
          <w:rFonts w:ascii="Times New Roman" w:hAnsi="Times New Roman" w:cs="Times New Roman"/>
          <w:b/>
          <w:bCs/>
          <w:sz w:val="24"/>
          <w:szCs w:val="24"/>
          <w:lang w:val="en-US"/>
        </w:rPr>
        <w:t>3</w:t>
      </w:r>
      <w:r w:rsidRPr="002B3120">
        <w:rPr>
          <w:rFonts w:ascii="Times New Roman" w:hAnsi="Times New Roman" w:cs="Times New Roman"/>
          <w:sz w:val="24"/>
          <w:szCs w:val="24"/>
          <w:lang w:val="en-US"/>
        </w:rPr>
        <w:t>, 3021–3029.</w:t>
      </w:r>
    </w:p>
    <w:p w14:paraId="7471B869" w14:textId="77777777" w:rsidR="00576090"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(1999)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selection mosaic and diversifying coevolution between crossbills and </w:t>
      </w:r>
      <w:proofErr w:type="spellStart"/>
      <w:r w:rsidRPr="008C25C5">
        <w:rPr>
          <w:rFonts w:ascii="Times New Roman" w:hAnsi="Times New Roman" w:cs="Times New Roman"/>
          <w:sz w:val="24"/>
          <w:szCs w:val="24"/>
          <w:lang w:val="en-US"/>
        </w:rPr>
        <w:t>Lodgepole</w:t>
      </w:r>
      <w:proofErr w:type="spellEnd"/>
      <w:r w:rsidRPr="008C25C5">
        <w:rPr>
          <w:rFonts w:ascii="Times New Roman" w:hAnsi="Times New Roman" w:cs="Times New Roman"/>
          <w:sz w:val="24"/>
          <w:szCs w:val="24"/>
          <w:lang w:val="en-US"/>
        </w:rPr>
        <w:t xml:space="preserve"> pine. </w:t>
      </w:r>
      <w:proofErr w:type="gramStart"/>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153</w:t>
      </w:r>
      <w:r w:rsidRPr="008C25C5">
        <w:rPr>
          <w:rFonts w:ascii="Times New Roman" w:hAnsi="Times New Roman" w:cs="Times New Roman"/>
          <w:sz w:val="24"/>
          <w:szCs w:val="24"/>
          <w:lang w:val="en-US"/>
        </w:rPr>
        <w:t>, S75–S91.</w:t>
      </w:r>
      <w:proofErr w:type="gramEnd"/>
    </w:p>
    <w:p w14:paraId="76F660C6" w14:textId="77777777" w:rsidR="0015118B" w:rsidRPr="0015118B" w:rsidRDefault="0015118B" w:rsidP="0015118B">
      <w:pPr>
        <w:pStyle w:val="Litteraturfrteckning"/>
        <w:spacing w:line="480" w:lineRule="auto"/>
        <w:ind w:left="0" w:firstLine="0"/>
        <w:rPr>
          <w:rFonts w:ascii="Times New Roman" w:hAnsi="Times New Roman" w:cs="Times New Roman"/>
          <w:sz w:val="24"/>
          <w:szCs w:val="24"/>
          <w:lang w:val="en-US"/>
        </w:rPr>
      </w:pPr>
      <w:r w:rsidRPr="002B3120">
        <w:rPr>
          <w:rFonts w:ascii="Times New Roman" w:hAnsi="Times New Roman" w:cs="Times New Roman"/>
          <w:sz w:val="24"/>
          <w:szCs w:val="24"/>
          <w:lang w:val="en-US"/>
        </w:rPr>
        <w:t xml:space="preserve">Berger, D., Walters, R. &amp; Gotthard, K. (2008) </w:t>
      </w:r>
      <w:proofErr w:type="gramStart"/>
      <w:r w:rsidRPr="002B3120">
        <w:rPr>
          <w:rFonts w:ascii="Times New Roman" w:hAnsi="Times New Roman" w:cs="Times New Roman"/>
          <w:sz w:val="24"/>
          <w:szCs w:val="24"/>
          <w:lang w:val="en-US"/>
        </w:rPr>
        <w:t>What</w:t>
      </w:r>
      <w:proofErr w:type="gramEnd"/>
      <w:r w:rsidRPr="002B3120">
        <w:rPr>
          <w:rFonts w:ascii="Times New Roman" w:hAnsi="Times New Roman" w:cs="Times New Roman"/>
          <w:sz w:val="24"/>
          <w:szCs w:val="24"/>
          <w:lang w:val="en-US"/>
        </w:rPr>
        <w:t xml:space="preserve"> limits insect fecundity? Body size- and temperature-dependent egg maturation and </w:t>
      </w:r>
      <w:proofErr w:type="spellStart"/>
      <w:r w:rsidRPr="002B3120">
        <w:rPr>
          <w:rFonts w:ascii="Times New Roman" w:hAnsi="Times New Roman" w:cs="Times New Roman"/>
          <w:sz w:val="24"/>
          <w:szCs w:val="24"/>
          <w:lang w:val="en-US"/>
        </w:rPr>
        <w:t>oviposition</w:t>
      </w:r>
      <w:proofErr w:type="spellEnd"/>
      <w:r w:rsidRPr="002B3120">
        <w:rPr>
          <w:rFonts w:ascii="Times New Roman" w:hAnsi="Times New Roman" w:cs="Times New Roman"/>
          <w:sz w:val="24"/>
          <w:szCs w:val="24"/>
          <w:lang w:val="en-US"/>
        </w:rPr>
        <w:t xml:space="preserve"> in a butterfly. </w:t>
      </w:r>
      <w:r w:rsidRPr="0015118B">
        <w:rPr>
          <w:rFonts w:ascii="Times New Roman" w:hAnsi="Times New Roman" w:cs="Times New Roman"/>
          <w:i/>
          <w:iCs/>
          <w:sz w:val="24"/>
          <w:szCs w:val="24"/>
          <w:lang w:val="en-US"/>
        </w:rPr>
        <w:t>Functional Ecology</w:t>
      </w:r>
      <w:r w:rsidRPr="0015118B">
        <w:rPr>
          <w:rFonts w:ascii="Times New Roman" w:hAnsi="Times New Roman" w:cs="Times New Roman"/>
          <w:sz w:val="24"/>
          <w:szCs w:val="24"/>
          <w:lang w:val="en-US"/>
        </w:rPr>
        <w:t xml:space="preserve">, </w:t>
      </w:r>
      <w:r w:rsidRPr="0015118B">
        <w:rPr>
          <w:rFonts w:ascii="Times New Roman" w:hAnsi="Times New Roman" w:cs="Times New Roman"/>
          <w:b/>
          <w:bCs/>
          <w:sz w:val="24"/>
          <w:szCs w:val="24"/>
          <w:lang w:val="en-US"/>
        </w:rPr>
        <w:t>22</w:t>
      </w:r>
      <w:r w:rsidRPr="0015118B">
        <w:rPr>
          <w:rFonts w:ascii="Times New Roman" w:hAnsi="Times New Roman" w:cs="Times New Roman"/>
          <w:sz w:val="24"/>
          <w:szCs w:val="24"/>
          <w:lang w:val="en-US"/>
        </w:rPr>
        <w:t>, 523–529.</w:t>
      </w:r>
    </w:p>
    <w:p w14:paraId="7899459C" w14:textId="77777777" w:rsidR="000278C0" w:rsidRPr="0015118B" w:rsidRDefault="000278C0" w:rsidP="000278C0">
      <w:pPr>
        <w:pStyle w:val="Litteraturfrteckning"/>
        <w:spacing w:line="480" w:lineRule="auto"/>
        <w:ind w:left="0" w:firstLine="0"/>
        <w:rPr>
          <w:rFonts w:ascii="Times New Roman" w:hAnsi="Times New Roman" w:cs="Times New Roman"/>
          <w:sz w:val="24"/>
          <w:lang w:val="en-US"/>
        </w:rPr>
      </w:pPr>
      <w:proofErr w:type="spellStart"/>
      <w:r w:rsidRPr="00D52C7F">
        <w:rPr>
          <w:rFonts w:ascii="Times New Roman" w:hAnsi="Times New Roman" w:cs="Times New Roman"/>
          <w:sz w:val="24"/>
          <w:lang w:val="en-US"/>
        </w:rPr>
        <w:t>Biere</w:t>
      </w:r>
      <w:proofErr w:type="spellEnd"/>
      <w:r w:rsidRPr="00D52C7F">
        <w:rPr>
          <w:rFonts w:ascii="Times New Roman" w:hAnsi="Times New Roman" w:cs="Times New Roman"/>
          <w:sz w:val="24"/>
          <w:lang w:val="en-US"/>
        </w:rPr>
        <w:t xml:space="preserve">, A. &amp; </w:t>
      </w:r>
      <w:proofErr w:type="spellStart"/>
      <w:r w:rsidRPr="00D52C7F">
        <w:rPr>
          <w:rFonts w:ascii="Times New Roman" w:hAnsi="Times New Roman" w:cs="Times New Roman"/>
          <w:sz w:val="24"/>
          <w:lang w:val="en-US"/>
        </w:rPr>
        <w:t>Antonovics</w:t>
      </w:r>
      <w:proofErr w:type="spellEnd"/>
      <w:r w:rsidRPr="00D52C7F">
        <w:rPr>
          <w:rFonts w:ascii="Times New Roman" w:hAnsi="Times New Roman" w:cs="Times New Roman"/>
          <w:sz w:val="24"/>
          <w:lang w:val="en-US"/>
        </w:rPr>
        <w:t xml:space="preserve">, J. (1996) Sex-specific costs of resistance to the fungal pathogen </w:t>
      </w:r>
      <w:proofErr w:type="spellStart"/>
      <w:r w:rsidRPr="00D52C7F">
        <w:rPr>
          <w:rFonts w:ascii="Times New Roman" w:hAnsi="Times New Roman" w:cs="Times New Roman"/>
          <w:sz w:val="24"/>
          <w:lang w:val="en-US"/>
        </w:rPr>
        <w:t>Ustilago</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violacea</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Microbotryum</w:t>
      </w:r>
      <w:proofErr w:type="spellEnd"/>
      <w:r w:rsidRPr="00D52C7F">
        <w:rPr>
          <w:rFonts w:ascii="Times New Roman" w:hAnsi="Times New Roman" w:cs="Times New Roman"/>
          <w:sz w:val="24"/>
          <w:lang w:val="en-US"/>
        </w:rPr>
        <w:t xml:space="preserve"> </w:t>
      </w:r>
      <w:proofErr w:type="spellStart"/>
      <w:r w:rsidRPr="00D52C7F">
        <w:rPr>
          <w:rFonts w:ascii="Times New Roman" w:hAnsi="Times New Roman" w:cs="Times New Roman"/>
          <w:sz w:val="24"/>
          <w:lang w:val="en-US"/>
        </w:rPr>
        <w:t>violaceum</w:t>
      </w:r>
      <w:proofErr w:type="spellEnd"/>
      <w:r w:rsidRPr="00D52C7F">
        <w:rPr>
          <w:rFonts w:ascii="Times New Roman" w:hAnsi="Times New Roman" w:cs="Times New Roman"/>
          <w:sz w:val="24"/>
          <w:lang w:val="en-US"/>
        </w:rPr>
        <w:t xml:space="preserve">) in </w:t>
      </w:r>
      <w:proofErr w:type="spellStart"/>
      <w:r w:rsidRPr="00D52C7F">
        <w:rPr>
          <w:rFonts w:ascii="Times New Roman" w:hAnsi="Times New Roman" w:cs="Times New Roman"/>
          <w:sz w:val="24"/>
          <w:lang w:val="en-US"/>
        </w:rPr>
        <w:t>Silene</w:t>
      </w:r>
      <w:proofErr w:type="spellEnd"/>
      <w:r w:rsidRPr="00D52C7F">
        <w:rPr>
          <w:rFonts w:ascii="Times New Roman" w:hAnsi="Times New Roman" w:cs="Times New Roman"/>
          <w:sz w:val="24"/>
          <w:lang w:val="en-US"/>
        </w:rPr>
        <w:t xml:space="preserve"> </w:t>
      </w:r>
      <w:proofErr w:type="gramStart"/>
      <w:r w:rsidRPr="00D52C7F">
        <w:rPr>
          <w:rFonts w:ascii="Times New Roman" w:hAnsi="Times New Roman" w:cs="Times New Roman"/>
          <w:sz w:val="24"/>
          <w:lang w:val="en-US"/>
        </w:rPr>
        <w:t>alba</w:t>
      </w:r>
      <w:proofErr w:type="gramEnd"/>
      <w:r w:rsidRPr="00D52C7F">
        <w:rPr>
          <w:rFonts w:ascii="Times New Roman" w:hAnsi="Times New Roman" w:cs="Times New Roman"/>
          <w:sz w:val="24"/>
          <w:lang w:val="en-US"/>
        </w:rPr>
        <w:t xml:space="preserve">. </w:t>
      </w:r>
      <w:r w:rsidRPr="0015118B">
        <w:rPr>
          <w:rFonts w:ascii="Times New Roman" w:hAnsi="Times New Roman" w:cs="Times New Roman"/>
          <w:i/>
          <w:iCs/>
          <w:sz w:val="24"/>
          <w:lang w:val="en-US"/>
        </w:rPr>
        <w:t>Evolution</w:t>
      </w:r>
      <w:r w:rsidRPr="0015118B">
        <w:rPr>
          <w:rFonts w:ascii="Times New Roman" w:hAnsi="Times New Roman" w:cs="Times New Roman"/>
          <w:sz w:val="24"/>
          <w:lang w:val="en-US"/>
        </w:rPr>
        <w:t xml:space="preserve">, </w:t>
      </w:r>
      <w:r w:rsidRPr="0015118B">
        <w:rPr>
          <w:rFonts w:ascii="Times New Roman" w:hAnsi="Times New Roman" w:cs="Times New Roman"/>
          <w:b/>
          <w:bCs/>
          <w:sz w:val="24"/>
          <w:lang w:val="en-US"/>
        </w:rPr>
        <w:t>50</w:t>
      </w:r>
      <w:r w:rsidRPr="0015118B">
        <w:rPr>
          <w:rFonts w:ascii="Times New Roman" w:hAnsi="Times New Roman" w:cs="Times New Roman"/>
          <w:sz w:val="24"/>
          <w:lang w:val="en-US"/>
        </w:rPr>
        <w:t>, 1098–1110.</w:t>
      </w:r>
    </w:p>
    <w:p w14:paraId="49BC7AF2"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Brandt, M. &amp; </w:t>
      </w:r>
      <w:proofErr w:type="spellStart"/>
      <w:r w:rsidRPr="008C25C5">
        <w:rPr>
          <w:rFonts w:ascii="Times New Roman" w:hAnsi="Times New Roman" w:cs="Times New Roman"/>
          <w:sz w:val="24"/>
          <w:szCs w:val="24"/>
          <w:lang w:val="en-US"/>
        </w:rPr>
        <w:t>Foitzik</w:t>
      </w:r>
      <w:proofErr w:type="spellEnd"/>
      <w:r w:rsidRPr="008C25C5">
        <w:rPr>
          <w:rFonts w:ascii="Times New Roman" w:hAnsi="Times New Roman" w:cs="Times New Roman"/>
          <w:sz w:val="24"/>
          <w:szCs w:val="24"/>
          <w:lang w:val="en-US"/>
        </w:rPr>
        <w:t xml:space="preserve">, S. (2004) Community context and specialization influence coevolution between a </w:t>
      </w:r>
      <w:proofErr w:type="spellStart"/>
      <w:r w:rsidRPr="008C25C5">
        <w:rPr>
          <w:rFonts w:ascii="Times New Roman" w:hAnsi="Times New Roman" w:cs="Times New Roman"/>
          <w:sz w:val="24"/>
          <w:szCs w:val="24"/>
          <w:lang w:val="en-US"/>
        </w:rPr>
        <w:t>slavemaking</w:t>
      </w:r>
      <w:proofErr w:type="spellEnd"/>
      <w:r w:rsidRPr="008C25C5">
        <w:rPr>
          <w:rFonts w:ascii="Times New Roman" w:hAnsi="Times New Roman" w:cs="Times New Roman"/>
          <w:sz w:val="24"/>
          <w:szCs w:val="24"/>
          <w:lang w:val="en-US"/>
        </w:rPr>
        <w:t xml:space="preserve"> ant and its hosts.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85</w:t>
      </w:r>
      <w:r w:rsidRPr="008C25C5">
        <w:rPr>
          <w:rFonts w:ascii="Times New Roman" w:hAnsi="Times New Roman" w:cs="Times New Roman"/>
          <w:sz w:val="24"/>
          <w:szCs w:val="24"/>
          <w:lang w:val="en-US"/>
        </w:rPr>
        <w:t>, 2997–3009.</w:t>
      </w:r>
    </w:p>
    <w:p w14:paraId="5EC577D8" w14:textId="184C9038" w:rsidR="00576090" w:rsidRPr="00045BAF"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w:t>
      </w:r>
      <w:proofErr w:type="spellStart"/>
      <w:r w:rsidRPr="008C25C5">
        <w:rPr>
          <w:rFonts w:ascii="Times New Roman" w:hAnsi="Times New Roman" w:cs="Times New Roman"/>
          <w:sz w:val="24"/>
          <w:szCs w:val="24"/>
          <w:lang w:val="en-US"/>
        </w:rPr>
        <w:t>Rudgers</w:t>
      </w:r>
      <w:proofErr w:type="spellEnd"/>
      <w:r w:rsidRPr="008C25C5">
        <w:rPr>
          <w:rFonts w:ascii="Times New Roman" w:hAnsi="Times New Roman" w:cs="Times New Roman"/>
          <w:sz w:val="24"/>
          <w:szCs w:val="24"/>
          <w:lang w:val="en-US"/>
        </w:rPr>
        <w:t xml:space="preserve">, J.A. (2014) </w:t>
      </w:r>
      <w:proofErr w:type="gramStart"/>
      <w:r w:rsidRPr="008C25C5">
        <w:rPr>
          <w:rFonts w:ascii="Times New Roman" w:hAnsi="Times New Roman" w:cs="Times New Roman"/>
          <w:sz w:val="24"/>
          <w:szCs w:val="24"/>
          <w:lang w:val="en-US"/>
        </w:rPr>
        <w:t>How</w:t>
      </w:r>
      <w:proofErr w:type="gramEnd"/>
      <w:r w:rsidRPr="008C25C5">
        <w:rPr>
          <w:rFonts w:ascii="Times New Roman" w:hAnsi="Times New Roman" w:cs="Times New Roman"/>
          <w:sz w:val="24"/>
          <w:szCs w:val="24"/>
          <w:lang w:val="en-US"/>
        </w:rPr>
        <w:t xml:space="preserve">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589382D1"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Czekes</w:t>
      </w:r>
      <w:proofErr w:type="spellEnd"/>
      <w:r w:rsidRPr="008C25C5">
        <w:rPr>
          <w:rFonts w:ascii="Times New Roman" w:hAnsi="Times New Roman" w:cs="Times New Roman"/>
          <w:sz w:val="24"/>
          <w:szCs w:val="24"/>
          <w:lang w:val="en-US"/>
        </w:rPr>
        <w:t xml:space="preserve">, Z., </w:t>
      </w:r>
      <w:proofErr w:type="spellStart"/>
      <w:r w:rsidRPr="008C25C5">
        <w:rPr>
          <w:rFonts w:ascii="Times New Roman" w:hAnsi="Times New Roman" w:cs="Times New Roman"/>
          <w:sz w:val="24"/>
          <w:szCs w:val="24"/>
          <w:lang w:val="en-US"/>
        </w:rPr>
        <w:t>Markó</w:t>
      </w:r>
      <w:proofErr w:type="spellEnd"/>
      <w:r w:rsidRPr="008C25C5">
        <w:rPr>
          <w:rFonts w:ascii="Times New Roman" w:hAnsi="Times New Roman" w:cs="Times New Roman"/>
          <w:sz w:val="24"/>
          <w:szCs w:val="24"/>
          <w:lang w:val="en-US"/>
        </w:rPr>
        <w:t xml:space="preserve">, B., Nash, D.R., </w:t>
      </w:r>
      <w:proofErr w:type="spellStart"/>
      <w:r w:rsidRPr="008C25C5">
        <w:rPr>
          <w:rFonts w:ascii="Times New Roman" w:hAnsi="Times New Roman" w:cs="Times New Roman"/>
          <w:sz w:val="24"/>
          <w:szCs w:val="24"/>
          <w:lang w:val="en-US"/>
        </w:rPr>
        <w:t>Ferencz</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Lázár</w:t>
      </w:r>
      <w:proofErr w:type="spellEnd"/>
      <w:r w:rsidRPr="008C25C5">
        <w:rPr>
          <w:rFonts w:ascii="Times New Roman" w:hAnsi="Times New Roman" w:cs="Times New Roman"/>
          <w:sz w:val="24"/>
          <w:szCs w:val="24"/>
          <w:lang w:val="en-US"/>
        </w:rPr>
        <w:t xml:space="preserve">, B. &amp; </w:t>
      </w:r>
      <w:proofErr w:type="spellStart"/>
      <w:r w:rsidRPr="008C25C5">
        <w:rPr>
          <w:rFonts w:ascii="Times New Roman" w:hAnsi="Times New Roman" w:cs="Times New Roman"/>
          <w:sz w:val="24"/>
          <w:szCs w:val="24"/>
          <w:lang w:val="en-US"/>
        </w:rPr>
        <w:t>Rákosy</w:t>
      </w:r>
      <w:proofErr w:type="spellEnd"/>
      <w:r w:rsidRPr="008C25C5">
        <w:rPr>
          <w:rFonts w:ascii="Times New Roman" w:hAnsi="Times New Roman" w:cs="Times New Roman"/>
          <w:sz w:val="24"/>
          <w:szCs w:val="24"/>
          <w:lang w:val="en-US"/>
        </w:rPr>
        <w:t xml:space="preserve">, L. (2014) Differences in </w:t>
      </w:r>
      <w:proofErr w:type="spellStart"/>
      <w:r w:rsidRPr="008C25C5">
        <w:rPr>
          <w:rFonts w:ascii="Times New Roman" w:hAnsi="Times New Roman" w:cs="Times New Roman"/>
          <w:sz w:val="24"/>
          <w:szCs w:val="24"/>
          <w:lang w:val="en-US"/>
        </w:rPr>
        <w:t>oviposition</w:t>
      </w:r>
      <w:proofErr w:type="spellEnd"/>
      <w:r w:rsidRPr="008C25C5">
        <w:rPr>
          <w:rFonts w:ascii="Times New Roman" w:hAnsi="Times New Roman" w:cs="Times New Roman"/>
          <w:sz w:val="24"/>
          <w:szCs w:val="24"/>
          <w:lang w:val="en-US"/>
        </w:rPr>
        <w:t xml:space="preserve"> strategies between two ecotypes of the endangered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under unique </w:t>
      </w:r>
      <w:proofErr w:type="spellStart"/>
      <w:r w:rsidRPr="008C25C5">
        <w:rPr>
          <w:rFonts w:ascii="Times New Roman" w:hAnsi="Times New Roman" w:cs="Times New Roman"/>
          <w:sz w:val="24"/>
          <w:szCs w:val="24"/>
          <w:lang w:val="en-US"/>
        </w:rPr>
        <w:t>syntopic</w:t>
      </w:r>
      <w:proofErr w:type="spellEnd"/>
      <w:r w:rsidRPr="008C25C5">
        <w:rPr>
          <w:rFonts w:ascii="Times New Roman" w:hAnsi="Times New Roman" w:cs="Times New Roman"/>
          <w:sz w:val="24"/>
          <w:szCs w:val="24"/>
          <w:lang w:val="en-US"/>
        </w:rPr>
        <w:t xml:space="preserve">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w:t>
      </w:r>
      <w:proofErr w:type="spellStart"/>
      <w:r w:rsidRPr="008C25C5">
        <w:rPr>
          <w:rFonts w:ascii="Times New Roman" w:hAnsi="Times New Roman" w:cs="Times New Roman"/>
          <w:sz w:val="24"/>
          <w:szCs w:val="24"/>
          <w:lang w:val="en-US"/>
        </w:rPr>
        <w:t>Dyck</w:t>
      </w:r>
      <w:proofErr w:type="spellEnd"/>
      <w:r w:rsidRPr="008C25C5">
        <w:rPr>
          <w:rFonts w:ascii="Times New Roman" w:hAnsi="Times New Roman" w:cs="Times New Roman"/>
          <w:sz w:val="24"/>
          <w:szCs w:val="24"/>
          <w:lang w:val="en-US"/>
        </w:rPr>
        <w:t xml:space="preserve">, H. &amp; </w:t>
      </w:r>
      <w:proofErr w:type="spellStart"/>
      <w:r w:rsidRPr="008C25C5">
        <w:rPr>
          <w:rFonts w:ascii="Times New Roman" w:hAnsi="Times New Roman" w:cs="Times New Roman"/>
          <w:sz w:val="24"/>
          <w:szCs w:val="24"/>
          <w:lang w:val="en-US"/>
        </w:rPr>
        <w:t>Regniers</w:t>
      </w:r>
      <w:proofErr w:type="spellEnd"/>
      <w:r w:rsidRPr="008C25C5">
        <w:rPr>
          <w:rFonts w:ascii="Times New Roman" w:hAnsi="Times New Roman" w:cs="Times New Roman"/>
          <w:sz w:val="24"/>
          <w:szCs w:val="24"/>
          <w:lang w:val="en-US"/>
        </w:rPr>
        <w:t xml:space="preserve">, S. (2010) Egg spreading in the ant-parasitic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from individual </w:t>
      </w:r>
      <w:proofErr w:type="spellStart"/>
      <w:r w:rsidRPr="008C25C5">
        <w:rPr>
          <w:rFonts w:ascii="Times New Roman" w:hAnsi="Times New Roman" w:cs="Times New Roman"/>
          <w:sz w:val="24"/>
          <w:szCs w:val="24"/>
          <w:lang w:val="en-US"/>
        </w:rPr>
        <w:t>behaviour</w:t>
      </w:r>
      <w:proofErr w:type="spellEnd"/>
      <w:r w:rsidRPr="008C25C5">
        <w:rPr>
          <w:rFonts w:ascii="Times New Roman" w:hAnsi="Times New Roman" w:cs="Times New Roman"/>
          <w:sz w:val="24"/>
          <w:szCs w:val="24"/>
          <w:lang w:val="en-US"/>
        </w:rPr>
        <w:t xml:space="preserve"> to egg distribution pattern.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(2015) Selection on flowering time in a life-cycle context. </w:t>
      </w:r>
      <w:proofErr w:type="spellStart"/>
      <w:r w:rsidRPr="008C25C5">
        <w:rPr>
          <w:rFonts w:ascii="Times New Roman" w:hAnsi="Times New Roman" w:cs="Times New Roman"/>
          <w:i/>
          <w:iCs/>
          <w:sz w:val="24"/>
          <w:szCs w:val="24"/>
          <w:lang w:val="en-US"/>
        </w:rPr>
        <w:t>Oikos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&amp; </w:t>
      </w:r>
      <w:proofErr w:type="spellStart"/>
      <w:r w:rsidRPr="008C25C5">
        <w:rPr>
          <w:rFonts w:ascii="Times New Roman" w:hAnsi="Times New Roman" w:cs="Times New Roman"/>
          <w:sz w:val="24"/>
          <w:szCs w:val="24"/>
          <w:lang w:val="en-US"/>
        </w:rPr>
        <w:t>Münzbergová</w:t>
      </w:r>
      <w:proofErr w:type="spellEnd"/>
      <w:r w:rsidRPr="008C25C5">
        <w:rPr>
          <w:rFonts w:ascii="Times New Roman" w:hAnsi="Times New Roman" w:cs="Times New Roman"/>
          <w:sz w:val="24"/>
          <w:szCs w:val="24"/>
          <w:lang w:val="en-US"/>
        </w:rPr>
        <w:t xml:space="preserve">, Z. (2009) Timing of flowering: opposed selection on different fitness components and trait </w:t>
      </w:r>
      <w:proofErr w:type="spellStart"/>
      <w:r w:rsidRPr="008C25C5">
        <w:rPr>
          <w:rFonts w:ascii="Times New Roman" w:hAnsi="Times New Roman" w:cs="Times New Roman"/>
          <w:sz w:val="24"/>
          <w:szCs w:val="24"/>
          <w:lang w:val="en-US"/>
        </w:rPr>
        <w:t>covariation</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Litteraturfrteckning"/>
        <w:spacing w:line="480" w:lineRule="auto"/>
        <w:ind w:left="0" w:firstLine="0"/>
        <w:rPr>
          <w:rFonts w:ascii="Times New Roman" w:hAnsi="Times New Roman" w:cs="Times New Roman"/>
          <w:sz w:val="24"/>
          <w:szCs w:val="24"/>
          <w:lang w:val="en-US"/>
        </w:rPr>
      </w:pPr>
      <w:proofErr w:type="spellStart"/>
      <w:r w:rsidRPr="00EC7906">
        <w:rPr>
          <w:rFonts w:ascii="Times New Roman" w:hAnsi="Times New Roman" w:cs="Times New Roman"/>
          <w:sz w:val="24"/>
          <w:szCs w:val="24"/>
          <w:lang w:val="en-US"/>
        </w:rPr>
        <w:t>Elzinga</w:t>
      </w:r>
      <w:proofErr w:type="spellEnd"/>
      <w:r w:rsidRPr="00EC7906">
        <w:rPr>
          <w:rFonts w:ascii="Times New Roman" w:hAnsi="Times New Roman" w:cs="Times New Roman"/>
          <w:sz w:val="24"/>
          <w:szCs w:val="24"/>
          <w:lang w:val="en-US"/>
        </w:rPr>
        <w:t xml:space="preserve">, J.A., </w:t>
      </w:r>
      <w:proofErr w:type="spellStart"/>
      <w:r w:rsidRPr="00EC7906">
        <w:rPr>
          <w:rFonts w:ascii="Times New Roman" w:hAnsi="Times New Roman" w:cs="Times New Roman"/>
          <w:sz w:val="24"/>
          <w:szCs w:val="24"/>
          <w:lang w:val="en-US"/>
        </w:rPr>
        <w:t>Atlan</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Biere</w:t>
      </w:r>
      <w:proofErr w:type="spellEnd"/>
      <w:r w:rsidRPr="00EC7906">
        <w:rPr>
          <w:rFonts w:ascii="Times New Roman" w:hAnsi="Times New Roman" w:cs="Times New Roman"/>
          <w:sz w:val="24"/>
          <w:szCs w:val="24"/>
          <w:lang w:val="en-US"/>
        </w:rPr>
        <w:t xml:space="preserve">, A., </w:t>
      </w:r>
      <w:proofErr w:type="spellStart"/>
      <w:r w:rsidRPr="00EC7906">
        <w:rPr>
          <w:rFonts w:ascii="Times New Roman" w:hAnsi="Times New Roman" w:cs="Times New Roman"/>
          <w:sz w:val="24"/>
          <w:szCs w:val="24"/>
          <w:lang w:val="en-US"/>
        </w:rPr>
        <w:t>Gigord</w:t>
      </w:r>
      <w:proofErr w:type="spellEnd"/>
      <w:r w:rsidRPr="00EC7906">
        <w:rPr>
          <w:rFonts w:ascii="Times New Roman" w:hAnsi="Times New Roman" w:cs="Times New Roman"/>
          <w:sz w:val="24"/>
          <w:szCs w:val="24"/>
          <w:lang w:val="en-US"/>
        </w:rPr>
        <w:t xml:space="preserve">, L., Weis, </w:t>
      </w:r>
      <w:proofErr w:type="gramStart"/>
      <w:r w:rsidRPr="00EC7906">
        <w:rPr>
          <w:rFonts w:ascii="Times New Roman" w:hAnsi="Times New Roman" w:cs="Times New Roman"/>
          <w:sz w:val="24"/>
          <w:szCs w:val="24"/>
          <w:lang w:val="en-US"/>
        </w:rPr>
        <w:t>A.E</w:t>
      </w:r>
      <w:proofErr w:type="gramEnd"/>
      <w:r w:rsidRPr="00EC7906">
        <w:rPr>
          <w:rFonts w:ascii="Times New Roman" w:hAnsi="Times New Roman" w:cs="Times New Roman"/>
          <w:sz w:val="24"/>
          <w:szCs w:val="24"/>
          <w:lang w:val="en-US"/>
        </w:rPr>
        <w:t xml:space="preserve">. &amp; </w:t>
      </w:r>
      <w:proofErr w:type="spellStart"/>
      <w:r w:rsidRPr="00EC7906">
        <w:rPr>
          <w:rFonts w:ascii="Times New Roman" w:hAnsi="Times New Roman" w:cs="Times New Roman"/>
          <w:sz w:val="24"/>
          <w:szCs w:val="24"/>
          <w:lang w:val="en-US"/>
        </w:rPr>
        <w:t>Bernasconi</w:t>
      </w:r>
      <w:proofErr w:type="spellEnd"/>
      <w:r w:rsidRPr="00EC7906">
        <w:rPr>
          <w:rFonts w:ascii="Times New Roman" w:hAnsi="Times New Roman" w:cs="Times New Roman"/>
          <w:sz w:val="24"/>
          <w:szCs w:val="24"/>
          <w:lang w:val="en-US"/>
        </w:rPr>
        <w:t xml:space="preserve">,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46CC2D00" w14:textId="77777777" w:rsidR="00B873E7" w:rsidRPr="00320F57" w:rsidRDefault="00B873E7" w:rsidP="00B873E7">
      <w:pPr>
        <w:pStyle w:val="Litteraturfrteckning"/>
        <w:spacing w:line="480" w:lineRule="auto"/>
        <w:ind w:left="0" w:firstLine="0"/>
        <w:rPr>
          <w:rFonts w:ascii="Times New Roman" w:hAnsi="Times New Roman" w:cs="Times New Roman"/>
          <w:sz w:val="24"/>
          <w:lang w:val="en-US"/>
        </w:rPr>
      </w:pPr>
      <w:proofErr w:type="gramStart"/>
      <w:r w:rsidRPr="00CA6FD9">
        <w:rPr>
          <w:rFonts w:ascii="Times New Roman" w:hAnsi="Times New Roman" w:cs="Times New Roman"/>
          <w:sz w:val="24"/>
          <w:lang w:val="en-US"/>
        </w:rPr>
        <w:t xml:space="preserve">Franks, S.J., </w:t>
      </w:r>
      <w:proofErr w:type="spellStart"/>
      <w:r w:rsidRPr="00CA6FD9">
        <w:rPr>
          <w:rFonts w:ascii="Times New Roman" w:hAnsi="Times New Roman" w:cs="Times New Roman"/>
          <w:sz w:val="24"/>
          <w:lang w:val="en-US"/>
        </w:rPr>
        <w:t>Sim</w:t>
      </w:r>
      <w:proofErr w:type="spellEnd"/>
      <w:r w:rsidRPr="00CA6FD9">
        <w:rPr>
          <w:rFonts w:ascii="Times New Roman" w:hAnsi="Times New Roman" w:cs="Times New Roman"/>
          <w:sz w:val="24"/>
          <w:lang w:val="en-US"/>
        </w:rPr>
        <w:t>, S. &amp; Weis, A.E. (2007) Rapid evolution of flowering time by an annual plant in response to a climate fluctuation.</w:t>
      </w:r>
      <w:proofErr w:type="gramEnd"/>
      <w:r w:rsidRPr="00CA6FD9">
        <w:rPr>
          <w:rFonts w:ascii="Times New Roman" w:hAnsi="Times New Roman" w:cs="Times New Roman"/>
          <w:sz w:val="24"/>
          <w:lang w:val="en-US"/>
        </w:rPr>
        <w:t xml:space="preserve"> </w:t>
      </w:r>
      <w:proofErr w:type="gramStart"/>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roofErr w:type="gramEnd"/>
    </w:p>
    <w:p w14:paraId="1FF0B2A6"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lastRenderedPageBreak/>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roofErr w:type="gramEnd"/>
    </w:p>
    <w:p w14:paraId="700244D2"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consequences of direct versus indirect species interactions to selection on traits: pollination and nectar robbing in </w:t>
      </w:r>
      <w:proofErr w:type="spellStart"/>
      <w:r w:rsidRPr="00FA5982">
        <w:rPr>
          <w:rFonts w:ascii="Times New Roman" w:hAnsi="Times New Roman" w:cs="Times New Roman"/>
          <w:i/>
          <w:sz w:val="24"/>
          <w:szCs w:val="24"/>
          <w:lang w:val="en-US"/>
        </w:rPr>
        <w:t>Ipomopsis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aggregata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Ison</w:t>
      </w:r>
      <w:proofErr w:type="spellEnd"/>
      <w:r w:rsidRPr="008C25C5">
        <w:rPr>
          <w:rFonts w:ascii="Times New Roman" w:hAnsi="Times New Roman" w:cs="Times New Roman"/>
          <w:sz w:val="24"/>
          <w:szCs w:val="24"/>
          <w:lang w:val="en-US"/>
        </w:rPr>
        <w:t xml:space="preserve">, J.L. &amp; </w:t>
      </w:r>
      <w:proofErr w:type="spellStart"/>
      <w:r w:rsidRPr="008C25C5">
        <w:rPr>
          <w:rFonts w:ascii="Times New Roman" w:hAnsi="Times New Roman" w:cs="Times New Roman"/>
          <w:sz w:val="24"/>
          <w:szCs w:val="24"/>
          <w:lang w:val="en-US"/>
        </w:rPr>
        <w:t>Wagenius</w:t>
      </w:r>
      <w:proofErr w:type="spellEnd"/>
      <w:r w:rsidRPr="008C25C5">
        <w:rPr>
          <w:rFonts w:ascii="Times New Roman" w:hAnsi="Times New Roman" w:cs="Times New Roman"/>
          <w:sz w:val="24"/>
          <w:szCs w:val="24"/>
          <w:lang w:val="en-US"/>
        </w:rPr>
        <w:t xml:space="preserve">, S. (2014) </w:t>
      </w:r>
      <w:proofErr w:type="gramStart"/>
      <w:r w:rsidRPr="008C25C5">
        <w:rPr>
          <w:rFonts w:ascii="Times New Roman" w:hAnsi="Times New Roman" w:cs="Times New Roman"/>
          <w:sz w:val="24"/>
          <w:szCs w:val="24"/>
          <w:lang w:val="en-US"/>
        </w:rPr>
        <w:t>Both</w:t>
      </w:r>
      <w:proofErr w:type="gramEnd"/>
      <w:r w:rsidRPr="008C25C5">
        <w:rPr>
          <w:rFonts w:ascii="Times New Roman" w:hAnsi="Times New Roman" w:cs="Times New Roman"/>
          <w:sz w:val="24"/>
          <w:szCs w:val="24"/>
          <w:lang w:val="en-US"/>
        </w:rPr>
        <w:t xml:space="preserve"> flowering time and distance to conspecific plants affect reproduction in </w:t>
      </w:r>
      <w:r w:rsidRPr="00FA5982">
        <w:rPr>
          <w:rFonts w:ascii="Times New Roman" w:hAnsi="Times New Roman" w:cs="Times New Roman"/>
          <w:i/>
          <w:sz w:val="24"/>
          <w:szCs w:val="24"/>
          <w:lang w:val="en-US"/>
        </w:rPr>
        <w:t xml:space="preserve">Echinacea </w:t>
      </w:r>
      <w:proofErr w:type="spellStart"/>
      <w:r w:rsidRPr="00FA5982">
        <w:rPr>
          <w:rFonts w:ascii="Times New Roman" w:hAnsi="Times New Roman" w:cs="Times New Roman"/>
          <w:i/>
          <w:sz w:val="24"/>
          <w:szCs w:val="24"/>
          <w:lang w:val="en-US"/>
        </w:rPr>
        <w:t>angustifolia</w:t>
      </w:r>
      <w:proofErr w:type="spellEnd"/>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D4698A0"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Ehrlén,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Kolb, A., Ehrlén, J. &amp; Eriksson, O. (2007) Ecological and evolutionary consequences of spatial and temporal variation in pre-dispersal seed predation.</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8C41F4C" w14:textId="1051521E"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Küer</w:t>
      </w:r>
      <w:proofErr w:type="spellEnd"/>
      <w:r w:rsidRPr="008C25C5">
        <w:rPr>
          <w:rFonts w:ascii="Times New Roman" w:hAnsi="Times New Roman" w:cs="Times New Roman"/>
          <w:sz w:val="24"/>
          <w:szCs w:val="24"/>
          <w:lang w:val="en-US"/>
        </w:rPr>
        <w:t xml:space="preserve">, A. &amp; </w:t>
      </w:r>
      <w:proofErr w:type="spellStart"/>
      <w:r w:rsidRPr="008C25C5">
        <w:rPr>
          <w:rFonts w:ascii="Times New Roman" w:hAnsi="Times New Roman" w:cs="Times New Roman"/>
          <w:sz w:val="24"/>
          <w:szCs w:val="24"/>
          <w:lang w:val="en-US"/>
        </w:rPr>
        <w:t>Fartmann</w:t>
      </w:r>
      <w:proofErr w:type="spellEnd"/>
      <w:r w:rsidRPr="008C25C5">
        <w:rPr>
          <w:rFonts w:ascii="Times New Roman" w:hAnsi="Times New Roman" w:cs="Times New Roman"/>
          <w:sz w:val="24"/>
          <w:szCs w:val="24"/>
          <w:lang w:val="en-US"/>
        </w:rPr>
        <w:t xml:space="preserve">, T. (2005) </w:t>
      </w:r>
      <w:proofErr w:type="gramStart"/>
      <w:r w:rsidRPr="008C25C5">
        <w:rPr>
          <w:rFonts w:ascii="Times New Roman" w:hAnsi="Times New Roman" w:cs="Times New Roman"/>
          <w:sz w:val="24"/>
          <w:szCs w:val="24"/>
          <w:lang w:val="en-US"/>
        </w:rPr>
        <w:t>Prominent</w:t>
      </w:r>
      <w:proofErr w:type="gramEnd"/>
      <w:r w:rsidRPr="008C25C5">
        <w:rPr>
          <w:rFonts w:ascii="Times New Roman" w:hAnsi="Times New Roman" w:cs="Times New Roman"/>
          <w:sz w:val="24"/>
          <w:szCs w:val="24"/>
          <w:lang w:val="en-US"/>
        </w:rPr>
        <w:t xml:space="preserve"> shoots are preferred: microhabitat preferences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w:t>
      </w:r>
      <w:r w:rsidR="00FA5982">
        <w:rPr>
          <w:rFonts w:ascii="Times New Roman" w:hAnsi="Times New Roman" w:cs="Times New Roman"/>
          <w:sz w:val="24"/>
          <w:szCs w:val="24"/>
          <w:lang w:val="en-US"/>
        </w:rPr>
        <w:t>ü</w:t>
      </w:r>
      <w:r w:rsidRPr="008C25C5">
        <w:rPr>
          <w:rFonts w:ascii="Times New Roman" w:hAnsi="Times New Roman" w:cs="Times New Roman"/>
          <w:sz w:val="24"/>
          <w:szCs w:val="24"/>
          <w:lang w:val="en-US"/>
        </w:rPr>
        <w:t>ller</w:t>
      </w:r>
      <w:proofErr w:type="spellEnd"/>
      <w:r w:rsidRPr="008C25C5">
        <w:rPr>
          <w:rFonts w:ascii="Times New Roman" w:hAnsi="Times New Roman" w:cs="Times New Roman"/>
          <w:sz w:val="24"/>
          <w:szCs w:val="24"/>
          <w:lang w:val="en-US"/>
        </w:rPr>
        <w:t>, 1775) in Northern Germany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Nota Lepidoptera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27</w:t>
      </w:r>
      <w:r w:rsidRPr="008C25C5">
        <w:rPr>
          <w:rFonts w:ascii="Times New Roman" w:hAnsi="Times New Roman" w:cs="Times New Roman"/>
          <w:sz w:val="24"/>
          <w:szCs w:val="24"/>
          <w:lang w:val="en-US"/>
        </w:rPr>
        <w:t>, 309–319.</w:t>
      </w:r>
    </w:p>
    <w:p w14:paraId="36F17596"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Lande</w:t>
      </w:r>
      <w:proofErr w:type="spellEnd"/>
      <w:r w:rsidRPr="008C25C5">
        <w:rPr>
          <w:rFonts w:ascii="Times New Roman" w:hAnsi="Times New Roman" w:cs="Times New Roman"/>
          <w:sz w:val="24"/>
          <w:szCs w:val="24"/>
          <w:lang w:val="en-US"/>
        </w:rPr>
        <w:t xml:space="preserve">, R. &amp; Arnold, S.J. (1983)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measurement of selection on correlated characters. </w:t>
      </w:r>
      <w:proofErr w:type="gramStart"/>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roofErr w:type="gramEnd"/>
    </w:p>
    <w:p w14:paraId="6838C033"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Leimu</w:t>
      </w:r>
      <w:proofErr w:type="spellEnd"/>
      <w:r w:rsidRPr="008C25C5">
        <w:rPr>
          <w:rFonts w:ascii="Times New Roman" w:hAnsi="Times New Roman" w:cs="Times New Roman"/>
          <w:sz w:val="24"/>
          <w:szCs w:val="24"/>
          <w:lang w:val="en-US"/>
        </w:rPr>
        <w:t xml:space="preserve">, R., </w:t>
      </w:r>
      <w:proofErr w:type="spellStart"/>
      <w:r w:rsidRPr="008C25C5">
        <w:rPr>
          <w:rFonts w:ascii="Times New Roman" w:hAnsi="Times New Roman" w:cs="Times New Roman"/>
          <w:sz w:val="24"/>
          <w:szCs w:val="24"/>
          <w:lang w:val="en-US"/>
        </w:rPr>
        <w:t>Syrjänen</w:t>
      </w:r>
      <w:proofErr w:type="spellEnd"/>
      <w:r w:rsidRPr="008C25C5">
        <w:rPr>
          <w:rFonts w:ascii="Times New Roman" w:hAnsi="Times New Roman" w:cs="Times New Roman"/>
          <w:sz w:val="24"/>
          <w:szCs w:val="24"/>
          <w:lang w:val="en-US"/>
        </w:rPr>
        <w:t xml:space="preserve">, K., Ehrlén, J. &amp; </w:t>
      </w:r>
      <w:proofErr w:type="spellStart"/>
      <w:r w:rsidRPr="008C25C5">
        <w:rPr>
          <w:rFonts w:ascii="Times New Roman" w:hAnsi="Times New Roman" w:cs="Times New Roman"/>
          <w:sz w:val="24"/>
          <w:szCs w:val="24"/>
          <w:lang w:val="en-US"/>
        </w:rPr>
        <w:t>Lehtilä</w:t>
      </w:r>
      <w:proofErr w:type="spellEnd"/>
      <w:r w:rsidRPr="008C25C5">
        <w:rPr>
          <w:rFonts w:ascii="Times New Roman" w:hAnsi="Times New Roman" w:cs="Times New Roman"/>
          <w:sz w:val="24"/>
          <w:szCs w:val="24"/>
          <w:lang w:val="en-US"/>
        </w:rPr>
        <w:t xml:space="preserve">, K. (2002) Pre-dispersal seed predation in </w:t>
      </w:r>
      <w:proofErr w:type="spellStart"/>
      <w:r w:rsidRPr="00FA5982">
        <w:rPr>
          <w:rFonts w:ascii="Times New Roman" w:hAnsi="Times New Roman" w:cs="Times New Roman"/>
          <w:i/>
          <w:sz w:val="24"/>
          <w:szCs w:val="24"/>
          <w:lang w:val="en-US"/>
        </w:rPr>
        <w:t>Primula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veris</w:t>
      </w:r>
      <w:proofErr w:type="spellEnd"/>
      <w:r w:rsidRPr="008C25C5">
        <w:rPr>
          <w:rFonts w:ascii="Times New Roman" w:hAnsi="Times New Roman" w:cs="Times New Roman"/>
          <w:sz w:val="24"/>
          <w:szCs w:val="24"/>
          <w:lang w:val="en-US"/>
        </w:rPr>
        <w:t xml:space="preserve">: among-population variation in damage intensity and selection on flower number.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133</w:t>
      </w:r>
      <w:r w:rsidRPr="008C25C5">
        <w:rPr>
          <w:rFonts w:ascii="Times New Roman" w:hAnsi="Times New Roman" w:cs="Times New Roman"/>
          <w:sz w:val="24"/>
          <w:szCs w:val="24"/>
          <w:lang w:val="en-US"/>
        </w:rPr>
        <w:t>, 510–516.</w:t>
      </w:r>
    </w:p>
    <w:p w14:paraId="64325405" w14:textId="77777777" w:rsidR="00576090"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Mouquet</w:t>
      </w:r>
      <w:proofErr w:type="spellEnd"/>
      <w:r w:rsidRPr="008C25C5">
        <w:rPr>
          <w:rFonts w:ascii="Times New Roman" w:hAnsi="Times New Roman" w:cs="Times New Roman"/>
          <w:sz w:val="24"/>
          <w:szCs w:val="24"/>
          <w:lang w:val="en-US"/>
        </w:rPr>
        <w:t xml:space="preserve">, N., </w:t>
      </w:r>
      <w:proofErr w:type="spellStart"/>
      <w:r w:rsidRPr="008C25C5">
        <w:rPr>
          <w:rFonts w:ascii="Times New Roman" w:hAnsi="Times New Roman" w:cs="Times New Roman"/>
          <w:sz w:val="24"/>
          <w:szCs w:val="24"/>
          <w:lang w:val="en-US"/>
        </w:rPr>
        <w:t>Belrose</w:t>
      </w:r>
      <w:proofErr w:type="spellEnd"/>
      <w:r w:rsidRPr="008C25C5">
        <w:rPr>
          <w:rFonts w:ascii="Times New Roman" w:hAnsi="Times New Roman" w:cs="Times New Roman"/>
          <w:sz w:val="24"/>
          <w:szCs w:val="24"/>
          <w:lang w:val="en-US"/>
        </w:rPr>
        <w:t xml:space="preserve">, V., Thomas, J.A.,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&amp; Clarke, R.T. (2005) Conserving community modules: a case study of the endangered </w:t>
      </w:r>
      <w:proofErr w:type="spellStart"/>
      <w:r w:rsidRPr="008C25C5">
        <w:rPr>
          <w:rFonts w:ascii="Times New Roman" w:hAnsi="Times New Roman" w:cs="Times New Roman"/>
          <w:sz w:val="24"/>
          <w:szCs w:val="24"/>
          <w:lang w:val="en-US"/>
        </w:rPr>
        <w:t>lycaenid</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roofErr w:type="gramEnd"/>
    </w:p>
    <w:p w14:paraId="122F68ED" w14:textId="6A7037D0" w:rsidR="006B2ECB" w:rsidRPr="00320F57" w:rsidRDefault="006B2ECB" w:rsidP="006B2ECB">
      <w:pPr>
        <w:pStyle w:val="Litteraturfrteckning"/>
        <w:spacing w:line="480" w:lineRule="auto"/>
        <w:ind w:left="0" w:firstLine="0"/>
        <w:rPr>
          <w:rFonts w:ascii="Times New Roman" w:hAnsi="Times New Roman" w:cs="Times New Roman"/>
          <w:sz w:val="24"/>
          <w:szCs w:val="24"/>
          <w:lang w:val="en-US"/>
        </w:rPr>
      </w:pPr>
      <w:proofErr w:type="spellStart"/>
      <w:r w:rsidRPr="001E275F">
        <w:rPr>
          <w:rFonts w:ascii="Times New Roman" w:hAnsi="Times New Roman" w:cs="Times New Roman"/>
          <w:sz w:val="24"/>
          <w:szCs w:val="24"/>
          <w:lang w:val="en-US"/>
        </w:rPr>
        <w:lastRenderedPageBreak/>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w:t>
      </w:r>
      <w:proofErr w:type="spellEnd"/>
      <w:r w:rsidRPr="001E275F">
        <w:rPr>
          <w:rFonts w:ascii="Times New Roman" w:hAnsi="Times New Roman" w:cs="Times New Roman"/>
          <w:sz w:val="24"/>
          <w:szCs w:val="24"/>
          <w:lang w:val="en-US"/>
        </w:rPr>
        <w:t xml:space="preserve">-Rosas, M.A., </w:t>
      </w:r>
      <w:proofErr w:type="spellStart"/>
      <w:r w:rsidRPr="001E275F">
        <w:rPr>
          <w:rFonts w:ascii="Times New Roman" w:hAnsi="Times New Roman" w:cs="Times New Roman"/>
          <w:sz w:val="24"/>
          <w:szCs w:val="24"/>
          <w:lang w:val="en-US"/>
        </w:rPr>
        <w:t>Ollerton</w:t>
      </w:r>
      <w:proofErr w:type="spellEnd"/>
      <w:r w:rsidRPr="001E275F">
        <w:rPr>
          <w:rFonts w:ascii="Times New Roman" w:hAnsi="Times New Roman" w:cs="Times New Roman"/>
          <w:sz w:val="24"/>
          <w:szCs w:val="24"/>
          <w:lang w:val="en-US"/>
        </w:rPr>
        <w:t>, J. &amp; Parra-</w:t>
      </w:r>
      <w:proofErr w:type="spellStart"/>
      <w:r w:rsidRPr="001E275F">
        <w:rPr>
          <w:rFonts w:ascii="Times New Roman" w:hAnsi="Times New Roman" w:cs="Times New Roman"/>
          <w:sz w:val="24"/>
          <w:szCs w:val="24"/>
          <w:lang w:val="en-US"/>
        </w:rPr>
        <w:t>Tabla</w:t>
      </w:r>
      <w:proofErr w:type="spellEnd"/>
      <w:r w:rsidRPr="001E275F">
        <w:rPr>
          <w:rFonts w:ascii="Times New Roman" w:hAnsi="Times New Roman" w:cs="Times New Roman"/>
          <w:sz w:val="24"/>
          <w:szCs w:val="24"/>
          <w:lang w:val="en-US"/>
        </w:rPr>
        <w:t>,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w:t>
      </w:r>
      <w:proofErr w:type="gramStart"/>
      <w:r w:rsidRPr="001E275F">
        <w:rPr>
          <w:rFonts w:ascii="Times New Roman" w:hAnsi="Times New Roman" w:cs="Times New Roman"/>
          <w:sz w:val="24"/>
          <w:szCs w:val="24"/>
          <w:lang w:val="en-US"/>
        </w:rPr>
        <w:t>Phenotypic</w:t>
      </w:r>
      <w:proofErr w:type="gramEnd"/>
      <w:r w:rsidRPr="001E275F">
        <w:rPr>
          <w:rFonts w:ascii="Times New Roman" w:hAnsi="Times New Roman" w:cs="Times New Roman"/>
          <w:sz w:val="24"/>
          <w:szCs w:val="24"/>
          <w:lang w:val="en-US"/>
        </w:rPr>
        <w:t xml:space="preserve"> selection on flowering phenology and size in two </w:t>
      </w:r>
      <w:proofErr w:type="spellStart"/>
      <w:r w:rsidRPr="001E275F">
        <w:rPr>
          <w:rFonts w:ascii="Times New Roman" w:hAnsi="Times New Roman" w:cs="Times New Roman"/>
          <w:sz w:val="24"/>
          <w:szCs w:val="24"/>
          <w:lang w:val="en-US"/>
        </w:rPr>
        <w:t>dioecious</w:t>
      </w:r>
      <w:proofErr w:type="spellEnd"/>
      <w:r w:rsidRPr="001E275F">
        <w:rPr>
          <w:rFonts w:ascii="Times New Roman" w:hAnsi="Times New Roman" w:cs="Times New Roman"/>
          <w:sz w:val="24"/>
          <w:szCs w:val="24"/>
          <w:lang w:val="en-US"/>
        </w:rPr>
        <w:t xml:space="preserve">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Munguía</w:t>
      </w:r>
      <w:proofErr w:type="spellEnd"/>
      <w:r w:rsidRPr="008C25C5">
        <w:rPr>
          <w:rFonts w:ascii="Times New Roman" w:hAnsi="Times New Roman" w:cs="Times New Roman"/>
          <w:sz w:val="24"/>
          <w:szCs w:val="24"/>
          <w:lang w:val="en-US"/>
        </w:rPr>
        <w:t xml:space="preserve">-Rosas, M.A., </w:t>
      </w:r>
      <w:proofErr w:type="spellStart"/>
      <w:r w:rsidRPr="008C25C5">
        <w:rPr>
          <w:rFonts w:ascii="Times New Roman" w:hAnsi="Times New Roman" w:cs="Times New Roman"/>
          <w:sz w:val="24"/>
          <w:szCs w:val="24"/>
          <w:lang w:val="en-US"/>
        </w:rPr>
        <w:t>Ollerton</w:t>
      </w:r>
      <w:proofErr w:type="spellEnd"/>
      <w:r w:rsidRPr="008C25C5">
        <w:rPr>
          <w:rFonts w:ascii="Times New Roman" w:hAnsi="Times New Roman" w:cs="Times New Roman"/>
          <w:sz w:val="24"/>
          <w:szCs w:val="24"/>
          <w:lang w:val="en-US"/>
        </w:rPr>
        <w:t>, J., Parra-</w:t>
      </w:r>
      <w:proofErr w:type="spellStart"/>
      <w:r w:rsidRPr="008C25C5">
        <w:rPr>
          <w:rFonts w:ascii="Times New Roman" w:hAnsi="Times New Roman" w:cs="Times New Roman"/>
          <w:sz w:val="24"/>
          <w:szCs w:val="24"/>
          <w:lang w:val="en-US"/>
        </w:rPr>
        <w:t>Tabla</w:t>
      </w:r>
      <w:proofErr w:type="spellEnd"/>
      <w:r w:rsidRPr="008C25C5">
        <w:rPr>
          <w:rFonts w:ascii="Times New Roman" w:hAnsi="Times New Roman" w:cs="Times New Roman"/>
          <w:sz w:val="24"/>
          <w:szCs w:val="24"/>
          <w:lang w:val="en-US"/>
        </w:rPr>
        <w:t>,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w:t>
      </w:r>
      <w:proofErr w:type="spellStart"/>
      <w:r w:rsidRPr="008C25C5">
        <w:rPr>
          <w:rFonts w:ascii="Times New Roman" w:hAnsi="Times New Roman" w:cs="Times New Roman"/>
          <w:sz w:val="24"/>
          <w:szCs w:val="24"/>
          <w:lang w:val="en-US"/>
        </w:rPr>
        <w:t>favoured</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w:t>
      </w: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w:t>
      </w:r>
      <w:proofErr w:type="spellStart"/>
      <w:r w:rsidRPr="008C25C5">
        <w:rPr>
          <w:rFonts w:ascii="Times New Roman" w:hAnsi="Times New Roman" w:cs="Times New Roman"/>
          <w:sz w:val="24"/>
          <w:szCs w:val="24"/>
          <w:lang w:val="en-US"/>
        </w:rPr>
        <w:t>Maile</w:t>
      </w:r>
      <w:proofErr w:type="spellEnd"/>
      <w:r w:rsidRPr="008C25C5">
        <w:rPr>
          <w:rFonts w:ascii="Times New Roman" w:hAnsi="Times New Roman" w:cs="Times New Roman"/>
          <w:sz w:val="24"/>
          <w:szCs w:val="24"/>
          <w:lang w:val="en-US"/>
        </w:rPr>
        <w:t xml:space="preserve">, R., Jones, G.R. &amp;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Nowicki</w:t>
      </w:r>
      <w:proofErr w:type="spellEnd"/>
      <w:r w:rsidRPr="008C25C5">
        <w:rPr>
          <w:rFonts w:ascii="Times New Roman" w:hAnsi="Times New Roman" w:cs="Times New Roman"/>
          <w:sz w:val="24"/>
          <w:szCs w:val="24"/>
          <w:lang w:val="en-US"/>
        </w:rPr>
        <w:t xml:space="preserve">, 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Skorka</w:t>
      </w:r>
      <w:proofErr w:type="spellEnd"/>
      <w:r w:rsidRPr="008C25C5">
        <w:rPr>
          <w:rFonts w:ascii="Times New Roman" w:hAnsi="Times New Roman" w:cs="Times New Roman"/>
          <w:sz w:val="24"/>
          <w:szCs w:val="24"/>
          <w:lang w:val="en-US"/>
        </w:rPr>
        <w:t xml:space="preserve">, P. &amp; </w:t>
      </w:r>
      <w:proofErr w:type="spellStart"/>
      <w:r w:rsidRPr="008C25C5">
        <w:rPr>
          <w:rFonts w:ascii="Times New Roman" w:hAnsi="Times New Roman" w:cs="Times New Roman"/>
          <w:sz w:val="24"/>
          <w:szCs w:val="24"/>
          <w:lang w:val="en-US"/>
        </w:rPr>
        <w:t>Woyciechowski</w:t>
      </w:r>
      <w:proofErr w:type="spellEnd"/>
      <w:r w:rsidRPr="008C25C5">
        <w:rPr>
          <w:rFonts w:ascii="Times New Roman" w:hAnsi="Times New Roman" w:cs="Times New Roman"/>
          <w:sz w:val="24"/>
          <w:szCs w:val="24"/>
          <w:lang w:val="en-US"/>
        </w:rPr>
        <w:t xml:space="preserve">, M. (2005) </w:t>
      </w:r>
      <w:proofErr w:type="spellStart"/>
      <w:r w:rsidRPr="008C25C5">
        <w:rPr>
          <w:rFonts w:ascii="Times New Roman" w:hAnsi="Times New Roman" w:cs="Times New Roman"/>
          <w:sz w:val="24"/>
          <w:szCs w:val="24"/>
          <w:lang w:val="en-US"/>
        </w:rPr>
        <w:t>Oviposition</w:t>
      </w:r>
      <w:proofErr w:type="spellEnd"/>
      <w:r w:rsidRPr="008C25C5">
        <w:rPr>
          <w:rFonts w:ascii="Times New Roman" w:hAnsi="Times New Roman" w:cs="Times New Roman"/>
          <w:sz w:val="24"/>
          <w:szCs w:val="24"/>
          <w:lang w:val="en-US"/>
        </w:rPr>
        <w:t xml:space="preserve">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Schiffermueller</w:t>
      </w:r>
      <w:proofErr w:type="spellEnd"/>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in relation to characteristics of </w:t>
      </w:r>
      <w:proofErr w:type="spellStart"/>
      <w:r w:rsidRPr="008C25C5">
        <w:rPr>
          <w:rFonts w:ascii="Times New Roman" w:hAnsi="Times New Roman" w:cs="Times New Roman"/>
          <w:sz w:val="24"/>
          <w:szCs w:val="24"/>
          <w:lang w:val="en-US"/>
        </w:rPr>
        <w:t>foodplants</w:t>
      </w:r>
      <w:proofErr w:type="spellEnd"/>
      <w:r w:rsidRPr="008C25C5">
        <w:rPr>
          <w:rFonts w:ascii="Times New Roman" w:hAnsi="Times New Roman" w:cs="Times New Roman"/>
          <w:sz w:val="24"/>
          <w:szCs w:val="24"/>
          <w:lang w:val="en-US"/>
        </w:rPr>
        <w:t xml:space="preserve">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Parachnowitsch</w:t>
      </w:r>
      <w:proofErr w:type="spellEnd"/>
      <w:r w:rsidRPr="008C25C5">
        <w:rPr>
          <w:rFonts w:ascii="Times New Roman" w:hAnsi="Times New Roman" w:cs="Times New Roman"/>
          <w:sz w:val="24"/>
          <w:szCs w:val="24"/>
          <w:lang w:val="en-US"/>
        </w:rPr>
        <w:t xml:space="preserve">, A.L. &amp; Caruso, C.M. (2008) </w:t>
      </w:r>
      <w:proofErr w:type="spellStart"/>
      <w:r w:rsidRPr="008C25C5">
        <w:rPr>
          <w:rFonts w:ascii="Times New Roman" w:hAnsi="Times New Roman" w:cs="Times New Roman"/>
          <w:sz w:val="24"/>
          <w:szCs w:val="24"/>
          <w:lang w:val="en-US"/>
        </w:rPr>
        <w:t>Predispersal</w:t>
      </w:r>
      <w:proofErr w:type="spellEnd"/>
      <w:r w:rsidRPr="008C25C5">
        <w:rPr>
          <w:rFonts w:ascii="Times New Roman" w:hAnsi="Times New Roman" w:cs="Times New Roman"/>
          <w:sz w:val="24"/>
          <w:szCs w:val="24"/>
          <w:lang w:val="en-US"/>
        </w:rPr>
        <w:t xml:space="preserve">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Patricelli</w:t>
      </w:r>
      <w:proofErr w:type="spellEnd"/>
      <w:r w:rsidRPr="008C25C5">
        <w:rPr>
          <w:rFonts w:ascii="Times New Roman" w:hAnsi="Times New Roman" w:cs="Times New Roman"/>
          <w:sz w:val="24"/>
          <w:szCs w:val="24"/>
          <w:lang w:val="en-US"/>
        </w:rPr>
        <w:t xml:space="preserve">, D., </w:t>
      </w:r>
      <w:proofErr w:type="spellStart"/>
      <w:r w:rsidRPr="008C25C5">
        <w:rPr>
          <w:rFonts w:ascii="Times New Roman" w:hAnsi="Times New Roman" w:cs="Times New Roman"/>
          <w:sz w:val="24"/>
          <w:szCs w:val="24"/>
          <w:lang w:val="en-US"/>
        </w:rPr>
        <w:t>Barbero</w:t>
      </w:r>
      <w:proofErr w:type="spellEnd"/>
      <w:r w:rsidRPr="008C25C5">
        <w:rPr>
          <w:rFonts w:ascii="Times New Roman" w:hAnsi="Times New Roman" w:cs="Times New Roman"/>
          <w:sz w:val="24"/>
          <w:szCs w:val="24"/>
          <w:lang w:val="en-US"/>
        </w:rPr>
        <w:t xml:space="preserve">, F., La </w:t>
      </w:r>
      <w:proofErr w:type="spellStart"/>
      <w:r w:rsidRPr="008C25C5">
        <w:rPr>
          <w:rFonts w:ascii="Times New Roman" w:hAnsi="Times New Roman" w:cs="Times New Roman"/>
          <w:sz w:val="24"/>
          <w:szCs w:val="24"/>
          <w:lang w:val="en-US"/>
        </w:rPr>
        <w:t>Morgia</w:t>
      </w:r>
      <w:proofErr w:type="spellEnd"/>
      <w:r w:rsidRPr="008C25C5">
        <w:rPr>
          <w:rFonts w:ascii="Times New Roman" w:hAnsi="Times New Roman" w:cs="Times New Roman"/>
          <w:sz w:val="24"/>
          <w:szCs w:val="24"/>
          <w:lang w:val="en-US"/>
        </w:rPr>
        <w:t xml:space="preserve">, V., </w:t>
      </w:r>
      <w:proofErr w:type="spellStart"/>
      <w:r w:rsidRPr="008C25C5">
        <w:rPr>
          <w:rFonts w:ascii="Times New Roman" w:hAnsi="Times New Roman" w:cs="Times New Roman"/>
          <w:sz w:val="24"/>
          <w:szCs w:val="24"/>
          <w:lang w:val="en-US"/>
        </w:rPr>
        <w:t>Casacci</w:t>
      </w:r>
      <w:proofErr w:type="spellEnd"/>
      <w:r w:rsidRPr="008C25C5">
        <w:rPr>
          <w:rFonts w:ascii="Times New Roman" w:hAnsi="Times New Roman" w:cs="Times New Roman"/>
          <w:sz w:val="24"/>
          <w:szCs w:val="24"/>
          <w:lang w:val="en-US"/>
        </w:rPr>
        <w:t xml:space="preserve">, L.P.,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Balletto</w:t>
      </w:r>
      <w:proofErr w:type="spellEnd"/>
      <w:r w:rsidRPr="008C25C5">
        <w:rPr>
          <w:rFonts w:ascii="Times New Roman" w:hAnsi="Times New Roman" w:cs="Times New Roman"/>
          <w:sz w:val="24"/>
          <w:szCs w:val="24"/>
          <w:lang w:val="en-US"/>
        </w:rPr>
        <w:t xml:space="preserve">, E. &amp; </w:t>
      </w:r>
      <w:proofErr w:type="spellStart"/>
      <w:r w:rsidRPr="008C25C5">
        <w:rPr>
          <w:rFonts w:ascii="Times New Roman" w:hAnsi="Times New Roman" w:cs="Times New Roman"/>
          <w:sz w:val="24"/>
          <w:szCs w:val="24"/>
          <w:lang w:val="en-US"/>
        </w:rPr>
        <w:t>Bonelli</w:t>
      </w:r>
      <w:proofErr w:type="spellEnd"/>
      <w:r w:rsidRPr="008C25C5">
        <w:rPr>
          <w:rFonts w:ascii="Times New Roman" w:hAnsi="Times New Roman" w:cs="Times New Roman"/>
          <w:sz w:val="24"/>
          <w:szCs w:val="24"/>
          <w:lang w:val="en-US"/>
        </w:rPr>
        <w:t xml:space="preserve">, S. (2011) </w:t>
      </w:r>
      <w:proofErr w:type="gramStart"/>
      <w:r w:rsidRPr="008C25C5">
        <w:rPr>
          <w:rFonts w:ascii="Times New Roman" w:hAnsi="Times New Roman" w:cs="Times New Roman"/>
          <w:sz w:val="24"/>
          <w:szCs w:val="24"/>
          <w:lang w:val="en-US"/>
        </w:rPr>
        <w:t>To</w:t>
      </w:r>
      <w:proofErr w:type="gramEnd"/>
      <w:r w:rsidRPr="008C25C5">
        <w:rPr>
          <w:rFonts w:ascii="Times New Roman" w:hAnsi="Times New Roman" w:cs="Times New Roman"/>
          <w:sz w:val="24"/>
          <w:szCs w:val="24"/>
          <w:lang w:val="en-US"/>
        </w:rPr>
        <w:t xml:space="preserve"> lay or not to lay: </w:t>
      </w:r>
      <w:proofErr w:type="spellStart"/>
      <w:r w:rsidRPr="008C25C5">
        <w:rPr>
          <w:rFonts w:ascii="Times New Roman" w:hAnsi="Times New Roman" w:cs="Times New Roman"/>
          <w:sz w:val="24"/>
          <w:szCs w:val="24"/>
          <w:lang w:val="en-US"/>
        </w:rPr>
        <w:t>oviposition</w:t>
      </w:r>
      <w:proofErr w:type="spellEnd"/>
      <w:r w:rsidRPr="008C25C5">
        <w:rPr>
          <w:rFonts w:ascii="Times New Roman" w:hAnsi="Times New Roman" w:cs="Times New Roman"/>
          <w:sz w:val="24"/>
          <w:szCs w:val="24"/>
          <w:lang w:val="en-US"/>
        </w:rPr>
        <w:t xml:space="preserve">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arion</w:t>
      </w:r>
      <w:proofErr w:type="spellEnd"/>
      <w:r w:rsidRPr="008C25C5">
        <w:rPr>
          <w:rFonts w:ascii="Times New Roman" w:hAnsi="Times New Roman" w:cs="Times New Roman"/>
          <w:sz w:val="24"/>
          <w:szCs w:val="24"/>
          <w:lang w:val="en-US"/>
        </w:rPr>
        <w:t xml:space="preserve"> in relation to </w:t>
      </w:r>
      <w:proofErr w:type="spellStart"/>
      <w:r w:rsidRPr="008C25C5">
        <w:rPr>
          <w:rFonts w:ascii="Times New Roman" w:hAnsi="Times New Roman" w:cs="Times New Roman"/>
          <w:sz w:val="24"/>
          <w:szCs w:val="24"/>
          <w:lang w:val="en-US"/>
        </w:rPr>
        <w:t>Myrmica</w:t>
      </w:r>
      <w:proofErr w:type="spellEnd"/>
      <w:r w:rsidRPr="008C25C5">
        <w:rPr>
          <w:rFonts w:ascii="Times New Roman" w:hAnsi="Times New Roman" w:cs="Times New Roman"/>
          <w:sz w:val="24"/>
          <w:szCs w:val="24"/>
          <w:lang w:val="en-US"/>
        </w:rPr>
        <w:t xml:space="preserve"> ant presence and host plant phenology.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Pilson</w:t>
      </w:r>
      <w:proofErr w:type="spellEnd"/>
      <w:r w:rsidRPr="008C25C5">
        <w:rPr>
          <w:rFonts w:ascii="Times New Roman" w:hAnsi="Times New Roman" w:cs="Times New Roman"/>
          <w:sz w:val="24"/>
          <w:szCs w:val="24"/>
          <w:lang w:val="en-US"/>
        </w:rPr>
        <w:t xml:space="preserve">, D. (2000) </w:t>
      </w:r>
      <w:proofErr w:type="spellStart"/>
      <w:r w:rsidRPr="008C25C5">
        <w:rPr>
          <w:rFonts w:ascii="Times New Roman" w:hAnsi="Times New Roman" w:cs="Times New Roman"/>
          <w:sz w:val="24"/>
          <w:szCs w:val="24"/>
          <w:lang w:val="en-US"/>
        </w:rPr>
        <w:t>Herbivory</w:t>
      </w:r>
      <w:proofErr w:type="spellEnd"/>
      <w:r w:rsidRPr="008C25C5">
        <w:rPr>
          <w:rFonts w:ascii="Times New Roman" w:hAnsi="Times New Roman" w:cs="Times New Roman"/>
          <w:sz w:val="24"/>
          <w:szCs w:val="24"/>
          <w:lang w:val="en-US"/>
        </w:rPr>
        <w:t xml:space="preserve"> and natural selection on flowering phenology in wild sunflower, </w:t>
      </w:r>
      <w:r w:rsidRPr="003F3293">
        <w:rPr>
          <w:rFonts w:ascii="Times New Roman" w:hAnsi="Times New Roman" w:cs="Times New Roman"/>
          <w:i/>
          <w:sz w:val="24"/>
          <w:szCs w:val="24"/>
          <w:lang w:val="en-US"/>
        </w:rPr>
        <w:t xml:space="preserve">Helianthus </w:t>
      </w:r>
      <w:proofErr w:type="spellStart"/>
      <w:r w:rsidRPr="003F3293">
        <w:rPr>
          <w:rFonts w:ascii="Times New Roman" w:hAnsi="Times New Roman" w:cs="Times New Roman"/>
          <w:i/>
          <w:sz w:val="24"/>
          <w:szCs w:val="24"/>
          <w:lang w:val="en-US"/>
        </w:rPr>
        <w:t>annuus</w:t>
      </w:r>
      <w:proofErr w:type="spellEnd"/>
      <w:r w:rsidRPr="008C25C5">
        <w:rPr>
          <w:rFonts w:ascii="Times New Roman" w:hAnsi="Times New Roman" w:cs="Times New Roman"/>
          <w:sz w:val="24"/>
          <w:szCs w:val="24"/>
          <w:lang w:val="en-US"/>
        </w:rPr>
        <w:t>.</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Litteraturfrteckning"/>
        <w:spacing w:line="480" w:lineRule="auto"/>
        <w:ind w:left="0" w:firstLine="0"/>
        <w:rPr>
          <w:rFonts w:ascii="Times New Roman" w:hAnsi="Times New Roman" w:cs="Times New Roman"/>
          <w:sz w:val="24"/>
          <w:lang w:val="en-US"/>
        </w:rPr>
      </w:pPr>
      <w:proofErr w:type="spellStart"/>
      <w:r w:rsidRPr="006D500C">
        <w:rPr>
          <w:rFonts w:ascii="Times New Roman" w:hAnsi="Times New Roman" w:cs="Times New Roman"/>
          <w:sz w:val="24"/>
          <w:lang w:val="en-US"/>
        </w:rPr>
        <w:t>Rausher</w:t>
      </w:r>
      <w:proofErr w:type="spellEnd"/>
      <w:r w:rsidRPr="006D500C">
        <w:rPr>
          <w:rFonts w:ascii="Times New Roman" w:hAnsi="Times New Roman" w:cs="Times New Roman"/>
          <w:sz w:val="24"/>
          <w:lang w:val="en-US"/>
        </w:rPr>
        <w:t xml:space="preserve">, M.D. (1992) </w:t>
      </w:r>
      <w:proofErr w:type="gramStart"/>
      <w:r w:rsidRPr="006D500C">
        <w:rPr>
          <w:rFonts w:ascii="Times New Roman" w:hAnsi="Times New Roman" w:cs="Times New Roman"/>
          <w:sz w:val="24"/>
          <w:lang w:val="en-US"/>
        </w:rPr>
        <w:t>The</w:t>
      </w:r>
      <w:proofErr w:type="gramEnd"/>
      <w:r w:rsidRPr="006D500C">
        <w:rPr>
          <w:rFonts w:ascii="Times New Roman" w:hAnsi="Times New Roman" w:cs="Times New Roman"/>
          <w:sz w:val="24"/>
          <w:lang w:val="en-US"/>
        </w:rPr>
        <w:t xml:space="preserve"> measurement of selection on quantitative traits: biases due to environmental </w:t>
      </w:r>
      <w:proofErr w:type="spellStart"/>
      <w:r w:rsidRPr="006D500C">
        <w:rPr>
          <w:rFonts w:ascii="Times New Roman" w:hAnsi="Times New Roman" w:cs="Times New Roman"/>
          <w:sz w:val="24"/>
          <w:lang w:val="en-US"/>
        </w:rPr>
        <w:t>covariances</w:t>
      </w:r>
      <w:proofErr w:type="spellEnd"/>
      <w:r w:rsidRPr="006D500C">
        <w:rPr>
          <w:rFonts w:ascii="Times New Roman" w:hAnsi="Times New Roman" w:cs="Times New Roman"/>
          <w:sz w:val="24"/>
          <w:lang w:val="en-US"/>
        </w:rPr>
        <w:t xml:space="preserve">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 xml:space="preserve">R: A language and environment for statistical computing. </w:t>
      </w:r>
      <w:proofErr w:type="gramStart"/>
      <w:r w:rsidRPr="008C25C5">
        <w:rPr>
          <w:rFonts w:ascii="Times New Roman" w:hAnsi="Times New Roman" w:cs="Times New Roman"/>
          <w:i/>
          <w:iCs/>
          <w:sz w:val="24"/>
          <w:szCs w:val="24"/>
          <w:lang w:val="en-US"/>
        </w:rPr>
        <w:t>R Foundation for Statistical Computing, Vienna, Austria.</w:t>
      </w:r>
      <w:proofErr w:type="gramEnd"/>
      <w:r w:rsidRPr="008C25C5">
        <w:rPr>
          <w:rFonts w:ascii="Times New Roman" w:hAnsi="Times New Roman" w:cs="Times New Roman"/>
          <w:i/>
          <w:iCs/>
          <w:sz w:val="24"/>
          <w:szCs w:val="24"/>
          <w:lang w:val="en-US"/>
        </w:rPr>
        <w:t xml:space="preserve"> URL   http</w:t>
      </w:r>
      <w:proofErr w:type="gramStart"/>
      <w:r w:rsidRPr="008C25C5">
        <w:rPr>
          <w:rFonts w:ascii="Times New Roman" w:hAnsi="Times New Roman" w:cs="Times New Roman"/>
          <w:i/>
          <w:iCs/>
          <w:sz w:val="24"/>
          <w:szCs w:val="24"/>
          <w:lang w:val="en-US"/>
        </w:rPr>
        <w:t>:/</w:t>
      </w:r>
      <w:proofErr w:type="gramEnd"/>
      <w:r w:rsidRPr="008C25C5">
        <w:rPr>
          <w:rFonts w:ascii="Times New Roman" w:hAnsi="Times New Roman" w:cs="Times New Roman"/>
          <w:i/>
          <w:iCs/>
          <w:sz w:val="24"/>
          <w:szCs w:val="24"/>
          <w:lang w:val="en-US"/>
        </w:rPr>
        <w:t>/www.R-project.org/.</w:t>
      </w:r>
      <w:r w:rsidRPr="008C25C5">
        <w:rPr>
          <w:rFonts w:ascii="Times New Roman" w:hAnsi="Times New Roman" w:cs="Times New Roman"/>
          <w:sz w:val="24"/>
          <w:szCs w:val="24"/>
          <w:lang w:val="en-US"/>
        </w:rPr>
        <w:t>,.</w:t>
      </w:r>
    </w:p>
    <w:p w14:paraId="1930494E" w14:textId="77777777" w:rsidR="00576090"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Rey, P.J., Herrera, C.M., </w:t>
      </w:r>
      <w:proofErr w:type="spellStart"/>
      <w:r w:rsidRPr="008C25C5">
        <w:rPr>
          <w:rFonts w:ascii="Times New Roman" w:hAnsi="Times New Roman" w:cs="Times New Roman"/>
          <w:sz w:val="24"/>
          <w:szCs w:val="24"/>
          <w:lang w:val="en-US"/>
        </w:rPr>
        <w:t>Guitián</w:t>
      </w:r>
      <w:proofErr w:type="spellEnd"/>
      <w:r w:rsidRPr="008C25C5">
        <w:rPr>
          <w:rFonts w:ascii="Times New Roman" w:hAnsi="Times New Roman" w:cs="Times New Roman"/>
          <w:sz w:val="24"/>
          <w:szCs w:val="24"/>
          <w:lang w:val="en-US"/>
        </w:rPr>
        <w:t xml:space="preserve">, J., </w:t>
      </w:r>
      <w:proofErr w:type="spellStart"/>
      <w:r w:rsidRPr="008C25C5">
        <w:rPr>
          <w:rFonts w:ascii="Times New Roman" w:hAnsi="Times New Roman" w:cs="Times New Roman"/>
          <w:sz w:val="24"/>
          <w:szCs w:val="24"/>
          <w:lang w:val="en-US"/>
        </w:rPr>
        <w:t>Cerdá</w:t>
      </w:r>
      <w:proofErr w:type="spellEnd"/>
      <w:r w:rsidRPr="008C25C5">
        <w:rPr>
          <w:rFonts w:ascii="Times New Roman" w:hAnsi="Times New Roman" w:cs="Times New Roman"/>
          <w:sz w:val="24"/>
          <w:szCs w:val="24"/>
          <w:lang w:val="en-US"/>
        </w:rPr>
        <w:t>, X., Sanchez-</w:t>
      </w:r>
      <w:proofErr w:type="spellStart"/>
      <w:r w:rsidRPr="008C25C5">
        <w:rPr>
          <w:rFonts w:ascii="Times New Roman" w:hAnsi="Times New Roman" w:cs="Times New Roman"/>
          <w:sz w:val="24"/>
          <w:szCs w:val="24"/>
          <w:lang w:val="en-US"/>
        </w:rPr>
        <w:t>Lafuente</w:t>
      </w:r>
      <w:proofErr w:type="spellEnd"/>
      <w:r w:rsidRPr="008C25C5">
        <w:rPr>
          <w:rFonts w:ascii="Times New Roman" w:hAnsi="Times New Roman" w:cs="Times New Roman"/>
          <w:sz w:val="24"/>
          <w:szCs w:val="24"/>
          <w:lang w:val="en-US"/>
        </w:rPr>
        <w:t xml:space="preserve">, A.M., Medrano, M. &amp; </w:t>
      </w:r>
      <w:proofErr w:type="spellStart"/>
      <w:r w:rsidRPr="008C25C5">
        <w:rPr>
          <w:rFonts w:ascii="Times New Roman" w:hAnsi="Times New Roman" w:cs="Times New Roman"/>
          <w:sz w:val="24"/>
          <w:szCs w:val="24"/>
          <w:lang w:val="en-US"/>
        </w:rPr>
        <w:t>Garrido</w:t>
      </w:r>
      <w:proofErr w:type="spellEnd"/>
      <w:r w:rsidRPr="008C25C5">
        <w:rPr>
          <w:rFonts w:ascii="Times New Roman" w:hAnsi="Times New Roman" w:cs="Times New Roman"/>
          <w:sz w:val="24"/>
          <w:szCs w:val="24"/>
          <w:lang w:val="en-US"/>
        </w:rPr>
        <w:t xml:space="preserve">, J.L.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geographic mosaic in </w:t>
      </w:r>
      <w:proofErr w:type="spellStart"/>
      <w:r w:rsidRPr="008C25C5">
        <w:rPr>
          <w:rFonts w:ascii="Times New Roman" w:hAnsi="Times New Roman" w:cs="Times New Roman"/>
          <w:sz w:val="24"/>
          <w:szCs w:val="24"/>
          <w:lang w:val="en-US"/>
        </w:rPr>
        <w:t>predispersal</w:t>
      </w:r>
      <w:proofErr w:type="spellEnd"/>
      <w:r w:rsidRPr="008C25C5">
        <w:rPr>
          <w:rFonts w:ascii="Times New Roman" w:hAnsi="Times New Roman" w:cs="Times New Roman"/>
          <w:sz w:val="24"/>
          <w:szCs w:val="24"/>
          <w:lang w:val="en-US"/>
        </w:rPr>
        <w:t xml:space="preserve"> interactions and selection on </w:t>
      </w:r>
      <w:proofErr w:type="spellStart"/>
      <w:r w:rsidRPr="003F3293">
        <w:rPr>
          <w:rFonts w:ascii="Times New Roman" w:hAnsi="Times New Roman" w:cs="Times New Roman"/>
          <w:i/>
          <w:sz w:val="24"/>
          <w:szCs w:val="24"/>
          <w:lang w:val="en-US"/>
        </w:rPr>
        <w:t>Helleborus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foetidus</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Ranunculaceae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365B4B85" w14:textId="77777777" w:rsidR="00E43C34" w:rsidRPr="00320F57" w:rsidRDefault="00E43C34" w:rsidP="00E43C34">
      <w:pPr>
        <w:spacing w:line="480" w:lineRule="auto"/>
        <w:rPr>
          <w:rFonts w:ascii="Times New Roman" w:hAnsi="Times New Roman" w:cs="Times New Roman"/>
          <w:sz w:val="24"/>
          <w:szCs w:val="24"/>
          <w:lang w:val="en-US"/>
        </w:rPr>
      </w:pPr>
      <w:proofErr w:type="spellStart"/>
      <w:r w:rsidRPr="00E43C34">
        <w:rPr>
          <w:rFonts w:ascii="Times New Roman" w:hAnsi="Times New Roman" w:cs="Times New Roman"/>
          <w:sz w:val="24"/>
          <w:szCs w:val="24"/>
          <w:lang w:val="en-US"/>
        </w:rPr>
        <w:t>Sandring</w:t>
      </w:r>
      <w:proofErr w:type="spellEnd"/>
      <w:r w:rsidRPr="00E43C34">
        <w:rPr>
          <w:rFonts w:ascii="Times New Roman" w:hAnsi="Times New Roman" w:cs="Times New Roman"/>
          <w:sz w:val="24"/>
          <w:szCs w:val="24"/>
          <w:lang w:val="en-US"/>
        </w:rPr>
        <w:t xml:space="preserve">, S. &amp; Ågren, J. (2009) Pollinator-mediated selection on floral display and flowering time in the perennial herb </w:t>
      </w:r>
      <w:r w:rsidRPr="00E43C34">
        <w:rPr>
          <w:rFonts w:ascii="Times New Roman" w:hAnsi="Times New Roman" w:cs="Times New Roman"/>
          <w:i/>
          <w:sz w:val="24"/>
          <w:szCs w:val="24"/>
          <w:lang w:val="en-US"/>
        </w:rPr>
        <w:t xml:space="preserve">Arabidopsis </w:t>
      </w:r>
      <w:proofErr w:type="spellStart"/>
      <w:r w:rsidRPr="00E43C34">
        <w:rPr>
          <w:rFonts w:ascii="Times New Roman" w:hAnsi="Times New Roman" w:cs="Times New Roman"/>
          <w:i/>
          <w:sz w:val="24"/>
          <w:szCs w:val="24"/>
          <w:lang w:val="en-US"/>
        </w:rPr>
        <w:t>lyrata</w:t>
      </w:r>
      <w:proofErr w:type="spellEnd"/>
      <w:r w:rsidRPr="00E43C34">
        <w:rPr>
          <w:rFonts w:ascii="Times New Roman" w:hAnsi="Times New Roman" w:cs="Times New Roman"/>
          <w:sz w:val="24"/>
          <w:szCs w:val="24"/>
          <w:lang w:val="en-US"/>
        </w:rPr>
        <w:t xml:space="preserve">. </w:t>
      </w:r>
      <w:r w:rsidRPr="00320F57">
        <w:rPr>
          <w:rFonts w:ascii="Times New Roman" w:hAnsi="Times New Roman" w:cs="Times New Roman"/>
          <w:i/>
          <w:iCs/>
          <w:sz w:val="24"/>
          <w:szCs w:val="24"/>
          <w:lang w:val="en-US"/>
        </w:rPr>
        <w:t>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63</w:t>
      </w:r>
      <w:r w:rsidRPr="00320F57">
        <w:rPr>
          <w:rFonts w:ascii="Times New Roman" w:hAnsi="Times New Roman" w:cs="Times New Roman"/>
          <w:sz w:val="24"/>
          <w:szCs w:val="24"/>
          <w:lang w:val="en-US"/>
        </w:rPr>
        <w:t>, 1292–1300.</w:t>
      </w:r>
    </w:p>
    <w:p w14:paraId="6C78E6DC"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&amp; </w:t>
      </w: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(2007) Selection by a </w:t>
      </w:r>
      <w:proofErr w:type="spellStart"/>
      <w:r w:rsidRPr="008C25C5">
        <w:rPr>
          <w:rFonts w:ascii="Times New Roman" w:hAnsi="Times New Roman" w:cs="Times New Roman"/>
          <w:sz w:val="24"/>
          <w:szCs w:val="24"/>
          <w:lang w:val="en-US"/>
        </w:rPr>
        <w:t>predispersal</w:t>
      </w:r>
      <w:proofErr w:type="spellEnd"/>
      <w:r w:rsidRPr="008C25C5">
        <w:rPr>
          <w:rFonts w:ascii="Times New Roman" w:hAnsi="Times New Roman" w:cs="Times New Roman"/>
          <w:sz w:val="24"/>
          <w:szCs w:val="24"/>
          <w:lang w:val="en-US"/>
        </w:rPr>
        <w:t xml:space="preserve">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w:t>
      </w:r>
      <w:proofErr w:type="spellStart"/>
      <w:r w:rsidRPr="008C25C5">
        <w:rPr>
          <w:rFonts w:ascii="Times New Roman" w:hAnsi="Times New Roman" w:cs="Times New Roman"/>
          <w:sz w:val="24"/>
          <w:szCs w:val="24"/>
          <w:lang w:val="en-US"/>
        </w:rPr>
        <w:t>Gotanda</w:t>
      </w:r>
      <w:proofErr w:type="spellEnd"/>
      <w:r w:rsidRPr="008C25C5">
        <w:rPr>
          <w:rFonts w:ascii="Times New Roman" w:hAnsi="Times New Roman" w:cs="Times New Roman"/>
          <w:sz w:val="24"/>
          <w:szCs w:val="24"/>
          <w:lang w:val="en-US"/>
        </w:rPr>
        <w:t xml:space="preserve">, K.M., Morrissey, M.B., Diamond, S.E., </w:t>
      </w:r>
      <w:proofErr w:type="spellStart"/>
      <w:r w:rsidRPr="008C25C5">
        <w:rPr>
          <w:rFonts w:ascii="Times New Roman" w:hAnsi="Times New Roman" w:cs="Times New Roman"/>
          <w:sz w:val="24"/>
          <w:szCs w:val="24"/>
          <w:lang w:val="en-US"/>
        </w:rPr>
        <w:t>DiBattista</w:t>
      </w:r>
      <w:proofErr w:type="spellEnd"/>
      <w:r w:rsidRPr="008C25C5">
        <w:rPr>
          <w:rFonts w:ascii="Times New Roman" w:hAnsi="Times New Roman" w:cs="Times New Roman"/>
          <w:sz w:val="24"/>
          <w:szCs w:val="24"/>
          <w:lang w:val="en-US"/>
        </w:rPr>
        <w:t xml:space="preserve">, J.D. &amp; Carlson, S.M. (2013)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Simmonds, N.W. (1946) </w:t>
      </w:r>
      <w:proofErr w:type="spellStart"/>
      <w:r w:rsidRPr="008C25C5">
        <w:rPr>
          <w:rFonts w:ascii="Times New Roman" w:hAnsi="Times New Roman" w:cs="Times New Roman"/>
          <w:sz w:val="24"/>
          <w:szCs w:val="24"/>
          <w:lang w:val="en-US"/>
        </w:rPr>
        <w:t>Gentiana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pneumonanthe</w:t>
      </w:r>
      <w:proofErr w:type="spellEnd"/>
      <w:r w:rsidRPr="008C25C5">
        <w:rPr>
          <w:rFonts w:ascii="Times New Roman" w:hAnsi="Times New Roman" w:cs="Times New Roman"/>
          <w:sz w:val="24"/>
          <w:szCs w:val="24"/>
          <w:lang w:val="en-US"/>
        </w:rPr>
        <w:t xml:space="preserv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roofErr w:type="gramEnd"/>
    </w:p>
    <w:p w14:paraId="381C2277"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Sletvold</w:t>
      </w:r>
      <w:proofErr w:type="spellEnd"/>
      <w:r w:rsidRPr="008C25C5">
        <w:rPr>
          <w:rFonts w:ascii="Times New Roman" w:hAnsi="Times New Roman" w:cs="Times New Roman"/>
          <w:sz w:val="24"/>
          <w:szCs w:val="24"/>
          <w:lang w:val="en-US"/>
        </w:rPr>
        <w:t xml:space="preserve">, N. &amp; </w:t>
      </w:r>
      <w:proofErr w:type="spellStart"/>
      <w:r w:rsidRPr="008C25C5">
        <w:rPr>
          <w:rFonts w:ascii="Times New Roman" w:hAnsi="Times New Roman" w:cs="Times New Roman"/>
          <w:sz w:val="24"/>
          <w:szCs w:val="24"/>
          <w:lang w:val="en-US"/>
        </w:rPr>
        <w:t>Grindeland</w:t>
      </w:r>
      <w:proofErr w:type="spellEnd"/>
      <w:r w:rsidRPr="008C25C5">
        <w:rPr>
          <w:rFonts w:ascii="Times New Roman" w:hAnsi="Times New Roman" w:cs="Times New Roman"/>
          <w:sz w:val="24"/>
          <w:szCs w:val="24"/>
          <w:lang w:val="en-US"/>
        </w:rPr>
        <w:t xml:space="preserve">, J.M. (2008) </w:t>
      </w:r>
      <w:proofErr w:type="gramStart"/>
      <w:r w:rsidRPr="008C25C5">
        <w:rPr>
          <w:rFonts w:ascii="Times New Roman" w:hAnsi="Times New Roman" w:cs="Times New Roman"/>
          <w:sz w:val="24"/>
          <w:szCs w:val="24"/>
          <w:lang w:val="en-US"/>
        </w:rPr>
        <w:t>Floral</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herbivory</w:t>
      </w:r>
      <w:proofErr w:type="spellEnd"/>
      <w:r w:rsidRPr="008C25C5">
        <w:rPr>
          <w:rFonts w:ascii="Times New Roman" w:hAnsi="Times New Roman" w:cs="Times New Roman"/>
          <w:sz w:val="24"/>
          <w:szCs w:val="24"/>
          <w:lang w:val="en-US"/>
        </w:rPr>
        <w:t xml:space="preserve"> increases with inflorescence size and local plant density in </w:t>
      </w:r>
      <w:r w:rsidRPr="003F3293">
        <w:rPr>
          <w:rFonts w:ascii="Times New Roman" w:hAnsi="Times New Roman" w:cs="Times New Roman"/>
          <w:i/>
          <w:sz w:val="24"/>
          <w:szCs w:val="24"/>
          <w:lang w:val="en-US"/>
        </w:rPr>
        <w:t xml:space="preserve">Digitalis </w:t>
      </w:r>
      <w:proofErr w:type="spellStart"/>
      <w:r w:rsidRPr="003F3293">
        <w:rPr>
          <w:rFonts w:ascii="Times New Roman" w:hAnsi="Times New Roman" w:cs="Times New Roman"/>
          <w:i/>
          <w:sz w:val="24"/>
          <w:szCs w:val="24"/>
          <w:lang w:val="en-US"/>
        </w:rPr>
        <w:t>purpurea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Acta</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Oecologica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34</w:t>
      </w:r>
      <w:r w:rsidRPr="008C25C5">
        <w:rPr>
          <w:rFonts w:ascii="Times New Roman" w:hAnsi="Times New Roman" w:cs="Times New Roman"/>
          <w:sz w:val="24"/>
          <w:szCs w:val="24"/>
          <w:lang w:val="en-US"/>
        </w:rPr>
        <w:t>, 21–25.</w:t>
      </w:r>
    </w:p>
    <w:p w14:paraId="2A6310CA"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Strauss, S.Y. &amp; Irwin, R.E. (2004) Ecological and evolutionary consequences of multispecies plant-animal interactions.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(2001) Food–plant niche selection rather than the presence of ant nests explains </w:t>
      </w:r>
      <w:proofErr w:type="spellStart"/>
      <w:r w:rsidRPr="008C25C5">
        <w:rPr>
          <w:rFonts w:ascii="Times New Roman" w:hAnsi="Times New Roman" w:cs="Times New Roman"/>
          <w:sz w:val="24"/>
          <w:szCs w:val="24"/>
          <w:lang w:val="en-US"/>
        </w:rPr>
        <w:t>oviposition</w:t>
      </w:r>
      <w:proofErr w:type="spellEnd"/>
      <w:r w:rsidRPr="008C25C5">
        <w:rPr>
          <w:rFonts w:ascii="Times New Roman" w:hAnsi="Times New Roman" w:cs="Times New Roman"/>
          <w:sz w:val="24"/>
          <w:szCs w:val="24"/>
          <w:lang w:val="en-US"/>
        </w:rPr>
        <w:t xml:space="preserve">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genus </w:t>
      </w:r>
      <w:proofErr w:type="spellStart"/>
      <w:r w:rsidRPr="003F3293">
        <w:rPr>
          <w:rFonts w:ascii="Times New Roman" w:hAnsi="Times New Roman" w:cs="Times New Roman"/>
          <w:i/>
          <w:sz w:val="24"/>
          <w:szCs w:val="24"/>
          <w:lang w:val="en-US"/>
        </w:rPr>
        <w:t>Maculinea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Pr="008C25C5" w:rsidRDefault="00576090" w:rsidP="008C25C5">
      <w:pPr>
        <w:pStyle w:val="Litteraturfrteckning"/>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proofErr w:type="gramStart"/>
      <w:r w:rsidRPr="008C25C5">
        <w:rPr>
          <w:rFonts w:ascii="Times New Roman" w:hAnsi="Times New Roman" w:cs="Times New Roman"/>
          <w:i/>
          <w:iCs/>
          <w:sz w:val="24"/>
          <w:szCs w:val="24"/>
          <w:lang w:val="en-US"/>
        </w:rPr>
        <w:t>The</w:t>
      </w:r>
      <w:proofErr w:type="gramEnd"/>
      <w:r w:rsidRPr="008C25C5">
        <w:rPr>
          <w:rFonts w:ascii="Times New Roman" w:hAnsi="Times New Roman" w:cs="Times New Roman"/>
          <w:i/>
          <w:iCs/>
          <w:sz w:val="24"/>
          <w:szCs w:val="24"/>
          <w:lang w:val="en-US"/>
        </w:rPr>
        <w:t xml:space="preserve"> geographic mosaic of coevolution</w:t>
      </w:r>
      <w:r w:rsidRPr="008C25C5">
        <w:rPr>
          <w:rFonts w:ascii="Times New Roman" w:hAnsi="Times New Roman" w:cs="Times New Roman"/>
          <w:sz w:val="24"/>
          <w:szCs w:val="24"/>
          <w:lang w:val="en-US"/>
        </w:rPr>
        <w:t>, 1 edition. University Of Chicago Press, Chicago.</w:t>
      </w:r>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ellrutnt"/>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lastRenderedPageBreak/>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3939BB67" w:rsidR="00E87F88"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p>
    <w:tbl>
      <w:tblPr>
        <w:tblStyle w:val="Tabellrutnt"/>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ellrutnt"/>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6423A853"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proofErr w:type="spellStart"/>
      <w:r w:rsidR="00126C80">
        <w:rPr>
          <w:rFonts w:ascii="Times New Roman" w:hAnsi="Times New Roman" w:cs="Times New Roman"/>
          <w:sz w:val="24"/>
          <w:szCs w:val="24"/>
          <w:lang w:val="en-US"/>
        </w:rPr>
        <w:t>Means±SE</w:t>
      </w:r>
      <w:proofErr w:type="spellEnd"/>
      <w:r w:rsidR="00126C80">
        <w:rPr>
          <w:rFonts w:ascii="Times New Roman" w:hAnsi="Times New Roman" w:cs="Times New Roman"/>
          <w:sz w:val="24"/>
          <w:szCs w:val="24"/>
          <w:lang w:val="en-US"/>
        </w:rPr>
        <w:t xml:space="preserve"> are represented</w:t>
      </w:r>
      <w:r w:rsidR="004B4822">
        <w:rPr>
          <w:rFonts w:ascii="Times New Roman" w:hAnsi="Times New Roman" w:cs="Times New Roman"/>
          <w:sz w:val="24"/>
          <w:szCs w:val="24"/>
          <w:lang w:val="en-US"/>
        </w:rPr>
        <w:t xml:space="preserve"> (one-way ANOVAs indicated significant differences, with P&lt;0.001 in both years).</w:t>
      </w:r>
      <w:r w:rsidR="009C01AB">
        <w:rPr>
          <w:rFonts w:ascii="Times New Roman" w:hAnsi="Times New Roman" w:cs="Times New Roman"/>
          <w:sz w:val="24"/>
          <w:szCs w:val="24"/>
          <w:lang w:val="en-US"/>
        </w:rPr>
        <w:t xml:space="preserve"> </w:t>
      </w:r>
    </w:p>
    <w:p w14:paraId="5251DF85" w14:textId="05A07529"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proofErr w:type="spellStart"/>
      <w:r w:rsidR="00C9195F" w:rsidRPr="001D2F9E">
        <w:rPr>
          <w:rFonts w:ascii="Times New Roman" w:hAnsi="Times New Roman" w:cs="Times New Roman"/>
          <w:i/>
          <w:sz w:val="24"/>
          <w:szCs w:val="24"/>
          <w:lang w:val="en-US"/>
        </w:rPr>
        <w:t>Myrmica</w:t>
      </w:r>
      <w:proofErr w:type="spellEnd"/>
      <w:r w:rsidR="00C9195F">
        <w:rPr>
          <w:rFonts w:ascii="Times New Roman" w:hAnsi="Times New Roman" w:cs="Times New Roman"/>
          <w:sz w:val="24"/>
          <w:szCs w:val="24"/>
          <w:lang w:val="en-US"/>
        </w:rPr>
        <w:t xml:space="preserve"> abundance</w:t>
      </w:r>
      <w:r w:rsidR="00126C80">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 xml:space="preserve">fitted curve is a logistic regression, P-value </w:t>
      </w:r>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m</w:t>
      </w:r>
      <w:r w:rsidR="000D143B">
        <w:rPr>
          <w:rFonts w:ascii="Times New Roman" w:hAnsi="Times New Roman" w:cs="Times New Roman"/>
          <w:sz w:val="24"/>
          <w:szCs w:val="24"/>
          <w:lang w:val="en-US"/>
        </w:rPr>
        <w:t>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r w:rsidR="00126C80">
        <w:rPr>
          <w:rFonts w:ascii="Times New Roman" w:hAnsi="Times New Roman" w:cs="Times New Roman"/>
          <w:sz w:val="24"/>
          <w:szCs w:val="24"/>
          <w:lang w:val="en-US"/>
        </w:rPr>
        <w:t>.</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for 2010 and grey are for 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330361D6" w14:textId="3025E617" w:rsidR="004B4822" w:rsidRDefault="004B4822"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Ove Eriksson" w:date="2015-08-11T08:41:00Z" w:initials="OE">
    <w:p w14:paraId="159B81C3" w14:textId="746B74A8" w:rsidR="00AB74D7" w:rsidRDefault="00AB74D7">
      <w:pPr>
        <w:pStyle w:val="Kommentarer"/>
      </w:pPr>
      <w:r>
        <w:rPr>
          <w:rStyle w:val="Kommentarsreferens"/>
        </w:rPr>
        <w:annotationRef/>
      </w:r>
      <w:r>
        <w:t>You have different ways of writing “et al.”, throughout the ms</w:t>
      </w:r>
    </w:p>
  </w:comment>
  <w:comment w:id="8" w:author="Ove Eriksson" w:date="2015-08-11T08:43:00Z" w:initials="OE">
    <w:p w14:paraId="79333B0A" w14:textId="4D411952" w:rsidR="00AB74D7" w:rsidRDefault="00AB74D7">
      <w:pPr>
        <w:pStyle w:val="Kommentarer"/>
      </w:pPr>
      <w:r>
        <w:rPr>
          <w:rStyle w:val="Kommentarsreferens"/>
        </w:rPr>
        <w:annotationRef/>
      </w:r>
      <w:r>
        <w:t>Is this Sletvold? Anyway, it doesn´t appear in the ref-list.</w:t>
      </w:r>
    </w:p>
  </w:comment>
  <w:comment w:id="11" w:author="Ove Eriksson" w:date="2015-08-11T08:45:00Z" w:initials="OE">
    <w:p w14:paraId="165D632C" w14:textId="60324495" w:rsidR="00DF7E55" w:rsidRDefault="00DF7E55">
      <w:pPr>
        <w:pStyle w:val="Kommentarer"/>
      </w:pPr>
      <w:r>
        <w:rPr>
          <w:rStyle w:val="Kommentarsreferens"/>
        </w:rPr>
        <w:annotationRef/>
      </w:r>
      <w:r>
        <w:t>Is this a problem? I recall when Kjell and I used shoots of Frangula as unit, and received much criticism that this was an in appropriate level for selection studies. Perhaps this should be commented?</w:t>
      </w:r>
    </w:p>
  </w:comment>
  <w:comment w:id="12" w:author="Ove Eriksson" w:date="2015-08-11T08:47:00Z" w:initials="OE">
    <w:p w14:paraId="037DF23B" w14:textId="2BC576DF" w:rsidR="00DF7E55" w:rsidRDefault="00DF7E55">
      <w:pPr>
        <w:pStyle w:val="Kommentarer"/>
      </w:pPr>
      <w:r>
        <w:rPr>
          <w:rStyle w:val="Kommentarsreferens"/>
        </w:rPr>
        <w:annotationRef/>
      </w:r>
      <w:r>
        <w:t>I would like to see this indirect way of measuring phenology somehow translated into something understandable, such as number of days between each stage, so you (later – see below) can say something about what “early” and “late” actually means.</w:t>
      </w:r>
    </w:p>
  </w:comment>
  <w:comment w:id="13" w:author="Ove Eriksson" w:date="2015-08-11T09:31:00Z" w:initials="OE">
    <w:p w14:paraId="516E00D5" w14:textId="1ADDB903" w:rsidR="00DF7E55" w:rsidRDefault="00DF7E55">
      <w:pPr>
        <w:pStyle w:val="Kommentarer"/>
      </w:pPr>
      <w:r>
        <w:rPr>
          <w:rStyle w:val="Kommentarsreferens"/>
        </w:rPr>
        <w:annotationRef/>
      </w:r>
      <w:r w:rsidR="00B56429">
        <w:t>Do</w:t>
      </w:r>
      <w:r>
        <w:t xml:space="preserve"> the larvae consume all seeds in attacked capsules? If not</w:t>
      </w:r>
      <w:r w:rsidR="00B56429">
        <w:t>, this measure may be somewhat</w:t>
      </w:r>
      <w:r w:rsidR="00CF3A14">
        <w:t xml:space="preserve"> problematic</w:t>
      </w:r>
      <w:r w:rsidR="00B56429">
        <w:t>. Perhaps a comment on this would be useful.</w:t>
      </w:r>
    </w:p>
  </w:comment>
  <w:comment w:id="14" w:author="Ove Eriksson" w:date="2015-08-11T09:32:00Z" w:initials="OE">
    <w:p w14:paraId="2A3341C4" w14:textId="470F6023" w:rsidR="00B56429" w:rsidRDefault="00B56429">
      <w:pPr>
        <w:pStyle w:val="Kommentarer"/>
      </w:pPr>
      <w:r>
        <w:rPr>
          <w:rStyle w:val="Kommentarsreferens"/>
        </w:rPr>
        <w:annotationRef/>
      </w:r>
      <w:r>
        <w:t>Have you any idea whether this is a good measure of the actual number of ant nests? Would be nice</w:t>
      </w:r>
      <w:r w:rsidR="00CF3A14">
        <w:t xml:space="preserve"> with a reference to some ant-survey-research.</w:t>
      </w:r>
    </w:p>
  </w:comment>
  <w:comment w:id="16" w:author="Ove Eriksson" w:date="2015-08-11T09:32:00Z" w:initials="OE">
    <w:p w14:paraId="23C92426" w14:textId="6473BA0D" w:rsidR="00942CD6" w:rsidRDefault="00942CD6">
      <w:pPr>
        <w:pStyle w:val="Kommentarer"/>
      </w:pPr>
      <w:r>
        <w:rPr>
          <w:rStyle w:val="Kommentarsreferens"/>
        </w:rPr>
        <w:annotationRef/>
      </w:r>
      <w:r>
        <w:t>There was no main effect of phenology in Table 1</w:t>
      </w:r>
      <w:r w:rsidR="00680759">
        <w:t xml:space="preserve">, so </w:t>
      </w:r>
      <w:r w:rsidR="001F1540">
        <w:t xml:space="preserve">it </w:t>
      </w:r>
      <w:r w:rsidR="00680759">
        <w:t>should</w:t>
      </w:r>
      <w:r w:rsidR="001F1540">
        <w:t xml:space="preserve"> perhaps be explained alr</w:t>
      </w:r>
      <w:r w:rsidR="00CF3A14">
        <w:t>eady in the first sentence that</w:t>
      </w:r>
      <w:bookmarkStart w:id="17" w:name="_GoBack"/>
      <w:bookmarkEnd w:id="17"/>
      <w:r w:rsidR="001F1540">
        <w:t xml:space="preserve"> there was directional selection, but it differed among populations.</w:t>
      </w:r>
    </w:p>
  </w:comment>
  <w:comment w:id="18" w:author="Ove Eriksson" w:date="2015-08-11T09:29:00Z" w:initials="OE">
    <w:p w14:paraId="42882E9B" w14:textId="02D36637" w:rsidR="001F1540" w:rsidRDefault="001F1540">
      <w:pPr>
        <w:pStyle w:val="Kommentarer"/>
      </w:pPr>
      <w:r>
        <w:rPr>
          <w:rStyle w:val="Kommentarsreferens"/>
        </w:rPr>
        <w:annotationRef/>
      </w:r>
      <w:r>
        <w:t>Here it would be great to have some estimate, in absolute time, on what “earlier” and “later” means.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65565" w15:done="0"/>
  <w15:commentEx w15:paraId="732F253B" w15:done="0"/>
  <w15:commentEx w15:paraId="08EA4A8F" w15:done="0"/>
  <w15:commentEx w15:paraId="1979FB65" w15:done="0"/>
  <w15:commentEx w15:paraId="6F1F37AC" w15:done="0"/>
  <w15:commentEx w15:paraId="425B78CE" w15:done="0"/>
  <w15:commentEx w15:paraId="1ABD13D4" w15:done="0"/>
  <w15:commentEx w15:paraId="7CDCB435" w15:done="0"/>
  <w15:commentEx w15:paraId="461ABC1F" w15:done="0"/>
  <w15:commentEx w15:paraId="787AB792" w15:done="0"/>
  <w15:commentEx w15:paraId="1210E7DD" w15:done="0"/>
  <w15:commentEx w15:paraId="4DF67E38" w15:done="0"/>
  <w15:commentEx w15:paraId="76561BAD" w15:done="0"/>
  <w15:commentEx w15:paraId="561C1743" w15:done="0"/>
  <w15:commentEx w15:paraId="7C7B6DD3" w15:done="0"/>
  <w15:commentEx w15:paraId="66E77D3C" w15:done="0"/>
  <w15:commentEx w15:paraId="6094B863" w15:done="0"/>
  <w15:commentEx w15:paraId="3F28F513" w15:done="0"/>
  <w15:commentEx w15:paraId="27D18B90" w15:done="0"/>
  <w15:commentEx w15:paraId="1E92876B" w15:done="0"/>
  <w15:commentEx w15:paraId="7E72E942" w15:done="0"/>
  <w15:commentEx w15:paraId="479D094E" w15:done="0"/>
  <w15:commentEx w15:paraId="32DF2DA0" w15:done="0"/>
  <w15:commentEx w15:paraId="36C8A4D2" w15:done="0"/>
  <w15:commentEx w15:paraId="6C6FBDDF" w15:done="0"/>
  <w15:commentEx w15:paraId="43F955AC" w15:done="0"/>
  <w15:commentEx w15:paraId="325F71F1" w15:done="0"/>
  <w15:commentEx w15:paraId="516BF9B2" w15:done="0"/>
  <w15:commentEx w15:paraId="0177AD13" w15:done="0"/>
  <w15:commentEx w15:paraId="4F5F4410" w15:done="0"/>
  <w15:commentEx w15:paraId="08C6AE62" w15:done="0"/>
  <w15:commentEx w15:paraId="239B5251" w15:done="0"/>
  <w15:commentEx w15:paraId="0D9B0E41" w15:done="0"/>
  <w15:commentEx w15:paraId="50E6D11E" w15:done="0"/>
  <w15:commentEx w15:paraId="087E4A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F9E78" w14:textId="77777777" w:rsidR="00B04680" w:rsidRDefault="00B04680" w:rsidP="00472CCB">
      <w:pPr>
        <w:spacing w:after="0" w:line="240" w:lineRule="auto"/>
      </w:pPr>
      <w:r>
        <w:separator/>
      </w:r>
    </w:p>
  </w:endnote>
  <w:endnote w:type="continuationSeparator" w:id="0">
    <w:p w14:paraId="3AEDA710" w14:textId="77777777" w:rsidR="00B04680" w:rsidRDefault="00B04680"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6DB79" w14:textId="77777777" w:rsidR="00B04680" w:rsidRDefault="00B04680" w:rsidP="00472CCB">
      <w:pPr>
        <w:spacing w:after="0" w:line="240" w:lineRule="auto"/>
      </w:pPr>
      <w:r>
        <w:separator/>
      </w:r>
    </w:p>
  </w:footnote>
  <w:footnote w:type="continuationSeparator" w:id="0">
    <w:p w14:paraId="046362D1" w14:textId="77777777" w:rsidR="00B04680" w:rsidRDefault="00B04680"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768"/>
    <w:rsid w:val="000278C0"/>
    <w:rsid w:val="00030DB6"/>
    <w:rsid w:val="00032321"/>
    <w:rsid w:val="000329C6"/>
    <w:rsid w:val="000335C8"/>
    <w:rsid w:val="00033752"/>
    <w:rsid w:val="000337AC"/>
    <w:rsid w:val="00033BD1"/>
    <w:rsid w:val="00033ECE"/>
    <w:rsid w:val="000341AC"/>
    <w:rsid w:val="00034313"/>
    <w:rsid w:val="00034730"/>
    <w:rsid w:val="00034B5F"/>
    <w:rsid w:val="000356D5"/>
    <w:rsid w:val="00035C79"/>
    <w:rsid w:val="00035F26"/>
    <w:rsid w:val="00036BB1"/>
    <w:rsid w:val="000406A7"/>
    <w:rsid w:val="00041BBD"/>
    <w:rsid w:val="0004313B"/>
    <w:rsid w:val="000452FD"/>
    <w:rsid w:val="000458E1"/>
    <w:rsid w:val="00045BAF"/>
    <w:rsid w:val="000461AF"/>
    <w:rsid w:val="000508B9"/>
    <w:rsid w:val="0005240D"/>
    <w:rsid w:val="00053406"/>
    <w:rsid w:val="0005422C"/>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7CD0"/>
    <w:rsid w:val="000703D4"/>
    <w:rsid w:val="00070635"/>
    <w:rsid w:val="000709D3"/>
    <w:rsid w:val="000718A1"/>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3CD"/>
    <w:rsid w:val="000D3155"/>
    <w:rsid w:val="000D31CD"/>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D1"/>
    <w:rsid w:val="00165238"/>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861"/>
    <w:rsid w:val="001D5DE2"/>
    <w:rsid w:val="001D5EC9"/>
    <w:rsid w:val="001D6CA0"/>
    <w:rsid w:val="001D6DCD"/>
    <w:rsid w:val="001D7099"/>
    <w:rsid w:val="001D728E"/>
    <w:rsid w:val="001D73E6"/>
    <w:rsid w:val="001D79AA"/>
    <w:rsid w:val="001E21AC"/>
    <w:rsid w:val="001E278C"/>
    <w:rsid w:val="001E2BF5"/>
    <w:rsid w:val="001E3499"/>
    <w:rsid w:val="001E53FA"/>
    <w:rsid w:val="001E544A"/>
    <w:rsid w:val="001E780A"/>
    <w:rsid w:val="001E7BBF"/>
    <w:rsid w:val="001E7BDD"/>
    <w:rsid w:val="001F1540"/>
    <w:rsid w:val="001F2DA5"/>
    <w:rsid w:val="001F4876"/>
    <w:rsid w:val="001F571A"/>
    <w:rsid w:val="001F5FB7"/>
    <w:rsid w:val="0020016E"/>
    <w:rsid w:val="00200281"/>
    <w:rsid w:val="00200513"/>
    <w:rsid w:val="002006E1"/>
    <w:rsid w:val="00201A89"/>
    <w:rsid w:val="0020201B"/>
    <w:rsid w:val="00203174"/>
    <w:rsid w:val="00204CAE"/>
    <w:rsid w:val="00204D11"/>
    <w:rsid w:val="002059D7"/>
    <w:rsid w:val="002059FE"/>
    <w:rsid w:val="0020605A"/>
    <w:rsid w:val="00206B47"/>
    <w:rsid w:val="00211763"/>
    <w:rsid w:val="00211E37"/>
    <w:rsid w:val="00212F35"/>
    <w:rsid w:val="002153FC"/>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0DA9"/>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966"/>
    <w:rsid w:val="002C7D03"/>
    <w:rsid w:val="002D038C"/>
    <w:rsid w:val="002D108B"/>
    <w:rsid w:val="002D16F2"/>
    <w:rsid w:val="002D2220"/>
    <w:rsid w:val="002D24AF"/>
    <w:rsid w:val="002D26EF"/>
    <w:rsid w:val="002D2C21"/>
    <w:rsid w:val="002D3B93"/>
    <w:rsid w:val="002D4905"/>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6C8F"/>
    <w:rsid w:val="00317968"/>
    <w:rsid w:val="00317B2D"/>
    <w:rsid w:val="00317BE7"/>
    <w:rsid w:val="00317EA0"/>
    <w:rsid w:val="00320F57"/>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D82"/>
    <w:rsid w:val="00354D42"/>
    <w:rsid w:val="00354EDF"/>
    <w:rsid w:val="0035501F"/>
    <w:rsid w:val="003555B8"/>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CD4"/>
    <w:rsid w:val="003E6F1D"/>
    <w:rsid w:val="003E72B2"/>
    <w:rsid w:val="003F09DB"/>
    <w:rsid w:val="003F0D86"/>
    <w:rsid w:val="003F14A8"/>
    <w:rsid w:val="003F1569"/>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0D0"/>
    <w:rsid w:val="004B4822"/>
    <w:rsid w:val="004B4C40"/>
    <w:rsid w:val="004B595C"/>
    <w:rsid w:val="004B5AC6"/>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6E01"/>
    <w:rsid w:val="004C7173"/>
    <w:rsid w:val="004C75AA"/>
    <w:rsid w:val="004C7F28"/>
    <w:rsid w:val="004D0308"/>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4DF1"/>
    <w:rsid w:val="004F7A3C"/>
    <w:rsid w:val="00500C46"/>
    <w:rsid w:val="005058A8"/>
    <w:rsid w:val="00506859"/>
    <w:rsid w:val="00506AFD"/>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5E26"/>
    <w:rsid w:val="00526658"/>
    <w:rsid w:val="00526C7F"/>
    <w:rsid w:val="00527364"/>
    <w:rsid w:val="00527B23"/>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68E"/>
    <w:rsid w:val="005747A7"/>
    <w:rsid w:val="00575777"/>
    <w:rsid w:val="00576090"/>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1BE3"/>
    <w:rsid w:val="005E1E5D"/>
    <w:rsid w:val="005E2532"/>
    <w:rsid w:val="005E2EBB"/>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C45"/>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3E8A"/>
    <w:rsid w:val="0064417F"/>
    <w:rsid w:val="0064484D"/>
    <w:rsid w:val="0064526D"/>
    <w:rsid w:val="006459DA"/>
    <w:rsid w:val="00646343"/>
    <w:rsid w:val="00647302"/>
    <w:rsid w:val="00647333"/>
    <w:rsid w:val="00647FD8"/>
    <w:rsid w:val="006508AE"/>
    <w:rsid w:val="006512AD"/>
    <w:rsid w:val="00651408"/>
    <w:rsid w:val="00651743"/>
    <w:rsid w:val="0065180F"/>
    <w:rsid w:val="006527F0"/>
    <w:rsid w:val="00653831"/>
    <w:rsid w:val="006539F5"/>
    <w:rsid w:val="00657947"/>
    <w:rsid w:val="0066033C"/>
    <w:rsid w:val="00660483"/>
    <w:rsid w:val="00661701"/>
    <w:rsid w:val="00662239"/>
    <w:rsid w:val="00662D78"/>
    <w:rsid w:val="006632B5"/>
    <w:rsid w:val="0066349F"/>
    <w:rsid w:val="00663E04"/>
    <w:rsid w:val="00663F12"/>
    <w:rsid w:val="00664538"/>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638B"/>
    <w:rsid w:val="00677749"/>
    <w:rsid w:val="00677E72"/>
    <w:rsid w:val="00680759"/>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2EC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BE"/>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172E"/>
    <w:rsid w:val="006F2294"/>
    <w:rsid w:val="006F333E"/>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918"/>
    <w:rsid w:val="00703C4A"/>
    <w:rsid w:val="00703EBE"/>
    <w:rsid w:val="0070438C"/>
    <w:rsid w:val="00704DEA"/>
    <w:rsid w:val="00705099"/>
    <w:rsid w:val="00706222"/>
    <w:rsid w:val="0070638C"/>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760"/>
    <w:rsid w:val="007207D1"/>
    <w:rsid w:val="00724F8D"/>
    <w:rsid w:val="007256F0"/>
    <w:rsid w:val="00725B6F"/>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37B"/>
    <w:rsid w:val="00737C14"/>
    <w:rsid w:val="0074138C"/>
    <w:rsid w:val="00741851"/>
    <w:rsid w:val="0074197C"/>
    <w:rsid w:val="007421DC"/>
    <w:rsid w:val="00744018"/>
    <w:rsid w:val="00744EDF"/>
    <w:rsid w:val="00746204"/>
    <w:rsid w:val="007463A5"/>
    <w:rsid w:val="00747AD9"/>
    <w:rsid w:val="0075043F"/>
    <w:rsid w:val="0075171F"/>
    <w:rsid w:val="0075332F"/>
    <w:rsid w:val="0075374A"/>
    <w:rsid w:val="007542A5"/>
    <w:rsid w:val="007546B8"/>
    <w:rsid w:val="00754E1F"/>
    <w:rsid w:val="00755AA3"/>
    <w:rsid w:val="00756548"/>
    <w:rsid w:val="007570E1"/>
    <w:rsid w:val="007573F9"/>
    <w:rsid w:val="00757B63"/>
    <w:rsid w:val="00757C4A"/>
    <w:rsid w:val="007613CC"/>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3727"/>
    <w:rsid w:val="00793FFA"/>
    <w:rsid w:val="00794DEA"/>
    <w:rsid w:val="007956E5"/>
    <w:rsid w:val="0079584C"/>
    <w:rsid w:val="007963DB"/>
    <w:rsid w:val="00796C47"/>
    <w:rsid w:val="00797249"/>
    <w:rsid w:val="007975D2"/>
    <w:rsid w:val="007A04D4"/>
    <w:rsid w:val="007A071E"/>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12BF"/>
    <w:rsid w:val="007D1965"/>
    <w:rsid w:val="007D28AB"/>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6607"/>
    <w:rsid w:val="007F66F7"/>
    <w:rsid w:val="007F7563"/>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4E2"/>
    <w:rsid w:val="00843B94"/>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47A6"/>
    <w:rsid w:val="008A4B69"/>
    <w:rsid w:val="008A58A6"/>
    <w:rsid w:val="008A5B7B"/>
    <w:rsid w:val="008A6080"/>
    <w:rsid w:val="008A6274"/>
    <w:rsid w:val="008A648E"/>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74A5"/>
    <w:rsid w:val="008C7C12"/>
    <w:rsid w:val="008D045C"/>
    <w:rsid w:val="008D0F2D"/>
    <w:rsid w:val="008D3E4D"/>
    <w:rsid w:val="008D42B9"/>
    <w:rsid w:val="008D53DB"/>
    <w:rsid w:val="008D5D71"/>
    <w:rsid w:val="008D5E22"/>
    <w:rsid w:val="008D5ED5"/>
    <w:rsid w:val="008D6888"/>
    <w:rsid w:val="008D7021"/>
    <w:rsid w:val="008E03A0"/>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58F"/>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07DA0"/>
    <w:rsid w:val="009115E5"/>
    <w:rsid w:val="00911D30"/>
    <w:rsid w:val="0091231B"/>
    <w:rsid w:val="00912828"/>
    <w:rsid w:val="00913075"/>
    <w:rsid w:val="0091355C"/>
    <w:rsid w:val="00913CFC"/>
    <w:rsid w:val="0091419F"/>
    <w:rsid w:val="009141B5"/>
    <w:rsid w:val="009159A3"/>
    <w:rsid w:val="00915D77"/>
    <w:rsid w:val="00916382"/>
    <w:rsid w:val="00920BC9"/>
    <w:rsid w:val="00921151"/>
    <w:rsid w:val="0092249D"/>
    <w:rsid w:val="009225ED"/>
    <w:rsid w:val="00923789"/>
    <w:rsid w:val="00923A81"/>
    <w:rsid w:val="00925126"/>
    <w:rsid w:val="00925C80"/>
    <w:rsid w:val="00930285"/>
    <w:rsid w:val="0093079F"/>
    <w:rsid w:val="00930A7A"/>
    <w:rsid w:val="00930BA9"/>
    <w:rsid w:val="00931800"/>
    <w:rsid w:val="00932308"/>
    <w:rsid w:val="00932DAA"/>
    <w:rsid w:val="00932FC6"/>
    <w:rsid w:val="0093396A"/>
    <w:rsid w:val="00934B0F"/>
    <w:rsid w:val="009352D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364C"/>
    <w:rsid w:val="00953A87"/>
    <w:rsid w:val="00953A8D"/>
    <w:rsid w:val="00953BAA"/>
    <w:rsid w:val="00953E76"/>
    <w:rsid w:val="009544F2"/>
    <w:rsid w:val="009549A8"/>
    <w:rsid w:val="009566A3"/>
    <w:rsid w:val="009576AC"/>
    <w:rsid w:val="009576CD"/>
    <w:rsid w:val="00960101"/>
    <w:rsid w:val="00960FD1"/>
    <w:rsid w:val="00961B1B"/>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7D16"/>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D7C"/>
    <w:rsid w:val="009A6D82"/>
    <w:rsid w:val="009A6EFE"/>
    <w:rsid w:val="009B026E"/>
    <w:rsid w:val="009B0FFF"/>
    <w:rsid w:val="009B1EFC"/>
    <w:rsid w:val="009B3157"/>
    <w:rsid w:val="009B4059"/>
    <w:rsid w:val="009B481D"/>
    <w:rsid w:val="009B6A72"/>
    <w:rsid w:val="009B7163"/>
    <w:rsid w:val="009B73C9"/>
    <w:rsid w:val="009C00A2"/>
    <w:rsid w:val="009C01AB"/>
    <w:rsid w:val="009C043A"/>
    <w:rsid w:val="009C05B4"/>
    <w:rsid w:val="009C133E"/>
    <w:rsid w:val="009C1416"/>
    <w:rsid w:val="009C2F86"/>
    <w:rsid w:val="009C35B8"/>
    <w:rsid w:val="009C3804"/>
    <w:rsid w:val="009C433B"/>
    <w:rsid w:val="009C53CC"/>
    <w:rsid w:val="009C579C"/>
    <w:rsid w:val="009C5CE5"/>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146"/>
    <w:rsid w:val="009F4C79"/>
    <w:rsid w:val="009F51C6"/>
    <w:rsid w:val="009F5D7D"/>
    <w:rsid w:val="009F5D84"/>
    <w:rsid w:val="009F774A"/>
    <w:rsid w:val="009F7E6D"/>
    <w:rsid w:val="009F7EF8"/>
    <w:rsid w:val="00A01890"/>
    <w:rsid w:val="00A01D53"/>
    <w:rsid w:val="00A03321"/>
    <w:rsid w:val="00A0556F"/>
    <w:rsid w:val="00A07FBA"/>
    <w:rsid w:val="00A10443"/>
    <w:rsid w:val="00A10834"/>
    <w:rsid w:val="00A14319"/>
    <w:rsid w:val="00A1513A"/>
    <w:rsid w:val="00A16407"/>
    <w:rsid w:val="00A16EED"/>
    <w:rsid w:val="00A17CAD"/>
    <w:rsid w:val="00A2079D"/>
    <w:rsid w:val="00A21332"/>
    <w:rsid w:val="00A23880"/>
    <w:rsid w:val="00A238F1"/>
    <w:rsid w:val="00A25204"/>
    <w:rsid w:val="00A25F9D"/>
    <w:rsid w:val="00A262B4"/>
    <w:rsid w:val="00A32144"/>
    <w:rsid w:val="00A33A4B"/>
    <w:rsid w:val="00A33BBC"/>
    <w:rsid w:val="00A33E30"/>
    <w:rsid w:val="00A34043"/>
    <w:rsid w:val="00A3464E"/>
    <w:rsid w:val="00A35A8E"/>
    <w:rsid w:val="00A35D09"/>
    <w:rsid w:val="00A35DD3"/>
    <w:rsid w:val="00A35F4D"/>
    <w:rsid w:val="00A3707A"/>
    <w:rsid w:val="00A37E92"/>
    <w:rsid w:val="00A37F42"/>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26"/>
    <w:rsid w:val="00A7044D"/>
    <w:rsid w:val="00A707D6"/>
    <w:rsid w:val="00A70872"/>
    <w:rsid w:val="00A70C90"/>
    <w:rsid w:val="00A712DF"/>
    <w:rsid w:val="00A71784"/>
    <w:rsid w:val="00A72801"/>
    <w:rsid w:val="00A72E83"/>
    <w:rsid w:val="00A73575"/>
    <w:rsid w:val="00A74EA8"/>
    <w:rsid w:val="00A75889"/>
    <w:rsid w:val="00A7658C"/>
    <w:rsid w:val="00A76668"/>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4D7"/>
    <w:rsid w:val="00AB7823"/>
    <w:rsid w:val="00AB7AE0"/>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6A02"/>
    <w:rsid w:val="00AE7A12"/>
    <w:rsid w:val="00AE7B9C"/>
    <w:rsid w:val="00AF1A25"/>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5BAF"/>
    <w:rsid w:val="00B05DA1"/>
    <w:rsid w:val="00B0603B"/>
    <w:rsid w:val="00B06077"/>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BF6"/>
    <w:rsid w:val="00B30326"/>
    <w:rsid w:val="00B30A59"/>
    <w:rsid w:val="00B30E91"/>
    <w:rsid w:val="00B32421"/>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EE3"/>
    <w:rsid w:val="00B43F2E"/>
    <w:rsid w:val="00B44485"/>
    <w:rsid w:val="00B451C9"/>
    <w:rsid w:val="00B4554B"/>
    <w:rsid w:val="00B45EE3"/>
    <w:rsid w:val="00B4681B"/>
    <w:rsid w:val="00B470B2"/>
    <w:rsid w:val="00B47E11"/>
    <w:rsid w:val="00B507B2"/>
    <w:rsid w:val="00B50AFD"/>
    <w:rsid w:val="00B51885"/>
    <w:rsid w:val="00B5241B"/>
    <w:rsid w:val="00B526A4"/>
    <w:rsid w:val="00B52F7E"/>
    <w:rsid w:val="00B53264"/>
    <w:rsid w:val="00B53A77"/>
    <w:rsid w:val="00B53CFB"/>
    <w:rsid w:val="00B5480D"/>
    <w:rsid w:val="00B54D81"/>
    <w:rsid w:val="00B554EB"/>
    <w:rsid w:val="00B5551F"/>
    <w:rsid w:val="00B56429"/>
    <w:rsid w:val="00B5642C"/>
    <w:rsid w:val="00B5645E"/>
    <w:rsid w:val="00B574B0"/>
    <w:rsid w:val="00B57510"/>
    <w:rsid w:val="00B575CB"/>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275F"/>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37D3"/>
    <w:rsid w:val="00B8400D"/>
    <w:rsid w:val="00B8401D"/>
    <w:rsid w:val="00B842B8"/>
    <w:rsid w:val="00B85169"/>
    <w:rsid w:val="00B8683A"/>
    <w:rsid w:val="00B871C1"/>
    <w:rsid w:val="00B873E7"/>
    <w:rsid w:val="00B90D02"/>
    <w:rsid w:val="00B90D3D"/>
    <w:rsid w:val="00B91212"/>
    <w:rsid w:val="00B91B23"/>
    <w:rsid w:val="00B91F97"/>
    <w:rsid w:val="00B924C1"/>
    <w:rsid w:val="00B93762"/>
    <w:rsid w:val="00B93EDA"/>
    <w:rsid w:val="00B93FB3"/>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0EEC"/>
    <w:rsid w:val="00BB18CE"/>
    <w:rsid w:val="00BB1A97"/>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DFD"/>
    <w:rsid w:val="00BF2F63"/>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494"/>
    <w:rsid w:val="00C066EA"/>
    <w:rsid w:val="00C06AD2"/>
    <w:rsid w:val="00C06CB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23E8"/>
    <w:rsid w:val="00C22418"/>
    <w:rsid w:val="00C22637"/>
    <w:rsid w:val="00C232EE"/>
    <w:rsid w:val="00C2482F"/>
    <w:rsid w:val="00C25D28"/>
    <w:rsid w:val="00C26555"/>
    <w:rsid w:val="00C26FB6"/>
    <w:rsid w:val="00C3069A"/>
    <w:rsid w:val="00C30982"/>
    <w:rsid w:val="00C30BCC"/>
    <w:rsid w:val="00C30E98"/>
    <w:rsid w:val="00C3176C"/>
    <w:rsid w:val="00C32BAD"/>
    <w:rsid w:val="00C338F3"/>
    <w:rsid w:val="00C339CB"/>
    <w:rsid w:val="00C33D27"/>
    <w:rsid w:val="00C34237"/>
    <w:rsid w:val="00C34719"/>
    <w:rsid w:val="00C3654F"/>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FE9"/>
    <w:rsid w:val="00C528AD"/>
    <w:rsid w:val="00C52FB9"/>
    <w:rsid w:val="00C53D1D"/>
    <w:rsid w:val="00C57247"/>
    <w:rsid w:val="00C57715"/>
    <w:rsid w:val="00C579F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0D27"/>
    <w:rsid w:val="00D53BA3"/>
    <w:rsid w:val="00D54166"/>
    <w:rsid w:val="00D543E0"/>
    <w:rsid w:val="00D548AB"/>
    <w:rsid w:val="00D54FA5"/>
    <w:rsid w:val="00D550D4"/>
    <w:rsid w:val="00D5545F"/>
    <w:rsid w:val="00D56717"/>
    <w:rsid w:val="00D5696B"/>
    <w:rsid w:val="00D605DF"/>
    <w:rsid w:val="00D6271C"/>
    <w:rsid w:val="00D627C6"/>
    <w:rsid w:val="00D63A0D"/>
    <w:rsid w:val="00D653A3"/>
    <w:rsid w:val="00D65839"/>
    <w:rsid w:val="00D65C2E"/>
    <w:rsid w:val="00D65ED4"/>
    <w:rsid w:val="00D66139"/>
    <w:rsid w:val="00D66612"/>
    <w:rsid w:val="00D67EC9"/>
    <w:rsid w:val="00D67F29"/>
    <w:rsid w:val="00D70448"/>
    <w:rsid w:val="00D70E23"/>
    <w:rsid w:val="00D726AD"/>
    <w:rsid w:val="00D732E6"/>
    <w:rsid w:val="00D74C5B"/>
    <w:rsid w:val="00D7517E"/>
    <w:rsid w:val="00D75259"/>
    <w:rsid w:val="00D759F2"/>
    <w:rsid w:val="00D75D06"/>
    <w:rsid w:val="00D77D66"/>
    <w:rsid w:val="00D807E5"/>
    <w:rsid w:val="00D80C99"/>
    <w:rsid w:val="00D8127E"/>
    <w:rsid w:val="00D81425"/>
    <w:rsid w:val="00D83233"/>
    <w:rsid w:val="00D833C4"/>
    <w:rsid w:val="00D84967"/>
    <w:rsid w:val="00D849B3"/>
    <w:rsid w:val="00D84EB0"/>
    <w:rsid w:val="00D855C5"/>
    <w:rsid w:val="00D86F31"/>
    <w:rsid w:val="00D8718E"/>
    <w:rsid w:val="00D8768F"/>
    <w:rsid w:val="00D878E2"/>
    <w:rsid w:val="00D87A02"/>
    <w:rsid w:val="00D91427"/>
    <w:rsid w:val="00D91D58"/>
    <w:rsid w:val="00D9255D"/>
    <w:rsid w:val="00D93399"/>
    <w:rsid w:val="00D93596"/>
    <w:rsid w:val="00D93DF1"/>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4CBA"/>
    <w:rsid w:val="00DB4D21"/>
    <w:rsid w:val="00DB4E92"/>
    <w:rsid w:val="00DB56D0"/>
    <w:rsid w:val="00DB5A71"/>
    <w:rsid w:val="00DB5F76"/>
    <w:rsid w:val="00DB65FF"/>
    <w:rsid w:val="00DB7BAF"/>
    <w:rsid w:val="00DB7C28"/>
    <w:rsid w:val="00DC0122"/>
    <w:rsid w:val="00DC13EE"/>
    <w:rsid w:val="00DC154F"/>
    <w:rsid w:val="00DC23C3"/>
    <w:rsid w:val="00DC2430"/>
    <w:rsid w:val="00DC270C"/>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3F60"/>
    <w:rsid w:val="00DF5165"/>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47A"/>
    <w:rsid w:val="00E12711"/>
    <w:rsid w:val="00E12751"/>
    <w:rsid w:val="00E12C1F"/>
    <w:rsid w:val="00E13B47"/>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6BEA"/>
    <w:rsid w:val="00E26FED"/>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50CC3"/>
    <w:rsid w:val="00E5122A"/>
    <w:rsid w:val="00E51352"/>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3904"/>
    <w:rsid w:val="00E8408C"/>
    <w:rsid w:val="00E8420D"/>
    <w:rsid w:val="00E86E79"/>
    <w:rsid w:val="00E8735F"/>
    <w:rsid w:val="00E87589"/>
    <w:rsid w:val="00E87F88"/>
    <w:rsid w:val="00E91F64"/>
    <w:rsid w:val="00E91F95"/>
    <w:rsid w:val="00E92C11"/>
    <w:rsid w:val="00E92EC3"/>
    <w:rsid w:val="00E9393D"/>
    <w:rsid w:val="00E93C35"/>
    <w:rsid w:val="00E94BAC"/>
    <w:rsid w:val="00E95593"/>
    <w:rsid w:val="00E97D53"/>
    <w:rsid w:val="00EA0FF5"/>
    <w:rsid w:val="00EA1349"/>
    <w:rsid w:val="00EA412B"/>
    <w:rsid w:val="00EA44F7"/>
    <w:rsid w:val="00EA45B1"/>
    <w:rsid w:val="00EA629B"/>
    <w:rsid w:val="00EA66D9"/>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924"/>
    <w:rsid w:val="00ED5B06"/>
    <w:rsid w:val="00ED66EC"/>
    <w:rsid w:val="00ED67D0"/>
    <w:rsid w:val="00ED6888"/>
    <w:rsid w:val="00ED6B03"/>
    <w:rsid w:val="00ED79F9"/>
    <w:rsid w:val="00EE34A8"/>
    <w:rsid w:val="00EE4B69"/>
    <w:rsid w:val="00EE5BF3"/>
    <w:rsid w:val="00EE6327"/>
    <w:rsid w:val="00EE7558"/>
    <w:rsid w:val="00EE7DC0"/>
    <w:rsid w:val="00EF13B6"/>
    <w:rsid w:val="00EF19AC"/>
    <w:rsid w:val="00EF1F7F"/>
    <w:rsid w:val="00EF3976"/>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5E1A"/>
    <w:rsid w:val="00F174EF"/>
    <w:rsid w:val="00F1753E"/>
    <w:rsid w:val="00F203BD"/>
    <w:rsid w:val="00F20D2E"/>
    <w:rsid w:val="00F20F2F"/>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48E1"/>
    <w:rsid w:val="00F45771"/>
    <w:rsid w:val="00F46168"/>
    <w:rsid w:val="00F47029"/>
    <w:rsid w:val="00F476C6"/>
    <w:rsid w:val="00F47DE2"/>
    <w:rsid w:val="00F51815"/>
    <w:rsid w:val="00F531B2"/>
    <w:rsid w:val="00F54D5C"/>
    <w:rsid w:val="00F5660B"/>
    <w:rsid w:val="00F56AF8"/>
    <w:rsid w:val="00F5711C"/>
    <w:rsid w:val="00F574CF"/>
    <w:rsid w:val="00F57BD7"/>
    <w:rsid w:val="00F605E0"/>
    <w:rsid w:val="00F60742"/>
    <w:rsid w:val="00F62683"/>
    <w:rsid w:val="00F62B64"/>
    <w:rsid w:val="00F6364F"/>
    <w:rsid w:val="00F6597E"/>
    <w:rsid w:val="00F6598A"/>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69C9"/>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90BF1"/>
    <w:rsid w:val="00F916A9"/>
    <w:rsid w:val="00F91A9A"/>
    <w:rsid w:val="00F92BA1"/>
    <w:rsid w:val="00F949DB"/>
    <w:rsid w:val="00F95671"/>
    <w:rsid w:val="00F95CA8"/>
    <w:rsid w:val="00F9636E"/>
    <w:rsid w:val="00F97BE6"/>
    <w:rsid w:val="00F97DAE"/>
    <w:rsid w:val="00FA0162"/>
    <w:rsid w:val="00FA09D2"/>
    <w:rsid w:val="00FA11DA"/>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09B"/>
    <w:rsid w:val="00FD6B8B"/>
    <w:rsid w:val="00FE1B08"/>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72CCB"/>
    <w:pPr>
      <w:tabs>
        <w:tab w:val="center" w:pos="4252"/>
        <w:tab w:val="right" w:pos="8504"/>
      </w:tabs>
      <w:spacing w:after="0" w:line="240" w:lineRule="auto"/>
    </w:pPr>
  </w:style>
  <w:style w:type="character" w:customStyle="1" w:styleId="SidhuvudChar">
    <w:name w:val="Sidhuvud Char"/>
    <w:basedOn w:val="Standardstycketeckensnitt"/>
    <w:link w:val="Sidhuvud"/>
    <w:uiPriority w:val="99"/>
    <w:rsid w:val="00472CCB"/>
  </w:style>
  <w:style w:type="paragraph" w:styleId="Sidfot">
    <w:name w:val="footer"/>
    <w:basedOn w:val="Normal"/>
    <w:link w:val="SidfotChar"/>
    <w:uiPriority w:val="99"/>
    <w:unhideWhenUsed/>
    <w:rsid w:val="00472CCB"/>
    <w:pPr>
      <w:tabs>
        <w:tab w:val="center" w:pos="4252"/>
        <w:tab w:val="right" w:pos="8504"/>
      </w:tabs>
      <w:spacing w:after="0" w:line="240" w:lineRule="auto"/>
    </w:pPr>
  </w:style>
  <w:style w:type="character" w:customStyle="1" w:styleId="SidfotChar">
    <w:name w:val="Sidfot Char"/>
    <w:basedOn w:val="Standardstycketeckensnitt"/>
    <w:link w:val="Sidfot"/>
    <w:uiPriority w:val="99"/>
    <w:rsid w:val="00472CCB"/>
  </w:style>
  <w:style w:type="paragraph" w:styleId="Litteraturfrteckning">
    <w:name w:val="Bibliography"/>
    <w:basedOn w:val="Normal"/>
    <w:next w:val="Normal"/>
    <w:uiPriority w:val="37"/>
    <w:unhideWhenUsed/>
    <w:rsid w:val="007542A5"/>
    <w:pPr>
      <w:spacing w:after="0" w:line="240" w:lineRule="auto"/>
      <w:ind w:left="720" w:hanging="720"/>
    </w:pPr>
  </w:style>
  <w:style w:type="paragraph" w:styleId="Ballongtext">
    <w:name w:val="Balloon Text"/>
    <w:basedOn w:val="Normal"/>
    <w:link w:val="BallongtextChar"/>
    <w:uiPriority w:val="99"/>
    <w:semiHidden/>
    <w:unhideWhenUsed/>
    <w:rsid w:val="00D849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849B3"/>
    <w:rPr>
      <w:rFonts w:ascii="Tahoma" w:hAnsi="Tahoma" w:cs="Tahoma"/>
      <w:sz w:val="16"/>
      <w:szCs w:val="16"/>
    </w:rPr>
  </w:style>
  <w:style w:type="table" w:styleId="Tabellrutnt">
    <w:name w:val="Table Grid"/>
    <w:basedOn w:val="Normaltabell"/>
    <w:uiPriority w:val="59"/>
    <w:rsid w:val="003D6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basedOn w:val="Standardstycketeckensnitt"/>
    <w:uiPriority w:val="99"/>
    <w:semiHidden/>
    <w:unhideWhenUsed/>
    <w:rsid w:val="00B2041B"/>
    <w:rPr>
      <w:sz w:val="16"/>
      <w:szCs w:val="16"/>
    </w:rPr>
  </w:style>
  <w:style w:type="paragraph" w:styleId="Kommentarer">
    <w:name w:val="annotation text"/>
    <w:basedOn w:val="Normal"/>
    <w:link w:val="KommentarerChar"/>
    <w:uiPriority w:val="99"/>
    <w:semiHidden/>
    <w:unhideWhenUsed/>
    <w:rsid w:val="00B2041B"/>
    <w:pPr>
      <w:spacing w:line="240" w:lineRule="auto"/>
    </w:pPr>
    <w:rPr>
      <w:sz w:val="20"/>
      <w:szCs w:val="20"/>
    </w:rPr>
  </w:style>
  <w:style w:type="character" w:customStyle="1" w:styleId="KommentarerChar">
    <w:name w:val="Kommentarer Char"/>
    <w:basedOn w:val="Standardstycketeckensnitt"/>
    <w:link w:val="Kommentarer"/>
    <w:uiPriority w:val="99"/>
    <w:semiHidden/>
    <w:rsid w:val="00B2041B"/>
    <w:rPr>
      <w:sz w:val="20"/>
      <w:szCs w:val="20"/>
    </w:rPr>
  </w:style>
  <w:style w:type="paragraph" w:styleId="Kommentarsmne">
    <w:name w:val="annotation subject"/>
    <w:basedOn w:val="Kommentarer"/>
    <w:next w:val="Kommentarer"/>
    <w:link w:val="KommentarsmneChar"/>
    <w:uiPriority w:val="99"/>
    <w:semiHidden/>
    <w:unhideWhenUsed/>
    <w:rsid w:val="00B2041B"/>
    <w:rPr>
      <w:b/>
      <w:bCs/>
    </w:rPr>
  </w:style>
  <w:style w:type="character" w:customStyle="1" w:styleId="KommentarsmneChar">
    <w:name w:val="Kommentarsämne Char"/>
    <w:basedOn w:val="KommentarerChar"/>
    <w:link w:val="Kommentarsmne"/>
    <w:uiPriority w:val="99"/>
    <w:semiHidden/>
    <w:rsid w:val="00B2041B"/>
    <w:rPr>
      <w:b/>
      <w:bCs/>
      <w:sz w:val="20"/>
      <w:szCs w:val="20"/>
    </w:rPr>
  </w:style>
  <w:style w:type="character" w:customStyle="1" w:styleId="apple-converted-space">
    <w:name w:val="apple-converted-space"/>
    <w:basedOn w:val="Standardstycketeckensnitt"/>
    <w:rsid w:val="00204D11"/>
  </w:style>
  <w:style w:type="character" w:styleId="Hyperlnk">
    <w:name w:val="Hyperlink"/>
    <w:basedOn w:val="Standardstycketeckensnit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stycke">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72CCB"/>
    <w:pPr>
      <w:tabs>
        <w:tab w:val="center" w:pos="4252"/>
        <w:tab w:val="right" w:pos="8504"/>
      </w:tabs>
      <w:spacing w:after="0" w:line="240" w:lineRule="auto"/>
    </w:pPr>
  </w:style>
  <w:style w:type="character" w:customStyle="1" w:styleId="SidhuvudChar">
    <w:name w:val="Sidhuvud Char"/>
    <w:basedOn w:val="Standardstycketeckensnitt"/>
    <w:link w:val="Sidhuvud"/>
    <w:uiPriority w:val="99"/>
    <w:rsid w:val="00472CCB"/>
  </w:style>
  <w:style w:type="paragraph" w:styleId="Sidfot">
    <w:name w:val="footer"/>
    <w:basedOn w:val="Normal"/>
    <w:link w:val="SidfotChar"/>
    <w:uiPriority w:val="99"/>
    <w:unhideWhenUsed/>
    <w:rsid w:val="00472CCB"/>
    <w:pPr>
      <w:tabs>
        <w:tab w:val="center" w:pos="4252"/>
        <w:tab w:val="right" w:pos="8504"/>
      </w:tabs>
      <w:spacing w:after="0" w:line="240" w:lineRule="auto"/>
    </w:pPr>
  </w:style>
  <w:style w:type="character" w:customStyle="1" w:styleId="SidfotChar">
    <w:name w:val="Sidfot Char"/>
    <w:basedOn w:val="Standardstycketeckensnitt"/>
    <w:link w:val="Sidfot"/>
    <w:uiPriority w:val="99"/>
    <w:rsid w:val="00472CCB"/>
  </w:style>
  <w:style w:type="paragraph" w:styleId="Litteraturfrteckning">
    <w:name w:val="Bibliography"/>
    <w:basedOn w:val="Normal"/>
    <w:next w:val="Normal"/>
    <w:uiPriority w:val="37"/>
    <w:unhideWhenUsed/>
    <w:rsid w:val="007542A5"/>
    <w:pPr>
      <w:spacing w:after="0" w:line="240" w:lineRule="auto"/>
      <w:ind w:left="720" w:hanging="720"/>
    </w:pPr>
  </w:style>
  <w:style w:type="paragraph" w:styleId="Ballongtext">
    <w:name w:val="Balloon Text"/>
    <w:basedOn w:val="Normal"/>
    <w:link w:val="BallongtextChar"/>
    <w:uiPriority w:val="99"/>
    <w:semiHidden/>
    <w:unhideWhenUsed/>
    <w:rsid w:val="00D849B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849B3"/>
    <w:rPr>
      <w:rFonts w:ascii="Tahoma" w:hAnsi="Tahoma" w:cs="Tahoma"/>
      <w:sz w:val="16"/>
      <w:szCs w:val="16"/>
    </w:rPr>
  </w:style>
  <w:style w:type="table" w:styleId="Tabellrutnt">
    <w:name w:val="Table Grid"/>
    <w:basedOn w:val="Normaltabell"/>
    <w:uiPriority w:val="59"/>
    <w:rsid w:val="003D6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basedOn w:val="Standardstycketeckensnitt"/>
    <w:uiPriority w:val="99"/>
    <w:semiHidden/>
    <w:unhideWhenUsed/>
    <w:rsid w:val="00B2041B"/>
    <w:rPr>
      <w:sz w:val="16"/>
      <w:szCs w:val="16"/>
    </w:rPr>
  </w:style>
  <w:style w:type="paragraph" w:styleId="Kommentarer">
    <w:name w:val="annotation text"/>
    <w:basedOn w:val="Normal"/>
    <w:link w:val="KommentarerChar"/>
    <w:uiPriority w:val="99"/>
    <w:semiHidden/>
    <w:unhideWhenUsed/>
    <w:rsid w:val="00B2041B"/>
    <w:pPr>
      <w:spacing w:line="240" w:lineRule="auto"/>
    </w:pPr>
    <w:rPr>
      <w:sz w:val="20"/>
      <w:szCs w:val="20"/>
    </w:rPr>
  </w:style>
  <w:style w:type="character" w:customStyle="1" w:styleId="KommentarerChar">
    <w:name w:val="Kommentarer Char"/>
    <w:basedOn w:val="Standardstycketeckensnitt"/>
    <w:link w:val="Kommentarer"/>
    <w:uiPriority w:val="99"/>
    <w:semiHidden/>
    <w:rsid w:val="00B2041B"/>
    <w:rPr>
      <w:sz w:val="20"/>
      <w:szCs w:val="20"/>
    </w:rPr>
  </w:style>
  <w:style w:type="paragraph" w:styleId="Kommentarsmne">
    <w:name w:val="annotation subject"/>
    <w:basedOn w:val="Kommentarer"/>
    <w:next w:val="Kommentarer"/>
    <w:link w:val="KommentarsmneChar"/>
    <w:uiPriority w:val="99"/>
    <w:semiHidden/>
    <w:unhideWhenUsed/>
    <w:rsid w:val="00B2041B"/>
    <w:rPr>
      <w:b/>
      <w:bCs/>
    </w:rPr>
  </w:style>
  <w:style w:type="character" w:customStyle="1" w:styleId="KommentarsmneChar">
    <w:name w:val="Kommentarsämne Char"/>
    <w:basedOn w:val="KommentarerChar"/>
    <w:link w:val="Kommentarsmne"/>
    <w:uiPriority w:val="99"/>
    <w:semiHidden/>
    <w:rsid w:val="00B2041B"/>
    <w:rPr>
      <w:b/>
      <w:bCs/>
      <w:sz w:val="20"/>
      <w:szCs w:val="20"/>
    </w:rPr>
  </w:style>
  <w:style w:type="character" w:customStyle="1" w:styleId="apple-converted-space">
    <w:name w:val="apple-converted-space"/>
    <w:basedOn w:val="Standardstycketeckensnitt"/>
    <w:rsid w:val="00204D11"/>
  </w:style>
  <w:style w:type="character" w:styleId="Hyperlnk">
    <w:name w:val="Hyperlink"/>
    <w:basedOn w:val="Standardstycketeckensnit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stycke">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alicia.valdes@su.s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7E2D0-2F85-46FB-B3A9-0F1B3681B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29</Pages>
  <Words>6344</Words>
  <Characters>33624</Characters>
  <Application>Microsoft Office Word</Application>
  <DocSecurity>0</DocSecurity>
  <Lines>280</Lines>
  <Paragraphs>79</Paragraphs>
  <ScaleCrop>false</ScaleCrop>
  <HeadingPairs>
    <vt:vector size="6" baseType="variant">
      <vt:variant>
        <vt:lpstr>Rubrik</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Ove Eriksson</cp:lastModifiedBy>
  <cp:revision>6</cp:revision>
  <dcterms:created xsi:type="dcterms:W3CDTF">2015-08-11T06:37:00Z</dcterms:created>
  <dcterms:modified xsi:type="dcterms:W3CDTF">2015-08-11T07:32:00Z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