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34E3B8" w14:textId="5FD76A61" w:rsidR="006A3EAE" w:rsidRDefault="006512AD" w:rsidP="00472CC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TITLE: </w:t>
      </w:r>
      <w:r w:rsidR="00D4703A">
        <w:rPr>
          <w:rFonts w:ascii="Times New Roman" w:hAnsi="Times New Roman" w:cs="Times New Roman"/>
          <w:sz w:val="24"/>
          <w:szCs w:val="24"/>
          <w:lang w:val="en-US"/>
        </w:rPr>
        <w:t>Butterfly</w:t>
      </w:r>
      <w:ins w:id="0" w:author="Alicia" w:date="2016-01-08T13:51:00Z">
        <w:r w:rsidR="00D3324E">
          <w:rPr>
            <w:rFonts w:ascii="Times New Roman" w:hAnsi="Times New Roman" w:cs="Times New Roman"/>
            <w:sz w:val="24"/>
            <w:szCs w:val="24"/>
            <w:lang w:val="en-US"/>
          </w:rPr>
          <w:t xml:space="preserve"> seed predators</w:t>
        </w:r>
      </w:ins>
      <w:del w:id="1" w:author="Alicia" w:date="2016-01-08T13:51:00Z">
        <w:r w:rsidR="00D4703A" w:rsidDel="00D3324E">
          <w:rPr>
            <w:rFonts w:ascii="Times New Roman" w:hAnsi="Times New Roman" w:cs="Times New Roman"/>
            <w:sz w:val="24"/>
            <w:szCs w:val="24"/>
            <w:lang w:val="en-US"/>
          </w:rPr>
          <w:delText>-</w:delText>
        </w:r>
      </w:del>
      <w:ins w:id="2" w:author="Alicia" w:date="2016-01-08T13:51:00Z">
        <w:r w:rsidR="00D3324E">
          <w:rPr>
            <w:rFonts w:ascii="Times New Roman" w:hAnsi="Times New Roman" w:cs="Times New Roman"/>
            <w:sz w:val="24"/>
            <w:szCs w:val="24"/>
            <w:lang w:val="en-US"/>
          </w:rPr>
          <w:t xml:space="preserve"> </w:t>
        </w:r>
      </w:ins>
      <w:r w:rsidR="00D4703A">
        <w:rPr>
          <w:rFonts w:ascii="Times New Roman" w:hAnsi="Times New Roman" w:cs="Times New Roman"/>
          <w:sz w:val="24"/>
          <w:szCs w:val="24"/>
          <w:lang w:val="en-US"/>
        </w:rPr>
        <w:t>mediate</w:t>
      </w:r>
      <w:del w:id="3" w:author="Alicia" w:date="2016-01-08T13:51:00Z">
        <w:r w:rsidR="00D4703A" w:rsidDel="00D3324E">
          <w:rPr>
            <w:rFonts w:ascii="Times New Roman" w:hAnsi="Times New Roman" w:cs="Times New Roman"/>
            <w:sz w:val="24"/>
            <w:szCs w:val="24"/>
            <w:lang w:val="en-US"/>
          </w:rPr>
          <w:delText>d</w:delText>
        </w:r>
      </w:del>
      <w:r w:rsidR="00D4703A">
        <w:rPr>
          <w:rFonts w:ascii="Times New Roman" w:hAnsi="Times New Roman" w:cs="Times New Roman"/>
          <w:sz w:val="24"/>
          <w:szCs w:val="24"/>
          <w:lang w:val="en-US"/>
        </w:rPr>
        <w:t xml:space="preserve"> shifts in selection on flowering phenology</w:t>
      </w:r>
      <w:ins w:id="4" w:author="Alicia" w:date="2016-01-08T13:51:00Z">
        <w:r w:rsidR="00D3324E">
          <w:rPr>
            <w:rFonts w:ascii="Times New Roman" w:hAnsi="Times New Roman" w:cs="Times New Roman"/>
            <w:sz w:val="24"/>
            <w:szCs w:val="24"/>
            <w:lang w:val="en-US"/>
          </w:rPr>
          <w:t xml:space="preserve"> in their host plant</w:t>
        </w:r>
      </w:ins>
      <w:del w:id="5" w:author="Alicia" w:date="2016-01-08T13:51:00Z">
        <w:r w:rsidR="00D4703A" w:rsidDel="00D3324E">
          <w:rPr>
            <w:rFonts w:ascii="Times New Roman" w:hAnsi="Times New Roman" w:cs="Times New Roman"/>
            <w:sz w:val="24"/>
            <w:szCs w:val="24"/>
            <w:lang w:val="en-US"/>
          </w:rPr>
          <w:delText xml:space="preserve"> depend on host ant abundance</w:delText>
        </w:r>
      </w:del>
    </w:p>
    <w:p w14:paraId="16F3DB6E" w14:textId="77777777" w:rsidR="009C133E" w:rsidRDefault="00DE59A4" w:rsidP="00DE59A4">
      <w:pPr>
        <w:spacing w:line="480" w:lineRule="auto"/>
        <w:rPr>
          <w:rFonts w:ascii="Times New Roman" w:eastAsia="Times New Roman" w:hAnsi="Times New Roman"/>
          <w:sz w:val="24"/>
          <w:szCs w:val="24"/>
          <w:lang w:val="en-US"/>
        </w:rPr>
      </w:pPr>
      <w:r w:rsidRPr="00DE59A4">
        <w:rPr>
          <w:rFonts w:ascii="Times New Roman" w:eastAsia="Times New Roman" w:hAnsi="Times New Roman"/>
          <w:sz w:val="24"/>
          <w:szCs w:val="24"/>
          <w:lang w:val="en-US"/>
        </w:rPr>
        <w:t xml:space="preserve">Valdés, Alicia* and </w:t>
      </w:r>
      <w:proofErr w:type="spellStart"/>
      <w:r w:rsidRPr="00DE59A4">
        <w:rPr>
          <w:rFonts w:ascii="Times New Roman" w:eastAsia="Times New Roman" w:hAnsi="Times New Roman"/>
          <w:sz w:val="24"/>
          <w:szCs w:val="24"/>
          <w:lang w:val="en-US"/>
        </w:rPr>
        <w:t>Ehrlén</w:t>
      </w:r>
      <w:proofErr w:type="spellEnd"/>
      <w:r w:rsidRPr="00DE59A4">
        <w:rPr>
          <w:rFonts w:ascii="Times New Roman" w:eastAsia="Times New Roman" w:hAnsi="Times New Roman"/>
          <w:sz w:val="24"/>
          <w:szCs w:val="24"/>
          <w:lang w:val="en-US"/>
        </w:rPr>
        <w:t>, Johan</w:t>
      </w:r>
    </w:p>
    <w:p w14:paraId="2435C721" w14:textId="5A2E38C4" w:rsidR="00DE59A4" w:rsidRDefault="00DE59A4" w:rsidP="00DE59A4">
      <w:pPr>
        <w:spacing w:line="480" w:lineRule="auto"/>
        <w:rPr>
          <w:rFonts w:ascii="Times New Roman" w:eastAsia="Times New Roman" w:hAnsi="Times New Roman"/>
          <w:sz w:val="24"/>
          <w:szCs w:val="24"/>
          <w:lang w:val="en-US"/>
        </w:rPr>
      </w:pPr>
      <w:r w:rsidRPr="00DE59A4">
        <w:rPr>
          <w:rFonts w:ascii="Times New Roman" w:eastAsia="Times New Roman" w:hAnsi="Times New Roman"/>
          <w:sz w:val="24"/>
          <w:szCs w:val="24"/>
          <w:lang w:val="en-US"/>
        </w:rPr>
        <w:t>Dep</w:t>
      </w:r>
      <w:r>
        <w:rPr>
          <w:rFonts w:ascii="Times New Roman" w:eastAsia="Times New Roman" w:hAnsi="Times New Roman"/>
          <w:sz w:val="24"/>
          <w:szCs w:val="24"/>
          <w:lang w:val="en-US"/>
        </w:rPr>
        <w:t>ar</w:t>
      </w:r>
      <w:r w:rsidRPr="00DE59A4">
        <w:rPr>
          <w:rFonts w:ascii="Times New Roman" w:eastAsia="Times New Roman" w:hAnsi="Times New Roman"/>
          <w:sz w:val="24"/>
          <w:szCs w:val="24"/>
          <w:lang w:val="en-US"/>
        </w:rPr>
        <w:t>t</w:t>
      </w:r>
      <w:r>
        <w:rPr>
          <w:rFonts w:ascii="Times New Roman" w:eastAsia="Times New Roman" w:hAnsi="Times New Roman"/>
          <w:sz w:val="24"/>
          <w:szCs w:val="24"/>
          <w:lang w:val="en-US"/>
        </w:rPr>
        <w:t>ment</w:t>
      </w:r>
      <w:r w:rsidRPr="00DE59A4">
        <w:rPr>
          <w:rFonts w:ascii="Times New Roman" w:eastAsia="Times New Roman" w:hAnsi="Times New Roman"/>
          <w:sz w:val="24"/>
          <w:szCs w:val="24"/>
          <w:lang w:val="en-US"/>
        </w:rPr>
        <w:t xml:space="preserve"> of Ecology, Environment and Plant Sciences, Stockholm Univ</w:t>
      </w:r>
      <w:r>
        <w:rPr>
          <w:rFonts w:ascii="Times New Roman" w:eastAsia="Times New Roman" w:hAnsi="Times New Roman"/>
          <w:sz w:val="24"/>
          <w:szCs w:val="24"/>
          <w:lang w:val="en-US"/>
        </w:rPr>
        <w:t>ersity</w:t>
      </w:r>
      <w:r w:rsidRPr="00DE59A4">
        <w:rPr>
          <w:rFonts w:ascii="Times New Roman" w:eastAsia="Times New Roman" w:hAnsi="Times New Roman"/>
          <w:sz w:val="24"/>
          <w:szCs w:val="24"/>
          <w:lang w:val="en-US"/>
        </w:rPr>
        <w:t>, SE-106 91 Stockholm, Sweden</w:t>
      </w:r>
    </w:p>
    <w:p w14:paraId="3E25115C" w14:textId="447A4CA5" w:rsidR="00DE59A4" w:rsidRPr="00F5643D" w:rsidRDefault="00F30426" w:rsidP="00DE59A4">
      <w:pPr>
        <w:spacing w:line="480" w:lineRule="auto"/>
        <w:rPr>
          <w:rFonts w:ascii="Times New Roman" w:eastAsia="Times New Roman" w:hAnsi="Times New Roman"/>
          <w:sz w:val="24"/>
          <w:szCs w:val="24"/>
          <w:lang w:val="en-US"/>
        </w:rPr>
      </w:pPr>
      <w:r>
        <w:rPr>
          <w:rFonts w:ascii="Times New Roman" w:eastAsia="Times New Roman" w:hAnsi="Times New Roman"/>
          <w:sz w:val="24"/>
          <w:szCs w:val="24"/>
          <w:lang w:val="en-US"/>
        </w:rPr>
        <w:t>E</w:t>
      </w:r>
      <w:r w:rsidRPr="00DE59A4">
        <w:rPr>
          <w:rFonts w:ascii="Times New Roman" w:eastAsia="Times New Roman" w:hAnsi="Times New Roman"/>
          <w:sz w:val="24"/>
          <w:szCs w:val="24"/>
          <w:lang w:val="en-US"/>
        </w:rPr>
        <w:t>-mail</w:t>
      </w:r>
      <w:r>
        <w:rPr>
          <w:rFonts w:ascii="Times New Roman" w:eastAsia="Times New Roman" w:hAnsi="Times New Roman"/>
          <w:sz w:val="24"/>
          <w:szCs w:val="24"/>
          <w:lang w:val="en-US"/>
        </w:rPr>
        <w:t xml:space="preserve"> addresses of authors</w:t>
      </w:r>
      <w:r w:rsidRPr="00DE59A4">
        <w:rPr>
          <w:rFonts w:ascii="Times New Roman" w:eastAsia="Times New Roman" w:hAnsi="Times New Roman"/>
          <w:sz w:val="24"/>
          <w:szCs w:val="24"/>
          <w:lang w:val="en-US"/>
        </w:rPr>
        <w:t xml:space="preserve">: </w:t>
      </w:r>
      <w:r w:rsidR="0051762A">
        <w:fldChar w:fldCharType="begin"/>
      </w:r>
      <w:r w:rsidR="0051762A" w:rsidRPr="004658C4">
        <w:rPr>
          <w:lang w:val="en-US"/>
          <w:rPrChange w:id="6" w:author="Alicia" w:date="2015-12-17T10:43:00Z">
            <w:rPr/>
          </w:rPrChange>
        </w:rPr>
        <w:instrText xml:space="preserve"> HYPERLINK "mailto:alicia.valdes@su.se" </w:instrText>
      </w:r>
      <w:r w:rsidR="0051762A">
        <w:fldChar w:fldCharType="separate"/>
      </w:r>
      <w:r w:rsidRPr="00DC42B9">
        <w:rPr>
          <w:rStyle w:val="Hipervnculo"/>
          <w:rFonts w:ascii="Times New Roman" w:eastAsia="Times New Roman" w:hAnsi="Times New Roman"/>
          <w:sz w:val="24"/>
          <w:szCs w:val="24"/>
          <w:lang w:val="en-US"/>
        </w:rPr>
        <w:t>alicia.valdes@su.se</w:t>
      </w:r>
      <w:r w:rsidR="0051762A">
        <w:rPr>
          <w:rStyle w:val="Hipervnculo"/>
          <w:rFonts w:ascii="Times New Roman" w:eastAsia="Times New Roman" w:hAnsi="Times New Roman"/>
          <w:sz w:val="24"/>
          <w:szCs w:val="24"/>
          <w:lang w:val="en-US"/>
        </w:rPr>
        <w:fldChar w:fldCharType="end"/>
      </w:r>
      <w:r>
        <w:rPr>
          <w:rStyle w:val="Hipervnculo"/>
          <w:rFonts w:ascii="Times New Roman" w:eastAsia="Times New Roman" w:hAnsi="Times New Roman"/>
          <w:sz w:val="24"/>
          <w:szCs w:val="24"/>
          <w:lang w:val="en-US"/>
        </w:rPr>
        <w:t>, Johan.Ehrlen@su.se</w:t>
      </w:r>
    </w:p>
    <w:p w14:paraId="2F17BE21" w14:textId="41EC7041" w:rsidR="00A870C3" w:rsidRDefault="00DE59A4" w:rsidP="00DE59A4">
      <w:pPr>
        <w:spacing w:line="480" w:lineRule="auto"/>
        <w:rPr>
          <w:rStyle w:val="Hipervnculo"/>
          <w:rFonts w:ascii="Times New Roman" w:eastAsia="Times New Roman" w:hAnsi="Times New Roman"/>
          <w:sz w:val="24"/>
          <w:szCs w:val="24"/>
          <w:lang w:val="en-US"/>
        </w:rPr>
      </w:pPr>
      <w:r w:rsidRPr="00DE59A4">
        <w:rPr>
          <w:rFonts w:ascii="Times New Roman" w:eastAsia="Times New Roman" w:hAnsi="Times New Roman"/>
          <w:sz w:val="24"/>
          <w:szCs w:val="24"/>
          <w:lang w:val="en-US"/>
        </w:rPr>
        <w:t>* Corresponding author</w:t>
      </w:r>
      <w:r w:rsidR="004C5274">
        <w:rPr>
          <w:rFonts w:ascii="Times New Roman" w:eastAsia="Times New Roman" w:hAnsi="Times New Roman"/>
          <w:sz w:val="24"/>
          <w:szCs w:val="24"/>
          <w:lang w:val="en-US"/>
        </w:rPr>
        <w:t>. P</w:t>
      </w:r>
      <w:r w:rsidR="004C5274" w:rsidRPr="004C5274">
        <w:rPr>
          <w:rFonts w:ascii="Times New Roman" w:eastAsia="Times New Roman" w:hAnsi="Times New Roman"/>
          <w:sz w:val="24"/>
          <w:szCs w:val="24"/>
          <w:lang w:val="en-US"/>
        </w:rPr>
        <w:t>hone</w:t>
      </w:r>
      <w:r w:rsidR="004C5274">
        <w:rPr>
          <w:rFonts w:ascii="Times New Roman" w:eastAsia="Times New Roman" w:hAnsi="Times New Roman"/>
          <w:sz w:val="24"/>
          <w:szCs w:val="24"/>
          <w:lang w:val="en-US"/>
        </w:rPr>
        <w:t>: +46 (</w:t>
      </w:r>
      <w:r w:rsidR="004C5274" w:rsidRPr="004C5274">
        <w:rPr>
          <w:rFonts w:ascii="Times New Roman" w:eastAsia="Times New Roman" w:hAnsi="Times New Roman"/>
          <w:sz w:val="24"/>
          <w:szCs w:val="24"/>
          <w:lang w:val="en-US"/>
        </w:rPr>
        <w:t>0</w:t>
      </w:r>
      <w:r w:rsidR="004C5274">
        <w:rPr>
          <w:rFonts w:ascii="Times New Roman" w:eastAsia="Times New Roman" w:hAnsi="Times New Roman"/>
          <w:sz w:val="24"/>
          <w:szCs w:val="24"/>
          <w:lang w:val="en-US"/>
        </w:rPr>
        <w:t xml:space="preserve">) </w:t>
      </w:r>
      <w:r w:rsidR="004C5274" w:rsidRPr="004C5274">
        <w:rPr>
          <w:rFonts w:ascii="Times New Roman" w:eastAsia="Times New Roman" w:hAnsi="Times New Roman"/>
          <w:sz w:val="24"/>
          <w:szCs w:val="24"/>
          <w:lang w:val="en-US"/>
        </w:rPr>
        <w:t>8163968</w:t>
      </w:r>
    </w:p>
    <w:p w14:paraId="794B5A2D" w14:textId="27CEBE92" w:rsidR="00F30426" w:rsidRDefault="00F30426" w:rsidP="00DE59A4">
      <w:pPr>
        <w:spacing w:line="480" w:lineRule="auto"/>
        <w:rPr>
          <w:rFonts w:ascii="Times New Roman" w:eastAsia="Times New Roman" w:hAnsi="Times New Roman"/>
          <w:sz w:val="24"/>
          <w:szCs w:val="24"/>
          <w:lang w:val="en-US"/>
        </w:rPr>
      </w:pPr>
      <w:r w:rsidRPr="00F30426">
        <w:rPr>
          <w:rFonts w:ascii="Times New Roman" w:eastAsia="Times New Roman" w:hAnsi="Times New Roman"/>
          <w:sz w:val="24"/>
          <w:szCs w:val="24"/>
          <w:lang w:val="en-US"/>
        </w:rPr>
        <w:t xml:space="preserve">Statement of authorship: </w:t>
      </w:r>
      <w:r>
        <w:rPr>
          <w:rFonts w:ascii="Times New Roman" w:eastAsia="Times New Roman" w:hAnsi="Times New Roman"/>
          <w:sz w:val="24"/>
          <w:szCs w:val="24"/>
          <w:lang w:val="en-US"/>
        </w:rPr>
        <w:t>JE and AV designed the study. JE collected field data. AV performed the data analysis. AV and JE wrote the manuscript.</w:t>
      </w:r>
    </w:p>
    <w:p w14:paraId="366CBF64" w14:textId="77777777" w:rsidR="00F30426" w:rsidRDefault="00F30426">
      <w:pPr>
        <w:rPr>
          <w:rFonts w:ascii="Times New Roman" w:hAnsi="Times New Roman" w:cs="Times New Roman"/>
          <w:sz w:val="24"/>
          <w:szCs w:val="24"/>
          <w:lang w:val="en-US"/>
        </w:rPr>
      </w:pPr>
    </w:p>
    <w:p w14:paraId="0BD2D7F4" w14:textId="2C294556" w:rsidR="00F30426" w:rsidRDefault="00F30426" w:rsidP="00F30426">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R</w:t>
      </w:r>
      <w:r w:rsidRPr="00F30426">
        <w:rPr>
          <w:rFonts w:ascii="Times New Roman" w:hAnsi="Times New Roman" w:cs="Times New Roman"/>
          <w:sz w:val="24"/>
          <w:szCs w:val="24"/>
          <w:lang w:val="en-US"/>
        </w:rPr>
        <w:t>unning title</w:t>
      </w:r>
      <w:r>
        <w:rPr>
          <w:rFonts w:ascii="Times New Roman" w:hAnsi="Times New Roman" w:cs="Times New Roman"/>
          <w:sz w:val="24"/>
          <w:szCs w:val="24"/>
          <w:lang w:val="en-US"/>
        </w:rPr>
        <w:t xml:space="preserve">: </w:t>
      </w:r>
      <w:r w:rsidR="00B46B17" w:rsidRPr="00B46B17">
        <w:rPr>
          <w:rFonts w:ascii="Times New Roman" w:hAnsi="Times New Roman" w:cs="Times New Roman"/>
          <w:sz w:val="24"/>
          <w:szCs w:val="24"/>
          <w:lang w:val="en-US"/>
        </w:rPr>
        <w:t>Butterflies shift selection on flowering time</w:t>
      </w:r>
    </w:p>
    <w:p w14:paraId="06795477" w14:textId="77777777" w:rsidR="004C5274" w:rsidRDefault="00F30426" w:rsidP="004C527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Keywords: phenotypic selection, </w:t>
      </w:r>
      <w:r w:rsidR="00872298">
        <w:rPr>
          <w:rFonts w:ascii="Times New Roman" w:hAnsi="Times New Roman" w:cs="Times New Roman"/>
          <w:sz w:val="24"/>
          <w:szCs w:val="24"/>
          <w:lang w:val="en-US"/>
        </w:rPr>
        <w:t xml:space="preserve">timing of reproduction, plant-animal interactions, predispersal </w:t>
      </w:r>
      <w:r>
        <w:rPr>
          <w:rFonts w:ascii="Times New Roman" w:hAnsi="Times New Roman" w:cs="Times New Roman"/>
          <w:sz w:val="24"/>
          <w:szCs w:val="24"/>
          <w:lang w:val="en-US"/>
        </w:rPr>
        <w:t xml:space="preserve">seed predation, </w:t>
      </w:r>
      <w:r w:rsidR="00872298">
        <w:rPr>
          <w:rFonts w:ascii="Times New Roman" w:hAnsi="Times New Roman" w:cs="Times New Roman"/>
          <w:sz w:val="24"/>
          <w:szCs w:val="24"/>
          <w:lang w:val="en-US"/>
        </w:rPr>
        <w:t xml:space="preserve">context-dependence, </w:t>
      </w:r>
      <w:proofErr w:type="spellStart"/>
      <w:r w:rsidR="00872298" w:rsidRPr="00872298">
        <w:rPr>
          <w:rFonts w:ascii="Times New Roman" w:hAnsi="Times New Roman" w:cs="Times New Roman"/>
          <w:i/>
          <w:sz w:val="24"/>
          <w:szCs w:val="24"/>
          <w:lang w:val="en-US"/>
        </w:rPr>
        <w:t>Gentiana</w:t>
      </w:r>
      <w:proofErr w:type="spellEnd"/>
      <w:r w:rsidR="00872298" w:rsidRPr="00872298">
        <w:rPr>
          <w:rFonts w:ascii="Times New Roman" w:hAnsi="Times New Roman" w:cs="Times New Roman"/>
          <w:i/>
          <w:sz w:val="24"/>
          <w:szCs w:val="24"/>
          <w:lang w:val="en-US"/>
        </w:rPr>
        <w:t xml:space="preserve"> </w:t>
      </w:r>
      <w:proofErr w:type="spellStart"/>
      <w:r w:rsidR="00872298" w:rsidRPr="00872298">
        <w:rPr>
          <w:rFonts w:ascii="Times New Roman" w:hAnsi="Times New Roman" w:cs="Times New Roman"/>
          <w:i/>
          <w:sz w:val="24"/>
          <w:szCs w:val="24"/>
          <w:lang w:val="en-US"/>
        </w:rPr>
        <w:t>pneumonanthe</w:t>
      </w:r>
      <w:proofErr w:type="spellEnd"/>
      <w:r w:rsidR="00872298">
        <w:rPr>
          <w:rFonts w:ascii="Times New Roman" w:hAnsi="Times New Roman" w:cs="Times New Roman"/>
          <w:sz w:val="24"/>
          <w:szCs w:val="24"/>
          <w:lang w:val="en-US"/>
        </w:rPr>
        <w:t xml:space="preserve">, </w:t>
      </w:r>
      <w:proofErr w:type="spellStart"/>
      <w:r w:rsidR="00872298" w:rsidRPr="00872298">
        <w:rPr>
          <w:rFonts w:ascii="Times New Roman" w:hAnsi="Times New Roman" w:cs="Times New Roman"/>
          <w:i/>
          <w:sz w:val="24"/>
          <w:szCs w:val="24"/>
          <w:lang w:val="en-US"/>
        </w:rPr>
        <w:t>Phengaris</w:t>
      </w:r>
      <w:proofErr w:type="spellEnd"/>
      <w:r w:rsidR="00872298" w:rsidRPr="00872298">
        <w:rPr>
          <w:rFonts w:ascii="Times New Roman" w:hAnsi="Times New Roman" w:cs="Times New Roman"/>
          <w:i/>
          <w:sz w:val="24"/>
          <w:szCs w:val="24"/>
          <w:lang w:val="en-US"/>
        </w:rPr>
        <w:t xml:space="preserve"> </w:t>
      </w:r>
      <w:proofErr w:type="spellStart"/>
      <w:r w:rsidR="00872298" w:rsidRPr="00872298">
        <w:rPr>
          <w:rFonts w:ascii="Times New Roman" w:hAnsi="Times New Roman" w:cs="Times New Roman"/>
          <w:i/>
          <w:sz w:val="24"/>
          <w:szCs w:val="24"/>
          <w:lang w:val="en-US"/>
        </w:rPr>
        <w:t>alcon</w:t>
      </w:r>
      <w:proofErr w:type="spellEnd"/>
      <w:r w:rsidR="00872298">
        <w:rPr>
          <w:rFonts w:ascii="Times New Roman" w:hAnsi="Times New Roman" w:cs="Times New Roman"/>
          <w:sz w:val="24"/>
          <w:szCs w:val="24"/>
          <w:lang w:val="en-US"/>
        </w:rPr>
        <w:t xml:space="preserve">, </w:t>
      </w:r>
      <w:proofErr w:type="spellStart"/>
      <w:r w:rsidR="00872298">
        <w:rPr>
          <w:rFonts w:ascii="Times New Roman" w:hAnsi="Times New Roman" w:cs="Times New Roman"/>
          <w:i/>
          <w:sz w:val="24"/>
          <w:szCs w:val="24"/>
          <w:lang w:val="en-US"/>
        </w:rPr>
        <w:t>Myrmica</w:t>
      </w:r>
      <w:proofErr w:type="spellEnd"/>
      <w:r w:rsidR="00872298">
        <w:rPr>
          <w:rFonts w:ascii="Times New Roman" w:hAnsi="Times New Roman" w:cs="Times New Roman"/>
          <w:sz w:val="24"/>
          <w:szCs w:val="24"/>
          <w:lang w:val="en-US"/>
        </w:rPr>
        <w:t xml:space="preserve">, spatial variation, </w:t>
      </w:r>
      <w:proofErr w:type="spellStart"/>
      <w:r w:rsidR="00872298" w:rsidRPr="00872298">
        <w:rPr>
          <w:rFonts w:ascii="Times New Roman" w:hAnsi="Times New Roman" w:cs="Times New Roman"/>
          <w:sz w:val="24"/>
          <w:szCs w:val="24"/>
          <w:lang w:val="en-US"/>
        </w:rPr>
        <w:t>myrmecophily</w:t>
      </w:r>
      <w:proofErr w:type="spellEnd"/>
    </w:p>
    <w:p w14:paraId="680C91E1" w14:textId="55BA9850" w:rsidR="00CF32E4" w:rsidRDefault="004C5274" w:rsidP="004C527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Type of article: </w:t>
      </w:r>
      <w:r w:rsidRPr="004C5274">
        <w:rPr>
          <w:rFonts w:ascii="Times New Roman" w:hAnsi="Times New Roman" w:cs="Times New Roman"/>
          <w:sz w:val="24"/>
          <w:szCs w:val="24"/>
          <w:lang w:val="en-US"/>
        </w:rPr>
        <w:t>Letter</w:t>
      </w:r>
    </w:p>
    <w:p w14:paraId="0468AE54" w14:textId="6B7BBE0A" w:rsidR="004C5274" w:rsidRDefault="004C5274" w:rsidP="004C527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N</w:t>
      </w:r>
      <w:r w:rsidRPr="004C5274">
        <w:rPr>
          <w:rFonts w:ascii="Times New Roman" w:hAnsi="Times New Roman" w:cs="Times New Roman"/>
          <w:sz w:val="24"/>
          <w:szCs w:val="24"/>
          <w:lang w:val="en-US"/>
        </w:rPr>
        <w:t>umber of words in abstract</w:t>
      </w:r>
      <w:r>
        <w:rPr>
          <w:rFonts w:ascii="Times New Roman" w:hAnsi="Times New Roman" w:cs="Times New Roman"/>
          <w:sz w:val="24"/>
          <w:szCs w:val="24"/>
          <w:lang w:val="en-US"/>
        </w:rPr>
        <w:t xml:space="preserve">: </w:t>
      </w:r>
      <w:r w:rsidR="00B46B17">
        <w:rPr>
          <w:rFonts w:ascii="Times New Roman" w:hAnsi="Times New Roman" w:cs="Times New Roman"/>
          <w:sz w:val="24"/>
          <w:szCs w:val="24"/>
          <w:lang w:val="en-US"/>
        </w:rPr>
        <w:t>150</w:t>
      </w:r>
    </w:p>
    <w:p w14:paraId="37E3FF38" w14:textId="221484F3" w:rsidR="004C5274" w:rsidRDefault="004C5274" w:rsidP="004C527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N</w:t>
      </w:r>
      <w:r w:rsidRPr="004C5274">
        <w:rPr>
          <w:rFonts w:ascii="Times New Roman" w:hAnsi="Times New Roman" w:cs="Times New Roman"/>
          <w:sz w:val="24"/>
          <w:szCs w:val="24"/>
          <w:lang w:val="en-US"/>
        </w:rPr>
        <w:t xml:space="preserve">umber of words in </w:t>
      </w:r>
      <w:r>
        <w:rPr>
          <w:rFonts w:ascii="Times New Roman" w:hAnsi="Times New Roman" w:cs="Times New Roman"/>
          <w:sz w:val="24"/>
          <w:szCs w:val="24"/>
          <w:lang w:val="en-US"/>
        </w:rPr>
        <w:t xml:space="preserve">main text: </w:t>
      </w:r>
      <w:del w:id="7" w:author="Alicia" w:date="2016-01-12T18:11:00Z">
        <w:r w:rsidDel="00B201D2">
          <w:rPr>
            <w:rFonts w:ascii="Times New Roman" w:hAnsi="Times New Roman" w:cs="Times New Roman"/>
            <w:sz w:val="24"/>
            <w:szCs w:val="24"/>
            <w:lang w:val="en-US"/>
          </w:rPr>
          <w:delText>3716</w:delText>
        </w:r>
      </w:del>
      <w:ins w:id="8" w:author="Alicia" w:date="2016-01-12T18:11:00Z">
        <w:r w:rsidR="00B201D2">
          <w:rPr>
            <w:rFonts w:ascii="Times New Roman" w:hAnsi="Times New Roman" w:cs="Times New Roman"/>
            <w:sz w:val="24"/>
            <w:szCs w:val="24"/>
            <w:lang w:val="en-US"/>
          </w:rPr>
          <w:t>4446</w:t>
        </w:r>
      </w:ins>
      <w:bookmarkStart w:id="9" w:name="_GoBack"/>
      <w:bookmarkEnd w:id="9"/>
    </w:p>
    <w:p w14:paraId="225338FF" w14:textId="4B2309AC" w:rsidR="004C5274" w:rsidRPr="004C5274" w:rsidRDefault="004C5274" w:rsidP="004C527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Number of references: </w:t>
      </w:r>
      <w:del w:id="10" w:author="Alicia" w:date="2016-01-12T18:10:00Z">
        <w:r w:rsidDel="00B201D2">
          <w:rPr>
            <w:rFonts w:ascii="Times New Roman" w:hAnsi="Times New Roman" w:cs="Times New Roman"/>
            <w:sz w:val="24"/>
            <w:szCs w:val="24"/>
            <w:lang w:val="en-US"/>
          </w:rPr>
          <w:delText>50</w:delText>
        </w:r>
      </w:del>
      <w:ins w:id="11" w:author="Alicia" w:date="2016-01-12T18:10:00Z">
        <w:r w:rsidR="00B201D2">
          <w:rPr>
            <w:rFonts w:ascii="Times New Roman" w:hAnsi="Times New Roman" w:cs="Times New Roman"/>
            <w:sz w:val="24"/>
            <w:szCs w:val="24"/>
            <w:lang w:val="en-US"/>
          </w:rPr>
          <w:t>5</w:t>
        </w:r>
        <w:r w:rsidR="00B201D2">
          <w:rPr>
            <w:rFonts w:ascii="Times New Roman" w:hAnsi="Times New Roman" w:cs="Times New Roman"/>
            <w:sz w:val="24"/>
            <w:szCs w:val="24"/>
            <w:lang w:val="en-US"/>
          </w:rPr>
          <w:t>2</w:t>
        </w:r>
      </w:ins>
    </w:p>
    <w:p w14:paraId="189A8D7D" w14:textId="200D92B2" w:rsidR="004C5274" w:rsidRDefault="004C5274" w:rsidP="004C527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N</w:t>
      </w:r>
      <w:r w:rsidRPr="004C5274">
        <w:rPr>
          <w:rFonts w:ascii="Times New Roman" w:hAnsi="Times New Roman" w:cs="Times New Roman"/>
          <w:sz w:val="24"/>
          <w:szCs w:val="24"/>
          <w:lang w:val="en-US"/>
        </w:rPr>
        <w:t>umber of figures</w:t>
      </w:r>
      <w:r>
        <w:rPr>
          <w:rFonts w:ascii="Times New Roman" w:hAnsi="Times New Roman" w:cs="Times New Roman"/>
          <w:sz w:val="24"/>
          <w:szCs w:val="24"/>
          <w:lang w:val="en-US"/>
        </w:rPr>
        <w:t>: 2</w:t>
      </w:r>
    </w:p>
    <w:p w14:paraId="746FF790" w14:textId="43C170A9" w:rsidR="004C5274" w:rsidRDefault="004C5274">
      <w:pPr>
        <w:rPr>
          <w:rFonts w:ascii="Times New Roman" w:hAnsi="Times New Roman" w:cs="Times New Roman"/>
          <w:sz w:val="24"/>
          <w:szCs w:val="24"/>
          <w:lang w:val="en-US"/>
        </w:rPr>
      </w:pPr>
      <w:r>
        <w:rPr>
          <w:rFonts w:ascii="Times New Roman" w:hAnsi="Times New Roman" w:cs="Times New Roman"/>
          <w:sz w:val="24"/>
          <w:szCs w:val="24"/>
          <w:lang w:val="en-US"/>
        </w:rPr>
        <w:t>Number of t</w:t>
      </w:r>
      <w:r w:rsidRPr="004C5274">
        <w:rPr>
          <w:rFonts w:ascii="Times New Roman" w:hAnsi="Times New Roman" w:cs="Times New Roman"/>
          <w:sz w:val="24"/>
          <w:szCs w:val="24"/>
          <w:lang w:val="en-US"/>
        </w:rPr>
        <w:t>ables</w:t>
      </w:r>
      <w:r>
        <w:rPr>
          <w:rFonts w:ascii="Times New Roman" w:hAnsi="Times New Roman" w:cs="Times New Roman"/>
          <w:sz w:val="24"/>
          <w:szCs w:val="24"/>
          <w:lang w:val="en-US"/>
        </w:rPr>
        <w:t>: 3</w:t>
      </w:r>
      <w:r>
        <w:rPr>
          <w:rFonts w:ascii="Times New Roman" w:hAnsi="Times New Roman" w:cs="Times New Roman"/>
          <w:sz w:val="24"/>
          <w:szCs w:val="24"/>
          <w:lang w:val="en-US"/>
        </w:rPr>
        <w:br w:type="page"/>
      </w:r>
    </w:p>
    <w:p w14:paraId="293D37E7" w14:textId="14AAB860" w:rsidR="00B842B8" w:rsidRDefault="00B842B8" w:rsidP="009B481D">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ABSTRACT</w:t>
      </w:r>
    </w:p>
    <w:p w14:paraId="112EF661" w14:textId="3092A437" w:rsidR="00FE1B08" w:rsidRDefault="00386190" w:rsidP="009B481D">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Spatial variation in selection m</w:t>
      </w:r>
      <w:r w:rsidR="0021659D">
        <w:rPr>
          <w:rFonts w:ascii="Times New Roman" w:hAnsi="Times New Roman" w:cs="Times New Roman"/>
          <w:sz w:val="24"/>
          <w:szCs w:val="24"/>
          <w:lang w:val="en-US"/>
        </w:rPr>
        <w:t>ight</w:t>
      </w:r>
      <w:r>
        <w:rPr>
          <w:rFonts w:ascii="Times New Roman" w:hAnsi="Times New Roman" w:cs="Times New Roman"/>
          <w:sz w:val="24"/>
          <w:szCs w:val="24"/>
          <w:lang w:val="en-US"/>
        </w:rPr>
        <w:t xml:space="preserve"> be driven by differences in the relative importance of selective agents acting in opposed directions. One potentially important source of variation </w:t>
      </w:r>
      <w:r w:rsidR="0021659D">
        <w:rPr>
          <w:rFonts w:ascii="Times New Roman" w:hAnsi="Times New Roman" w:cs="Times New Roman"/>
          <w:sz w:val="24"/>
          <w:szCs w:val="24"/>
          <w:lang w:val="en-US"/>
        </w:rPr>
        <w:t xml:space="preserve">is that </w:t>
      </w:r>
      <w:r w:rsidR="003B2D77">
        <w:rPr>
          <w:rFonts w:ascii="Times New Roman" w:hAnsi="Times New Roman" w:cs="Times New Roman"/>
          <w:sz w:val="24"/>
          <w:szCs w:val="24"/>
          <w:lang w:val="en-US"/>
        </w:rPr>
        <w:t xml:space="preserve">the effects of a given selective agent </w:t>
      </w:r>
      <w:r w:rsidR="0021659D">
        <w:rPr>
          <w:rFonts w:ascii="Times New Roman" w:hAnsi="Times New Roman" w:cs="Times New Roman"/>
          <w:sz w:val="24"/>
          <w:szCs w:val="24"/>
          <w:lang w:val="en-US"/>
        </w:rPr>
        <w:t>depend on</w:t>
      </w:r>
      <w:r w:rsidR="00754025">
        <w:rPr>
          <w:rFonts w:ascii="Times New Roman" w:hAnsi="Times New Roman" w:cs="Times New Roman"/>
          <w:sz w:val="24"/>
          <w:szCs w:val="24"/>
          <w:lang w:val="en-US"/>
        </w:rPr>
        <w:t xml:space="preserve"> </w:t>
      </w:r>
      <w:r w:rsidR="00EE2121">
        <w:rPr>
          <w:rFonts w:ascii="Times New Roman" w:hAnsi="Times New Roman" w:cs="Times New Roman"/>
          <w:sz w:val="24"/>
          <w:szCs w:val="24"/>
          <w:lang w:val="en-US"/>
        </w:rPr>
        <w:t xml:space="preserve">the </w:t>
      </w:r>
      <w:r w:rsidR="00462BBB">
        <w:rPr>
          <w:rFonts w:ascii="Times New Roman" w:hAnsi="Times New Roman" w:cs="Times New Roman"/>
          <w:sz w:val="24"/>
          <w:szCs w:val="24"/>
          <w:lang w:val="en-US"/>
        </w:rPr>
        <w:t>community</w:t>
      </w:r>
      <w:r w:rsidR="00462BBB" w:rsidRPr="00462BBB">
        <w:rPr>
          <w:rFonts w:ascii="Times New Roman" w:hAnsi="Times New Roman" w:cs="Times New Roman"/>
          <w:sz w:val="24"/>
          <w:szCs w:val="24"/>
          <w:lang w:val="en-US"/>
        </w:rPr>
        <w:t xml:space="preserve"> </w:t>
      </w:r>
      <w:r w:rsidR="00754025">
        <w:rPr>
          <w:rFonts w:ascii="Times New Roman" w:hAnsi="Times New Roman" w:cs="Times New Roman"/>
          <w:sz w:val="24"/>
          <w:szCs w:val="24"/>
          <w:lang w:val="en-US"/>
        </w:rPr>
        <w:t>context</w:t>
      </w:r>
      <w:r w:rsidR="002C7D03">
        <w:rPr>
          <w:rFonts w:ascii="Times New Roman" w:hAnsi="Times New Roman" w:cs="Times New Roman"/>
          <w:sz w:val="24"/>
          <w:szCs w:val="24"/>
          <w:lang w:val="en-US"/>
        </w:rPr>
        <w:t xml:space="preserve">. </w:t>
      </w:r>
      <w:r w:rsidR="00754025">
        <w:rPr>
          <w:rFonts w:ascii="Times New Roman" w:hAnsi="Times New Roman" w:cs="Times New Roman"/>
          <w:sz w:val="24"/>
          <w:szCs w:val="24"/>
          <w:lang w:val="en-US"/>
        </w:rPr>
        <w:t>We</w:t>
      </w:r>
      <w:r w:rsidR="00754025" w:rsidRPr="00FE1B08">
        <w:rPr>
          <w:lang w:val="en-US"/>
        </w:rPr>
        <w:t xml:space="preserve"> </w:t>
      </w:r>
      <w:r w:rsidR="00FE1B08">
        <w:rPr>
          <w:rFonts w:ascii="Times New Roman" w:hAnsi="Times New Roman" w:cs="Times New Roman"/>
          <w:sz w:val="24"/>
          <w:szCs w:val="24"/>
          <w:lang w:val="en-US"/>
        </w:rPr>
        <w:t>investigated</w:t>
      </w:r>
      <w:r w:rsidR="00FE1B08" w:rsidRPr="00FE1B08">
        <w:rPr>
          <w:rFonts w:ascii="Times New Roman" w:hAnsi="Times New Roman" w:cs="Times New Roman"/>
          <w:sz w:val="24"/>
          <w:szCs w:val="24"/>
          <w:lang w:val="en-US"/>
        </w:rPr>
        <w:t xml:space="preserve"> </w:t>
      </w:r>
      <w:r w:rsidR="00732887">
        <w:rPr>
          <w:rFonts w:ascii="Times New Roman" w:hAnsi="Times New Roman" w:cs="Times New Roman"/>
          <w:sz w:val="24"/>
          <w:szCs w:val="24"/>
          <w:lang w:val="en-US"/>
        </w:rPr>
        <w:t>if</w:t>
      </w:r>
      <w:r w:rsidR="00004F9D">
        <w:rPr>
          <w:rFonts w:ascii="Times New Roman" w:hAnsi="Times New Roman" w:cs="Times New Roman"/>
          <w:sz w:val="24"/>
          <w:szCs w:val="24"/>
          <w:lang w:val="en-US"/>
        </w:rPr>
        <w:t xml:space="preserve"> </w:t>
      </w:r>
      <w:r w:rsidR="00754025">
        <w:rPr>
          <w:rFonts w:ascii="Times New Roman" w:hAnsi="Times New Roman" w:cs="Times New Roman"/>
          <w:sz w:val="24"/>
          <w:szCs w:val="24"/>
          <w:lang w:val="en-US"/>
        </w:rPr>
        <w:t xml:space="preserve">differences in </w:t>
      </w:r>
      <w:r w:rsidR="00FE1B08" w:rsidRPr="00FE1B08">
        <w:rPr>
          <w:rFonts w:ascii="Times New Roman" w:hAnsi="Times New Roman" w:cs="Times New Roman"/>
          <w:sz w:val="24"/>
          <w:szCs w:val="24"/>
          <w:lang w:val="en-US"/>
        </w:rPr>
        <w:t>phenotypic selection on flowering phenology</w:t>
      </w:r>
      <w:r w:rsidR="00B34765">
        <w:rPr>
          <w:rFonts w:ascii="Times New Roman" w:hAnsi="Times New Roman" w:cs="Times New Roman"/>
          <w:sz w:val="24"/>
          <w:szCs w:val="24"/>
          <w:lang w:val="en-US"/>
        </w:rPr>
        <w:t xml:space="preserve"> </w:t>
      </w:r>
      <w:r w:rsidR="00004F9D">
        <w:rPr>
          <w:rFonts w:ascii="Times New Roman" w:hAnsi="Times New Roman" w:cs="Times New Roman"/>
          <w:sz w:val="24"/>
          <w:szCs w:val="24"/>
          <w:lang w:val="en-US"/>
        </w:rPr>
        <w:t xml:space="preserve">among 20 </w:t>
      </w:r>
      <w:r w:rsidR="00E22260">
        <w:rPr>
          <w:rFonts w:ascii="Times New Roman" w:hAnsi="Times New Roman" w:cs="Times New Roman"/>
          <w:sz w:val="24"/>
          <w:szCs w:val="24"/>
          <w:lang w:val="en-US"/>
        </w:rPr>
        <w:t xml:space="preserve">populations of </w:t>
      </w:r>
      <w:proofErr w:type="spellStart"/>
      <w:r w:rsidR="00004F9D" w:rsidRPr="00FE1B08">
        <w:rPr>
          <w:rFonts w:ascii="Times New Roman" w:hAnsi="Times New Roman" w:cs="Times New Roman"/>
          <w:i/>
          <w:sz w:val="24"/>
          <w:szCs w:val="24"/>
          <w:lang w:val="en-US"/>
        </w:rPr>
        <w:t>Gentiana</w:t>
      </w:r>
      <w:proofErr w:type="spellEnd"/>
      <w:r w:rsidR="00004F9D" w:rsidRPr="00FE1B08">
        <w:rPr>
          <w:rFonts w:ascii="Times New Roman" w:hAnsi="Times New Roman" w:cs="Times New Roman"/>
          <w:i/>
          <w:sz w:val="24"/>
          <w:szCs w:val="24"/>
          <w:lang w:val="en-US"/>
        </w:rPr>
        <w:t xml:space="preserve"> </w:t>
      </w:r>
      <w:proofErr w:type="spellStart"/>
      <w:r w:rsidR="00004F9D" w:rsidRPr="00FE1B08">
        <w:rPr>
          <w:rFonts w:ascii="Times New Roman" w:hAnsi="Times New Roman" w:cs="Times New Roman"/>
          <w:i/>
          <w:sz w:val="24"/>
          <w:szCs w:val="24"/>
          <w:lang w:val="en-US"/>
        </w:rPr>
        <w:t>pneumonanthe</w:t>
      </w:r>
      <w:proofErr w:type="spellEnd"/>
      <w:r w:rsidR="00004F9D">
        <w:rPr>
          <w:rFonts w:ascii="Times New Roman" w:hAnsi="Times New Roman" w:cs="Times New Roman"/>
          <w:sz w:val="24"/>
          <w:szCs w:val="24"/>
          <w:lang w:val="en-US"/>
        </w:rPr>
        <w:t xml:space="preserve"> </w:t>
      </w:r>
      <w:r w:rsidR="00324DBD">
        <w:rPr>
          <w:rFonts w:ascii="Times New Roman" w:hAnsi="Times New Roman" w:cs="Times New Roman"/>
          <w:sz w:val="24"/>
          <w:szCs w:val="24"/>
          <w:lang w:val="en-US"/>
        </w:rPr>
        <w:t xml:space="preserve">were </w:t>
      </w:r>
      <w:del w:id="12" w:author="Alicia" w:date="2015-12-14T16:09:00Z">
        <w:r w:rsidR="00FE1B08" w:rsidRPr="00FE1B08" w:rsidDel="00FB7BF7">
          <w:rPr>
            <w:rFonts w:ascii="Times New Roman" w:hAnsi="Times New Roman" w:cs="Times New Roman"/>
            <w:sz w:val="24"/>
            <w:szCs w:val="24"/>
            <w:lang w:val="en-US"/>
          </w:rPr>
          <w:delText xml:space="preserve">mediated </w:delText>
        </w:r>
      </w:del>
      <w:ins w:id="13" w:author="Alicia" w:date="2015-12-14T16:09:00Z">
        <w:r w:rsidR="00FB7BF7">
          <w:rPr>
            <w:rFonts w:ascii="Times New Roman" w:hAnsi="Times New Roman" w:cs="Times New Roman"/>
            <w:sz w:val="24"/>
            <w:szCs w:val="24"/>
            <w:lang w:val="en-US"/>
          </w:rPr>
          <w:t>related to the presence of</w:t>
        </w:r>
      </w:ins>
      <w:del w:id="14" w:author="Alicia" w:date="2015-12-14T16:09:00Z">
        <w:r w:rsidR="00FE1B08" w:rsidRPr="00FE1B08" w:rsidDel="00FB7BF7">
          <w:rPr>
            <w:rFonts w:ascii="Times New Roman" w:hAnsi="Times New Roman" w:cs="Times New Roman"/>
            <w:sz w:val="24"/>
            <w:szCs w:val="24"/>
            <w:lang w:val="en-US"/>
          </w:rPr>
          <w:delText>by</w:delText>
        </w:r>
      </w:del>
      <w:r w:rsidR="00FE1B08" w:rsidRPr="00FE1B08">
        <w:rPr>
          <w:rFonts w:ascii="Times New Roman" w:hAnsi="Times New Roman" w:cs="Times New Roman"/>
          <w:sz w:val="24"/>
          <w:szCs w:val="24"/>
          <w:lang w:val="en-US"/>
        </w:rPr>
        <w:t xml:space="preserve"> the butterfly seed predator</w:t>
      </w:r>
      <w:r w:rsidR="00FE1B08" w:rsidRPr="00FE1B08">
        <w:rPr>
          <w:rFonts w:ascii="Times New Roman" w:hAnsi="Times New Roman" w:cs="Times New Roman"/>
          <w:i/>
          <w:sz w:val="24"/>
          <w:szCs w:val="24"/>
          <w:lang w:val="en-US"/>
        </w:rPr>
        <w:t xml:space="preserve"> </w:t>
      </w:r>
      <w:proofErr w:type="spellStart"/>
      <w:r w:rsidR="001D277F">
        <w:rPr>
          <w:rFonts w:ascii="Times New Roman" w:hAnsi="Times New Roman" w:cs="Times New Roman"/>
          <w:i/>
          <w:sz w:val="24"/>
          <w:szCs w:val="24"/>
          <w:lang w:val="en-US"/>
        </w:rPr>
        <w:t>Phengaris</w:t>
      </w:r>
      <w:proofErr w:type="spellEnd"/>
      <w:r w:rsidR="001D277F">
        <w:rPr>
          <w:rFonts w:ascii="Times New Roman" w:hAnsi="Times New Roman" w:cs="Times New Roman"/>
          <w:i/>
          <w:sz w:val="24"/>
          <w:szCs w:val="24"/>
          <w:lang w:val="en-US"/>
        </w:rPr>
        <w:t xml:space="preserve"> </w:t>
      </w:r>
      <w:proofErr w:type="spellStart"/>
      <w:r w:rsidR="00FE1B08" w:rsidRPr="00FE1B08">
        <w:rPr>
          <w:rFonts w:ascii="Times New Roman" w:hAnsi="Times New Roman" w:cs="Times New Roman"/>
          <w:i/>
          <w:sz w:val="24"/>
          <w:szCs w:val="24"/>
          <w:lang w:val="en-US"/>
        </w:rPr>
        <w:t>alcon</w:t>
      </w:r>
      <w:proofErr w:type="spellEnd"/>
      <w:r w:rsidR="00FE1B08" w:rsidRPr="00FE1B08">
        <w:rPr>
          <w:rFonts w:ascii="Times New Roman" w:hAnsi="Times New Roman" w:cs="Times New Roman"/>
          <w:sz w:val="24"/>
          <w:szCs w:val="24"/>
          <w:lang w:val="en-US"/>
        </w:rPr>
        <w:t xml:space="preserve">, and </w:t>
      </w:r>
      <w:ins w:id="15" w:author="Alicia" w:date="2015-12-14T16:13:00Z">
        <w:r w:rsidR="00FB7BF7">
          <w:rPr>
            <w:rFonts w:ascii="Times New Roman" w:hAnsi="Times New Roman" w:cs="Times New Roman"/>
            <w:sz w:val="24"/>
            <w:szCs w:val="24"/>
            <w:lang w:val="en-US"/>
          </w:rPr>
          <w:t xml:space="preserve">if </w:t>
        </w:r>
      </w:ins>
      <w:del w:id="16" w:author="Alicia" w:date="2015-12-14T16:12:00Z">
        <w:r w:rsidR="00732887" w:rsidDel="00FB7BF7">
          <w:rPr>
            <w:rFonts w:ascii="Times New Roman" w:hAnsi="Times New Roman" w:cs="Times New Roman"/>
            <w:sz w:val="24"/>
            <w:szCs w:val="24"/>
            <w:lang w:val="en-US"/>
          </w:rPr>
          <w:delText>if</w:delText>
        </w:r>
        <w:r w:rsidR="00732887" w:rsidRPr="00FE1B08" w:rsidDel="00FB7BF7">
          <w:rPr>
            <w:rFonts w:ascii="Times New Roman" w:hAnsi="Times New Roman" w:cs="Times New Roman"/>
            <w:sz w:val="24"/>
            <w:szCs w:val="24"/>
            <w:lang w:val="en-US"/>
          </w:rPr>
          <w:delText xml:space="preserve"> </w:delText>
        </w:r>
      </w:del>
      <w:ins w:id="17" w:author="Alicia" w:date="2015-12-14T16:12:00Z">
        <w:r w:rsidR="00FB7BF7">
          <w:rPr>
            <w:rFonts w:ascii="Times New Roman" w:hAnsi="Times New Roman" w:cs="Times New Roman"/>
            <w:sz w:val="24"/>
            <w:szCs w:val="24"/>
            <w:lang w:val="en-US"/>
          </w:rPr>
          <w:t xml:space="preserve">butterfly </w:t>
        </w:r>
      </w:ins>
      <w:r w:rsidR="008D4861">
        <w:rPr>
          <w:rFonts w:ascii="Times New Roman" w:hAnsi="Times New Roman" w:cs="Times New Roman"/>
          <w:sz w:val="24"/>
          <w:szCs w:val="24"/>
          <w:lang w:val="en-US"/>
        </w:rPr>
        <w:t xml:space="preserve">incidence </w:t>
      </w:r>
      <w:del w:id="18" w:author="Alicia" w:date="2015-12-14T16:14:00Z">
        <w:r w:rsidR="008D4861" w:rsidDel="00FB7BF7">
          <w:rPr>
            <w:rFonts w:ascii="Times New Roman" w:hAnsi="Times New Roman" w:cs="Times New Roman"/>
            <w:sz w:val="24"/>
            <w:szCs w:val="24"/>
            <w:lang w:val="en-US"/>
          </w:rPr>
          <w:delText xml:space="preserve">of the butterfly </w:delText>
        </w:r>
      </w:del>
      <w:r w:rsidR="008D4861">
        <w:rPr>
          <w:rFonts w:ascii="Times New Roman" w:hAnsi="Times New Roman" w:cs="Times New Roman"/>
          <w:sz w:val="24"/>
          <w:szCs w:val="24"/>
          <w:lang w:val="en-US"/>
        </w:rPr>
        <w:t>was associated with</w:t>
      </w:r>
      <w:r w:rsidR="00FE1B08" w:rsidRPr="00FE1B08">
        <w:rPr>
          <w:rFonts w:ascii="Times New Roman" w:hAnsi="Times New Roman" w:cs="Times New Roman"/>
          <w:sz w:val="24"/>
          <w:szCs w:val="24"/>
          <w:lang w:val="en-US"/>
        </w:rPr>
        <w:t xml:space="preserve"> the </w:t>
      </w:r>
      <w:r w:rsidR="00FE1B08">
        <w:rPr>
          <w:rFonts w:ascii="Times New Roman" w:hAnsi="Times New Roman" w:cs="Times New Roman"/>
          <w:sz w:val="24"/>
          <w:szCs w:val="24"/>
          <w:lang w:val="en-US"/>
        </w:rPr>
        <w:t xml:space="preserve">abundance </w:t>
      </w:r>
      <w:r w:rsidR="00FE1B08" w:rsidRPr="00FE1B08">
        <w:rPr>
          <w:rFonts w:ascii="Times New Roman" w:hAnsi="Times New Roman" w:cs="Times New Roman"/>
          <w:sz w:val="24"/>
          <w:szCs w:val="24"/>
          <w:lang w:val="en-US"/>
        </w:rPr>
        <w:t>of</w:t>
      </w:r>
      <w:r w:rsidR="00FE1B08">
        <w:rPr>
          <w:rFonts w:ascii="Times New Roman" w:hAnsi="Times New Roman" w:cs="Times New Roman"/>
          <w:sz w:val="24"/>
          <w:szCs w:val="24"/>
          <w:lang w:val="en-US"/>
        </w:rPr>
        <w:t xml:space="preserve"> </w:t>
      </w:r>
      <w:r w:rsidR="003B2D77">
        <w:rPr>
          <w:rFonts w:ascii="Times New Roman" w:hAnsi="Times New Roman" w:cs="Times New Roman"/>
          <w:sz w:val="24"/>
          <w:szCs w:val="24"/>
          <w:lang w:val="en-US"/>
        </w:rPr>
        <w:t>a</w:t>
      </w:r>
      <w:r w:rsidR="008D4861">
        <w:rPr>
          <w:rFonts w:ascii="Times New Roman" w:hAnsi="Times New Roman" w:cs="Times New Roman"/>
          <w:sz w:val="24"/>
          <w:szCs w:val="24"/>
          <w:lang w:val="en-US"/>
        </w:rPr>
        <w:t xml:space="preserve"> second host, </w:t>
      </w:r>
      <w:proofErr w:type="spellStart"/>
      <w:r w:rsidR="007C67BD" w:rsidRPr="00FE1B08">
        <w:rPr>
          <w:rFonts w:ascii="Times New Roman" w:hAnsi="Times New Roman" w:cs="Times New Roman"/>
          <w:i/>
          <w:sz w:val="24"/>
          <w:szCs w:val="24"/>
          <w:lang w:val="en-US"/>
        </w:rPr>
        <w:t>Myrmica</w:t>
      </w:r>
      <w:proofErr w:type="spellEnd"/>
      <w:r w:rsidR="007C67BD" w:rsidRPr="00FE1B08">
        <w:rPr>
          <w:rFonts w:ascii="Times New Roman" w:hAnsi="Times New Roman" w:cs="Times New Roman"/>
          <w:sz w:val="24"/>
          <w:szCs w:val="24"/>
          <w:lang w:val="en-US"/>
        </w:rPr>
        <w:t xml:space="preserve"> ants</w:t>
      </w:r>
      <w:r w:rsidR="004B74E2">
        <w:rPr>
          <w:rFonts w:ascii="Times New Roman" w:hAnsi="Times New Roman" w:cs="Times New Roman"/>
          <w:sz w:val="24"/>
          <w:szCs w:val="24"/>
          <w:lang w:val="en-US"/>
        </w:rPr>
        <w:t xml:space="preserve">. </w:t>
      </w:r>
      <w:r w:rsidR="0043622F">
        <w:rPr>
          <w:rFonts w:ascii="Times New Roman" w:hAnsi="Times New Roman" w:cs="Times New Roman"/>
          <w:sz w:val="24"/>
          <w:szCs w:val="24"/>
          <w:lang w:val="en-US"/>
        </w:rPr>
        <w:t xml:space="preserve">In </w:t>
      </w:r>
      <w:r w:rsidRPr="005A0FA1">
        <w:rPr>
          <w:rFonts w:ascii="Times New Roman" w:hAnsi="Times New Roman" w:cs="Times New Roman"/>
          <w:sz w:val="24"/>
          <w:szCs w:val="24"/>
          <w:lang w:val="en-US"/>
        </w:rPr>
        <w:t>plant</w:t>
      </w:r>
      <w:r w:rsidR="00EA0FF5">
        <w:rPr>
          <w:rFonts w:ascii="Times New Roman" w:hAnsi="Times New Roman" w:cs="Times New Roman"/>
          <w:sz w:val="24"/>
          <w:szCs w:val="24"/>
          <w:lang w:val="en-US"/>
        </w:rPr>
        <w:t xml:space="preserve"> populations </w:t>
      </w:r>
      <w:r w:rsidR="00ED4C47">
        <w:rPr>
          <w:rFonts w:ascii="Times New Roman" w:hAnsi="Times New Roman" w:cs="Times New Roman"/>
          <w:sz w:val="24"/>
          <w:szCs w:val="24"/>
          <w:lang w:val="en-US"/>
        </w:rPr>
        <w:t xml:space="preserve">without </w:t>
      </w:r>
      <w:r w:rsidR="0043622F">
        <w:rPr>
          <w:rFonts w:ascii="Times New Roman" w:hAnsi="Times New Roman" w:cs="Times New Roman"/>
          <w:sz w:val="24"/>
          <w:szCs w:val="24"/>
          <w:lang w:val="en-US"/>
        </w:rPr>
        <w:t xml:space="preserve">the </w:t>
      </w:r>
      <w:r w:rsidR="007C67BD">
        <w:rPr>
          <w:rFonts w:ascii="Times New Roman" w:hAnsi="Times New Roman" w:cs="Times New Roman"/>
          <w:sz w:val="24"/>
          <w:szCs w:val="24"/>
          <w:lang w:val="en-US"/>
        </w:rPr>
        <w:t>butterfly</w:t>
      </w:r>
      <w:r w:rsidR="0043622F">
        <w:rPr>
          <w:rFonts w:ascii="Times New Roman" w:hAnsi="Times New Roman" w:cs="Times New Roman"/>
          <w:sz w:val="24"/>
          <w:szCs w:val="24"/>
          <w:lang w:val="en-US"/>
        </w:rPr>
        <w:t>, phenotypic selec</w:t>
      </w:r>
      <w:r w:rsidR="00EA0FF5">
        <w:rPr>
          <w:rFonts w:ascii="Times New Roman" w:hAnsi="Times New Roman" w:cs="Times New Roman"/>
          <w:sz w:val="24"/>
          <w:szCs w:val="24"/>
          <w:lang w:val="en-US"/>
        </w:rPr>
        <w:t>tion favored earlier flowering</w:t>
      </w:r>
      <w:r w:rsidR="004B74E2">
        <w:rPr>
          <w:rFonts w:ascii="Times New Roman" w:hAnsi="Times New Roman" w:cs="Times New Roman"/>
          <w:sz w:val="24"/>
          <w:szCs w:val="24"/>
          <w:lang w:val="en-US"/>
        </w:rPr>
        <w:t>. In populations w</w:t>
      </w:r>
      <w:r w:rsidR="00EA0FF5">
        <w:rPr>
          <w:rFonts w:ascii="Times New Roman" w:hAnsi="Times New Roman" w:cs="Times New Roman"/>
          <w:sz w:val="24"/>
          <w:szCs w:val="24"/>
          <w:lang w:val="en-US"/>
        </w:rPr>
        <w:t xml:space="preserve">here the </w:t>
      </w:r>
      <w:r w:rsidR="003B2D77">
        <w:rPr>
          <w:rFonts w:ascii="Times New Roman" w:hAnsi="Times New Roman" w:cs="Times New Roman"/>
          <w:sz w:val="24"/>
          <w:szCs w:val="24"/>
          <w:lang w:val="en-US"/>
        </w:rPr>
        <w:t xml:space="preserve">butterfly </w:t>
      </w:r>
      <w:r w:rsidR="00EA0FF5">
        <w:rPr>
          <w:rFonts w:ascii="Times New Roman" w:hAnsi="Times New Roman" w:cs="Times New Roman"/>
          <w:sz w:val="24"/>
          <w:szCs w:val="24"/>
          <w:lang w:val="en-US"/>
        </w:rPr>
        <w:t xml:space="preserve">was present, it preferentially </w:t>
      </w:r>
      <w:r w:rsidR="00EA61FA">
        <w:rPr>
          <w:rFonts w:ascii="Times New Roman" w:hAnsi="Times New Roman" w:cs="Times New Roman"/>
          <w:sz w:val="24"/>
          <w:szCs w:val="24"/>
          <w:lang w:val="en-US"/>
        </w:rPr>
        <w:t xml:space="preserve">attacked </w:t>
      </w:r>
      <w:r w:rsidR="00EA0FF5">
        <w:rPr>
          <w:rFonts w:ascii="Times New Roman" w:hAnsi="Times New Roman" w:cs="Times New Roman"/>
          <w:sz w:val="24"/>
          <w:szCs w:val="24"/>
          <w:lang w:val="en-US"/>
        </w:rPr>
        <w:t>early-flowering individuals, shift</w:t>
      </w:r>
      <w:r w:rsidR="00ED4C47">
        <w:rPr>
          <w:rFonts w:ascii="Times New Roman" w:hAnsi="Times New Roman" w:cs="Times New Roman"/>
          <w:sz w:val="24"/>
          <w:szCs w:val="24"/>
          <w:lang w:val="en-US"/>
        </w:rPr>
        <w:t>ing</w:t>
      </w:r>
      <w:r w:rsidR="00E3005C">
        <w:rPr>
          <w:rFonts w:ascii="Times New Roman" w:hAnsi="Times New Roman" w:cs="Times New Roman"/>
          <w:sz w:val="24"/>
          <w:szCs w:val="24"/>
          <w:lang w:val="en-US"/>
        </w:rPr>
        <w:t xml:space="preserve"> the direction of</w:t>
      </w:r>
      <w:r w:rsidR="00EA0FF5">
        <w:rPr>
          <w:rFonts w:ascii="Times New Roman" w:hAnsi="Times New Roman" w:cs="Times New Roman"/>
          <w:sz w:val="24"/>
          <w:szCs w:val="24"/>
          <w:lang w:val="en-US"/>
        </w:rPr>
        <w:t xml:space="preserve"> selection to</w:t>
      </w:r>
      <w:r w:rsidR="00E3005C">
        <w:rPr>
          <w:rFonts w:ascii="Times New Roman" w:hAnsi="Times New Roman" w:cs="Times New Roman"/>
          <w:sz w:val="24"/>
          <w:szCs w:val="24"/>
          <w:lang w:val="en-US"/>
        </w:rPr>
        <w:t xml:space="preserve"> favoring</w:t>
      </w:r>
      <w:r w:rsidR="00EA0FF5">
        <w:rPr>
          <w:rFonts w:ascii="Times New Roman" w:hAnsi="Times New Roman" w:cs="Times New Roman"/>
          <w:sz w:val="24"/>
          <w:szCs w:val="24"/>
          <w:lang w:val="en-US"/>
        </w:rPr>
        <w:t xml:space="preserve"> later flowering. </w:t>
      </w:r>
      <w:r w:rsidR="00ED4C47">
        <w:rPr>
          <w:rFonts w:ascii="Times New Roman" w:hAnsi="Times New Roman" w:cs="Times New Roman"/>
          <w:sz w:val="24"/>
          <w:szCs w:val="24"/>
          <w:lang w:val="en-US"/>
        </w:rPr>
        <w:t>B</w:t>
      </w:r>
      <w:r w:rsidR="00E3005C">
        <w:rPr>
          <w:rFonts w:ascii="Times New Roman" w:hAnsi="Times New Roman" w:cs="Times New Roman"/>
          <w:sz w:val="24"/>
          <w:szCs w:val="24"/>
          <w:lang w:val="en-US"/>
        </w:rPr>
        <w:t>utterfl</w:t>
      </w:r>
      <w:r w:rsidR="00ED4C47">
        <w:rPr>
          <w:rFonts w:ascii="Times New Roman" w:hAnsi="Times New Roman" w:cs="Times New Roman"/>
          <w:sz w:val="24"/>
          <w:szCs w:val="24"/>
          <w:lang w:val="en-US"/>
        </w:rPr>
        <w:t>y incidence</w:t>
      </w:r>
      <w:r w:rsidR="00E3005C">
        <w:rPr>
          <w:rFonts w:ascii="Times New Roman" w:hAnsi="Times New Roman" w:cs="Times New Roman"/>
          <w:sz w:val="24"/>
          <w:szCs w:val="24"/>
          <w:lang w:val="en-US"/>
        </w:rPr>
        <w:t xml:space="preserve"> </w:t>
      </w:r>
      <w:r w:rsidR="00EA61FA">
        <w:rPr>
          <w:rFonts w:ascii="Times New Roman" w:hAnsi="Times New Roman" w:cs="Times New Roman"/>
          <w:sz w:val="24"/>
          <w:szCs w:val="24"/>
          <w:lang w:val="en-US"/>
        </w:rPr>
        <w:t xml:space="preserve">increased with </w:t>
      </w:r>
      <w:del w:id="19" w:author="Alicia" w:date="2015-12-14T16:14:00Z">
        <w:r w:rsidR="00EA61FA" w:rsidDel="00FB7BF7">
          <w:rPr>
            <w:rFonts w:ascii="Times New Roman" w:hAnsi="Times New Roman" w:cs="Times New Roman"/>
            <w:sz w:val="24"/>
            <w:szCs w:val="24"/>
            <w:lang w:val="en-US"/>
          </w:rPr>
          <w:delText xml:space="preserve">increasing </w:delText>
        </w:r>
      </w:del>
      <w:r w:rsidR="00ED4C47">
        <w:rPr>
          <w:rFonts w:ascii="Times New Roman" w:hAnsi="Times New Roman" w:cs="Times New Roman"/>
          <w:sz w:val="24"/>
          <w:szCs w:val="24"/>
          <w:lang w:val="en-US"/>
        </w:rPr>
        <w:t xml:space="preserve">ant </w:t>
      </w:r>
      <w:r w:rsidR="00E3005C">
        <w:rPr>
          <w:rFonts w:ascii="Times New Roman" w:hAnsi="Times New Roman" w:cs="Times New Roman"/>
          <w:sz w:val="24"/>
          <w:szCs w:val="24"/>
          <w:lang w:val="en-US"/>
        </w:rPr>
        <w:t>abundance</w:t>
      </w:r>
      <w:r w:rsidR="00162F35">
        <w:rPr>
          <w:rFonts w:ascii="Times New Roman" w:hAnsi="Times New Roman" w:cs="Times New Roman"/>
          <w:sz w:val="24"/>
          <w:szCs w:val="24"/>
          <w:lang w:val="en-US"/>
        </w:rPr>
        <w:t xml:space="preserve">. </w:t>
      </w:r>
      <w:r>
        <w:rPr>
          <w:rFonts w:ascii="Times New Roman" w:hAnsi="Times New Roman" w:cs="Times New Roman"/>
          <w:sz w:val="24"/>
          <w:szCs w:val="24"/>
          <w:lang w:val="en-US"/>
        </w:rPr>
        <w:t>Our results</w:t>
      </w:r>
      <w:r w:rsidR="00162F35">
        <w:rPr>
          <w:rFonts w:ascii="Times New Roman" w:hAnsi="Times New Roman" w:cs="Times New Roman"/>
          <w:sz w:val="24"/>
          <w:szCs w:val="24"/>
          <w:lang w:val="en-US"/>
        </w:rPr>
        <w:t xml:space="preserve"> demonstrate that antagonistic interactions </w:t>
      </w:r>
      <w:r w:rsidR="00ED4C47">
        <w:rPr>
          <w:rFonts w:ascii="Times New Roman" w:hAnsi="Times New Roman" w:cs="Times New Roman"/>
          <w:sz w:val="24"/>
          <w:szCs w:val="24"/>
          <w:lang w:val="en-US"/>
        </w:rPr>
        <w:t>can</w:t>
      </w:r>
      <w:r w:rsidR="00162F35">
        <w:rPr>
          <w:rFonts w:ascii="Times New Roman" w:hAnsi="Times New Roman" w:cs="Times New Roman"/>
          <w:sz w:val="24"/>
          <w:szCs w:val="24"/>
          <w:lang w:val="en-US"/>
        </w:rPr>
        <w:t xml:space="preserve"> shift the direction of selection on </w:t>
      </w:r>
      <w:del w:id="20" w:author="Alicia" w:date="2015-12-14T16:15:00Z">
        <w:r w:rsidR="00EA61FA" w:rsidDel="00FB7BF7">
          <w:rPr>
            <w:rFonts w:ascii="Times New Roman" w:hAnsi="Times New Roman" w:cs="Times New Roman"/>
            <w:sz w:val="24"/>
            <w:szCs w:val="24"/>
            <w:lang w:val="en-US"/>
          </w:rPr>
          <w:delText>timing of reproduction</w:delText>
        </w:r>
      </w:del>
      <w:ins w:id="21" w:author="Alicia" w:date="2015-12-14T16:15:00Z">
        <w:r w:rsidR="00FB7BF7">
          <w:rPr>
            <w:rFonts w:ascii="Times New Roman" w:hAnsi="Times New Roman" w:cs="Times New Roman"/>
            <w:sz w:val="24"/>
            <w:szCs w:val="24"/>
            <w:lang w:val="en-US"/>
          </w:rPr>
          <w:t>flowering phenology</w:t>
        </w:r>
      </w:ins>
      <w:r w:rsidR="00162F35">
        <w:rPr>
          <w:rFonts w:ascii="Times New Roman" w:hAnsi="Times New Roman" w:cs="Times New Roman"/>
          <w:sz w:val="24"/>
          <w:szCs w:val="24"/>
          <w:lang w:val="en-US"/>
        </w:rPr>
        <w:t xml:space="preserve">, and </w:t>
      </w:r>
      <w:r>
        <w:rPr>
          <w:rFonts w:ascii="Times New Roman" w:hAnsi="Times New Roman" w:cs="Times New Roman"/>
          <w:sz w:val="24"/>
          <w:szCs w:val="24"/>
          <w:lang w:val="en-US"/>
        </w:rPr>
        <w:t xml:space="preserve">suggest </w:t>
      </w:r>
      <w:del w:id="22" w:author="Alicia" w:date="2015-12-14T16:10:00Z">
        <w:r w:rsidR="00162F35" w:rsidDel="00FB7BF7">
          <w:rPr>
            <w:rFonts w:ascii="Times New Roman" w:hAnsi="Times New Roman" w:cs="Times New Roman"/>
            <w:sz w:val="24"/>
            <w:szCs w:val="24"/>
            <w:lang w:val="en-US"/>
          </w:rPr>
          <w:delText xml:space="preserve">that </w:delText>
        </w:r>
      </w:del>
      <w:r w:rsidR="00162F35">
        <w:rPr>
          <w:rFonts w:ascii="Times New Roman" w:hAnsi="Times New Roman" w:cs="Times New Roman"/>
          <w:sz w:val="24"/>
          <w:szCs w:val="24"/>
          <w:lang w:val="en-US"/>
        </w:rPr>
        <w:t xml:space="preserve">the community context </w:t>
      </w:r>
      <w:ins w:id="23" w:author="Alicia" w:date="2015-12-14T16:10:00Z">
        <w:r w:rsidR="00FB7BF7">
          <w:rPr>
            <w:rFonts w:ascii="Times New Roman" w:hAnsi="Times New Roman" w:cs="Times New Roman"/>
            <w:sz w:val="24"/>
            <w:szCs w:val="24"/>
            <w:lang w:val="en-US"/>
          </w:rPr>
          <w:t xml:space="preserve">as a potential driver of </w:t>
        </w:r>
      </w:ins>
      <w:del w:id="24" w:author="Alicia" w:date="2015-12-14T16:10:00Z">
        <w:r w:rsidR="00E3005C" w:rsidDel="00FB7BF7">
          <w:rPr>
            <w:rFonts w:ascii="Times New Roman" w:hAnsi="Times New Roman" w:cs="Times New Roman"/>
            <w:sz w:val="24"/>
            <w:szCs w:val="24"/>
            <w:lang w:val="en-US"/>
          </w:rPr>
          <w:delText xml:space="preserve">may </w:delText>
        </w:r>
        <w:r w:rsidDel="00FB7BF7">
          <w:rPr>
            <w:rFonts w:ascii="Times New Roman" w:hAnsi="Times New Roman" w:cs="Times New Roman"/>
            <w:sz w:val="24"/>
            <w:szCs w:val="24"/>
            <w:lang w:val="en-US"/>
          </w:rPr>
          <w:delText xml:space="preserve">drive </w:delText>
        </w:r>
      </w:del>
      <w:r>
        <w:rPr>
          <w:rFonts w:ascii="Times New Roman" w:hAnsi="Times New Roman" w:cs="Times New Roman"/>
          <w:sz w:val="24"/>
          <w:szCs w:val="24"/>
          <w:lang w:val="en-US"/>
        </w:rPr>
        <w:t xml:space="preserve">such </w:t>
      </w:r>
      <w:del w:id="25" w:author="Alicia" w:date="2015-12-14T16:11:00Z">
        <w:r w:rsidDel="00FB7BF7">
          <w:rPr>
            <w:rFonts w:ascii="Times New Roman" w:hAnsi="Times New Roman" w:cs="Times New Roman"/>
            <w:sz w:val="24"/>
            <w:szCs w:val="24"/>
            <w:lang w:val="en-US"/>
          </w:rPr>
          <w:delText xml:space="preserve">antagonist-mediated </w:delText>
        </w:r>
      </w:del>
      <w:r>
        <w:rPr>
          <w:rFonts w:ascii="Times New Roman" w:hAnsi="Times New Roman" w:cs="Times New Roman"/>
          <w:sz w:val="24"/>
          <w:szCs w:val="24"/>
          <w:lang w:val="en-US"/>
        </w:rPr>
        <w:t xml:space="preserve">shifts in </w:t>
      </w:r>
      <w:r w:rsidR="00162F35">
        <w:rPr>
          <w:rFonts w:ascii="Times New Roman" w:hAnsi="Times New Roman" w:cs="Times New Roman"/>
          <w:sz w:val="24"/>
          <w:szCs w:val="24"/>
          <w:lang w:val="en-US"/>
        </w:rPr>
        <w:t>selection</w:t>
      </w:r>
      <w:r w:rsidR="005E53C6">
        <w:rPr>
          <w:rFonts w:ascii="Times New Roman" w:hAnsi="Times New Roman" w:cs="Times New Roman"/>
          <w:sz w:val="24"/>
          <w:szCs w:val="24"/>
          <w:lang w:val="en-US"/>
        </w:rPr>
        <w:t xml:space="preserve">. </w:t>
      </w:r>
    </w:p>
    <w:p w14:paraId="5E53CD83" w14:textId="5D9AB022" w:rsidR="00FE1B08" w:rsidRDefault="00FE1B08" w:rsidP="0043622F">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56B56EF0" w14:textId="2C966BCA" w:rsidR="00FC051E" w:rsidRDefault="00472CCB" w:rsidP="009B481D">
      <w:pPr>
        <w:spacing w:line="480" w:lineRule="auto"/>
        <w:rPr>
          <w:rFonts w:ascii="Times New Roman" w:hAnsi="Times New Roman" w:cs="Times New Roman"/>
          <w:sz w:val="24"/>
          <w:szCs w:val="24"/>
          <w:lang w:val="en-US"/>
        </w:rPr>
      </w:pPr>
      <w:r w:rsidRPr="00472CCB">
        <w:rPr>
          <w:rFonts w:ascii="Times New Roman" w:hAnsi="Times New Roman" w:cs="Times New Roman"/>
          <w:sz w:val="24"/>
          <w:szCs w:val="24"/>
          <w:lang w:val="en-US"/>
        </w:rPr>
        <w:lastRenderedPageBreak/>
        <w:t>INTRODUCTION</w:t>
      </w:r>
    </w:p>
    <w:p w14:paraId="5C6CFEF0" w14:textId="3A695B6B" w:rsidR="00E54E97" w:rsidRDefault="00A505D6" w:rsidP="000D21B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Timing of reproduction </w:t>
      </w:r>
      <w:r w:rsidR="00903770">
        <w:rPr>
          <w:rFonts w:ascii="Times New Roman" w:hAnsi="Times New Roman" w:cs="Times New Roman"/>
          <w:sz w:val="24"/>
          <w:szCs w:val="24"/>
          <w:lang w:val="en-US"/>
        </w:rPr>
        <w:t>within a season</w:t>
      </w:r>
      <w:r>
        <w:rPr>
          <w:rFonts w:ascii="Times New Roman" w:hAnsi="Times New Roman" w:cs="Times New Roman"/>
          <w:sz w:val="24"/>
          <w:szCs w:val="24"/>
          <w:lang w:val="en-US"/>
        </w:rPr>
        <w:t xml:space="preserve"> </w:t>
      </w:r>
      <w:r w:rsidR="00C30E98">
        <w:rPr>
          <w:rFonts w:ascii="Times New Roman" w:hAnsi="Times New Roman" w:cs="Times New Roman"/>
          <w:sz w:val="24"/>
          <w:szCs w:val="24"/>
          <w:lang w:val="en-US"/>
        </w:rPr>
        <w:t xml:space="preserve">is a key trait influencing </w:t>
      </w:r>
      <w:r>
        <w:rPr>
          <w:rFonts w:ascii="Times New Roman" w:hAnsi="Times New Roman" w:cs="Times New Roman"/>
          <w:sz w:val="24"/>
          <w:szCs w:val="24"/>
          <w:lang w:val="en-US"/>
        </w:rPr>
        <w:t xml:space="preserve">interactions both with the physical environment and with other organisms. </w:t>
      </w:r>
      <w:r w:rsidR="007A1010">
        <w:rPr>
          <w:rFonts w:ascii="Times New Roman" w:hAnsi="Times New Roman" w:cs="Times New Roman"/>
          <w:sz w:val="24"/>
          <w:szCs w:val="24"/>
          <w:lang w:val="en-US"/>
        </w:rPr>
        <w:t>For p</w:t>
      </w:r>
      <w:r w:rsidR="007613CC" w:rsidRPr="007613CC">
        <w:rPr>
          <w:rFonts w:ascii="Times New Roman" w:hAnsi="Times New Roman" w:cs="Times New Roman"/>
          <w:sz w:val="24"/>
          <w:szCs w:val="24"/>
          <w:lang w:val="en-US"/>
        </w:rPr>
        <w:t xml:space="preserve">lants </w:t>
      </w:r>
      <w:r w:rsidR="001D5DE2">
        <w:rPr>
          <w:rFonts w:ascii="Times New Roman" w:hAnsi="Times New Roman" w:cs="Times New Roman"/>
          <w:sz w:val="24"/>
          <w:szCs w:val="24"/>
          <w:lang w:val="en-US"/>
        </w:rPr>
        <w:t>in t</w:t>
      </w:r>
      <w:r w:rsidR="001D5DE2" w:rsidRPr="007613CC">
        <w:rPr>
          <w:rFonts w:ascii="Times New Roman" w:hAnsi="Times New Roman" w:cs="Times New Roman"/>
          <w:sz w:val="24"/>
          <w:szCs w:val="24"/>
          <w:lang w:val="en-US"/>
        </w:rPr>
        <w:t>emperate</w:t>
      </w:r>
      <w:r w:rsidR="001D5DE2">
        <w:rPr>
          <w:rFonts w:ascii="Times New Roman" w:hAnsi="Times New Roman" w:cs="Times New Roman"/>
          <w:sz w:val="24"/>
          <w:szCs w:val="24"/>
          <w:lang w:val="en-US"/>
        </w:rPr>
        <w:t xml:space="preserve"> regions</w:t>
      </w:r>
      <w:r w:rsidR="00C53D1D">
        <w:rPr>
          <w:rFonts w:ascii="Times New Roman" w:hAnsi="Times New Roman" w:cs="Times New Roman"/>
          <w:sz w:val="24"/>
          <w:szCs w:val="24"/>
          <w:lang w:val="en-US"/>
        </w:rPr>
        <w:t>,</w:t>
      </w:r>
      <w:r w:rsidR="001D5DE2" w:rsidRPr="007613CC">
        <w:rPr>
          <w:rFonts w:ascii="Times New Roman" w:hAnsi="Times New Roman" w:cs="Times New Roman"/>
          <w:sz w:val="24"/>
          <w:szCs w:val="24"/>
          <w:lang w:val="en-US"/>
        </w:rPr>
        <w:t xml:space="preserve"> </w:t>
      </w:r>
      <w:r w:rsidR="007B75BC">
        <w:rPr>
          <w:rFonts w:ascii="Times New Roman" w:hAnsi="Times New Roman" w:cs="Times New Roman"/>
          <w:sz w:val="24"/>
          <w:szCs w:val="24"/>
          <w:lang w:val="en-US"/>
        </w:rPr>
        <w:t xml:space="preserve">selection on flowering phenology </w:t>
      </w:r>
      <w:r w:rsidR="00903770">
        <w:rPr>
          <w:rFonts w:ascii="Times New Roman" w:hAnsi="Times New Roman" w:cs="Times New Roman"/>
          <w:sz w:val="24"/>
          <w:szCs w:val="24"/>
          <w:lang w:val="en-US"/>
        </w:rPr>
        <w:t>is</w:t>
      </w:r>
      <w:r w:rsidR="007B75BC">
        <w:rPr>
          <w:rFonts w:ascii="Times New Roman" w:hAnsi="Times New Roman" w:cs="Times New Roman"/>
          <w:sz w:val="24"/>
          <w:szCs w:val="24"/>
          <w:lang w:val="en-US"/>
        </w:rPr>
        <w:t xml:space="preserve"> mediated by </w:t>
      </w:r>
      <w:r w:rsidR="002362D6">
        <w:rPr>
          <w:rFonts w:ascii="Times New Roman" w:hAnsi="Times New Roman" w:cs="Times New Roman"/>
          <w:sz w:val="24"/>
          <w:szCs w:val="24"/>
          <w:lang w:val="en-US"/>
        </w:rPr>
        <w:t>abiotic conditions (</w:t>
      </w:r>
      <w:r w:rsidR="00D70448" w:rsidRPr="00C50A76">
        <w:rPr>
          <w:rFonts w:ascii="Times New Roman" w:hAnsi="Times New Roman" w:cs="Times New Roman"/>
          <w:sz w:val="24"/>
          <w:szCs w:val="24"/>
          <w:lang w:val="en-US"/>
        </w:rPr>
        <w:t xml:space="preserve">Franks </w:t>
      </w:r>
      <w:r w:rsidR="00D70448" w:rsidRPr="00981711">
        <w:rPr>
          <w:rFonts w:ascii="Times New Roman" w:hAnsi="Times New Roman" w:cs="Times New Roman"/>
          <w:iCs/>
          <w:sz w:val="24"/>
          <w:szCs w:val="24"/>
          <w:lang w:val="en-US"/>
        </w:rPr>
        <w:t>et al.</w:t>
      </w:r>
      <w:r w:rsidR="00D70448" w:rsidRPr="00C50A76">
        <w:rPr>
          <w:rFonts w:ascii="Times New Roman" w:hAnsi="Times New Roman" w:cs="Times New Roman"/>
          <w:sz w:val="24"/>
          <w:szCs w:val="24"/>
          <w:lang w:val="en-US"/>
        </w:rPr>
        <w:t>, 2007</w:t>
      </w:r>
      <w:r w:rsidR="00920C8F">
        <w:rPr>
          <w:rFonts w:ascii="Times New Roman" w:hAnsi="Times New Roman" w:cs="Times New Roman"/>
          <w:sz w:val="24"/>
          <w:szCs w:val="24"/>
          <w:lang w:val="en-US"/>
        </w:rPr>
        <w:t xml:space="preserve">, </w:t>
      </w:r>
      <w:proofErr w:type="spellStart"/>
      <w:r w:rsidR="00920C8F" w:rsidRPr="000354FE">
        <w:rPr>
          <w:rFonts w:ascii="Times New Roman" w:hAnsi="Times New Roman" w:cs="Times New Roman"/>
          <w:sz w:val="24"/>
          <w:szCs w:val="24"/>
          <w:lang w:val="en-US"/>
        </w:rPr>
        <w:t>Giménez</w:t>
      </w:r>
      <w:proofErr w:type="spellEnd"/>
      <w:r w:rsidR="00920C8F" w:rsidRPr="000354FE">
        <w:rPr>
          <w:rFonts w:ascii="Times New Roman" w:hAnsi="Times New Roman" w:cs="Times New Roman"/>
          <w:sz w:val="24"/>
          <w:szCs w:val="24"/>
          <w:lang w:val="en-US"/>
        </w:rPr>
        <w:t xml:space="preserve">-Benavides </w:t>
      </w:r>
      <w:r w:rsidR="00920C8F" w:rsidRPr="000354FE">
        <w:rPr>
          <w:rFonts w:ascii="Times New Roman" w:hAnsi="Times New Roman" w:cs="Times New Roman"/>
          <w:iCs/>
          <w:sz w:val="24"/>
          <w:szCs w:val="24"/>
          <w:lang w:val="en-US"/>
        </w:rPr>
        <w:t>et al.</w:t>
      </w:r>
      <w:r w:rsidR="00920C8F" w:rsidRPr="000354FE">
        <w:rPr>
          <w:rFonts w:ascii="Times New Roman" w:hAnsi="Times New Roman" w:cs="Times New Roman"/>
          <w:sz w:val="24"/>
          <w:szCs w:val="24"/>
          <w:lang w:val="en-US"/>
        </w:rPr>
        <w:t>, 201</w:t>
      </w:r>
      <w:r w:rsidR="00920C8F">
        <w:rPr>
          <w:rFonts w:ascii="Times New Roman" w:hAnsi="Times New Roman" w:cs="Times New Roman"/>
          <w:sz w:val="24"/>
          <w:szCs w:val="24"/>
          <w:lang w:val="en-US"/>
        </w:rPr>
        <w:t>1</w:t>
      </w:r>
      <w:r w:rsidR="00920C8F" w:rsidRPr="000354FE">
        <w:rPr>
          <w:rFonts w:ascii="Times New Roman" w:hAnsi="Times New Roman" w:cs="Times New Roman"/>
          <w:sz w:val="24"/>
          <w:szCs w:val="24"/>
          <w:lang w:val="en-US"/>
        </w:rPr>
        <w:t>)</w:t>
      </w:r>
      <w:r w:rsidR="00920C8F">
        <w:rPr>
          <w:rFonts w:ascii="Times New Roman" w:hAnsi="Times New Roman" w:cs="Times New Roman"/>
          <w:sz w:val="24"/>
          <w:lang w:val="en-US"/>
        </w:rPr>
        <w:t xml:space="preserve"> </w:t>
      </w:r>
      <w:r w:rsidR="00C82A45">
        <w:rPr>
          <w:rFonts w:ascii="Times New Roman" w:hAnsi="Times New Roman" w:cs="Times New Roman"/>
          <w:sz w:val="24"/>
          <w:szCs w:val="24"/>
          <w:lang w:val="en-US"/>
        </w:rPr>
        <w:t>and</w:t>
      </w:r>
      <w:r w:rsidR="00492E44">
        <w:rPr>
          <w:rFonts w:ascii="Times New Roman" w:hAnsi="Times New Roman" w:cs="Times New Roman"/>
          <w:sz w:val="24"/>
          <w:szCs w:val="24"/>
          <w:lang w:val="en-US"/>
        </w:rPr>
        <w:t xml:space="preserve"> by </w:t>
      </w:r>
      <w:r w:rsidR="00903770">
        <w:rPr>
          <w:rFonts w:ascii="Times New Roman" w:hAnsi="Times New Roman" w:cs="Times New Roman"/>
          <w:sz w:val="24"/>
          <w:szCs w:val="24"/>
          <w:lang w:val="en-US"/>
        </w:rPr>
        <w:t xml:space="preserve">species </w:t>
      </w:r>
      <w:r w:rsidR="007B75BC">
        <w:rPr>
          <w:rFonts w:ascii="Times New Roman" w:hAnsi="Times New Roman" w:cs="Times New Roman"/>
          <w:sz w:val="24"/>
          <w:szCs w:val="24"/>
          <w:lang w:val="en-US"/>
        </w:rPr>
        <w:t>interactions (</w:t>
      </w:r>
      <w:proofErr w:type="spellStart"/>
      <w:r w:rsidR="007B75BC" w:rsidRPr="002A3A63">
        <w:rPr>
          <w:rFonts w:ascii="Times New Roman" w:hAnsi="Times New Roman" w:cs="Times New Roman"/>
          <w:sz w:val="24"/>
          <w:szCs w:val="24"/>
          <w:lang w:val="en-US"/>
        </w:rPr>
        <w:t>Elzinga</w:t>
      </w:r>
      <w:proofErr w:type="spellEnd"/>
      <w:r w:rsidR="007B75BC" w:rsidRPr="002A3A63">
        <w:rPr>
          <w:rFonts w:ascii="Times New Roman" w:hAnsi="Times New Roman" w:cs="Times New Roman"/>
          <w:sz w:val="24"/>
          <w:szCs w:val="24"/>
          <w:lang w:val="en-US"/>
        </w:rPr>
        <w:t xml:space="preserve"> et al., 2007</w:t>
      </w:r>
      <w:r w:rsidR="000354FE">
        <w:rPr>
          <w:rFonts w:ascii="Times New Roman" w:hAnsi="Times New Roman" w:cs="Times New Roman"/>
          <w:sz w:val="24"/>
          <w:szCs w:val="24"/>
          <w:lang w:val="en-US"/>
        </w:rPr>
        <w:t xml:space="preserve">, </w:t>
      </w:r>
      <w:proofErr w:type="spellStart"/>
      <w:r w:rsidR="000354FE" w:rsidRPr="000354FE">
        <w:rPr>
          <w:rFonts w:ascii="Times New Roman" w:hAnsi="Times New Roman" w:cs="Times New Roman"/>
          <w:sz w:val="24"/>
          <w:szCs w:val="24"/>
          <w:lang w:val="en-US"/>
        </w:rPr>
        <w:t>Sletvold</w:t>
      </w:r>
      <w:proofErr w:type="spellEnd"/>
      <w:r w:rsidR="000354FE" w:rsidRPr="000354FE">
        <w:rPr>
          <w:rFonts w:ascii="Times New Roman" w:hAnsi="Times New Roman" w:cs="Times New Roman"/>
          <w:sz w:val="24"/>
          <w:szCs w:val="24"/>
          <w:lang w:val="en-US"/>
        </w:rPr>
        <w:t xml:space="preserve"> et al., 2015</w:t>
      </w:r>
      <w:r w:rsidR="007B75BC" w:rsidRPr="000354FE">
        <w:rPr>
          <w:rFonts w:ascii="Times New Roman" w:hAnsi="Times New Roman" w:cs="Times New Roman"/>
          <w:sz w:val="24"/>
          <w:szCs w:val="24"/>
          <w:lang w:val="en-US"/>
        </w:rPr>
        <w:t>)</w:t>
      </w:r>
      <w:r w:rsidR="00AF2023">
        <w:rPr>
          <w:rFonts w:ascii="Times New Roman" w:hAnsi="Times New Roman" w:cs="Times New Roman"/>
          <w:sz w:val="24"/>
          <w:szCs w:val="24"/>
          <w:lang w:val="en-US"/>
        </w:rPr>
        <w:t xml:space="preserve">. </w:t>
      </w:r>
      <w:r w:rsidR="00FD5CFE">
        <w:rPr>
          <w:rFonts w:ascii="Times New Roman" w:hAnsi="Times New Roman" w:cs="Times New Roman"/>
          <w:sz w:val="24"/>
          <w:szCs w:val="24"/>
          <w:lang w:val="en-US"/>
        </w:rPr>
        <w:t>M</w:t>
      </w:r>
      <w:r w:rsidR="00903770">
        <w:rPr>
          <w:rFonts w:ascii="Times New Roman" w:hAnsi="Times New Roman" w:cs="Times New Roman"/>
          <w:sz w:val="24"/>
          <w:szCs w:val="24"/>
          <w:lang w:val="en-US"/>
        </w:rPr>
        <w:t>utualist</w:t>
      </w:r>
      <w:r w:rsidR="006E1B4E">
        <w:rPr>
          <w:rFonts w:ascii="Times New Roman" w:hAnsi="Times New Roman" w:cs="Times New Roman"/>
          <w:sz w:val="24"/>
          <w:szCs w:val="24"/>
          <w:lang w:val="en-US"/>
        </w:rPr>
        <w:t>ic</w:t>
      </w:r>
      <w:r w:rsidR="00903770">
        <w:rPr>
          <w:rFonts w:ascii="Times New Roman" w:hAnsi="Times New Roman" w:cs="Times New Roman"/>
          <w:sz w:val="24"/>
          <w:szCs w:val="24"/>
          <w:lang w:val="en-US"/>
        </w:rPr>
        <w:t xml:space="preserve"> pollinators </w:t>
      </w:r>
      <w:r w:rsidR="00C82A45">
        <w:rPr>
          <w:rFonts w:ascii="Times New Roman" w:hAnsi="Times New Roman" w:cs="Times New Roman"/>
          <w:sz w:val="24"/>
          <w:szCs w:val="24"/>
          <w:lang w:val="en-US"/>
        </w:rPr>
        <w:t>might</w:t>
      </w:r>
      <w:r w:rsidR="00903770">
        <w:rPr>
          <w:rFonts w:ascii="Times New Roman" w:hAnsi="Times New Roman" w:cs="Times New Roman"/>
          <w:sz w:val="24"/>
          <w:szCs w:val="24"/>
          <w:lang w:val="en-US"/>
        </w:rPr>
        <w:t xml:space="preserve"> select for </w:t>
      </w:r>
      <w:r w:rsidR="00C82A45">
        <w:rPr>
          <w:rFonts w:ascii="Times New Roman" w:hAnsi="Times New Roman" w:cs="Times New Roman"/>
          <w:sz w:val="24"/>
          <w:szCs w:val="24"/>
          <w:lang w:val="en-US"/>
        </w:rPr>
        <w:t xml:space="preserve">both </w:t>
      </w:r>
      <w:r w:rsidR="00903770">
        <w:rPr>
          <w:rFonts w:ascii="Times New Roman" w:hAnsi="Times New Roman" w:cs="Times New Roman"/>
          <w:sz w:val="24"/>
          <w:szCs w:val="24"/>
          <w:lang w:val="en-US"/>
        </w:rPr>
        <w:t xml:space="preserve">earlier </w:t>
      </w:r>
      <w:r w:rsidR="00103084" w:rsidRPr="00103084">
        <w:rPr>
          <w:rFonts w:ascii="Times New Roman" w:hAnsi="Times New Roman" w:cs="Times New Roman"/>
          <w:sz w:val="24"/>
          <w:szCs w:val="24"/>
          <w:lang w:val="en-US"/>
        </w:rPr>
        <w:t>(</w:t>
      </w:r>
      <w:r w:rsidR="00187560">
        <w:rPr>
          <w:rFonts w:ascii="Times New Roman" w:hAnsi="Times New Roman" w:cs="Times New Roman"/>
          <w:sz w:val="24"/>
          <w:szCs w:val="24"/>
          <w:lang w:val="en-US"/>
        </w:rPr>
        <w:t>e.g.</w:t>
      </w:r>
      <w:r w:rsidR="00187560" w:rsidRPr="00187560">
        <w:rPr>
          <w:rFonts w:ascii="Times New Roman" w:hAnsi="Times New Roman" w:cs="Times New Roman"/>
          <w:sz w:val="24"/>
          <w:szCs w:val="24"/>
          <w:lang w:val="en-US"/>
        </w:rPr>
        <w:t xml:space="preserve"> </w:t>
      </w:r>
      <w:proofErr w:type="spellStart"/>
      <w:r w:rsidR="004C58E9">
        <w:rPr>
          <w:rFonts w:ascii="Times New Roman" w:hAnsi="Times New Roman" w:cs="Times New Roman"/>
          <w:sz w:val="24"/>
          <w:szCs w:val="24"/>
          <w:lang w:val="en-US"/>
        </w:rPr>
        <w:t>Munguí</w:t>
      </w:r>
      <w:r w:rsidR="004C58E9" w:rsidRPr="006B2ECB">
        <w:rPr>
          <w:rFonts w:ascii="Times New Roman" w:hAnsi="Times New Roman" w:cs="Times New Roman"/>
          <w:sz w:val="24"/>
          <w:szCs w:val="24"/>
          <w:lang w:val="en-US"/>
        </w:rPr>
        <w:t>a</w:t>
      </w:r>
      <w:proofErr w:type="spellEnd"/>
      <w:r w:rsidR="004C58E9" w:rsidRPr="006B2ECB">
        <w:rPr>
          <w:rFonts w:ascii="Times New Roman" w:hAnsi="Times New Roman" w:cs="Times New Roman"/>
          <w:sz w:val="24"/>
          <w:szCs w:val="24"/>
          <w:lang w:val="en-US"/>
        </w:rPr>
        <w:t xml:space="preserve">-Rosas et al., </w:t>
      </w:r>
      <w:proofErr w:type="gramStart"/>
      <w:r w:rsidR="004C58E9" w:rsidRPr="006B2ECB">
        <w:rPr>
          <w:rFonts w:ascii="Times New Roman" w:hAnsi="Times New Roman" w:cs="Times New Roman"/>
          <w:sz w:val="24"/>
          <w:szCs w:val="24"/>
          <w:lang w:val="en-US"/>
        </w:rPr>
        <w:t>2011</w:t>
      </w:r>
      <w:r w:rsidR="004C58E9">
        <w:rPr>
          <w:rFonts w:ascii="Times New Roman" w:hAnsi="Times New Roman" w:cs="Times New Roman"/>
          <w:sz w:val="24"/>
          <w:szCs w:val="24"/>
          <w:lang w:val="en-US"/>
        </w:rPr>
        <w:t>a</w:t>
      </w:r>
      <w:r w:rsidR="0053456C" w:rsidRPr="0053456C">
        <w:rPr>
          <w:rFonts w:ascii="Times New Roman" w:hAnsi="Times New Roman" w:cs="Times New Roman"/>
          <w:sz w:val="24"/>
          <w:szCs w:val="24"/>
          <w:lang w:val="en-US"/>
        </w:rPr>
        <w:t xml:space="preserve"> </w:t>
      </w:r>
      <w:r w:rsidR="0053456C">
        <w:rPr>
          <w:rFonts w:ascii="Times New Roman" w:hAnsi="Times New Roman" w:cs="Times New Roman"/>
          <w:sz w:val="24"/>
          <w:szCs w:val="24"/>
          <w:lang w:val="en-US"/>
        </w:rPr>
        <w:t>,</w:t>
      </w:r>
      <w:proofErr w:type="gramEnd"/>
      <w:r w:rsidR="0053456C">
        <w:rPr>
          <w:rFonts w:ascii="Times New Roman" w:hAnsi="Times New Roman" w:cs="Times New Roman"/>
          <w:sz w:val="24"/>
          <w:szCs w:val="24"/>
          <w:lang w:val="en-US"/>
        </w:rPr>
        <w:t xml:space="preserve"> </w:t>
      </w:r>
      <w:proofErr w:type="spellStart"/>
      <w:r w:rsidR="0053456C" w:rsidRPr="00015BF2">
        <w:rPr>
          <w:rFonts w:ascii="Times New Roman" w:hAnsi="Times New Roman" w:cs="Times New Roman"/>
          <w:sz w:val="24"/>
          <w:szCs w:val="24"/>
          <w:lang w:val="en-US"/>
        </w:rPr>
        <w:t>Chapurlat</w:t>
      </w:r>
      <w:proofErr w:type="spellEnd"/>
      <w:r w:rsidR="0053456C" w:rsidRPr="00015BF2">
        <w:rPr>
          <w:rFonts w:ascii="Times New Roman" w:hAnsi="Times New Roman" w:cs="Times New Roman"/>
          <w:sz w:val="24"/>
          <w:szCs w:val="24"/>
          <w:lang w:val="en-US"/>
        </w:rPr>
        <w:t xml:space="preserve"> </w:t>
      </w:r>
      <w:r w:rsidR="0053456C" w:rsidRPr="00015BF2">
        <w:rPr>
          <w:rFonts w:ascii="Times New Roman" w:hAnsi="Times New Roman" w:cs="Times New Roman"/>
          <w:iCs/>
          <w:sz w:val="24"/>
          <w:szCs w:val="24"/>
          <w:lang w:val="en-US"/>
        </w:rPr>
        <w:t>et al.</w:t>
      </w:r>
      <w:r w:rsidR="0053456C" w:rsidRPr="00015BF2">
        <w:rPr>
          <w:rFonts w:ascii="Times New Roman" w:hAnsi="Times New Roman" w:cs="Times New Roman"/>
          <w:sz w:val="24"/>
          <w:szCs w:val="24"/>
          <w:lang w:val="en-US"/>
        </w:rPr>
        <w:t xml:space="preserve">, </w:t>
      </w:r>
      <w:del w:id="26" w:author="Alicia" w:date="2015-12-17T10:43:00Z">
        <w:r w:rsidR="0053456C" w:rsidRPr="00015BF2" w:rsidDel="004658C4">
          <w:rPr>
            <w:rFonts w:ascii="Times New Roman" w:hAnsi="Times New Roman" w:cs="Times New Roman"/>
            <w:sz w:val="24"/>
            <w:szCs w:val="24"/>
            <w:lang w:val="en-US"/>
          </w:rPr>
          <w:delText>in press</w:delText>
        </w:r>
      </w:del>
      <w:ins w:id="27" w:author="Alicia" w:date="2015-12-17T10:43:00Z">
        <w:r w:rsidR="004658C4">
          <w:rPr>
            <w:rFonts w:ascii="Times New Roman" w:hAnsi="Times New Roman" w:cs="Times New Roman"/>
            <w:sz w:val="24"/>
            <w:szCs w:val="24"/>
            <w:lang w:val="en-US"/>
          </w:rPr>
          <w:t>2015</w:t>
        </w:r>
      </w:ins>
      <w:r w:rsidR="00187560" w:rsidRPr="004E29E6">
        <w:rPr>
          <w:rFonts w:ascii="Times New Roman" w:hAnsi="Times New Roman" w:cs="Times New Roman"/>
          <w:sz w:val="24"/>
          <w:szCs w:val="24"/>
          <w:lang w:val="en-US"/>
        </w:rPr>
        <w:t>),</w:t>
      </w:r>
      <w:r w:rsidR="00FD5CFE">
        <w:rPr>
          <w:rFonts w:ascii="Times New Roman" w:hAnsi="Times New Roman" w:cs="Times New Roman"/>
          <w:sz w:val="24"/>
          <w:szCs w:val="24"/>
          <w:lang w:val="en-US"/>
        </w:rPr>
        <w:t xml:space="preserve"> and later flowering (</w:t>
      </w:r>
      <w:r w:rsidR="003C5236">
        <w:rPr>
          <w:rFonts w:ascii="Times New Roman" w:hAnsi="Times New Roman" w:cs="Times New Roman"/>
          <w:sz w:val="24"/>
          <w:szCs w:val="24"/>
          <w:lang w:val="en-US"/>
        </w:rPr>
        <w:t xml:space="preserve">e.g. </w:t>
      </w:r>
      <w:proofErr w:type="spellStart"/>
      <w:r w:rsidR="00FD5CFE" w:rsidRPr="00FD5CFE">
        <w:rPr>
          <w:rFonts w:ascii="Times New Roman" w:hAnsi="Times New Roman" w:cs="Times New Roman"/>
          <w:sz w:val="24"/>
          <w:szCs w:val="24"/>
          <w:lang w:val="en-US"/>
        </w:rPr>
        <w:t>Sandring</w:t>
      </w:r>
      <w:proofErr w:type="spellEnd"/>
      <w:r w:rsidR="00FD5CFE" w:rsidRPr="00FD5CFE">
        <w:rPr>
          <w:rFonts w:ascii="Times New Roman" w:hAnsi="Times New Roman" w:cs="Times New Roman"/>
          <w:sz w:val="24"/>
          <w:szCs w:val="24"/>
          <w:lang w:val="en-US"/>
        </w:rPr>
        <w:t xml:space="preserve"> &amp; </w:t>
      </w:r>
      <w:proofErr w:type="spellStart"/>
      <w:r w:rsidR="00FD5CFE" w:rsidRPr="00FD5CFE">
        <w:rPr>
          <w:rFonts w:ascii="Times New Roman" w:hAnsi="Times New Roman" w:cs="Times New Roman"/>
          <w:sz w:val="24"/>
          <w:szCs w:val="24"/>
          <w:lang w:val="en-US"/>
        </w:rPr>
        <w:t>Ågren</w:t>
      </w:r>
      <w:proofErr w:type="spellEnd"/>
      <w:r w:rsidR="00FD5CFE" w:rsidRPr="00FD5CFE">
        <w:rPr>
          <w:rFonts w:ascii="Times New Roman" w:hAnsi="Times New Roman" w:cs="Times New Roman"/>
          <w:sz w:val="24"/>
          <w:szCs w:val="24"/>
          <w:lang w:val="en-US"/>
        </w:rPr>
        <w:t>, 2009)</w:t>
      </w:r>
      <w:r w:rsidR="00FD5CFE">
        <w:rPr>
          <w:rFonts w:ascii="Times New Roman" w:hAnsi="Times New Roman" w:cs="Times New Roman"/>
          <w:sz w:val="24"/>
          <w:szCs w:val="24"/>
          <w:lang w:val="en-US"/>
        </w:rPr>
        <w:t xml:space="preserve">. Likewise, </w:t>
      </w:r>
      <w:r w:rsidR="00187560">
        <w:rPr>
          <w:rFonts w:ascii="Times New Roman" w:hAnsi="Times New Roman" w:cs="Times New Roman"/>
          <w:sz w:val="24"/>
          <w:szCs w:val="24"/>
          <w:lang w:val="en-US"/>
        </w:rPr>
        <w:t xml:space="preserve">antagonistic interactions with herbivores or pre-dispersal seed predators </w:t>
      </w:r>
      <w:r w:rsidR="00C82A45">
        <w:rPr>
          <w:rFonts w:ascii="Times New Roman" w:hAnsi="Times New Roman" w:cs="Times New Roman"/>
          <w:sz w:val="24"/>
          <w:szCs w:val="24"/>
          <w:lang w:val="en-US"/>
        </w:rPr>
        <w:t>might</w:t>
      </w:r>
      <w:r w:rsidR="00187560">
        <w:rPr>
          <w:rFonts w:ascii="Times New Roman" w:hAnsi="Times New Roman" w:cs="Times New Roman"/>
          <w:sz w:val="24"/>
          <w:szCs w:val="24"/>
          <w:lang w:val="en-US"/>
        </w:rPr>
        <w:t xml:space="preserve"> favor</w:t>
      </w:r>
      <w:r w:rsidR="00FD5CFE">
        <w:rPr>
          <w:rFonts w:ascii="Times New Roman" w:hAnsi="Times New Roman" w:cs="Times New Roman"/>
          <w:sz w:val="24"/>
          <w:szCs w:val="24"/>
          <w:lang w:val="en-US"/>
        </w:rPr>
        <w:t xml:space="preserve"> both</w:t>
      </w:r>
      <w:r w:rsidR="00187560">
        <w:rPr>
          <w:rFonts w:ascii="Times New Roman" w:hAnsi="Times New Roman" w:cs="Times New Roman"/>
          <w:sz w:val="24"/>
          <w:szCs w:val="24"/>
          <w:lang w:val="en-US"/>
        </w:rPr>
        <w:t xml:space="preserve"> later </w:t>
      </w:r>
      <w:r w:rsidR="00FD5CFE">
        <w:rPr>
          <w:rFonts w:ascii="Times New Roman" w:hAnsi="Times New Roman" w:cs="Times New Roman"/>
          <w:sz w:val="24"/>
          <w:szCs w:val="24"/>
          <w:lang w:val="en-US"/>
        </w:rPr>
        <w:t xml:space="preserve">(e.g. </w:t>
      </w:r>
      <w:proofErr w:type="spellStart"/>
      <w:r w:rsidR="00FD5CFE" w:rsidRPr="00B7275F">
        <w:rPr>
          <w:rFonts w:ascii="Times New Roman" w:hAnsi="Times New Roman" w:cs="Times New Roman"/>
          <w:sz w:val="24"/>
          <w:szCs w:val="24"/>
          <w:lang w:val="en-US"/>
        </w:rPr>
        <w:t>Parachnowitsch</w:t>
      </w:r>
      <w:proofErr w:type="spellEnd"/>
      <w:r w:rsidR="00FD5CFE" w:rsidRPr="00B7275F">
        <w:rPr>
          <w:rFonts w:ascii="Times New Roman" w:hAnsi="Times New Roman" w:cs="Times New Roman"/>
          <w:sz w:val="24"/>
          <w:szCs w:val="24"/>
          <w:lang w:val="en-US"/>
        </w:rPr>
        <w:t xml:space="preserve"> &amp; Caruso, 2008</w:t>
      </w:r>
      <w:r w:rsidR="0053456C">
        <w:rPr>
          <w:rFonts w:ascii="Times New Roman" w:hAnsi="Times New Roman" w:cs="Times New Roman"/>
          <w:sz w:val="24"/>
          <w:szCs w:val="24"/>
          <w:lang w:val="en-US"/>
        </w:rPr>
        <w:t>,</w:t>
      </w:r>
      <w:r w:rsidR="0053456C" w:rsidRPr="0053456C">
        <w:rPr>
          <w:rFonts w:ascii="Times New Roman" w:hAnsi="Times New Roman" w:cs="Times New Roman"/>
          <w:sz w:val="24"/>
          <w:szCs w:val="24"/>
          <w:lang w:val="en-US"/>
        </w:rPr>
        <w:t xml:space="preserve"> </w:t>
      </w:r>
      <w:proofErr w:type="spellStart"/>
      <w:r w:rsidR="0053456C" w:rsidRPr="007B4F89">
        <w:rPr>
          <w:rFonts w:ascii="Times New Roman" w:hAnsi="Times New Roman" w:cs="Times New Roman"/>
          <w:sz w:val="24"/>
          <w:szCs w:val="24"/>
          <w:lang w:val="en-US"/>
        </w:rPr>
        <w:t>König</w:t>
      </w:r>
      <w:proofErr w:type="spellEnd"/>
      <w:r w:rsidR="0053456C" w:rsidRPr="007B4F89">
        <w:rPr>
          <w:rFonts w:ascii="Times New Roman" w:hAnsi="Times New Roman" w:cs="Times New Roman"/>
          <w:sz w:val="24"/>
          <w:szCs w:val="24"/>
          <w:lang w:val="en-US"/>
        </w:rPr>
        <w:t xml:space="preserve"> </w:t>
      </w:r>
      <w:r w:rsidR="0053456C" w:rsidRPr="007B4F89">
        <w:rPr>
          <w:rFonts w:ascii="Times New Roman" w:hAnsi="Times New Roman" w:cs="Times New Roman"/>
          <w:iCs/>
          <w:sz w:val="24"/>
          <w:szCs w:val="24"/>
          <w:lang w:val="en-US"/>
        </w:rPr>
        <w:t>et al.</w:t>
      </w:r>
      <w:r w:rsidR="0053456C" w:rsidRPr="007B4F89">
        <w:rPr>
          <w:rFonts w:ascii="Times New Roman" w:hAnsi="Times New Roman" w:cs="Times New Roman"/>
          <w:sz w:val="24"/>
          <w:szCs w:val="24"/>
          <w:lang w:val="en-US"/>
        </w:rPr>
        <w:t>, 2015</w:t>
      </w:r>
      <w:r w:rsidR="00FD5CFE">
        <w:rPr>
          <w:rFonts w:ascii="Times New Roman" w:hAnsi="Times New Roman" w:cs="Times New Roman"/>
          <w:sz w:val="24"/>
          <w:szCs w:val="24"/>
          <w:lang w:val="en-US"/>
        </w:rPr>
        <w:t xml:space="preserve">) and earlier </w:t>
      </w:r>
      <w:r w:rsidR="00187560">
        <w:rPr>
          <w:rFonts w:ascii="Times New Roman" w:hAnsi="Times New Roman" w:cs="Times New Roman"/>
          <w:sz w:val="24"/>
          <w:szCs w:val="24"/>
          <w:lang w:val="en-US"/>
        </w:rPr>
        <w:t xml:space="preserve">flowering </w:t>
      </w:r>
      <w:r w:rsidR="007A1010">
        <w:rPr>
          <w:rFonts w:ascii="Times New Roman" w:hAnsi="Times New Roman" w:cs="Times New Roman"/>
          <w:sz w:val="24"/>
          <w:szCs w:val="24"/>
          <w:lang w:val="en-US"/>
        </w:rPr>
        <w:t>(</w:t>
      </w:r>
      <w:r w:rsidR="00C36AB6">
        <w:rPr>
          <w:rFonts w:ascii="Times New Roman" w:hAnsi="Times New Roman" w:cs="Times New Roman"/>
          <w:sz w:val="24"/>
          <w:szCs w:val="24"/>
          <w:lang w:val="en-US"/>
        </w:rPr>
        <w:t>e.g.</w:t>
      </w:r>
      <w:r w:rsidR="003C5236">
        <w:rPr>
          <w:rFonts w:ascii="Times New Roman" w:hAnsi="Times New Roman" w:cs="Times New Roman"/>
          <w:sz w:val="24"/>
          <w:szCs w:val="24"/>
          <w:lang w:val="en-US"/>
        </w:rPr>
        <w:t xml:space="preserve"> </w:t>
      </w:r>
      <w:proofErr w:type="spellStart"/>
      <w:r w:rsidR="00C36AB6" w:rsidRPr="00C36AB6">
        <w:rPr>
          <w:rFonts w:ascii="Times New Roman" w:hAnsi="Times New Roman" w:cs="Times New Roman"/>
          <w:sz w:val="24"/>
          <w:szCs w:val="24"/>
          <w:lang w:val="en-US"/>
        </w:rPr>
        <w:t>Fukano</w:t>
      </w:r>
      <w:proofErr w:type="spellEnd"/>
      <w:r w:rsidR="00C36AB6" w:rsidRPr="00C36AB6">
        <w:rPr>
          <w:rFonts w:ascii="Times New Roman" w:hAnsi="Times New Roman" w:cs="Times New Roman"/>
          <w:sz w:val="24"/>
          <w:szCs w:val="24"/>
          <w:lang w:val="en-US"/>
        </w:rPr>
        <w:t xml:space="preserve"> et al., 2013</w:t>
      </w:r>
      <w:r w:rsidR="007A1010">
        <w:rPr>
          <w:rFonts w:ascii="Times New Roman" w:hAnsi="Times New Roman" w:cs="Times New Roman"/>
          <w:sz w:val="24"/>
          <w:szCs w:val="24"/>
          <w:lang w:val="en-US"/>
        </w:rPr>
        <w:t>)</w:t>
      </w:r>
      <w:r w:rsidR="004C3D69">
        <w:rPr>
          <w:rFonts w:ascii="Times New Roman" w:hAnsi="Times New Roman" w:cs="Times New Roman"/>
          <w:sz w:val="24"/>
          <w:szCs w:val="24"/>
          <w:lang w:val="en-US"/>
        </w:rPr>
        <w:t xml:space="preserve">. </w:t>
      </w:r>
      <w:r w:rsidR="00B37F71">
        <w:rPr>
          <w:rFonts w:ascii="Times New Roman" w:hAnsi="Times New Roman" w:cs="Times New Roman"/>
          <w:sz w:val="24"/>
          <w:szCs w:val="24"/>
          <w:lang w:val="en-US"/>
        </w:rPr>
        <w:t>Moreover, p</w:t>
      </w:r>
      <w:r w:rsidR="00285DE7" w:rsidRPr="00285DE7">
        <w:rPr>
          <w:rFonts w:ascii="Times New Roman" w:hAnsi="Times New Roman" w:cs="Times New Roman"/>
          <w:sz w:val="24"/>
          <w:szCs w:val="24"/>
          <w:lang w:val="en-US"/>
        </w:rPr>
        <w:t>lant</w:t>
      </w:r>
      <w:r w:rsidR="00B37F71">
        <w:rPr>
          <w:rFonts w:ascii="Times New Roman" w:hAnsi="Times New Roman" w:cs="Times New Roman"/>
          <w:sz w:val="24"/>
          <w:szCs w:val="24"/>
          <w:lang w:val="en-US"/>
        </w:rPr>
        <w:t>s</w:t>
      </w:r>
      <w:r w:rsidR="00285DE7" w:rsidRPr="00285DE7">
        <w:rPr>
          <w:rFonts w:ascii="Times New Roman" w:hAnsi="Times New Roman" w:cs="Times New Roman"/>
          <w:sz w:val="24"/>
          <w:szCs w:val="24"/>
          <w:lang w:val="en-US"/>
        </w:rPr>
        <w:t xml:space="preserve"> </w:t>
      </w:r>
      <w:r w:rsidR="00B04C35">
        <w:rPr>
          <w:rFonts w:ascii="Times New Roman" w:hAnsi="Times New Roman" w:cs="Times New Roman"/>
          <w:sz w:val="24"/>
          <w:szCs w:val="24"/>
          <w:lang w:val="en-US"/>
        </w:rPr>
        <w:t xml:space="preserve">can </w:t>
      </w:r>
      <w:r w:rsidR="00285DE7" w:rsidRPr="00285DE7">
        <w:rPr>
          <w:rFonts w:ascii="Times New Roman" w:hAnsi="Times New Roman" w:cs="Times New Roman"/>
          <w:sz w:val="24"/>
          <w:szCs w:val="24"/>
          <w:lang w:val="en-US"/>
        </w:rPr>
        <w:t xml:space="preserve">simultaneously </w:t>
      </w:r>
      <w:r w:rsidR="00187560" w:rsidRPr="00285DE7">
        <w:rPr>
          <w:rFonts w:ascii="Times New Roman" w:hAnsi="Times New Roman" w:cs="Times New Roman"/>
          <w:sz w:val="24"/>
          <w:szCs w:val="24"/>
          <w:lang w:val="en-US"/>
        </w:rPr>
        <w:t>experienc</w:t>
      </w:r>
      <w:r w:rsidR="00B04C35">
        <w:rPr>
          <w:rFonts w:ascii="Times New Roman" w:hAnsi="Times New Roman" w:cs="Times New Roman"/>
          <w:sz w:val="24"/>
          <w:szCs w:val="24"/>
          <w:lang w:val="en-US"/>
        </w:rPr>
        <w:t>e</w:t>
      </w:r>
      <w:r w:rsidR="00187560" w:rsidRPr="00285DE7">
        <w:rPr>
          <w:rFonts w:ascii="Times New Roman" w:hAnsi="Times New Roman" w:cs="Times New Roman"/>
          <w:sz w:val="24"/>
          <w:szCs w:val="24"/>
          <w:lang w:val="en-US"/>
        </w:rPr>
        <w:t xml:space="preserve"> </w:t>
      </w:r>
      <w:r w:rsidR="00285DE7" w:rsidRPr="00285DE7">
        <w:rPr>
          <w:rFonts w:ascii="Times New Roman" w:hAnsi="Times New Roman" w:cs="Times New Roman"/>
          <w:sz w:val="24"/>
          <w:szCs w:val="24"/>
          <w:lang w:val="en-US"/>
        </w:rPr>
        <w:t>selection for earlier and later flowering mediated by different agents</w:t>
      </w:r>
      <w:r w:rsidR="00B04C35">
        <w:rPr>
          <w:rFonts w:ascii="Times New Roman" w:hAnsi="Times New Roman" w:cs="Times New Roman"/>
          <w:sz w:val="24"/>
          <w:szCs w:val="24"/>
          <w:lang w:val="en-US"/>
        </w:rPr>
        <w:t xml:space="preserve">. </w:t>
      </w:r>
      <w:r w:rsidR="00844807">
        <w:rPr>
          <w:rFonts w:ascii="Times New Roman" w:hAnsi="Times New Roman" w:cs="Times New Roman"/>
          <w:sz w:val="24"/>
          <w:szCs w:val="24"/>
          <w:lang w:val="en-US"/>
        </w:rPr>
        <w:t>F</w:t>
      </w:r>
      <w:r w:rsidR="00B65ED6">
        <w:rPr>
          <w:rFonts w:ascii="Times New Roman" w:hAnsi="Times New Roman" w:cs="Times New Roman"/>
          <w:sz w:val="24"/>
          <w:szCs w:val="24"/>
          <w:lang w:val="en-US"/>
        </w:rPr>
        <w:t>or example, f</w:t>
      </w:r>
      <w:r w:rsidR="00D91C73">
        <w:rPr>
          <w:rFonts w:ascii="Times New Roman" w:hAnsi="Times New Roman" w:cs="Times New Roman"/>
          <w:sz w:val="24"/>
          <w:szCs w:val="24"/>
          <w:lang w:val="en-US"/>
        </w:rPr>
        <w:t xml:space="preserve">lowering early </w:t>
      </w:r>
      <w:r w:rsidR="00B93A6E">
        <w:rPr>
          <w:rFonts w:ascii="Times New Roman" w:hAnsi="Times New Roman" w:cs="Times New Roman"/>
          <w:sz w:val="24"/>
          <w:szCs w:val="24"/>
          <w:lang w:val="en-US"/>
        </w:rPr>
        <w:t>m</w:t>
      </w:r>
      <w:r w:rsidR="00B65ED6">
        <w:rPr>
          <w:rFonts w:ascii="Times New Roman" w:hAnsi="Times New Roman" w:cs="Times New Roman"/>
          <w:sz w:val="24"/>
          <w:szCs w:val="24"/>
          <w:lang w:val="en-US"/>
        </w:rPr>
        <w:t>ight</w:t>
      </w:r>
      <w:r w:rsidR="00D91C73">
        <w:rPr>
          <w:rFonts w:ascii="Times New Roman" w:hAnsi="Times New Roman" w:cs="Times New Roman"/>
          <w:sz w:val="24"/>
          <w:szCs w:val="24"/>
          <w:lang w:val="en-US"/>
        </w:rPr>
        <w:t xml:space="preserve"> be advantag</w:t>
      </w:r>
      <w:r w:rsidR="00C82A45">
        <w:rPr>
          <w:rFonts w:ascii="Times New Roman" w:hAnsi="Times New Roman" w:cs="Times New Roman"/>
          <w:sz w:val="24"/>
          <w:szCs w:val="24"/>
          <w:lang w:val="en-US"/>
        </w:rPr>
        <w:t>eous</w:t>
      </w:r>
      <w:r w:rsidR="00D91C73">
        <w:rPr>
          <w:rFonts w:ascii="Times New Roman" w:hAnsi="Times New Roman" w:cs="Times New Roman"/>
          <w:sz w:val="24"/>
          <w:szCs w:val="24"/>
          <w:lang w:val="en-US"/>
        </w:rPr>
        <w:t xml:space="preserve"> for plants </w:t>
      </w:r>
      <w:r w:rsidR="00C82A45">
        <w:rPr>
          <w:rFonts w:ascii="Times New Roman" w:hAnsi="Times New Roman" w:cs="Times New Roman"/>
          <w:sz w:val="24"/>
          <w:szCs w:val="24"/>
          <w:lang w:val="en-US"/>
        </w:rPr>
        <w:t>at</w:t>
      </w:r>
      <w:r w:rsidR="00D91C73">
        <w:rPr>
          <w:rFonts w:ascii="Times New Roman" w:hAnsi="Times New Roman" w:cs="Times New Roman"/>
          <w:sz w:val="24"/>
          <w:szCs w:val="24"/>
          <w:lang w:val="en-US"/>
        </w:rPr>
        <w:t xml:space="preserve"> northern latitudes</w:t>
      </w:r>
      <w:r w:rsidR="00B65ED6">
        <w:rPr>
          <w:rFonts w:ascii="Times New Roman" w:hAnsi="Times New Roman" w:cs="Times New Roman"/>
          <w:sz w:val="24"/>
          <w:szCs w:val="24"/>
          <w:lang w:val="en-US"/>
        </w:rPr>
        <w:t xml:space="preserve"> because it increases pollinator availability and the time available for seed development </w:t>
      </w:r>
      <w:r w:rsidR="00B93A6E">
        <w:rPr>
          <w:rFonts w:ascii="Times New Roman" w:hAnsi="Times New Roman" w:cs="Times New Roman"/>
          <w:sz w:val="24"/>
          <w:szCs w:val="24"/>
          <w:lang w:val="en-US"/>
        </w:rPr>
        <w:t>(</w:t>
      </w:r>
      <w:proofErr w:type="spellStart"/>
      <w:r w:rsidR="00B93A6E">
        <w:rPr>
          <w:rFonts w:ascii="Times New Roman" w:hAnsi="Times New Roman" w:cs="Times New Roman"/>
          <w:sz w:val="24"/>
          <w:szCs w:val="24"/>
          <w:lang w:val="en-US"/>
        </w:rPr>
        <w:t>Munguí</w:t>
      </w:r>
      <w:r w:rsidR="00B93A6E" w:rsidRPr="006B2ECB">
        <w:rPr>
          <w:rFonts w:ascii="Times New Roman" w:hAnsi="Times New Roman" w:cs="Times New Roman"/>
          <w:sz w:val="24"/>
          <w:szCs w:val="24"/>
          <w:lang w:val="en-US"/>
        </w:rPr>
        <w:t>a</w:t>
      </w:r>
      <w:proofErr w:type="spellEnd"/>
      <w:r w:rsidR="00B93A6E" w:rsidRPr="006B2ECB">
        <w:rPr>
          <w:rFonts w:ascii="Times New Roman" w:hAnsi="Times New Roman" w:cs="Times New Roman"/>
          <w:sz w:val="24"/>
          <w:szCs w:val="24"/>
          <w:lang w:val="en-US"/>
        </w:rPr>
        <w:t>-Rosas et al., 2011</w:t>
      </w:r>
      <w:r w:rsidR="00B93A6E">
        <w:rPr>
          <w:rFonts w:ascii="Times New Roman" w:hAnsi="Times New Roman" w:cs="Times New Roman"/>
          <w:sz w:val="24"/>
          <w:szCs w:val="24"/>
          <w:lang w:val="en-US"/>
        </w:rPr>
        <w:t>b)</w:t>
      </w:r>
      <w:r w:rsidR="00B65ED6">
        <w:rPr>
          <w:rFonts w:ascii="Times New Roman" w:hAnsi="Times New Roman" w:cs="Times New Roman"/>
          <w:sz w:val="24"/>
          <w:szCs w:val="24"/>
          <w:lang w:val="en-US"/>
        </w:rPr>
        <w:t xml:space="preserve">, but at the same </w:t>
      </w:r>
      <w:r w:rsidR="00217CD3">
        <w:rPr>
          <w:rFonts w:ascii="Times New Roman" w:hAnsi="Times New Roman" w:cs="Times New Roman"/>
          <w:sz w:val="24"/>
          <w:szCs w:val="24"/>
          <w:lang w:val="en-US"/>
        </w:rPr>
        <w:t xml:space="preserve">time </w:t>
      </w:r>
      <w:r w:rsidR="00B65ED6">
        <w:rPr>
          <w:rFonts w:ascii="Times New Roman" w:hAnsi="Times New Roman" w:cs="Times New Roman"/>
          <w:sz w:val="24"/>
          <w:szCs w:val="24"/>
          <w:lang w:val="en-US"/>
        </w:rPr>
        <w:t>costly if</w:t>
      </w:r>
      <w:r w:rsidR="00844807">
        <w:rPr>
          <w:rFonts w:ascii="Times New Roman" w:hAnsi="Times New Roman" w:cs="Times New Roman"/>
          <w:sz w:val="24"/>
          <w:szCs w:val="24"/>
          <w:lang w:val="en-US"/>
        </w:rPr>
        <w:t xml:space="preserve"> </w:t>
      </w:r>
      <w:r w:rsidR="00E54E97">
        <w:rPr>
          <w:rFonts w:ascii="Times New Roman" w:hAnsi="Times New Roman" w:cs="Times New Roman"/>
          <w:sz w:val="24"/>
          <w:szCs w:val="24"/>
          <w:lang w:val="en-US"/>
        </w:rPr>
        <w:t>early</w:t>
      </w:r>
      <w:r w:rsidR="00B65ED6">
        <w:rPr>
          <w:rFonts w:ascii="Times New Roman" w:hAnsi="Times New Roman" w:cs="Times New Roman"/>
          <w:sz w:val="24"/>
          <w:szCs w:val="24"/>
          <w:lang w:val="en-US"/>
        </w:rPr>
        <w:t xml:space="preserve"> </w:t>
      </w:r>
      <w:r w:rsidR="00E54E97">
        <w:rPr>
          <w:rFonts w:ascii="Times New Roman" w:hAnsi="Times New Roman" w:cs="Times New Roman"/>
          <w:sz w:val="24"/>
          <w:szCs w:val="24"/>
          <w:lang w:val="en-US"/>
        </w:rPr>
        <w:t xml:space="preserve">flowering </w:t>
      </w:r>
      <w:r w:rsidR="00B65ED6">
        <w:rPr>
          <w:rFonts w:ascii="Times New Roman" w:hAnsi="Times New Roman" w:cs="Times New Roman"/>
          <w:sz w:val="24"/>
          <w:szCs w:val="24"/>
          <w:lang w:val="en-US"/>
        </w:rPr>
        <w:t xml:space="preserve">increases the exposure to </w:t>
      </w:r>
      <w:r w:rsidR="00A06AD7">
        <w:rPr>
          <w:rFonts w:ascii="Times New Roman" w:hAnsi="Times New Roman" w:cs="Times New Roman"/>
          <w:sz w:val="24"/>
          <w:szCs w:val="24"/>
          <w:lang w:val="en-US"/>
        </w:rPr>
        <w:t>antagonist</w:t>
      </w:r>
      <w:r w:rsidR="00B65ED6">
        <w:rPr>
          <w:rFonts w:ascii="Times New Roman" w:hAnsi="Times New Roman" w:cs="Times New Roman"/>
          <w:sz w:val="24"/>
          <w:szCs w:val="24"/>
          <w:lang w:val="en-US"/>
        </w:rPr>
        <w:t>s</w:t>
      </w:r>
      <w:r w:rsidR="000554E2">
        <w:rPr>
          <w:rFonts w:ascii="Times New Roman" w:hAnsi="Times New Roman" w:cs="Times New Roman"/>
          <w:sz w:val="24"/>
          <w:szCs w:val="24"/>
          <w:lang w:val="en-US"/>
        </w:rPr>
        <w:t>.</w:t>
      </w:r>
      <w:r w:rsidR="00B37F71" w:rsidRPr="00B37F71">
        <w:rPr>
          <w:rFonts w:ascii="Times New Roman" w:hAnsi="Times New Roman" w:cs="Times New Roman"/>
          <w:sz w:val="24"/>
          <w:szCs w:val="24"/>
          <w:lang w:val="en-US"/>
        </w:rPr>
        <w:t xml:space="preserve"> </w:t>
      </w:r>
      <w:r w:rsidR="00B37F71">
        <w:rPr>
          <w:rFonts w:ascii="Times New Roman" w:hAnsi="Times New Roman" w:cs="Times New Roman"/>
          <w:sz w:val="24"/>
          <w:szCs w:val="24"/>
          <w:lang w:val="en-US"/>
        </w:rPr>
        <w:t>In these cases,</w:t>
      </w:r>
      <w:r w:rsidR="00B37F71" w:rsidRPr="00285DE7">
        <w:rPr>
          <w:rFonts w:ascii="Times New Roman" w:hAnsi="Times New Roman" w:cs="Times New Roman"/>
          <w:sz w:val="24"/>
          <w:szCs w:val="24"/>
          <w:lang w:val="en-US"/>
        </w:rPr>
        <w:t xml:space="preserve"> net selection </w:t>
      </w:r>
      <w:r w:rsidR="00B37F71">
        <w:rPr>
          <w:rFonts w:ascii="Times New Roman" w:hAnsi="Times New Roman" w:cs="Times New Roman"/>
          <w:sz w:val="24"/>
          <w:szCs w:val="24"/>
          <w:lang w:val="en-US"/>
        </w:rPr>
        <w:t xml:space="preserve">depends on </w:t>
      </w:r>
      <w:r w:rsidR="00B37F71" w:rsidRPr="00285DE7">
        <w:rPr>
          <w:rFonts w:ascii="Times New Roman" w:hAnsi="Times New Roman" w:cs="Times New Roman"/>
          <w:sz w:val="24"/>
          <w:szCs w:val="24"/>
          <w:lang w:val="en-US"/>
        </w:rPr>
        <w:t>the relative strength</w:t>
      </w:r>
      <w:r w:rsidR="00B37F71">
        <w:rPr>
          <w:rFonts w:ascii="Times New Roman" w:hAnsi="Times New Roman" w:cs="Times New Roman"/>
          <w:sz w:val="24"/>
          <w:szCs w:val="24"/>
          <w:lang w:val="en-US"/>
        </w:rPr>
        <w:t>s</w:t>
      </w:r>
      <w:r w:rsidR="00B37F71" w:rsidRPr="00285DE7">
        <w:rPr>
          <w:rFonts w:ascii="Times New Roman" w:hAnsi="Times New Roman" w:cs="Times New Roman"/>
          <w:sz w:val="24"/>
          <w:szCs w:val="24"/>
          <w:lang w:val="en-US"/>
        </w:rPr>
        <w:t xml:space="preserve"> of </w:t>
      </w:r>
      <w:r w:rsidR="00B37F71">
        <w:rPr>
          <w:rFonts w:ascii="Times New Roman" w:hAnsi="Times New Roman" w:cs="Times New Roman"/>
          <w:sz w:val="24"/>
          <w:szCs w:val="24"/>
          <w:lang w:val="en-US"/>
        </w:rPr>
        <w:t xml:space="preserve">these interactions </w:t>
      </w:r>
      <w:r w:rsidR="00B37F71" w:rsidRPr="00285DE7">
        <w:rPr>
          <w:rFonts w:ascii="Times New Roman" w:hAnsi="Times New Roman" w:cs="Times New Roman"/>
          <w:sz w:val="24"/>
          <w:szCs w:val="24"/>
          <w:lang w:val="en-US"/>
        </w:rPr>
        <w:t xml:space="preserve">(e.g. </w:t>
      </w:r>
      <w:proofErr w:type="spellStart"/>
      <w:r w:rsidR="00B37F71" w:rsidRPr="00285DE7">
        <w:rPr>
          <w:rFonts w:ascii="Times New Roman" w:hAnsi="Times New Roman" w:cs="Times New Roman"/>
          <w:sz w:val="24"/>
          <w:szCs w:val="24"/>
          <w:lang w:val="en-US"/>
        </w:rPr>
        <w:t>Ehrlén</w:t>
      </w:r>
      <w:proofErr w:type="spellEnd"/>
      <w:r w:rsidR="00B37F71" w:rsidRPr="00285DE7">
        <w:rPr>
          <w:rFonts w:ascii="Times New Roman" w:hAnsi="Times New Roman" w:cs="Times New Roman"/>
          <w:sz w:val="24"/>
          <w:szCs w:val="24"/>
          <w:lang w:val="en-US"/>
        </w:rPr>
        <w:t xml:space="preserve"> and </w:t>
      </w:r>
      <w:proofErr w:type="spellStart"/>
      <w:r w:rsidR="00B37F71" w:rsidRPr="00285DE7">
        <w:rPr>
          <w:rFonts w:ascii="Times New Roman" w:hAnsi="Times New Roman" w:cs="Times New Roman"/>
          <w:sz w:val="24"/>
          <w:szCs w:val="24"/>
          <w:lang w:val="en-US"/>
        </w:rPr>
        <w:t>Münzber</w:t>
      </w:r>
      <w:r w:rsidR="00B37F71">
        <w:rPr>
          <w:rFonts w:ascii="Times New Roman" w:hAnsi="Times New Roman" w:cs="Times New Roman"/>
          <w:sz w:val="24"/>
          <w:szCs w:val="24"/>
          <w:lang w:val="en-US"/>
        </w:rPr>
        <w:t>gová</w:t>
      </w:r>
      <w:proofErr w:type="spellEnd"/>
      <w:r w:rsidR="00B37F71">
        <w:rPr>
          <w:rFonts w:ascii="Times New Roman" w:hAnsi="Times New Roman" w:cs="Times New Roman"/>
          <w:sz w:val="24"/>
          <w:szCs w:val="24"/>
          <w:lang w:val="en-US"/>
        </w:rPr>
        <w:t xml:space="preserve"> 2009, </w:t>
      </w:r>
      <w:proofErr w:type="spellStart"/>
      <w:r w:rsidR="00B37F71" w:rsidRPr="00DC313A">
        <w:rPr>
          <w:rFonts w:ascii="Times New Roman" w:hAnsi="Times New Roman" w:cs="Times New Roman"/>
          <w:sz w:val="24"/>
          <w:szCs w:val="24"/>
          <w:lang w:val="en-US"/>
        </w:rPr>
        <w:t>Sletvold</w:t>
      </w:r>
      <w:proofErr w:type="spellEnd"/>
      <w:r w:rsidR="00B37F71" w:rsidRPr="00DC313A">
        <w:rPr>
          <w:rFonts w:ascii="Times New Roman" w:hAnsi="Times New Roman" w:cs="Times New Roman"/>
          <w:sz w:val="24"/>
          <w:szCs w:val="24"/>
          <w:lang w:val="en-US"/>
        </w:rPr>
        <w:t xml:space="preserve"> </w:t>
      </w:r>
      <w:r w:rsidR="00B37F71">
        <w:rPr>
          <w:rFonts w:ascii="Times New Roman" w:hAnsi="Times New Roman" w:cs="Times New Roman"/>
          <w:sz w:val="24"/>
          <w:szCs w:val="24"/>
          <w:lang w:val="en-US"/>
        </w:rPr>
        <w:t>et al. 2015</w:t>
      </w:r>
      <w:r w:rsidR="00B37F71" w:rsidRPr="007505D0">
        <w:rPr>
          <w:rFonts w:ascii="Times New Roman" w:hAnsi="Times New Roman" w:cs="Times New Roman"/>
          <w:sz w:val="24"/>
          <w:szCs w:val="24"/>
          <w:lang w:val="en-US"/>
        </w:rPr>
        <w:t>).</w:t>
      </w:r>
    </w:p>
    <w:p w14:paraId="5BE5A226" w14:textId="2FD62435" w:rsidR="00050F89" w:rsidRDefault="00187560" w:rsidP="00A66150">
      <w:pPr>
        <w:spacing w:line="48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Spatial variation in selection</w:t>
      </w:r>
      <w:r w:rsidR="00407F56">
        <w:rPr>
          <w:rFonts w:ascii="Times New Roman" w:hAnsi="Times New Roman" w:cs="Times New Roman"/>
          <w:sz w:val="24"/>
          <w:szCs w:val="24"/>
          <w:lang w:val="en-US"/>
        </w:rPr>
        <w:t xml:space="preserve"> </w:t>
      </w:r>
      <w:r w:rsidR="0044405C">
        <w:rPr>
          <w:rFonts w:ascii="Times New Roman" w:hAnsi="Times New Roman" w:cs="Times New Roman"/>
          <w:sz w:val="24"/>
          <w:szCs w:val="24"/>
          <w:lang w:val="en-US"/>
        </w:rPr>
        <w:t xml:space="preserve">mediated by species interactions </w:t>
      </w:r>
      <w:r w:rsidR="0044405C">
        <w:rPr>
          <w:rFonts w:ascii="Times New Roman" w:hAnsi="Times New Roman" w:cs="Times New Roman"/>
          <w:sz w:val="24"/>
          <w:lang w:val="en-US"/>
        </w:rPr>
        <w:t xml:space="preserve">has been documented in many systems </w:t>
      </w:r>
      <w:r w:rsidR="001712F4" w:rsidRPr="0037728F">
        <w:rPr>
          <w:rFonts w:ascii="Times New Roman" w:hAnsi="Times New Roman" w:cs="Times New Roman"/>
          <w:sz w:val="24"/>
          <w:lang w:val="en-US"/>
        </w:rPr>
        <w:t>(Thompson 2005</w:t>
      </w:r>
      <w:r w:rsidR="001712F4">
        <w:rPr>
          <w:rFonts w:ascii="Times New Roman" w:hAnsi="Times New Roman" w:cs="Times New Roman"/>
          <w:sz w:val="24"/>
          <w:lang w:val="en-US"/>
        </w:rPr>
        <w:t xml:space="preserve">, </w:t>
      </w:r>
      <w:proofErr w:type="spellStart"/>
      <w:r w:rsidR="001712F4" w:rsidRPr="00810B3C">
        <w:rPr>
          <w:rFonts w:ascii="Times New Roman" w:hAnsi="Times New Roman" w:cs="Times New Roman"/>
          <w:sz w:val="24"/>
          <w:lang w:val="en-US"/>
        </w:rPr>
        <w:t>Siepielski</w:t>
      </w:r>
      <w:proofErr w:type="spellEnd"/>
      <w:r w:rsidR="001712F4" w:rsidRPr="00810B3C">
        <w:rPr>
          <w:rFonts w:ascii="Times New Roman" w:hAnsi="Times New Roman" w:cs="Times New Roman"/>
          <w:sz w:val="24"/>
          <w:lang w:val="en-US"/>
        </w:rPr>
        <w:t xml:space="preserve"> et al. 2013</w:t>
      </w:r>
      <w:r w:rsidR="001712F4" w:rsidRPr="00407F56">
        <w:rPr>
          <w:rFonts w:ascii="Times New Roman" w:hAnsi="Times New Roman" w:cs="Times New Roman"/>
          <w:sz w:val="24"/>
          <w:lang w:val="en-US"/>
        </w:rPr>
        <w:t>)</w:t>
      </w:r>
      <w:r w:rsidR="0044405C">
        <w:rPr>
          <w:rFonts w:ascii="Times New Roman" w:hAnsi="Times New Roman" w:cs="Times New Roman"/>
          <w:sz w:val="24"/>
          <w:lang w:val="en-US"/>
        </w:rPr>
        <w:t>, and</w:t>
      </w:r>
      <w:r w:rsidR="00A76823">
        <w:rPr>
          <w:rFonts w:ascii="Times New Roman" w:hAnsi="Times New Roman" w:cs="Times New Roman"/>
          <w:sz w:val="24"/>
          <w:lang w:val="en-US"/>
        </w:rPr>
        <w:t xml:space="preserve"> </w:t>
      </w:r>
      <w:r w:rsidR="0044405C">
        <w:rPr>
          <w:rFonts w:ascii="Times New Roman" w:hAnsi="Times New Roman" w:cs="Times New Roman"/>
          <w:sz w:val="24"/>
          <w:szCs w:val="24"/>
          <w:lang w:val="en-US"/>
        </w:rPr>
        <w:t>may result</w:t>
      </w:r>
      <w:r w:rsidR="00A76823">
        <w:rPr>
          <w:rFonts w:ascii="Times New Roman" w:hAnsi="Times New Roman" w:cs="Times New Roman"/>
          <w:sz w:val="24"/>
          <w:szCs w:val="24"/>
          <w:lang w:val="en-US"/>
        </w:rPr>
        <w:t xml:space="preserve"> </w:t>
      </w:r>
      <w:r w:rsidR="00027E0E">
        <w:rPr>
          <w:rFonts w:ascii="Times New Roman" w:hAnsi="Times New Roman" w:cs="Times New Roman"/>
          <w:sz w:val="24"/>
          <w:szCs w:val="24"/>
          <w:lang w:val="en-US"/>
        </w:rPr>
        <w:t xml:space="preserve">in </w:t>
      </w:r>
      <w:r w:rsidR="00A76823">
        <w:rPr>
          <w:rFonts w:ascii="Times New Roman" w:hAnsi="Times New Roman" w:cs="Times New Roman"/>
          <w:sz w:val="24"/>
          <w:szCs w:val="24"/>
          <w:lang w:val="en-US"/>
        </w:rPr>
        <w:t xml:space="preserve">local adaptation and </w:t>
      </w:r>
      <w:r w:rsidR="0044405C">
        <w:rPr>
          <w:rFonts w:ascii="Times New Roman" w:hAnsi="Times New Roman" w:cs="Times New Roman"/>
          <w:sz w:val="24"/>
          <w:szCs w:val="24"/>
          <w:lang w:val="en-US"/>
        </w:rPr>
        <w:t xml:space="preserve">adaptive </w:t>
      </w:r>
      <w:r w:rsidR="00A76823">
        <w:rPr>
          <w:rFonts w:ascii="Times New Roman" w:hAnsi="Times New Roman" w:cs="Times New Roman"/>
          <w:sz w:val="24"/>
          <w:szCs w:val="24"/>
          <w:lang w:val="en-US"/>
        </w:rPr>
        <w:t xml:space="preserve">population </w:t>
      </w:r>
      <w:r w:rsidR="0044405C">
        <w:rPr>
          <w:rFonts w:ascii="Times New Roman" w:hAnsi="Times New Roman" w:cs="Times New Roman"/>
          <w:sz w:val="24"/>
          <w:szCs w:val="24"/>
          <w:lang w:val="en-US"/>
        </w:rPr>
        <w:t>divergence</w:t>
      </w:r>
      <w:r w:rsidR="001712F4" w:rsidRPr="00407F56">
        <w:rPr>
          <w:rFonts w:ascii="Times New Roman" w:hAnsi="Times New Roman" w:cs="Times New Roman"/>
          <w:sz w:val="24"/>
          <w:lang w:val="en-US"/>
        </w:rPr>
        <w:t>.</w:t>
      </w:r>
      <w:r w:rsidR="001712F4">
        <w:rPr>
          <w:rFonts w:ascii="Times New Roman" w:hAnsi="Times New Roman" w:cs="Times New Roman"/>
          <w:sz w:val="24"/>
          <w:lang w:val="en-US"/>
        </w:rPr>
        <w:t xml:space="preserve"> </w:t>
      </w:r>
      <w:r w:rsidR="0044405C">
        <w:rPr>
          <w:rFonts w:ascii="Times New Roman" w:hAnsi="Times New Roman" w:cs="Times New Roman"/>
          <w:sz w:val="24"/>
          <w:szCs w:val="24"/>
          <w:lang w:val="en-US"/>
        </w:rPr>
        <w:t>V</w:t>
      </w:r>
      <w:r>
        <w:rPr>
          <w:rFonts w:ascii="Times New Roman" w:hAnsi="Times New Roman" w:cs="Times New Roman"/>
          <w:sz w:val="24"/>
          <w:szCs w:val="24"/>
          <w:lang w:val="en-US"/>
        </w:rPr>
        <w:t xml:space="preserve">ariation in selection </w:t>
      </w:r>
      <w:r w:rsidR="0044405C">
        <w:rPr>
          <w:rFonts w:ascii="Times New Roman" w:hAnsi="Times New Roman" w:cs="Times New Roman"/>
          <w:sz w:val="24"/>
          <w:szCs w:val="24"/>
          <w:lang w:val="en-US"/>
        </w:rPr>
        <w:t xml:space="preserve">strength </w:t>
      </w:r>
      <w:r>
        <w:rPr>
          <w:rFonts w:ascii="Times New Roman" w:hAnsi="Times New Roman" w:cs="Times New Roman"/>
          <w:sz w:val="24"/>
          <w:szCs w:val="24"/>
          <w:lang w:val="en-US"/>
        </w:rPr>
        <w:t xml:space="preserve">may </w:t>
      </w:r>
      <w:r w:rsidR="00732ED1">
        <w:rPr>
          <w:rFonts w:ascii="Times New Roman" w:hAnsi="Times New Roman" w:cs="Times New Roman"/>
          <w:sz w:val="24"/>
          <w:szCs w:val="24"/>
          <w:lang w:val="en-US"/>
        </w:rPr>
        <w:t xml:space="preserve">potentially </w:t>
      </w:r>
      <w:r>
        <w:rPr>
          <w:rFonts w:ascii="Times New Roman" w:hAnsi="Times New Roman" w:cs="Times New Roman"/>
          <w:sz w:val="24"/>
          <w:szCs w:val="24"/>
          <w:lang w:val="en-US"/>
        </w:rPr>
        <w:t>be driven by differences in</w:t>
      </w:r>
      <w:r w:rsidR="00A21332" w:rsidRPr="00A21332">
        <w:rPr>
          <w:rFonts w:ascii="Times New Roman" w:hAnsi="Times New Roman" w:cs="Times New Roman"/>
          <w:sz w:val="24"/>
          <w:szCs w:val="24"/>
          <w:lang w:val="en-US"/>
        </w:rPr>
        <w:t xml:space="preserve"> </w:t>
      </w:r>
      <w:r w:rsidR="00C1205B" w:rsidRPr="00A21332">
        <w:rPr>
          <w:rFonts w:ascii="Times New Roman" w:hAnsi="Times New Roman" w:cs="Times New Roman"/>
          <w:sz w:val="24"/>
          <w:szCs w:val="24"/>
          <w:lang w:val="en-US"/>
        </w:rPr>
        <w:t xml:space="preserve">interaction </w:t>
      </w:r>
      <w:r w:rsidR="001A32CC" w:rsidRPr="00A21332">
        <w:rPr>
          <w:rFonts w:ascii="Times New Roman" w:hAnsi="Times New Roman" w:cs="Times New Roman"/>
          <w:sz w:val="24"/>
          <w:szCs w:val="24"/>
          <w:lang w:val="en-US"/>
        </w:rPr>
        <w:t>intensities</w:t>
      </w:r>
      <w:r w:rsidR="00A21332" w:rsidRPr="00A21332">
        <w:rPr>
          <w:rFonts w:ascii="Times New Roman" w:hAnsi="Times New Roman" w:cs="Times New Roman"/>
          <w:sz w:val="24"/>
          <w:szCs w:val="24"/>
          <w:lang w:val="en-US"/>
        </w:rPr>
        <w:t xml:space="preserve"> </w:t>
      </w:r>
      <w:r w:rsidR="001712F4">
        <w:rPr>
          <w:rFonts w:ascii="Times New Roman" w:hAnsi="Times New Roman" w:cs="Times New Roman"/>
          <w:sz w:val="24"/>
          <w:szCs w:val="24"/>
          <w:lang w:val="en-US"/>
        </w:rPr>
        <w:t>or</w:t>
      </w:r>
      <w:r w:rsidR="007771B5">
        <w:rPr>
          <w:rFonts w:ascii="Times New Roman" w:hAnsi="Times New Roman" w:cs="Times New Roman"/>
          <w:sz w:val="24"/>
          <w:szCs w:val="24"/>
          <w:lang w:val="en-US"/>
        </w:rPr>
        <w:t xml:space="preserve"> trait preferences of the interactors </w:t>
      </w:r>
      <w:r w:rsidR="001A32CC">
        <w:rPr>
          <w:rFonts w:ascii="Times New Roman" w:hAnsi="Times New Roman" w:cs="Times New Roman"/>
          <w:sz w:val="24"/>
          <w:szCs w:val="24"/>
          <w:lang w:val="en-US"/>
        </w:rPr>
        <w:t>among populations</w:t>
      </w:r>
      <w:r w:rsidR="00BB0EEC">
        <w:rPr>
          <w:rFonts w:ascii="Times New Roman" w:hAnsi="Times New Roman" w:cs="Times New Roman"/>
          <w:sz w:val="24"/>
          <w:lang w:val="en-US"/>
        </w:rPr>
        <w:t xml:space="preserve">. </w:t>
      </w:r>
      <w:r w:rsidR="002D38CD">
        <w:rPr>
          <w:rFonts w:ascii="Times New Roman" w:hAnsi="Times New Roman" w:cs="Times New Roman"/>
          <w:sz w:val="24"/>
          <w:lang w:val="en-US"/>
        </w:rPr>
        <w:t xml:space="preserve">For </w:t>
      </w:r>
      <w:r w:rsidR="007307F3">
        <w:rPr>
          <w:rFonts w:ascii="Times New Roman" w:hAnsi="Times New Roman" w:cs="Times New Roman"/>
          <w:sz w:val="24"/>
          <w:lang w:val="en-US"/>
        </w:rPr>
        <w:t>plant-animal</w:t>
      </w:r>
      <w:r w:rsidR="002D38CD">
        <w:rPr>
          <w:rFonts w:ascii="Times New Roman" w:hAnsi="Times New Roman" w:cs="Times New Roman"/>
          <w:sz w:val="24"/>
          <w:lang w:val="en-US"/>
        </w:rPr>
        <w:t xml:space="preserve"> interactions</w:t>
      </w:r>
      <w:r w:rsidR="0044405C">
        <w:rPr>
          <w:rFonts w:ascii="Times New Roman" w:hAnsi="Times New Roman" w:cs="Times New Roman"/>
          <w:sz w:val="24"/>
          <w:lang w:val="en-US"/>
        </w:rPr>
        <w:t>, such</w:t>
      </w:r>
      <w:r w:rsidR="00137470">
        <w:rPr>
          <w:rFonts w:ascii="Times New Roman" w:hAnsi="Times New Roman" w:cs="Times New Roman"/>
          <w:sz w:val="24"/>
          <w:lang w:val="en-US"/>
        </w:rPr>
        <w:t xml:space="preserve"> as pre</w:t>
      </w:r>
      <w:r w:rsidR="0044405C">
        <w:rPr>
          <w:rFonts w:ascii="Times New Roman" w:hAnsi="Times New Roman" w:cs="Times New Roman"/>
          <w:sz w:val="24"/>
          <w:lang w:val="en-US"/>
        </w:rPr>
        <w:t>-</w:t>
      </w:r>
      <w:r w:rsidR="00137470">
        <w:rPr>
          <w:rFonts w:ascii="Times New Roman" w:hAnsi="Times New Roman" w:cs="Times New Roman"/>
          <w:sz w:val="24"/>
          <w:lang w:val="en-US"/>
        </w:rPr>
        <w:t>dispersal seed predation</w:t>
      </w:r>
      <w:r w:rsidR="002D38CD">
        <w:rPr>
          <w:rFonts w:ascii="Times New Roman" w:hAnsi="Times New Roman" w:cs="Times New Roman"/>
          <w:sz w:val="24"/>
          <w:lang w:val="en-US"/>
        </w:rPr>
        <w:t xml:space="preserve">, </w:t>
      </w:r>
      <w:r w:rsidR="00732ED1">
        <w:rPr>
          <w:rFonts w:ascii="Times New Roman" w:hAnsi="Times New Roman" w:cs="Times New Roman"/>
          <w:sz w:val="24"/>
          <w:lang w:val="en-US"/>
        </w:rPr>
        <w:t xml:space="preserve">studies have demonstrated that differences in </w:t>
      </w:r>
      <w:r w:rsidR="002D38CD">
        <w:rPr>
          <w:rFonts w:ascii="Times New Roman" w:hAnsi="Times New Roman" w:cs="Times New Roman"/>
          <w:sz w:val="24"/>
          <w:lang w:val="en-US"/>
        </w:rPr>
        <w:t>s</w:t>
      </w:r>
      <w:r w:rsidR="008A3A83" w:rsidRPr="008A3A83">
        <w:rPr>
          <w:rFonts w:ascii="Times New Roman" w:hAnsi="Times New Roman" w:cs="Times New Roman"/>
          <w:sz w:val="24"/>
          <w:lang w:val="en-US"/>
        </w:rPr>
        <w:t xml:space="preserve">election </w:t>
      </w:r>
      <w:r w:rsidR="00732ED1">
        <w:rPr>
          <w:rFonts w:ascii="Times New Roman" w:hAnsi="Times New Roman" w:cs="Times New Roman"/>
          <w:sz w:val="24"/>
          <w:lang w:val="en-US"/>
        </w:rPr>
        <w:t>on plant traits among populations or years can</w:t>
      </w:r>
      <w:r w:rsidR="008A3A83">
        <w:rPr>
          <w:rFonts w:ascii="Times New Roman" w:hAnsi="Times New Roman" w:cs="Times New Roman"/>
          <w:sz w:val="24"/>
          <w:lang w:val="en-US"/>
        </w:rPr>
        <w:t xml:space="preserve"> </w:t>
      </w:r>
      <w:r w:rsidR="00732ED1">
        <w:rPr>
          <w:rFonts w:ascii="Times New Roman" w:hAnsi="Times New Roman" w:cs="Times New Roman"/>
          <w:sz w:val="24"/>
          <w:lang w:val="en-US"/>
        </w:rPr>
        <w:t>be associated with</w:t>
      </w:r>
      <w:r w:rsidR="008A3A83" w:rsidRPr="008A3A83">
        <w:rPr>
          <w:rFonts w:ascii="Times New Roman" w:hAnsi="Times New Roman" w:cs="Times New Roman"/>
          <w:sz w:val="24"/>
          <w:lang w:val="en-US"/>
        </w:rPr>
        <w:t xml:space="preserve"> </w:t>
      </w:r>
      <w:r w:rsidR="0050068D">
        <w:rPr>
          <w:rFonts w:ascii="Times New Roman" w:hAnsi="Times New Roman" w:cs="Times New Roman"/>
          <w:sz w:val="24"/>
          <w:lang w:val="en-US"/>
        </w:rPr>
        <w:t>differences in</w:t>
      </w:r>
      <w:r w:rsidR="00732ED1">
        <w:rPr>
          <w:rFonts w:ascii="Times New Roman" w:hAnsi="Times New Roman" w:cs="Times New Roman"/>
          <w:sz w:val="24"/>
          <w:lang w:val="en-US"/>
        </w:rPr>
        <w:t xml:space="preserve"> </w:t>
      </w:r>
      <w:r w:rsidR="00B37F71">
        <w:rPr>
          <w:rFonts w:ascii="Times New Roman" w:hAnsi="Times New Roman" w:cs="Times New Roman"/>
          <w:sz w:val="24"/>
          <w:lang w:val="en-US"/>
        </w:rPr>
        <w:t xml:space="preserve">both </w:t>
      </w:r>
      <w:r w:rsidR="008A3A83">
        <w:rPr>
          <w:rFonts w:ascii="Times New Roman" w:hAnsi="Times New Roman" w:cs="Times New Roman"/>
          <w:sz w:val="24"/>
          <w:lang w:val="en-US"/>
        </w:rPr>
        <w:t>interaction</w:t>
      </w:r>
      <w:r w:rsidR="008A3A83" w:rsidRPr="008A3A83">
        <w:rPr>
          <w:rFonts w:ascii="Times New Roman" w:hAnsi="Times New Roman" w:cs="Times New Roman"/>
          <w:sz w:val="24"/>
          <w:lang w:val="en-US"/>
        </w:rPr>
        <w:t xml:space="preserve"> intensit</w:t>
      </w:r>
      <w:r w:rsidR="00732ED1">
        <w:rPr>
          <w:rFonts w:ascii="Times New Roman" w:hAnsi="Times New Roman" w:cs="Times New Roman"/>
          <w:sz w:val="24"/>
          <w:lang w:val="en-US"/>
        </w:rPr>
        <w:t>ies</w:t>
      </w:r>
      <w:r w:rsidR="008A3A83" w:rsidRPr="008A3A83">
        <w:rPr>
          <w:rFonts w:ascii="Times New Roman" w:hAnsi="Times New Roman" w:cs="Times New Roman"/>
          <w:sz w:val="24"/>
          <w:lang w:val="en-US"/>
        </w:rPr>
        <w:t xml:space="preserve"> </w:t>
      </w:r>
      <w:r w:rsidR="008A3A83">
        <w:rPr>
          <w:rFonts w:ascii="Times New Roman" w:hAnsi="Times New Roman" w:cs="Times New Roman"/>
          <w:sz w:val="24"/>
          <w:lang w:val="en-US"/>
        </w:rPr>
        <w:t>(</w:t>
      </w:r>
      <w:proofErr w:type="spellStart"/>
      <w:r w:rsidR="008A3A83">
        <w:rPr>
          <w:rFonts w:ascii="Times New Roman" w:hAnsi="Times New Roman" w:cs="Times New Roman"/>
          <w:sz w:val="24"/>
          <w:lang w:val="en-US"/>
        </w:rPr>
        <w:t>Benkman</w:t>
      </w:r>
      <w:proofErr w:type="spellEnd"/>
      <w:r w:rsidR="008A3A83">
        <w:rPr>
          <w:rFonts w:ascii="Times New Roman" w:hAnsi="Times New Roman" w:cs="Times New Roman"/>
          <w:sz w:val="24"/>
          <w:lang w:val="en-US"/>
        </w:rPr>
        <w:t xml:space="preserve"> 2013</w:t>
      </w:r>
      <w:r w:rsidR="00033889">
        <w:rPr>
          <w:rFonts w:ascii="Times New Roman" w:hAnsi="Times New Roman" w:cs="Times New Roman"/>
          <w:sz w:val="24"/>
          <w:lang w:val="en-US"/>
        </w:rPr>
        <w:t xml:space="preserve">, </w:t>
      </w:r>
      <w:proofErr w:type="spellStart"/>
      <w:r w:rsidR="00033889" w:rsidRPr="00B552D3">
        <w:rPr>
          <w:rFonts w:ascii="Times New Roman" w:hAnsi="Times New Roman" w:cs="Times New Roman"/>
          <w:sz w:val="24"/>
          <w:szCs w:val="24"/>
          <w:lang w:val="en-US"/>
        </w:rPr>
        <w:t>Benkman</w:t>
      </w:r>
      <w:proofErr w:type="spellEnd"/>
      <w:r w:rsidR="00033889" w:rsidRPr="00B552D3">
        <w:rPr>
          <w:rFonts w:ascii="Times New Roman" w:hAnsi="Times New Roman" w:cs="Times New Roman"/>
          <w:sz w:val="24"/>
          <w:szCs w:val="24"/>
          <w:lang w:val="en-US"/>
        </w:rPr>
        <w:t xml:space="preserve"> </w:t>
      </w:r>
      <w:r w:rsidR="00033889" w:rsidRPr="00B552D3">
        <w:rPr>
          <w:rFonts w:ascii="Times New Roman" w:hAnsi="Times New Roman" w:cs="Times New Roman"/>
          <w:iCs/>
          <w:sz w:val="24"/>
          <w:szCs w:val="24"/>
          <w:lang w:val="en-US"/>
        </w:rPr>
        <w:t>et al.</w:t>
      </w:r>
      <w:r w:rsidR="00033889" w:rsidRPr="00B552D3">
        <w:rPr>
          <w:rFonts w:ascii="Times New Roman" w:hAnsi="Times New Roman" w:cs="Times New Roman"/>
          <w:sz w:val="24"/>
          <w:szCs w:val="24"/>
          <w:lang w:val="en-US"/>
        </w:rPr>
        <w:t>, 2013</w:t>
      </w:r>
      <w:r w:rsidR="00A76823">
        <w:rPr>
          <w:rFonts w:ascii="Times New Roman" w:hAnsi="Times New Roman" w:cs="Times New Roman"/>
          <w:sz w:val="24"/>
          <w:szCs w:val="24"/>
          <w:lang w:val="en-US"/>
        </w:rPr>
        <w:t xml:space="preserve">, </w:t>
      </w:r>
      <w:proofErr w:type="spellStart"/>
      <w:r w:rsidR="00A76823" w:rsidRPr="0050068D">
        <w:rPr>
          <w:rFonts w:ascii="Times New Roman" w:hAnsi="Times New Roman" w:cs="Times New Roman"/>
          <w:sz w:val="24"/>
          <w:szCs w:val="24"/>
          <w:lang w:val="en-US"/>
        </w:rPr>
        <w:t>Vanhoenacker</w:t>
      </w:r>
      <w:proofErr w:type="spellEnd"/>
      <w:r w:rsidR="00A76823" w:rsidRPr="0050068D">
        <w:rPr>
          <w:rFonts w:ascii="Times New Roman" w:hAnsi="Times New Roman" w:cs="Times New Roman"/>
          <w:sz w:val="24"/>
          <w:szCs w:val="24"/>
          <w:lang w:val="en-US"/>
        </w:rPr>
        <w:t xml:space="preserve"> </w:t>
      </w:r>
      <w:r w:rsidR="00A76823" w:rsidRPr="0050068D">
        <w:rPr>
          <w:rFonts w:ascii="Times New Roman" w:hAnsi="Times New Roman" w:cs="Times New Roman"/>
          <w:iCs/>
          <w:sz w:val="24"/>
          <w:szCs w:val="24"/>
          <w:lang w:val="en-US"/>
        </w:rPr>
        <w:t>et al.</w:t>
      </w:r>
      <w:r w:rsidR="00A76823" w:rsidRPr="0050068D">
        <w:rPr>
          <w:rFonts w:ascii="Times New Roman" w:hAnsi="Times New Roman" w:cs="Times New Roman"/>
          <w:sz w:val="24"/>
          <w:szCs w:val="24"/>
          <w:lang w:val="en-US"/>
        </w:rPr>
        <w:t>, 2013</w:t>
      </w:r>
      <w:r w:rsidR="008A3A83">
        <w:rPr>
          <w:rFonts w:ascii="Times New Roman" w:hAnsi="Times New Roman" w:cs="Times New Roman"/>
          <w:sz w:val="24"/>
          <w:lang w:val="en-US"/>
        </w:rPr>
        <w:t>)</w:t>
      </w:r>
      <w:r w:rsidR="007371D3">
        <w:rPr>
          <w:rFonts w:ascii="Times New Roman" w:hAnsi="Times New Roman" w:cs="Times New Roman"/>
          <w:sz w:val="24"/>
          <w:lang w:val="en-US"/>
        </w:rPr>
        <w:t xml:space="preserve">, </w:t>
      </w:r>
      <w:r w:rsidR="00732ED1">
        <w:rPr>
          <w:rFonts w:ascii="Times New Roman" w:hAnsi="Times New Roman" w:cs="Times New Roman"/>
          <w:sz w:val="24"/>
          <w:lang w:val="en-US"/>
        </w:rPr>
        <w:t>and</w:t>
      </w:r>
      <w:r w:rsidR="0050068D">
        <w:rPr>
          <w:rFonts w:ascii="Times New Roman" w:hAnsi="Times New Roman" w:cs="Times New Roman"/>
          <w:sz w:val="24"/>
          <w:lang w:val="en-US"/>
        </w:rPr>
        <w:t xml:space="preserve"> </w:t>
      </w:r>
      <w:r w:rsidR="00732ED1">
        <w:rPr>
          <w:rFonts w:ascii="Times New Roman" w:hAnsi="Times New Roman" w:cs="Times New Roman"/>
          <w:sz w:val="24"/>
          <w:lang w:val="en-US"/>
        </w:rPr>
        <w:t xml:space="preserve">trait </w:t>
      </w:r>
      <w:r w:rsidR="00732ED1">
        <w:rPr>
          <w:rFonts w:ascii="Times New Roman" w:hAnsi="Times New Roman" w:cs="Times New Roman"/>
          <w:sz w:val="24"/>
          <w:lang w:val="en-US"/>
        </w:rPr>
        <w:lastRenderedPageBreak/>
        <w:t>preferences</w:t>
      </w:r>
      <w:r w:rsidR="009075C4">
        <w:rPr>
          <w:rFonts w:ascii="Times New Roman" w:hAnsi="Times New Roman" w:cs="Times New Roman"/>
          <w:sz w:val="24"/>
          <w:szCs w:val="24"/>
          <w:lang w:val="en-US"/>
        </w:rPr>
        <w:t xml:space="preserve"> </w:t>
      </w:r>
      <w:r w:rsidR="0037728F" w:rsidRPr="00CC2B88">
        <w:rPr>
          <w:rFonts w:ascii="Times New Roman" w:hAnsi="Times New Roman" w:cs="Times New Roman"/>
          <w:sz w:val="24"/>
          <w:szCs w:val="24"/>
          <w:lang w:val="en-US"/>
        </w:rPr>
        <w:t xml:space="preserve">(Rey </w:t>
      </w:r>
      <w:r w:rsidR="0037728F" w:rsidRPr="00981711">
        <w:rPr>
          <w:rFonts w:ascii="Times New Roman" w:hAnsi="Times New Roman" w:cs="Times New Roman"/>
          <w:iCs/>
          <w:sz w:val="24"/>
          <w:szCs w:val="24"/>
          <w:lang w:val="en-US"/>
        </w:rPr>
        <w:t>et al</w:t>
      </w:r>
      <w:r w:rsidR="0037728F" w:rsidRPr="00CC2B88">
        <w:rPr>
          <w:rFonts w:ascii="Times New Roman" w:hAnsi="Times New Roman" w:cs="Times New Roman"/>
          <w:i/>
          <w:iCs/>
          <w:sz w:val="24"/>
          <w:szCs w:val="24"/>
          <w:lang w:val="en-US"/>
        </w:rPr>
        <w:t>.</w:t>
      </w:r>
      <w:r w:rsidR="0037728F" w:rsidRPr="00CC2B88">
        <w:rPr>
          <w:rFonts w:ascii="Times New Roman" w:hAnsi="Times New Roman" w:cs="Times New Roman"/>
          <w:sz w:val="24"/>
          <w:szCs w:val="24"/>
          <w:lang w:val="en-US"/>
        </w:rPr>
        <w:t>, 2006</w:t>
      </w:r>
      <w:r w:rsidR="001712F4">
        <w:rPr>
          <w:rFonts w:ascii="Times New Roman" w:hAnsi="Times New Roman" w:cs="Times New Roman"/>
          <w:sz w:val="24"/>
          <w:szCs w:val="24"/>
          <w:lang w:val="en-US"/>
        </w:rPr>
        <w:t>;</w:t>
      </w:r>
      <w:r w:rsidR="001712F4" w:rsidRPr="001712F4">
        <w:rPr>
          <w:rFonts w:ascii="Times New Roman" w:hAnsi="Times New Roman" w:cs="Times New Roman"/>
          <w:sz w:val="24"/>
          <w:szCs w:val="24"/>
          <w:lang w:val="en-US"/>
        </w:rPr>
        <w:t xml:space="preserve"> </w:t>
      </w:r>
      <w:r w:rsidR="001712F4" w:rsidRPr="0037728F">
        <w:rPr>
          <w:rFonts w:ascii="Times New Roman" w:hAnsi="Times New Roman" w:cs="Times New Roman"/>
          <w:sz w:val="24"/>
          <w:szCs w:val="24"/>
          <w:lang w:val="en-US"/>
        </w:rPr>
        <w:t xml:space="preserve">Kolb </w:t>
      </w:r>
      <w:r w:rsidR="001712F4" w:rsidRPr="00981711">
        <w:rPr>
          <w:rFonts w:ascii="Times New Roman" w:hAnsi="Times New Roman" w:cs="Times New Roman"/>
          <w:iCs/>
          <w:sz w:val="24"/>
          <w:szCs w:val="24"/>
          <w:lang w:val="en-US"/>
        </w:rPr>
        <w:t>et al</w:t>
      </w:r>
      <w:r w:rsidR="001712F4" w:rsidRPr="0037728F">
        <w:rPr>
          <w:rFonts w:ascii="Times New Roman" w:hAnsi="Times New Roman" w:cs="Times New Roman"/>
          <w:i/>
          <w:iCs/>
          <w:sz w:val="24"/>
          <w:szCs w:val="24"/>
          <w:lang w:val="en-US"/>
        </w:rPr>
        <w:t>.</w:t>
      </w:r>
      <w:r w:rsidR="001712F4" w:rsidRPr="0037728F">
        <w:rPr>
          <w:rFonts w:ascii="Times New Roman" w:hAnsi="Times New Roman" w:cs="Times New Roman"/>
          <w:sz w:val="24"/>
          <w:szCs w:val="24"/>
          <w:lang w:val="en-US"/>
        </w:rPr>
        <w:t>, 2007</w:t>
      </w:r>
      <w:r w:rsidR="0037728F" w:rsidRPr="00CC2B88">
        <w:rPr>
          <w:rFonts w:ascii="Times New Roman" w:hAnsi="Times New Roman" w:cs="Times New Roman"/>
          <w:sz w:val="24"/>
          <w:szCs w:val="24"/>
          <w:lang w:val="en-US"/>
        </w:rPr>
        <w:t>)</w:t>
      </w:r>
      <w:r w:rsidR="007E6B36">
        <w:rPr>
          <w:rFonts w:ascii="Times New Roman" w:hAnsi="Times New Roman" w:cs="Times New Roman"/>
          <w:sz w:val="24"/>
          <w:szCs w:val="24"/>
          <w:lang w:val="en-US"/>
        </w:rPr>
        <w:t xml:space="preserve">. </w:t>
      </w:r>
      <w:r w:rsidR="006A3EAE">
        <w:rPr>
          <w:rFonts w:ascii="Times New Roman" w:hAnsi="Times New Roman" w:cs="Times New Roman"/>
          <w:sz w:val="24"/>
          <w:szCs w:val="24"/>
          <w:lang w:val="en-US"/>
        </w:rPr>
        <w:t>I</w:t>
      </w:r>
      <w:r w:rsidR="00273C1B">
        <w:rPr>
          <w:rFonts w:ascii="Times New Roman" w:hAnsi="Times New Roman" w:cs="Times New Roman"/>
          <w:sz w:val="24"/>
          <w:szCs w:val="24"/>
          <w:lang w:val="en-US"/>
        </w:rPr>
        <w:t xml:space="preserve">nteraction intensities and </w:t>
      </w:r>
      <w:r w:rsidR="007307F3">
        <w:rPr>
          <w:rFonts w:ascii="Times New Roman" w:hAnsi="Times New Roman" w:cs="Times New Roman"/>
          <w:sz w:val="24"/>
          <w:szCs w:val="24"/>
          <w:lang w:val="en-US"/>
        </w:rPr>
        <w:t xml:space="preserve">animal </w:t>
      </w:r>
      <w:r w:rsidR="00273C1B">
        <w:rPr>
          <w:rFonts w:ascii="Times New Roman" w:hAnsi="Times New Roman" w:cs="Times New Roman"/>
          <w:sz w:val="24"/>
          <w:szCs w:val="24"/>
          <w:lang w:val="en-US"/>
        </w:rPr>
        <w:t xml:space="preserve">preferences </w:t>
      </w:r>
      <w:r w:rsidR="007307F3">
        <w:rPr>
          <w:rFonts w:ascii="Times New Roman" w:hAnsi="Times New Roman" w:cs="Times New Roman"/>
          <w:sz w:val="24"/>
          <w:szCs w:val="24"/>
          <w:lang w:val="en-US"/>
        </w:rPr>
        <w:t>for plant traits</w:t>
      </w:r>
      <w:r w:rsidR="00947B5A">
        <w:rPr>
          <w:rFonts w:ascii="Times New Roman" w:hAnsi="Times New Roman" w:cs="Times New Roman"/>
          <w:sz w:val="24"/>
          <w:szCs w:val="24"/>
          <w:lang w:val="en-US"/>
        </w:rPr>
        <w:t xml:space="preserve"> might</w:t>
      </w:r>
      <w:r w:rsidR="006A3EAE">
        <w:rPr>
          <w:rFonts w:ascii="Times New Roman" w:hAnsi="Times New Roman" w:cs="Times New Roman"/>
          <w:sz w:val="24"/>
          <w:szCs w:val="24"/>
          <w:lang w:val="en-US"/>
        </w:rPr>
        <w:t>,</w:t>
      </w:r>
      <w:r w:rsidR="00947B5A">
        <w:rPr>
          <w:rFonts w:ascii="Times New Roman" w:hAnsi="Times New Roman" w:cs="Times New Roman"/>
          <w:sz w:val="24"/>
          <w:szCs w:val="24"/>
          <w:lang w:val="en-US"/>
        </w:rPr>
        <w:t xml:space="preserve"> </w:t>
      </w:r>
      <w:r w:rsidR="00273C1B">
        <w:rPr>
          <w:rFonts w:ascii="Times New Roman" w:hAnsi="Times New Roman" w:cs="Times New Roman"/>
          <w:sz w:val="24"/>
          <w:szCs w:val="24"/>
          <w:lang w:val="en-US"/>
        </w:rPr>
        <w:t>in turn</w:t>
      </w:r>
      <w:r w:rsidR="006A3EAE">
        <w:rPr>
          <w:rFonts w:ascii="Times New Roman" w:hAnsi="Times New Roman" w:cs="Times New Roman"/>
          <w:sz w:val="24"/>
          <w:szCs w:val="24"/>
          <w:lang w:val="en-US"/>
        </w:rPr>
        <w:t>,</w:t>
      </w:r>
      <w:r w:rsidR="00273C1B">
        <w:rPr>
          <w:rFonts w:ascii="Times New Roman" w:hAnsi="Times New Roman" w:cs="Times New Roman"/>
          <w:sz w:val="24"/>
          <w:szCs w:val="24"/>
          <w:lang w:val="en-US"/>
        </w:rPr>
        <w:t xml:space="preserve"> </w:t>
      </w:r>
      <w:r w:rsidR="001712F4">
        <w:rPr>
          <w:rFonts w:ascii="Times New Roman" w:hAnsi="Times New Roman" w:cs="Times New Roman"/>
          <w:sz w:val="24"/>
          <w:szCs w:val="24"/>
          <w:lang w:val="en-US"/>
        </w:rPr>
        <w:t>depend on</w:t>
      </w:r>
      <w:r w:rsidR="00947B5A">
        <w:rPr>
          <w:rFonts w:ascii="Times New Roman" w:hAnsi="Times New Roman" w:cs="Times New Roman"/>
          <w:sz w:val="24"/>
          <w:szCs w:val="24"/>
          <w:lang w:val="en-US"/>
        </w:rPr>
        <w:t xml:space="preserve"> the </w:t>
      </w:r>
      <w:r w:rsidR="00273C1B">
        <w:rPr>
          <w:rFonts w:ascii="Times New Roman" w:hAnsi="Times New Roman" w:cs="Times New Roman"/>
          <w:sz w:val="24"/>
          <w:szCs w:val="24"/>
          <w:lang w:val="en-US"/>
        </w:rPr>
        <w:t xml:space="preserve">environmental </w:t>
      </w:r>
      <w:r w:rsidR="00947B5A">
        <w:rPr>
          <w:rFonts w:ascii="Times New Roman" w:hAnsi="Times New Roman" w:cs="Times New Roman"/>
          <w:sz w:val="24"/>
          <w:szCs w:val="24"/>
          <w:lang w:val="en-US"/>
        </w:rPr>
        <w:t>context</w:t>
      </w:r>
      <w:r w:rsidR="001712F4">
        <w:rPr>
          <w:rFonts w:ascii="Times New Roman" w:hAnsi="Times New Roman" w:cs="Times New Roman"/>
          <w:sz w:val="24"/>
          <w:szCs w:val="24"/>
          <w:lang w:val="en-US"/>
        </w:rPr>
        <w:t xml:space="preserve"> in terms of the abiotic conditions </w:t>
      </w:r>
      <w:ins w:id="28" w:author="Alicia" w:date="2016-01-11T14:20:00Z">
        <w:r w:rsidR="00A41887" w:rsidRPr="00273C1B">
          <w:rPr>
            <w:rFonts w:ascii="Times New Roman" w:hAnsi="Times New Roman" w:cs="Times New Roman"/>
            <w:sz w:val="24"/>
            <w:szCs w:val="24"/>
            <w:lang w:val="en-US"/>
          </w:rPr>
          <w:t>(</w:t>
        </w:r>
        <w:r w:rsidR="00A41887">
          <w:rPr>
            <w:rFonts w:ascii="Times New Roman" w:hAnsi="Times New Roman" w:cs="Times New Roman"/>
            <w:sz w:val="24"/>
            <w:szCs w:val="24"/>
            <w:lang w:val="en-US"/>
          </w:rPr>
          <w:t>e.g. light availabilit</w:t>
        </w:r>
      </w:ins>
      <w:ins w:id="29" w:author="Alicia" w:date="2016-01-11T14:21:00Z">
        <w:r w:rsidR="00A41887">
          <w:rPr>
            <w:rFonts w:ascii="Times New Roman" w:hAnsi="Times New Roman" w:cs="Times New Roman"/>
            <w:sz w:val="24"/>
            <w:szCs w:val="24"/>
            <w:lang w:val="en-US"/>
          </w:rPr>
          <w:t xml:space="preserve">y, </w:t>
        </w:r>
      </w:ins>
      <w:proofErr w:type="spellStart"/>
      <w:ins w:id="30" w:author="Alicia" w:date="2016-01-11T14:20:00Z">
        <w:r w:rsidR="00A41887" w:rsidRPr="00DA47B2">
          <w:rPr>
            <w:rFonts w:ascii="Times New Roman" w:hAnsi="Times New Roman" w:cs="Times New Roman"/>
            <w:sz w:val="24"/>
            <w:szCs w:val="24"/>
            <w:lang w:val="en-US"/>
          </w:rPr>
          <w:t>Arvanitis</w:t>
        </w:r>
        <w:proofErr w:type="spellEnd"/>
        <w:r w:rsidR="00A41887">
          <w:rPr>
            <w:rFonts w:ascii="Times New Roman" w:hAnsi="Times New Roman" w:cs="Times New Roman"/>
            <w:sz w:val="24"/>
            <w:szCs w:val="24"/>
            <w:lang w:val="en-US"/>
          </w:rPr>
          <w:t xml:space="preserve"> et al., 2007; </w:t>
        </w:r>
        <w:r w:rsidR="00A41887" w:rsidRPr="00273C1B">
          <w:rPr>
            <w:rFonts w:ascii="Times New Roman" w:hAnsi="Times New Roman" w:cs="Times New Roman"/>
            <w:sz w:val="24"/>
            <w:szCs w:val="24"/>
            <w:lang w:val="en-US"/>
          </w:rPr>
          <w:t xml:space="preserve">Kolb &amp; </w:t>
        </w:r>
        <w:proofErr w:type="spellStart"/>
        <w:r w:rsidR="00A41887" w:rsidRPr="00273C1B">
          <w:rPr>
            <w:rFonts w:ascii="Times New Roman" w:hAnsi="Times New Roman" w:cs="Times New Roman"/>
            <w:sz w:val="24"/>
            <w:szCs w:val="24"/>
            <w:lang w:val="en-US"/>
          </w:rPr>
          <w:t>Ehrlén</w:t>
        </w:r>
        <w:proofErr w:type="spellEnd"/>
        <w:r w:rsidR="00A41887" w:rsidRPr="00273C1B">
          <w:rPr>
            <w:rFonts w:ascii="Times New Roman" w:hAnsi="Times New Roman" w:cs="Times New Roman"/>
            <w:sz w:val="24"/>
            <w:szCs w:val="24"/>
            <w:lang w:val="en-US"/>
          </w:rPr>
          <w:t>, 2010</w:t>
        </w:r>
      </w:ins>
      <w:ins w:id="31" w:author="Alicia" w:date="2016-01-11T17:29:00Z">
        <w:r w:rsidR="00C45BFF">
          <w:rPr>
            <w:rFonts w:ascii="Times New Roman" w:hAnsi="Times New Roman" w:cs="Times New Roman"/>
            <w:sz w:val="24"/>
            <w:szCs w:val="24"/>
            <w:lang w:val="en-US"/>
          </w:rPr>
          <w:t>,</w:t>
        </w:r>
      </w:ins>
      <w:ins w:id="32" w:author="Alicia" w:date="2016-01-11T14:20:00Z">
        <w:r w:rsidR="00A41887">
          <w:rPr>
            <w:rFonts w:ascii="Times New Roman" w:hAnsi="Times New Roman" w:cs="Times New Roman"/>
            <w:sz w:val="24"/>
            <w:szCs w:val="24"/>
            <w:lang w:val="en-US"/>
          </w:rPr>
          <w:t xml:space="preserve"> soil moisture</w:t>
        </w:r>
      </w:ins>
      <w:ins w:id="33" w:author="Alicia" w:date="2016-01-11T14:21:00Z">
        <w:r w:rsidR="00A41887">
          <w:rPr>
            <w:rFonts w:ascii="Times New Roman" w:hAnsi="Times New Roman" w:cs="Times New Roman"/>
            <w:sz w:val="24"/>
            <w:szCs w:val="24"/>
            <w:lang w:val="en-US"/>
          </w:rPr>
          <w:t xml:space="preserve">, </w:t>
        </w:r>
      </w:ins>
      <w:ins w:id="34" w:author="Alicia" w:date="2016-01-11T14:20:00Z">
        <w:r w:rsidR="00A41887" w:rsidRPr="00273C1B">
          <w:rPr>
            <w:rFonts w:ascii="Times New Roman" w:hAnsi="Times New Roman" w:cs="Times New Roman"/>
            <w:sz w:val="24"/>
            <w:szCs w:val="24"/>
            <w:lang w:val="en-US"/>
          </w:rPr>
          <w:t xml:space="preserve">von Euler </w:t>
        </w:r>
        <w:r w:rsidR="00A41887" w:rsidRPr="00981711">
          <w:rPr>
            <w:rFonts w:ascii="Times New Roman" w:hAnsi="Times New Roman" w:cs="Times New Roman"/>
            <w:iCs/>
            <w:sz w:val="24"/>
            <w:szCs w:val="24"/>
            <w:lang w:val="en-US"/>
          </w:rPr>
          <w:t>et al</w:t>
        </w:r>
        <w:r w:rsidR="00A41887" w:rsidRPr="00273C1B">
          <w:rPr>
            <w:rFonts w:ascii="Times New Roman" w:hAnsi="Times New Roman" w:cs="Times New Roman"/>
            <w:i/>
            <w:iCs/>
            <w:sz w:val="24"/>
            <w:szCs w:val="24"/>
            <w:lang w:val="en-US"/>
          </w:rPr>
          <w:t>.</w:t>
        </w:r>
        <w:r w:rsidR="00A41887" w:rsidRPr="00273C1B">
          <w:rPr>
            <w:rFonts w:ascii="Times New Roman" w:hAnsi="Times New Roman" w:cs="Times New Roman"/>
            <w:sz w:val="24"/>
            <w:szCs w:val="24"/>
            <w:lang w:val="en-US"/>
          </w:rPr>
          <w:t>, 2014)</w:t>
        </w:r>
      </w:ins>
      <w:ins w:id="35" w:author="Alicia" w:date="2016-01-11T14:21:00Z">
        <w:r w:rsidR="00A41887">
          <w:rPr>
            <w:rFonts w:ascii="Times New Roman" w:hAnsi="Times New Roman" w:cs="Times New Roman"/>
            <w:sz w:val="24"/>
            <w:szCs w:val="24"/>
            <w:lang w:val="en-US"/>
          </w:rPr>
          <w:t xml:space="preserve"> </w:t>
        </w:r>
      </w:ins>
      <w:r w:rsidR="001712F4">
        <w:rPr>
          <w:rFonts w:ascii="Times New Roman" w:hAnsi="Times New Roman" w:cs="Times New Roman"/>
          <w:sz w:val="24"/>
          <w:szCs w:val="24"/>
          <w:lang w:val="en-US"/>
        </w:rPr>
        <w:t>or in terms of other species (community context)</w:t>
      </w:r>
      <w:r w:rsidR="00273C1B">
        <w:rPr>
          <w:rFonts w:ascii="Times New Roman" w:hAnsi="Times New Roman" w:cs="Times New Roman"/>
          <w:sz w:val="24"/>
          <w:szCs w:val="24"/>
          <w:lang w:val="en-US"/>
        </w:rPr>
        <w:t xml:space="preserve">. </w:t>
      </w:r>
      <w:del w:id="36" w:author="Alicia" w:date="2016-01-11T14:21:00Z">
        <w:r w:rsidR="001712F4" w:rsidDel="00A41887">
          <w:rPr>
            <w:rFonts w:ascii="Times New Roman" w:hAnsi="Times New Roman" w:cs="Times New Roman"/>
            <w:sz w:val="24"/>
            <w:szCs w:val="24"/>
            <w:lang w:val="en-US"/>
          </w:rPr>
          <w:delText xml:space="preserve">For example, the intensity of plant-seed predator </w:delText>
        </w:r>
        <w:r w:rsidR="00E51352" w:rsidDel="00A41887">
          <w:rPr>
            <w:rFonts w:ascii="Times New Roman" w:hAnsi="Times New Roman" w:cs="Times New Roman"/>
            <w:sz w:val="24"/>
            <w:szCs w:val="24"/>
            <w:lang w:val="en-US"/>
          </w:rPr>
          <w:delText xml:space="preserve">interactions </w:delText>
        </w:r>
        <w:r w:rsidR="003E79AE" w:rsidDel="00A41887">
          <w:rPr>
            <w:rFonts w:ascii="Times New Roman" w:hAnsi="Times New Roman" w:cs="Times New Roman"/>
            <w:sz w:val="24"/>
            <w:szCs w:val="24"/>
            <w:lang w:val="en-US"/>
          </w:rPr>
          <w:delText xml:space="preserve">has </w:delText>
        </w:r>
        <w:r w:rsidR="00E51352" w:rsidDel="00A41887">
          <w:rPr>
            <w:rFonts w:ascii="Times New Roman" w:hAnsi="Times New Roman" w:cs="Times New Roman"/>
            <w:sz w:val="24"/>
            <w:szCs w:val="24"/>
            <w:lang w:val="en-US"/>
          </w:rPr>
          <w:delText xml:space="preserve">been shown to be influenced by </w:delText>
        </w:r>
        <w:r w:rsidR="001712F4" w:rsidDel="00A41887">
          <w:rPr>
            <w:rFonts w:ascii="Times New Roman" w:hAnsi="Times New Roman" w:cs="Times New Roman"/>
            <w:sz w:val="24"/>
            <w:szCs w:val="24"/>
            <w:lang w:val="en-US"/>
          </w:rPr>
          <w:delText>light availability</w:delText>
        </w:r>
      </w:del>
      <w:del w:id="37" w:author="Alicia" w:date="2016-01-11T14:20:00Z">
        <w:r w:rsidR="00E51352" w:rsidDel="00A41887">
          <w:rPr>
            <w:rFonts w:ascii="Times New Roman" w:hAnsi="Times New Roman" w:cs="Times New Roman"/>
            <w:sz w:val="24"/>
            <w:szCs w:val="24"/>
            <w:lang w:val="en-US"/>
          </w:rPr>
          <w:delText xml:space="preserve"> </w:delText>
        </w:r>
        <w:r w:rsidR="003338F6" w:rsidRPr="00273C1B" w:rsidDel="00A41887">
          <w:rPr>
            <w:rFonts w:ascii="Times New Roman" w:hAnsi="Times New Roman" w:cs="Times New Roman"/>
            <w:sz w:val="24"/>
            <w:szCs w:val="24"/>
            <w:lang w:val="en-US"/>
          </w:rPr>
          <w:delText>(</w:delText>
        </w:r>
        <w:r w:rsidR="001712F4" w:rsidDel="00A41887">
          <w:rPr>
            <w:rFonts w:ascii="Times New Roman" w:hAnsi="Times New Roman" w:cs="Times New Roman"/>
            <w:sz w:val="24"/>
            <w:szCs w:val="24"/>
            <w:lang w:val="en-US"/>
          </w:rPr>
          <w:delText xml:space="preserve">e.g. </w:delText>
        </w:r>
        <w:r w:rsidR="00DA47B2" w:rsidRPr="00DA47B2" w:rsidDel="00A41887">
          <w:rPr>
            <w:rFonts w:ascii="Times New Roman" w:hAnsi="Times New Roman" w:cs="Times New Roman"/>
            <w:sz w:val="24"/>
            <w:szCs w:val="24"/>
            <w:lang w:val="en-US"/>
          </w:rPr>
          <w:delText>Arvanitis</w:delText>
        </w:r>
        <w:r w:rsidR="00DA47B2" w:rsidDel="00A41887">
          <w:rPr>
            <w:rFonts w:ascii="Times New Roman" w:hAnsi="Times New Roman" w:cs="Times New Roman"/>
            <w:sz w:val="24"/>
            <w:szCs w:val="24"/>
            <w:lang w:val="en-US"/>
          </w:rPr>
          <w:delText xml:space="preserve"> et al</w:delText>
        </w:r>
        <w:r w:rsidR="00DF7E55" w:rsidDel="00A41887">
          <w:rPr>
            <w:rFonts w:ascii="Times New Roman" w:hAnsi="Times New Roman" w:cs="Times New Roman"/>
            <w:sz w:val="24"/>
            <w:szCs w:val="24"/>
            <w:lang w:val="en-US"/>
          </w:rPr>
          <w:delText>.</w:delText>
        </w:r>
        <w:r w:rsidR="00DA47B2" w:rsidDel="00A41887">
          <w:rPr>
            <w:rFonts w:ascii="Times New Roman" w:hAnsi="Times New Roman" w:cs="Times New Roman"/>
            <w:sz w:val="24"/>
            <w:szCs w:val="24"/>
            <w:lang w:val="en-US"/>
          </w:rPr>
          <w:delText xml:space="preserve">, </w:delText>
        </w:r>
      </w:del>
      <w:del w:id="38" w:author="Alicia" w:date="2015-12-17T11:16:00Z">
        <w:r w:rsidR="00DA47B2" w:rsidDel="00D73E7C">
          <w:rPr>
            <w:rFonts w:ascii="Times New Roman" w:hAnsi="Times New Roman" w:cs="Times New Roman"/>
            <w:sz w:val="24"/>
            <w:szCs w:val="24"/>
            <w:lang w:val="en-US"/>
          </w:rPr>
          <w:delText>2001</w:delText>
        </w:r>
      </w:del>
      <w:del w:id="39" w:author="Alicia" w:date="2016-01-11T14:20:00Z">
        <w:r w:rsidR="00DA47B2" w:rsidDel="00A41887">
          <w:rPr>
            <w:rFonts w:ascii="Times New Roman" w:hAnsi="Times New Roman" w:cs="Times New Roman"/>
            <w:sz w:val="24"/>
            <w:szCs w:val="24"/>
            <w:lang w:val="en-US"/>
          </w:rPr>
          <w:delText xml:space="preserve">; </w:delText>
        </w:r>
        <w:r w:rsidR="003338F6" w:rsidRPr="00273C1B" w:rsidDel="00A41887">
          <w:rPr>
            <w:rFonts w:ascii="Times New Roman" w:hAnsi="Times New Roman" w:cs="Times New Roman"/>
            <w:sz w:val="24"/>
            <w:szCs w:val="24"/>
            <w:lang w:val="en-US"/>
          </w:rPr>
          <w:delText>Kolb &amp; Ehrlén, 2010</w:delText>
        </w:r>
        <w:r w:rsidR="00E51352" w:rsidDel="00A41887">
          <w:rPr>
            <w:rFonts w:ascii="Times New Roman" w:hAnsi="Times New Roman" w:cs="Times New Roman"/>
            <w:sz w:val="24"/>
            <w:szCs w:val="24"/>
            <w:lang w:val="en-US"/>
          </w:rPr>
          <w:delText xml:space="preserve">) </w:delText>
        </w:r>
        <w:r w:rsidR="001712F4" w:rsidDel="00A41887">
          <w:rPr>
            <w:rFonts w:ascii="Times New Roman" w:hAnsi="Times New Roman" w:cs="Times New Roman"/>
            <w:sz w:val="24"/>
            <w:szCs w:val="24"/>
            <w:lang w:val="en-US"/>
          </w:rPr>
          <w:delText xml:space="preserve">and </w:delText>
        </w:r>
        <w:r w:rsidR="00E51352" w:rsidDel="00A41887">
          <w:rPr>
            <w:rFonts w:ascii="Times New Roman" w:hAnsi="Times New Roman" w:cs="Times New Roman"/>
            <w:sz w:val="24"/>
            <w:szCs w:val="24"/>
            <w:lang w:val="en-US"/>
          </w:rPr>
          <w:delText>soil moisture (</w:delText>
        </w:r>
        <w:r w:rsidR="003338F6" w:rsidRPr="00273C1B" w:rsidDel="00A41887">
          <w:rPr>
            <w:rFonts w:ascii="Times New Roman" w:hAnsi="Times New Roman" w:cs="Times New Roman"/>
            <w:sz w:val="24"/>
            <w:szCs w:val="24"/>
            <w:lang w:val="en-US"/>
          </w:rPr>
          <w:delText xml:space="preserve">von Euler </w:delText>
        </w:r>
        <w:r w:rsidR="003338F6" w:rsidRPr="00981711" w:rsidDel="00A41887">
          <w:rPr>
            <w:rFonts w:ascii="Times New Roman" w:hAnsi="Times New Roman" w:cs="Times New Roman"/>
            <w:iCs/>
            <w:sz w:val="24"/>
            <w:szCs w:val="24"/>
            <w:lang w:val="en-US"/>
          </w:rPr>
          <w:delText>et al</w:delText>
        </w:r>
        <w:r w:rsidR="003338F6" w:rsidRPr="00273C1B" w:rsidDel="00A41887">
          <w:rPr>
            <w:rFonts w:ascii="Times New Roman" w:hAnsi="Times New Roman" w:cs="Times New Roman"/>
            <w:i/>
            <w:iCs/>
            <w:sz w:val="24"/>
            <w:szCs w:val="24"/>
            <w:lang w:val="en-US"/>
          </w:rPr>
          <w:delText>.</w:delText>
        </w:r>
        <w:r w:rsidR="003338F6" w:rsidRPr="00273C1B" w:rsidDel="00A41887">
          <w:rPr>
            <w:rFonts w:ascii="Times New Roman" w:hAnsi="Times New Roman" w:cs="Times New Roman"/>
            <w:sz w:val="24"/>
            <w:szCs w:val="24"/>
            <w:lang w:val="en-US"/>
          </w:rPr>
          <w:delText>, 2014)</w:delText>
        </w:r>
      </w:del>
      <w:del w:id="40" w:author="Alicia" w:date="2016-01-11T14:21:00Z">
        <w:r w:rsidR="004251C0" w:rsidDel="00A41887">
          <w:rPr>
            <w:rFonts w:ascii="Times New Roman" w:hAnsi="Times New Roman" w:cs="Times New Roman"/>
            <w:sz w:val="24"/>
            <w:szCs w:val="24"/>
            <w:lang w:val="en-US"/>
          </w:rPr>
          <w:delText xml:space="preserve">. </w:delText>
        </w:r>
      </w:del>
      <w:ins w:id="41" w:author="Alicia" w:date="2016-01-11T14:21:00Z">
        <w:r w:rsidR="00A41887">
          <w:rPr>
            <w:rFonts w:ascii="Times New Roman" w:hAnsi="Times New Roman" w:cs="Times New Roman"/>
            <w:sz w:val="24"/>
            <w:szCs w:val="24"/>
            <w:lang w:val="en-US"/>
          </w:rPr>
          <w:t>The c</w:t>
        </w:r>
      </w:ins>
      <w:del w:id="42" w:author="Alicia" w:date="2016-01-11T14:21:00Z">
        <w:r w:rsidR="00B37F71" w:rsidDel="00A41887">
          <w:rPr>
            <w:rFonts w:ascii="Times New Roman" w:hAnsi="Times New Roman" w:cs="Times New Roman"/>
            <w:sz w:val="24"/>
            <w:szCs w:val="24"/>
            <w:lang w:val="en-US"/>
          </w:rPr>
          <w:delText>C</w:delText>
        </w:r>
      </w:del>
      <w:r w:rsidR="009A1D10">
        <w:rPr>
          <w:rFonts w:ascii="Times New Roman" w:hAnsi="Times New Roman" w:cs="Times New Roman"/>
          <w:sz w:val="24"/>
          <w:szCs w:val="24"/>
          <w:lang w:val="en-US"/>
        </w:rPr>
        <w:t xml:space="preserve">ommunity </w:t>
      </w:r>
      <w:r w:rsidR="00B37F71">
        <w:rPr>
          <w:rFonts w:ascii="Times New Roman" w:hAnsi="Times New Roman" w:cs="Times New Roman"/>
          <w:sz w:val="24"/>
          <w:szCs w:val="24"/>
          <w:lang w:val="en-US"/>
        </w:rPr>
        <w:t>context</w:t>
      </w:r>
      <w:r w:rsidR="004251C0">
        <w:rPr>
          <w:rFonts w:ascii="Times New Roman" w:hAnsi="Times New Roman" w:cs="Times New Roman"/>
          <w:sz w:val="24"/>
          <w:szCs w:val="24"/>
          <w:lang w:val="en-US"/>
        </w:rPr>
        <w:t xml:space="preserve">, </w:t>
      </w:r>
      <w:r w:rsidR="00B37F71">
        <w:rPr>
          <w:rFonts w:ascii="Times New Roman" w:hAnsi="Times New Roman" w:cs="Times New Roman"/>
          <w:sz w:val="24"/>
          <w:szCs w:val="24"/>
          <w:lang w:val="en-US"/>
        </w:rPr>
        <w:t xml:space="preserve">in terms of </w:t>
      </w:r>
      <w:r w:rsidR="004251C0">
        <w:rPr>
          <w:rFonts w:ascii="Times New Roman" w:hAnsi="Times New Roman" w:cs="Times New Roman"/>
          <w:sz w:val="24"/>
          <w:szCs w:val="24"/>
          <w:lang w:val="en-US"/>
        </w:rPr>
        <w:t xml:space="preserve">natural enemies, competitors or alternative hosts, </w:t>
      </w:r>
      <w:proofErr w:type="spellStart"/>
      <w:r w:rsidR="001712F4">
        <w:rPr>
          <w:rFonts w:ascii="Times New Roman" w:hAnsi="Times New Roman" w:cs="Times New Roman"/>
          <w:sz w:val="24"/>
          <w:szCs w:val="24"/>
          <w:lang w:val="en-US"/>
        </w:rPr>
        <w:t>hav</w:t>
      </w:r>
      <w:ins w:id="43" w:author="Alicia" w:date="2016-01-11T17:29:00Z">
        <w:r w:rsidR="00C45BFF">
          <w:rPr>
            <w:rFonts w:ascii="Times New Roman" w:hAnsi="Times New Roman" w:cs="Times New Roman"/>
            <w:sz w:val="24"/>
            <w:szCs w:val="24"/>
            <w:lang w:val="en-US"/>
          </w:rPr>
          <w:t>s</w:t>
        </w:r>
      </w:ins>
      <w:proofErr w:type="spellEnd"/>
      <w:del w:id="44" w:author="Alicia" w:date="2016-01-11T17:29:00Z">
        <w:r w:rsidR="001712F4" w:rsidDel="00C45BFF">
          <w:rPr>
            <w:rFonts w:ascii="Times New Roman" w:hAnsi="Times New Roman" w:cs="Times New Roman"/>
            <w:sz w:val="24"/>
            <w:szCs w:val="24"/>
            <w:lang w:val="en-US"/>
          </w:rPr>
          <w:delText>e</w:delText>
        </w:r>
      </w:del>
      <w:r w:rsidR="001712F4">
        <w:rPr>
          <w:rFonts w:ascii="Times New Roman" w:hAnsi="Times New Roman" w:cs="Times New Roman"/>
          <w:sz w:val="24"/>
          <w:szCs w:val="24"/>
          <w:lang w:val="en-US"/>
        </w:rPr>
        <w:t xml:space="preserve"> </w:t>
      </w:r>
      <w:del w:id="45" w:author="Alicia" w:date="2016-01-11T14:21:00Z">
        <w:r w:rsidR="001712F4" w:rsidDel="00A41887">
          <w:rPr>
            <w:rFonts w:ascii="Times New Roman" w:hAnsi="Times New Roman" w:cs="Times New Roman"/>
            <w:sz w:val="24"/>
            <w:szCs w:val="24"/>
            <w:lang w:val="en-US"/>
          </w:rPr>
          <w:delText xml:space="preserve">also </w:delText>
        </w:r>
      </w:del>
      <w:r w:rsidR="001712F4">
        <w:rPr>
          <w:rFonts w:ascii="Times New Roman" w:hAnsi="Times New Roman" w:cs="Times New Roman"/>
          <w:sz w:val="24"/>
          <w:szCs w:val="24"/>
          <w:lang w:val="en-US"/>
        </w:rPr>
        <w:t>been shown to</w:t>
      </w:r>
      <w:r w:rsidR="004251C0" w:rsidRPr="009A6EFE">
        <w:rPr>
          <w:rFonts w:ascii="Times New Roman" w:hAnsi="Times New Roman" w:cs="Times New Roman"/>
          <w:sz w:val="24"/>
          <w:szCs w:val="24"/>
          <w:lang w:val="en-US"/>
        </w:rPr>
        <w:t xml:space="preserve"> influence </w:t>
      </w:r>
      <w:r w:rsidR="00050F89">
        <w:rPr>
          <w:rFonts w:ascii="Times New Roman" w:hAnsi="Times New Roman" w:cs="Times New Roman"/>
          <w:sz w:val="24"/>
          <w:szCs w:val="24"/>
          <w:lang w:val="en-US"/>
        </w:rPr>
        <w:t xml:space="preserve">the outcome of plant-animal </w:t>
      </w:r>
      <w:r w:rsidR="004251C0">
        <w:rPr>
          <w:rFonts w:ascii="Times New Roman" w:hAnsi="Times New Roman" w:cs="Times New Roman"/>
          <w:sz w:val="24"/>
          <w:szCs w:val="24"/>
          <w:lang w:val="en-US"/>
        </w:rPr>
        <w:t>interactions</w:t>
      </w:r>
      <w:r w:rsidR="004251C0" w:rsidRPr="00F57BD7">
        <w:rPr>
          <w:rFonts w:ascii="Times New Roman" w:hAnsi="Times New Roman" w:cs="Times New Roman"/>
          <w:sz w:val="24"/>
          <w:szCs w:val="24"/>
          <w:lang w:val="en-US"/>
        </w:rPr>
        <w:t xml:space="preserve"> </w:t>
      </w:r>
      <w:r w:rsidR="004251C0">
        <w:rPr>
          <w:rFonts w:ascii="Times New Roman" w:hAnsi="Times New Roman" w:cs="Times New Roman"/>
          <w:sz w:val="24"/>
          <w:szCs w:val="24"/>
          <w:lang w:val="en-US"/>
        </w:rPr>
        <w:t>(</w:t>
      </w:r>
      <w:r w:rsidR="00F57BD7" w:rsidRPr="00F57BD7">
        <w:rPr>
          <w:rFonts w:ascii="Times New Roman" w:hAnsi="Times New Roman" w:cs="Times New Roman"/>
          <w:sz w:val="24"/>
          <w:szCs w:val="24"/>
          <w:lang w:val="en-US"/>
        </w:rPr>
        <w:t xml:space="preserve">Strauss &amp; Irwin, 2004; </w:t>
      </w:r>
      <w:proofErr w:type="spellStart"/>
      <w:r w:rsidR="00F57BD7" w:rsidRPr="00F57BD7">
        <w:rPr>
          <w:rFonts w:ascii="Times New Roman" w:hAnsi="Times New Roman" w:cs="Times New Roman"/>
          <w:sz w:val="24"/>
          <w:szCs w:val="24"/>
          <w:lang w:val="en-US"/>
        </w:rPr>
        <w:t>Siepielski</w:t>
      </w:r>
      <w:proofErr w:type="spellEnd"/>
      <w:r w:rsidR="00F57BD7" w:rsidRPr="00F57BD7">
        <w:rPr>
          <w:rFonts w:ascii="Times New Roman" w:hAnsi="Times New Roman" w:cs="Times New Roman"/>
          <w:sz w:val="24"/>
          <w:szCs w:val="24"/>
          <w:lang w:val="en-US"/>
        </w:rPr>
        <w:t xml:space="preserve"> &amp; </w:t>
      </w:r>
      <w:proofErr w:type="spellStart"/>
      <w:r w:rsidR="00F57BD7" w:rsidRPr="00F57BD7">
        <w:rPr>
          <w:rFonts w:ascii="Times New Roman" w:hAnsi="Times New Roman" w:cs="Times New Roman"/>
          <w:sz w:val="24"/>
          <w:szCs w:val="24"/>
          <w:lang w:val="en-US"/>
        </w:rPr>
        <w:t>Benkman</w:t>
      </w:r>
      <w:proofErr w:type="spellEnd"/>
      <w:r w:rsidR="00F57BD7" w:rsidRPr="00F57BD7">
        <w:rPr>
          <w:rFonts w:ascii="Times New Roman" w:hAnsi="Times New Roman" w:cs="Times New Roman"/>
          <w:sz w:val="24"/>
          <w:szCs w:val="24"/>
          <w:lang w:val="en-US"/>
        </w:rPr>
        <w:t xml:space="preserve">, 2007; Chamberlain </w:t>
      </w:r>
      <w:r w:rsidR="00F57BD7" w:rsidRPr="00981711">
        <w:rPr>
          <w:rFonts w:ascii="Times New Roman" w:hAnsi="Times New Roman" w:cs="Times New Roman"/>
          <w:iCs/>
          <w:sz w:val="24"/>
          <w:szCs w:val="24"/>
          <w:lang w:val="en-US"/>
        </w:rPr>
        <w:t>et al</w:t>
      </w:r>
      <w:r w:rsidR="00F57BD7" w:rsidRPr="00F57BD7">
        <w:rPr>
          <w:rFonts w:ascii="Times New Roman" w:hAnsi="Times New Roman" w:cs="Times New Roman"/>
          <w:i/>
          <w:iCs/>
          <w:sz w:val="24"/>
          <w:szCs w:val="24"/>
          <w:lang w:val="en-US"/>
        </w:rPr>
        <w:t>.</w:t>
      </w:r>
      <w:r w:rsidR="00F57BD7" w:rsidRPr="00F57BD7">
        <w:rPr>
          <w:rFonts w:ascii="Times New Roman" w:hAnsi="Times New Roman" w:cs="Times New Roman"/>
          <w:sz w:val="24"/>
          <w:szCs w:val="24"/>
          <w:lang w:val="en-US"/>
        </w:rPr>
        <w:t>, 2014)</w:t>
      </w:r>
      <w:r w:rsidR="009A6EFE">
        <w:rPr>
          <w:rFonts w:ascii="Times New Roman" w:hAnsi="Times New Roman" w:cs="Times New Roman"/>
          <w:sz w:val="24"/>
          <w:szCs w:val="24"/>
          <w:lang w:val="en-US"/>
        </w:rPr>
        <w:t>.</w:t>
      </w:r>
      <w:r w:rsidR="00FB1369">
        <w:rPr>
          <w:rFonts w:ascii="Times New Roman" w:hAnsi="Times New Roman" w:cs="Times New Roman"/>
          <w:sz w:val="24"/>
          <w:szCs w:val="24"/>
          <w:lang w:val="en-US"/>
        </w:rPr>
        <w:t xml:space="preserve"> </w:t>
      </w:r>
      <w:r w:rsidR="00035C79">
        <w:rPr>
          <w:rFonts w:ascii="Times New Roman" w:hAnsi="Times New Roman" w:cs="Times New Roman"/>
          <w:sz w:val="24"/>
          <w:szCs w:val="24"/>
          <w:lang w:val="en-US"/>
        </w:rPr>
        <w:t xml:space="preserve">For example, nectar robbers can affect selection by pollinators </w:t>
      </w:r>
      <w:r w:rsidR="00035C79" w:rsidRPr="00C14345">
        <w:rPr>
          <w:rFonts w:ascii="Times New Roman" w:hAnsi="Times New Roman" w:cs="Times New Roman"/>
          <w:sz w:val="24"/>
          <w:lang w:val="en-US"/>
        </w:rPr>
        <w:t>(Irwin, 2006)</w:t>
      </w:r>
      <w:r w:rsidR="00035C79">
        <w:rPr>
          <w:rFonts w:ascii="Times New Roman" w:hAnsi="Times New Roman" w:cs="Times New Roman"/>
          <w:sz w:val="24"/>
          <w:szCs w:val="24"/>
          <w:lang w:val="en-US"/>
        </w:rPr>
        <w:t>, and plant</w:t>
      </w:r>
      <w:r w:rsidR="00035C79" w:rsidRPr="005C1785">
        <w:rPr>
          <w:rFonts w:ascii="Times New Roman" w:hAnsi="Times New Roman" w:cs="Times New Roman"/>
          <w:sz w:val="24"/>
          <w:szCs w:val="24"/>
          <w:lang w:val="en-US"/>
        </w:rPr>
        <w:t xml:space="preserve"> </w:t>
      </w:r>
      <w:r w:rsidR="00183455">
        <w:rPr>
          <w:rFonts w:ascii="Times New Roman" w:hAnsi="Times New Roman" w:cs="Times New Roman"/>
          <w:sz w:val="24"/>
          <w:szCs w:val="24"/>
          <w:lang w:val="en-US"/>
        </w:rPr>
        <w:t>community heterogeneity</w:t>
      </w:r>
      <w:r w:rsidR="00183455" w:rsidRPr="00320F57">
        <w:rPr>
          <w:lang w:val="en-US"/>
        </w:rPr>
        <w:t xml:space="preserve"> </w:t>
      </w:r>
      <w:r w:rsidR="00035C79">
        <w:rPr>
          <w:rFonts w:ascii="Times New Roman" w:hAnsi="Times New Roman" w:cs="Times New Roman"/>
          <w:sz w:val="24"/>
          <w:szCs w:val="24"/>
          <w:lang w:val="en-US"/>
        </w:rPr>
        <w:t xml:space="preserve">may </w:t>
      </w:r>
      <w:r w:rsidR="00F51F6B">
        <w:rPr>
          <w:rFonts w:ascii="Times New Roman" w:hAnsi="Times New Roman" w:cs="Times New Roman"/>
          <w:sz w:val="24"/>
          <w:szCs w:val="24"/>
          <w:lang w:val="en-US"/>
        </w:rPr>
        <w:t xml:space="preserve">determine host plant </w:t>
      </w:r>
      <w:r w:rsidR="00035C79">
        <w:rPr>
          <w:rFonts w:ascii="Times New Roman" w:hAnsi="Times New Roman" w:cs="Times New Roman"/>
          <w:sz w:val="24"/>
          <w:szCs w:val="24"/>
          <w:lang w:val="en-US"/>
        </w:rPr>
        <w:t xml:space="preserve">selection by insect herbivores </w:t>
      </w:r>
      <w:r w:rsidR="00035C79" w:rsidRPr="00C14345">
        <w:rPr>
          <w:rFonts w:ascii="Times New Roman" w:hAnsi="Times New Roman" w:cs="Times New Roman"/>
          <w:sz w:val="24"/>
          <w:szCs w:val="24"/>
          <w:lang w:val="en-US"/>
        </w:rPr>
        <w:t xml:space="preserve">(Agrawal </w:t>
      </w:r>
      <w:r w:rsidR="00035C79" w:rsidRPr="00981711">
        <w:rPr>
          <w:rFonts w:ascii="Times New Roman" w:hAnsi="Times New Roman" w:cs="Times New Roman"/>
          <w:iCs/>
          <w:sz w:val="24"/>
          <w:szCs w:val="24"/>
          <w:lang w:val="en-US"/>
        </w:rPr>
        <w:t>et al</w:t>
      </w:r>
      <w:r w:rsidR="00035C79" w:rsidRPr="00C14345">
        <w:rPr>
          <w:rFonts w:ascii="Times New Roman" w:hAnsi="Times New Roman" w:cs="Times New Roman"/>
          <w:i/>
          <w:iCs/>
          <w:sz w:val="24"/>
          <w:szCs w:val="24"/>
          <w:lang w:val="en-US"/>
        </w:rPr>
        <w:t>.</w:t>
      </w:r>
      <w:r w:rsidR="00035C79" w:rsidRPr="00C14345">
        <w:rPr>
          <w:rFonts w:ascii="Times New Roman" w:hAnsi="Times New Roman" w:cs="Times New Roman"/>
          <w:sz w:val="24"/>
          <w:szCs w:val="24"/>
          <w:lang w:val="en-US"/>
        </w:rPr>
        <w:t>, 2006)</w:t>
      </w:r>
      <w:r w:rsidR="00035C79">
        <w:rPr>
          <w:rFonts w:ascii="Times New Roman" w:hAnsi="Times New Roman" w:cs="Times New Roman"/>
          <w:sz w:val="24"/>
          <w:szCs w:val="24"/>
          <w:lang w:val="en-US"/>
        </w:rPr>
        <w:t xml:space="preserve">. </w:t>
      </w:r>
      <w:r w:rsidR="00A37B93">
        <w:rPr>
          <w:rFonts w:ascii="Times New Roman" w:hAnsi="Times New Roman" w:cs="Times New Roman"/>
          <w:sz w:val="24"/>
          <w:szCs w:val="24"/>
          <w:lang w:val="en-US"/>
        </w:rPr>
        <w:t>I</w:t>
      </w:r>
      <w:r w:rsidR="00050F89">
        <w:rPr>
          <w:rFonts w:ascii="Times New Roman" w:hAnsi="Times New Roman" w:cs="Times New Roman"/>
          <w:sz w:val="24"/>
          <w:szCs w:val="24"/>
          <w:lang w:val="en-US"/>
        </w:rPr>
        <w:t xml:space="preserve">n spite of </w:t>
      </w:r>
      <w:r w:rsidR="00B37F71">
        <w:rPr>
          <w:rFonts w:ascii="Times New Roman" w:hAnsi="Times New Roman" w:cs="Times New Roman"/>
          <w:sz w:val="24"/>
          <w:szCs w:val="24"/>
          <w:lang w:val="en-US"/>
        </w:rPr>
        <w:t xml:space="preserve">an </w:t>
      </w:r>
      <w:r w:rsidR="00050F89">
        <w:rPr>
          <w:rFonts w:ascii="Times New Roman" w:hAnsi="Times New Roman" w:cs="Times New Roman"/>
          <w:sz w:val="24"/>
          <w:szCs w:val="24"/>
          <w:lang w:val="en-US"/>
        </w:rPr>
        <w:t xml:space="preserve">increasing awareness of </w:t>
      </w:r>
      <w:r w:rsidR="00E86811">
        <w:rPr>
          <w:rFonts w:ascii="Times New Roman" w:hAnsi="Times New Roman" w:cs="Times New Roman"/>
          <w:sz w:val="24"/>
          <w:szCs w:val="24"/>
          <w:lang w:val="en-US"/>
        </w:rPr>
        <w:t xml:space="preserve">the ubiquitous spatial and temporal variation in </w:t>
      </w:r>
      <w:r w:rsidR="00050F89">
        <w:rPr>
          <w:rFonts w:ascii="Times New Roman" w:hAnsi="Times New Roman" w:cs="Times New Roman"/>
          <w:sz w:val="24"/>
          <w:szCs w:val="24"/>
          <w:lang w:val="en-US"/>
        </w:rPr>
        <w:t xml:space="preserve">selection, the role of community context as a source of variation in </w:t>
      </w:r>
      <w:ins w:id="46" w:author="Alicia" w:date="2016-01-11T14:22:00Z">
        <w:r w:rsidR="00864760">
          <w:rPr>
            <w:rFonts w:ascii="Times New Roman" w:hAnsi="Times New Roman" w:cs="Times New Roman"/>
            <w:sz w:val="24"/>
            <w:szCs w:val="24"/>
            <w:lang w:val="en-US"/>
          </w:rPr>
          <w:t xml:space="preserve">species interactions, and potentially in </w:t>
        </w:r>
      </w:ins>
      <w:r w:rsidR="00050F89">
        <w:rPr>
          <w:rFonts w:ascii="Times New Roman" w:hAnsi="Times New Roman" w:cs="Times New Roman"/>
          <w:sz w:val="24"/>
          <w:szCs w:val="24"/>
          <w:lang w:val="en-US"/>
        </w:rPr>
        <w:t xml:space="preserve">selection on a focal organism has been little explored. </w:t>
      </w:r>
      <w:del w:id="47" w:author="Alicia" w:date="2016-01-08T16:46:00Z">
        <w:r w:rsidR="00050F89" w:rsidDel="00476D0E">
          <w:rPr>
            <w:rFonts w:ascii="Times New Roman" w:hAnsi="Times New Roman" w:cs="Times New Roman"/>
            <w:sz w:val="24"/>
            <w:szCs w:val="24"/>
            <w:lang w:val="en-US"/>
          </w:rPr>
          <w:delText>Analyses of selection mediated by species interactions have mostly focused on pairwise interactions, and analyses of more complex multispecies interactions rarely have assessed effects on selection</w:delText>
        </w:r>
        <w:r w:rsidR="00A37B93" w:rsidDel="00476D0E">
          <w:rPr>
            <w:rFonts w:ascii="Times New Roman" w:hAnsi="Times New Roman" w:cs="Times New Roman"/>
            <w:sz w:val="24"/>
            <w:szCs w:val="24"/>
            <w:lang w:val="en-US"/>
          </w:rPr>
          <w:delText xml:space="preserve"> (Strauss and Irwin, 2004)</w:delText>
        </w:r>
        <w:r w:rsidR="00050F89" w:rsidDel="00476D0E">
          <w:rPr>
            <w:rFonts w:ascii="Times New Roman" w:hAnsi="Times New Roman" w:cs="Times New Roman"/>
            <w:sz w:val="24"/>
            <w:szCs w:val="24"/>
            <w:lang w:val="en-US"/>
          </w:rPr>
          <w:delText>.</w:delText>
        </w:r>
        <w:r w:rsidR="00050F89" w:rsidRPr="00050F89" w:rsidDel="00476D0E">
          <w:rPr>
            <w:rFonts w:ascii="Times New Roman" w:hAnsi="Times New Roman" w:cs="Times New Roman"/>
            <w:sz w:val="24"/>
            <w:szCs w:val="24"/>
            <w:lang w:val="en-US"/>
          </w:rPr>
          <w:delText xml:space="preserve"> </w:delText>
        </w:r>
      </w:del>
      <w:r w:rsidR="00050F89">
        <w:rPr>
          <w:rFonts w:ascii="Times New Roman" w:hAnsi="Times New Roman" w:cs="Times New Roman"/>
          <w:sz w:val="24"/>
          <w:szCs w:val="24"/>
          <w:lang w:val="en-US"/>
        </w:rPr>
        <w:t xml:space="preserve">Unravelling the ways in which community context </w:t>
      </w:r>
      <w:del w:id="48" w:author="Alicia" w:date="2016-01-08T14:33:00Z">
        <w:r w:rsidR="00050F89" w:rsidDel="00356ED3">
          <w:rPr>
            <w:rFonts w:ascii="Times New Roman" w:hAnsi="Times New Roman" w:cs="Times New Roman"/>
            <w:sz w:val="24"/>
            <w:szCs w:val="24"/>
            <w:lang w:val="en-US"/>
          </w:rPr>
          <w:delText xml:space="preserve">influences </w:delText>
        </w:r>
      </w:del>
      <w:ins w:id="49" w:author="Alicia" w:date="2016-01-08T14:33:00Z">
        <w:r w:rsidR="00356ED3">
          <w:rPr>
            <w:rFonts w:ascii="Times New Roman" w:hAnsi="Times New Roman" w:cs="Times New Roman"/>
            <w:sz w:val="24"/>
            <w:szCs w:val="24"/>
            <w:lang w:val="en-US"/>
          </w:rPr>
          <w:t xml:space="preserve">is related to </w:t>
        </w:r>
      </w:ins>
      <w:r w:rsidR="00050F89">
        <w:rPr>
          <w:rFonts w:ascii="Times New Roman" w:hAnsi="Times New Roman" w:cs="Times New Roman"/>
          <w:sz w:val="24"/>
          <w:szCs w:val="24"/>
          <w:lang w:val="en-US"/>
        </w:rPr>
        <w:t xml:space="preserve">species interactions </w:t>
      </w:r>
      <w:del w:id="50" w:author="Alicia" w:date="2016-01-08T16:44:00Z">
        <w:r w:rsidR="00050F89" w:rsidDel="00476D0E">
          <w:rPr>
            <w:rFonts w:ascii="Times New Roman" w:hAnsi="Times New Roman" w:cs="Times New Roman"/>
            <w:sz w:val="24"/>
            <w:szCs w:val="24"/>
            <w:lang w:val="en-US"/>
          </w:rPr>
          <w:delText xml:space="preserve">and the resulting selection </w:delText>
        </w:r>
      </w:del>
      <w:r w:rsidR="00050F89">
        <w:rPr>
          <w:rFonts w:ascii="Times New Roman" w:hAnsi="Times New Roman" w:cs="Times New Roman"/>
          <w:sz w:val="24"/>
          <w:szCs w:val="24"/>
          <w:lang w:val="en-US"/>
        </w:rPr>
        <w:t xml:space="preserve">is </w:t>
      </w:r>
      <w:del w:id="51" w:author="Alicia" w:date="2016-01-08T16:47:00Z">
        <w:r w:rsidR="00050F89" w:rsidDel="00476D0E">
          <w:rPr>
            <w:rFonts w:ascii="Times New Roman" w:hAnsi="Times New Roman" w:cs="Times New Roman"/>
            <w:sz w:val="24"/>
            <w:szCs w:val="24"/>
            <w:lang w:val="en-US"/>
          </w:rPr>
          <w:delText xml:space="preserve">therefore </w:delText>
        </w:r>
      </w:del>
      <w:r w:rsidR="00050F89">
        <w:rPr>
          <w:rFonts w:ascii="Times New Roman" w:hAnsi="Times New Roman" w:cs="Times New Roman"/>
          <w:sz w:val="24"/>
          <w:szCs w:val="24"/>
          <w:lang w:val="en-US"/>
        </w:rPr>
        <w:t xml:space="preserve">a key </w:t>
      </w:r>
      <w:ins w:id="52" w:author="Alicia" w:date="2016-01-08T16:44:00Z">
        <w:r w:rsidR="00476D0E">
          <w:rPr>
            <w:rFonts w:ascii="Times New Roman" w:hAnsi="Times New Roman" w:cs="Times New Roman"/>
            <w:sz w:val="24"/>
            <w:szCs w:val="24"/>
            <w:lang w:val="en-US"/>
          </w:rPr>
          <w:t xml:space="preserve">first </w:t>
        </w:r>
      </w:ins>
      <w:r w:rsidR="00050F89">
        <w:rPr>
          <w:rFonts w:ascii="Times New Roman" w:hAnsi="Times New Roman" w:cs="Times New Roman"/>
          <w:sz w:val="24"/>
          <w:szCs w:val="24"/>
          <w:lang w:val="en-US"/>
        </w:rPr>
        <w:t xml:space="preserve">step to link analyses of selection to community </w:t>
      </w:r>
      <w:r w:rsidR="00A37B93">
        <w:rPr>
          <w:rFonts w:ascii="Times New Roman" w:hAnsi="Times New Roman" w:cs="Times New Roman"/>
          <w:sz w:val="24"/>
          <w:szCs w:val="24"/>
          <w:lang w:val="en-US"/>
        </w:rPr>
        <w:t>structure and species networks</w:t>
      </w:r>
      <w:r w:rsidR="00050F89">
        <w:rPr>
          <w:rFonts w:ascii="Times New Roman" w:hAnsi="Times New Roman" w:cs="Times New Roman"/>
          <w:sz w:val="24"/>
          <w:szCs w:val="24"/>
          <w:lang w:val="en-US"/>
        </w:rPr>
        <w:t>.</w:t>
      </w:r>
    </w:p>
    <w:p w14:paraId="4A8ABA21" w14:textId="12E48B12" w:rsidR="009B2FAA" w:rsidRDefault="00C30E98" w:rsidP="00027E0E">
      <w:pPr>
        <w:spacing w:line="48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 xml:space="preserve">One way in which community context may </w:t>
      </w:r>
      <w:del w:id="53" w:author="Alicia" w:date="2016-01-08T14:35:00Z">
        <w:r w:rsidDel="00356ED3">
          <w:rPr>
            <w:rFonts w:ascii="Times New Roman" w:hAnsi="Times New Roman" w:cs="Times New Roman"/>
            <w:sz w:val="24"/>
            <w:szCs w:val="24"/>
            <w:lang w:val="en-US"/>
          </w:rPr>
          <w:delText xml:space="preserve">influence </w:delText>
        </w:r>
      </w:del>
      <w:ins w:id="54" w:author="Alicia" w:date="2016-01-11T14:24:00Z">
        <w:r w:rsidR="00864760">
          <w:rPr>
            <w:rFonts w:ascii="Times New Roman" w:hAnsi="Times New Roman" w:cs="Times New Roman"/>
            <w:sz w:val="24"/>
            <w:szCs w:val="24"/>
            <w:lang w:val="en-US"/>
          </w:rPr>
          <w:t>b</w:t>
        </w:r>
        <w:r w:rsidR="009A0ECF">
          <w:rPr>
            <w:rFonts w:ascii="Times New Roman" w:hAnsi="Times New Roman" w:cs="Times New Roman"/>
            <w:sz w:val="24"/>
            <w:szCs w:val="24"/>
            <w:lang w:val="en-US"/>
          </w:rPr>
          <w:t>e related to</w:t>
        </w:r>
      </w:ins>
      <w:del w:id="55" w:author="Alicia" w:date="2016-01-11T14:24:00Z">
        <w:r w:rsidDel="00864760">
          <w:rPr>
            <w:rFonts w:ascii="Times New Roman" w:hAnsi="Times New Roman" w:cs="Times New Roman"/>
            <w:sz w:val="24"/>
            <w:szCs w:val="24"/>
            <w:lang w:val="en-US"/>
          </w:rPr>
          <w:delText>selection mediated by</w:delText>
        </w:r>
      </w:del>
      <w:r>
        <w:rPr>
          <w:rFonts w:ascii="Times New Roman" w:hAnsi="Times New Roman" w:cs="Times New Roman"/>
          <w:sz w:val="24"/>
          <w:szCs w:val="24"/>
          <w:lang w:val="en-US"/>
        </w:rPr>
        <w:t xml:space="preserve"> a focal interaction</w:t>
      </w:r>
      <w:ins w:id="56" w:author="Alicia" w:date="2016-01-11T14:28:00Z">
        <w:r w:rsidR="009A0ECF">
          <w:rPr>
            <w:rFonts w:ascii="Times New Roman" w:hAnsi="Times New Roman" w:cs="Times New Roman"/>
            <w:sz w:val="24"/>
            <w:szCs w:val="24"/>
            <w:lang w:val="en-US"/>
          </w:rPr>
          <w:t xml:space="preserve"> which can potentially mediate selection</w:t>
        </w:r>
      </w:ins>
      <w:r>
        <w:rPr>
          <w:rFonts w:ascii="Times New Roman" w:hAnsi="Times New Roman" w:cs="Times New Roman"/>
          <w:sz w:val="24"/>
          <w:szCs w:val="24"/>
          <w:lang w:val="en-US"/>
        </w:rPr>
        <w:t xml:space="preserve"> is when the outcome of a plant-consumer interaction depends on the abundance of a second resource for the consumer. For example,</w:t>
      </w:r>
      <w:r w:rsidR="00FA21B7">
        <w:rPr>
          <w:rFonts w:ascii="Times New Roman" w:hAnsi="Times New Roman" w:cs="Times New Roman"/>
          <w:sz w:val="24"/>
          <w:szCs w:val="24"/>
          <w:lang w:val="en-US"/>
        </w:rPr>
        <w:t xml:space="preserve"> </w:t>
      </w:r>
      <w:r w:rsidR="00D759F2">
        <w:rPr>
          <w:rFonts w:ascii="Times New Roman" w:hAnsi="Times New Roman" w:cs="Times New Roman"/>
          <w:sz w:val="24"/>
          <w:szCs w:val="24"/>
          <w:lang w:val="en-US"/>
        </w:rPr>
        <w:t>l</w:t>
      </w:r>
      <w:r w:rsidR="008B1859">
        <w:rPr>
          <w:rFonts w:ascii="Times New Roman" w:hAnsi="Times New Roman" w:cs="Times New Roman"/>
          <w:sz w:val="24"/>
          <w:szCs w:val="24"/>
          <w:lang w:val="en-US"/>
        </w:rPr>
        <w:t xml:space="preserve">arge </w:t>
      </w:r>
      <w:r w:rsidR="00BB44C1">
        <w:rPr>
          <w:rFonts w:ascii="Times New Roman" w:hAnsi="Times New Roman" w:cs="Times New Roman"/>
          <w:sz w:val="24"/>
          <w:szCs w:val="24"/>
          <w:lang w:val="en-US"/>
        </w:rPr>
        <w:t>B</w:t>
      </w:r>
      <w:r w:rsidR="008B1859">
        <w:rPr>
          <w:rFonts w:ascii="Times New Roman" w:hAnsi="Times New Roman" w:cs="Times New Roman"/>
          <w:sz w:val="24"/>
          <w:szCs w:val="24"/>
          <w:lang w:val="en-US"/>
        </w:rPr>
        <w:t xml:space="preserve">lue butterflies </w:t>
      </w:r>
      <w:r w:rsidR="00027E0E">
        <w:rPr>
          <w:rFonts w:ascii="Times New Roman" w:hAnsi="Times New Roman" w:cs="Times New Roman"/>
          <w:sz w:val="24"/>
          <w:szCs w:val="24"/>
          <w:lang w:val="en-US"/>
        </w:rPr>
        <w:t>of t</w:t>
      </w:r>
      <w:r w:rsidR="00027E0E" w:rsidRPr="00027E0E">
        <w:rPr>
          <w:rFonts w:ascii="Times New Roman" w:hAnsi="Times New Roman" w:cs="Times New Roman"/>
          <w:sz w:val="24"/>
          <w:szCs w:val="24"/>
          <w:lang w:val="en-US"/>
        </w:rPr>
        <w:t>he genus</w:t>
      </w:r>
      <w:r w:rsidR="00027E0E">
        <w:rPr>
          <w:rFonts w:ascii="Times New Roman" w:hAnsi="Times New Roman" w:cs="Times New Roman"/>
          <w:sz w:val="24"/>
          <w:szCs w:val="24"/>
          <w:lang w:val="en-US"/>
        </w:rPr>
        <w:t xml:space="preserve"> </w:t>
      </w:r>
      <w:proofErr w:type="spellStart"/>
      <w:r w:rsidR="00027E0E" w:rsidRPr="00027E0E">
        <w:rPr>
          <w:rFonts w:ascii="Times New Roman" w:hAnsi="Times New Roman" w:cs="Times New Roman"/>
          <w:i/>
          <w:sz w:val="24"/>
          <w:szCs w:val="24"/>
          <w:lang w:val="en-US"/>
        </w:rPr>
        <w:t>Phengaris</w:t>
      </w:r>
      <w:proofErr w:type="spellEnd"/>
      <w:r w:rsidR="00027E0E" w:rsidRPr="00027E0E">
        <w:rPr>
          <w:rFonts w:ascii="Times New Roman" w:hAnsi="Times New Roman" w:cs="Times New Roman"/>
          <w:sz w:val="24"/>
          <w:szCs w:val="24"/>
          <w:lang w:val="en-US"/>
        </w:rPr>
        <w:t xml:space="preserve"> Doherty, 1891 (the senior synonym of </w:t>
      </w:r>
      <w:proofErr w:type="spellStart"/>
      <w:r w:rsidR="00027E0E" w:rsidRPr="00027E0E">
        <w:rPr>
          <w:rFonts w:ascii="Times New Roman" w:hAnsi="Times New Roman" w:cs="Times New Roman"/>
          <w:i/>
          <w:sz w:val="24"/>
          <w:szCs w:val="24"/>
          <w:lang w:val="en-US"/>
        </w:rPr>
        <w:t>Maculinea</w:t>
      </w:r>
      <w:proofErr w:type="spellEnd"/>
      <w:r w:rsidR="00027E0E">
        <w:rPr>
          <w:rFonts w:ascii="Times New Roman" w:hAnsi="Times New Roman" w:cs="Times New Roman"/>
          <w:i/>
          <w:sz w:val="24"/>
          <w:szCs w:val="24"/>
          <w:lang w:val="en-US"/>
        </w:rPr>
        <w:t xml:space="preserve"> </w:t>
      </w:r>
      <w:r w:rsidR="00027E0E" w:rsidRPr="00027E0E">
        <w:rPr>
          <w:rFonts w:ascii="Times New Roman" w:hAnsi="Times New Roman" w:cs="Times New Roman"/>
          <w:sz w:val="24"/>
          <w:szCs w:val="24"/>
          <w:lang w:val="en-US"/>
        </w:rPr>
        <w:t xml:space="preserve">van </w:t>
      </w:r>
      <w:proofErr w:type="spellStart"/>
      <w:r w:rsidR="00027E0E" w:rsidRPr="00027E0E">
        <w:rPr>
          <w:rFonts w:ascii="Times New Roman" w:hAnsi="Times New Roman" w:cs="Times New Roman"/>
          <w:sz w:val="24"/>
          <w:szCs w:val="24"/>
          <w:lang w:val="en-US"/>
        </w:rPr>
        <w:t>Eecke</w:t>
      </w:r>
      <w:proofErr w:type="spellEnd"/>
      <w:r w:rsidR="00027E0E" w:rsidRPr="00027E0E">
        <w:rPr>
          <w:rFonts w:ascii="Times New Roman" w:hAnsi="Times New Roman" w:cs="Times New Roman"/>
          <w:sz w:val="24"/>
          <w:szCs w:val="24"/>
          <w:lang w:val="en-US"/>
        </w:rPr>
        <w:t>, 1915)</w:t>
      </w:r>
      <w:r w:rsidR="008B1859">
        <w:rPr>
          <w:rFonts w:ascii="Times New Roman" w:hAnsi="Times New Roman" w:cs="Times New Roman"/>
          <w:sz w:val="24"/>
          <w:szCs w:val="24"/>
          <w:lang w:val="en-US"/>
        </w:rPr>
        <w:t xml:space="preserve"> are </w:t>
      </w:r>
      <w:r w:rsidR="00CF40F4">
        <w:rPr>
          <w:rFonts w:ascii="Times New Roman" w:hAnsi="Times New Roman" w:cs="Times New Roman"/>
          <w:sz w:val="24"/>
          <w:szCs w:val="24"/>
          <w:lang w:val="en-US"/>
        </w:rPr>
        <w:t xml:space="preserve">specialist </w:t>
      </w:r>
      <w:r w:rsidR="008B1859">
        <w:rPr>
          <w:rFonts w:ascii="Times New Roman" w:hAnsi="Times New Roman" w:cs="Times New Roman"/>
          <w:sz w:val="24"/>
          <w:szCs w:val="24"/>
          <w:lang w:val="en-US"/>
        </w:rPr>
        <w:t xml:space="preserve">predispersal </w:t>
      </w:r>
      <w:r w:rsidR="004753E7">
        <w:rPr>
          <w:rFonts w:ascii="Times New Roman" w:hAnsi="Times New Roman" w:cs="Times New Roman"/>
          <w:sz w:val="24"/>
          <w:szCs w:val="24"/>
          <w:lang w:val="en-US"/>
        </w:rPr>
        <w:t xml:space="preserve">seed </w:t>
      </w:r>
      <w:r w:rsidR="008B1859">
        <w:rPr>
          <w:rFonts w:ascii="Times New Roman" w:hAnsi="Times New Roman" w:cs="Times New Roman"/>
          <w:sz w:val="24"/>
          <w:szCs w:val="24"/>
          <w:lang w:val="en-US"/>
        </w:rPr>
        <w:t>predators during their first larval instars</w:t>
      </w:r>
      <w:r w:rsidR="00FA21B7">
        <w:rPr>
          <w:rFonts w:ascii="Times New Roman" w:hAnsi="Times New Roman" w:cs="Times New Roman"/>
          <w:sz w:val="24"/>
          <w:szCs w:val="24"/>
          <w:lang w:val="en-US"/>
        </w:rPr>
        <w:t>,</w:t>
      </w:r>
      <w:r w:rsidR="00CF40F4">
        <w:rPr>
          <w:rFonts w:ascii="Times New Roman" w:hAnsi="Times New Roman" w:cs="Times New Roman"/>
          <w:sz w:val="24"/>
          <w:szCs w:val="24"/>
          <w:lang w:val="en-US"/>
        </w:rPr>
        <w:t xml:space="preserve"> </w:t>
      </w:r>
      <w:r w:rsidR="00BD12B4">
        <w:rPr>
          <w:rFonts w:ascii="Times New Roman" w:hAnsi="Times New Roman" w:cs="Times New Roman"/>
          <w:sz w:val="24"/>
          <w:szCs w:val="24"/>
          <w:lang w:val="en-US"/>
        </w:rPr>
        <w:t xml:space="preserve">and </w:t>
      </w:r>
      <w:r w:rsidR="00FA21B7">
        <w:rPr>
          <w:rFonts w:ascii="Times New Roman" w:hAnsi="Times New Roman" w:cs="Times New Roman"/>
          <w:sz w:val="24"/>
          <w:szCs w:val="24"/>
          <w:lang w:val="en-US"/>
        </w:rPr>
        <w:t xml:space="preserve">often </w:t>
      </w:r>
      <w:r w:rsidR="00BD12B4">
        <w:rPr>
          <w:rFonts w:ascii="Times New Roman" w:hAnsi="Times New Roman" w:cs="Times New Roman"/>
          <w:sz w:val="24"/>
          <w:szCs w:val="24"/>
          <w:lang w:val="en-US"/>
        </w:rPr>
        <w:t>show strong preferences for</w:t>
      </w:r>
      <w:r w:rsidR="00904BDF">
        <w:rPr>
          <w:rFonts w:ascii="Times New Roman" w:hAnsi="Times New Roman" w:cs="Times New Roman"/>
          <w:sz w:val="24"/>
          <w:szCs w:val="24"/>
          <w:lang w:val="en-US"/>
        </w:rPr>
        <w:t xml:space="preserve"> </w:t>
      </w:r>
      <w:ins w:id="57" w:author="Alicia" w:date="2015-12-14T15:22:00Z">
        <w:r w:rsidR="00BA136C">
          <w:rPr>
            <w:rFonts w:ascii="Times New Roman" w:hAnsi="Times New Roman" w:cs="Times New Roman"/>
            <w:sz w:val="24"/>
            <w:szCs w:val="24"/>
            <w:lang w:val="en-US"/>
          </w:rPr>
          <w:t xml:space="preserve">particular </w:t>
        </w:r>
      </w:ins>
      <w:r w:rsidR="00904BDF">
        <w:rPr>
          <w:rFonts w:ascii="Times New Roman" w:hAnsi="Times New Roman" w:cs="Times New Roman"/>
          <w:sz w:val="24"/>
          <w:szCs w:val="24"/>
          <w:lang w:val="en-US"/>
        </w:rPr>
        <w:t xml:space="preserve">plant </w:t>
      </w:r>
      <w:r w:rsidR="00897233">
        <w:rPr>
          <w:rFonts w:ascii="Times New Roman" w:hAnsi="Times New Roman" w:cs="Times New Roman"/>
          <w:sz w:val="24"/>
          <w:szCs w:val="24"/>
          <w:lang w:val="en-US"/>
        </w:rPr>
        <w:t>developmental</w:t>
      </w:r>
      <w:r w:rsidR="00904BDF">
        <w:rPr>
          <w:rFonts w:ascii="Times New Roman" w:hAnsi="Times New Roman" w:cs="Times New Roman"/>
          <w:sz w:val="24"/>
          <w:szCs w:val="24"/>
          <w:lang w:val="en-US"/>
        </w:rPr>
        <w:t xml:space="preserve"> </w:t>
      </w:r>
      <w:r w:rsidR="00D47D7C">
        <w:rPr>
          <w:rFonts w:ascii="Times New Roman" w:hAnsi="Times New Roman" w:cs="Times New Roman"/>
          <w:sz w:val="24"/>
          <w:szCs w:val="24"/>
          <w:lang w:val="en-US"/>
        </w:rPr>
        <w:t xml:space="preserve">stages </w:t>
      </w:r>
      <w:r w:rsidR="00904BDF" w:rsidRPr="00647333">
        <w:rPr>
          <w:rFonts w:ascii="Times New Roman" w:hAnsi="Times New Roman" w:cs="Times New Roman"/>
          <w:sz w:val="24"/>
          <w:lang w:val="en-US"/>
        </w:rPr>
        <w:t xml:space="preserve">(Thomas &amp; </w:t>
      </w:r>
      <w:proofErr w:type="spellStart"/>
      <w:r w:rsidR="00904BDF" w:rsidRPr="00647333">
        <w:rPr>
          <w:rFonts w:ascii="Times New Roman" w:hAnsi="Times New Roman" w:cs="Times New Roman"/>
          <w:sz w:val="24"/>
          <w:lang w:val="en-US"/>
        </w:rPr>
        <w:t>Elmes</w:t>
      </w:r>
      <w:proofErr w:type="spellEnd"/>
      <w:r w:rsidR="00904BDF" w:rsidRPr="00647333">
        <w:rPr>
          <w:rFonts w:ascii="Times New Roman" w:hAnsi="Times New Roman" w:cs="Times New Roman"/>
          <w:sz w:val="24"/>
          <w:lang w:val="en-US"/>
        </w:rPr>
        <w:t xml:space="preserve">, 2001; Van </w:t>
      </w:r>
      <w:proofErr w:type="spellStart"/>
      <w:r w:rsidR="00904BDF" w:rsidRPr="00647333">
        <w:rPr>
          <w:rFonts w:ascii="Times New Roman" w:hAnsi="Times New Roman" w:cs="Times New Roman"/>
          <w:sz w:val="24"/>
          <w:lang w:val="en-US"/>
        </w:rPr>
        <w:t>Dyck</w:t>
      </w:r>
      <w:proofErr w:type="spellEnd"/>
      <w:r w:rsidR="00904BDF" w:rsidRPr="00647333">
        <w:rPr>
          <w:rFonts w:ascii="Times New Roman" w:hAnsi="Times New Roman" w:cs="Times New Roman"/>
          <w:sz w:val="24"/>
          <w:lang w:val="en-US"/>
        </w:rPr>
        <w:t xml:space="preserve"> &amp; </w:t>
      </w:r>
      <w:proofErr w:type="spellStart"/>
      <w:r w:rsidR="00904BDF" w:rsidRPr="00647333">
        <w:rPr>
          <w:rFonts w:ascii="Times New Roman" w:hAnsi="Times New Roman" w:cs="Times New Roman"/>
          <w:sz w:val="24"/>
          <w:lang w:val="en-US"/>
        </w:rPr>
        <w:t>Regniers</w:t>
      </w:r>
      <w:proofErr w:type="spellEnd"/>
      <w:r w:rsidR="00904BDF" w:rsidRPr="00647333">
        <w:rPr>
          <w:rFonts w:ascii="Times New Roman" w:hAnsi="Times New Roman" w:cs="Times New Roman"/>
          <w:sz w:val="24"/>
          <w:lang w:val="en-US"/>
        </w:rPr>
        <w:t>, 2010</w:t>
      </w:r>
      <w:r w:rsidR="00904BDF" w:rsidRPr="00B65C26">
        <w:rPr>
          <w:rFonts w:ascii="Times New Roman" w:hAnsi="Times New Roman" w:cs="Times New Roman"/>
          <w:sz w:val="24"/>
          <w:szCs w:val="24"/>
          <w:lang w:val="en-US"/>
        </w:rPr>
        <w:t>)</w:t>
      </w:r>
      <w:r w:rsidR="00904BDF">
        <w:rPr>
          <w:rFonts w:ascii="Times New Roman" w:hAnsi="Times New Roman" w:cs="Times New Roman"/>
          <w:sz w:val="24"/>
          <w:szCs w:val="24"/>
          <w:lang w:val="en-US"/>
        </w:rPr>
        <w:t>.</w:t>
      </w:r>
      <w:r w:rsidR="005F03EB">
        <w:rPr>
          <w:rFonts w:ascii="Times New Roman" w:hAnsi="Times New Roman" w:cs="Times New Roman"/>
          <w:sz w:val="24"/>
          <w:szCs w:val="24"/>
          <w:lang w:val="en-US"/>
        </w:rPr>
        <w:t xml:space="preserve"> </w:t>
      </w:r>
      <w:r w:rsidR="003E6994">
        <w:rPr>
          <w:rFonts w:ascii="Times New Roman" w:hAnsi="Times New Roman" w:cs="Times New Roman"/>
          <w:sz w:val="24"/>
          <w:szCs w:val="24"/>
          <w:lang w:val="en-US"/>
        </w:rPr>
        <w:t>This means that plant</w:t>
      </w:r>
      <w:r w:rsidR="00BD12B4">
        <w:rPr>
          <w:rFonts w:ascii="Times New Roman" w:hAnsi="Times New Roman" w:cs="Times New Roman"/>
          <w:sz w:val="24"/>
          <w:szCs w:val="24"/>
          <w:lang w:val="en-US"/>
        </w:rPr>
        <w:t xml:space="preserve"> individuals for </w:t>
      </w:r>
      <w:proofErr w:type="gramStart"/>
      <w:r w:rsidR="00BD12B4">
        <w:rPr>
          <w:rFonts w:ascii="Times New Roman" w:hAnsi="Times New Roman" w:cs="Times New Roman"/>
          <w:sz w:val="24"/>
          <w:szCs w:val="24"/>
          <w:lang w:val="en-US"/>
        </w:rPr>
        <w:t>which</w:t>
      </w:r>
      <w:proofErr w:type="gramEnd"/>
      <w:r w:rsidR="0057511B">
        <w:rPr>
          <w:rFonts w:ascii="Times New Roman" w:hAnsi="Times New Roman" w:cs="Times New Roman"/>
          <w:sz w:val="24"/>
          <w:szCs w:val="24"/>
          <w:lang w:val="en-US"/>
        </w:rPr>
        <w:t xml:space="preserve"> the</w:t>
      </w:r>
      <w:r w:rsidR="003E6994">
        <w:rPr>
          <w:rFonts w:ascii="Times New Roman" w:hAnsi="Times New Roman" w:cs="Times New Roman"/>
          <w:sz w:val="24"/>
          <w:szCs w:val="24"/>
          <w:lang w:val="en-US"/>
        </w:rPr>
        <w:t xml:space="preserve"> developmental stage </w:t>
      </w:r>
      <w:r w:rsidR="00BD12B4">
        <w:rPr>
          <w:rFonts w:ascii="Times New Roman" w:hAnsi="Times New Roman" w:cs="Times New Roman"/>
          <w:sz w:val="24"/>
          <w:szCs w:val="24"/>
          <w:lang w:val="en-US"/>
        </w:rPr>
        <w:t>preferred</w:t>
      </w:r>
      <w:r w:rsidR="003E6994">
        <w:rPr>
          <w:rFonts w:ascii="Times New Roman" w:hAnsi="Times New Roman" w:cs="Times New Roman"/>
          <w:sz w:val="24"/>
          <w:szCs w:val="24"/>
          <w:lang w:val="en-US"/>
        </w:rPr>
        <w:t xml:space="preserve"> for oviposition </w:t>
      </w:r>
      <w:r w:rsidR="0057511B">
        <w:rPr>
          <w:rFonts w:ascii="Times New Roman" w:hAnsi="Times New Roman" w:cs="Times New Roman"/>
          <w:sz w:val="24"/>
          <w:szCs w:val="24"/>
          <w:lang w:val="en-US"/>
        </w:rPr>
        <w:t>coincides with</w:t>
      </w:r>
      <w:r w:rsidR="003E6994">
        <w:rPr>
          <w:rFonts w:ascii="Times New Roman" w:hAnsi="Times New Roman" w:cs="Times New Roman"/>
          <w:sz w:val="24"/>
          <w:szCs w:val="24"/>
          <w:lang w:val="en-US"/>
        </w:rPr>
        <w:t xml:space="preserve"> the </w:t>
      </w:r>
      <w:r w:rsidR="0057511B">
        <w:rPr>
          <w:rFonts w:ascii="Times New Roman" w:hAnsi="Times New Roman" w:cs="Times New Roman"/>
          <w:sz w:val="24"/>
          <w:szCs w:val="24"/>
          <w:lang w:val="en-US"/>
        </w:rPr>
        <w:t>peak of</w:t>
      </w:r>
      <w:r w:rsidR="003E6994">
        <w:rPr>
          <w:rFonts w:ascii="Times New Roman" w:hAnsi="Times New Roman" w:cs="Times New Roman"/>
          <w:sz w:val="24"/>
          <w:szCs w:val="24"/>
          <w:lang w:val="en-US"/>
        </w:rPr>
        <w:t xml:space="preserve"> butterfly </w:t>
      </w:r>
      <w:r w:rsidR="0057511B">
        <w:rPr>
          <w:rFonts w:ascii="Times New Roman" w:hAnsi="Times New Roman" w:cs="Times New Roman"/>
          <w:sz w:val="24"/>
          <w:szCs w:val="24"/>
          <w:lang w:val="en-US"/>
        </w:rPr>
        <w:t xml:space="preserve">activity </w:t>
      </w:r>
      <w:r w:rsidR="00BD12B4">
        <w:rPr>
          <w:rFonts w:ascii="Times New Roman" w:hAnsi="Times New Roman" w:cs="Times New Roman"/>
          <w:sz w:val="24"/>
          <w:szCs w:val="24"/>
          <w:lang w:val="en-US"/>
        </w:rPr>
        <w:t>suffer most from</w:t>
      </w:r>
      <w:r w:rsidR="003E6994">
        <w:rPr>
          <w:rFonts w:ascii="Times New Roman" w:hAnsi="Times New Roman" w:cs="Times New Roman"/>
          <w:sz w:val="24"/>
          <w:szCs w:val="24"/>
          <w:lang w:val="en-US"/>
        </w:rPr>
        <w:t xml:space="preserve"> seed predator</w:t>
      </w:r>
      <w:r w:rsidR="00BD12B4">
        <w:rPr>
          <w:rFonts w:ascii="Times New Roman" w:hAnsi="Times New Roman" w:cs="Times New Roman"/>
          <w:sz w:val="24"/>
          <w:szCs w:val="24"/>
          <w:lang w:val="en-US"/>
        </w:rPr>
        <w:t xml:space="preserve"> attacks</w:t>
      </w:r>
      <w:r w:rsidR="003E6994">
        <w:rPr>
          <w:rFonts w:ascii="Times New Roman" w:hAnsi="Times New Roman" w:cs="Times New Roman"/>
          <w:sz w:val="24"/>
          <w:szCs w:val="24"/>
          <w:lang w:val="en-US"/>
        </w:rPr>
        <w:t xml:space="preserve">. </w:t>
      </w:r>
      <w:proofErr w:type="spellStart"/>
      <w:r w:rsidR="00982062">
        <w:rPr>
          <w:rFonts w:ascii="Times New Roman" w:hAnsi="Times New Roman" w:cs="Times New Roman"/>
          <w:i/>
          <w:sz w:val="24"/>
          <w:szCs w:val="24"/>
          <w:lang w:val="en-US"/>
        </w:rPr>
        <w:t>Phengaris</w:t>
      </w:r>
      <w:proofErr w:type="spellEnd"/>
      <w:r w:rsidR="005F03EB" w:rsidDel="00BD12B4">
        <w:rPr>
          <w:rFonts w:ascii="Times New Roman" w:hAnsi="Times New Roman" w:cs="Times New Roman"/>
          <w:sz w:val="24"/>
          <w:szCs w:val="24"/>
          <w:lang w:val="en-US"/>
        </w:rPr>
        <w:t xml:space="preserve"> larvae</w:t>
      </w:r>
      <w:r w:rsidR="004925AB" w:rsidDel="00BD12B4">
        <w:rPr>
          <w:rFonts w:ascii="Times New Roman" w:hAnsi="Times New Roman" w:cs="Times New Roman"/>
          <w:sz w:val="24"/>
          <w:szCs w:val="24"/>
          <w:lang w:val="en-US"/>
        </w:rPr>
        <w:t xml:space="preserve"> </w:t>
      </w:r>
      <w:r w:rsidR="008B1859" w:rsidDel="00BD12B4">
        <w:rPr>
          <w:rFonts w:ascii="Times New Roman" w:hAnsi="Times New Roman" w:cs="Times New Roman"/>
          <w:sz w:val="24"/>
          <w:szCs w:val="24"/>
          <w:lang w:val="en-US"/>
        </w:rPr>
        <w:t>need</w:t>
      </w:r>
      <w:r w:rsidR="008B1859" w:rsidRPr="005C10BA" w:rsidDel="00BD12B4">
        <w:rPr>
          <w:rFonts w:ascii="Times New Roman" w:hAnsi="Times New Roman" w:cs="Times New Roman"/>
          <w:sz w:val="24"/>
          <w:szCs w:val="24"/>
          <w:lang w:val="en-US"/>
        </w:rPr>
        <w:t xml:space="preserve"> </w:t>
      </w:r>
      <w:r w:rsidR="00897233" w:rsidDel="00BD12B4">
        <w:rPr>
          <w:rFonts w:ascii="Times New Roman" w:hAnsi="Times New Roman" w:cs="Times New Roman"/>
          <w:sz w:val="24"/>
          <w:szCs w:val="24"/>
          <w:lang w:val="en-US"/>
        </w:rPr>
        <w:t xml:space="preserve">also </w:t>
      </w:r>
      <w:r w:rsidR="008B1859" w:rsidRPr="005C10BA" w:rsidDel="00BD12B4">
        <w:rPr>
          <w:rFonts w:ascii="Times New Roman" w:hAnsi="Times New Roman" w:cs="Times New Roman"/>
          <w:sz w:val="24"/>
          <w:szCs w:val="24"/>
          <w:lang w:val="en-US"/>
        </w:rPr>
        <w:t>a second host to complete their development</w:t>
      </w:r>
      <w:r w:rsidR="008B1859" w:rsidDel="00BD12B4">
        <w:rPr>
          <w:rFonts w:ascii="Times New Roman" w:hAnsi="Times New Roman" w:cs="Times New Roman"/>
          <w:sz w:val="24"/>
          <w:szCs w:val="24"/>
          <w:lang w:val="en-US"/>
        </w:rPr>
        <w:t xml:space="preserve">, </w:t>
      </w:r>
      <w:r w:rsidR="00DC0122" w:rsidDel="00BD12B4">
        <w:rPr>
          <w:rFonts w:ascii="Times New Roman" w:hAnsi="Times New Roman" w:cs="Times New Roman"/>
          <w:sz w:val="24"/>
          <w:szCs w:val="24"/>
          <w:lang w:val="en-US"/>
        </w:rPr>
        <w:t xml:space="preserve">and </w:t>
      </w:r>
      <w:r w:rsidR="00F57BD7" w:rsidDel="00BD12B4">
        <w:rPr>
          <w:rFonts w:ascii="Times New Roman" w:hAnsi="Times New Roman" w:cs="Times New Roman"/>
          <w:sz w:val="24"/>
          <w:szCs w:val="24"/>
          <w:lang w:val="en-US"/>
        </w:rPr>
        <w:t xml:space="preserve">most </w:t>
      </w:r>
      <w:r w:rsidR="00F57BD7" w:rsidDel="00BD12B4">
        <w:rPr>
          <w:rFonts w:ascii="Times New Roman" w:hAnsi="Times New Roman" w:cs="Times New Roman"/>
          <w:sz w:val="24"/>
          <w:szCs w:val="24"/>
          <w:lang w:val="en-US"/>
        </w:rPr>
        <w:lastRenderedPageBreak/>
        <w:t xml:space="preserve">species </w:t>
      </w:r>
      <w:r w:rsidR="00DC0122" w:rsidDel="00BD12B4">
        <w:rPr>
          <w:rFonts w:ascii="Times New Roman" w:hAnsi="Times New Roman" w:cs="Times New Roman"/>
          <w:sz w:val="24"/>
          <w:szCs w:val="24"/>
          <w:lang w:val="en-US"/>
        </w:rPr>
        <w:t>are</w:t>
      </w:r>
      <w:r w:rsidR="008B1859" w:rsidDel="00BD12B4">
        <w:rPr>
          <w:rFonts w:ascii="Times New Roman" w:hAnsi="Times New Roman" w:cs="Times New Roman"/>
          <w:sz w:val="24"/>
          <w:szCs w:val="24"/>
          <w:lang w:val="en-US"/>
        </w:rPr>
        <w:t xml:space="preserve"> parasites of ant nests </w:t>
      </w:r>
      <w:r w:rsidR="00CF5A15" w:rsidDel="00BD12B4">
        <w:rPr>
          <w:rFonts w:ascii="Times New Roman" w:hAnsi="Times New Roman" w:cs="Times New Roman"/>
          <w:sz w:val="24"/>
          <w:szCs w:val="24"/>
          <w:lang w:val="en-US"/>
        </w:rPr>
        <w:t>(</w:t>
      </w:r>
      <w:proofErr w:type="spellStart"/>
      <w:r w:rsidR="00CF5A15" w:rsidRPr="002E16D8" w:rsidDel="00BD12B4">
        <w:rPr>
          <w:rFonts w:ascii="Times New Roman" w:hAnsi="Times New Roman" w:cs="Times New Roman"/>
          <w:i/>
          <w:sz w:val="24"/>
          <w:szCs w:val="24"/>
          <w:lang w:val="en-US"/>
        </w:rPr>
        <w:t>Myrmica</w:t>
      </w:r>
      <w:proofErr w:type="spellEnd"/>
      <w:r w:rsidR="00CF5A15" w:rsidDel="00BD12B4">
        <w:rPr>
          <w:rFonts w:ascii="Times New Roman" w:hAnsi="Times New Roman" w:cs="Times New Roman"/>
          <w:sz w:val="24"/>
          <w:szCs w:val="24"/>
          <w:lang w:val="en-US"/>
        </w:rPr>
        <w:t xml:space="preserve"> spp.)</w:t>
      </w:r>
      <w:r w:rsidR="00CF5A15" w:rsidRPr="00932DAA" w:rsidDel="00BD12B4">
        <w:rPr>
          <w:rFonts w:ascii="Times New Roman" w:hAnsi="Times New Roman" w:cs="Times New Roman"/>
          <w:sz w:val="24"/>
          <w:szCs w:val="24"/>
          <w:lang w:val="en-US"/>
        </w:rPr>
        <w:t xml:space="preserve"> </w:t>
      </w:r>
      <w:r w:rsidR="008B1859" w:rsidDel="00BD12B4">
        <w:rPr>
          <w:rFonts w:ascii="Times New Roman" w:hAnsi="Times New Roman" w:cs="Times New Roman"/>
          <w:sz w:val="24"/>
          <w:szCs w:val="24"/>
          <w:lang w:val="en-US"/>
        </w:rPr>
        <w:t xml:space="preserve">during later instars </w:t>
      </w:r>
      <w:r w:rsidR="008B1859" w:rsidRPr="009478E0" w:rsidDel="00BD12B4">
        <w:rPr>
          <w:rFonts w:ascii="Times New Roman" w:hAnsi="Times New Roman" w:cs="Times New Roman"/>
          <w:sz w:val="24"/>
          <w:szCs w:val="24"/>
          <w:lang w:val="en-US"/>
        </w:rPr>
        <w:t>(</w:t>
      </w:r>
      <w:proofErr w:type="spellStart"/>
      <w:r w:rsidR="008B1859" w:rsidRPr="009478E0" w:rsidDel="00BD12B4">
        <w:rPr>
          <w:rFonts w:ascii="Times New Roman" w:hAnsi="Times New Roman" w:cs="Times New Roman"/>
          <w:sz w:val="24"/>
          <w:szCs w:val="24"/>
          <w:lang w:val="en-US"/>
        </w:rPr>
        <w:t>Als</w:t>
      </w:r>
      <w:proofErr w:type="spellEnd"/>
      <w:r w:rsidR="008B1859" w:rsidRPr="009478E0" w:rsidDel="00BD12B4">
        <w:rPr>
          <w:rFonts w:ascii="Times New Roman" w:hAnsi="Times New Roman" w:cs="Times New Roman"/>
          <w:sz w:val="24"/>
          <w:szCs w:val="24"/>
          <w:lang w:val="en-US"/>
        </w:rPr>
        <w:t xml:space="preserve"> </w:t>
      </w:r>
      <w:r w:rsidR="008B1859" w:rsidRPr="00981711" w:rsidDel="00BD12B4">
        <w:rPr>
          <w:rFonts w:ascii="Times New Roman" w:hAnsi="Times New Roman" w:cs="Times New Roman"/>
          <w:iCs/>
          <w:sz w:val="24"/>
          <w:szCs w:val="24"/>
          <w:lang w:val="en-US"/>
        </w:rPr>
        <w:t>et al</w:t>
      </w:r>
      <w:r w:rsidR="008B1859" w:rsidRPr="009478E0" w:rsidDel="00BD12B4">
        <w:rPr>
          <w:rFonts w:ascii="Times New Roman" w:hAnsi="Times New Roman" w:cs="Times New Roman"/>
          <w:i/>
          <w:iCs/>
          <w:sz w:val="24"/>
          <w:szCs w:val="24"/>
          <w:lang w:val="en-US"/>
        </w:rPr>
        <w:t>.</w:t>
      </w:r>
      <w:r w:rsidR="008B1859" w:rsidRPr="009478E0" w:rsidDel="00BD12B4">
        <w:rPr>
          <w:rFonts w:ascii="Times New Roman" w:hAnsi="Times New Roman" w:cs="Times New Roman"/>
          <w:sz w:val="24"/>
          <w:szCs w:val="24"/>
          <w:lang w:val="en-US"/>
        </w:rPr>
        <w:t>, 2004)</w:t>
      </w:r>
      <w:r w:rsidR="008B1859" w:rsidDel="00BD12B4">
        <w:rPr>
          <w:rFonts w:ascii="Times New Roman" w:hAnsi="Times New Roman" w:cs="Times New Roman"/>
          <w:sz w:val="24"/>
          <w:szCs w:val="24"/>
          <w:lang w:val="en-US"/>
        </w:rPr>
        <w:t>.</w:t>
      </w:r>
      <w:r w:rsidR="00932DAA" w:rsidDel="00BD12B4">
        <w:rPr>
          <w:rFonts w:ascii="Times New Roman" w:hAnsi="Times New Roman" w:cs="Times New Roman"/>
          <w:sz w:val="24"/>
          <w:szCs w:val="24"/>
          <w:lang w:val="en-US"/>
        </w:rPr>
        <w:t xml:space="preserve"> </w:t>
      </w:r>
      <w:r w:rsidR="00BD12B4">
        <w:rPr>
          <w:rFonts w:ascii="Times New Roman" w:hAnsi="Times New Roman" w:cs="Times New Roman"/>
          <w:sz w:val="24"/>
          <w:szCs w:val="24"/>
          <w:lang w:val="en-US"/>
        </w:rPr>
        <w:t xml:space="preserve">Butterfly-mediated selection </w:t>
      </w:r>
      <w:r w:rsidR="00CF40F4">
        <w:rPr>
          <w:rFonts w:ascii="Times New Roman" w:hAnsi="Times New Roman" w:cs="Times New Roman"/>
          <w:sz w:val="24"/>
          <w:szCs w:val="24"/>
          <w:lang w:val="en-US"/>
        </w:rPr>
        <w:t xml:space="preserve">on plant traits </w:t>
      </w:r>
      <w:r w:rsidR="00050F89">
        <w:rPr>
          <w:rFonts w:ascii="Times New Roman" w:hAnsi="Times New Roman" w:cs="Times New Roman"/>
          <w:sz w:val="24"/>
          <w:szCs w:val="24"/>
          <w:lang w:val="en-US"/>
        </w:rPr>
        <w:t xml:space="preserve">in </w:t>
      </w:r>
      <w:r w:rsidR="00BD12B4">
        <w:rPr>
          <w:rFonts w:ascii="Times New Roman" w:hAnsi="Times New Roman" w:cs="Times New Roman"/>
          <w:sz w:val="24"/>
          <w:szCs w:val="24"/>
          <w:lang w:val="en-US"/>
        </w:rPr>
        <w:t xml:space="preserve">this </w:t>
      </w:r>
      <w:r w:rsidR="00050F89">
        <w:rPr>
          <w:rFonts w:ascii="Times New Roman" w:hAnsi="Times New Roman" w:cs="Times New Roman"/>
          <w:sz w:val="24"/>
          <w:szCs w:val="24"/>
          <w:lang w:val="en-US"/>
        </w:rPr>
        <w:t xml:space="preserve">system </w:t>
      </w:r>
      <w:r w:rsidR="00CF40F4">
        <w:rPr>
          <w:rFonts w:ascii="Times New Roman" w:hAnsi="Times New Roman" w:cs="Times New Roman"/>
          <w:sz w:val="24"/>
          <w:szCs w:val="24"/>
          <w:lang w:val="en-US"/>
        </w:rPr>
        <w:t>might thus be influenced by t</w:t>
      </w:r>
      <w:r w:rsidR="00932DAA">
        <w:rPr>
          <w:rFonts w:ascii="Times New Roman" w:hAnsi="Times New Roman" w:cs="Times New Roman"/>
          <w:sz w:val="24"/>
          <w:szCs w:val="24"/>
          <w:lang w:val="en-US"/>
        </w:rPr>
        <w:t>he community context</w:t>
      </w:r>
      <w:r w:rsidR="00CF40F4">
        <w:rPr>
          <w:rFonts w:ascii="Times New Roman" w:hAnsi="Times New Roman" w:cs="Times New Roman"/>
          <w:sz w:val="24"/>
          <w:szCs w:val="24"/>
          <w:lang w:val="en-US"/>
        </w:rPr>
        <w:t>,</w:t>
      </w:r>
      <w:r w:rsidR="00932DAA">
        <w:rPr>
          <w:rFonts w:ascii="Times New Roman" w:hAnsi="Times New Roman" w:cs="Times New Roman"/>
          <w:sz w:val="24"/>
          <w:szCs w:val="24"/>
          <w:lang w:val="en-US"/>
        </w:rPr>
        <w:t xml:space="preserve"> </w:t>
      </w:r>
      <w:del w:id="58" w:author="Alicia" w:date="2016-01-08T16:47:00Z">
        <w:r w:rsidR="00932DAA" w:rsidDel="00476D0E">
          <w:rPr>
            <w:rFonts w:ascii="Times New Roman" w:hAnsi="Times New Roman" w:cs="Times New Roman"/>
            <w:sz w:val="24"/>
            <w:szCs w:val="24"/>
            <w:lang w:val="en-US"/>
          </w:rPr>
          <w:delText xml:space="preserve">in </w:delText>
        </w:r>
      </w:del>
      <w:ins w:id="59" w:author="Alicia" w:date="2016-01-08T16:47:00Z">
        <w:r w:rsidR="00476D0E">
          <w:rPr>
            <w:rFonts w:ascii="Times New Roman" w:hAnsi="Times New Roman" w:cs="Times New Roman"/>
            <w:sz w:val="24"/>
            <w:szCs w:val="24"/>
            <w:lang w:val="en-US"/>
          </w:rPr>
          <w:t xml:space="preserve">if </w:t>
        </w:r>
      </w:ins>
      <w:ins w:id="60" w:author="Alicia" w:date="2016-01-08T16:48:00Z">
        <w:r w:rsidR="00476D0E">
          <w:rPr>
            <w:rFonts w:ascii="Times New Roman" w:hAnsi="Times New Roman" w:cs="Times New Roman"/>
            <w:sz w:val="24"/>
            <w:szCs w:val="24"/>
            <w:lang w:val="en-US"/>
          </w:rPr>
          <w:t xml:space="preserve">the incidence and intensity of predation are related to </w:t>
        </w:r>
      </w:ins>
      <w:del w:id="61" w:author="Alicia" w:date="2016-01-08T16:47:00Z">
        <w:r w:rsidR="00932DAA" w:rsidDel="00476D0E">
          <w:rPr>
            <w:rFonts w:ascii="Times New Roman" w:hAnsi="Times New Roman" w:cs="Times New Roman"/>
            <w:sz w:val="24"/>
            <w:szCs w:val="24"/>
            <w:lang w:val="en-US"/>
          </w:rPr>
          <w:delText xml:space="preserve">terms </w:delText>
        </w:r>
        <w:r w:rsidR="00027E0E" w:rsidDel="00476D0E">
          <w:rPr>
            <w:rFonts w:ascii="Times New Roman" w:hAnsi="Times New Roman" w:cs="Times New Roman"/>
            <w:sz w:val="24"/>
            <w:szCs w:val="24"/>
            <w:lang w:val="en-US"/>
          </w:rPr>
          <w:delText xml:space="preserve">of </w:delText>
        </w:r>
      </w:del>
      <w:r w:rsidR="00BD12B4">
        <w:rPr>
          <w:rFonts w:ascii="Times New Roman" w:hAnsi="Times New Roman" w:cs="Times New Roman"/>
          <w:sz w:val="24"/>
          <w:szCs w:val="24"/>
          <w:lang w:val="en-US"/>
        </w:rPr>
        <w:t xml:space="preserve">host </w:t>
      </w:r>
      <w:r w:rsidR="008D1EBD">
        <w:rPr>
          <w:rFonts w:ascii="Times New Roman" w:hAnsi="Times New Roman" w:cs="Times New Roman"/>
          <w:sz w:val="24"/>
          <w:szCs w:val="24"/>
          <w:lang w:val="en-US"/>
        </w:rPr>
        <w:t xml:space="preserve">ant </w:t>
      </w:r>
      <w:r w:rsidR="00932DAA">
        <w:rPr>
          <w:rFonts w:ascii="Times New Roman" w:hAnsi="Times New Roman" w:cs="Times New Roman"/>
          <w:sz w:val="24"/>
          <w:szCs w:val="24"/>
          <w:lang w:val="en-US"/>
        </w:rPr>
        <w:t>abundance.</w:t>
      </w:r>
      <w:r w:rsidR="00897233">
        <w:rPr>
          <w:rFonts w:ascii="Times New Roman" w:hAnsi="Times New Roman" w:cs="Times New Roman"/>
          <w:sz w:val="24"/>
          <w:szCs w:val="24"/>
          <w:lang w:val="en-US"/>
        </w:rPr>
        <w:t xml:space="preserve"> </w:t>
      </w:r>
      <w:r w:rsidR="00C65CD5">
        <w:rPr>
          <w:rFonts w:ascii="Times New Roman" w:hAnsi="Times New Roman" w:cs="Times New Roman"/>
          <w:sz w:val="24"/>
          <w:szCs w:val="24"/>
          <w:lang w:val="en-US"/>
        </w:rPr>
        <w:t xml:space="preserve">In this study, we </w:t>
      </w:r>
      <w:r w:rsidR="007E1554">
        <w:rPr>
          <w:rFonts w:ascii="Times New Roman" w:hAnsi="Times New Roman" w:cs="Times New Roman"/>
          <w:sz w:val="24"/>
          <w:szCs w:val="24"/>
          <w:lang w:val="en-US"/>
        </w:rPr>
        <w:t>examined</w:t>
      </w:r>
      <w:r w:rsidR="00677E72">
        <w:rPr>
          <w:rFonts w:ascii="Times New Roman" w:hAnsi="Times New Roman" w:cs="Times New Roman"/>
          <w:sz w:val="24"/>
          <w:szCs w:val="24"/>
          <w:lang w:val="en-US"/>
        </w:rPr>
        <w:t xml:space="preserve"> </w:t>
      </w:r>
      <w:r w:rsidR="00BD12B4">
        <w:rPr>
          <w:rFonts w:ascii="Times New Roman" w:hAnsi="Times New Roman" w:cs="Times New Roman"/>
          <w:sz w:val="24"/>
          <w:szCs w:val="24"/>
          <w:lang w:val="en-US"/>
        </w:rPr>
        <w:t xml:space="preserve">if among-population variation in </w:t>
      </w:r>
      <w:r w:rsidR="00677E72">
        <w:rPr>
          <w:rFonts w:ascii="Times New Roman" w:hAnsi="Times New Roman" w:cs="Times New Roman"/>
          <w:sz w:val="24"/>
          <w:szCs w:val="24"/>
          <w:lang w:val="en-US"/>
        </w:rPr>
        <w:t xml:space="preserve">phenotypic selection on flowering </w:t>
      </w:r>
      <w:r w:rsidR="00897233">
        <w:rPr>
          <w:rFonts w:ascii="Times New Roman" w:hAnsi="Times New Roman" w:cs="Times New Roman"/>
          <w:sz w:val="24"/>
          <w:szCs w:val="24"/>
          <w:lang w:val="en-US"/>
        </w:rPr>
        <w:t xml:space="preserve">phenology </w:t>
      </w:r>
      <w:r w:rsidR="00677E72">
        <w:rPr>
          <w:rFonts w:ascii="Times New Roman" w:hAnsi="Times New Roman" w:cs="Times New Roman"/>
          <w:sz w:val="24"/>
          <w:szCs w:val="24"/>
          <w:lang w:val="en-US"/>
        </w:rPr>
        <w:t xml:space="preserve">in the perennial herb </w:t>
      </w:r>
      <w:proofErr w:type="spellStart"/>
      <w:r w:rsidR="00677E72" w:rsidRPr="00677E72">
        <w:rPr>
          <w:rFonts w:ascii="Times New Roman" w:hAnsi="Times New Roman" w:cs="Times New Roman"/>
          <w:i/>
          <w:sz w:val="24"/>
          <w:szCs w:val="24"/>
          <w:lang w:val="en-US"/>
        </w:rPr>
        <w:t>Gentiana</w:t>
      </w:r>
      <w:proofErr w:type="spellEnd"/>
      <w:r w:rsidR="00677E72" w:rsidRPr="00677E72">
        <w:rPr>
          <w:rFonts w:ascii="Times New Roman" w:hAnsi="Times New Roman" w:cs="Times New Roman"/>
          <w:i/>
          <w:sz w:val="24"/>
          <w:szCs w:val="24"/>
          <w:lang w:val="en-US"/>
        </w:rPr>
        <w:t xml:space="preserve"> </w:t>
      </w:r>
      <w:proofErr w:type="spellStart"/>
      <w:r w:rsidR="00677E72" w:rsidRPr="00677E72">
        <w:rPr>
          <w:rFonts w:ascii="Times New Roman" w:hAnsi="Times New Roman" w:cs="Times New Roman"/>
          <w:i/>
          <w:sz w:val="24"/>
          <w:szCs w:val="24"/>
          <w:lang w:val="en-US"/>
        </w:rPr>
        <w:t>pneumonanthe</w:t>
      </w:r>
      <w:proofErr w:type="spellEnd"/>
      <w:r w:rsidR="00677E72">
        <w:rPr>
          <w:rFonts w:ascii="Times New Roman" w:hAnsi="Times New Roman" w:cs="Times New Roman"/>
          <w:sz w:val="24"/>
          <w:szCs w:val="24"/>
          <w:lang w:val="en-US"/>
        </w:rPr>
        <w:t xml:space="preserve"> is </w:t>
      </w:r>
      <w:r w:rsidR="00BD12B4">
        <w:rPr>
          <w:rFonts w:ascii="Times New Roman" w:hAnsi="Times New Roman" w:cs="Times New Roman"/>
          <w:sz w:val="24"/>
          <w:szCs w:val="24"/>
          <w:lang w:val="en-US"/>
        </w:rPr>
        <w:t xml:space="preserve">the result of differences </w:t>
      </w:r>
      <w:r w:rsidR="009635E9">
        <w:rPr>
          <w:rFonts w:ascii="Times New Roman" w:hAnsi="Times New Roman" w:cs="Times New Roman"/>
          <w:sz w:val="24"/>
          <w:szCs w:val="24"/>
          <w:lang w:val="en-US"/>
        </w:rPr>
        <w:t>in the intensity of</w:t>
      </w:r>
      <w:r w:rsidR="00677E72">
        <w:rPr>
          <w:rFonts w:ascii="Times New Roman" w:hAnsi="Times New Roman" w:cs="Times New Roman"/>
          <w:sz w:val="24"/>
          <w:szCs w:val="24"/>
          <w:lang w:val="en-US"/>
        </w:rPr>
        <w:t xml:space="preserve"> interaction</w:t>
      </w:r>
      <w:r w:rsidR="009635E9">
        <w:rPr>
          <w:rFonts w:ascii="Times New Roman" w:hAnsi="Times New Roman" w:cs="Times New Roman"/>
          <w:sz w:val="24"/>
          <w:szCs w:val="24"/>
          <w:lang w:val="en-US"/>
        </w:rPr>
        <w:t>s</w:t>
      </w:r>
      <w:r w:rsidR="00677E72">
        <w:rPr>
          <w:rFonts w:ascii="Times New Roman" w:hAnsi="Times New Roman" w:cs="Times New Roman"/>
          <w:sz w:val="24"/>
          <w:szCs w:val="24"/>
          <w:lang w:val="en-US"/>
        </w:rPr>
        <w:t xml:space="preserve"> with</w:t>
      </w:r>
      <w:r w:rsidR="00677E72" w:rsidRPr="00677E72">
        <w:rPr>
          <w:rFonts w:ascii="Times New Roman" w:hAnsi="Times New Roman" w:cs="Times New Roman"/>
          <w:sz w:val="24"/>
          <w:szCs w:val="24"/>
          <w:lang w:val="en-US"/>
        </w:rPr>
        <w:t xml:space="preserve"> its specialist predispersal seed predator, the butterfly </w:t>
      </w:r>
      <w:proofErr w:type="spellStart"/>
      <w:r w:rsidR="00982062">
        <w:rPr>
          <w:rFonts w:ascii="Times New Roman" w:hAnsi="Times New Roman" w:cs="Times New Roman"/>
          <w:i/>
          <w:sz w:val="24"/>
          <w:szCs w:val="24"/>
          <w:lang w:val="en-US"/>
        </w:rPr>
        <w:t>Phengaris</w:t>
      </w:r>
      <w:proofErr w:type="spellEnd"/>
      <w:r w:rsidR="00677E72" w:rsidRPr="00677E72">
        <w:rPr>
          <w:rFonts w:ascii="Times New Roman" w:hAnsi="Times New Roman" w:cs="Times New Roman"/>
          <w:i/>
          <w:sz w:val="24"/>
          <w:szCs w:val="24"/>
          <w:lang w:val="en-US"/>
        </w:rPr>
        <w:t xml:space="preserve"> </w:t>
      </w:r>
      <w:proofErr w:type="spellStart"/>
      <w:r w:rsidR="00677E72" w:rsidRPr="00677E72">
        <w:rPr>
          <w:rFonts w:ascii="Times New Roman" w:hAnsi="Times New Roman" w:cs="Times New Roman"/>
          <w:i/>
          <w:sz w:val="24"/>
          <w:szCs w:val="24"/>
          <w:lang w:val="en-US"/>
        </w:rPr>
        <w:t>alcon</w:t>
      </w:r>
      <w:proofErr w:type="spellEnd"/>
      <w:r w:rsidR="00677E72" w:rsidRPr="00677E72">
        <w:rPr>
          <w:rFonts w:ascii="Times New Roman" w:hAnsi="Times New Roman" w:cs="Times New Roman"/>
          <w:sz w:val="24"/>
          <w:szCs w:val="24"/>
          <w:lang w:val="en-US"/>
        </w:rPr>
        <w:t>, and</w:t>
      </w:r>
      <w:r w:rsidR="00C47C1C">
        <w:rPr>
          <w:rFonts w:ascii="Times New Roman" w:hAnsi="Times New Roman" w:cs="Times New Roman"/>
          <w:sz w:val="24"/>
          <w:szCs w:val="24"/>
          <w:lang w:val="en-US"/>
        </w:rPr>
        <w:t xml:space="preserve"> </w:t>
      </w:r>
      <w:r w:rsidR="009635E9">
        <w:rPr>
          <w:rFonts w:ascii="Times New Roman" w:hAnsi="Times New Roman" w:cs="Times New Roman"/>
          <w:sz w:val="24"/>
          <w:szCs w:val="24"/>
          <w:lang w:val="en-US"/>
        </w:rPr>
        <w:t xml:space="preserve">if variation in </w:t>
      </w:r>
      <w:r w:rsidR="00C47C1C">
        <w:rPr>
          <w:rFonts w:ascii="Times New Roman" w:hAnsi="Times New Roman" w:cs="Times New Roman"/>
          <w:sz w:val="24"/>
          <w:szCs w:val="24"/>
          <w:lang w:val="en-US"/>
        </w:rPr>
        <w:t xml:space="preserve">this interaction </w:t>
      </w:r>
      <w:r w:rsidR="009635E9">
        <w:rPr>
          <w:rFonts w:ascii="Times New Roman" w:hAnsi="Times New Roman" w:cs="Times New Roman"/>
          <w:sz w:val="24"/>
          <w:szCs w:val="24"/>
          <w:lang w:val="en-US"/>
        </w:rPr>
        <w:t xml:space="preserve">is </w:t>
      </w:r>
      <w:del w:id="62" w:author="Alicia" w:date="2016-01-08T16:49:00Z">
        <w:r w:rsidR="009635E9" w:rsidDel="00476D0E">
          <w:rPr>
            <w:rFonts w:ascii="Times New Roman" w:hAnsi="Times New Roman" w:cs="Times New Roman"/>
            <w:sz w:val="24"/>
            <w:szCs w:val="24"/>
            <w:lang w:val="en-US"/>
          </w:rPr>
          <w:delText>associated with</w:delText>
        </w:r>
      </w:del>
      <w:ins w:id="63" w:author="Alicia" w:date="2016-01-08T16:49:00Z">
        <w:r w:rsidR="00476D0E">
          <w:rPr>
            <w:rFonts w:ascii="Times New Roman" w:hAnsi="Times New Roman" w:cs="Times New Roman"/>
            <w:sz w:val="24"/>
            <w:szCs w:val="24"/>
            <w:lang w:val="en-US"/>
          </w:rPr>
          <w:t>related to</w:t>
        </w:r>
      </w:ins>
      <w:r w:rsidR="00677E72">
        <w:rPr>
          <w:rFonts w:ascii="Times New Roman" w:hAnsi="Times New Roman" w:cs="Times New Roman"/>
          <w:sz w:val="24"/>
          <w:szCs w:val="24"/>
          <w:lang w:val="en-US"/>
        </w:rPr>
        <w:t xml:space="preserve"> the community context</w:t>
      </w:r>
      <w:r w:rsidR="002507F5">
        <w:rPr>
          <w:rFonts w:ascii="Times New Roman" w:hAnsi="Times New Roman" w:cs="Times New Roman"/>
          <w:sz w:val="24"/>
          <w:szCs w:val="24"/>
          <w:lang w:val="en-US"/>
        </w:rPr>
        <w:t xml:space="preserve"> </w:t>
      </w:r>
      <w:r w:rsidR="00F91A9A">
        <w:rPr>
          <w:rFonts w:ascii="Times New Roman" w:hAnsi="Times New Roman" w:cs="Times New Roman"/>
          <w:sz w:val="24"/>
          <w:szCs w:val="24"/>
          <w:lang w:val="en-US"/>
        </w:rPr>
        <w:t>in terms of the abundance of the second host</w:t>
      </w:r>
      <w:r w:rsidR="00897233">
        <w:rPr>
          <w:rFonts w:ascii="Times New Roman" w:hAnsi="Times New Roman" w:cs="Times New Roman"/>
          <w:sz w:val="24"/>
          <w:szCs w:val="24"/>
          <w:lang w:val="en-US"/>
        </w:rPr>
        <w:t>,</w:t>
      </w:r>
      <w:r w:rsidR="00897233" w:rsidRPr="00897233">
        <w:rPr>
          <w:rFonts w:ascii="Times New Roman" w:hAnsi="Times New Roman" w:cs="Times New Roman"/>
          <w:i/>
          <w:sz w:val="24"/>
          <w:szCs w:val="24"/>
          <w:lang w:val="en-US"/>
        </w:rPr>
        <w:t xml:space="preserve"> </w:t>
      </w:r>
      <w:proofErr w:type="spellStart"/>
      <w:r w:rsidR="00897233" w:rsidRPr="009A0C1E">
        <w:rPr>
          <w:rFonts w:ascii="Times New Roman" w:hAnsi="Times New Roman" w:cs="Times New Roman"/>
          <w:i/>
          <w:sz w:val="24"/>
          <w:szCs w:val="24"/>
          <w:lang w:val="en-US"/>
        </w:rPr>
        <w:t>Myrmica</w:t>
      </w:r>
      <w:proofErr w:type="spellEnd"/>
      <w:r w:rsidR="00897233">
        <w:rPr>
          <w:rFonts w:ascii="Times New Roman" w:hAnsi="Times New Roman" w:cs="Times New Roman"/>
          <w:sz w:val="24"/>
          <w:szCs w:val="24"/>
          <w:lang w:val="en-US"/>
        </w:rPr>
        <w:t xml:space="preserve"> ants</w:t>
      </w:r>
      <w:r w:rsidR="00677E72">
        <w:rPr>
          <w:rFonts w:ascii="Times New Roman" w:hAnsi="Times New Roman" w:cs="Times New Roman"/>
          <w:sz w:val="24"/>
          <w:szCs w:val="24"/>
          <w:lang w:val="en-US"/>
        </w:rPr>
        <w:t>.</w:t>
      </w:r>
      <w:r w:rsidR="004F38BF">
        <w:rPr>
          <w:rFonts w:ascii="Times New Roman" w:hAnsi="Times New Roman" w:cs="Times New Roman"/>
          <w:sz w:val="24"/>
          <w:szCs w:val="24"/>
          <w:lang w:val="en-US"/>
        </w:rPr>
        <w:t xml:space="preserve"> </w:t>
      </w:r>
      <w:r w:rsidR="002A71F0">
        <w:rPr>
          <w:rFonts w:ascii="Times New Roman" w:hAnsi="Times New Roman" w:cs="Times New Roman"/>
          <w:sz w:val="24"/>
          <w:szCs w:val="24"/>
          <w:lang w:val="en-US"/>
        </w:rPr>
        <w:t>As</w:t>
      </w:r>
      <w:r w:rsidR="004F38BF">
        <w:rPr>
          <w:rFonts w:ascii="Times New Roman" w:hAnsi="Times New Roman" w:cs="Times New Roman"/>
          <w:sz w:val="24"/>
          <w:szCs w:val="24"/>
          <w:lang w:val="en-US"/>
        </w:rPr>
        <w:t xml:space="preserve"> </w:t>
      </w:r>
      <w:r w:rsidR="009635E9" w:rsidRPr="0057511B">
        <w:rPr>
          <w:rFonts w:ascii="Times New Roman" w:hAnsi="Times New Roman" w:cs="Times New Roman"/>
          <w:sz w:val="24"/>
          <w:szCs w:val="24"/>
          <w:lang w:val="en-US"/>
        </w:rPr>
        <w:t xml:space="preserve">developmental stages </w:t>
      </w:r>
      <w:r w:rsidR="002A71F0">
        <w:rPr>
          <w:rFonts w:ascii="Times New Roman" w:hAnsi="Times New Roman" w:cs="Times New Roman"/>
          <w:sz w:val="24"/>
          <w:szCs w:val="24"/>
          <w:lang w:val="en-US"/>
        </w:rPr>
        <w:t xml:space="preserve">preferred </w:t>
      </w:r>
      <w:r w:rsidR="009635E9" w:rsidRPr="0057511B">
        <w:rPr>
          <w:rFonts w:ascii="Times New Roman" w:hAnsi="Times New Roman" w:cs="Times New Roman"/>
          <w:sz w:val="24"/>
          <w:szCs w:val="24"/>
          <w:lang w:val="en-US"/>
        </w:rPr>
        <w:t>for oviposition</w:t>
      </w:r>
      <w:r w:rsidR="009635E9">
        <w:rPr>
          <w:rFonts w:ascii="Times New Roman" w:hAnsi="Times New Roman" w:cs="Times New Roman"/>
          <w:sz w:val="24"/>
          <w:szCs w:val="24"/>
          <w:lang w:val="en-US"/>
        </w:rPr>
        <w:t xml:space="preserve"> in early-flowering plants usually coincide with the oviposition period of the butterfly (A. Valdés and J. </w:t>
      </w:r>
      <w:proofErr w:type="spellStart"/>
      <w:r w:rsidR="009635E9">
        <w:rPr>
          <w:rFonts w:ascii="Times New Roman" w:hAnsi="Times New Roman" w:cs="Times New Roman"/>
          <w:sz w:val="24"/>
          <w:szCs w:val="24"/>
          <w:lang w:val="en-US"/>
        </w:rPr>
        <w:t>Ehrlén</w:t>
      </w:r>
      <w:proofErr w:type="spellEnd"/>
      <w:r w:rsidR="0037339C">
        <w:rPr>
          <w:rFonts w:ascii="Times New Roman" w:hAnsi="Times New Roman" w:cs="Times New Roman"/>
          <w:sz w:val="24"/>
          <w:szCs w:val="24"/>
          <w:lang w:val="en-US"/>
        </w:rPr>
        <w:t>,</w:t>
      </w:r>
      <w:r w:rsidR="009635E9">
        <w:rPr>
          <w:rFonts w:ascii="Times New Roman" w:hAnsi="Times New Roman" w:cs="Times New Roman"/>
          <w:sz w:val="24"/>
          <w:szCs w:val="24"/>
          <w:lang w:val="en-US"/>
        </w:rPr>
        <w:t xml:space="preserve"> </w:t>
      </w:r>
      <w:r w:rsidR="009635E9" w:rsidRPr="00B86551">
        <w:rPr>
          <w:rFonts w:ascii="Times New Roman" w:hAnsi="Times New Roman" w:cs="Times New Roman"/>
          <w:i/>
          <w:sz w:val="24"/>
          <w:szCs w:val="24"/>
          <w:lang w:val="en-US"/>
        </w:rPr>
        <w:t>pers. obs.</w:t>
      </w:r>
      <w:r w:rsidR="009635E9">
        <w:rPr>
          <w:rFonts w:ascii="Times New Roman" w:hAnsi="Times New Roman" w:cs="Times New Roman"/>
          <w:sz w:val="24"/>
          <w:szCs w:val="24"/>
          <w:lang w:val="en-US"/>
        </w:rPr>
        <w:t>)</w:t>
      </w:r>
      <w:r w:rsidR="004F38BF">
        <w:rPr>
          <w:rFonts w:ascii="Times New Roman" w:hAnsi="Times New Roman" w:cs="Times New Roman"/>
          <w:sz w:val="24"/>
          <w:szCs w:val="24"/>
          <w:lang w:val="en-US"/>
        </w:rPr>
        <w:t xml:space="preserve">, </w:t>
      </w:r>
      <w:r w:rsidR="009635E9">
        <w:rPr>
          <w:rFonts w:ascii="Times New Roman" w:hAnsi="Times New Roman" w:cs="Times New Roman"/>
          <w:sz w:val="24"/>
          <w:szCs w:val="24"/>
          <w:lang w:val="en-US"/>
        </w:rPr>
        <w:t xml:space="preserve">we </w:t>
      </w:r>
      <w:r w:rsidR="00A37B93">
        <w:rPr>
          <w:rFonts w:ascii="Times New Roman" w:hAnsi="Times New Roman" w:cs="Times New Roman"/>
          <w:sz w:val="24"/>
          <w:szCs w:val="24"/>
          <w:lang w:val="en-US"/>
        </w:rPr>
        <w:t>hypothes</w:t>
      </w:r>
      <w:r w:rsidR="00B37F71">
        <w:rPr>
          <w:rFonts w:ascii="Times New Roman" w:hAnsi="Times New Roman" w:cs="Times New Roman"/>
          <w:sz w:val="24"/>
          <w:szCs w:val="24"/>
          <w:lang w:val="en-US"/>
        </w:rPr>
        <w:t>ized that</w:t>
      </w:r>
      <w:r w:rsidR="00C65CD5">
        <w:rPr>
          <w:rFonts w:ascii="Times New Roman" w:hAnsi="Times New Roman" w:cs="Times New Roman"/>
          <w:sz w:val="24"/>
          <w:szCs w:val="24"/>
          <w:lang w:val="en-US"/>
        </w:rPr>
        <w:t>:</w:t>
      </w:r>
      <w:r w:rsidR="00F91A9A">
        <w:rPr>
          <w:rFonts w:ascii="Times New Roman" w:hAnsi="Times New Roman" w:cs="Times New Roman"/>
          <w:sz w:val="24"/>
          <w:szCs w:val="24"/>
          <w:lang w:val="en-US"/>
        </w:rPr>
        <w:t xml:space="preserve"> </w:t>
      </w:r>
      <w:r w:rsidR="009635E9">
        <w:rPr>
          <w:rFonts w:ascii="Times New Roman" w:hAnsi="Times New Roman" w:cs="Times New Roman"/>
          <w:sz w:val="24"/>
          <w:szCs w:val="24"/>
          <w:lang w:val="en-US"/>
        </w:rPr>
        <w:t>(</w:t>
      </w:r>
      <w:r w:rsidR="004D1A54">
        <w:rPr>
          <w:rFonts w:ascii="Times New Roman" w:hAnsi="Times New Roman" w:cs="Times New Roman"/>
          <w:sz w:val="24"/>
          <w:szCs w:val="24"/>
          <w:lang w:val="en-US"/>
        </w:rPr>
        <w:t>1</w:t>
      </w:r>
      <w:r w:rsidR="005F4239">
        <w:rPr>
          <w:rFonts w:ascii="Times New Roman" w:hAnsi="Times New Roman" w:cs="Times New Roman"/>
          <w:sz w:val="24"/>
          <w:szCs w:val="24"/>
          <w:lang w:val="en-US"/>
        </w:rPr>
        <w:t>)</w:t>
      </w:r>
      <w:r w:rsidR="004D1A54">
        <w:rPr>
          <w:rFonts w:ascii="Times New Roman" w:hAnsi="Times New Roman" w:cs="Times New Roman"/>
          <w:sz w:val="24"/>
          <w:szCs w:val="24"/>
          <w:lang w:val="en-US"/>
        </w:rPr>
        <w:t xml:space="preserve"> </w:t>
      </w:r>
      <w:r w:rsidR="00A37B93">
        <w:rPr>
          <w:rFonts w:ascii="Times New Roman" w:hAnsi="Times New Roman" w:cs="Times New Roman"/>
          <w:sz w:val="24"/>
          <w:szCs w:val="24"/>
          <w:lang w:val="en-US"/>
        </w:rPr>
        <w:t>T</w:t>
      </w:r>
      <w:r w:rsidR="00FB42C6">
        <w:rPr>
          <w:rFonts w:ascii="Times New Roman" w:hAnsi="Times New Roman" w:cs="Times New Roman"/>
          <w:sz w:val="24"/>
          <w:szCs w:val="24"/>
          <w:lang w:val="en-US"/>
        </w:rPr>
        <w:t>he</w:t>
      </w:r>
      <w:r w:rsidR="00CF40F4">
        <w:rPr>
          <w:rFonts w:ascii="Times New Roman" w:hAnsi="Times New Roman" w:cs="Times New Roman"/>
          <w:sz w:val="24"/>
          <w:szCs w:val="24"/>
          <w:lang w:val="en-US"/>
        </w:rPr>
        <w:t xml:space="preserve"> </w:t>
      </w:r>
      <w:r w:rsidR="00A37B93">
        <w:rPr>
          <w:rFonts w:ascii="Times New Roman" w:hAnsi="Times New Roman" w:cs="Times New Roman"/>
          <w:sz w:val="24"/>
          <w:szCs w:val="24"/>
          <w:lang w:val="en-US"/>
        </w:rPr>
        <w:t xml:space="preserve">presence of the </w:t>
      </w:r>
      <w:r w:rsidR="00CF40F4">
        <w:rPr>
          <w:rFonts w:ascii="Times New Roman" w:hAnsi="Times New Roman" w:cs="Times New Roman"/>
          <w:sz w:val="24"/>
          <w:szCs w:val="24"/>
          <w:lang w:val="en-US"/>
        </w:rPr>
        <w:t xml:space="preserve">butterfly seed predator </w:t>
      </w:r>
      <w:r w:rsidR="00A37B93">
        <w:rPr>
          <w:rFonts w:ascii="Times New Roman" w:hAnsi="Times New Roman" w:cs="Times New Roman"/>
          <w:sz w:val="24"/>
          <w:szCs w:val="24"/>
          <w:lang w:val="en-US"/>
        </w:rPr>
        <w:t>in plant populations shift</w:t>
      </w:r>
      <w:r w:rsidR="00FB669C">
        <w:rPr>
          <w:rFonts w:ascii="Times New Roman" w:hAnsi="Times New Roman" w:cs="Times New Roman"/>
          <w:sz w:val="24"/>
          <w:szCs w:val="24"/>
          <w:lang w:val="en-US"/>
        </w:rPr>
        <w:t>s</w:t>
      </w:r>
      <w:r w:rsidR="00A37B93">
        <w:rPr>
          <w:rFonts w:ascii="Times New Roman" w:hAnsi="Times New Roman" w:cs="Times New Roman"/>
          <w:sz w:val="24"/>
          <w:szCs w:val="24"/>
          <w:lang w:val="en-US"/>
        </w:rPr>
        <w:t xml:space="preserve"> </w:t>
      </w:r>
      <w:r w:rsidR="00897233">
        <w:rPr>
          <w:rFonts w:ascii="Times New Roman" w:hAnsi="Times New Roman" w:cs="Times New Roman"/>
          <w:sz w:val="24"/>
          <w:szCs w:val="24"/>
          <w:lang w:val="en-US"/>
        </w:rPr>
        <w:t xml:space="preserve">the direction of </w:t>
      </w:r>
      <w:r w:rsidR="008900D9">
        <w:rPr>
          <w:rFonts w:ascii="Times New Roman" w:hAnsi="Times New Roman" w:cs="Times New Roman"/>
          <w:sz w:val="24"/>
          <w:szCs w:val="24"/>
          <w:lang w:val="en-US"/>
        </w:rPr>
        <w:t xml:space="preserve">phenotypic selection on flowering phenology in </w:t>
      </w:r>
      <w:r w:rsidR="008900D9" w:rsidRPr="009A0C1E">
        <w:rPr>
          <w:rFonts w:ascii="Times New Roman" w:hAnsi="Times New Roman" w:cs="Times New Roman"/>
          <w:i/>
          <w:sz w:val="24"/>
          <w:szCs w:val="24"/>
          <w:lang w:val="en-US"/>
        </w:rPr>
        <w:t xml:space="preserve">G. </w:t>
      </w:r>
      <w:proofErr w:type="spellStart"/>
      <w:r w:rsidR="008900D9" w:rsidRPr="009A0C1E">
        <w:rPr>
          <w:rFonts w:ascii="Times New Roman" w:hAnsi="Times New Roman" w:cs="Times New Roman"/>
          <w:i/>
          <w:sz w:val="24"/>
          <w:szCs w:val="24"/>
          <w:lang w:val="en-US"/>
        </w:rPr>
        <w:t>pneumonanthe</w:t>
      </w:r>
      <w:proofErr w:type="spellEnd"/>
      <w:r w:rsidR="00A37B93">
        <w:rPr>
          <w:rFonts w:ascii="Times New Roman" w:hAnsi="Times New Roman" w:cs="Times New Roman"/>
          <w:sz w:val="24"/>
          <w:szCs w:val="24"/>
          <w:lang w:val="en-US"/>
        </w:rPr>
        <w:t>, from favoring early flowering to favoring late flowering,</w:t>
      </w:r>
      <w:r w:rsidR="008900D9">
        <w:rPr>
          <w:rFonts w:ascii="Times New Roman" w:hAnsi="Times New Roman" w:cs="Times New Roman"/>
          <w:sz w:val="24"/>
          <w:szCs w:val="24"/>
          <w:lang w:val="en-US"/>
        </w:rPr>
        <w:t xml:space="preserve"> </w:t>
      </w:r>
      <w:r w:rsidR="00F91A9A">
        <w:rPr>
          <w:rFonts w:ascii="Times New Roman" w:hAnsi="Times New Roman" w:cs="Times New Roman"/>
          <w:sz w:val="24"/>
          <w:szCs w:val="24"/>
          <w:lang w:val="en-US"/>
        </w:rPr>
        <w:t xml:space="preserve">and </w:t>
      </w:r>
      <w:r w:rsidR="009635E9">
        <w:rPr>
          <w:rFonts w:ascii="Times New Roman" w:hAnsi="Times New Roman" w:cs="Times New Roman"/>
          <w:sz w:val="24"/>
          <w:szCs w:val="24"/>
          <w:lang w:val="en-US"/>
        </w:rPr>
        <w:t>(</w:t>
      </w:r>
      <w:r w:rsidR="002A7743">
        <w:rPr>
          <w:rFonts w:ascii="Times New Roman" w:hAnsi="Times New Roman" w:cs="Times New Roman"/>
          <w:sz w:val="24"/>
          <w:szCs w:val="24"/>
          <w:lang w:val="en-US"/>
        </w:rPr>
        <w:t>2</w:t>
      </w:r>
      <w:r w:rsidR="00943DE7">
        <w:rPr>
          <w:rFonts w:ascii="Times New Roman" w:hAnsi="Times New Roman" w:cs="Times New Roman"/>
          <w:sz w:val="24"/>
          <w:szCs w:val="24"/>
          <w:lang w:val="en-US"/>
        </w:rPr>
        <w:t xml:space="preserve">) </w:t>
      </w:r>
      <w:r w:rsidR="00A37B93">
        <w:rPr>
          <w:rFonts w:ascii="Times New Roman" w:hAnsi="Times New Roman" w:cs="Times New Roman"/>
          <w:sz w:val="24"/>
          <w:szCs w:val="24"/>
          <w:lang w:val="en-US"/>
        </w:rPr>
        <w:t>C</w:t>
      </w:r>
      <w:r w:rsidR="00CF40F4">
        <w:rPr>
          <w:rFonts w:ascii="Times New Roman" w:hAnsi="Times New Roman" w:cs="Times New Roman"/>
          <w:sz w:val="24"/>
          <w:szCs w:val="24"/>
          <w:lang w:val="en-US"/>
        </w:rPr>
        <w:t xml:space="preserve">ommunity context, in terms of </w:t>
      </w:r>
      <w:r w:rsidR="009635E9">
        <w:rPr>
          <w:rFonts w:ascii="Times New Roman" w:hAnsi="Times New Roman" w:cs="Times New Roman"/>
          <w:sz w:val="24"/>
          <w:szCs w:val="24"/>
          <w:lang w:val="en-US"/>
        </w:rPr>
        <w:t>host ant</w:t>
      </w:r>
      <w:r w:rsidR="00CF40F4">
        <w:rPr>
          <w:rFonts w:ascii="Times New Roman" w:hAnsi="Times New Roman" w:cs="Times New Roman"/>
          <w:sz w:val="24"/>
          <w:szCs w:val="24"/>
          <w:lang w:val="en-US"/>
        </w:rPr>
        <w:t xml:space="preserve"> abundance, </w:t>
      </w:r>
      <w:del w:id="64" w:author="Alicia" w:date="2016-01-08T14:31:00Z">
        <w:r w:rsidR="00CF40F4" w:rsidDel="00356ED3">
          <w:rPr>
            <w:rFonts w:ascii="Times New Roman" w:hAnsi="Times New Roman" w:cs="Times New Roman"/>
            <w:sz w:val="24"/>
            <w:szCs w:val="24"/>
            <w:lang w:val="en-US"/>
          </w:rPr>
          <w:delText>influence</w:delText>
        </w:r>
        <w:r w:rsidR="00FB669C" w:rsidDel="00356ED3">
          <w:rPr>
            <w:rFonts w:ascii="Times New Roman" w:hAnsi="Times New Roman" w:cs="Times New Roman"/>
            <w:sz w:val="24"/>
            <w:szCs w:val="24"/>
            <w:lang w:val="en-US"/>
          </w:rPr>
          <w:delText>s</w:delText>
        </w:r>
        <w:r w:rsidR="00CF40F4" w:rsidDel="00356ED3">
          <w:rPr>
            <w:rFonts w:ascii="Times New Roman" w:hAnsi="Times New Roman" w:cs="Times New Roman"/>
            <w:sz w:val="24"/>
            <w:szCs w:val="24"/>
            <w:lang w:val="en-US"/>
          </w:rPr>
          <w:delText xml:space="preserve"> </w:delText>
        </w:r>
      </w:del>
      <w:ins w:id="65" w:author="Alicia" w:date="2016-01-08T14:31:00Z">
        <w:r w:rsidR="00356ED3">
          <w:rPr>
            <w:rFonts w:ascii="Times New Roman" w:hAnsi="Times New Roman" w:cs="Times New Roman"/>
            <w:sz w:val="24"/>
            <w:szCs w:val="24"/>
            <w:lang w:val="en-US"/>
          </w:rPr>
          <w:t xml:space="preserve">is related to </w:t>
        </w:r>
      </w:ins>
      <w:r w:rsidR="00A37B93">
        <w:rPr>
          <w:rFonts w:ascii="Times New Roman" w:hAnsi="Times New Roman" w:cs="Times New Roman"/>
          <w:sz w:val="24"/>
          <w:szCs w:val="24"/>
          <w:lang w:val="en-US"/>
        </w:rPr>
        <w:t xml:space="preserve">the probability of </w:t>
      </w:r>
      <w:r w:rsidR="00897233">
        <w:rPr>
          <w:rFonts w:ascii="Times New Roman" w:hAnsi="Times New Roman" w:cs="Times New Roman"/>
          <w:sz w:val="24"/>
          <w:szCs w:val="24"/>
          <w:lang w:val="en-US"/>
        </w:rPr>
        <w:t>butterfly</w:t>
      </w:r>
      <w:r w:rsidR="009A0C1E">
        <w:rPr>
          <w:rFonts w:ascii="Times New Roman" w:hAnsi="Times New Roman" w:cs="Times New Roman"/>
          <w:sz w:val="24"/>
          <w:szCs w:val="24"/>
          <w:lang w:val="en-US"/>
        </w:rPr>
        <w:t xml:space="preserve"> </w:t>
      </w:r>
      <w:r w:rsidR="00A37B93">
        <w:rPr>
          <w:rFonts w:ascii="Times New Roman" w:hAnsi="Times New Roman" w:cs="Times New Roman"/>
          <w:sz w:val="24"/>
          <w:szCs w:val="24"/>
          <w:lang w:val="en-US"/>
        </w:rPr>
        <w:t xml:space="preserve">presence </w:t>
      </w:r>
      <w:ins w:id="66" w:author="Alicia" w:date="2016-01-08T16:40:00Z">
        <w:r w:rsidR="00E01B0C">
          <w:rPr>
            <w:rFonts w:ascii="Times New Roman" w:hAnsi="Times New Roman" w:cs="Times New Roman"/>
            <w:sz w:val="24"/>
            <w:szCs w:val="24"/>
            <w:lang w:val="en-US"/>
          </w:rPr>
          <w:t xml:space="preserve">and to </w:t>
        </w:r>
      </w:ins>
      <w:ins w:id="67" w:author="Alicia" w:date="2016-01-08T16:41:00Z">
        <w:r w:rsidR="00E01B0C">
          <w:rPr>
            <w:rFonts w:ascii="Times New Roman" w:hAnsi="Times New Roman" w:cs="Times New Roman"/>
            <w:sz w:val="24"/>
            <w:szCs w:val="24"/>
            <w:lang w:val="en-US"/>
          </w:rPr>
          <w:t>predation</w:t>
        </w:r>
      </w:ins>
      <w:ins w:id="68" w:author="Alicia" w:date="2016-01-08T16:40:00Z">
        <w:r w:rsidR="00E01B0C">
          <w:rPr>
            <w:rFonts w:ascii="Times New Roman" w:hAnsi="Times New Roman" w:cs="Times New Roman"/>
            <w:sz w:val="24"/>
            <w:szCs w:val="24"/>
            <w:lang w:val="en-US"/>
          </w:rPr>
          <w:t xml:space="preserve"> intensity </w:t>
        </w:r>
      </w:ins>
      <w:r w:rsidR="00A37B93">
        <w:rPr>
          <w:rFonts w:ascii="Times New Roman" w:hAnsi="Times New Roman" w:cs="Times New Roman"/>
          <w:sz w:val="24"/>
          <w:szCs w:val="24"/>
          <w:lang w:val="en-US"/>
        </w:rPr>
        <w:t>within plant populations.</w:t>
      </w:r>
      <w:r w:rsidR="009B2FAA">
        <w:rPr>
          <w:rFonts w:ascii="Times New Roman" w:hAnsi="Times New Roman" w:cs="Times New Roman"/>
          <w:sz w:val="24"/>
          <w:szCs w:val="24"/>
          <w:lang w:val="en-US"/>
        </w:rPr>
        <w:t xml:space="preserve"> </w:t>
      </w:r>
      <w:r w:rsidR="00816546">
        <w:rPr>
          <w:rFonts w:ascii="Times New Roman" w:hAnsi="Times New Roman" w:cs="Times New Roman"/>
          <w:sz w:val="24"/>
          <w:szCs w:val="24"/>
          <w:lang w:val="en-US"/>
        </w:rPr>
        <w:t>To test</w:t>
      </w:r>
      <w:r w:rsidR="009B2FAA">
        <w:rPr>
          <w:rFonts w:ascii="Times New Roman" w:hAnsi="Times New Roman" w:cs="Times New Roman"/>
          <w:sz w:val="24"/>
          <w:szCs w:val="24"/>
          <w:lang w:val="en-US"/>
        </w:rPr>
        <w:t xml:space="preserve"> these hypotheses, we assessed selection </w:t>
      </w:r>
      <w:r w:rsidR="00816546">
        <w:rPr>
          <w:rFonts w:ascii="Times New Roman" w:hAnsi="Times New Roman" w:cs="Times New Roman"/>
          <w:sz w:val="24"/>
          <w:szCs w:val="24"/>
          <w:lang w:val="en-US"/>
        </w:rPr>
        <w:t>gradients for</w:t>
      </w:r>
      <w:r w:rsidR="009B2FAA">
        <w:rPr>
          <w:rFonts w:ascii="Times New Roman" w:hAnsi="Times New Roman" w:cs="Times New Roman"/>
          <w:sz w:val="24"/>
          <w:szCs w:val="24"/>
          <w:lang w:val="en-US"/>
        </w:rPr>
        <w:t xml:space="preserve"> flowering phenology, </w:t>
      </w:r>
      <w:r w:rsidR="00816546">
        <w:rPr>
          <w:rFonts w:ascii="Times New Roman" w:hAnsi="Times New Roman" w:cs="Times New Roman"/>
          <w:sz w:val="24"/>
          <w:szCs w:val="24"/>
          <w:lang w:val="en-US"/>
        </w:rPr>
        <w:t xml:space="preserve">seed </w:t>
      </w:r>
      <w:r w:rsidR="009B2FAA">
        <w:rPr>
          <w:rFonts w:ascii="Times New Roman" w:hAnsi="Times New Roman" w:cs="Times New Roman"/>
          <w:sz w:val="24"/>
          <w:szCs w:val="24"/>
          <w:lang w:val="en-US"/>
        </w:rPr>
        <w:t>predation intensities and ant abundances</w:t>
      </w:r>
      <w:r w:rsidR="00816546">
        <w:rPr>
          <w:rFonts w:ascii="Times New Roman" w:hAnsi="Times New Roman" w:cs="Times New Roman"/>
          <w:sz w:val="24"/>
          <w:szCs w:val="24"/>
          <w:lang w:val="en-US"/>
        </w:rPr>
        <w:t xml:space="preserve"> in 11 </w:t>
      </w:r>
      <w:r w:rsidR="00816546" w:rsidRPr="009A0C1E">
        <w:rPr>
          <w:rFonts w:ascii="Times New Roman" w:hAnsi="Times New Roman" w:cs="Times New Roman"/>
          <w:i/>
          <w:sz w:val="24"/>
          <w:szCs w:val="24"/>
          <w:lang w:val="en-US"/>
        </w:rPr>
        <w:t xml:space="preserve">G. </w:t>
      </w:r>
      <w:proofErr w:type="spellStart"/>
      <w:r w:rsidR="00816546" w:rsidRPr="009A0C1E">
        <w:rPr>
          <w:rFonts w:ascii="Times New Roman" w:hAnsi="Times New Roman" w:cs="Times New Roman"/>
          <w:i/>
          <w:sz w:val="24"/>
          <w:szCs w:val="24"/>
          <w:lang w:val="en-US"/>
        </w:rPr>
        <w:t>pneumonanthe</w:t>
      </w:r>
      <w:proofErr w:type="spellEnd"/>
      <w:r w:rsidR="00816546">
        <w:rPr>
          <w:rFonts w:ascii="Times New Roman" w:hAnsi="Times New Roman" w:cs="Times New Roman"/>
          <w:sz w:val="24"/>
          <w:szCs w:val="24"/>
          <w:lang w:val="en-US"/>
        </w:rPr>
        <w:t xml:space="preserve"> populations where the butterfly was present and 9 where it was absent. </w:t>
      </w:r>
    </w:p>
    <w:p w14:paraId="46580BB4" w14:textId="77777777" w:rsidR="00472CCB" w:rsidRDefault="00472CCB" w:rsidP="00472CC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MATERIALS AND </w:t>
      </w:r>
      <w:r w:rsidRPr="00472CCB">
        <w:rPr>
          <w:rFonts w:ascii="Times New Roman" w:hAnsi="Times New Roman" w:cs="Times New Roman"/>
          <w:sz w:val="24"/>
          <w:szCs w:val="24"/>
          <w:lang w:val="en-US"/>
        </w:rPr>
        <w:t>METHODS</w:t>
      </w:r>
    </w:p>
    <w:p w14:paraId="3AC5C126" w14:textId="1F03A014" w:rsidR="00472CCB" w:rsidRDefault="00472CCB" w:rsidP="00472CCB">
      <w:pPr>
        <w:spacing w:line="480" w:lineRule="auto"/>
        <w:rPr>
          <w:rFonts w:ascii="Times New Roman" w:hAnsi="Times New Roman" w:cs="Times New Roman"/>
          <w:b/>
          <w:sz w:val="24"/>
          <w:szCs w:val="24"/>
          <w:lang w:val="en-US"/>
        </w:rPr>
      </w:pPr>
      <w:r w:rsidRPr="00AD1C36">
        <w:rPr>
          <w:rFonts w:ascii="Times New Roman" w:hAnsi="Times New Roman" w:cs="Times New Roman"/>
          <w:b/>
          <w:sz w:val="24"/>
          <w:szCs w:val="24"/>
          <w:lang w:val="en-US"/>
        </w:rPr>
        <w:t>Study system</w:t>
      </w:r>
    </w:p>
    <w:p w14:paraId="751F8F9E" w14:textId="73392BD1" w:rsidR="001E21AC" w:rsidRDefault="00F81229" w:rsidP="00472CCB">
      <w:pPr>
        <w:spacing w:line="480" w:lineRule="auto"/>
        <w:rPr>
          <w:rFonts w:ascii="Times New Roman" w:hAnsi="Times New Roman" w:cs="Times New Roman"/>
          <w:sz w:val="24"/>
          <w:szCs w:val="24"/>
          <w:lang w:val="en-US"/>
        </w:rPr>
      </w:pPr>
      <w:r w:rsidRPr="00F81229">
        <w:rPr>
          <w:rFonts w:ascii="Times New Roman" w:hAnsi="Times New Roman" w:cs="Times New Roman"/>
          <w:sz w:val="24"/>
          <w:szCs w:val="24"/>
          <w:lang w:val="en-US"/>
        </w:rPr>
        <w:t>The marsh gentian</w:t>
      </w:r>
      <w:r>
        <w:rPr>
          <w:rFonts w:ascii="Times New Roman" w:hAnsi="Times New Roman" w:cs="Times New Roman"/>
          <w:sz w:val="24"/>
          <w:szCs w:val="24"/>
          <w:lang w:val="en-US"/>
        </w:rPr>
        <w:t xml:space="preserve"> (</w:t>
      </w:r>
      <w:proofErr w:type="spellStart"/>
      <w:r w:rsidRPr="00F81229">
        <w:rPr>
          <w:rFonts w:ascii="Times New Roman" w:hAnsi="Times New Roman" w:cs="Times New Roman"/>
          <w:i/>
          <w:sz w:val="24"/>
          <w:szCs w:val="24"/>
          <w:lang w:val="en-US"/>
        </w:rPr>
        <w:t>Gentiana</w:t>
      </w:r>
      <w:proofErr w:type="spellEnd"/>
      <w:r w:rsidRPr="00F81229">
        <w:rPr>
          <w:rFonts w:ascii="Times New Roman" w:hAnsi="Times New Roman" w:cs="Times New Roman"/>
          <w:i/>
          <w:sz w:val="24"/>
          <w:szCs w:val="24"/>
          <w:lang w:val="en-US"/>
        </w:rPr>
        <w:t xml:space="preserve"> </w:t>
      </w:r>
      <w:proofErr w:type="spellStart"/>
      <w:r w:rsidRPr="00F81229">
        <w:rPr>
          <w:rFonts w:ascii="Times New Roman" w:hAnsi="Times New Roman" w:cs="Times New Roman"/>
          <w:i/>
          <w:sz w:val="24"/>
          <w:szCs w:val="24"/>
          <w:lang w:val="en-US"/>
        </w:rPr>
        <w:t>pneumonanthe</w:t>
      </w:r>
      <w:proofErr w:type="spellEnd"/>
      <w:r>
        <w:rPr>
          <w:rFonts w:ascii="Times New Roman" w:hAnsi="Times New Roman" w:cs="Times New Roman"/>
          <w:i/>
          <w:sz w:val="24"/>
          <w:szCs w:val="24"/>
          <w:lang w:val="en-US"/>
        </w:rPr>
        <w:t xml:space="preserve"> </w:t>
      </w:r>
      <w:r w:rsidRPr="00F81229">
        <w:rPr>
          <w:rFonts w:ascii="Times New Roman" w:hAnsi="Times New Roman" w:cs="Times New Roman"/>
          <w:sz w:val="24"/>
          <w:szCs w:val="24"/>
          <w:lang w:val="en-US"/>
        </w:rPr>
        <w:t>L.</w:t>
      </w:r>
      <w:r>
        <w:rPr>
          <w:rFonts w:ascii="Times New Roman" w:hAnsi="Times New Roman" w:cs="Times New Roman"/>
          <w:sz w:val="24"/>
          <w:szCs w:val="24"/>
          <w:lang w:val="en-US"/>
        </w:rPr>
        <w:t>) is a rare</w:t>
      </w:r>
      <w:r w:rsidR="0084154E">
        <w:rPr>
          <w:rFonts w:ascii="Times New Roman" w:hAnsi="Times New Roman" w:cs="Times New Roman"/>
          <w:sz w:val="24"/>
          <w:szCs w:val="24"/>
          <w:lang w:val="en-US"/>
        </w:rPr>
        <w:t>, long-lived</w:t>
      </w:r>
      <w:r>
        <w:rPr>
          <w:rFonts w:ascii="Times New Roman" w:hAnsi="Times New Roman" w:cs="Times New Roman"/>
          <w:sz w:val="24"/>
          <w:szCs w:val="24"/>
          <w:lang w:val="en-US"/>
        </w:rPr>
        <w:t xml:space="preserve"> perennial herb</w:t>
      </w:r>
      <w:ins w:id="69" w:author="Alicia" w:date="2016-01-08T16:59:00Z">
        <w:r w:rsidR="002B50A0">
          <w:rPr>
            <w:rFonts w:ascii="Times New Roman" w:hAnsi="Times New Roman" w:cs="Times New Roman"/>
            <w:sz w:val="24"/>
            <w:szCs w:val="24"/>
            <w:lang w:val="en-US"/>
          </w:rPr>
          <w:t xml:space="preserve"> (</w:t>
        </w:r>
      </w:ins>
      <w:ins w:id="70" w:author="Alicia" w:date="2016-01-11T18:08:00Z">
        <w:r w:rsidR="00DB774A">
          <w:rPr>
            <w:rFonts w:ascii="Times New Roman" w:hAnsi="Times New Roman" w:cs="Times New Roman"/>
            <w:sz w:val="24"/>
            <w:szCs w:val="24"/>
            <w:lang w:val="en-US"/>
          </w:rPr>
          <w:t xml:space="preserve">10-20 years, </w:t>
        </w:r>
      </w:ins>
      <w:proofErr w:type="spellStart"/>
      <w:ins w:id="71" w:author="Alicia" w:date="2016-01-11T18:10:00Z">
        <w:r w:rsidR="00DB774A" w:rsidRPr="00DB774A">
          <w:rPr>
            <w:rFonts w:ascii="Times New Roman" w:hAnsi="Times New Roman" w:cs="Times New Roman"/>
            <w:sz w:val="24"/>
            <w:szCs w:val="24"/>
            <w:lang w:val="en-US"/>
          </w:rPr>
          <w:t>Oostermeijer</w:t>
        </w:r>
        <w:proofErr w:type="spellEnd"/>
        <w:r w:rsidR="00DB774A" w:rsidRPr="00DB774A">
          <w:rPr>
            <w:rFonts w:ascii="Times New Roman" w:hAnsi="Times New Roman" w:cs="Times New Roman"/>
            <w:sz w:val="24"/>
            <w:szCs w:val="24"/>
            <w:lang w:val="en-US"/>
          </w:rPr>
          <w:t xml:space="preserve"> </w:t>
        </w:r>
        <w:r w:rsidR="00DB774A" w:rsidRPr="00DB774A">
          <w:rPr>
            <w:rFonts w:ascii="Times New Roman" w:hAnsi="Times New Roman" w:cs="Times New Roman"/>
            <w:iCs/>
            <w:sz w:val="24"/>
            <w:szCs w:val="24"/>
            <w:lang w:val="en-US"/>
          </w:rPr>
          <w:t>et al.</w:t>
        </w:r>
        <w:r w:rsidR="00DB774A" w:rsidRPr="00DB774A">
          <w:rPr>
            <w:rFonts w:ascii="Times New Roman" w:hAnsi="Times New Roman" w:cs="Times New Roman"/>
            <w:sz w:val="24"/>
            <w:szCs w:val="24"/>
            <w:lang w:val="en-US"/>
          </w:rPr>
          <w:t xml:space="preserve"> 1992</w:t>
        </w:r>
      </w:ins>
      <w:ins w:id="72" w:author="Alicia" w:date="2016-01-08T16:59:00Z">
        <w:r w:rsidR="002B50A0">
          <w:rPr>
            <w:rFonts w:ascii="Times New Roman" w:hAnsi="Times New Roman" w:cs="Times New Roman"/>
            <w:sz w:val="24"/>
            <w:szCs w:val="24"/>
            <w:lang w:val="en-US"/>
          </w:rPr>
          <w:t>)</w:t>
        </w:r>
      </w:ins>
      <w:r w:rsidR="00612DD2">
        <w:rPr>
          <w:rFonts w:ascii="Times New Roman" w:hAnsi="Times New Roman" w:cs="Times New Roman"/>
          <w:sz w:val="24"/>
          <w:szCs w:val="24"/>
          <w:lang w:val="en-US"/>
        </w:rPr>
        <w:t>,</w:t>
      </w:r>
      <w:r w:rsidR="0084154E">
        <w:rPr>
          <w:rFonts w:ascii="Times New Roman" w:hAnsi="Times New Roman" w:cs="Times New Roman"/>
          <w:sz w:val="24"/>
          <w:szCs w:val="24"/>
          <w:lang w:val="en-US"/>
        </w:rPr>
        <w:t xml:space="preserve"> </w:t>
      </w:r>
      <w:r w:rsidR="00FB42C6">
        <w:rPr>
          <w:rFonts w:ascii="Times New Roman" w:hAnsi="Times New Roman" w:cs="Times New Roman"/>
          <w:sz w:val="24"/>
          <w:szCs w:val="24"/>
          <w:lang w:val="en-US"/>
        </w:rPr>
        <w:t>occurring</w:t>
      </w:r>
      <w:r w:rsidR="00612DD2">
        <w:rPr>
          <w:rFonts w:ascii="Times New Roman" w:hAnsi="Times New Roman" w:cs="Times New Roman"/>
          <w:sz w:val="24"/>
          <w:szCs w:val="24"/>
          <w:lang w:val="en-US"/>
        </w:rPr>
        <w:t xml:space="preserve"> in open habitats, such as wet heathlands and grasslands</w:t>
      </w:r>
      <w:r w:rsidR="00612DD2" w:rsidRPr="0037728F">
        <w:rPr>
          <w:rFonts w:ascii="Times New Roman" w:hAnsi="Times New Roman" w:cs="Times New Roman"/>
          <w:sz w:val="24"/>
          <w:lang w:val="en-US"/>
        </w:rPr>
        <w:t xml:space="preserve"> </w:t>
      </w:r>
      <w:r w:rsidR="0084154E" w:rsidRPr="0037728F">
        <w:rPr>
          <w:rFonts w:ascii="Times New Roman" w:hAnsi="Times New Roman" w:cs="Times New Roman"/>
          <w:sz w:val="24"/>
          <w:lang w:val="en-US"/>
        </w:rPr>
        <w:t>(Simmonds, 1946)</w:t>
      </w:r>
      <w:r w:rsidR="002A4453">
        <w:rPr>
          <w:rFonts w:ascii="Times New Roman" w:hAnsi="Times New Roman" w:cs="Times New Roman"/>
          <w:sz w:val="24"/>
          <w:szCs w:val="24"/>
          <w:lang w:val="en-US"/>
        </w:rPr>
        <w:t>.</w:t>
      </w:r>
      <w:r w:rsidR="0084154E">
        <w:rPr>
          <w:rFonts w:ascii="Times New Roman" w:hAnsi="Times New Roman" w:cs="Times New Roman"/>
          <w:sz w:val="24"/>
          <w:szCs w:val="24"/>
          <w:lang w:val="en-US"/>
        </w:rPr>
        <w:t xml:space="preserve"> </w:t>
      </w:r>
      <w:r w:rsidR="0084154E" w:rsidRPr="0084154E">
        <w:rPr>
          <w:rFonts w:ascii="Times New Roman" w:hAnsi="Times New Roman" w:cs="Times New Roman"/>
          <w:sz w:val="24"/>
          <w:szCs w:val="24"/>
          <w:lang w:val="en-US"/>
        </w:rPr>
        <w:t>Plants</w:t>
      </w:r>
      <w:r w:rsidR="0084154E">
        <w:rPr>
          <w:rFonts w:ascii="Times New Roman" w:hAnsi="Times New Roman" w:cs="Times New Roman"/>
          <w:sz w:val="24"/>
          <w:szCs w:val="24"/>
          <w:lang w:val="en-US"/>
        </w:rPr>
        <w:t xml:space="preserve"> </w:t>
      </w:r>
      <w:r w:rsidR="0084154E" w:rsidRPr="0084154E">
        <w:rPr>
          <w:rFonts w:ascii="Times New Roman" w:hAnsi="Times New Roman" w:cs="Times New Roman"/>
          <w:sz w:val="24"/>
          <w:szCs w:val="24"/>
          <w:lang w:val="en-US"/>
        </w:rPr>
        <w:t>can have one to many</w:t>
      </w:r>
      <w:r w:rsidR="00F54009">
        <w:rPr>
          <w:rFonts w:ascii="Times New Roman" w:hAnsi="Times New Roman" w:cs="Times New Roman"/>
          <w:sz w:val="24"/>
          <w:szCs w:val="24"/>
          <w:lang w:val="en-US"/>
        </w:rPr>
        <w:t>,</w:t>
      </w:r>
      <w:r w:rsidR="0084154E" w:rsidRPr="0084154E">
        <w:rPr>
          <w:rFonts w:ascii="Times New Roman" w:hAnsi="Times New Roman" w:cs="Times New Roman"/>
          <w:sz w:val="24"/>
          <w:szCs w:val="24"/>
          <w:lang w:val="en-US"/>
        </w:rPr>
        <w:t xml:space="preserve"> </w:t>
      </w:r>
      <w:r w:rsidR="00612DD2">
        <w:rPr>
          <w:rFonts w:ascii="Times New Roman" w:hAnsi="Times New Roman" w:cs="Times New Roman"/>
          <w:sz w:val="24"/>
          <w:szCs w:val="24"/>
          <w:lang w:val="en-US"/>
        </w:rPr>
        <w:t>up to 45 cm high</w:t>
      </w:r>
      <w:r w:rsidR="00F54009">
        <w:rPr>
          <w:rFonts w:ascii="Times New Roman" w:hAnsi="Times New Roman" w:cs="Times New Roman"/>
          <w:sz w:val="24"/>
          <w:szCs w:val="24"/>
          <w:lang w:val="en-US"/>
        </w:rPr>
        <w:t>,</w:t>
      </w:r>
      <w:r w:rsidR="00612DD2">
        <w:rPr>
          <w:rFonts w:ascii="Times New Roman" w:hAnsi="Times New Roman" w:cs="Times New Roman"/>
          <w:sz w:val="24"/>
          <w:szCs w:val="24"/>
          <w:lang w:val="en-US"/>
        </w:rPr>
        <w:t xml:space="preserve"> </w:t>
      </w:r>
      <w:r w:rsidR="0084154E">
        <w:rPr>
          <w:rFonts w:ascii="Times New Roman" w:hAnsi="Times New Roman" w:cs="Times New Roman"/>
          <w:sz w:val="24"/>
          <w:szCs w:val="24"/>
          <w:lang w:val="en-US"/>
        </w:rPr>
        <w:t>shoots</w:t>
      </w:r>
      <w:r w:rsidR="0084154E" w:rsidRPr="0084154E">
        <w:rPr>
          <w:rFonts w:ascii="Times New Roman" w:hAnsi="Times New Roman" w:cs="Times New Roman"/>
          <w:sz w:val="24"/>
          <w:szCs w:val="24"/>
          <w:lang w:val="en-US"/>
        </w:rPr>
        <w:t xml:space="preserve"> and </w:t>
      </w:r>
      <w:r w:rsidR="0084154E">
        <w:rPr>
          <w:rFonts w:ascii="Times New Roman" w:hAnsi="Times New Roman" w:cs="Times New Roman"/>
          <w:sz w:val="24"/>
          <w:szCs w:val="24"/>
          <w:lang w:val="en-US"/>
        </w:rPr>
        <w:t xml:space="preserve">produce deep blue </w:t>
      </w:r>
      <w:r w:rsidR="0084154E" w:rsidRPr="0084154E">
        <w:rPr>
          <w:rFonts w:ascii="Times New Roman" w:hAnsi="Times New Roman" w:cs="Times New Roman"/>
          <w:sz w:val="24"/>
          <w:szCs w:val="24"/>
          <w:lang w:val="en-US"/>
        </w:rPr>
        <w:t xml:space="preserve">flowers </w:t>
      </w:r>
      <w:r w:rsidR="002F0C20">
        <w:rPr>
          <w:rFonts w:ascii="Times New Roman" w:hAnsi="Times New Roman" w:cs="Times New Roman"/>
          <w:sz w:val="24"/>
          <w:szCs w:val="24"/>
          <w:lang w:val="en-US"/>
        </w:rPr>
        <w:t xml:space="preserve">that are </w:t>
      </w:r>
      <w:r w:rsidR="0084154E">
        <w:rPr>
          <w:rFonts w:ascii="Times New Roman" w:hAnsi="Times New Roman" w:cs="Times New Roman"/>
          <w:sz w:val="24"/>
          <w:szCs w:val="24"/>
          <w:lang w:val="en-US"/>
        </w:rPr>
        <w:t>pollinated by bumblebees</w:t>
      </w:r>
      <w:r w:rsidR="002F0C20">
        <w:rPr>
          <w:rFonts w:ascii="Times New Roman" w:hAnsi="Times New Roman" w:cs="Times New Roman"/>
          <w:sz w:val="24"/>
          <w:szCs w:val="24"/>
          <w:lang w:val="en-US"/>
        </w:rPr>
        <w:t xml:space="preserve">. </w:t>
      </w:r>
      <w:ins w:id="73" w:author="Alicia" w:date="2016-01-08T16:58:00Z">
        <w:r w:rsidR="002B50A0">
          <w:rPr>
            <w:rFonts w:ascii="Times New Roman" w:hAnsi="Times New Roman" w:cs="Times New Roman"/>
            <w:sz w:val="24"/>
            <w:szCs w:val="24"/>
            <w:lang w:val="en-US"/>
          </w:rPr>
          <w:t xml:space="preserve">It </w:t>
        </w:r>
      </w:ins>
      <w:ins w:id="74" w:author="Alicia" w:date="2016-01-08T17:00:00Z">
        <w:r w:rsidR="002B50A0">
          <w:rPr>
            <w:rFonts w:ascii="Times New Roman" w:hAnsi="Times New Roman" w:cs="Times New Roman"/>
            <w:sz w:val="24"/>
            <w:szCs w:val="24"/>
            <w:lang w:val="en-US"/>
          </w:rPr>
          <w:t xml:space="preserve">does not </w:t>
        </w:r>
        <w:r w:rsidR="002B50A0">
          <w:rPr>
            <w:rFonts w:ascii="Times New Roman" w:hAnsi="Times New Roman" w:cs="Times New Roman"/>
            <w:sz w:val="24"/>
            <w:szCs w:val="24"/>
            <w:lang w:val="en-US"/>
          </w:rPr>
          <w:lastRenderedPageBreak/>
          <w:t xml:space="preserve">flower before its </w:t>
        </w:r>
      </w:ins>
      <w:ins w:id="75" w:author="Alicia" w:date="2016-01-08T17:18:00Z">
        <w:r w:rsidR="008C1457">
          <w:rPr>
            <w:rFonts w:ascii="Times New Roman" w:hAnsi="Times New Roman" w:cs="Times New Roman"/>
            <w:sz w:val="24"/>
            <w:szCs w:val="24"/>
            <w:lang w:val="en-US"/>
          </w:rPr>
          <w:t>third</w:t>
        </w:r>
      </w:ins>
      <w:ins w:id="76" w:author="Alicia" w:date="2016-01-08T16:58:00Z">
        <w:r w:rsidR="002B50A0">
          <w:rPr>
            <w:rFonts w:ascii="Times New Roman" w:hAnsi="Times New Roman" w:cs="Times New Roman"/>
            <w:sz w:val="24"/>
            <w:szCs w:val="24"/>
            <w:lang w:val="en-US"/>
          </w:rPr>
          <w:t xml:space="preserve"> year</w:t>
        </w:r>
      </w:ins>
      <w:ins w:id="77" w:author="Alicia" w:date="2016-01-08T17:00:00Z">
        <w:r w:rsidR="002B50A0">
          <w:rPr>
            <w:rFonts w:ascii="Times New Roman" w:hAnsi="Times New Roman" w:cs="Times New Roman"/>
            <w:sz w:val="24"/>
            <w:szCs w:val="24"/>
            <w:lang w:val="en-US"/>
          </w:rPr>
          <w:t xml:space="preserve"> in natural populations </w:t>
        </w:r>
        <w:r w:rsidR="002B50A0" w:rsidRPr="0037728F">
          <w:rPr>
            <w:rFonts w:ascii="Times New Roman" w:hAnsi="Times New Roman" w:cs="Times New Roman"/>
            <w:sz w:val="24"/>
            <w:lang w:val="en-US"/>
          </w:rPr>
          <w:t>(Simmonds, 1946)</w:t>
        </w:r>
      </w:ins>
      <w:ins w:id="78" w:author="Alicia" w:date="2016-01-08T16:58:00Z">
        <w:r w:rsidR="002B50A0">
          <w:rPr>
            <w:rFonts w:ascii="Times New Roman" w:hAnsi="Times New Roman" w:cs="Times New Roman"/>
            <w:sz w:val="24"/>
            <w:szCs w:val="24"/>
            <w:lang w:val="en-US"/>
          </w:rPr>
          <w:t xml:space="preserve">. </w:t>
        </w:r>
      </w:ins>
      <w:r w:rsidR="002F0C20">
        <w:rPr>
          <w:rFonts w:ascii="Times New Roman" w:hAnsi="Times New Roman" w:cs="Times New Roman"/>
          <w:sz w:val="24"/>
          <w:szCs w:val="24"/>
          <w:lang w:val="en-US"/>
        </w:rPr>
        <w:t>T</w:t>
      </w:r>
      <w:r w:rsidR="0084154E" w:rsidRPr="0084154E">
        <w:rPr>
          <w:rFonts w:ascii="Times New Roman" w:hAnsi="Times New Roman" w:cs="Times New Roman"/>
          <w:sz w:val="24"/>
          <w:szCs w:val="24"/>
          <w:lang w:val="en-US"/>
        </w:rPr>
        <w:t>he species is self-compatible</w:t>
      </w:r>
      <w:r w:rsidR="002F0C20">
        <w:rPr>
          <w:rFonts w:ascii="Times New Roman" w:hAnsi="Times New Roman" w:cs="Times New Roman"/>
          <w:sz w:val="24"/>
          <w:szCs w:val="24"/>
          <w:lang w:val="en-US"/>
        </w:rPr>
        <w:t xml:space="preserve"> and </w:t>
      </w:r>
      <w:r w:rsidR="000610D7">
        <w:rPr>
          <w:rFonts w:ascii="Times New Roman" w:hAnsi="Times New Roman" w:cs="Times New Roman"/>
          <w:sz w:val="24"/>
          <w:szCs w:val="24"/>
          <w:lang w:val="en-US"/>
        </w:rPr>
        <w:t xml:space="preserve">flowers in July and August in SW Sweden. </w:t>
      </w:r>
      <w:r w:rsidR="0084154E">
        <w:rPr>
          <w:rFonts w:ascii="Times New Roman" w:hAnsi="Times New Roman" w:cs="Times New Roman"/>
          <w:sz w:val="24"/>
          <w:szCs w:val="24"/>
          <w:lang w:val="en-US"/>
        </w:rPr>
        <w:t xml:space="preserve">Fruits are capsules containing a high number </w:t>
      </w:r>
      <w:r w:rsidR="00F54009">
        <w:rPr>
          <w:rFonts w:ascii="Times New Roman" w:hAnsi="Times New Roman" w:cs="Times New Roman"/>
          <w:sz w:val="24"/>
          <w:szCs w:val="24"/>
          <w:lang w:val="en-US"/>
        </w:rPr>
        <w:t xml:space="preserve">(usually 300-700, </w:t>
      </w:r>
      <w:proofErr w:type="spellStart"/>
      <w:r w:rsidR="00F54009" w:rsidRPr="00EE4B69">
        <w:rPr>
          <w:rFonts w:ascii="Times New Roman" w:hAnsi="Times New Roman" w:cs="Times New Roman"/>
          <w:sz w:val="24"/>
          <w:szCs w:val="24"/>
          <w:lang w:val="en-US"/>
        </w:rPr>
        <w:t>Appelqvist</w:t>
      </w:r>
      <w:proofErr w:type="spellEnd"/>
      <w:r w:rsidR="00F54009" w:rsidRPr="00EE4B69">
        <w:rPr>
          <w:rFonts w:ascii="Times New Roman" w:hAnsi="Times New Roman" w:cs="Times New Roman"/>
          <w:sz w:val="24"/>
          <w:szCs w:val="24"/>
          <w:lang w:val="en-US"/>
        </w:rPr>
        <w:t xml:space="preserve"> </w:t>
      </w:r>
      <w:r w:rsidR="00F54009" w:rsidRPr="00981711">
        <w:rPr>
          <w:rFonts w:ascii="Times New Roman" w:hAnsi="Times New Roman" w:cs="Times New Roman"/>
          <w:iCs/>
          <w:sz w:val="24"/>
          <w:szCs w:val="24"/>
          <w:lang w:val="en-US"/>
        </w:rPr>
        <w:t>et al</w:t>
      </w:r>
      <w:r w:rsidR="00F54009" w:rsidRPr="00EE4B69">
        <w:rPr>
          <w:rFonts w:ascii="Times New Roman" w:hAnsi="Times New Roman" w:cs="Times New Roman"/>
          <w:i/>
          <w:iCs/>
          <w:sz w:val="24"/>
          <w:szCs w:val="24"/>
          <w:lang w:val="en-US"/>
        </w:rPr>
        <w:t>.</w:t>
      </w:r>
      <w:r w:rsidR="00F54009" w:rsidRPr="00EE4B69">
        <w:rPr>
          <w:rFonts w:ascii="Times New Roman" w:hAnsi="Times New Roman" w:cs="Times New Roman"/>
          <w:sz w:val="24"/>
          <w:szCs w:val="24"/>
          <w:lang w:val="en-US"/>
        </w:rPr>
        <w:t>, 2007)</w:t>
      </w:r>
      <w:r w:rsidR="00F54009">
        <w:rPr>
          <w:rFonts w:ascii="Times New Roman" w:hAnsi="Times New Roman" w:cs="Times New Roman"/>
          <w:sz w:val="24"/>
          <w:szCs w:val="24"/>
          <w:lang w:val="en-US"/>
        </w:rPr>
        <w:t xml:space="preserve"> </w:t>
      </w:r>
      <w:r w:rsidR="0084154E">
        <w:rPr>
          <w:rFonts w:ascii="Times New Roman" w:hAnsi="Times New Roman" w:cs="Times New Roman"/>
          <w:sz w:val="24"/>
          <w:szCs w:val="24"/>
          <w:lang w:val="en-US"/>
        </w:rPr>
        <w:t>of minute</w:t>
      </w:r>
      <w:r w:rsidR="00F2378D">
        <w:rPr>
          <w:rFonts w:ascii="Times New Roman" w:hAnsi="Times New Roman" w:cs="Times New Roman"/>
          <w:sz w:val="24"/>
          <w:szCs w:val="24"/>
          <w:lang w:val="en-US"/>
        </w:rPr>
        <w:t xml:space="preserve"> (mean seed weight = 0.</w:t>
      </w:r>
      <w:r w:rsidR="00F2378D" w:rsidRPr="00F2378D">
        <w:rPr>
          <w:rFonts w:ascii="Times New Roman" w:hAnsi="Times New Roman" w:cs="Times New Roman"/>
          <w:sz w:val="24"/>
          <w:szCs w:val="24"/>
          <w:lang w:val="en-US"/>
        </w:rPr>
        <w:t>044 mg</w:t>
      </w:r>
      <w:r w:rsidR="00F2378D">
        <w:rPr>
          <w:rFonts w:ascii="Times New Roman" w:hAnsi="Times New Roman" w:cs="Times New Roman"/>
          <w:sz w:val="24"/>
          <w:szCs w:val="24"/>
          <w:lang w:val="en-US"/>
        </w:rPr>
        <w:t xml:space="preserve">, </w:t>
      </w:r>
      <w:r w:rsidR="00F2378D" w:rsidRPr="00EE4B69">
        <w:rPr>
          <w:rFonts w:ascii="Times New Roman" w:hAnsi="Times New Roman" w:cs="Times New Roman"/>
          <w:sz w:val="24"/>
          <w:lang w:val="en-US"/>
        </w:rPr>
        <w:t>Simmonds, 1946)</w:t>
      </w:r>
      <w:r w:rsidR="0084154E">
        <w:rPr>
          <w:rFonts w:ascii="Times New Roman" w:hAnsi="Times New Roman" w:cs="Times New Roman"/>
          <w:sz w:val="24"/>
          <w:szCs w:val="24"/>
          <w:lang w:val="en-US"/>
        </w:rPr>
        <w:t xml:space="preserve">, wind-dispersed seeds. </w:t>
      </w:r>
      <w:proofErr w:type="spellStart"/>
      <w:r w:rsidR="0016219A" w:rsidRPr="0016219A">
        <w:rPr>
          <w:rFonts w:ascii="Times New Roman" w:hAnsi="Times New Roman" w:cs="Times New Roman"/>
          <w:i/>
          <w:sz w:val="24"/>
          <w:szCs w:val="24"/>
          <w:lang w:val="en-US"/>
        </w:rPr>
        <w:t>G</w:t>
      </w:r>
      <w:r w:rsidR="002F0C20">
        <w:rPr>
          <w:rFonts w:ascii="Times New Roman" w:hAnsi="Times New Roman" w:cs="Times New Roman"/>
          <w:i/>
          <w:sz w:val="24"/>
          <w:szCs w:val="24"/>
          <w:lang w:val="en-US"/>
        </w:rPr>
        <w:t>entiana</w:t>
      </w:r>
      <w:proofErr w:type="spellEnd"/>
      <w:r w:rsidR="002F0C20" w:rsidRPr="0016219A">
        <w:rPr>
          <w:rFonts w:ascii="Times New Roman" w:hAnsi="Times New Roman" w:cs="Times New Roman"/>
          <w:i/>
          <w:sz w:val="24"/>
          <w:szCs w:val="24"/>
          <w:lang w:val="en-US"/>
        </w:rPr>
        <w:t xml:space="preserve"> </w:t>
      </w:r>
      <w:proofErr w:type="spellStart"/>
      <w:r w:rsidR="0016219A" w:rsidRPr="0016219A">
        <w:rPr>
          <w:rFonts w:ascii="Times New Roman" w:hAnsi="Times New Roman" w:cs="Times New Roman"/>
          <w:i/>
          <w:sz w:val="24"/>
          <w:szCs w:val="24"/>
          <w:lang w:val="en-US"/>
        </w:rPr>
        <w:t>pneumonanthe</w:t>
      </w:r>
      <w:proofErr w:type="spellEnd"/>
      <w:r w:rsidR="0016219A">
        <w:rPr>
          <w:rFonts w:ascii="Times New Roman" w:hAnsi="Times New Roman" w:cs="Times New Roman"/>
          <w:sz w:val="24"/>
          <w:szCs w:val="24"/>
          <w:lang w:val="en-US"/>
        </w:rPr>
        <w:t xml:space="preserve"> is the primary host of</w:t>
      </w:r>
      <w:r w:rsidR="00ED3D12">
        <w:rPr>
          <w:rFonts w:ascii="Times New Roman" w:hAnsi="Times New Roman" w:cs="Times New Roman"/>
          <w:sz w:val="24"/>
          <w:szCs w:val="24"/>
          <w:lang w:val="en-US"/>
        </w:rPr>
        <w:t xml:space="preserve"> the Alcon Blue butterfly (</w:t>
      </w:r>
      <w:proofErr w:type="spellStart"/>
      <w:r w:rsidR="00982062">
        <w:rPr>
          <w:rFonts w:ascii="Times New Roman" w:hAnsi="Times New Roman" w:cs="Times New Roman"/>
          <w:i/>
          <w:sz w:val="24"/>
          <w:szCs w:val="24"/>
          <w:lang w:val="en-US"/>
        </w:rPr>
        <w:t>Phengaris</w:t>
      </w:r>
      <w:proofErr w:type="spellEnd"/>
      <w:r w:rsidR="00ED3D12" w:rsidRPr="00ED3D12">
        <w:rPr>
          <w:rFonts w:ascii="Times New Roman" w:hAnsi="Times New Roman" w:cs="Times New Roman"/>
          <w:i/>
          <w:sz w:val="24"/>
          <w:szCs w:val="24"/>
          <w:lang w:val="en-US"/>
        </w:rPr>
        <w:t xml:space="preserve"> </w:t>
      </w:r>
      <w:proofErr w:type="spellStart"/>
      <w:r w:rsidR="00ED3D12" w:rsidRPr="00ED3D12">
        <w:rPr>
          <w:rFonts w:ascii="Times New Roman" w:hAnsi="Times New Roman" w:cs="Times New Roman"/>
          <w:i/>
          <w:sz w:val="24"/>
          <w:szCs w:val="24"/>
          <w:lang w:val="en-US"/>
        </w:rPr>
        <w:t>alcon</w:t>
      </w:r>
      <w:proofErr w:type="spellEnd"/>
      <w:r w:rsidR="00ED3D12">
        <w:rPr>
          <w:rFonts w:ascii="Times New Roman" w:hAnsi="Times New Roman" w:cs="Times New Roman"/>
          <w:sz w:val="24"/>
          <w:szCs w:val="24"/>
          <w:lang w:val="en-US"/>
        </w:rPr>
        <w:t xml:space="preserve">), a specialist </w:t>
      </w:r>
      <w:r w:rsidR="002C7966">
        <w:rPr>
          <w:rFonts w:ascii="Times New Roman" w:hAnsi="Times New Roman" w:cs="Times New Roman"/>
          <w:sz w:val="24"/>
          <w:szCs w:val="24"/>
          <w:lang w:val="en-US"/>
        </w:rPr>
        <w:t xml:space="preserve">predispersal </w:t>
      </w:r>
      <w:r w:rsidR="00ED3D12">
        <w:rPr>
          <w:rFonts w:ascii="Times New Roman" w:hAnsi="Times New Roman" w:cs="Times New Roman"/>
          <w:sz w:val="24"/>
          <w:szCs w:val="24"/>
          <w:lang w:val="en-US"/>
        </w:rPr>
        <w:t xml:space="preserve">seed predator which </w:t>
      </w:r>
      <w:proofErr w:type="spellStart"/>
      <w:r w:rsidR="00F54009">
        <w:rPr>
          <w:rFonts w:ascii="Times New Roman" w:hAnsi="Times New Roman" w:cs="Times New Roman"/>
          <w:sz w:val="24"/>
          <w:szCs w:val="24"/>
          <w:lang w:val="en-US"/>
        </w:rPr>
        <w:t>ovipos</w:t>
      </w:r>
      <w:r w:rsidR="00ED3D12">
        <w:rPr>
          <w:rFonts w:ascii="Times New Roman" w:hAnsi="Times New Roman" w:cs="Times New Roman"/>
          <w:sz w:val="24"/>
          <w:szCs w:val="24"/>
          <w:lang w:val="en-US"/>
        </w:rPr>
        <w:t>its</w:t>
      </w:r>
      <w:proofErr w:type="spellEnd"/>
      <w:r w:rsidR="00ED3D12">
        <w:rPr>
          <w:rFonts w:ascii="Times New Roman" w:hAnsi="Times New Roman" w:cs="Times New Roman"/>
          <w:sz w:val="24"/>
          <w:szCs w:val="24"/>
          <w:lang w:val="en-US"/>
        </w:rPr>
        <w:t xml:space="preserve"> on young buds </w:t>
      </w:r>
      <w:r w:rsidR="00F54009">
        <w:rPr>
          <w:rFonts w:ascii="Times New Roman" w:hAnsi="Times New Roman" w:cs="Times New Roman"/>
          <w:sz w:val="24"/>
          <w:szCs w:val="24"/>
          <w:lang w:val="en-US"/>
        </w:rPr>
        <w:t xml:space="preserve">in </w:t>
      </w:r>
      <w:r w:rsidR="00ED3D12">
        <w:rPr>
          <w:rFonts w:ascii="Times New Roman" w:hAnsi="Times New Roman" w:cs="Times New Roman"/>
          <w:sz w:val="24"/>
          <w:szCs w:val="24"/>
          <w:lang w:val="en-US"/>
        </w:rPr>
        <w:t>July</w:t>
      </w:r>
      <w:r w:rsidR="008E2CD9">
        <w:rPr>
          <w:rFonts w:ascii="Times New Roman" w:hAnsi="Times New Roman" w:cs="Times New Roman"/>
          <w:sz w:val="24"/>
          <w:szCs w:val="24"/>
          <w:lang w:val="en-US"/>
        </w:rPr>
        <w:t xml:space="preserve"> and August</w:t>
      </w:r>
      <w:r w:rsidR="00F54009">
        <w:rPr>
          <w:rFonts w:ascii="Times New Roman" w:hAnsi="Times New Roman" w:cs="Times New Roman"/>
          <w:sz w:val="24"/>
          <w:szCs w:val="24"/>
          <w:lang w:val="en-US"/>
        </w:rPr>
        <w:t xml:space="preserve"> (</w:t>
      </w:r>
      <w:proofErr w:type="spellStart"/>
      <w:r w:rsidR="008E2CD9" w:rsidRPr="008E2CD9">
        <w:rPr>
          <w:rFonts w:ascii="Times New Roman" w:hAnsi="Times New Roman" w:cs="Times New Roman"/>
          <w:sz w:val="24"/>
          <w:szCs w:val="24"/>
          <w:lang w:val="en-US"/>
        </w:rPr>
        <w:t>Appelqvist</w:t>
      </w:r>
      <w:proofErr w:type="spellEnd"/>
      <w:r w:rsidR="008E2CD9" w:rsidRPr="008E2CD9">
        <w:rPr>
          <w:rFonts w:ascii="Times New Roman" w:hAnsi="Times New Roman" w:cs="Times New Roman"/>
          <w:sz w:val="24"/>
          <w:szCs w:val="24"/>
          <w:lang w:val="en-US"/>
        </w:rPr>
        <w:t xml:space="preserve"> </w:t>
      </w:r>
      <w:r w:rsidR="008E2CD9" w:rsidRPr="00981711">
        <w:rPr>
          <w:rFonts w:ascii="Times New Roman" w:hAnsi="Times New Roman" w:cs="Times New Roman"/>
          <w:iCs/>
          <w:sz w:val="24"/>
          <w:szCs w:val="24"/>
          <w:lang w:val="en-US"/>
        </w:rPr>
        <w:t>et al</w:t>
      </w:r>
      <w:r w:rsidR="008E2CD9" w:rsidRPr="008E2CD9">
        <w:rPr>
          <w:rFonts w:ascii="Times New Roman" w:hAnsi="Times New Roman" w:cs="Times New Roman"/>
          <w:i/>
          <w:iCs/>
          <w:sz w:val="24"/>
          <w:szCs w:val="24"/>
          <w:lang w:val="en-US"/>
        </w:rPr>
        <w:t>.</w:t>
      </w:r>
      <w:r w:rsidR="008E2CD9" w:rsidRPr="008E2CD9">
        <w:rPr>
          <w:rFonts w:ascii="Times New Roman" w:hAnsi="Times New Roman" w:cs="Times New Roman"/>
          <w:sz w:val="24"/>
          <w:szCs w:val="24"/>
          <w:lang w:val="en-US"/>
        </w:rPr>
        <w:t>, 2007)</w:t>
      </w:r>
      <w:r w:rsidR="00ED3D12">
        <w:rPr>
          <w:rFonts w:ascii="Times New Roman" w:hAnsi="Times New Roman" w:cs="Times New Roman"/>
          <w:sz w:val="24"/>
          <w:szCs w:val="24"/>
          <w:lang w:val="en-US"/>
        </w:rPr>
        <w:t>. T</w:t>
      </w:r>
      <w:r w:rsidR="00ED3D12" w:rsidRPr="00AD1C36">
        <w:rPr>
          <w:rFonts w:ascii="Times New Roman" w:hAnsi="Times New Roman" w:cs="Times New Roman"/>
          <w:sz w:val="24"/>
          <w:szCs w:val="24"/>
          <w:lang w:val="en-US"/>
        </w:rPr>
        <w:t xml:space="preserve">he caterpillars </w:t>
      </w:r>
      <w:r w:rsidR="000B2329">
        <w:rPr>
          <w:rFonts w:ascii="Times New Roman" w:hAnsi="Times New Roman" w:cs="Times New Roman"/>
          <w:sz w:val="24"/>
          <w:szCs w:val="24"/>
          <w:lang w:val="en-US"/>
        </w:rPr>
        <w:t xml:space="preserve">feed inside the </w:t>
      </w:r>
      <w:r w:rsidR="00612DD2">
        <w:rPr>
          <w:rFonts w:ascii="Times New Roman" w:hAnsi="Times New Roman" w:cs="Times New Roman"/>
          <w:sz w:val="24"/>
          <w:szCs w:val="24"/>
          <w:lang w:val="en-US"/>
        </w:rPr>
        <w:t>capsule</w:t>
      </w:r>
      <w:r w:rsidR="00ED3D12" w:rsidRPr="00AD1C36">
        <w:rPr>
          <w:rFonts w:ascii="Times New Roman" w:hAnsi="Times New Roman" w:cs="Times New Roman"/>
          <w:sz w:val="24"/>
          <w:szCs w:val="24"/>
          <w:lang w:val="en-US"/>
        </w:rPr>
        <w:t xml:space="preserve"> </w:t>
      </w:r>
      <w:r w:rsidR="000B2329">
        <w:rPr>
          <w:rFonts w:ascii="Times New Roman" w:hAnsi="Times New Roman" w:cs="Times New Roman"/>
          <w:sz w:val="24"/>
          <w:szCs w:val="24"/>
          <w:lang w:val="en-US"/>
        </w:rPr>
        <w:t>until they reach the</w:t>
      </w:r>
      <w:r w:rsidR="008D53DB">
        <w:rPr>
          <w:rFonts w:ascii="Times New Roman" w:hAnsi="Times New Roman" w:cs="Times New Roman"/>
          <w:sz w:val="24"/>
          <w:szCs w:val="24"/>
          <w:lang w:val="en-US"/>
        </w:rPr>
        <w:t xml:space="preserve"> </w:t>
      </w:r>
      <w:r w:rsidR="000B2329">
        <w:rPr>
          <w:rFonts w:ascii="Times New Roman" w:hAnsi="Times New Roman" w:cs="Times New Roman"/>
          <w:sz w:val="24"/>
          <w:szCs w:val="24"/>
          <w:lang w:val="en-US"/>
        </w:rPr>
        <w:t>f</w:t>
      </w:r>
      <w:r w:rsidR="00F22ED5">
        <w:rPr>
          <w:rFonts w:ascii="Times New Roman" w:hAnsi="Times New Roman" w:cs="Times New Roman"/>
          <w:sz w:val="24"/>
          <w:szCs w:val="24"/>
          <w:lang w:val="en-US"/>
        </w:rPr>
        <w:t>ourth</w:t>
      </w:r>
      <w:r w:rsidR="008D53DB">
        <w:rPr>
          <w:rFonts w:ascii="Times New Roman" w:hAnsi="Times New Roman" w:cs="Times New Roman"/>
          <w:sz w:val="24"/>
          <w:szCs w:val="24"/>
          <w:lang w:val="en-US"/>
        </w:rPr>
        <w:t>-instar</w:t>
      </w:r>
      <w:r w:rsidR="000B2329">
        <w:rPr>
          <w:rFonts w:ascii="Times New Roman" w:hAnsi="Times New Roman" w:cs="Times New Roman"/>
          <w:sz w:val="24"/>
          <w:szCs w:val="24"/>
          <w:lang w:val="en-US"/>
        </w:rPr>
        <w:t>, when then they</w:t>
      </w:r>
      <w:r w:rsidR="008D53DB">
        <w:rPr>
          <w:rFonts w:ascii="Times New Roman" w:hAnsi="Times New Roman" w:cs="Times New Roman"/>
          <w:sz w:val="24"/>
          <w:szCs w:val="24"/>
          <w:lang w:val="en-US"/>
        </w:rPr>
        <w:t xml:space="preserve"> </w:t>
      </w:r>
      <w:r w:rsidR="00F22ED5">
        <w:rPr>
          <w:rFonts w:ascii="Times New Roman" w:hAnsi="Times New Roman" w:cs="Times New Roman"/>
          <w:sz w:val="24"/>
          <w:szCs w:val="24"/>
          <w:lang w:val="en-US"/>
        </w:rPr>
        <w:t>drop</w:t>
      </w:r>
      <w:r w:rsidR="008D53DB">
        <w:rPr>
          <w:rFonts w:ascii="Times New Roman" w:hAnsi="Times New Roman" w:cs="Times New Roman"/>
          <w:sz w:val="24"/>
          <w:szCs w:val="24"/>
          <w:lang w:val="en-US"/>
        </w:rPr>
        <w:t xml:space="preserve"> to the ground </w:t>
      </w:r>
      <w:r w:rsidR="00612DD2">
        <w:rPr>
          <w:rFonts w:ascii="Times New Roman" w:hAnsi="Times New Roman" w:cs="Times New Roman"/>
          <w:sz w:val="24"/>
          <w:szCs w:val="24"/>
          <w:lang w:val="en-US"/>
        </w:rPr>
        <w:t>to be</w:t>
      </w:r>
      <w:r w:rsidR="008D53DB">
        <w:rPr>
          <w:rFonts w:ascii="Times New Roman" w:hAnsi="Times New Roman" w:cs="Times New Roman"/>
          <w:sz w:val="24"/>
          <w:szCs w:val="24"/>
          <w:lang w:val="en-US"/>
        </w:rPr>
        <w:t xml:space="preserve"> </w:t>
      </w:r>
      <w:r w:rsidR="00F22ED5">
        <w:rPr>
          <w:rFonts w:ascii="Times New Roman" w:hAnsi="Times New Roman" w:cs="Times New Roman"/>
          <w:sz w:val="24"/>
          <w:szCs w:val="24"/>
          <w:lang w:val="en-US"/>
        </w:rPr>
        <w:t>picked up by</w:t>
      </w:r>
      <w:r w:rsidR="008D53DB">
        <w:rPr>
          <w:rFonts w:ascii="Times New Roman" w:hAnsi="Times New Roman" w:cs="Times New Roman"/>
          <w:sz w:val="24"/>
          <w:szCs w:val="24"/>
          <w:lang w:val="en-US"/>
        </w:rPr>
        <w:t xml:space="preserve"> </w:t>
      </w:r>
      <w:proofErr w:type="spellStart"/>
      <w:r w:rsidR="008D53DB" w:rsidRPr="008D53DB">
        <w:rPr>
          <w:rFonts w:ascii="Times New Roman" w:hAnsi="Times New Roman" w:cs="Times New Roman"/>
          <w:i/>
          <w:sz w:val="24"/>
          <w:szCs w:val="24"/>
          <w:lang w:val="en-US"/>
        </w:rPr>
        <w:t>Myrmica</w:t>
      </w:r>
      <w:proofErr w:type="spellEnd"/>
      <w:r w:rsidR="008D53DB">
        <w:rPr>
          <w:rFonts w:ascii="Times New Roman" w:hAnsi="Times New Roman" w:cs="Times New Roman"/>
          <w:sz w:val="24"/>
          <w:szCs w:val="24"/>
          <w:lang w:val="en-US"/>
        </w:rPr>
        <w:t xml:space="preserve"> ants</w:t>
      </w:r>
      <w:r w:rsidR="000B2329">
        <w:rPr>
          <w:rFonts w:ascii="Times New Roman" w:hAnsi="Times New Roman" w:cs="Times New Roman"/>
          <w:sz w:val="24"/>
          <w:szCs w:val="24"/>
          <w:lang w:val="en-US"/>
        </w:rPr>
        <w:t xml:space="preserve"> </w:t>
      </w:r>
      <w:r w:rsidR="000B2329" w:rsidRPr="00FB42C6">
        <w:rPr>
          <w:rFonts w:ascii="Times New Roman" w:hAnsi="Times New Roman" w:cs="Times New Roman"/>
          <w:sz w:val="24"/>
          <w:szCs w:val="24"/>
          <w:lang w:val="en-US"/>
        </w:rPr>
        <w:t>(</w:t>
      </w:r>
      <w:proofErr w:type="spellStart"/>
      <w:r w:rsidR="000B2329" w:rsidRPr="00FB42C6">
        <w:rPr>
          <w:rFonts w:ascii="Times New Roman" w:hAnsi="Times New Roman" w:cs="Times New Roman"/>
          <w:sz w:val="24"/>
          <w:szCs w:val="24"/>
          <w:lang w:val="en-US"/>
        </w:rPr>
        <w:t>Mouquet</w:t>
      </w:r>
      <w:proofErr w:type="spellEnd"/>
      <w:r w:rsidR="000B2329" w:rsidRPr="00FB42C6">
        <w:rPr>
          <w:rFonts w:ascii="Times New Roman" w:hAnsi="Times New Roman" w:cs="Times New Roman"/>
          <w:sz w:val="24"/>
          <w:szCs w:val="24"/>
          <w:lang w:val="en-US"/>
        </w:rPr>
        <w:t xml:space="preserve"> </w:t>
      </w:r>
      <w:r w:rsidR="000B2329" w:rsidRPr="00981711">
        <w:rPr>
          <w:rFonts w:ascii="Times New Roman" w:hAnsi="Times New Roman" w:cs="Times New Roman"/>
          <w:iCs/>
          <w:sz w:val="24"/>
          <w:szCs w:val="24"/>
          <w:lang w:val="en-US"/>
        </w:rPr>
        <w:t>et al</w:t>
      </w:r>
      <w:r w:rsidR="000B2329" w:rsidRPr="00FB42C6">
        <w:rPr>
          <w:rFonts w:ascii="Times New Roman" w:hAnsi="Times New Roman" w:cs="Times New Roman"/>
          <w:i/>
          <w:iCs/>
          <w:sz w:val="24"/>
          <w:szCs w:val="24"/>
          <w:lang w:val="en-US"/>
        </w:rPr>
        <w:t>.</w:t>
      </w:r>
      <w:r w:rsidR="000B2329" w:rsidRPr="00FB42C6">
        <w:rPr>
          <w:rFonts w:ascii="Times New Roman" w:hAnsi="Times New Roman" w:cs="Times New Roman"/>
          <w:sz w:val="24"/>
          <w:szCs w:val="24"/>
          <w:lang w:val="en-US"/>
        </w:rPr>
        <w:t>, 2005)</w:t>
      </w:r>
      <w:r w:rsidR="002F0C20">
        <w:rPr>
          <w:rFonts w:ascii="Times New Roman" w:hAnsi="Times New Roman" w:cs="Times New Roman"/>
          <w:sz w:val="24"/>
          <w:szCs w:val="24"/>
          <w:lang w:val="en-US"/>
        </w:rPr>
        <w:t>.</w:t>
      </w:r>
      <w:r w:rsidR="00AF4036">
        <w:rPr>
          <w:rFonts w:ascii="Times New Roman" w:hAnsi="Times New Roman" w:cs="Times New Roman"/>
          <w:sz w:val="24"/>
          <w:szCs w:val="24"/>
          <w:lang w:val="en-US"/>
        </w:rPr>
        <w:t xml:space="preserve"> </w:t>
      </w:r>
      <w:r w:rsidR="008D53DB">
        <w:rPr>
          <w:rFonts w:ascii="Times New Roman" w:hAnsi="Times New Roman" w:cs="Times New Roman"/>
          <w:sz w:val="24"/>
          <w:szCs w:val="24"/>
          <w:lang w:val="en-US"/>
        </w:rPr>
        <w:t xml:space="preserve">Caterpillars mimic the </w:t>
      </w:r>
      <w:r w:rsidR="008D53DB" w:rsidRPr="00AD1C36">
        <w:rPr>
          <w:rFonts w:ascii="Times New Roman" w:hAnsi="Times New Roman" w:cs="Times New Roman"/>
          <w:sz w:val="24"/>
          <w:szCs w:val="24"/>
          <w:lang w:val="en-US"/>
        </w:rPr>
        <w:t>surface chemistry of the ant brood</w:t>
      </w:r>
      <w:r w:rsidR="00033ECE">
        <w:rPr>
          <w:rFonts w:ascii="Times New Roman" w:hAnsi="Times New Roman" w:cs="Times New Roman"/>
          <w:sz w:val="24"/>
          <w:szCs w:val="24"/>
          <w:lang w:val="en-US"/>
        </w:rPr>
        <w:t xml:space="preserve"> </w:t>
      </w:r>
      <w:r w:rsidR="00033ECE" w:rsidRPr="00033ECE">
        <w:rPr>
          <w:rFonts w:ascii="Times New Roman" w:hAnsi="Times New Roman" w:cs="Times New Roman"/>
          <w:sz w:val="24"/>
          <w:szCs w:val="24"/>
          <w:lang w:val="en-US"/>
        </w:rPr>
        <w:t xml:space="preserve">(Nash </w:t>
      </w:r>
      <w:r w:rsidR="00033ECE" w:rsidRPr="00981711">
        <w:rPr>
          <w:rFonts w:ascii="Times New Roman" w:hAnsi="Times New Roman" w:cs="Times New Roman"/>
          <w:iCs/>
          <w:sz w:val="24"/>
          <w:szCs w:val="24"/>
          <w:lang w:val="en-US"/>
        </w:rPr>
        <w:t>et al</w:t>
      </w:r>
      <w:r w:rsidR="00033ECE" w:rsidRPr="00033ECE">
        <w:rPr>
          <w:rFonts w:ascii="Times New Roman" w:hAnsi="Times New Roman" w:cs="Times New Roman"/>
          <w:i/>
          <w:iCs/>
          <w:sz w:val="24"/>
          <w:szCs w:val="24"/>
          <w:lang w:val="en-US"/>
        </w:rPr>
        <w:t>.</w:t>
      </w:r>
      <w:r w:rsidR="00033ECE" w:rsidRPr="00033ECE">
        <w:rPr>
          <w:rFonts w:ascii="Times New Roman" w:hAnsi="Times New Roman" w:cs="Times New Roman"/>
          <w:sz w:val="24"/>
          <w:szCs w:val="24"/>
          <w:lang w:val="en-US"/>
        </w:rPr>
        <w:t>, 2008)</w:t>
      </w:r>
      <w:r w:rsidR="00315A87">
        <w:rPr>
          <w:rFonts w:ascii="Times New Roman" w:hAnsi="Times New Roman" w:cs="Times New Roman"/>
          <w:sz w:val="24"/>
          <w:szCs w:val="24"/>
          <w:lang w:val="en-US"/>
        </w:rPr>
        <w:t xml:space="preserve"> and the acoustic signals of queen ants (</w:t>
      </w:r>
      <w:r w:rsidR="00CC32DB">
        <w:rPr>
          <w:rFonts w:ascii="Times New Roman" w:hAnsi="Times New Roman" w:cs="Times New Roman"/>
          <w:sz w:val="24"/>
          <w:szCs w:val="24"/>
          <w:lang w:val="en-US"/>
        </w:rPr>
        <w:t>Sala et al. 2014)</w:t>
      </w:r>
      <w:r w:rsidR="008D53DB">
        <w:rPr>
          <w:rFonts w:ascii="Times New Roman" w:hAnsi="Times New Roman" w:cs="Times New Roman"/>
          <w:sz w:val="24"/>
          <w:szCs w:val="24"/>
          <w:lang w:val="en-US"/>
        </w:rPr>
        <w:t>, and this makes ants carry them to their nest, where they spend the rest of t</w:t>
      </w:r>
      <w:r w:rsidR="00F22ED5">
        <w:rPr>
          <w:rFonts w:ascii="Times New Roman" w:hAnsi="Times New Roman" w:cs="Times New Roman"/>
          <w:sz w:val="24"/>
          <w:szCs w:val="24"/>
          <w:lang w:val="en-US"/>
        </w:rPr>
        <w:t>heir larval period as parasites</w:t>
      </w:r>
      <w:r w:rsidR="00673558">
        <w:rPr>
          <w:rFonts w:ascii="Times New Roman" w:hAnsi="Times New Roman" w:cs="Times New Roman"/>
          <w:sz w:val="24"/>
          <w:szCs w:val="24"/>
          <w:lang w:val="en-US"/>
        </w:rPr>
        <w:t xml:space="preserve"> </w:t>
      </w:r>
      <w:r w:rsidR="00673558" w:rsidRPr="000C03DB">
        <w:rPr>
          <w:rFonts w:ascii="Times New Roman" w:hAnsi="Times New Roman" w:cs="Times New Roman"/>
          <w:sz w:val="24"/>
          <w:szCs w:val="24"/>
          <w:lang w:val="en-US"/>
        </w:rPr>
        <w:t>(</w:t>
      </w:r>
      <w:proofErr w:type="spellStart"/>
      <w:r w:rsidR="00673558" w:rsidRPr="000C03DB">
        <w:rPr>
          <w:rFonts w:ascii="Times New Roman" w:hAnsi="Times New Roman" w:cs="Times New Roman"/>
          <w:sz w:val="24"/>
          <w:szCs w:val="24"/>
          <w:lang w:val="en-US"/>
        </w:rPr>
        <w:t>Mouquet</w:t>
      </w:r>
      <w:proofErr w:type="spellEnd"/>
      <w:r w:rsidR="00673558" w:rsidRPr="000C03DB">
        <w:rPr>
          <w:rFonts w:ascii="Times New Roman" w:hAnsi="Times New Roman" w:cs="Times New Roman"/>
          <w:sz w:val="24"/>
          <w:szCs w:val="24"/>
          <w:lang w:val="en-US"/>
        </w:rPr>
        <w:t xml:space="preserve"> </w:t>
      </w:r>
      <w:r w:rsidR="00673558" w:rsidRPr="00981711">
        <w:rPr>
          <w:rFonts w:ascii="Times New Roman" w:hAnsi="Times New Roman" w:cs="Times New Roman"/>
          <w:iCs/>
          <w:sz w:val="24"/>
          <w:szCs w:val="24"/>
          <w:lang w:val="en-US"/>
        </w:rPr>
        <w:t>et al</w:t>
      </w:r>
      <w:r w:rsidR="00673558" w:rsidRPr="000C03DB">
        <w:rPr>
          <w:rFonts w:ascii="Times New Roman" w:hAnsi="Times New Roman" w:cs="Times New Roman"/>
          <w:i/>
          <w:iCs/>
          <w:sz w:val="24"/>
          <w:szCs w:val="24"/>
          <w:lang w:val="en-US"/>
        </w:rPr>
        <w:t>.</w:t>
      </w:r>
      <w:r w:rsidR="00673558" w:rsidRPr="000C03DB">
        <w:rPr>
          <w:rFonts w:ascii="Times New Roman" w:hAnsi="Times New Roman" w:cs="Times New Roman"/>
          <w:sz w:val="24"/>
          <w:szCs w:val="24"/>
          <w:lang w:val="en-US"/>
        </w:rPr>
        <w:t>, 2005)</w:t>
      </w:r>
      <w:r w:rsidR="00F22ED5">
        <w:rPr>
          <w:rFonts w:ascii="Times New Roman" w:hAnsi="Times New Roman" w:cs="Times New Roman"/>
          <w:sz w:val="24"/>
          <w:szCs w:val="24"/>
          <w:lang w:val="en-US"/>
        </w:rPr>
        <w:t xml:space="preserve">. Contrary to the majority of </w:t>
      </w:r>
      <w:proofErr w:type="spellStart"/>
      <w:r w:rsidR="00982062">
        <w:rPr>
          <w:rFonts w:ascii="Times New Roman" w:hAnsi="Times New Roman" w:cs="Times New Roman"/>
          <w:i/>
          <w:sz w:val="24"/>
          <w:szCs w:val="24"/>
          <w:lang w:val="en-US"/>
        </w:rPr>
        <w:t>Phengaris</w:t>
      </w:r>
      <w:proofErr w:type="spellEnd"/>
      <w:r w:rsidR="00F22ED5">
        <w:rPr>
          <w:rFonts w:ascii="Times New Roman" w:hAnsi="Times New Roman" w:cs="Times New Roman"/>
          <w:sz w:val="24"/>
          <w:szCs w:val="24"/>
          <w:lang w:val="en-US"/>
        </w:rPr>
        <w:t xml:space="preserve"> species, which prey on ant brood, </w:t>
      </w:r>
      <w:r w:rsidR="00091934">
        <w:rPr>
          <w:rFonts w:ascii="Times New Roman" w:hAnsi="Times New Roman" w:cs="Times New Roman"/>
          <w:i/>
          <w:sz w:val="24"/>
          <w:szCs w:val="24"/>
          <w:lang w:val="en-US"/>
        </w:rPr>
        <w:t xml:space="preserve">P. </w:t>
      </w:r>
      <w:proofErr w:type="spellStart"/>
      <w:r w:rsidR="00091934">
        <w:rPr>
          <w:rFonts w:ascii="Times New Roman" w:hAnsi="Times New Roman" w:cs="Times New Roman"/>
          <w:i/>
          <w:sz w:val="24"/>
          <w:szCs w:val="24"/>
          <w:lang w:val="en-US"/>
        </w:rPr>
        <w:t>alcon</w:t>
      </w:r>
      <w:proofErr w:type="spellEnd"/>
      <w:r w:rsidR="00F22ED5">
        <w:rPr>
          <w:rFonts w:ascii="Times New Roman" w:hAnsi="Times New Roman" w:cs="Times New Roman"/>
          <w:sz w:val="24"/>
          <w:szCs w:val="24"/>
          <w:lang w:val="en-US"/>
        </w:rPr>
        <w:t xml:space="preserve"> is a “cuckoo” species </w:t>
      </w:r>
      <w:r w:rsidR="00F22ED5" w:rsidRPr="00F22ED5">
        <w:rPr>
          <w:rFonts w:ascii="Times New Roman" w:hAnsi="Times New Roman" w:cs="Times New Roman"/>
          <w:sz w:val="24"/>
          <w:szCs w:val="24"/>
          <w:lang w:val="en-US"/>
        </w:rPr>
        <w:t>(</w:t>
      </w:r>
      <w:proofErr w:type="spellStart"/>
      <w:r w:rsidR="00F22ED5" w:rsidRPr="00F22ED5">
        <w:rPr>
          <w:rFonts w:ascii="Times New Roman" w:hAnsi="Times New Roman" w:cs="Times New Roman"/>
          <w:sz w:val="24"/>
          <w:szCs w:val="24"/>
          <w:lang w:val="en-US"/>
        </w:rPr>
        <w:t>Als</w:t>
      </w:r>
      <w:proofErr w:type="spellEnd"/>
      <w:r w:rsidR="00F22ED5" w:rsidRPr="00F22ED5">
        <w:rPr>
          <w:rFonts w:ascii="Times New Roman" w:hAnsi="Times New Roman" w:cs="Times New Roman"/>
          <w:sz w:val="24"/>
          <w:szCs w:val="24"/>
          <w:lang w:val="en-US"/>
        </w:rPr>
        <w:t xml:space="preserve"> </w:t>
      </w:r>
      <w:r w:rsidR="00F22ED5" w:rsidRPr="00981711">
        <w:rPr>
          <w:rFonts w:ascii="Times New Roman" w:hAnsi="Times New Roman" w:cs="Times New Roman"/>
          <w:iCs/>
          <w:sz w:val="24"/>
          <w:szCs w:val="24"/>
          <w:lang w:val="en-US"/>
        </w:rPr>
        <w:t>et al</w:t>
      </w:r>
      <w:r w:rsidR="00F22ED5" w:rsidRPr="00F22ED5">
        <w:rPr>
          <w:rFonts w:ascii="Times New Roman" w:hAnsi="Times New Roman" w:cs="Times New Roman"/>
          <w:i/>
          <w:iCs/>
          <w:sz w:val="24"/>
          <w:szCs w:val="24"/>
          <w:lang w:val="en-US"/>
        </w:rPr>
        <w:t>.</w:t>
      </w:r>
      <w:r w:rsidR="00F22ED5" w:rsidRPr="00F22ED5">
        <w:rPr>
          <w:rFonts w:ascii="Times New Roman" w:hAnsi="Times New Roman" w:cs="Times New Roman"/>
          <w:sz w:val="24"/>
          <w:szCs w:val="24"/>
          <w:lang w:val="en-US"/>
        </w:rPr>
        <w:t xml:space="preserve">, 2004), </w:t>
      </w:r>
      <w:r w:rsidR="002F0C20">
        <w:rPr>
          <w:rFonts w:ascii="Times New Roman" w:hAnsi="Times New Roman" w:cs="Times New Roman"/>
          <w:sz w:val="24"/>
          <w:szCs w:val="24"/>
          <w:lang w:val="en-US"/>
        </w:rPr>
        <w:t xml:space="preserve">and </w:t>
      </w:r>
      <w:r w:rsidR="00F22ED5" w:rsidRPr="00F22ED5">
        <w:rPr>
          <w:rFonts w:ascii="Times New Roman" w:hAnsi="Times New Roman" w:cs="Times New Roman"/>
          <w:sz w:val="24"/>
          <w:szCs w:val="24"/>
          <w:lang w:val="en-US"/>
        </w:rPr>
        <w:t>larvae fe</w:t>
      </w:r>
      <w:r w:rsidR="00F54009">
        <w:rPr>
          <w:rFonts w:ascii="Times New Roman" w:hAnsi="Times New Roman" w:cs="Times New Roman"/>
          <w:sz w:val="24"/>
          <w:szCs w:val="24"/>
          <w:lang w:val="en-US"/>
        </w:rPr>
        <w:t>e</w:t>
      </w:r>
      <w:r w:rsidR="00F22ED5" w:rsidRPr="00F22ED5">
        <w:rPr>
          <w:rFonts w:ascii="Times New Roman" w:hAnsi="Times New Roman" w:cs="Times New Roman"/>
          <w:sz w:val="24"/>
          <w:szCs w:val="24"/>
          <w:lang w:val="en-US"/>
        </w:rPr>
        <w:t>d primarily on regurgitations from ant workers, trophic</w:t>
      </w:r>
      <w:r w:rsidR="00F22ED5">
        <w:rPr>
          <w:rFonts w:ascii="Times New Roman" w:hAnsi="Times New Roman" w:cs="Times New Roman"/>
          <w:sz w:val="24"/>
          <w:szCs w:val="24"/>
          <w:lang w:val="en-US"/>
        </w:rPr>
        <w:t xml:space="preserve"> eggs </w:t>
      </w:r>
      <w:r w:rsidR="001E21AC">
        <w:rPr>
          <w:rFonts w:ascii="Times New Roman" w:hAnsi="Times New Roman" w:cs="Times New Roman"/>
          <w:sz w:val="24"/>
          <w:szCs w:val="24"/>
          <w:lang w:val="en-US"/>
        </w:rPr>
        <w:t xml:space="preserve">(i.e. nutritious, infertile </w:t>
      </w:r>
      <w:r w:rsidR="001E21AC" w:rsidRPr="001E21AC">
        <w:rPr>
          <w:rFonts w:ascii="Times New Roman" w:hAnsi="Times New Roman" w:cs="Times New Roman"/>
          <w:sz w:val="24"/>
          <w:szCs w:val="24"/>
          <w:lang w:val="en-US"/>
        </w:rPr>
        <w:t>eggs which are fed to the queens and larvae</w:t>
      </w:r>
      <w:r w:rsidR="001E21AC">
        <w:rPr>
          <w:rFonts w:ascii="Times New Roman" w:hAnsi="Times New Roman" w:cs="Times New Roman"/>
          <w:sz w:val="24"/>
          <w:szCs w:val="24"/>
          <w:lang w:val="en-US"/>
        </w:rPr>
        <w:t xml:space="preserve">) </w:t>
      </w:r>
      <w:r w:rsidR="00F22ED5">
        <w:rPr>
          <w:rFonts w:ascii="Times New Roman" w:hAnsi="Times New Roman" w:cs="Times New Roman"/>
          <w:sz w:val="24"/>
          <w:szCs w:val="24"/>
          <w:lang w:val="en-US"/>
        </w:rPr>
        <w:t>and prey items</w:t>
      </w:r>
      <w:ins w:id="79" w:author="Alicia" w:date="2015-12-14T15:23:00Z">
        <w:r w:rsidR="00BA136C">
          <w:rPr>
            <w:rFonts w:ascii="Times New Roman" w:hAnsi="Times New Roman" w:cs="Times New Roman"/>
            <w:sz w:val="24"/>
            <w:szCs w:val="24"/>
            <w:lang w:val="en-US"/>
          </w:rPr>
          <w:t xml:space="preserve"> </w:t>
        </w:r>
        <w:r w:rsidR="00BA136C" w:rsidRPr="00BA136C">
          <w:rPr>
            <w:rFonts w:ascii="Times New Roman" w:hAnsi="Times New Roman" w:cs="Times New Roman"/>
            <w:sz w:val="24"/>
            <w:szCs w:val="24"/>
            <w:lang w:val="en-US"/>
          </w:rPr>
          <w:t>brought to the nest by ants</w:t>
        </w:r>
      </w:ins>
      <w:r w:rsidR="00F22ED5">
        <w:rPr>
          <w:rFonts w:ascii="Times New Roman" w:hAnsi="Times New Roman" w:cs="Times New Roman"/>
          <w:sz w:val="24"/>
          <w:szCs w:val="24"/>
          <w:lang w:val="en-US"/>
        </w:rPr>
        <w:t>.</w:t>
      </w:r>
      <w:r w:rsidR="00BC6829" w:rsidRPr="00BC6829">
        <w:rPr>
          <w:rFonts w:ascii="Times New Roman" w:hAnsi="Times New Roman" w:cs="Times New Roman"/>
          <w:sz w:val="24"/>
          <w:szCs w:val="24"/>
          <w:lang w:val="en-US"/>
        </w:rPr>
        <w:t xml:space="preserve"> </w:t>
      </w:r>
      <w:r w:rsidR="00BC6829">
        <w:rPr>
          <w:rFonts w:ascii="Times New Roman" w:hAnsi="Times New Roman" w:cs="Times New Roman"/>
          <w:sz w:val="24"/>
          <w:szCs w:val="24"/>
          <w:lang w:val="en-US"/>
        </w:rPr>
        <w:t xml:space="preserve">In our study area, </w:t>
      </w:r>
      <w:r w:rsidR="00BC6829" w:rsidRPr="000C03DB">
        <w:rPr>
          <w:rFonts w:ascii="Times New Roman" w:hAnsi="Times New Roman" w:cs="Times New Roman"/>
          <w:i/>
          <w:sz w:val="24"/>
          <w:szCs w:val="24"/>
          <w:lang w:val="en-US"/>
        </w:rPr>
        <w:t xml:space="preserve">M. </w:t>
      </w:r>
      <w:proofErr w:type="spellStart"/>
      <w:r w:rsidR="00BC6829" w:rsidRPr="000C03DB">
        <w:rPr>
          <w:rFonts w:ascii="Times New Roman" w:hAnsi="Times New Roman" w:cs="Times New Roman"/>
          <w:i/>
          <w:sz w:val="24"/>
          <w:szCs w:val="24"/>
          <w:lang w:val="en-US"/>
        </w:rPr>
        <w:t>ruginodis</w:t>
      </w:r>
      <w:proofErr w:type="spellEnd"/>
      <w:r w:rsidR="00BC6829">
        <w:rPr>
          <w:rFonts w:ascii="Times New Roman" w:hAnsi="Times New Roman" w:cs="Times New Roman"/>
          <w:sz w:val="24"/>
          <w:szCs w:val="24"/>
          <w:lang w:val="en-US"/>
        </w:rPr>
        <w:t xml:space="preserve"> is thought to be the </w:t>
      </w:r>
      <w:r w:rsidR="00F54009">
        <w:rPr>
          <w:rFonts w:ascii="Times New Roman" w:hAnsi="Times New Roman" w:cs="Times New Roman"/>
          <w:sz w:val="24"/>
          <w:szCs w:val="24"/>
          <w:lang w:val="en-US"/>
        </w:rPr>
        <w:t xml:space="preserve">most </w:t>
      </w:r>
      <w:r w:rsidR="00BC6829">
        <w:rPr>
          <w:rFonts w:ascii="Times New Roman" w:hAnsi="Times New Roman" w:cs="Times New Roman"/>
          <w:sz w:val="24"/>
          <w:szCs w:val="24"/>
          <w:lang w:val="en-US"/>
        </w:rPr>
        <w:t>commonly used host</w:t>
      </w:r>
      <w:r w:rsidR="008D1EBD">
        <w:rPr>
          <w:rFonts w:ascii="Times New Roman" w:hAnsi="Times New Roman" w:cs="Times New Roman"/>
          <w:sz w:val="24"/>
          <w:szCs w:val="24"/>
          <w:lang w:val="en-US"/>
        </w:rPr>
        <w:t xml:space="preserve"> ant</w:t>
      </w:r>
      <w:r w:rsidR="00BC6829">
        <w:rPr>
          <w:rFonts w:ascii="Times New Roman" w:hAnsi="Times New Roman" w:cs="Times New Roman"/>
          <w:sz w:val="24"/>
          <w:szCs w:val="24"/>
          <w:lang w:val="en-US"/>
        </w:rPr>
        <w:t xml:space="preserve"> species (</w:t>
      </w:r>
      <w:proofErr w:type="spellStart"/>
      <w:r w:rsidR="00BC6829" w:rsidRPr="000C03DB">
        <w:rPr>
          <w:rFonts w:ascii="Times New Roman" w:hAnsi="Times New Roman" w:cs="Times New Roman"/>
          <w:sz w:val="24"/>
          <w:szCs w:val="24"/>
          <w:lang w:val="en-US"/>
        </w:rPr>
        <w:t>Appelqvist</w:t>
      </w:r>
      <w:proofErr w:type="spellEnd"/>
      <w:r w:rsidR="00BC6829" w:rsidRPr="000C03DB">
        <w:rPr>
          <w:rFonts w:ascii="Times New Roman" w:hAnsi="Times New Roman" w:cs="Times New Roman"/>
          <w:sz w:val="24"/>
          <w:szCs w:val="24"/>
          <w:lang w:val="en-US"/>
        </w:rPr>
        <w:t xml:space="preserve"> </w:t>
      </w:r>
      <w:r w:rsidR="00BC6829" w:rsidRPr="00981711">
        <w:rPr>
          <w:rFonts w:ascii="Times New Roman" w:hAnsi="Times New Roman" w:cs="Times New Roman"/>
          <w:iCs/>
          <w:sz w:val="24"/>
          <w:szCs w:val="24"/>
          <w:lang w:val="en-US"/>
        </w:rPr>
        <w:t>et al</w:t>
      </w:r>
      <w:r w:rsidR="00BC6829" w:rsidRPr="000C03DB">
        <w:rPr>
          <w:rFonts w:ascii="Times New Roman" w:hAnsi="Times New Roman" w:cs="Times New Roman"/>
          <w:i/>
          <w:iCs/>
          <w:sz w:val="24"/>
          <w:szCs w:val="24"/>
          <w:lang w:val="en-US"/>
        </w:rPr>
        <w:t>.</w:t>
      </w:r>
      <w:r w:rsidR="00BC6829" w:rsidRPr="000C03DB">
        <w:rPr>
          <w:rFonts w:ascii="Times New Roman" w:hAnsi="Times New Roman" w:cs="Times New Roman"/>
          <w:sz w:val="24"/>
          <w:szCs w:val="24"/>
          <w:lang w:val="en-US"/>
        </w:rPr>
        <w:t>, 2007)</w:t>
      </w:r>
      <w:r w:rsidR="00BC6829">
        <w:rPr>
          <w:rFonts w:ascii="Times New Roman" w:hAnsi="Times New Roman" w:cs="Times New Roman"/>
          <w:sz w:val="24"/>
          <w:szCs w:val="24"/>
          <w:lang w:val="en-US"/>
        </w:rPr>
        <w:t>.</w:t>
      </w:r>
    </w:p>
    <w:p w14:paraId="51AADD20" w14:textId="56D5A372" w:rsidR="00472CCB" w:rsidRPr="008A6274" w:rsidRDefault="00472CCB" w:rsidP="00472CCB">
      <w:pPr>
        <w:spacing w:line="480" w:lineRule="auto"/>
        <w:rPr>
          <w:rFonts w:ascii="Times New Roman" w:hAnsi="Times New Roman" w:cs="Times New Roman"/>
          <w:b/>
          <w:sz w:val="24"/>
          <w:szCs w:val="24"/>
          <w:lang w:val="en-US"/>
        </w:rPr>
      </w:pPr>
      <w:r w:rsidRPr="008A6274">
        <w:rPr>
          <w:rFonts w:ascii="Times New Roman" w:hAnsi="Times New Roman" w:cs="Times New Roman"/>
          <w:b/>
          <w:sz w:val="24"/>
          <w:szCs w:val="24"/>
          <w:lang w:val="en-US"/>
        </w:rPr>
        <w:t>Data collection</w:t>
      </w:r>
    </w:p>
    <w:p w14:paraId="22F20086" w14:textId="17EDEF9D" w:rsidR="00F91A9A" w:rsidRDefault="007D28AB" w:rsidP="006E40B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F91A9A">
        <w:rPr>
          <w:rFonts w:ascii="Times New Roman" w:hAnsi="Times New Roman" w:cs="Times New Roman"/>
          <w:sz w:val="24"/>
          <w:szCs w:val="24"/>
          <w:lang w:val="en-US"/>
        </w:rPr>
        <w:t xml:space="preserve">study was carried out in 20 populations of </w:t>
      </w:r>
      <w:r w:rsidR="00F91A9A" w:rsidRPr="00312E12">
        <w:rPr>
          <w:rFonts w:ascii="Times New Roman" w:hAnsi="Times New Roman" w:cs="Times New Roman"/>
          <w:i/>
          <w:sz w:val="24"/>
          <w:szCs w:val="24"/>
          <w:lang w:val="en-US"/>
        </w:rPr>
        <w:t xml:space="preserve">G. </w:t>
      </w:r>
      <w:proofErr w:type="spellStart"/>
      <w:r w:rsidR="00F91A9A" w:rsidRPr="00312E12">
        <w:rPr>
          <w:rFonts w:ascii="Times New Roman" w:hAnsi="Times New Roman" w:cs="Times New Roman"/>
          <w:i/>
          <w:sz w:val="24"/>
          <w:szCs w:val="24"/>
          <w:lang w:val="en-US"/>
        </w:rPr>
        <w:t>pneumonanthe</w:t>
      </w:r>
      <w:proofErr w:type="spellEnd"/>
      <w:r w:rsidR="00F91A9A">
        <w:rPr>
          <w:rFonts w:ascii="Times New Roman" w:hAnsi="Times New Roman" w:cs="Times New Roman"/>
          <w:sz w:val="24"/>
          <w:szCs w:val="24"/>
          <w:lang w:val="en-US"/>
        </w:rPr>
        <w:t xml:space="preserve"> located in </w:t>
      </w:r>
      <w:r w:rsidR="00F91A9A" w:rsidRPr="00312E12">
        <w:rPr>
          <w:rFonts w:ascii="Times New Roman" w:hAnsi="Times New Roman" w:cs="Times New Roman"/>
          <w:sz w:val="24"/>
          <w:szCs w:val="24"/>
          <w:lang w:val="en-US"/>
        </w:rPr>
        <w:t xml:space="preserve">the county of </w:t>
      </w:r>
      <w:proofErr w:type="spellStart"/>
      <w:r w:rsidR="00F91A9A" w:rsidRPr="00312E12">
        <w:rPr>
          <w:rFonts w:ascii="Times New Roman" w:hAnsi="Times New Roman" w:cs="Times New Roman"/>
          <w:sz w:val="24"/>
          <w:szCs w:val="24"/>
          <w:lang w:val="en-US"/>
        </w:rPr>
        <w:t>Västra</w:t>
      </w:r>
      <w:proofErr w:type="spellEnd"/>
      <w:r w:rsidR="00F91A9A" w:rsidRPr="00312E12">
        <w:rPr>
          <w:rFonts w:ascii="Times New Roman" w:hAnsi="Times New Roman" w:cs="Times New Roman"/>
          <w:sz w:val="24"/>
          <w:szCs w:val="24"/>
          <w:lang w:val="en-US"/>
        </w:rPr>
        <w:t xml:space="preserve"> </w:t>
      </w:r>
      <w:proofErr w:type="spellStart"/>
      <w:r w:rsidR="00F91A9A" w:rsidRPr="00312E12">
        <w:rPr>
          <w:rFonts w:ascii="Times New Roman" w:hAnsi="Times New Roman" w:cs="Times New Roman"/>
          <w:sz w:val="24"/>
          <w:szCs w:val="24"/>
          <w:lang w:val="en-US"/>
        </w:rPr>
        <w:t>Götaland</w:t>
      </w:r>
      <w:proofErr w:type="spellEnd"/>
      <w:r w:rsidR="00F91A9A" w:rsidRPr="00312E12">
        <w:rPr>
          <w:rFonts w:ascii="Times New Roman" w:hAnsi="Times New Roman" w:cs="Times New Roman"/>
          <w:sz w:val="24"/>
          <w:szCs w:val="24"/>
          <w:lang w:val="en-US"/>
        </w:rPr>
        <w:t xml:space="preserve"> in</w:t>
      </w:r>
      <w:r w:rsidR="00F91A9A">
        <w:rPr>
          <w:rFonts w:ascii="Times New Roman" w:hAnsi="Times New Roman" w:cs="Times New Roman"/>
          <w:sz w:val="24"/>
          <w:szCs w:val="24"/>
          <w:lang w:val="en-US"/>
        </w:rPr>
        <w:t xml:space="preserve"> </w:t>
      </w:r>
      <w:r w:rsidR="00F91A9A" w:rsidRPr="00312E12">
        <w:rPr>
          <w:rFonts w:ascii="Times New Roman" w:hAnsi="Times New Roman" w:cs="Times New Roman"/>
          <w:sz w:val="24"/>
          <w:szCs w:val="24"/>
          <w:lang w:val="en-US"/>
        </w:rPr>
        <w:t>SW Sweden (</w:t>
      </w:r>
      <w:r w:rsidR="00F91A9A">
        <w:rPr>
          <w:rFonts w:ascii="Times New Roman" w:hAnsi="Times New Roman" w:cs="Times New Roman"/>
          <w:sz w:val="24"/>
          <w:szCs w:val="24"/>
          <w:lang w:val="en-US"/>
        </w:rPr>
        <w:t>s</w:t>
      </w:r>
      <w:r w:rsidR="00F91A9A" w:rsidRPr="00391D90">
        <w:rPr>
          <w:rFonts w:ascii="Times New Roman" w:hAnsi="Times New Roman" w:cs="Times New Roman"/>
          <w:sz w:val="24"/>
          <w:szCs w:val="24"/>
          <w:lang w:val="en-US"/>
        </w:rPr>
        <w:t xml:space="preserve">ee Appendix </w:t>
      </w:r>
      <w:r w:rsidR="00F91A9A">
        <w:rPr>
          <w:rFonts w:ascii="Times New Roman" w:hAnsi="Times New Roman" w:cs="Times New Roman"/>
          <w:sz w:val="24"/>
          <w:szCs w:val="24"/>
          <w:lang w:val="en-US"/>
        </w:rPr>
        <w:t>S</w:t>
      </w:r>
      <w:r w:rsidR="00F91A9A" w:rsidRPr="00391D90">
        <w:rPr>
          <w:rFonts w:ascii="Times New Roman" w:hAnsi="Times New Roman" w:cs="Times New Roman"/>
          <w:sz w:val="24"/>
          <w:szCs w:val="24"/>
          <w:lang w:val="en-US"/>
        </w:rPr>
        <w:t>1 for details</w:t>
      </w:r>
      <w:r w:rsidR="00F91A9A" w:rsidRPr="00312E12">
        <w:rPr>
          <w:rFonts w:ascii="Times New Roman" w:hAnsi="Times New Roman" w:cs="Times New Roman"/>
          <w:sz w:val="24"/>
          <w:szCs w:val="24"/>
          <w:lang w:val="en-US"/>
        </w:rPr>
        <w:t>).</w:t>
      </w:r>
      <w:r w:rsidR="00F91A9A">
        <w:rPr>
          <w:rFonts w:ascii="Times New Roman" w:hAnsi="Times New Roman" w:cs="Times New Roman"/>
          <w:sz w:val="24"/>
          <w:szCs w:val="24"/>
          <w:lang w:val="en-US"/>
        </w:rPr>
        <w:t xml:space="preserve"> The populations </w:t>
      </w:r>
      <w:r w:rsidR="00F91A9A" w:rsidRPr="00312E12">
        <w:rPr>
          <w:rFonts w:ascii="Times New Roman" w:hAnsi="Times New Roman" w:cs="Times New Roman"/>
          <w:sz w:val="24"/>
          <w:szCs w:val="24"/>
          <w:lang w:val="en-US"/>
        </w:rPr>
        <w:t>are</w:t>
      </w:r>
      <w:r w:rsidR="00F91A9A">
        <w:rPr>
          <w:rFonts w:ascii="Times New Roman" w:hAnsi="Times New Roman" w:cs="Times New Roman"/>
          <w:sz w:val="24"/>
          <w:szCs w:val="24"/>
          <w:lang w:val="en-US"/>
        </w:rPr>
        <w:t xml:space="preserve"> mainly located in moist heathlands</w:t>
      </w:r>
      <w:r w:rsidR="00F91A9A" w:rsidRPr="00312E12">
        <w:rPr>
          <w:rFonts w:ascii="Times New Roman" w:hAnsi="Times New Roman" w:cs="Times New Roman"/>
          <w:sz w:val="24"/>
          <w:szCs w:val="24"/>
          <w:lang w:val="en-US"/>
        </w:rPr>
        <w:t>.</w:t>
      </w:r>
      <w:r w:rsidR="00F91A9A">
        <w:rPr>
          <w:rFonts w:ascii="Times New Roman" w:hAnsi="Times New Roman" w:cs="Times New Roman"/>
          <w:sz w:val="24"/>
          <w:szCs w:val="24"/>
          <w:lang w:val="en-US"/>
        </w:rPr>
        <w:t xml:space="preserve"> </w:t>
      </w:r>
      <w:r w:rsidR="00091934">
        <w:rPr>
          <w:rFonts w:ascii="Times New Roman" w:hAnsi="Times New Roman" w:cs="Times New Roman"/>
          <w:i/>
          <w:sz w:val="24"/>
          <w:szCs w:val="24"/>
          <w:lang w:val="en-US"/>
        </w:rPr>
        <w:t xml:space="preserve">P. </w:t>
      </w:r>
      <w:proofErr w:type="spellStart"/>
      <w:r w:rsidR="00091934">
        <w:rPr>
          <w:rFonts w:ascii="Times New Roman" w:hAnsi="Times New Roman" w:cs="Times New Roman"/>
          <w:i/>
          <w:sz w:val="24"/>
          <w:szCs w:val="24"/>
          <w:lang w:val="en-US"/>
        </w:rPr>
        <w:t>alcon</w:t>
      </w:r>
      <w:proofErr w:type="spellEnd"/>
      <w:r w:rsidR="00F91A9A">
        <w:rPr>
          <w:rFonts w:ascii="Times New Roman" w:hAnsi="Times New Roman" w:cs="Times New Roman"/>
          <w:sz w:val="24"/>
          <w:szCs w:val="24"/>
          <w:lang w:val="en-US"/>
        </w:rPr>
        <w:t xml:space="preserve"> was present in 11 of the study populations </w:t>
      </w:r>
      <w:ins w:id="80" w:author="Alicia" w:date="2016-01-11T12:10:00Z">
        <w:r w:rsidR="00D77A91">
          <w:rPr>
            <w:rFonts w:ascii="Times New Roman" w:hAnsi="Times New Roman" w:cs="Times New Roman"/>
            <w:sz w:val="24"/>
            <w:szCs w:val="24"/>
            <w:lang w:val="en-US"/>
          </w:rPr>
          <w:t xml:space="preserve">(where different interaction intensities were observed, Appendix S1) </w:t>
        </w:r>
      </w:ins>
      <w:r w:rsidR="00F91A9A">
        <w:rPr>
          <w:rFonts w:ascii="Times New Roman" w:hAnsi="Times New Roman" w:cs="Times New Roman"/>
          <w:sz w:val="24"/>
          <w:szCs w:val="24"/>
          <w:lang w:val="en-US"/>
        </w:rPr>
        <w:t xml:space="preserve">and absent from 9. </w:t>
      </w:r>
    </w:p>
    <w:p w14:paraId="16582859" w14:textId="6A7A5B00" w:rsidR="00C31691" w:rsidRDefault="008A6274" w:rsidP="009C5CE5">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We collected data on </w:t>
      </w:r>
      <w:r w:rsidR="00F54009">
        <w:rPr>
          <w:rFonts w:ascii="Times New Roman" w:hAnsi="Times New Roman" w:cs="Times New Roman"/>
          <w:sz w:val="24"/>
          <w:szCs w:val="24"/>
          <w:lang w:val="en-US"/>
        </w:rPr>
        <w:t xml:space="preserve">plant </w:t>
      </w:r>
      <w:r>
        <w:rPr>
          <w:rFonts w:ascii="Times New Roman" w:hAnsi="Times New Roman" w:cs="Times New Roman"/>
          <w:sz w:val="24"/>
          <w:szCs w:val="24"/>
          <w:lang w:val="en-US"/>
        </w:rPr>
        <w:t xml:space="preserve">reproductive traits, interaction intensity </w:t>
      </w:r>
      <w:r w:rsidR="00F54009">
        <w:rPr>
          <w:rFonts w:ascii="Times New Roman" w:hAnsi="Times New Roman" w:cs="Times New Roman"/>
          <w:sz w:val="24"/>
          <w:szCs w:val="24"/>
          <w:lang w:val="en-US"/>
        </w:rPr>
        <w:t xml:space="preserve">and plant fitness </w:t>
      </w:r>
      <w:r>
        <w:rPr>
          <w:rFonts w:ascii="Times New Roman" w:hAnsi="Times New Roman" w:cs="Times New Roman"/>
          <w:sz w:val="24"/>
          <w:szCs w:val="24"/>
          <w:lang w:val="en-US"/>
        </w:rPr>
        <w:t xml:space="preserve">in </w:t>
      </w:r>
      <w:r w:rsidR="00463F01">
        <w:rPr>
          <w:rFonts w:ascii="Times New Roman" w:hAnsi="Times New Roman" w:cs="Times New Roman"/>
          <w:sz w:val="24"/>
          <w:szCs w:val="24"/>
          <w:lang w:val="en-US"/>
        </w:rPr>
        <w:t xml:space="preserve">100 marked individuals in each </w:t>
      </w:r>
      <w:r w:rsidR="004D7EF1">
        <w:rPr>
          <w:rFonts w:ascii="Times New Roman" w:hAnsi="Times New Roman" w:cs="Times New Roman"/>
          <w:sz w:val="24"/>
          <w:szCs w:val="24"/>
          <w:lang w:val="en-US"/>
        </w:rPr>
        <w:t xml:space="preserve">of </w:t>
      </w:r>
      <w:r>
        <w:rPr>
          <w:rFonts w:ascii="Times New Roman" w:hAnsi="Times New Roman" w:cs="Times New Roman"/>
          <w:sz w:val="24"/>
          <w:szCs w:val="24"/>
          <w:lang w:val="en-US"/>
        </w:rPr>
        <w:t xml:space="preserve">the </w:t>
      </w:r>
      <w:r w:rsidR="007D28AB">
        <w:rPr>
          <w:rFonts w:ascii="Times New Roman" w:hAnsi="Times New Roman" w:cs="Times New Roman"/>
          <w:sz w:val="24"/>
          <w:szCs w:val="24"/>
          <w:lang w:val="en-US"/>
        </w:rPr>
        <w:t xml:space="preserve">20 </w:t>
      </w:r>
      <w:r>
        <w:rPr>
          <w:rFonts w:ascii="Times New Roman" w:hAnsi="Times New Roman" w:cs="Times New Roman"/>
          <w:sz w:val="24"/>
          <w:szCs w:val="24"/>
          <w:lang w:val="en-US"/>
        </w:rPr>
        <w:t xml:space="preserve">study populations during 2010 and </w:t>
      </w:r>
      <w:r>
        <w:rPr>
          <w:rFonts w:ascii="Times New Roman" w:hAnsi="Times New Roman" w:cs="Times New Roman"/>
          <w:sz w:val="24"/>
          <w:szCs w:val="24"/>
          <w:lang w:val="en-US"/>
        </w:rPr>
        <w:lastRenderedPageBreak/>
        <w:t>2011</w:t>
      </w:r>
      <w:r w:rsidR="00463F01">
        <w:rPr>
          <w:rFonts w:ascii="Times New Roman" w:hAnsi="Times New Roman" w:cs="Times New Roman"/>
          <w:sz w:val="24"/>
          <w:szCs w:val="24"/>
          <w:lang w:val="en-US"/>
        </w:rPr>
        <w:t xml:space="preserve">. </w:t>
      </w:r>
      <w:ins w:id="81" w:author="Alicia" w:date="2016-01-08T15:38:00Z">
        <w:r w:rsidR="00E913EF">
          <w:rPr>
            <w:rFonts w:ascii="Times New Roman" w:hAnsi="Times New Roman" w:cs="Times New Roman"/>
            <w:sz w:val="24"/>
            <w:szCs w:val="24"/>
            <w:lang w:val="en-US"/>
          </w:rPr>
          <w:t xml:space="preserve">Number of shoots per individual ranged from 1 to 44 (mean=3). </w:t>
        </w:r>
      </w:ins>
      <w:r w:rsidR="00463F01">
        <w:rPr>
          <w:rFonts w:ascii="Times New Roman" w:hAnsi="Times New Roman" w:cs="Times New Roman"/>
          <w:sz w:val="24"/>
          <w:szCs w:val="24"/>
          <w:lang w:val="en-US"/>
        </w:rPr>
        <w:t>For</w:t>
      </w:r>
      <w:r w:rsidR="0037339C">
        <w:rPr>
          <w:rFonts w:ascii="Times New Roman" w:hAnsi="Times New Roman" w:cs="Times New Roman"/>
          <w:sz w:val="24"/>
          <w:szCs w:val="24"/>
          <w:lang w:val="en-US"/>
        </w:rPr>
        <w:t xml:space="preserve"> recordings</w:t>
      </w:r>
      <w:r w:rsidR="00463F01">
        <w:rPr>
          <w:rFonts w:ascii="Times New Roman" w:hAnsi="Times New Roman" w:cs="Times New Roman"/>
          <w:sz w:val="24"/>
          <w:szCs w:val="24"/>
          <w:lang w:val="en-US"/>
        </w:rPr>
        <w:t xml:space="preserve">, </w:t>
      </w:r>
      <w:r w:rsidR="00314206">
        <w:rPr>
          <w:rFonts w:ascii="Times New Roman" w:hAnsi="Times New Roman" w:cs="Times New Roman"/>
          <w:sz w:val="24"/>
          <w:szCs w:val="24"/>
          <w:lang w:val="en-US"/>
        </w:rPr>
        <w:t xml:space="preserve">we selected one shoot </w:t>
      </w:r>
      <w:r w:rsidR="007D28AB">
        <w:rPr>
          <w:rFonts w:ascii="Times New Roman" w:hAnsi="Times New Roman" w:cs="Times New Roman"/>
          <w:sz w:val="24"/>
          <w:szCs w:val="24"/>
          <w:lang w:val="en-US"/>
        </w:rPr>
        <w:t>of</w:t>
      </w:r>
      <w:r w:rsidR="00314206">
        <w:rPr>
          <w:rFonts w:ascii="Times New Roman" w:hAnsi="Times New Roman" w:cs="Times New Roman"/>
          <w:sz w:val="24"/>
          <w:szCs w:val="24"/>
          <w:lang w:val="en-US"/>
        </w:rPr>
        <w:t xml:space="preserve"> median length</w:t>
      </w:r>
      <w:r w:rsidR="0037339C" w:rsidRPr="0037339C">
        <w:rPr>
          <w:rFonts w:ascii="Times New Roman" w:hAnsi="Times New Roman" w:cs="Times New Roman"/>
          <w:sz w:val="24"/>
          <w:szCs w:val="24"/>
          <w:lang w:val="en-US"/>
        </w:rPr>
        <w:t xml:space="preserve"> </w:t>
      </w:r>
      <w:r w:rsidR="0037339C">
        <w:rPr>
          <w:rFonts w:ascii="Times New Roman" w:hAnsi="Times New Roman" w:cs="Times New Roman"/>
          <w:sz w:val="24"/>
          <w:szCs w:val="24"/>
          <w:lang w:val="en-US"/>
        </w:rPr>
        <w:t>in each individual</w:t>
      </w:r>
      <w:r w:rsidR="00314206">
        <w:rPr>
          <w:rFonts w:ascii="Times New Roman" w:hAnsi="Times New Roman" w:cs="Times New Roman"/>
          <w:sz w:val="24"/>
          <w:szCs w:val="24"/>
          <w:lang w:val="en-US"/>
        </w:rPr>
        <w:t xml:space="preserve">. </w:t>
      </w:r>
      <w:r w:rsidR="00F54009">
        <w:rPr>
          <w:rFonts w:ascii="Times New Roman" w:hAnsi="Times New Roman" w:cs="Times New Roman"/>
          <w:sz w:val="24"/>
          <w:szCs w:val="24"/>
          <w:lang w:val="en-US"/>
        </w:rPr>
        <w:t>In</w:t>
      </w:r>
      <w:r w:rsidR="00314206">
        <w:rPr>
          <w:rFonts w:ascii="Times New Roman" w:hAnsi="Times New Roman" w:cs="Times New Roman"/>
          <w:sz w:val="24"/>
          <w:szCs w:val="24"/>
          <w:lang w:val="en-US"/>
        </w:rPr>
        <w:t xml:space="preserve"> </w:t>
      </w:r>
      <w:r w:rsidR="00F54009">
        <w:rPr>
          <w:rFonts w:ascii="Times New Roman" w:hAnsi="Times New Roman" w:cs="Times New Roman"/>
          <w:sz w:val="24"/>
          <w:szCs w:val="24"/>
          <w:lang w:val="en-US"/>
        </w:rPr>
        <w:t xml:space="preserve">these </w:t>
      </w:r>
      <w:r w:rsidR="00314206">
        <w:rPr>
          <w:rFonts w:ascii="Times New Roman" w:hAnsi="Times New Roman" w:cs="Times New Roman"/>
          <w:sz w:val="24"/>
          <w:szCs w:val="24"/>
          <w:lang w:val="en-US"/>
        </w:rPr>
        <w:t>focal shoot</w:t>
      </w:r>
      <w:r w:rsidR="00F54009">
        <w:rPr>
          <w:rFonts w:ascii="Times New Roman" w:hAnsi="Times New Roman" w:cs="Times New Roman"/>
          <w:sz w:val="24"/>
          <w:szCs w:val="24"/>
          <w:lang w:val="en-US"/>
        </w:rPr>
        <w:t>s,</w:t>
      </w:r>
      <w:r w:rsidR="00F54009" w:rsidDel="00314206">
        <w:rPr>
          <w:rFonts w:ascii="Times New Roman" w:hAnsi="Times New Roman" w:cs="Times New Roman"/>
          <w:sz w:val="24"/>
          <w:szCs w:val="24"/>
          <w:lang w:val="en-US"/>
        </w:rPr>
        <w:t xml:space="preserve"> </w:t>
      </w:r>
      <w:r w:rsidR="00F54009">
        <w:rPr>
          <w:rFonts w:ascii="Times New Roman" w:hAnsi="Times New Roman" w:cs="Times New Roman"/>
          <w:sz w:val="24"/>
          <w:szCs w:val="24"/>
          <w:lang w:val="en-US"/>
        </w:rPr>
        <w:t xml:space="preserve">we </w:t>
      </w:r>
      <w:r w:rsidR="000A331A">
        <w:rPr>
          <w:rFonts w:ascii="Times New Roman" w:hAnsi="Times New Roman" w:cs="Times New Roman"/>
          <w:sz w:val="24"/>
          <w:szCs w:val="24"/>
          <w:lang w:val="en-US"/>
        </w:rPr>
        <w:t xml:space="preserve">measured shoot </w:t>
      </w:r>
      <w:r w:rsidR="00463F01">
        <w:rPr>
          <w:rFonts w:ascii="Times New Roman" w:hAnsi="Times New Roman" w:cs="Times New Roman"/>
          <w:sz w:val="24"/>
          <w:szCs w:val="24"/>
          <w:lang w:val="en-US"/>
        </w:rPr>
        <w:t>height</w:t>
      </w:r>
      <w:r w:rsidR="001F42C9">
        <w:rPr>
          <w:rFonts w:ascii="Times New Roman" w:hAnsi="Times New Roman" w:cs="Times New Roman"/>
          <w:sz w:val="24"/>
          <w:szCs w:val="24"/>
          <w:lang w:val="en-US"/>
        </w:rPr>
        <w:t xml:space="preserve"> (in cm)</w:t>
      </w:r>
      <w:r w:rsidR="00463F01">
        <w:rPr>
          <w:rFonts w:ascii="Times New Roman" w:hAnsi="Times New Roman" w:cs="Times New Roman"/>
          <w:sz w:val="24"/>
          <w:szCs w:val="24"/>
          <w:lang w:val="en-US"/>
        </w:rPr>
        <w:t xml:space="preserve">, </w:t>
      </w:r>
      <w:del w:id="82" w:author="Alicia" w:date="2016-01-12T13:48:00Z">
        <w:r w:rsidR="007D28AB" w:rsidDel="00BE393F">
          <w:rPr>
            <w:rFonts w:ascii="Times New Roman" w:hAnsi="Times New Roman" w:cs="Times New Roman"/>
            <w:sz w:val="24"/>
            <w:szCs w:val="24"/>
            <w:lang w:val="en-US"/>
          </w:rPr>
          <w:delText xml:space="preserve">reproductive </w:delText>
        </w:r>
        <w:r w:rsidR="00F54009" w:rsidDel="00BE393F">
          <w:rPr>
            <w:rFonts w:ascii="Times New Roman" w:hAnsi="Times New Roman" w:cs="Times New Roman"/>
            <w:sz w:val="24"/>
            <w:szCs w:val="24"/>
            <w:lang w:val="en-US"/>
          </w:rPr>
          <w:delText>development stage</w:delText>
        </w:r>
      </w:del>
      <w:ins w:id="83" w:author="Alicia" w:date="2016-01-12T13:48:00Z">
        <w:r w:rsidR="00BE393F">
          <w:rPr>
            <w:rFonts w:ascii="Times New Roman" w:hAnsi="Times New Roman" w:cs="Times New Roman"/>
            <w:sz w:val="24"/>
            <w:szCs w:val="24"/>
            <w:lang w:val="en-US"/>
          </w:rPr>
          <w:t>phenology</w:t>
        </w:r>
      </w:ins>
      <w:r w:rsidR="00463F01">
        <w:rPr>
          <w:rFonts w:ascii="Times New Roman" w:hAnsi="Times New Roman" w:cs="Times New Roman"/>
          <w:sz w:val="24"/>
          <w:szCs w:val="24"/>
          <w:lang w:val="en-US"/>
        </w:rPr>
        <w:t xml:space="preserve">, </w:t>
      </w:r>
      <w:r w:rsidR="00F54009">
        <w:rPr>
          <w:rFonts w:ascii="Times New Roman" w:hAnsi="Times New Roman" w:cs="Times New Roman"/>
          <w:sz w:val="24"/>
          <w:szCs w:val="24"/>
          <w:lang w:val="en-US"/>
        </w:rPr>
        <w:t xml:space="preserve">and </w:t>
      </w:r>
      <w:r w:rsidR="00463F01">
        <w:rPr>
          <w:rFonts w:ascii="Times New Roman" w:hAnsi="Times New Roman" w:cs="Times New Roman"/>
          <w:sz w:val="24"/>
          <w:szCs w:val="24"/>
          <w:lang w:val="en-US"/>
        </w:rPr>
        <w:t>number of flowers</w:t>
      </w:r>
      <w:ins w:id="84" w:author="Alicia" w:date="2016-01-08T15:52:00Z">
        <w:r w:rsidR="00BD173E">
          <w:rPr>
            <w:rFonts w:ascii="Times New Roman" w:hAnsi="Times New Roman" w:cs="Times New Roman"/>
            <w:sz w:val="24"/>
            <w:szCs w:val="24"/>
            <w:lang w:val="en-US"/>
          </w:rPr>
          <w:t>. These traits were measured</w:t>
        </w:r>
      </w:ins>
      <w:del w:id="85" w:author="Alicia" w:date="2016-01-08T15:52:00Z">
        <w:r w:rsidR="00463F01" w:rsidDel="00BD173E">
          <w:rPr>
            <w:rFonts w:ascii="Times New Roman" w:hAnsi="Times New Roman" w:cs="Times New Roman"/>
            <w:sz w:val="24"/>
            <w:szCs w:val="24"/>
            <w:lang w:val="en-US"/>
          </w:rPr>
          <w:delText xml:space="preserve"> </w:delText>
        </w:r>
      </w:del>
      <w:ins w:id="86" w:author="Alicia" w:date="2016-01-08T15:52:00Z">
        <w:r w:rsidR="00BD173E">
          <w:rPr>
            <w:rFonts w:ascii="Times New Roman" w:hAnsi="Times New Roman" w:cs="Times New Roman"/>
            <w:sz w:val="24"/>
            <w:szCs w:val="24"/>
            <w:lang w:val="en-US"/>
          </w:rPr>
          <w:t xml:space="preserve"> </w:t>
        </w:r>
      </w:ins>
      <w:ins w:id="87" w:author="Alicia" w:date="2016-01-08T15:51:00Z">
        <w:r w:rsidR="00BD173E" w:rsidRPr="00BD173E">
          <w:rPr>
            <w:rFonts w:ascii="Times New Roman" w:hAnsi="Times New Roman" w:cs="Times New Roman"/>
            <w:sz w:val="24"/>
            <w:szCs w:val="24"/>
            <w:lang w:val="en-US"/>
          </w:rPr>
          <w:t xml:space="preserve">once </w:t>
        </w:r>
      </w:ins>
      <w:ins w:id="88" w:author="Alicia" w:date="2016-01-08T15:52:00Z">
        <w:r w:rsidR="00BD173E">
          <w:rPr>
            <w:rFonts w:ascii="Times New Roman" w:hAnsi="Times New Roman" w:cs="Times New Roman"/>
            <w:sz w:val="24"/>
            <w:szCs w:val="24"/>
            <w:lang w:val="en-US"/>
          </w:rPr>
          <w:t>per plant</w:t>
        </w:r>
      </w:ins>
      <w:ins w:id="89" w:author="Alicia" w:date="2016-01-12T13:46:00Z">
        <w:r w:rsidR="00BE393F">
          <w:rPr>
            <w:rFonts w:ascii="Times New Roman" w:hAnsi="Times New Roman" w:cs="Times New Roman"/>
            <w:sz w:val="24"/>
            <w:szCs w:val="24"/>
            <w:lang w:val="en-US"/>
          </w:rPr>
          <w:t xml:space="preserve"> in each of the two years</w:t>
        </w:r>
      </w:ins>
      <w:ins w:id="90" w:author="Alicia" w:date="2016-01-08T15:52:00Z">
        <w:r w:rsidR="00BD173E">
          <w:rPr>
            <w:rFonts w:ascii="Times New Roman" w:hAnsi="Times New Roman" w:cs="Times New Roman"/>
            <w:sz w:val="24"/>
            <w:szCs w:val="24"/>
            <w:lang w:val="en-US"/>
          </w:rPr>
          <w:t xml:space="preserve">, </w:t>
        </w:r>
      </w:ins>
      <w:ins w:id="91" w:author="Alicia" w:date="2016-01-08T15:51:00Z">
        <w:r w:rsidR="00BD173E" w:rsidRPr="00BD173E">
          <w:rPr>
            <w:rFonts w:ascii="Times New Roman" w:hAnsi="Times New Roman" w:cs="Times New Roman"/>
            <w:sz w:val="24"/>
            <w:szCs w:val="24"/>
            <w:lang w:val="en-US"/>
          </w:rPr>
          <w:t>at the end of July-beginning of August</w:t>
        </w:r>
      </w:ins>
      <w:del w:id="92" w:author="Alicia" w:date="2016-01-08T15:51:00Z">
        <w:r w:rsidR="0037339C" w:rsidDel="00BD173E">
          <w:rPr>
            <w:rFonts w:ascii="Times New Roman" w:hAnsi="Times New Roman" w:cs="Times New Roman"/>
            <w:sz w:val="24"/>
            <w:szCs w:val="24"/>
            <w:lang w:val="en-US"/>
          </w:rPr>
          <w:delText>from</w:delText>
        </w:r>
        <w:r w:rsidR="00E51B0E" w:rsidDel="00BD173E">
          <w:rPr>
            <w:rFonts w:ascii="Times New Roman" w:hAnsi="Times New Roman" w:cs="Times New Roman"/>
            <w:sz w:val="24"/>
            <w:szCs w:val="24"/>
            <w:lang w:val="en-US"/>
          </w:rPr>
          <w:delText xml:space="preserve"> the end of </w:delText>
        </w:r>
        <w:r w:rsidR="00463F01" w:rsidDel="00BD173E">
          <w:rPr>
            <w:rFonts w:ascii="Times New Roman" w:hAnsi="Times New Roman" w:cs="Times New Roman"/>
            <w:sz w:val="24"/>
            <w:szCs w:val="24"/>
            <w:lang w:val="en-US"/>
          </w:rPr>
          <w:delText>July</w:delText>
        </w:r>
        <w:r w:rsidR="0037339C" w:rsidDel="00BD173E">
          <w:rPr>
            <w:rFonts w:ascii="Times New Roman" w:hAnsi="Times New Roman" w:cs="Times New Roman"/>
            <w:sz w:val="24"/>
            <w:szCs w:val="24"/>
            <w:lang w:val="en-US"/>
          </w:rPr>
          <w:delText xml:space="preserve"> to the </w:delText>
        </w:r>
        <w:r w:rsidR="00E51B0E" w:rsidDel="00BD173E">
          <w:rPr>
            <w:rFonts w:ascii="Times New Roman" w:hAnsi="Times New Roman" w:cs="Times New Roman"/>
            <w:sz w:val="24"/>
            <w:szCs w:val="24"/>
            <w:lang w:val="en-US"/>
          </w:rPr>
          <w:delText>beginning of</w:delText>
        </w:r>
        <w:r w:rsidR="00463F01" w:rsidDel="00BD173E">
          <w:rPr>
            <w:rFonts w:ascii="Times New Roman" w:hAnsi="Times New Roman" w:cs="Times New Roman"/>
            <w:sz w:val="24"/>
            <w:szCs w:val="24"/>
            <w:lang w:val="en-US"/>
          </w:rPr>
          <w:delText xml:space="preserve"> August</w:delText>
        </w:r>
      </w:del>
      <w:r w:rsidR="00463F01">
        <w:rPr>
          <w:rFonts w:ascii="Times New Roman" w:hAnsi="Times New Roman" w:cs="Times New Roman"/>
          <w:sz w:val="24"/>
          <w:szCs w:val="24"/>
          <w:lang w:val="en-US"/>
        </w:rPr>
        <w:t xml:space="preserve">. </w:t>
      </w:r>
      <w:del w:id="93" w:author="Alicia" w:date="2016-01-12T13:48:00Z">
        <w:r w:rsidR="00F54009" w:rsidDel="00BE393F">
          <w:rPr>
            <w:rFonts w:ascii="Times New Roman" w:hAnsi="Times New Roman" w:cs="Times New Roman"/>
            <w:sz w:val="24"/>
            <w:szCs w:val="24"/>
            <w:lang w:val="en-US"/>
          </w:rPr>
          <w:delText>To</w:delText>
        </w:r>
      </w:del>
      <w:del w:id="94" w:author="Alicia" w:date="2016-01-12T13:52:00Z">
        <w:r w:rsidR="00F54009" w:rsidDel="006E220D">
          <w:rPr>
            <w:rFonts w:ascii="Times New Roman" w:hAnsi="Times New Roman" w:cs="Times New Roman"/>
            <w:sz w:val="24"/>
            <w:szCs w:val="24"/>
            <w:lang w:val="en-US"/>
          </w:rPr>
          <w:delText xml:space="preserve"> </w:delText>
        </w:r>
      </w:del>
      <w:del w:id="95" w:author="Alicia" w:date="2016-01-12T13:51:00Z">
        <w:r w:rsidR="00F54009" w:rsidDel="006E220D">
          <w:rPr>
            <w:rFonts w:ascii="Times New Roman" w:hAnsi="Times New Roman" w:cs="Times New Roman"/>
            <w:sz w:val="24"/>
            <w:szCs w:val="24"/>
            <w:lang w:val="en-US"/>
          </w:rPr>
          <w:delText>assess</w:delText>
        </w:r>
      </w:del>
      <w:ins w:id="96" w:author="Alicia" w:date="2016-01-12T13:52:00Z">
        <w:r w:rsidR="006E220D">
          <w:rPr>
            <w:rFonts w:ascii="Times New Roman" w:hAnsi="Times New Roman" w:cs="Times New Roman"/>
            <w:sz w:val="24"/>
            <w:szCs w:val="24"/>
            <w:lang w:val="en-US"/>
          </w:rPr>
          <w:t>P</w:t>
        </w:r>
      </w:ins>
      <w:ins w:id="97" w:author="Alicia" w:date="2016-01-12T13:49:00Z">
        <w:r w:rsidR="00BE393F">
          <w:rPr>
            <w:rFonts w:ascii="Times New Roman" w:hAnsi="Times New Roman" w:cs="Times New Roman"/>
            <w:sz w:val="24"/>
            <w:szCs w:val="24"/>
            <w:lang w:val="en-US"/>
          </w:rPr>
          <w:t xml:space="preserve">henology </w:t>
        </w:r>
      </w:ins>
      <w:ins w:id="98" w:author="Alicia" w:date="2016-01-12T13:52:00Z">
        <w:r w:rsidR="006E220D">
          <w:rPr>
            <w:rFonts w:ascii="Times New Roman" w:hAnsi="Times New Roman" w:cs="Times New Roman"/>
            <w:sz w:val="24"/>
            <w:szCs w:val="24"/>
            <w:lang w:val="en-US"/>
          </w:rPr>
          <w:t xml:space="preserve">was estimated </w:t>
        </w:r>
      </w:ins>
      <w:ins w:id="99" w:author="Alicia" w:date="2016-01-12T13:49:00Z">
        <w:r w:rsidR="00BE393F">
          <w:rPr>
            <w:rFonts w:ascii="Times New Roman" w:hAnsi="Times New Roman" w:cs="Times New Roman"/>
            <w:sz w:val="24"/>
            <w:szCs w:val="24"/>
            <w:lang w:val="en-US"/>
          </w:rPr>
          <w:t>as</w:t>
        </w:r>
      </w:ins>
      <w:r w:rsidR="00F54009">
        <w:rPr>
          <w:rFonts w:ascii="Times New Roman" w:hAnsi="Times New Roman" w:cs="Times New Roman"/>
          <w:sz w:val="24"/>
          <w:szCs w:val="24"/>
          <w:lang w:val="en-US"/>
        </w:rPr>
        <w:t xml:space="preserve"> </w:t>
      </w:r>
      <w:r w:rsidR="0037339C">
        <w:rPr>
          <w:rFonts w:ascii="Times New Roman" w:hAnsi="Times New Roman" w:cs="Times New Roman"/>
          <w:sz w:val="24"/>
          <w:szCs w:val="24"/>
          <w:lang w:val="en-US"/>
        </w:rPr>
        <w:t xml:space="preserve">the </w:t>
      </w:r>
      <w:r w:rsidR="00F54009">
        <w:rPr>
          <w:rFonts w:ascii="Times New Roman" w:hAnsi="Times New Roman" w:cs="Times New Roman"/>
          <w:sz w:val="24"/>
          <w:szCs w:val="24"/>
          <w:lang w:val="en-US"/>
        </w:rPr>
        <w:t xml:space="preserve">reproductive development </w:t>
      </w:r>
      <w:ins w:id="100" w:author="Alicia" w:date="2016-01-12T13:49:00Z">
        <w:r w:rsidR="00BE393F">
          <w:rPr>
            <w:rFonts w:ascii="Times New Roman" w:hAnsi="Times New Roman" w:cs="Times New Roman"/>
            <w:sz w:val="24"/>
            <w:szCs w:val="24"/>
            <w:lang w:val="en-US"/>
          </w:rPr>
          <w:t xml:space="preserve">stage </w:t>
        </w:r>
      </w:ins>
      <w:r w:rsidR="00314206">
        <w:rPr>
          <w:rFonts w:ascii="Times New Roman" w:hAnsi="Times New Roman" w:cs="Times New Roman"/>
          <w:sz w:val="24"/>
          <w:szCs w:val="24"/>
          <w:lang w:val="en-US"/>
        </w:rPr>
        <w:t>of individual</w:t>
      </w:r>
      <w:r w:rsidR="00F54009">
        <w:rPr>
          <w:rFonts w:ascii="Times New Roman" w:hAnsi="Times New Roman" w:cs="Times New Roman"/>
          <w:sz w:val="24"/>
          <w:szCs w:val="24"/>
          <w:lang w:val="en-US"/>
        </w:rPr>
        <w:t>s</w:t>
      </w:r>
      <w:ins w:id="101" w:author="Alicia" w:date="2016-01-12T13:45:00Z">
        <w:r w:rsidR="00BE393F">
          <w:rPr>
            <w:rFonts w:ascii="Times New Roman" w:hAnsi="Times New Roman" w:cs="Times New Roman"/>
            <w:sz w:val="24"/>
            <w:szCs w:val="24"/>
            <w:lang w:val="en-US"/>
          </w:rPr>
          <w:t xml:space="preserve"> at the </w:t>
        </w:r>
      </w:ins>
      <w:ins w:id="102" w:author="Alicia" w:date="2016-01-12T13:46:00Z">
        <w:r w:rsidR="00BE393F">
          <w:rPr>
            <w:rFonts w:ascii="Times New Roman" w:hAnsi="Times New Roman" w:cs="Times New Roman"/>
            <w:sz w:val="24"/>
            <w:szCs w:val="24"/>
            <w:lang w:val="en-US"/>
          </w:rPr>
          <w:t xml:space="preserve">given </w:t>
        </w:r>
      </w:ins>
      <w:ins w:id="103" w:author="Alicia" w:date="2016-01-12T13:45:00Z">
        <w:r w:rsidR="00BE393F">
          <w:rPr>
            <w:rFonts w:ascii="Times New Roman" w:hAnsi="Times New Roman" w:cs="Times New Roman"/>
            <w:sz w:val="24"/>
            <w:szCs w:val="24"/>
            <w:lang w:val="en-US"/>
          </w:rPr>
          <w:t>measuring date</w:t>
        </w:r>
      </w:ins>
      <w:ins w:id="104" w:author="Alicia" w:date="2016-01-12T13:49:00Z">
        <w:r w:rsidR="00BE393F">
          <w:rPr>
            <w:rFonts w:ascii="Times New Roman" w:hAnsi="Times New Roman" w:cs="Times New Roman"/>
            <w:sz w:val="24"/>
            <w:szCs w:val="24"/>
            <w:lang w:val="en-US"/>
          </w:rPr>
          <w:t xml:space="preserve"> (i.e. one single measure per study year). </w:t>
        </w:r>
      </w:ins>
      <w:ins w:id="105" w:author="Alicia" w:date="2016-01-12T13:50:00Z">
        <w:r w:rsidR="00BE393F">
          <w:rPr>
            <w:rFonts w:ascii="Times New Roman" w:hAnsi="Times New Roman" w:cs="Times New Roman"/>
            <w:sz w:val="24"/>
            <w:szCs w:val="24"/>
            <w:lang w:val="en-US"/>
          </w:rPr>
          <w:t>For this</w:t>
        </w:r>
      </w:ins>
      <w:r w:rsidR="00F73A86">
        <w:rPr>
          <w:rFonts w:ascii="Times New Roman" w:hAnsi="Times New Roman" w:cs="Times New Roman"/>
          <w:sz w:val="24"/>
          <w:szCs w:val="24"/>
          <w:lang w:val="en-US"/>
        </w:rPr>
        <w:t xml:space="preserve">, </w:t>
      </w:r>
      <w:r w:rsidR="00F54009">
        <w:rPr>
          <w:rFonts w:ascii="Times New Roman" w:hAnsi="Times New Roman" w:cs="Times New Roman"/>
          <w:sz w:val="24"/>
          <w:szCs w:val="24"/>
          <w:lang w:val="en-US"/>
        </w:rPr>
        <w:t>we</w:t>
      </w:r>
      <w:r w:rsidR="00463F01">
        <w:rPr>
          <w:rFonts w:ascii="Times New Roman" w:hAnsi="Times New Roman" w:cs="Times New Roman"/>
          <w:sz w:val="24"/>
          <w:szCs w:val="24"/>
          <w:lang w:val="en-US"/>
        </w:rPr>
        <w:t xml:space="preserve"> count</w:t>
      </w:r>
      <w:r w:rsidR="00F54009">
        <w:rPr>
          <w:rFonts w:ascii="Times New Roman" w:hAnsi="Times New Roman" w:cs="Times New Roman"/>
          <w:sz w:val="24"/>
          <w:szCs w:val="24"/>
          <w:lang w:val="en-US"/>
        </w:rPr>
        <w:t>ed</w:t>
      </w:r>
      <w:r w:rsidR="00463F01">
        <w:rPr>
          <w:rFonts w:ascii="Times New Roman" w:hAnsi="Times New Roman" w:cs="Times New Roman"/>
          <w:sz w:val="24"/>
          <w:szCs w:val="24"/>
          <w:lang w:val="en-US"/>
        </w:rPr>
        <w:t xml:space="preserve"> the number of </w:t>
      </w:r>
      <w:r w:rsidR="00463F01" w:rsidRPr="00463F01">
        <w:rPr>
          <w:rFonts w:ascii="Times New Roman" w:hAnsi="Times New Roman" w:cs="Times New Roman"/>
          <w:sz w:val="24"/>
          <w:szCs w:val="24"/>
          <w:lang w:val="en-US"/>
        </w:rPr>
        <w:t>buds</w:t>
      </w:r>
      <w:r w:rsidR="00BD25B1">
        <w:rPr>
          <w:rFonts w:ascii="Times New Roman" w:hAnsi="Times New Roman" w:cs="Times New Roman"/>
          <w:sz w:val="24"/>
          <w:szCs w:val="24"/>
          <w:lang w:val="en-US"/>
        </w:rPr>
        <w:t xml:space="preserve"> and</w:t>
      </w:r>
      <w:r w:rsidR="00463F01" w:rsidRPr="00463F01">
        <w:rPr>
          <w:rFonts w:ascii="Times New Roman" w:hAnsi="Times New Roman" w:cs="Times New Roman"/>
          <w:sz w:val="24"/>
          <w:szCs w:val="24"/>
          <w:lang w:val="en-US"/>
        </w:rPr>
        <w:t xml:space="preserve"> flowers</w:t>
      </w:r>
      <w:ins w:id="106" w:author="Alicia" w:date="2016-01-12T13:47:00Z">
        <w:r w:rsidR="00BE393F">
          <w:rPr>
            <w:rFonts w:ascii="Times New Roman" w:hAnsi="Times New Roman" w:cs="Times New Roman"/>
            <w:sz w:val="24"/>
            <w:szCs w:val="24"/>
            <w:lang w:val="en-US"/>
          </w:rPr>
          <w:t xml:space="preserve"> that </w:t>
        </w:r>
      </w:ins>
      <w:ins w:id="107" w:author="Alicia" w:date="2016-01-12T13:50:00Z">
        <w:r w:rsidR="00BE393F">
          <w:rPr>
            <w:rFonts w:ascii="Times New Roman" w:hAnsi="Times New Roman" w:cs="Times New Roman"/>
            <w:sz w:val="24"/>
            <w:szCs w:val="24"/>
            <w:lang w:val="en-US"/>
          </w:rPr>
          <w:t>were in</w:t>
        </w:r>
      </w:ins>
      <w:del w:id="108" w:author="Alicia" w:date="2016-01-12T13:47:00Z">
        <w:r w:rsidR="00463F01" w:rsidRPr="00463F01" w:rsidDel="00BE393F">
          <w:rPr>
            <w:rFonts w:ascii="Times New Roman" w:hAnsi="Times New Roman" w:cs="Times New Roman"/>
            <w:sz w:val="24"/>
            <w:szCs w:val="24"/>
            <w:lang w:val="en-US"/>
          </w:rPr>
          <w:delText xml:space="preserve"> </w:delText>
        </w:r>
        <w:r w:rsidR="00F73A86" w:rsidDel="00BE393F">
          <w:rPr>
            <w:rFonts w:ascii="Times New Roman" w:hAnsi="Times New Roman" w:cs="Times New Roman"/>
            <w:sz w:val="24"/>
            <w:szCs w:val="24"/>
            <w:lang w:val="en-US"/>
          </w:rPr>
          <w:delText>in</w:delText>
        </w:r>
      </w:del>
      <w:r w:rsidR="00F73A86">
        <w:rPr>
          <w:rFonts w:ascii="Times New Roman" w:hAnsi="Times New Roman" w:cs="Times New Roman"/>
          <w:sz w:val="24"/>
          <w:szCs w:val="24"/>
          <w:lang w:val="en-US"/>
        </w:rPr>
        <w:t xml:space="preserve"> each</w:t>
      </w:r>
      <w:r w:rsidR="00BD25B1" w:rsidRPr="00BD25B1">
        <w:rPr>
          <w:rFonts w:ascii="Times New Roman" w:hAnsi="Times New Roman" w:cs="Times New Roman"/>
          <w:sz w:val="24"/>
          <w:szCs w:val="24"/>
          <w:lang w:val="en-US"/>
        </w:rPr>
        <w:t xml:space="preserve"> of six</w:t>
      </w:r>
      <w:r w:rsidR="00BD25B1">
        <w:rPr>
          <w:rFonts w:ascii="Times New Roman" w:hAnsi="Times New Roman" w:cs="Times New Roman"/>
          <w:sz w:val="24"/>
          <w:szCs w:val="24"/>
          <w:lang w:val="en-US"/>
        </w:rPr>
        <w:t xml:space="preserve"> </w:t>
      </w:r>
      <w:ins w:id="109" w:author="Alicia" w:date="2016-01-12T13:47:00Z">
        <w:r w:rsidR="00BE393F">
          <w:rPr>
            <w:rFonts w:ascii="Times New Roman" w:hAnsi="Times New Roman" w:cs="Times New Roman"/>
            <w:sz w:val="24"/>
            <w:szCs w:val="24"/>
            <w:lang w:val="en-US"/>
          </w:rPr>
          <w:t xml:space="preserve">developmental </w:t>
        </w:r>
      </w:ins>
      <w:r w:rsidR="00F73A86">
        <w:rPr>
          <w:rFonts w:ascii="Times New Roman" w:hAnsi="Times New Roman" w:cs="Times New Roman"/>
          <w:sz w:val="24"/>
          <w:szCs w:val="24"/>
          <w:lang w:val="en-US"/>
        </w:rPr>
        <w:t>stages</w:t>
      </w:r>
      <w:ins w:id="110" w:author="Alicia" w:date="2016-01-12T13:50:00Z">
        <w:r w:rsidR="00BE393F">
          <w:rPr>
            <w:rFonts w:ascii="Times New Roman" w:hAnsi="Times New Roman" w:cs="Times New Roman"/>
            <w:sz w:val="24"/>
            <w:szCs w:val="24"/>
            <w:lang w:val="en-US"/>
          </w:rPr>
          <w:t xml:space="preserve"> at the measuring date</w:t>
        </w:r>
      </w:ins>
      <w:r w:rsidR="00BD25B1">
        <w:rPr>
          <w:rFonts w:ascii="Times New Roman" w:hAnsi="Times New Roman" w:cs="Times New Roman"/>
          <w:sz w:val="24"/>
          <w:szCs w:val="24"/>
          <w:lang w:val="en-US"/>
        </w:rPr>
        <w:t xml:space="preserve">: </w:t>
      </w:r>
      <w:r w:rsidR="0037339C">
        <w:rPr>
          <w:rFonts w:ascii="Times New Roman" w:hAnsi="Times New Roman" w:cs="Times New Roman"/>
          <w:sz w:val="24"/>
          <w:szCs w:val="24"/>
          <w:lang w:val="en-US"/>
        </w:rPr>
        <w:t>(</w:t>
      </w:r>
      <w:r w:rsidR="00C31691">
        <w:rPr>
          <w:rFonts w:ascii="Times New Roman" w:hAnsi="Times New Roman" w:cs="Times New Roman"/>
          <w:sz w:val="24"/>
          <w:szCs w:val="24"/>
          <w:lang w:val="en-US"/>
        </w:rPr>
        <w:t>1</w:t>
      </w:r>
      <w:r w:rsidR="00BD25B1">
        <w:rPr>
          <w:rFonts w:ascii="Times New Roman" w:hAnsi="Times New Roman" w:cs="Times New Roman"/>
          <w:sz w:val="24"/>
          <w:szCs w:val="24"/>
          <w:lang w:val="en-US"/>
        </w:rPr>
        <w:t xml:space="preserve">) </w:t>
      </w:r>
      <w:r w:rsidR="00090A19" w:rsidRPr="00090A19">
        <w:rPr>
          <w:rFonts w:ascii="Times New Roman" w:hAnsi="Times New Roman" w:cs="Times New Roman"/>
          <w:sz w:val="24"/>
          <w:szCs w:val="24"/>
          <w:lang w:val="en-US"/>
        </w:rPr>
        <w:t xml:space="preserve">the sepals covering the </w:t>
      </w:r>
      <w:r w:rsidR="00090A19">
        <w:rPr>
          <w:rFonts w:ascii="Times New Roman" w:hAnsi="Times New Roman" w:cs="Times New Roman"/>
          <w:sz w:val="24"/>
          <w:szCs w:val="24"/>
          <w:lang w:val="en-US"/>
        </w:rPr>
        <w:t>bud</w:t>
      </w:r>
      <w:r w:rsidR="00090A19" w:rsidRPr="00090A19">
        <w:rPr>
          <w:rFonts w:ascii="Times New Roman" w:hAnsi="Times New Roman" w:cs="Times New Roman"/>
          <w:sz w:val="24"/>
          <w:szCs w:val="24"/>
          <w:lang w:val="en-US"/>
        </w:rPr>
        <w:t xml:space="preserve"> completely</w:t>
      </w:r>
      <w:r w:rsidR="00BD25B1">
        <w:rPr>
          <w:rFonts w:ascii="Times New Roman" w:hAnsi="Times New Roman" w:cs="Times New Roman"/>
          <w:sz w:val="24"/>
          <w:szCs w:val="24"/>
          <w:lang w:val="en-US"/>
        </w:rPr>
        <w:t xml:space="preserve">, </w:t>
      </w:r>
      <w:r w:rsidR="0037339C">
        <w:rPr>
          <w:rFonts w:ascii="Times New Roman" w:hAnsi="Times New Roman" w:cs="Times New Roman"/>
          <w:sz w:val="24"/>
          <w:szCs w:val="24"/>
          <w:lang w:val="en-US"/>
        </w:rPr>
        <w:t>(</w:t>
      </w:r>
      <w:r w:rsidR="00C31691">
        <w:rPr>
          <w:rFonts w:ascii="Times New Roman" w:hAnsi="Times New Roman" w:cs="Times New Roman"/>
          <w:sz w:val="24"/>
          <w:szCs w:val="24"/>
          <w:lang w:val="en-US"/>
        </w:rPr>
        <w:t>2</w:t>
      </w:r>
      <w:r w:rsidR="00BD25B1">
        <w:rPr>
          <w:rFonts w:ascii="Times New Roman" w:hAnsi="Times New Roman" w:cs="Times New Roman"/>
          <w:sz w:val="24"/>
          <w:szCs w:val="24"/>
          <w:lang w:val="en-US"/>
        </w:rPr>
        <w:t xml:space="preserve">) </w:t>
      </w:r>
      <w:r w:rsidR="00090A19" w:rsidRPr="00090A19">
        <w:rPr>
          <w:rFonts w:ascii="Times New Roman" w:hAnsi="Times New Roman" w:cs="Times New Roman"/>
          <w:sz w:val="24"/>
          <w:szCs w:val="24"/>
          <w:lang w:val="en-US"/>
        </w:rPr>
        <w:t>bud</w:t>
      </w:r>
      <w:r w:rsidR="00F54009">
        <w:rPr>
          <w:rFonts w:ascii="Times New Roman" w:hAnsi="Times New Roman" w:cs="Times New Roman"/>
          <w:sz w:val="24"/>
          <w:szCs w:val="24"/>
          <w:lang w:val="en-US"/>
        </w:rPr>
        <w:t xml:space="preserve"> becoming</w:t>
      </w:r>
      <w:r w:rsidR="007D5C8F">
        <w:rPr>
          <w:rFonts w:ascii="Times New Roman" w:hAnsi="Times New Roman" w:cs="Times New Roman"/>
          <w:sz w:val="24"/>
          <w:szCs w:val="24"/>
          <w:lang w:val="en-US"/>
        </w:rPr>
        <w:t xml:space="preserve"> visible</w:t>
      </w:r>
      <w:r w:rsidR="00D5545F">
        <w:rPr>
          <w:rFonts w:ascii="Times New Roman" w:hAnsi="Times New Roman" w:cs="Times New Roman"/>
          <w:sz w:val="24"/>
          <w:szCs w:val="24"/>
          <w:lang w:val="en-US"/>
        </w:rPr>
        <w:t>,</w:t>
      </w:r>
      <w:r w:rsidR="00BD25B1" w:rsidRPr="00BD25B1">
        <w:rPr>
          <w:rFonts w:ascii="Times New Roman" w:hAnsi="Times New Roman" w:cs="Times New Roman"/>
          <w:sz w:val="24"/>
          <w:szCs w:val="24"/>
          <w:lang w:val="en-US"/>
        </w:rPr>
        <w:t xml:space="preserve"> </w:t>
      </w:r>
      <w:r w:rsidR="0037339C">
        <w:rPr>
          <w:rFonts w:ascii="Times New Roman" w:hAnsi="Times New Roman" w:cs="Times New Roman"/>
          <w:sz w:val="24"/>
          <w:szCs w:val="24"/>
          <w:lang w:val="en-US"/>
        </w:rPr>
        <w:t>(</w:t>
      </w:r>
      <w:r w:rsidR="00C31691">
        <w:rPr>
          <w:rFonts w:ascii="Times New Roman" w:hAnsi="Times New Roman" w:cs="Times New Roman"/>
          <w:sz w:val="24"/>
          <w:szCs w:val="24"/>
          <w:lang w:val="en-US"/>
        </w:rPr>
        <w:t>3</w:t>
      </w:r>
      <w:r w:rsidR="00BD25B1" w:rsidRPr="00BD25B1">
        <w:rPr>
          <w:rFonts w:ascii="Times New Roman" w:hAnsi="Times New Roman" w:cs="Times New Roman"/>
          <w:sz w:val="24"/>
          <w:szCs w:val="24"/>
          <w:lang w:val="en-US"/>
        </w:rPr>
        <w:t xml:space="preserve">) </w:t>
      </w:r>
      <w:r w:rsidR="007D5C8F">
        <w:rPr>
          <w:rFonts w:ascii="Times New Roman" w:hAnsi="Times New Roman" w:cs="Times New Roman"/>
          <w:sz w:val="24"/>
          <w:szCs w:val="24"/>
          <w:lang w:val="en-US"/>
        </w:rPr>
        <w:t xml:space="preserve">bud </w:t>
      </w:r>
      <w:r w:rsidR="00F54009">
        <w:rPr>
          <w:rFonts w:ascii="Times New Roman" w:hAnsi="Times New Roman" w:cs="Times New Roman"/>
          <w:sz w:val="24"/>
          <w:szCs w:val="24"/>
          <w:lang w:val="en-US"/>
        </w:rPr>
        <w:t xml:space="preserve">growing </w:t>
      </w:r>
      <w:r w:rsidR="007D5C8F">
        <w:rPr>
          <w:rFonts w:ascii="Times New Roman" w:hAnsi="Times New Roman" w:cs="Times New Roman"/>
          <w:sz w:val="24"/>
          <w:szCs w:val="24"/>
          <w:lang w:val="en-US"/>
        </w:rPr>
        <w:t>over the sepals</w:t>
      </w:r>
      <w:r w:rsidR="00F91A9A">
        <w:rPr>
          <w:rFonts w:ascii="Times New Roman" w:hAnsi="Times New Roman" w:cs="Times New Roman"/>
          <w:sz w:val="24"/>
          <w:szCs w:val="24"/>
          <w:lang w:val="en-US"/>
        </w:rPr>
        <w:t>,</w:t>
      </w:r>
      <w:r w:rsidR="00BD25B1" w:rsidRPr="00BD25B1">
        <w:rPr>
          <w:rFonts w:ascii="Times New Roman" w:hAnsi="Times New Roman" w:cs="Times New Roman"/>
          <w:sz w:val="24"/>
          <w:szCs w:val="24"/>
          <w:lang w:val="en-US"/>
        </w:rPr>
        <w:t xml:space="preserve"> </w:t>
      </w:r>
      <w:r w:rsidR="0037339C">
        <w:rPr>
          <w:rFonts w:ascii="Times New Roman" w:hAnsi="Times New Roman" w:cs="Times New Roman"/>
          <w:sz w:val="24"/>
          <w:szCs w:val="24"/>
          <w:lang w:val="en-US"/>
        </w:rPr>
        <w:t>(</w:t>
      </w:r>
      <w:r w:rsidR="00C31691">
        <w:rPr>
          <w:rFonts w:ascii="Times New Roman" w:hAnsi="Times New Roman" w:cs="Times New Roman"/>
          <w:sz w:val="24"/>
          <w:szCs w:val="24"/>
          <w:lang w:val="en-US"/>
        </w:rPr>
        <w:t>4</w:t>
      </w:r>
      <w:r w:rsidR="00BD25B1" w:rsidRPr="00BD25B1">
        <w:rPr>
          <w:rFonts w:ascii="Times New Roman" w:hAnsi="Times New Roman" w:cs="Times New Roman"/>
          <w:sz w:val="24"/>
          <w:szCs w:val="24"/>
          <w:lang w:val="en-US"/>
        </w:rPr>
        <w:t xml:space="preserve">) </w:t>
      </w:r>
      <w:r w:rsidR="00090A19" w:rsidRPr="00090A19">
        <w:rPr>
          <w:rFonts w:ascii="Times New Roman" w:hAnsi="Times New Roman" w:cs="Times New Roman"/>
          <w:sz w:val="24"/>
          <w:szCs w:val="24"/>
          <w:lang w:val="en-US"/>
        </w:rPr>
        <w:t xml:space="preserve">bud </w:t>
      </w:r>
      <w:r w:rsidR="007D28AB">
        <w:rPr>
          <w:rFonts w:ascii="Times New Roman" w:hAnsi="Times New Roman" w:cs="Times New Roman"/>
          <w:sz w:val="24"/>
          <w:szCs w:val="24"/>
          <w:lang w:val="en-US"/>
        </w:rPr>
        <w:t>turn</w:t>
      </w:r>
      <w:r w:rsidR="00F54009">
        <w:rPr>
          <w:rFonts w:ascii="Times New Roman" w:hAnsi="Times New Roman" w:cs="Times New Roman"/>
          <w:sz w:val="24"/>
          <w:szCs w:val="24"/>
          <w:lang w:val="en-US"/>
        </w:rPr>
        <w:t>ing</w:t>
      </w:r>
      <w:r w:rsidR="00090A19" w:rsidRPr="00090A19">
        <w:rPr>
          <w:rFonts w:ascii="Times New Roman" w:hAnsi="Times New Roman" w:cs="Times New Roman"/>
          <w:sz w:val="24"/>
          <w:szCs w:val="24"/>
          <w:lang w:val="en-US"/>
        </w:rPr>
        <w:t xml:space="preserve"> blue</w:t>
      </w:r>
      <w:r w:rsidR="00F54009">
        <w:rPr>
          <w:rFonts w:ascii="Times New Roman" w:hAnsi="Times New Roman" w:cs="Times New Roman"/>
          <w:sz w:val="24"/>
          <w:szCs w:val="24"/>
          <w:lang w:val="en-US"/>
        </w:rPr>
        <w:t>,</w:t>
      </w:r>
      <w:r w:rsidR="00090A19">
        <w:rPr>
          <w:rFonts w:ascii="Times New Roman" w:hAnsi="Times New Roman" w:cs="Times New Roman"/>
          <w:sz w:val="24"/>
          <w:szCs w:val="24"/>
          <w:lang w:val="en-US"/>
        </w:rPr>
        <w:t xml:space="preserve"> </w:t>
      </w:r>
      <w:r w:rsidR="0037339C">
        <w:rPr>
          <w:rFonts w:ascii="Times New Roman" w:hAnsi="Times New Roman" w:cs="Times New Roman"/>
          <w:sz w:val="24"/>
          <w:szCs w:val="24"/>
          <w:lang w:val="en-US"/>
        </w:rPr>
        <w:t>(</w:t>
      </w:r>
      <w:r w:rsidR="00C31691">
        <w:rPr>
          <w:rFonts w:ascii="Times New Roman" w:hAnsi="Times New Roman" w:cs="Times New Roman"/>
          <w:sz w:val="24"/>
          <w:szCs w:val="24"/>
          <w:lang w:val="en-US"/>
        </w:rPr>
        <w:t>5</w:t>
      </w:r>
      <w:r w:rsidR="00BD25B1" w:rsidRPr="00BD25B1">
        <w:rPr>
          <w:rFonts w:ascii="Times New Roman" w:hAnsi="Times New Roman" w:cs="Times New Roman"/>
          <w:sz w:val="24"/>
          <w:szCs w:val="24"/>
          <w:lang w:val="en-US"/>
        </w:rPr>
        <w:t>)</w:t>
      </w:r>
      <w:r w:rsidR="00BD25B1">
        <w:rPr>
          <w:rFonts w:ascii="Times New Roman" w:hAnsi="Times New Roman" w:cs="Times New Roman"/>
          <w:sz w:val="24"/>
          <w:szCs w:val="24"/>
          <w:lang w:val="en-US"/>
        </w:rPr>
        <w:t xml:space="preserve"> </w:t>
      </w:r>
      <w:r w:rsidR="007D28AB">
        <w:rPr>
          <w:rFonts w:ascii="Times New Roman" w:hAnsi="Times New Roman" w:cs="Times New Roman"/>
          <w:sz w:val="24"/>
          <w:szCs w:val="24"/>
          <w:lang w:val="en-US"/>
        </w:rPr>
        <w:t xml:space="preserve">flower </w:t>
      </w:r>
      <w:r w:rsidR="00BC61A1">
        <w:rPr>
          <w:rFonts w:ascii="Times New Roman" w:hAnsi="Times New Roman" w:cs="Times New Roman"/>
          <w:sz w:val="24"/>
          <w:szCs w:val="24"/>
          <w:lang w:val="en-US"/>
        </w:rPr>
        <w:t>open</w:t>
      </w:r>
      <w:r w:rsidR="0056466F">
        <w:rPr>
          <w:rFonts w:ascii="Times New Roman" w:hAnsi="Times New Roman" w:cs="Times New Roman"/>
          <w:sz w:val="24"/>
          <w:szCs w:val="24"/>
          <w:lang w:val="en-US"/>
        </w:rPr>
        <w:t>ing,</w:t>
      </w:r>
      <w:r w:rsidR="00090A19">
        <w:rPr>
          <w:rFonts w:ascii="Times New Roman" w:hAnsi="Times New Roman" w:cs="Times New Roman"/>
          <w:sz w:val="24"/>
          <w:szCs w:val="24"/>
          <w:lang w:val="en-US"/>
        </w:rPr>
        <w:t xml:space="preserve"> </w:t>
      </w:r>
      <w:r w:rsidR="00BD25B1" w:rsidRPr="00BD25B1">
        <w:rPr>
          <w:rFonts w:ascii="Times New Roman" w:hAnsi="Times New Roman" w:cs="Times New Roman"/>
          <w:sz w:val="24"/>
          <w:szCs w:val="24"/>
          <w:lang w:val="en-US"/>
        </w:rPr>
        <w:t xml:space="preserve">and </w:t>
      </w:r>
      <w:r w:rsidR="0037339C">
        <w:rPr>
          <w:rFonts w:ascii="Times New Roman" w:hAnsi="Times New Roman" w:cs="Times New Roman"/>
          <w:sz w:val="24"/>
          <w:szCs w:val="24"/>
          <w:lang w:val="en-US"/>
        </w:rPr>
        <w:t>(</w:t>
      </w:r>
      <w:r w:rsidR="00C31691">
        <w:rPr>
          <w:rFonts w:ascii="Times New Roman" w:hAnsi="Times New Roman" w:cs="Times New Roman"/>
          <w:sz w:val="24"/>
          <w:szCs w:val="24"/>
          <w:lang w:val="en-US"/>
        </w:rPr>
        <w:t>6</w:t>
      </w:r>
      <w:r w:rsidR="00BD25B1" w:rsidRPr="00BD25B1">
        <w:rPr>
          <w:rFonts w:ascii="Times New Roman" w:hAnsi="Times New Roman" w:cs="Times New Roman"/>
          <w:sz w:val="24"/>
          <w:szCs w:val="24"/>
          <w:lang w:val="en-US"/>
        </w:rPr>
        <w:t>) flower</w:t>
      </w:r>
      <w:r w:rsidR="00090A19">
        <w:rPr>
          <w:rFonts w:ascii="Times New Roman" w:hAnsi="Times New Roman" w:cs="Times New Roman"/>
          <w:sz w:val="24"/>
          <w:szCs w:val="24"/>
          <w:lang w:val="en-US"/>
        </w:rPr>
        <w:t xml:space="preserve"> </w:t>
      </w:r>
      <w:r w:rsidR="0056466F">
        <w:rPr>
          <w:rFonts w:ascii="Times New Roman" w:hAnsi="Times New Roman" w:cs="Times New Roman"/>
          <w:sz w:val="24"/>
          <w:szCs w:val="24"/>
          <w:lang w:val="en-US"/>
        </w:rPr>
        <w:t xml:space="preserve">showing </w:t>
      </w:r>
      <w:r w:rsidR="007D28AB">
        <w:rPr>
          <w:rFonts w:ascii="Times New Roman" w:hAnsi="Times New Roman" w:cs="Times New Roman"/>
          <w:sz w:val="24"/>
          <w:szCs w:val="24"/>
          <w:lang w:val="en-US"/>
        </w:rPr>
        <w:t>signs of wilting</w:t>
      </w:r>
      <w:r w:rsidR="00BD25B1" w:rsidRPr="00BD25B1">
        <w:rPr>
          <w:rFonts w:ascii="Times New Roman" w:hAnsi="Times New Roman" w:cs="Times New Roman"/>
          <w:sz w:val="24"/>
          <w:szCs w:val="24"/>
          <w:lang w:val="en-US"/>
        </w:rPr>
        <w:t>.</w:t>
      </w:r>
      <w:r w:rsidR="00BD25B1">
        <w:rPr>
          <w:rFonts w:ascii="Times New Roman" w:hAnsi="Times New Roman" w:cs="Times New Roman"/>
          <w:sz w:val="24"/>
          <w:szCs w:val="24"/>
          <w:lang w:val="en-US"/>
        </w:rPr>
        <w:t xml:space="preserve"> </w:t>
      </w:r>
      <w:r w:rsidR="0056466F">
        <w:rPr>
          <w:rFonts w:ascii="Times New Roman" w:hAnsi="Times New Roman" w:cs="Times New Roman"/>
          <w:sz w:val="24"/>
          <w:szCs w:val="24"/>
          <w:lang w:val="en-US"/>
        </w:rPr>
        <w:t xml:space="preserve">From </w:t>
      </w:r>
      <w:r w:rsidR="002F0C20">
        <w:rPr>
          <w:rFonts w:ascii="Times New Roman" w:hAnsi="Times New Roman" w:cs="Times New Roman"/>
          <w:sz w:val="24"/>
          <w:szCs w:val="24"/>
          <w:lang w:val="en-US"/>
        </w:rPr>
        <w:t>this data, w</w:t>
      </w:r>
      <w:r w:rsidR="00CF7AB2">
        <w:rPr>
          <w:rFonts w:ascii="Times New Roman" w:hAnsi="Times New Roman" w:cs="Times New Roman"/>
          <w:sz w:val="24"/>
          <w:szCs w:val="24"/>
          <w:lang w:val="en-US"/>
        </w:rPr>
        <w:t xml:space="preserve">e </w:t>
      </w:r>
      <w:r w:rsidR="0056466F">
        <w:rPr>
          <w:rFonts w:ascii="Times New Roman" w:hAnsi="Times New Roman" w:cs="Times New Roman"/>
          <w:sz w:val="24"/>
          <w:szCs w:val="24"/>
          <w:lang w:val="en-US"/>
        </w:rPr>
        <w:t xml:space="preserve">calculated </w:t>
      </w:r>
      <w:r w:rsidR="00D849B3">
        <w:rPr>
          <w:rFonts w:ascii="Times New Roman" w:hAnsi="Times New Roman" w:cs="Times New Roman"/>
          <w:sz w:val="24"/>
          <w:szCs w:val="24"/>
          <w:lang w:val="en-US"/>
        </w:rPr>
        <w:t xml:space="preserve">two </w:t>
      </w:r>
      <w:r w:rsidR="00FF511A">
        <w:rPr>
          <w:rFonts w:ascii="Times New Roman" w:hAnsi="Times New Roman" w:cs="Times New Roman"/>
          <w:sz w:val="24"/>
          <w:szCs w:val="24"/>
          <w:lang w:val="en-US"/>
        </w:rPr>
        <w:t xml:space="preserve">different </w:t>
      </w:r>
      <w:r w:rsidR="00D849B3">
        <w:rPr>
          <w:rFonts w:ascii="Times New Roman" w:hAnsi="Times New Roman" w:cs="Times New Roman"/>
          <w:sz w:val="24"/>
          <w:szCs w:val="24"/>
          <w:lang w:val="en-US"/>
        </w:rPr>
        <w:t xml:space="preserve">measures of </w:t>
      </w:r>
      <w:r w:rsidR="002F0C20">
        <w:rPr>
          <w:rFonts w:ascii="Times New Roman" w:hAnsi="Times New Roman" w:cs="Times New Roman"/>
          <w:sz w:val="24"/>
          <w:szCs w:val="24"/>
          <w:lang w:val="en-US"/>
        </w:rPr>
        <w:t xml:space="preserve">the </w:t>
      </w:r>
      <w:r w:rsidR="007D28AB">
        <w:rPr>
          <w:rFonts w:ascii="Times New Roman" w:hAnsi="Times New Roman" w:cs="Times New Roman"/>
          <w:sz w:val="24"/>
          <w:szCs w:val="24"/>
          <w:lang w:val="en-US"/>
        </w:rPr>
        <w:t xml:space="preserve">reproductive </w:t>
      </w:r>
      <w:r w:rsidR="002F0C20">
        <w:rPr>
          <w:rFonts w:ascii="Times New Roman" w:hAnsi="Times New Roman" w:cs="Times New Roman"/>
          <w:sz w:val="24"/>
          <w:szCs w:val="24"/>
          <w:lang w:val="en-US"/>
        </w:rPr>
        <w:t>development stage of each individual</w:t>
      </w:r>
      <w:ins w:id="111" w:author="Alicia" w:date="2016-01-12T13:51:00Z">
        <w:r w:rsidR="006E220D">
          <w:rPr>
            <w:rFonts w:ascii="Times New Roman" w:hAnsi="Times New Roman" w:cs="Times New Roman"/>
            <w:sz w:val="24"/>
            <w:szCs w:val="24"/>
            <w:lang w:val="en-US"/>
          </w:rPr>
          <w:t xml:space="preserve">, </w:t>
        </w:r>
      </w:ins>
      <w:ins w:id="112" w:author="Alicia" w:date="2016-01-12T13:52:00Z">
        <w:r w:rsidR="006E220D">
          <w:rPr>
            <w:rFonts w:ascii="Times New Roman" w:hAnsi="Times New Roman" w:cs="Times New Roman"/>
            <w:sz w:val="24"/>
            <w:szCs w:val="24"/>
            <w:lang w:val="en-US"/>
          </w:rPr>
          <w:t>which</w:t>
        </w:r>
      </w:ins>
      <w:ins w:id="113" w:author="Alicia" w:date="2016-01-12T13:51:00Z">
        <w:r w:rsidR="006E220D">
          <w:rPr>
            <w:rFonts w:ascii="Times New Roman" w:hAnsi="Times New Roman" w:cs="Times New Roman"/>
            <w:sz w:val="24"/>
            <w:szCs w:val="24"/>
            <w:lang w:val="en-US"/>
          </w:rPr>
          <w:t xml:space="preserve"> were used as estimates of phenology</w:t>
        </w:r>
      </w:ins>
      <w:r w:rsidR="002F0C20">
        <w:rPr>
          <w:rFonts w:ascii="Times New Roman" w:hAnsi="Times New Roman" w:cs="Times New Roman"/>
          <w:sz w:val="24"/>
          <w:szCs w:val="24"/>
          <w:lang w:val="en-US"/>
        </w:rPr>
        <w:t>: (1) the mean development stage of all flowers and buds</w:t>
      </w:r>
      <w:ins w:id="114" w:author="Alicia" w:date="2016-01-12T13:53:00Z">
        <w:r w:rsidR="006E220D">
          <w:rPr>
            <w:rFonts w:ascii="Times New Roman" w:hAnsi="Times New Roman" w:cs="Times New Roman"/>
            <w:sz w:val="24"/>
            <w:szCs w:val="24"/>
            <w:lang w:val="en-US"/>
          </w:rPr>
          <w:t xml:space="preserve"> (continuous variable ranging from 1 to 6)</w:t>
        </w:r>
      </w:ins>
      <w:r w:rsidR="002F0C20">
        <w:rPr>
          <w:rFonts w:ascii="Times New Roman" w:hAnsi="Times New Roman" w:cs="Times New Roman"/>
          <w:sz w:val="24"/>
          <w:szCs w:val="24"/>
          <w:lang w:val="en-US"/>
        </w:rPr>
        <w:t xml:space="preserve">, and (2) </w:t>
      </w:r>
      <w:r w:rsidR="000B7083">
        <w:rPr>
          <w:rFonts w:ascii="Times New Roman" w:hAnsi="Times New Roman" w:cs="Times New Roman"/>
          <w:sz w:val="24"/>
          <w:szCs w:val="24"/>
          <w:lang w:val="en-US"/>
        </w:rPr>
        <w:t xml:space="preserve">the </w:t>
      </w:r>
      <w:r w:rsidR="005F74DC">
        <w:rPr>
          <w:rFonts w:ascii="Times New Roman" w:hAnsi="Times New Roman" w:cs="Times New Roman"/>
          <w:sz w:val="24"/>
          <w:szCs w:val="24"/>
          <w:lang w:val="en-US"/>
        </w:rPr>
        <w:t xml:space="preserve">stage </w:t>
      </w:r>
      <w:r w:rsidR="000B7083">
        <w:rPr>
          <w:rFonts w:ascii="Times New Roman" w:hAnsi="Times New Roman" w:cs="Times New Roman"/>
          <w:sz w:val="24"/>
          <w:szCs w:val="24"/>
          <w:lang w:val="en-US"/>
        </w:rPr>
        <w:t>of the most advanced bud</w:t>
      </w:r>
      <w:ins w:id="115" w:author="Alicia" w:date="2016-01-12T13:52:00Z">
        <w:r w:rsidR="006E220D">
          <w:rPr>
            <w:rFonts w:ascii="Times New Roman" w:hAnsi="Times New Roman" w:cs="Times New Roman"/>
            <w:sz w:val="24"/>
            <w:szCs w:val="24"/>
            <w:lang w:val="en-US"/>
          </w:rPr>
          <w:t xml:space="preserve"> (</w:t>
        </w:r>
      </w:ins>
      <w:ins w:id="116" w:author="Alicia" w:date="2016-01-12T13:53:00Z">
        <w:r w:rsidR="006E220D">
          <w:rPr>
            <w:rFonts w:ascii="Times New Roman" w:hAnsi="Times New Roman" w:cs="Times New Roman"/>
            <w:sz w:val="24"/>
            <w:szCs w:val="24"/>
            <w:lang w:val="en-US"/>
          </w:rPr>
          <w:t>ordinal variable ranging from 1 to 6</w:t>
        </w:r>
      </w:ins>
      <w:ins w:id="117" w:author="Alicia" w:date="2016-01-12T13:52:00Z">
        <w:r w:rsidR="006E220D">
          <w:rPr>
            <w:rFonts w:ascii="Times New Roman" w:hAnsi="Times New Roman" w:cs="Times New Roman"/>
            <w:sz w:val="24"/>
            <w:szCs w:val="24"/>
            <w:lang w:val="en-US"/>
          </w:rPr>
          <w:t>)</w:t>
        </w:r>
      </w:ins>
      <w:r w:rsidR="000B7083">
        <w:rPr>
          <w:rFonts w:ascii="Times New Roman" w:hAnsi="Times New Roman" w:cs="Times New Roman"/>
          <w:sz w:val="24"/>
          <w:szCs w:val="24"/>
          <w:lang w:val="en-US"/>
        </w:rPr>
        <w:t>.</w:t>
      </w:r>
      <w:r w:rsidR="00DE7F91">
        <w:rPr>
          <w:rFonts w:ascii="Times New Roman" w:hAnsi="Times New Roman" w:cs="Times New Roman"/>
          <w:sz w:val="24"/>
          <w:szCs w:val="24"/>
          <w:lang w:val="en-US"/>
        </w:rPr>
        <w:t xml:space="preserve"> </w:t>
      </w:r>
      <w:r w:rsidR="007D28AB">
        <w:rPr>
          <w:rFonts w:ascii="Times New Roman" w:hAnsi="Times New Roman" w:cs="Times New Roman"/>
          <w:sz w:val="24"/>
          <w:szCs w:val="24"/>
          <w:lang w:val="en-US"/>
        </w:rPr>
        <w:t>In both cases, h</w:t>
      </w:r>
      <w:r w:rsidR="00DE7F91">
        <w:rPr>
          <w:rFonts w:ascii="Times New Roman" w:hAnsi="Times New Roman" w:cs="Times New Roman"/>
          <w:sz w:val="24"/>
          <w:szCs w:val="24"/>
          <w:lang w:val="en-US"/>
        </w:rPr>
        <w:t xml:space="preserve">igher values indicate </w:t>
      </w:r>
      <w:ins w:id="118" w:author="Alicia" w:date="2016-01-12T13:54:00Z">
        <w:r w:rsidR="006E220D">
          <w:rPr>
            <w:rFonts w:ascii="Times New Roman" w:hAnsi="Times New Roman" w:cs="Times New Roman"/>
            <w:sz w:val="24"/>
            <w:szCs w:val="24"/>
            <w:lang w:val="en-US"/>
          </w:rPr>
          <w:t xml:space="preserve">an </w:t>
        </w:r>
      </w:ins>
      <w:r w:rsidR="00DE7F91">
        <w:rPr>
          <w:rFonts w:ascii="Times New Roman" w:hAnsi="Times New Roman" w:cs="Times New Roman"/>
          <w:sz w:val="24"/>
          <w:szCs w:val="24"/>
          <w:lang w:val="en-US"/>
        </w:rPr>
        <w:t xml:space="preserve">earlier </w:t>
      </w:r>
      <w:ins w:id="119" w:author="Alicia" w:date="2016-01-12T13:54:00Z">
        <w:r w:rsidR="006E220D">
          <w:rPr>
            <w:rFonts w:ascii="Times New Roman" w:hAnsi="Times New Roman" w:cs="Times New Roman"/>
            <w:sz w:val="24"/>
            <w:szCs w:val="24"/>
            <w:lang w:val="en-US"/>
          </w:rPr>
          <w:t xml:space="preserve">phenology, i.e. plants </w:t>
        </w:r>
      </w:ins>
      <w:r w:rsidR="00DE7F91">
        <w:rPr>
          <w:rFonts w:ascii="Times New Roman" w:hAnsi="Times New Roman" w:cs="Times New Roman"/>
          <w:sz w:val="24"/>
          <w:szCs w:val="24"/>
          <w:lang w:val="en-US"/>
        </w:rPr>
        <w:t>flowering</w:t>
      </w:r>
      <w:ins w:id="120" w:author="Alicia" w:date="2016-01-12T13:54:00Z">
        <w:r w:rsidR="006E220D">
          <w:rPr>
            <w:rFonts w:ascii="Times New Roman" w:hAnsi="Times New Roman" w:cs="Times New Roman"/>
            <w:sz w:val="24"/>
            <w:szCs w:val="24"/>
            <w:lang w:val="en-US"/>
          </w:rPr>
          <w:t xml:space="preserve"> earlier in the season</w:t>
        </w:r>
      </w:ins>
      <w:r w:rsidR="00DE7F91">
        <w:rPr>
          <w:rFonts w:ascii="Times New Roman" w:hAnsi="Times New Roman" w:cs="Times New Roman"/>
          <w:sz w:val="24"/>
          <w:szCs w:val="24"/>
          <w:lang w:val="en-US"/>
        </w:rPr>
        <w:t>.</w:t>
      </w:r>
      <w:r w:rsidR="00C31691">
        <w:rPr>
          <w:rFonts w:ascii="Times New Roman" w:hAnsi="Times New Roman" w:cs="Times New Roman"/>
          <w:sz w:val="24"/>
          <w:szCs w:val="24"/>
          <w:lang w:val="en-US"/>
        </w:rPr>
        <w:t xml:space="preserve"> </w:t>
      </w:r>
      <w:r w:rsidR="00DB265B">
        <w:rPr>
          <w:rFonts w:ascii="Times New Roman" w:hAnsi="Times New Roman" w:cs="Times New Roman"/>
          <w:sz w:val="24"/>
          <w:szCs w:val="24"/>
          <w:lang w:val="en-US"/>
        </w:rPr>
        <w:t>The average duration of stage</w:t>
      </w:r>
      <w:r w:rsidR="0056466F">
        <w:rPr>
          <w:rFonts w:ascii="Times New Roman" w:hAnsi="Times New Roman" w:cs="Times New Roman"/>
          <w:sz w:val="24"/>
          <w:szCs w:val="24"/>
          <w:lang w:val="en-US"/>
        </w:rPr>
        <w:t>s 2-5 was about</w:t>
      </w:r>
      <w:r w:rsidR="00DB265B">
        <w:rPr>
          <w:rFonts w:ascii="Times New Roman" w:hAnsi="Times New Roman" w:cs="Times New Roman"/>
          <w:sz w:val="24"/>
          <w:szCs w:val="24"/>
          <w:lang w:val="en-US"/>
        </w:rPr>
        <w:t xml:space="preserve"> one week </w:t>
      </w:r>
      <w:r w:rsidR="0056466F">
        <w:rPr>
          <w:rFonts w:ascii="Times New Roman" w:hAnsi="Times New Roman" w:cs="Times New Roman"/>
          <w:sz w:val="24"/>
          <w:szCs w:val="24"/>
          <w:lang w:val="en-US"/>
        </w:rPr>
        <w:t>(</w:t>
      </w:r>
      <w:r w:rsidR="00E51B0E">
        <w:rPr>
          <w:rFonts w:ascii="Times New Roman" w:hAnsi="Times New Roman" w:cs="Times New Roman"/>
          <w:sz w:val="24"/>
          <w:szCs w:val="24"/>
          <w:lang w:val="en-US"/>
        </w:rPr>
        <w:t xml:space="preserve">A. Valdés, </w:t>
      </w:r>
      <w:r w:rsidR="00DB265B" w:rsidRPr="00E51B0E">
        <w:rPr>
          <w:rFonts w:ascii="Times New Roman" w:hAnsi="Times New Roman" w:cs="Times New Roman"/>
          <w:i/>
          <w:sz w:val="24"/>
          <w:szCs w:val="24"/>
          <w:lang w:val="en-US"/>
        </w:rPr>
        <w:t>pers. obs</w:t>
      </w:r>
      <w:r w:rsidR="00054410" w:rsidRPr="00E51B0E">
        <w:rPr>
          <w:rFonts w:ascii="Times New Roman" w:hAnsi="Times New Roman" w:cs="Times New Roman"/>
          <w:i/>
          <w:sz w:val="24"/>
          <w:szCs w:val="24"/>
          <w:lang w:val="en-US"/>
        </w:rPr>
        <w:t>.</w:t>
      </w:r>
      <w:r w:rsidR="00054410">
        <w:rPr>
          <w:rFonts w:ascii="Times New Roman" w:hAnsi="Times New Roman" w:cs="Times New Roman"/>
          <w:sz w:val="24"/>
          <w:szCs w:val="24"/>
          <w:lang w:val="en-US"/>
        </w:rPr>
        <w:t>). A</w:t>
      </w:r>
      <w:r w:rsidR="0056466F">
        <w:rPr>
          <w:rFonts w:ascii="Times New Roman" w:hAnsi="Times New Roman" w:cs="Times New Roman"/>
          <w:sz w:val="24"/>
          <w:szCs w:val="24"/>
          <w:lang w:val="en-US"/>
        </w:rPr>
        <w:t xml:space="preserve"> one-unit</w:t>
      </w:r>
      <w:r w:rsidR="00C31691">
        <w:rPr>
          <w:rFonts w:ascii="Times New Roman" w:hAnsi="Times New Roman" w:cs="Times New Roman"/>
          <w:sz w:val="24"/>
          <w:szCs w:val="24"/>
          <w:lang w:val="en-US"/>
        </w:rPr>
        <w:t xml:space="preserve"> increase </w:t>
      </w:r>
      <w:r w:rsidR="0056466F">
        <w:rPr>
          <w:rFonts w:ascii="Times New Roman" w:hAnsi="Times New Roman" w:cs="Times New Roman"/>
          <w:sz w:val="24"/>
          <w:szCs w:val="24"/>
          <w:lang w:val="en-US"/>
        </w:rPr>
        <w:t>in</w:t>
      </w:r>
      <w:r w:rsidR="00C31691">
        <w:rPr>
          <w:rFonts w:ascii="Times New Roman" w:hAnsi="Times New Roman" w:cs="Times New Roman"/>
          <w:sz w:val="24"/>
          <w:szCs w:val="24"/>
          <w:lang w:val="en-US"/>
        </w:rPr>
        <w:t xml:space="preserve"> these measures </w:t>
      </w:r>
      <w:r w:rsidR="0037339C">
        <w:rPr>
          <w:rFonts w:ascii="Times New Roman" w:hAnsi="Times New Roman" w:cs="Times New Roman"/>
          <w:sz w:val="24"/>
          <w:szCs w:val="24"/>
          <w:lang w:val="en-US"/>
        </w:rPr>
        <w:t xml:space="preserve">thus </w:t>
      </w:r>
      <w:r w:rsidR="0056466F">
        <w:rPr>
          <w:rFonts w:ascii="Times New Roman" w:hAnsi="Times New Roman" w:cs="Times New Roman"/>
          <w:sz w:val="24"/>
          <w:szCs w:val="24"/>
          <w:lang w:val="en-US"/>
        </w:rPr>
        <w:t>roughly correspond</w:t>
      </w:r>
      <w:r w:rsidR="00054410">
        <w:rPr>
          <w:rFonts w:ascii="Times New Roman" w:hAnsi="Times New Roman" w:cs="Times New Roman"/>
          <w:sz w:val="24"/>
          <w:szCs w:val="24"/>
          <w:lang w:val="en-US"/>
        </w:rPr>
        <w:t>s</w:t>
      </w:r>
      <w:r w:rsidR="0056466F">
        <w:rPr>
          <w:rFonts w:ascii="Times New Roman" w:hAnsi="Times New Roman" w:cs="Times New Roman"/>
          <w:sz w:val="24"/>
          <w:szCs w:val="24"/>
          <w:lang w:val="en-US"/>
        </w:rPr>
        <w:t xml:space="preserve"> to </w:t>
      </w:r>
      <w:r w:rsidR="00C31691">
        <w:rPr>
          <w:rFonts w:ascii="Times New Roman" w:hAnsi="Times New Roman" w:cs="Times New Roman"/>
          <w:sz w:val="24"/>
          <w:szCs w:val="24"/>
          <w:lang w:val="en-US"/>
        </w:rPr>
        <w:t xml:space="preserve">one week </w:t>
      </w:r>
      <w:r w:rsidR="0056466F">
        <w:rPr>
          <w:rFonts w:ascii="Times New Roman" w:hAnsi="Times New Roman" w:cs="Times New Roman"/>
          <w:sz w:val="24"/>
          <w:szCs w:val="24"/>
          <w:lang w:val="en-US"/>
        </w:rPr>
        <w:t>earlier development</w:t>
      </w:r>
      <w:r w:rsidR="00C31691">
        <w:rPr>
          <w:rFonts w:ascii="Times New Roman" w:hAnsi="Times New Roman" w:cs="Times New Roman"/>
          <w:sz w:val="24"/>
          <w:szCs w:val="24"/>
          <w:lang w:val="en-US"/>
        </w:rPr>
        <w:t xml:space="preserve">. </w:t>
      </w:r>
    </w:p>
    <w:p w14:paraId="5378FFAC" w14:textId="27F9AA2E" w:rsidR="00E86472" w:rsidRDefault="00E86472" w:rsidP="0071290E">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Interaction intensity was estimated by</w:t>
      </w:r>
      <w:r w:rsidR="00E51B0E">
        <w:rPr>
          <w:rFonts w:ascii="Times New Roman" w:hAnsi="Times New Roman" w:cs="Times New Roman"/>
          <w:sz w:val="24"/>
          <w:szCs w:val="24"/>
          <w:lang w:val="en-US"/>
        </w:rPr>
        <w:t xml:space="preserve"> the maximum number of </w:t>
      </w:r>
      <w:r w:rsidR="00091934">
        <w:rPr>
          <w:rFonts w:ascii="Times New Roman" w:hAnsi="Times New Roman" w:cs="Times New Roman"/>
          <w:i/>
          <w:sz w:val="24"/>
          <w:szCs w:val="24"/>
          <w:lang w:val="en-US"/>
        </w:rPr>
        <w:t xml:space="preserve">P. </w:t>
      </w:r>
      <w:proofErr w:type="spellStart"/>
      <w:r w:rsidR="00091934">
        <w:rPr>
          <w:rFonts w:ascii="Times New Roman" w:hAnsi="Times New Roman" w:cs="Times New Roman"/>
          <w:i/>
          <w:sz w:val="24"/>
          <w:szCs w:val="24"/>
          <w:lang w:val="en-US"/>
        </w:rPr>
        <w:t>alcon</w:t>
      </w:r>
      <w:proofErr w:type="spellEnd"/>
      <w:r w:rsidR="00E51B0E">
        <w:rPr>
          <w:rFonts w:ascii="Times New Roman" w:hAnsi="Times New Roman" w:cs="Times New Roman"/>
          <w:sz w:val="24"/>
          <w:szCs w:val="24"/>
          <w:lang w:val="en-US"/>
        </w:rPr>
        <w:t xml:space="preserve"> eggs observed on the focal shoot during 2-6 visits to each population. </w:t>
      </w:r>
      <w:r w:rsidR="00FF511A">
        <w:rPr>
          <w:rFonts w:ascii="Times New Roman" w:hAnsi="Times New Roman" w:cs="Times New Roman"/>
          <w:sz w:val="24"/>
          <w:szCs w:val="24"/>
          <w:lang w:val="en-US"/>
        </w:rPr>
        <w:t xml:space="preserve">Populations were </w:t>
      </w:r>
      <w:r w:rsidR="00BD25B1">
        <w:rPr>
          <w:rFonts w:ascii="Times New Roman" w:hAnsi="Times New Roman" w:cs="Times New Roman"/>
          <w:sz w:val="24"/>
          <w:szCs w:val="24"/>
          <w:lang w:val="en-US"/>
        </w:rPr>
        <w:t xml:space="preserve">visited </w:t>
      </w:r>
      <w:r w:rsidR="007963DB">
        <w:rPr>
          <w:rFonts w:ascii="Times New Roman" w:hAnsi="Times New Roman" w:cs="Times New Roman"/>
          <w:sz w:val="24"/>
          <w:szCs w:val="24"/>
          <w:lang w:val="en-US"/>
        </w:rPr>
        <w:t xml:space="preserve">once at the end of July-beginning of August </w:t>
      </w:r>
      <w:r w:rsidR="00E51B0E">
        <w:rPr>
          <w:rFonts w:ascii="Times New Roman" w:hAnsi="Times New Roman" w:cs="Times New Roman"/>
          <w:sz w:val="24"/>
          <w:szCs w:val="24"/>
          <w:lang w:val="en-US"/>
        </w:rPr>
        <w:t xml:space="preserve">(when data on reproductive traits was collected) </w:t>
      </w:r>
      <w:r w:rsidR="007963DB">
        <w:rPr>
          <w:rFonts w:ascii="Times New Roman" w:hAnsi="Times New Roman" w:cs="Times New Roman"/>
          <w:sz w:val="24"/>
          <w:szCs w:val="24"/>
          <w:lang w:val="en-US"/>
        </w:rPr>
        <w:t>and from 1 to</w:t>
      </w:r>
      <w:r w:rsidR="00BF3BBB">
        <w:rPr>
          <w:rFonts w:ascii="Times New Roman" w:hAnsi="Times New Roman" w:cs="Times New Roman"/>
          <w:sz w:val="24"/>
          <w:szCs w:val="24"/>
          <w:lang w:val="en-US"/>
        </w:rPr>
        <w:t xml:space="preserve"> 5 times </w:t>
      </w:r>
      <w:r w:rsidR="00AD63D3">
        <w:rPr>
          <w:rFonts w:ascii="Times New Roman" w:hAnsi="Times New Roman" w:cs="Times New Roman"/>
          <w:sz w:val="24"/>
          <w:szCs w:val="24"/>
          <w:lang w:val="en-US"/>
        </w:rPr>
        <w:t xml:space="preserve">from the end of August </w:t>
      </w:r>
      <w:r w:rsidR="00607B65">
        <w:rPr>
          <w:rFonts w:ascii="Times New Roman" w:hAnsi="Times New Roman" w:cs="Times New Roman"/>
          <w:sz w:val="24"/>
          <w:szCs w:val="24"/>
          <w:lang w:val="en-US"/>
        </w:rPr>
        <w:t>until</w:t>
      </w:r>
      <w:r w:rsidR="0071290E">
        <w:rPr>
          <w:rFonts w:ascii="Times New Roman" w:hAnsi="Times New Roman" w:cs="Times New Roman"/>
          <w:sz w:val="24"/>
          <w:szCs w:val="24"/>
          <w:lang w:val="en-US"/>
        </w:rPr>
        <w:t xml:space="preserve"> all fruits had matured </w:t>
      </w:r>
      <w:r w:rsidR="002F0C20">
        <w:rPr>
          <w:rFonts w:ascii="Times New Roman" w:hAnsi="Times New Roman" w:cs="Times New Roman"/>
          <w:sz w:val="24"/>
          <w:szCs w:val="24"/>
          <w:lang w:val="en-US"/>
        </w:rPr>
        <w:t xml:space="preserve">in </w:t>
      </w:r>
      <w:r w:rsidR="00466D72">
        <w:rPr>
          <w:rFonts w:ascii="Times New Roman" w:hAnsi="Times New Roman" w:cs="Times New Roman"/>
          <w:sz w:val="24"/>
          <w:szCs w:val="24"/>
          <w:lang w:val="en-US"/>
        </w:rPr>
        <w:t>mid-October</w:t>
      </w:r>
      <w:r w:rsidR="008530B6">
        <w:rPr>
          <w:rFonts w:ascii="Times New Roman" w:hAnsi="Times New Roman" w:cs="Times New Roman"/>
          <w:sz w:val="24"/>
          <w:szCs w:val="24"/>
          <w:lang w:val="en-US"/>
        </w:rPr>
        <w:t xml:space="preserve"> (the number of visits depend</w:t>
      </w:r>
      <w:r w:rsidR="00111003">
        <w:rPr>
          <w:rFonts w:ascii="Times New Roman" w:hAnsi="Times New Roman" w:cs="Times New Roman"/>
          <w:sz w:val="24"/>
          <w:szCs w:val="24"/>
          <w:lang w:val="en-US"/>
        </w:rPr>
        <w:t>ing</w:t>
      </w:r>
      <w:r w:rsidR="008530B6">
        <w:rPr>
          <w:rFonts w:ascii="Times New Roman" w:hAnsi="Times New Roman" w:cs="Times New Roman"/>
          <w:sz w:val="24"/>
          <w:szCs w:val="24"/>
          <w:lang w:val="en-US"/>
        </w:rPr>
        <w:t xml:space="preserve"> on the </w:t>
      </w:r>
      <w:r w:rsidR="00111003">
        <w:rPr>
          <w:rFonts w:ascii="Times New Roman" w:hAnsi="Times New Roman" w:cs="Times New Roman"/>
          <w:sz w:val="24"/>
          <w:szCs w:val="24"/>
          <w:lang w:val="en-US"/>
        </w:rPr>
        <w:t>time needed for</w:t>
      </w:r>
      <w:r w:rsidR="008530B6">
        <w:rPr>
          <w:rFonts w:ascii="Times New Roman" w:hAnsi="Times New Roman" w:cs="Times New Roman"/>
          <w:sz w:val="24"/>
          <w:szCs w:val="24"/>
          <w:lang w:val="en-US"/>
        </w:rPr>
        <w:t xml:space="preserve"> fruit maturation)</w:t>
      </w:r>
      <w:r w:rsidR="002F0C20">
        <w:rPr>
          <w:rFonts w:ascii="Times New Roman" w:hAnsi="Times New Roman" w:cs="Times New Roman"/>
          <w:sz w:val="24"/>
          <w:szCs w:val="24"/>
          <w:lang w:val="en-US"/>
        </w:rPr>
        <w:t xml:space="preserve">. </w:t>
      </w:r>
    </w:p>
    <w:p w14:paraId="2E80936B" w14:textId="106778FE" w:rsidR="0030653C" w:rsidRDefault="00E86472" w:rsidP="00E86472">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Plant fitness was estimated by t</w:t>
      </w:r>
      <w:r w:rsidR="002F0C20">
        <w:rPr>
          <w:rFonts w:ascii="Times New Roman" w:hAnsi="Times New Roman" w:cs="Times New Roman"/>
          <w:sz w:val="24"/>
          <w:szCs w:val="24"/>
          <w:lang w:val="en-US"/>
        </w:rPr>
        <w:t xml:space="preserve">he </w:t>
      </w:r>
      <w:ins w:id="121" w:author="Alicia" w:date="2016-01-12T14:05:00Z">
        <w:r w:rsidR="00F50A67">
          <w:rPr>
            <w:rFonts w:ascii="Times New Roman" w:hAnsi="Times New Roman" w:cs="Times New Roman"/>
            <w:sz w:val="24"/>
            <w:szCs w:val="24"/>
            <w:lang w:val="en-US"/>
          </w:rPr>
          <w:t xml:space="preserve">maximum </w:t>
        </w:r>
      </w:ins>
      <w:r w:rsidR="002F0C20">
        <w:rPr>
          <w:rFonts w:ascii="Times New Roman" w:hAnsi="Times New Roman" w:cs="Times New Roman"/>
          <w:sz w:val="24"/>
          <w:szCs w:val="24"/>
          <w:lang w:val="en-US"/>
        </w:rPr>
        <w:t xml:space="preserve">number of intact (i.e. not damaged by the butterfly) mature fruits </w:t>
      </w:r>
      <w:r w:rsidR="00F7705C">
        <w:rPr>
          <w:rFonts w:ascii="Times New Roman" w:hAnsi="Times New Roman" w:cs="Times New Roman"/>
          <w:sz w:val="24"/>
          <w:szCs w:val="24"/>
          <w:lang w:val="en-US"/>
        </w:rPr>
        <w:t>on the focal shoot</w:t>
      </w:r>
      <w:ins w:id="122" w:author="Alicia" w:date="2016-01-12T14:05:00Z">
        <w:r w:rsidR="00F50A67">
          <w:rPr>
            <w:rFonts w:ascii="Times New Roman" w:hAnsi="Times New Roman" w:cs="Times New Roman"/>
            <w:sz w:val="24"/>
            <w:szCs w:val="24"/>
            <w:lang w:val="en-US"/>
          </w:rPr>
          <w:t xml:space="preserve"> (assessed from counts of fruits on 1 to </w:t>
        </w:r>
        <w:r w:rsidR="00F50A67">
          <w:rPr>
            <w:rFonts w:ascii="Times New Roman" w:hAnsi="Times New Roman" w:cs="Times New Roman"/>
            <w:sz w:val="24"/>
            <w:szCs w:val="24"/>
            <w:lang w:val="en-US"/>
          </w:rPr>
          <w:lastRenderedPageBreak/>
          <w:t>5 visits to each population, see above)</w:t>
        </w:r>
      </w:ins>
      <w:r w:rsidR="002F0C20">
        <w:rPr>
          <w:rFonts w:ascii="Times New Roman" w:hAnsi="Times New Roman" w:cs="Times New Roman"/>
          <w:sz w:val="24"/>
          <w:szCs w:val="24"/>
          <w:lang w:val="en-US"/>
        </w:rPr>
        <w:t xml:space="preserve">. </w:t>
      </w:r>
      <w:r>
        <w:rPr>
          <w:rFonts w:ascii="Times New Roman" w:hAnsi="Times New Roman" w:cs="Times New Roman"/>
          <w:sz w:val="24"/>
          <w:szCs w:val="24"/>
          <w:lang w:val="en-US"/>
        </w:rPr>
        <w:t>A</w:t>
      </w:r>
      <w:r w:rsidR="00066B79">
        <w:rPr>
          <w:rFonts w:ascii="Times New Roman" w:hAnsi="Times New Roman" w:cs="Times New Roman"/>
          <w:sz w:val="24"/>
          <w:szCs w:val="24"/>
          <w:lang w:val="en-US"/>
        </w:rPr>
        <w:t>lthough some seeds might remain</w:t>
      </w:r>
      <w:r w:rsidR="00066B79" w:rsidRPr="00066B79">
        <w:rPr>
          <w:rFonts w:ascii="Times New Roman" w:hAnsi="Times New Roman" w:cs="Times New Roman"/>
          <w:sz w:val="24"/>
          <w:szCs w:val="24"/>
          <w:lang w:val="en-US"/>
        </w:rPr>
        <w:t xml:space="preserve"> </w:t>
      </w:r>
      <w:r w:rsidR="00066B79">
        <w:rPr>
          <w:rFonts w:ascii="Times New Roman" w:hAnsi="Times New Roman" w:cs="Times New Roman"/>
          <w:sz w:val="24"/>
          <w:szCs w:val="24"/>
          <w:lang w:val="en-US"/>
        </w:rPr>
        <w:t xml:space="preserve">in attacked </w:t>
      </w:r>
      <w:r w:rsidR="00934D62">
        <w:rPr>
          <w:rFonts w:ascii="Times New Roman" w:hAnsi="Times New Roman" w:cs="Times New Roman"/>
          <w:sz w:val="24"/>
          <w:szCs w:val="24"/>
          <w:lang w:val="en-US"/>
        </w:rPr>
        <w:t>fruits</w:t>
      </w:r>
      <w:r w:rsidR="00066B79">
        <w:rPr>
          <w:rFonts w:ascii="Times New Roman" w:hAnsi="Times New Roman" w:cs="Times New Roman"/>
          <w:sz w:val="24"/>
          <w:szCs w:val="24"/>
          <w:lang w:val="en-US"/>
        </w:rPr>
        <w:t>, the larvae consume a large proportion of seeds</w:t>
      </w:r>
      <w:r w:rsidR="00934D62">
        <w:rPr>
          <w:rFonts w:ascii="Times New Roman" w:hAnsi="Times New Roman" w:cs="Times New Roman"/>
          <w:sz w:val="24"/>
          <w:szCs w:val="24"/>
          <w:lang w:val="en-US"/>
        </w:rPr>
        <w:t xml:space="preserve"> in the capsules</w:t>
      </w:r>
      <w:r>
        <w:rPr>
          <w:rFonts w:ascii="Times New Roman" w:hAnsi="Times New Roman" w:cs="Times New Roman"/>
          <w:sz w:val="24"/>
          <w:szCs w:val="24"/>
          <w:lang w:val="en-US"/>
        </w:rPr>
        <w:t xml:space="preserve"> (</w:t>
      </w:r>
      <w:r w:rsidR="00DD7578">
        <w:rPr>
          <w:rFonts w:ascii="Times New Roman" w:hAnsi="Times New Roman" w:cs="Times New Roman"/>
          <w:sz w:val="24"/>
          <w:szCs w:val="24"/>
          <w:lang w:val="en-US"/>
        </w:rPr>
        <w:t xml:space="preserve">A. Valdés </w:t>
      </w:r>
      <w:r w:rsidRPr="00066B79">
        <w:rPr>
          <w:rFonts w:ascii="Times New Roman" w:hAnsi="Times New Roman" w:cs="Times New Roman"/>
          <w:i/>
          <w:sz w:val="24"/>
          <w:szCs w:val="24"/>
          <w:lang w:val="en-US"/>
        </w:rPr>
        <w:t>pers. obs.</w:t>
      </w:r>
      <w:r>
        <w:rPr>
          <w:rFonts w:ascii="Times New Roman" w:hAnsi="Times New Roman" w:cs="Times New Roman"/>
          <w:sz w:val="24"/>
          <w:szCs w:val="24"/>
          <w:lang w:val="en-US"/>
        </w:rPr>
        <w:t xml:space="preserve">), and the number of mature seeds in intact and </w:t>
      </w:r>
      <w:r w:rsidR="002704DC">
        <w:rPr>
          <w:rFonts w:ascii="Times New Roman" w:hAnsi="Times New Roman" w:cs="Times New Roman"/>
          <w:sz w:val="24"/>
          <w:szCs w:val="24"/>
          <w:lang w:val="en-US"/>
        </w:rPr>
        <w:t xml:space="preserve">attacked </w:t>
      </w:r>
      <w:r>
        <w:rPr>
          <w:rFonts w:ascii="Times New Roman" w:hAnsi="Times New Roman" w:cs="Times New Roman"/>
          <w:sz w:val="24"/>
          <w:szCs w:val="24"/>
          <w:lang w:val="en-US"/>
        </w:rPr>
        <w:t>fruits</w:t>
      </w:r>
      <w:r w:rsidR="00C10D0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is strongly correlated with the number of intact fruits </w:t>
      </w:r>
      <w:r w:rsidR="00B90FE6">
        <w:rPr>
          <w:rFonts w:ascii="Times New Roman" w:hAnsi="Times New Roman" w:cs="Times New Roman"/>
          <w:sz w:val="24"/>
          <w:szCs w:val="24"/>
          <w:lang w:val="en-US"/>
        </w:rPr>
        <w:t>(r = 0.85</w:t>
      </w:r>
      <w:r>
        <w:rPr>
          <w:rFonts w:ascii="Times New Roman" w:hAnsi="Times New Roman" w:cs="Times New Roman"/>
          <w:sz w:val="24"/>
          <w:szCs w:val="24"/>
          <w:lang w:val="en-US"/>
        </w:rPr>
        <w:t xml:space="preserve">, N = </w:t>
      </w:r>
      <w:r w:rsidR="002704DC">
        <w:rPr>
          <w:rFonts w:ascii="Times New Roman" w:hAnsi="Times New Roman" w:cs="Times New Roman"/>
          <w:sz w:val="24"/>
          <w:szCs w:val="24"/>
          <w:lang w:val="en-US"/>
        </w:rPr>
        <w:t xml:space="preserve">1136 </w:t>
      </w:r>
      <w:r>
        <w:rPr>
          <w:rFonts w:ascii="Times New Roman" w:hAnsi="Times New Roman" w:cs="Times New Roman"/>
          <w:sz w:val="24"/>
          <w:szCs w:val="24"/>
          <w:lang w:val="en-US"/>
        </w:rPr>
        <w:t>individuals in 2010</w:t>
      </w:r>
      <w:r w:rsidR="00B90FE6">
        <w:rPr>
          <w:rFonts w:ascii="Times New Roman" w:hAnsi="Times New Roman" w:cs="Times New Roman"/>
          <w:sz w:val="24"/>
          <w:szCs w:val="24"/>
          <w:lang w:val="en-US"/>
        </w:rPr>
        <w:t xml:space="preserve">). </w:t>
      </w:r>
      <w:r w:rsidR="00216531">
        <w:rPr>
          <w:rFonts w:ascii="Times New Roman" w:hAnsi="Times New Roman" w:cs="Times New Roman"/>
          <w:sz w:val="24"/>
          <w:szCs w:val="24"/>
          <w:lang w:val="en-US"/>
        </w:rPr>
        <w:t xml:space="preserve">In </w:t>
      </w:r>
      <w:r w:rsidR="00054410">
        <w:rPr>
          <w:rFonts w:ascii="Times New Roman" w:hAnsi="Times New Roman" w:cs="Times New Roman"/>
          <w:sz w:val="24"/>
          <w:szCs w:val="24"/>
          <w:lang w:val="en-US"/>
        </w:rPr>
        <w:t>2010</w:t>
      </w:r>
      <w:r w:rsidR="00216531">
        <w:rPr>
          <w:rFonts w:ascii="Times New Roman" w:hAnsi="Times New Roman" w:cs="Times New Roman"/>
          <w:sz w:val="24"/>
          <w:szCs w:val="24"/>
          <w:lang w:val="en-US"/>
        </w:rPr>
        <w:t xml:space="preserve">, information on fruit production was </w:t>
      </w:r>
      <w:r w:rsidR="00054410">
        <w:rPr>
          <w:rFonts w:ascii="Times New Roman" w:hAnsi="Times New Roman" w:cs="Times New Roman"/>
          <w:sz w:val="24"/>
          <w:szCs w:val="24"/>
          <w:lang w:val="en-US"/>
        </w:rPr>
        <w:t>collected in all 20 populations but in 2011 we were only able to get information from</w:t>
      </w:r>
      <w:r w:rsidR="00216531">
        <w:rPr>
          <w:rFonts w:ascii="Times New Roman" w:hAnsi="Times New Roman" w:cs="Times New Roman"/>
          <w:sz w:val="24"/>
          <w:szCs w:val="24"/>
          <w:lang w:val="en-US"/>
        </w:rPr>
        <w:t xml:space="preserve"> </w:t>
      </w:r>
      <w:r w:rsidR="00054410">
        <w:rPr>
          <w:rFonts w:ascii="Times New Roman" w:hAnsi="Times New Roman" w:cs="Times New Roman"/>
          <w:sz w:val="24"/>
          <w:szCs w:val="24"/>
          <w:lang w:val="en-US"/>
        </w:rPr>
        <w:t xml:space="preserve">16 </w:t>
      </w:r>
      <w:r w:rsidR="00216531">
        <w:rPr>
          <w:rFonts w:ascii="Times New Roman" w:hAnsi="Times New Roman" w:cs="Times New Roman"/>
          <w:sz w:val="24"/>
          <w:szCs w:val="24"/>
          <w:lang w:val="en-US"/>
        </w:rPr>
        <w:t>of the populations.</w:t>
      </w:r>
      <w:r w:rsidR="00054410" w:rsidRPr="00054410">
        <w:rPr>
          <w:rFonts w:ascii="Times New Roman" w:hAnsi="Times New Roman" w:cs="Times New Roman"/>
          <w:sz w:val="24"/>
          <w:szCs w:val="24"/>
          <w:lang w:val="en-US"/>
        </w:rPr>
        <w:t xml:space="preserve"> </w:t>
      </w:r>
    </w:p>
    <w:p w14:paraId="42205CCB" w14:textId="15492405" w:rsidR="00463F01" w:rsidRDefault="004D7EF1" w:rsidP="00DC6BB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Ant abundance was </w:t>
      </w:r>
      <w:r w:rsidR="002F0C20">
        <w:rPr>
          <w:rFonts w:ascii="Times New Roman" w:hAnsi="Times New Roman" w:cs="Times New Roman"/>
          <w:sz w:val="24"/>
          <w:szCs w:val="24"/>
          <w:lang w:val="en-US"/>
        </w:rPr>
        <w:t xml:space="preserve">estimated </w:t>
      </w:r>
      <w:r w:rsidR="005A592C">
        <w:rPr>
          <w:rFonts w:ascii="Times New Roman" w:hAnsi="Times New Roman" w:cs="Times New Roman"/>
          <w:sz w:val="24"/>
          <w:szCs w:val="24"/>
          <w:lang w:val="en-US"/>
        </w:rPr>
        <w:t xml:space="preserve">along transects </w:t>
      </w:r>
      <w:r>
        <w:rPr>
          <w:rFonts w:ascii="Times New Roman" w:hAnsi="Times New Roman" w:cs="Times New Roman"/>
          <w:sz w:val="24"/>
          <w:szCs w:val="24"/>
          <w:lang w:val="en-US"/>
        </w:rPr>
        <w:t>in each of the 20 study populations</w:t>
      </w:r>
      <w:ins w:id="123" w:author="Alicia" w:date="2016-01-12T14:10:00Z">
        <w:r w:rsidR="00F50A67">
          <w:rPr>
            <w:rFonts w:ascii="Times New Roman" w:hAnsi="Times New Roman" w:cs="Times New Roman"/>
            <w:sz w:val="24"/>
            <w:szCs w:val="24"/>
            <w:lang w:val="en-US"/>
          </w:rPr>
          <w:t>, once per study year</w:t>
        </w:r>
      </w:ins>
      <w:r w:rsidR="005A592C">
        <w:rPr>
          <w:rFonts w:ascii="Times New Roman" w:hAnsi="Times New Roman" w:cs="Times New Roman"/>
          <w:sz w:val="24"/>
          <w:szCs w:val="24"/>
          <w:lang w:val="en-US"/>
        </w:rPr>
        <w:t>. In 2010, 20-m transects were established, and in 2011 we used a 40-m transect in each population. S</w:t>
      </w:r>
      <w:r w:rsidR="002F0C20">
        <w:rPr>
          <w:rFonts w:ascii="Times New Roman" w:hAnsi="Times New Roman" w:cs="Times New Roman"/>
          <w:sz w:val="24"/>
          <w:szCs w:val="24"/>
          <w:lang w:val="en-US"/>
        </w:rPr>
        <w:t>ugar cube</w:t>
      </w:r>
      <w:r w:rsidR="005A592C">
        <w:rPr>
          <w:rFonts w:ascii="Times New Roman" w:hAnsi="Times New Roman" w:cs="Times New Roman"/>
          <w:sz w:val="24"/>
          <w:szCs w:val="24"/>
          <w:lang w:val="en-US"/>
        </w:rPr>
        <w:t>s</w:t>
      </w:r>
      <w:r w:rsidR="002F0C20">
        <w:rPr>
          <w:rFonts w:ascii="Times New Roman" w:hAnsi="Times New Roman" w:cs="Times New Roman"/>
          <w:sz w:val="24"/>
          <w:szCs w:val="24"/>
          <w:lang w:val="en-US"/>
        </w:rPr>
        <w:t xml:space="preserve"> </w:t>
      </w:r>
      <w:r w:rsidR="005A592C">
        <w:rPr>
          <w:rFonts w:ascii="Times New Roman" w:hAnsi="Times New Roman" w:cs="Times New Roman"/>
          <w:sz w:val="24"/>
          <w:szCs w:val="24"/>
          <w:lang w:val="en-US"/>
        </w:rPr>
        <w:t xml:space="preserve">were </w:t>
      </w:r>
      <w:r w:rsidR="002F0C20">
        <w:rPr>
          <w:rFonts w:ascii="Times New Roman" w:hAnsi="Times New Roman" w:cs="Times New Roman"/>
          <w:sz w:val="24"/>
          <w:szCs w:val="24"/>
          <w:lang w:val="en-US"/>
        </w:rPr>
        <w:t xml:space="preserve">placed </w:t>
      </w:r>
      <w:del w:id="124" w:author="Alicia" w:date="2015-12-14T15:24:00Z">
        <w:r w:rsidR="005A592C" w:rsidDel="009C66C7">
          <w:rPr>
            <w:rFonts w:ascii="Times New Roman" w:hAnsi="Times New Roman" w:cs="Times New Roman"/>
            <w:sz w:val="24"/>
            <w:szCs w:val="24"/>
            <w:lang w:val="en-US"/>
          </w:rPr>
          <w:delText xml:space="preserve">with </w:delText>
        </w:r>
      </w:del>
      <w:ins w:id="125" w:author="Alicia" w:date="2015-12-14T15:24:00Z">
        <w:r w:rsidR="009C66C7">
          <w:rPr>
            <w:rFonts w:ascii="Times New Roman" w:hAnsi="Times New Roman" w:cs="Times New Roman"/>
            <w:sz w:val="24"/>
            <w:szCs w:val="24"/>
            <w:lang w:val="en-US"/>
          </w:rPr>
          <w:t xml:space="preserve">at </w:t>
        </w:r>
      </w:ins>
      <w:r w:rsidR="005A592C">
        <w:rPr>
          <w:rFonts w:ascii="Times New Roman" w:hAnsi="Times New Roman" w:cs="Times New Roman"/>
          <w:sz w:val="24"/>
          <w:szCs w:val="24"/>
          <w:lang w:val="en-US"/>
        </w:rPr>
        <w:t>one-</w:t>
      </w:r>
      <w:r w:rsidR="002F0C20">
        <w:rPr>
          <w:rFonts w:ascii="Times New Roman" w:hAnsi="Times New Roman" w:cs="Times New Roman"/>
          <w:sz w:val="24"/>
          <w:szCs w:val="24"/>
          <w:lang w:val="en-US"/>
        </w:rPr>
        <w:t>meter</w:t>
      </w:r>
      <w:r w:rsidR="005A592C">
        <w:rPr>
          <w:rFonts w:ascii="Times New Roman" w:hAnsi="Times New Roman" w:cs="Times New Roman"/>
          <w:sz w:val="24"/>
          <w:szCs w:val="24"/>
          <w:lang w:val="en-US"/>
        </w:rPr>
        <w:t xml:space="preserve"> intervals along the transects, and the number of </w:t>
      </w:r>
      <w:proofErr w:type="spellStart"/>
      <w:r w:rsidR="005A592C" w:rsidRPr="00B53A77">
        <w:rPr>
          <w:rFonts w:ascii="Times New Roman" w:hAnsi="Times New Roman" w:cs="Times New Roman"/>
          <w:i/>
          <w:sz w:val="24"/>
          <w:szCs w:val="24"/>
          <w:lang w:val="en-US"/>
        </w:rPr>
        <w:t>Myrmica</w:t>
      </w:r>
      <w:proofErr w:type="spellEnd"/>
      <w:r w:rsidR="005A592C">
        <w:rPr>
          <w:rFonts w:ascii="Times New Roman" w:hAnsi="Times New Roman" w:cs="Times New Roman"/>
          <w:sz w:val="24"/>
          <w:szCs w:val="24"/>
          <w:lang w:val="en-US"/>
        </w:rPr>
        <w:t xml:space="preserve"> sp. ants at each of the sugar cubes was counted 30 minutes</w:t>
      </w:r>
      <w:r w:rsidR="005A592C" w:rsidRPr="002F0C20">
        <w:rPr>
          <w:rFonts w:ascii="Times New Roman" w:hAnsi="Times New Roman" w:cs="Times New Roman"/>
          <w:sz w:val="24"/>
          <w:szCs w:val="24"/>
          <w:lang w:val="en-US"/>
        </w:rPr>
        <w:t xml:space="preserve"> </w:t>
      </w:r>
      <w:r w:rsidR="005A592C">
        <w:rPr>
          <w:rFonts w:ascii="Times New Roman" w:hAnsi="Times New Roman" w:cs="Times New Roman"/>
          <w:sz w:val="24"/>
          <w:szCs w:val="24"/>
          <w:lang w:val="en-US"/>
        </w:rPr>
        <w:t>after presenting them to ants</w:t>
      </w:r>
      <w:r w:rsidR="00E00612">
        <w:rPr>
          <w:rFonts w:ascii="Times New Roman" w:hAnsi="Times New Roman" w:cs="Times New Roman"/>
          <w:sz w:val="24"/>
          <w:szCs w:val="24"/>
          <w:lang w:val="en-US"/>
        </w:rPr>
        <w:t xml:space="preserve">. </w:t>
      </w:r>
      <w:r w:rsidR="00111003">
        <w:rPr>
          <w:rFonts w:ascii="Times New Roman" w:hAnsi="Times New Roman" w:cs="Times New Roman"/>
          <w:sz w:val="24"/>
          <w:szCs w:val="24"/>
          <w:lang w:val="en-US"/>
        </w:rPr>
        <w:t xml:space="preserve">Assessments were only carried out under dry (no precipitation) and warm conditions. </w:t>
      </w:r>
      <w:r w:rsidR="005A592C">
        <w:rPr>
          <w:rFonts w:ascii="Times New Roman" w:hAnsi="Times New Roman" w:cs="Times New Roman"/>
          <w:sz w:val="24"/>
          <w:szCs w:val="24"/>
          <w:lang w:val="en-US"/>
        </w:rPr>
        <w:t xml:space="preserve">To further reduce the </w:t>
      </w:r>
      <w:del w:id="126" w:author="Alicia" w:date="2015-12-14T15:35:00Z">
        <w:r w:rsidR="005A592C" w:rsidDel="00FB3328">
          <w:rPr>
            <w:rFonts w:ascii="Times New Roman" w:hAnsi="Times New Roman" w:cs="Times New Roman"/>
            <w:sz w:val="24"/>
            <w:szCs w:val="24"/>
            <w:lang w:val="en-US"/>
          </w:rPr>
          <w:delText xml:space="preserve">errors </w:delText>
        </w:r>
      </w:del>
      <w:ins w:id="127" w:author="Alicia" w:date="2015-12-14T15:35:00Z">
        <w:r w:rsidR="00FB3328">
          <w:rPr>
            <w:rFonts w:ascii="Times New Roman" w:hAnsi="Times New Roman" w:cs="Times New Roman"/>
            <w:sz w:val="24"/>
            <w:szCs w:val="24"/>
            <w:lang w:val="en-US"/>
          </w:rPr>
          <w:t xml:space="preserve">variation </w:t>
        </w:r>
      </w:ins>
      <w:r w:rsidR="005A592C">
        <w:rPr>
          <w:rFonts w:ascii="Times New Roman" w:hAnsi="Times New Roman" w:cs="Times New Roman"/>
          <w:sz w:val="24"/>
          <w:szCs w:val="24"/>
          <w:lang w:val="en-US"/>
        </w:rPr>
        <w:t>associated with varying weather conditions during ant counts, w</w:t>
      </w:r>
      <w:r w:rsidR="00B53A77">
        <w:rPr>
          <w:rFonts w:ascii="Times New Roman" w:hAnsi="Times New Roman" w:cs="Times New Roman"/>
          <w:sz w:val="24"/>
          <w:szCs w:val="24"/>
          <w:lang w:val="en-US"/>
        </w:rPr>
        <w:t xml:space="preserve">e </w:t>
      </w:r>
      <w:r w:rsidR="002F0C20">
        <w:rPr>
          <w:rFonts w:ascii="Times New Roman" w:hAnsi="Times New Roman" w:cs="Times New Roman"/>
          <w:sz w:val="24"/>
          <w:szCs w:val="24"/>
          <w:lang w:val="en-US"/>
        </w:rPr>
        <w:t xml:space="preserve">used the highest yearly value of </w:t>
      </w:r>
      <w:r w:rsidR="00DB56D0">
        <w:rPr>
          <w:rFonts w:ascii="Times New Roman" w:hAnsi="Times New Roman" w:cs="Times New Roman"/>
          <w:sz w:val="24"/>
          <w:szCs w:val="24"/>
          <w:lang w:val="en-US"/>
        </w:rPr>
        <w:t>the</w:t>
      </w:r>
      <w:r w:rsidR="00DC6BB0">
        <w:rPr>
          <w:rFonts w:ascii="Times New Roman" w:hAnsi="Times New Roman" w:cs="Times New Roman"/>
          <w:sz w:val="24"/>
          <w:szCs w:val="24"/>
          <w:lang w:val="en-US"/>
        </w:rPr>
        <w:t xml:space="preserve"> average </w:t>
      </w:r>
      <w:r w:rsidR="00B53A77">
        <w:rPr>
          <w:rFonts w:ascii="Times New Roman" w:hAnsi="Times New Roman" w:cs="Times New Roman"/>
          <w:sz w:val="24"/>
          <w:szCs w:val="24"/>
          <w:lang w:val="en-US"/>
        </w:rPr>
        <w:t>number of ants</w:t>
      </w:r>
      <w:r w:rsidR="00DC6BB0">
        <w:rPr>
          <w:rFonts w:ascii="Times New Roman" w:hAnsi="Times New Roman" w:cs="Times New Roman"/>
          <w:sz w:val="24"/>
          <w:szCs w:val="24"/>
          <w:lang w:val="en-US"/>
        </w:rPr>
        <w:t xml:space="preserve"> per sugar cube </w:t>
      </w:r>
      <w:r w:rsidR="00B53A77">
        <w:rPr>
          <w:rFonts w:ascii="Times New Roman" w:hAnsi="Times New Roman" w:cs="Times New Roman"/>
          <w:sz w:val="24"/>
          <w:szCs w:val="24"/>
          <w:lang w:val="en-US"/>
        </w:rPr>
        <w:t>in each population</w:t>
      </w:r>
      <w:r w:rsidR="002F0C20" w:rsidRPr="002F0C20">
        <w:rPr>
          <w:rFonts w:ascii="Times New Roman" w:hAnsi="Times New Roman" w:cs="Times New Roman"/>
          <w:sz w:val="24"/>
          <w:szCs w:val="24"/>
          <w:lang w:val="en-US"/>
        </w:rPr>
        <w:t xml:space="preserve"> </w:t>
      </w:r>
      <w:r w:rsidR="002F0C20">
        <w:rPr>
          <w:rFonts w:ascii="Times New Roman" w:hAnsi="Times New Roman" w:cs="Times New Roman"/>
          <w:sz w:val="24"/>
          <w:szCs w:val="24"/>
          <w:lang w:val="en-US"/>
        </w:rPr>
        <w:t xml:space="preserve">as a measure of ant abundance. </w:t>
      </w:r>
    </w:p>
    <w:p w14:paraId="1B77D9FF" w14:textId="77777777" w:rsidR="008D5E22" w:rsidRDefault="00472CCB" w:rsidP="005F74DC">
      <w:pPr>
        <w:spacing w:line="480" w:lineRule="auto"/>
        <w:rPr>
          <w:rFonts w:ascii="Times New Roman" w:hAnsi="Times New Roman" w:cs="Times New Roman"/>
          <w:b/>
          <w:sz w:val="24"/>
          <w:szCs w:val="24"/>
          <w:lang w:val="en-US"/>
        </w:rPr>
      </w:pPr>
      <w:r w:rsidRPr="00CF7AB2">
        <w:rPr>
          <w:rFonts w:ascii="Times New Roman" w:hAnsi="Times New Roman" w:cs="Times New Roman"/>
          <w:b/>
          <w:sz w:val="24"/>
          <w:szCs w:val="24"/>
          <w:lang w:val="en-US"/>
        </w:rPr>
        <w:t>Statistical analyses</w:t>
      </w:r>
    </w:p>
    <w:p w14:paraId="569EF97F" w14:textId="66B737D3" w:rsidR="009F774A" w:rsidRDefault="00C5119B" w:rsidP="00315A87">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To </w:t>
      </w:r>
      <w:r w:rsidR="00E220A6">
        <w:rPr>
          <w:rFonts w:ascii="Times New Roman" w:hAnsi="Times New Roman" w:cs="Times New Roman"/>
          <w:sz w:val="24"/>
          <w:szCs w:val="24"/>
          <w:lang w:val="en-US"/>
        </w:rPr>
        <w:t>assess</w:t>
      </w:r>
      <w:r w:rsidR="00875F45">
        <w:rPr>
          <w:rFonts w:ascii="Times New Roman" w:hAnsi="Times New Roman" w:cs="Times New Roman"/>
          <w:sz w:val="24"/>
          <w:szCs w:val="24"/>
          <w:lang w:val="en-US"/>
        </w:rPr>
        <w:t xml:space="preserve"> phenotypic selection on flowering phenology, </w:t>
      </w:r>
      <w:r>
        <w:rPr>
          <w:rFonts w:ascii="Times New Roman" w:hAnsi="Times New Roman" w:cs="Times New Roman"/>
          <w:sz w:val="24"/>
          <w:szCs w:val="24"/>
          <w:lang w:val="en-US"/>
        </w:rPr>
        <w:t>we</w:t>
      </w:r>
      <w:r w:rsidR="005B470B">
        <w:rPr>
          <w:rFonts w:ascii="Times New Roman" w:hAnsi="Times New Roman" w:cs="Times New Roman"/>
          <w:sz w:val="24"/>
          <w:szCs w:val="24"/>
          <w:lang w:val="en-US"/>
        </w:rPr>
        <w:t xml:space="preserve"> </w:t>
      </w:r>
      <w:r w:rsidR="00AC382E">
        <w:rPr>
          <w:rFonts w:ascii="Times New Roman" w:hAnsi="Times New Roman" w:cs="Times New Roman"/>
          <w:sz w:val="24"/>
          <w:szCs w:val="24"/>
          <w:lang w:val="en-US"/>
        </w:rPr>
        <w:t xml:space="preserve">performed </w:t>
      </w:r>
      <w:r w:rsidR="00B01B05">
        <w:rPr>
          <w:rFonts w:ascii="Times New Roman" w:hAnsi="Times New Roman" w:cs="Times New Roman"/>
          <w:sz w:val="24"/>
          <w:szCs w:val="24"/>
          <w:lang w:val="en-US"/>
        </w:rPr>
        <w:t>selection gradient analys</w:t>
      </w:r>
      <w:r w:rsidR="00AC382E">
        <w:rPr>
          <w:rFonts w:ascii="Times New Roman" w:hAnsi="Times New Roman" w:cs="Times New Roman"/>
          <w:sz w:val="24"/>
          <w:szCs w:val="24"/>
          <w:lang w:val="en-US"/>
        </w:rPr>
        <w:t xml:space="preserve">es </w:t>
      </w:r>
      <w:r w:rsidR="0064417F">
        <w:rPr>
          <w:rFonts w:ascii="Times New Roman" w:hAnsi="Times New Roman" w:cs="Times New Roman"/>
          <w:sz w:val="24"/>
          <w:szCs w:val="24"/>
          <w:lang w:val="en-US"/>
        </w:rPr>
        <w:t xml:space="preserve">in each of the two years </w:t>
      </w:r>
      <w:r w:rsidR="00440546">
        <w:rPr>
          <w:rFonts w:ascii="Times New Roman" w:hAnsi="Times New Roman" w:cs="Times New Roman"/>
          <w:sz w:val="24"/>
          <w:szCs w:val="24"/>
          <w:lang w:val="en-US"/>
        </w:rPr>
        <w:t xml:space="preserve">by regressing relative fitness on standardized </w:t>
      </w:r>
      <w:r w:rsidR="00920BC9">
        <w:rPr>
          <w:rFonts w:ascii="Times New Roman" w:hAnsi="Times New Roman" w:cs="Times New Roman"/>
          <w:sz w:val="24"/>
          <w:szCs w:val="24"/>
          <w:lang w:val="en-US"/>
        </w:rPr>
        <w:t xml:space="preserve">estimates of </w:t>
      </w:r>
      <w:r w:rsidR="009F774A">
        <w:rPr>
          <w:rFonts w:ascii="Times New Roman" w:hAnsi="Times New Roman" w:cs="Times New Roman"/>
          <w:sz w:val="24"/>
          <w:szCs w:val="24"/>
          <w:lang w:val="en-US"/>
        </w:rPr>
        <w:t>phenolog</w:t>
      </w:r>
      <w:r w:rsidR="00920BC9">
        <w:rPr>
          <w:rFonts w:ascii="Times New Roman" w:hAnsi="Times New Roman" w:cs="Times New Roman"/>
          <w:sz w:val="24"/>
          <w:szCs w:val="24"/>
          <w:lang w:val="en-US"/>
        </w:rPr>
        <w:t>y</w:t>
      </w:r>
      <w:r w:rsidR="009F774A">
        <w:rPr>
          <w:rFonts w:ascii="Times New Roman" w:hAnsi="Times New Roman" w:cs="Times New Roman"/>
          <w:sz w:val="24"/>
          <w:szCs w:val="24"/>
          <w:lang w:val="en-US"/>
        </w:rPr>
        <w:t xml:space="preserve">, </w:t>
      </w:r>
      <w:r w:rsidR="00673558">
        <w:rPr>
          <w:rFonts w:ascii="Times New Roman" w:hAnsi="Times New Roman" w:cs="Times New Roman"/>
          <w:sz w:val="24"/>
          <w:szCs w:val="24"/>
          <w:lang w:val="en-US"/>
        </w:rPr>
        <w:t>flower number and shoot height</w:t>
      </w:r>
      <w:r w:rsidR="00E220A6" w:rsidRPr="00E220A6">
        <w:rPr>
          <w:rFonts w:ascii="Times New Roman" w:hAnsi="Times New Roman" w:cs="Times New Roman"/>
          <w:sz w:val="24"/>
          <w:szCs w:val="24"/>
          <w:lang w:val="en-US"/>
        </w:rPr>
        <w:t xml:space="preserve"> </w:t>
      </w:r>
      <w:r w:rsidR="00E220A6" w:rsidRPr="0037728F">
        <w:rPr>
          <w:rFonts w:ascii="Times New Roman" w:hAnsi="Times New Roman" w:cs="Times New Roman"/>
          <w:sz w:val="24"/>
          <w:lang w:val="en-US"/>
        </w:rPr>
        <w:t>(</w:t>
      </w:r>
      <w:proofErr w:type="spellStart"/>
      <w:r w:rsidR="00E220A6" w:rsidRPr="0037728F">
        <w:rPr>
          <w:rFonts w:ascii="Times New Roman" w:hAnsi="Times New Roman" w:cs="Times New Roman"/>
          <w:sz w:val="24"/>
          <w:lang w:val="en-US"/>
        </w:rPr>
        <w:t>Lande</w:t>
      </w:r>
      <w:proofErr w:type="spellEnd"/>
      <w:r w:rsidR="00E220A6" w:rsidRPr="0037728F">
        <w:rPr>
          <w:rFonts w:ascii="Times New Roman" w:hAnsi="Times New Roman" w:cs="Times New Roman"/>
          <w:sz w:val="24"/>
          <w:lang w:val="en-US"/>
        </w:rPr>
        <w:t xml:space="preserve"> &amp; Arnold, 1983)</w:t>
      </w:r>
      <w:r w:rsidR="00440546">
        <w:rPr>
          <w:rFonts w:ascii="Times New Roman" w:hAnsi="Times New Roman" w:cs="Times New Roman"/>
          <w:sz w:val="24"/>
          <w:szCs w:val="24"/>
          <w:lang w:val="en-US"/>
        </w:rPr>
        <w:t>.</w:t>
      </w:r>
      <w:r w:rsidR="00E220A6">
        <w:rPr>
          <w:rFonts w:ascii="Times New Roman" w:hAnsi="Times New Roman" w:cs="Times New Roman"/>
          <w:sz w:val="24"/>
          <w:szCs w:val="24"/>
          <w:lang w:val="en-US"/>
        </w:rPr>
        <w:t xml:space="preserve"> F</w:t>
      </w:r>
      <w:r w:rsidR="00A35A8E">
        <w:rPr>
          <w:rFonts w:ascii="Times New Roman" w:hAnsi="Times New Roman" w:cs="Times New Roman"/>
          <w:sz w:val="24"/>
          <w:szCs w:val="24"/>
          <w:lang w:val="en-US"/>
        </w:rPr>
        <w:t>itness</w:t>
      </w:r>
      <w:r w:rsidR="00E220A6">
        <w:rPr>
          <w:rFonts w:ascii="Times New Roman" w:hAnsi="Times New Roman" w:cs="Times New Roman"/>
          <w:sz w:val="24"/>
          <w:szCs w:val="24"/>
          <w:lang w:val="en-US"/>
        </w:rPr>
        <w:t xml:space="preserve">, in terms of the </w:t>
      </w:r>
      <w:r w:rsidR="00A35A8E">
        <w:rPr>
          <w:rFonts w:ascii="Times New Roman" w:hAnsi="Times New Roman" w:cs="Times New Roman"/>
          <w:sz w:val="24"/>
          <w:szCs w:val="24"/>
          <w:lang w:val="en-US"/>
        </w:rPr>
        <w:t>number of intact fruits</w:t>
      </w:r>
      <w:r w:rsidR="00E220A6">
        <w:rPr>
          <w:rFonts w:ascii="Times New Roman" w:hAnsi="Times New Roman" w:cs="Times New Roman"/>
          <w:sz w:val="24"/>
          <w:szCs w:val="24"/>
          <w:lang w:val="en-US"/>
        </w:rPr>
        <w:t>,</w:t>
      </w:r>
      <w:r w:rsidR="00A35A8E">
        <w:rPr>
          <w:rFonts w:ascii="Times New Roman" w:hAnsi="Times New Roman" w:cs="Times New Roman"/>
          <w:sz w:val="24"/>
          <w:szCs w:val="24"/>
          <w:lang w:val="en-US"/>
        </w:rPr>
        <w:t xml:space="preserve"> was relativized </w:t>
      </w:r>
      <w:r w:rsidR="00E220A6">
        <w:rPr>
          <w:rFonts w:ascii="Times New Roman" w:hAnsi="Times New Roman" w:cs="Times New Roman"/>
          <w:sz w:val="24"/>
          <w:szCs w:val="24"/>
          <w:lang w:val="en-US"/>
        </w:rPr>
        <w:t xml:space="preserve">within populations </w:t>
      </w:r>
      <w:r w:rsidR="00A35A8E">
        <w:rPr>
          <w:rFonts w:ascii="Times New Roman" w:hAnsi="Times New Roman" w:cs="Times New Roman"/>
          <w:sz w:val="24"/>
          <w:szCs w:val="24"/>
          <w:lang w:val="en-US"/>
        </w:rPr>
        <w:t>by divi</w:t>
      </w:r>
      <w:r w:rsidR="00A14119">
        <w:rPr>
          <w:rFonts w:ascii="Times New Roman" w:hAnsi="Times New Roman" w:cs="Times New Roman"/>
          <w:sz w:val="24"/>
          <w:szCs w:val="24"/>
          <w:lang w:val="en-US"/>
        </w:rPr>
        <w:t>di</w:t>
      </w:r>
      <w:r w:rsidR="00A35A8E">
        <w:rPr>
          <w:rFonts w:ascii="Times New Roman" w:hAnsi="Times New Roman" w:cs="Times New Roman"/>
          <w:sz w:val="24"/>
          <w:szCs w:val="24"/>
          <w:lang w:val="en-US"/>
        </w:rPr>
        <w:t xml:space="preserve">ng </w:t>
      </w:r>
      <w:r w:rsidR="00E220A6">
        <w:rPr>
          <w:rFonts w:ascii="Times New Roman" w:hAnsi="Times New Roman" w:cs="Times New Roman"/>
          <w:sz w:val="24"/>
          <w:szCs w:val="24"/>
          <w:lang w:val="en-US"/>
        </w:rPr>
        <w:t xml:space="preserve">individual values </w:t>
      </w:r>
      <w:r w:rsidR="00A35A8E">
        <w:rPr>
          <w:rFonts w:ascii="Times New Roman" w:hAnsi="Times New Roman" w:cs="Times New Roman"/>
          <w:sz w:val="24"/>
          <w:szCs w:val="24"/>
          <w:lang w:val="en-US"/>
        </w:rPr>
        <w:t xml:space="preserve">by </w:t>
      </w:r>
      <w:r w:rsidR="00E220A6">
        <w:rPr>
          <w:rFonts w:ascii="Times New Roman" w:hAnsi="Times New Roman" w:cs="Times New Roman"/>
          <w:sz w:val="24"/>
          <w:szCs w:val="24"/>
          <w:lang w:val="en-US"/>
        </w:rPr>
        <w:t xml:space="preserve">population </w:t>
      </w:r>
      <w:r w:rsidR="00A35A8E">
        <w:rPr>
          <w:rFonts w:ascii="Times New Roman" w:hAnsi="Times New Roman" w:cs="Times New Roman"/>
          <w:sz w:val="24"/>
          <w:szCs w:val="24"/>
          <w:lang w:val="en-US"/>
        </w:rPr>
        <w:t xml:space="preserve">mean </w:t>
      </w:r>
      <w:r w:rsidR="00E220A6">
        <w:rPr>
          <w:rFonts w:ascii="Times New Roman" w:hAnsi="Times New Roman" w:cs="Times New Roman"/>
          <w:sz w:val="24"/>
          <w:szCs w:val="24"/>
          <w:lang w:val="en-US"/>
        </w:rPr>
        <w:t>values. T</w:t>
      </w:r>
      <w:r w:rsidR="00A35A8E">
        <w:rPr>
          <w:rFonts w:ascii="Times New Roman" w:hAnsi="Times New Roman" w:cs="Times New Roman"/>
          <w:sz w:val="24"/>
          <w:szCs w:val="24"/>
          <w:lang w:val="en-US"/>
        </w:rPr>
        <w:t xml:space="preserve">raits were standardized </w:t>
      </w:r>
      <w:r w:rsidR="00A35A8E" w:rsidRPr="00A35A8E">
        <w:rPr>
          <w:rFonts w:ascii="Times New Roman" w:hAnsi="Times New Roman" w:cs="Times New Roman"/>
          <w:sz w:val="24"/>
          <w:szCs w:val="24"/>
          <w:lang w:val="en-US"/>
        </w:rPr>
        <w:t xml:space="preserve">by subtracting the </w:t>
      </w:r>
      <w:r w:rsidR="00E220A6">
        <w:rPr>
          <w:rFonts w:ascii="Times New Roman" w:hAnsi="Times New Roman" w:cs="Times New Roman"/>
          <w:sz w:val="24"/>
          <w:szCs w:val="24"/>
          <w:lang w:val="en-US"/>
        </w:rPr>
        <w:t xml:space="preserve">population </w:t>
      </w:r>
      <w:r w:rsidR="00A35A8E" w:rsidRPr="00A35A8E">
        <w:rPr>
          <w:rFonts w:ascii="Times New Roman" w:hAnsi="Times New Roman" w:cs="Times New Roman"/>
          <w:sz w:val="24"/>
          <w:szCs w:val="24"/>
          <w:lang w:val="en-US"/>
        </w:rPr>
        <w:t xml:space="preserve">mean and dividing by the </w:t>
      </w:r>
      <w:r w:rsidR="00E220A6">
        <w:rPr>
          <w:rFonts w:ascii="Times New Roman" w:hAnsi="Times New Roman" w:cs="Times New Roman"/>
          <w:sz w:val="24"/>
          <w:szCs w:val="24"/>
          <w:lang w:val="en-US"/>
        </w:rPr>
        <w:t xml:space="preserve">population </w:t>
      </w:r>
      <w:r w:rsidR="00A35A8E" w:rsidRPr="00A35A8E">
        <w:rPr>
          <w:rFonts w:ascii="Times New Roman" w:hAnsi="Times New Roman" w:cs="Times New Roman"/>
          <w:sz w:val="24"/>
          <w:szCs w:val="24"/>
          <w:lang w:val="en-US"/>
        </w:rPr>
        <w:t>standard deviation.</w:t>
      </w:r>
      <w:r w:rsidR="00987BBE">
        <w:rPr>
          <w:rFonts w:ascii="Times New Roman" w:hAnsi="Times New Roman" w:cs="Times New Roman"/>
          <w:sz w:val="24"/>
          <w:szCs w:val="24"/>
          <w:lang w:val="en-US"/>
        </w:rPr>
        <w:t xml:space="preserve"> </w:t>
      </w:r>
      <w:r w:rsidR="00920BC9">
        <w:rPr>
          <w:rFonts w:ascii="Times New Roman" w:hAnsi="Times New Roman" w:cs="Times New Roman"/>
          <w:sz w:val="24"/>
          <w:szCs w:val="24"/>
          <w:lang w:val="en-US"/>
        </w:rPr>
        <w:t xml:space="preserve">To </w:t>
      </w:r>
      <w:r w:rsidR="00987BBE">
        <w:rPr>
          <w:rFonts w:ascii="Times New Roman" w:hAnsi="Times New Roman" w:cs="Times New Roman"/>
          <w:sz w:val="24"/>
          <w:szCs w:val="24"/>
          <w:lang w:val="en-US"/>
        </w:rPr>
        <w:t>test for differences in phenotypic selection gradients among populations</w:t>
      </w:r>
      <w:r w:rsidR="002A4B02">
        <w:rPr>
          <w:rFonts w:ascii="Times New Roman" w:hAnsi="Times New Roman" w:cs="Times New Roman"/>
          <w:sz w:val="24"/>
          <w:szCs w:val="24"/>
          <w:lang w:val="en-US"/>
        </w:rPr>
        <w:t xml:space="preserve">, we included </w:t>
      </w:r>
      <w:r w:rsidR="00216531">
        <w:rPr>
          <w:rFonts w:ascii="Times New Roman" w:hAnsi="Times New Roman" w:cs="Times New Roman"/>
          <w:sz w:val="24"/>
          <w:szCs w:val="24"/>
          <w:lang w:val="en-US"/>
        </w:rPr>
        <w:t xml:space="preserve">the </w:t>
      </w:r>
      <w:r w:rsidR="002A4B02">
        <w:rPr>
          <w:rFonts w:ascii="Times New Roman" w:hAnsi="Times New Roman" w:cs="Times New Roman"/>
          <w:sz w:val="24"/>
          <w:szCs w:val="24"/>
          <w:lang w:val="en-US"/>
        </w:rPr>
        <w:t>interaction between</w:t>
      </w:r>
      <w:r w:rsidR="00987BBE">
        <w:rPr>
          <w:rFonts w:ascii="Times New Roman" w:hAnsi="Times New Roman" w:cs="Times New Roman"/>
          <w:sz w:val="24"/>
          <w:szCs w:val="24"/>
          <w:lang w:val="en-US"/>
        </w:rPr>
        <w:t xml:space="preserve"> standardized reproductive traits and population</w:t>
      </w:r>
      <w:r w:rsidR="00216531">
        <w:rPr>
          <w:rFonts w:ascii="Times New Roman" w:hAnsi="Times New Roman" w:cs="Times New Roman"/>
          <w:sz w:val="24"/>
          <w:szCs w:val="24"/>
          <w:lang w:val="en-US"/>
        </w:rPr>
        <w:t xml:space="preserve"> in </w:t>
      </w:r>
      <w:r w:rsidR="00904EDD">
        <w:rPr>
          <w:rFonts w:ascii="Times New Roman" w:hAnsi="Times New Roman" w:cs="Times New Roman"/>
          <w:sz w:val="24"/>
          <w:szCs w:val="24"/>
          <w:lang w:val="en-US"/>
        </w:rPr>
        <w:t xml:space="preserve">the </w:t>
      </w:r>
      <w:r w:rsidR="00216531">
        <w:rPr>
          <w:rFonts w:ascii="Times New Roman" w:hAnsi="Times New Roman" w:cs="Times New Roman"/>
          <w:sz w:val="24"/>
          <w:szCs w:val="24"/>
          <w:lang w:val="en-US"/>
        </w:rPr>
        <w:t>models</w:t>
      </w:r>
      <w:r w:rsidR="00987BBE">
        <w:rPr>
          <w:rFonts w:ascii="Times New Roman" w:hAnsi="Times New Roman" w:cs="Times New Roman"/>
          <w:sz w:val="24"/>
          <w:szCs w:val="24"/>
          <w:lang w:val="en-US"/>
        </w:rPr>
        <w:t xml:space="preserve">. </w:t>
      </w:r>
      <w:r w:rsidR="00240172" w:rsidRPr="00987BBE">
        <w:rPr>
          <w:rFonts w:ascii="Times New Roman" w:hAnsi="Times New Roman" w:cs="Times New Roman"/>
          <w:sz w:val="24"/>
          <w:szCs w:val="24"/>
          <w:lang w:val="en-US"/>
        </w:rPr>
        <w:lastRenderedPageBreak/>
        <w:t xml:space="preserve">The main effect of population was not included </w:t>
      </w:r>
      <w:r w:rsidR="00216531">
        <w:rPr>
          <w:rFonts w:ascii="Times New Roman" w:hAnsi="Times New Roman" w:cs="Times New Roman"/>
          <w:sz w:val="24"/>
          <w:szCs w:val="24"/>
          <w:lang w:val="en-US"/>
        </w:rPr>
        <w:t>as</w:t>
      </w:r>
      <w:r w:rsidR="00216531" w:rsidRPr="00987BBE">
        <w:rPr>
          <w:rFonts w:ascii="Times New Roman" w:hAnsi="Times New Roman" w:cs="Times New Roman"/>
          <w:sz w:val="24"/>
          <w:szCs w:val="24"/>
          <w:lang w:val="en-US"/>
        </w:rPr>
        <w:t xml:space="preserve"> </w:t>
      </w:r>
      <w:r w:rsidR="00240172" w:rsidRPr="00987BBE">
        <w:rPr>
          <w:rFonts w:ascii="Times New Roman" w:hAnsi="Times New Roman" w:cs="Times New Roman"/>
          <w:sz w:val="24"/>
          <w:szCs w:val="24"/>
          <w:lang w:val="en-US"/>
        </w:rPr>
        <w:t>fitness w</w:t>
      </w:r>
      <w:r w:rsidR="00240172">
        <w:rPr>
          <w:rFonts w:ascii="Times New Roman" w:hAnsi="Times New Roman" w:cs="Times New Roman"/>
          <w:sz w:val="24"/>
          <w:szCs w:val="24"/>
          <w:lang w:val="en-US"/>
        </w:rPr>
        <w:t>as</w:t>
      </w:r>
      <w:r w:rsidR="00240172" w:rsidRPr="00987BBE">
        <w:rPr>
          <w:rFonts w:ascii="Times New Roman" w:hAnsi="Times New Roman" w:cs="Times New Roman"/>
          <w:sz w:val="24"/>
          <w:szCs w:val="24"/>
          <w:lang w:val="en-US"/>
        </w:rPr>
        <w:t xml:space="preserve"> relativized within populations prior to analysis.</w:t>
      </w:r>
      <w:r w:rsidR="00240172">
        <w:rPr>
          <w:rFonts w:ascii="Times New Roman" w:hAnsi="Times New Roman" w:cs="Times New Roman"/>
          <w:sz w:val="24"/>
          <w:szCs w:val="24"/>
          <w:lang w:val="en-US"/>
        </w:rPr>
        <w:t xml:space="preserve"> </w:t>
      </w:r>
      <w:r w:rsidR="002A4B02">
        <w:rPr>
          <w:rFonts w:ascii="Times New Roman" w:hAnsi="Times New Roman" w:cs="Times New Roman"/>
          <w:sz w:val="24"/>
          <w:szCs w:val="24"/>
          <w:lang w:val="en-US"/>
        </w:rPr>
        <w:t>We fitted a linear model with Type II sums of squares</w:t>
      </w:r>
      <w:r w:rsidR="00C767C0">
        <w:rPr>
          <w:rFonts w:ascii="Times New Roman" w:hAnsi="Times New Roman" w:cs="Times New Roman"/>
          <w:sz w:val="24"/>
          <w:szCs w:val="24"/>
          <w:lang w:val="en-US"/>
        </w:rPr>
        <w:t>.</w:t>
      </w:r>
      <w:r w:rsidR="002A4B02">
        <w:rPr>
          <w:rFonts w:ascii="Times New Roman" w:hAnsi="Times New Roman" w:cs="Times New Roman"/>
          <w:sz w:val="24"/>
          <w:szCs w:val="24"/>
          <w:lang w:val="en-US"/>
        </w:rPr>
        <w:t xml:space="preserve"> </w:t>
      </w:r>
      <w:r w:rsidR="00E220A6">
        <w:rPr>
          <w:rFonts w:ascii="Times New Roman" w:hAnsi="Times New Roman" w:cs="Times New Roman"/>
          <w:sz w:val="24"/>
          <w:szCs w:val="24"/>
          <w:lang w:val="en-US"/>
        </w:rPr>
        <w:t>In addition to tests of</w:t>
      </w:r>
      <w:r w:rsidR="008F1F4E">
        <w:rPr>
          <w:rFonts w:ascii="Times New Roman" w:hAnsi="Times New Roman" w:cs="Times New Roman"/>
          <w:sz w:val="24"/>
          <w:szCs w:val="24"/>
          <w:lang w:val="en-US"/>
        </w:rPr>
        <w:t xml:space="preserve"> directional </w:t>
      </w:r>
      <w:ins w:id="128" w:author="Alicia" w:date="2016-01-11T10:38:00Z">
        <w:r w:rsidR="005003E8">
          <w:rPr>
            <w:rFonts w:ascii="Times New Roman" w:hAnsi="Times New Roman" w:cs="Times New Roman"/>
            <w:sz w:val="24"/>
            <w:szCs w:val="24"/>
            <w:lang w:val="en-US"/>
          </w:rPr>
          <w:t xml:space="preserve">(linear) </w:t>
        </w:r>
      </w:ins>
      <w:r w:rsidR="008F1F4E">
        <w:rPr>
          <w:rFonts w:ascii="Times New Roman" w:hAnsi="Times New Roman" w:cs="Times New Roman"/>
          <w:sz w:val="24"/>
          <w:szCs w:val="24"/>
          <w:lang w:val="en-US"/>
        </w:rPr>
        <w:t xml:space="preserve">selection, </w:t>
      </w:r>
      <w:r w:rsidR="00E220A6">
        <w:rPr>
          <w:rFonts w:ascii="Times New Roman" w:hAnsi="Times New Roman" w:cs="Times New Roman"/>
          <w:sz w:val="24"/>
          <w:szCs w:val="24"/>
          <w:lang w:val="en-US"/>
        </w:rPr>
        <w:t xml:space="preserve">we </w:t>
      </w:r>
      <w:r w:rsidR="008F1F4E">
        <w:rPr>
          <w:rFonts w:ascii="Times New Roman" w:hAnsi="Times New Roman" w:cs="Times New Roman"/>
          <w:sz w:val="24"/>
          <w:szCs w:val="24"/>
          <w:lang w:val="en-US"/>
        </w:rPr>
        <w:t xml:space="preserve">also </w:t>
      </w:r>
      <w:r w:rsidR="00E220A6">
        <w:rPr>
          <w:rFonts w:ascii="Times New Roman" w:hAnsi="Times New Roman" w:cs="Times New Roman"/>
          <w:sz w:val="24"/>
          <w:szCs w:val="24"/>
          <w:lang w:val="en-US"/>
        </w:rPr>
        <w:t xml:space="preserve">tested </w:t>
      </w:r>
      <w:r w:rsidR="008F1F4E">
        <w:rPr>
          <w:rFonts w:ascii="Times New Roman" w:hAnsi="Times New Roman" w:cs="Times New Roman"/>
          <w:sz w:val="24"/>
          <w:szCs w:val="24"/>
          <w:lang w:val="en-US"/>
        </w:rPr>
        <w:t>for</w:t>
      </w:r>
      <w:r w:rsidR="00D96B84">
        <w:rPr>
          <w:rFonts w:ascii="Times New Roman" w:hAnsi="Times New Roman" w:cs="Times New Roman"/>
          <w:sz w:val="24"/>
          <w:szCs w:val="24"/>
          <w:lang w:val="en-US"/>
        </w:rPr>
        <w:t xml:space="preserve"> </w:t>
      </w:r>
      <w:del w:id="129" w:author="Alicia" w:date="2016-01-11T10:31:00Z">
        <w:r w:rsidR="00D96B84" w:rsidDel="00113DC4">
          <w:rPr>
            <w:rFonts w:ascii="Times New Roman" w:hAnsi="Times New Roman" w:cs="Times New Roman"/>
            <w:sz w:val="24"/>
            <w:szCs w:val="24"/>
            <w:lang w:val="en-US"/>
          </w:rPr>
          <w:delText xml:space="preserve">correlational </w:delText>
        </w:r>
      </w:del>
      <w:ins w:id="130" w:author="Alicia" w:date="2016-01-11T10:28:00Z">
        <w:r w:rsidR="00113DC4">
          <w:rPr>
            <w:rFonts w:ascii="Times New Roman" w:hAnsi="Times New Roman" w:cs="Times New Roman"/>
            <w:sz w:val="24"/>
            <w:szCs w:val="24"/>
            <w:lang w:val="en-US"/>
          </w:rPr>
          <w:t xml:space="preserve">non-linear </w:t>
        </w:r>
      </w:ins>
      <w:ins w:id="131" w:author="Alicia" w:date="2016-01-11T11:20:00Z">
        <w:r w:rsidR="00E307ED">
          <w:rPr>
            <w:rFonts w:ascii="Times New Roman" w:hAnsi="Times New Roman" w:cs="Times New Roman"/>
            <w:sz w:val="24"/>
            <w:szCs w:val="24"/>
            <w:lang w:val="en-US"/>
          </w:rPr>
          <w:t xml:space="preserve">(quadratic and correlational) </w:t>
        </w:r>
      </w:ins>
      <w:r w:rsidR="00D96B84">
        <w:rPr>
          <w:rFonts w:ascii="Times New Roman" w:hAnsi="Times New Roman" w:cs="Times New Roman"/>
          <w:sz w:val="24"/>
          <w:szCs w:val="24"/>
          <w:lang w:val="en-US"/>
        </w:rPr>
        <w:t>selection</w:t>
      </w:r>
      <w:ins w:id="132" w:author="Alicia" w:date="2016-01-11T11:16:00Z">
        <w:r w:rsidR="00E307ED">
          <w:rPr>
            <w:rFonts w:ascii="Times New Roman" w:hAnsi="Times New Roman" w:cs="Times New Roman"/>
            <w:sz w:val="24"/>
            <w:szCs w:val="24"/>
            <w:lang w:val="en-US"/>
          </w:rPr>
          <w:t>. Q</w:t>
        </w:r>
      </w:ins>
      <w:ins w:id="133" w:author="Alicia" w:date="2016-01-11T10:34:00Z">
        <w:r w:rsidR="005003E8">
          <w:rPr>
            <w:rFonts w:ascii="Times New Roman" w:hAnsi="Times New Roman" w:cs="Times New Roman"/>
            <w:sz w:val="24"/>
            <w:szCs w:val="24"/>
            <w:lang w:val="en-US"/>
          </w:rPr>
          <w:t>uadratic</w:t>
        </w:r>
      </w:ins>
      <w:ins w:id="134" w:author="Alicia" w:date="2016-01-11T11:16:00Z">
        <w:r w:rsidR="00E307ED">
          <w:rPr>
            <w:rFonts w:ascii="Times New Roman" w:hAnsi="Times New Roman" w:cs="Times New Roman"/>
            <w:sz w:val="24"/>
            <w:szCs w:val="24"/>
            <w:lang w:val="en-US"/>
          </w:rPr>
          <w:t xml:space="preserve"> selection</w:t>
        </w:r>
      </w:ins>
      <w:ins w:id="135" w:author="Alicia" w:date="2016-01-11T10:34:00Z">
        <w:r w:rsidR="005003E8">
          <w:rPr>
            <w:rFonts w:ascii="Times New Roman" w:hAnsi="Times New Roman" w:cs="Times New Roman"/>
            <w:sz w:val="24"/>
            <w:szCs w:val="24"/>
            <w:lang w:val="en-US"/>
          </w:rPr>
          <w:t xml:space="preserve"> </w:t>
        </w:r>
      </w:ins>
      <w:ins w:id="136" w:author="Alicia" w:date="2016-01-11T11:20:00Z">
        <w:r w:rsidR="00E307ED">
          <w:rPr>
            <w:rFonts w:ascii="Times New Roman" w:hAnsi="Times New Roman" w:cs="Times New Roman"/>
            <w:sz w:val="24"/>
            <w:szCs w:val="24"/>
            <w:lang w:val="en-US"/>
          </w:rPr>
          <w:t xml:space="preserve">is defined as the </w:t>
        </w:r>
      </w:ins>
      <w:ins w:id="137" w:author="Alicia" w:date="2016-01-11T11:16:00Z">
        <w:r w:rsidR="00E307ED" w:rsidRPr="00E307ED">
          <w:rPr>
            <w:rFonts w:ascii="Times New Roman" w:hAnsi="Times New Roman" w:cs="Times New Roman"/>
            <w:sz w:val="24"/>
            <w:szCs w:val="24"/>
            <w:lang w:val="en-US"/>
          </w:rPr>
          <w:t>covariance</w:t>
        </w:r>
        <w:r w:rsidR="00E307ED">
          <w:rPr>
            <w:rFonts w:ascii="Times New Roman" w:hAnsi="Times New Roman" w:cs="Times New Roman"/>
            <w:sz w:val="24"/>
            <w:szCs w:val="24"/>
            <w:lang w:val="en-US"/>
          </w:rPr>
          <w:t xml:space="preserve"> </w:t>
        </w:r>
        <w:r w:rsidR="00E307ED" w:rsidRPr="00E307ED">
          <w:rPr>
            <w:rFonts w:ascii="Times New Roman" w:hAnsi="Times New Roman" w:cs="Times New Roman"/>
            <w:sz w:val="24"/>
            <w:szCs w:val="24"/>
            <w:lang w:val="en-US"/>
          </w:rPr>
          <w:t>between relative fitness and the squared deviations of trait values from the mean</w:t>
        </w:r>
      </w:ins>
      <w:ins w:id="138" w:author="Alicia" w:date="2016-01-11T11:20:00Z">
        <w:r w:rsidR="00E307ED">
          <w:rPr>
            <w:rFonts w:ascii="Times New Roman" w:hAnsi="Times New Roman" w:cs="Times New Roman"/>
            <w:sz w:val="24"/>
            <w:szCs w:val="24"/>
            <w:lang w:val="en-US"/>
          </w:rPr>
          <w:t xml:space="preserve">, while </w:t>
        </w:r>
      </w:ins>
      <w:ins w:id="139" w:author="Alicia" w:date="2016-01-11T10:34:00Z">
        <w:r w:rsidR="005003E8">
          <w:rPr>
            <w:rFonts w:ascii="Times New Roman" w:hAnsi="Times New Roman" w:cs="Times New Roman"/>
            <w:sz w:val="24"/>
            <w:szCs w:val="24"/>
            <w:lang w:val="en-US"/>
          </w:rPr>
          <w:t>correlational</w:t>
        </w:r>
      </w:ins>
      <w:ins w:id="140" w:author="Alicia" w:date="2016-01-11T11:16:00Z">
        <w:r w:rsidR="00E307ED">
          <w:rPr>
            <w:rFonts w:ascii="Times New Roman" w:hAnsi="Times New Roman" w:cs="Times New Roman"/>
            <w:sz w:val="24"/>
            <w:szCs w:val="24"/>
            <w:lang w:val="en-US"/>
          </w:rPr>
          <w:t xml:space="preserve"> selection </w:t>
        </w:r>
      </w:ins>
      <w:ins w:id="141" w:author="Alicia" w:date="2016-01-11T11:20:00Z">
        <w:r w:rsidR="00E307ED">
          <w:rPr>
            <w:rFonts w:ascii="Times New Roman" w:hAnsi="Times New Roman" w:cs="Times New Roman"/>
            <w:sz w:val="24"/>
            <w:szCs w:val="24"/>
            <w:lang w:val="en-US"/>
          </w:rPr>
          <w:t xml:space="preserve">is the </w:t>
        </w:r>
      </w:ins>
      <w:ins w:id="142" w:author="Alicia" w:date="2016-01-11T11:17:00Z">
        <w:r w:rsidR="00E307ED" w:rsidRPr="00E307ED">
          <w:rPr>
            <w:rFonts w:ascii="Times New Roman" w:hAnsi="Times New Roman" w:cs="Times New Roman"/>
            <w:sz w:val="24"/>
            <w:szCs w:val="24"/>
            <w:lang w:val="en-US"/>
          </w:rPr>
          <w:t>covariance between relative fitness and the</w:t>
        </w:r>
      </w:ins>
      <w:ins w:id="143" w:author="Alicia" w:date="2016-01-11T11:19:00Z">
        <w:r w:rsidR="00E307ED" w:rsidRPr="00E307ED">
          <w:rPr>
            <w:rFonts w:ascii="Times New Roman" w:hAnsi="Times New Roman" w:cs="Times New Roman"/>
            <w:sz w:val="24"/>
            <w:szCs w:val="24"/>
            <w:lang w:val="en-US"/>
          </w:rPr>
          <w:t xml:space="preserve"> product of trait</w:t>
        </w:r>
      </w:ins>
      <w:ins w:id="144" w:author="Alicia" w:date="2016-01-11T11:20:00Z">
        <w:r w:rsidR="00E307ED">
          <w:rPr>
            <w:rFonts w:ascii="Times New Roman" w:hAnsi="Times New Roman" w:cs="Times New Roman"/>
            <w:sz w:val="24"/>
            <w:szCs w:val="24"/>
            <w:lang w:val="en-US"/>
          </w:rPr>
          <w:t xml:space="preserve"> </w:t>
        </w:r>
      </w:ins>
      <w:ins w:id="145" w:author="Alicia" w:date="2016-01-11T11:19:00Z">
        <w:r w:rsidR="00E307ED" w:rsidRPr="00E307ED">
          <w:rPr>
            <w:rFonts w:ascii="Times New Roman" w:hAnsi="Times New Roman" w:cs="Times New Roman"/>
            <w:sz w:val="24"/>
            <w:szCs w:val="24"/>
            <w:lang w:val="en-US"/>
          </w:rPr>
          <w:t>deviations</w:t>
        </w:r>
      </w:ins>
      <w:ins w:id="146" w:author="Alicia" w:date="2016-01-11T11:26:00Z">
        <w:r w:rsidR="00990790">
          <w:rPr>
            <w:rFonts w:ascii="Times New Roman" w:hAnsi="Times New Roman" w:cs="Times New Roman"/>
            <w:sz w:val="24"/>
            <w:szCs w:val="24"/>
            <w:lang w:val="en-US"/>
          </w:rPr>
          <w:t xml:space="preserve"> (</w:t>
        </w:r>
        <w:proofErr w:type="spellStart"/>
        <w:r w:rsidR="00990790" w:rsidRPr="0037728F">
          <w:rPr>
            <w:rFonts w:ascii="Times New Roman" w:hAnsi="Times New Roman" w:cs="Times New Roman"/>
            <w:sz w:val="24"/>
            <w:lang w:val="en-US"/>
          </w:rPr>
          <w:t>Lande</w:t>
        </w:r>
        <w:proofErr w:type="spellEnd"/>
        <w:r w:rsidR="00990790" w:rsidRPr="0037728F">
          <w:rPr>
            <w:rFonts w:ascii="Times New Roman" w:hAnsi="Times New Roman" w:cs="Times New Roman"/>
            <w:sz w:val="24"/>
            <w:lang w:val="en-US"/>
          </w:rPr>
          <w:t xml:space="preserve"> &amp; Arnold, 1983</w:t>
        </w:r>
        <w:r w:rsidR="00990790">
          <w:rPr>
            <w:rFonts w:ascii="Times New Roman" w:hAnsi="Times New Roman" w:cs="Times New Roman"/>
            <w:sz w:val="24"/>
            <w:lang w:val="en-US"/>
          </w:rPr>
          <w:t>; Arnold, 1986</w:t>
        </w:r>
        <w:r w:rsidR="00990790">
          <w:rPr>
            <w:rFonts w:ascii="Times New Roman" w:hAnsi="Times New Roman" w:cs="Times New Roman"/>
            <w:sz w:val="24"/>
            <w:szCs w:val="24"/>
            <w:lang w:val="en-US"/>
          </w:rPr>
          <w:t>)</w:t>
        </w:r>
      </w:ins>
      <w:ins w:id="147" w:author="Alicia" w:date="2016-01-11T11:20:00Z">
        <w:r w:rsidR="00E307ED">
          <w:rPr>
            <w:rFonts w:ascii="Times New Roman" w:hAnsi="Times New Roman" w:cs="Times New Roman"/>
            <w:sz w:val="24"/>
            <w:szCs w:val="24"/>
            <w:lang w:val="en-US"/>
          </w:rPr>
          <w:t>. N</w:t>
        </w:r>
      </w:ins>
      <w:ins w:id="148" w:author="Alicia" w:date="2016-01-11T11:21:00Z">
        <w:r w:rsidR="00E307ED">
          <w:rPr>
            <w:rFonts w:ascii="Times New Roman" w:hAnsi="Times New Roman" w:cs="Times New Roman"/>
            <w:sz w:val="24"/>
            <w:szCs w:val="24"/>
            <w:lang w:val="en-US"/>
          </w:rPr>
          <w:t>on-linear selection was assessed</w:t>
        </w:r>
      </w:ins>
      <w:r w:rsidR="008F1F4E">
        <w:rPr>
          <w:rFonts w:ascii="Times New Roman" w:hAnsi="Times New Roman" w:cs="Times New Roman"/>
          <w:sz w:val="24"/>
          <w:szCs w:val="24"/>
          <w:lang w:val="en-US"/>
        </w:rPr>
        <w:t xml:space="preserve"> </w:t>
      </w:r>
      <w:r w:rsidR="00E220A6">
        <w:rPr>
          <w:rFonts w:ascii="Times New Roman" w:hAnsi="Times New Roman" w:cs="Times New Roman"/>
          <w:sz w:val="24"/>
          <w:szCs w:val="24"/>
          <w:lang w:val="en-US"/>
        </w:rPr>
        <w:t xml:space="preserve">by </w:t>
      </w:r>
      <w:r w:rsidR="008F1F4E">
        <w:rPr>
          <w:rFonts w:ascii="Times New Roman" w:hAnsi="Times New Roman" w:cs="Times New Roman"/>
          <w:sz w:val="24"/>
          <w:szCs w:val="24"/>
          <w:lang w:val="en-US"/>
        </w:rPr>
        <w:t>examining the effects</w:t>
      </w:r>
      <w:r w:rsidR="00E220A6">
        <w:rPr>
          <w:rFonts w:ascii="Times New Roman" w:hAnsi="Times New Roman" w:cs="Times New Roman"/>
          <w:sz w:val="24"/>
          <w:szCs w:val="24"/>
          <w:lang w:val="en-US"/>
        </w:rPr>
        <w:t xml:space="preserve"> </w:t>
      </w:r>
      <w:r w:rsidR="008F1F4E">
        <w:rPr>
          <w:rFonts w:ascii="Times New Roman" w:hAnsi="Times New Roman" w:cs="Times New Roman"/>
          <w:sz w:val="24"/>
          <w:szCs w:val="24"/>
          <w:lang w:val="en-US"/>
        </w:rPr>
        <w:t xml:space="preserve">of </w:t>
      </w:r>
      <w:ins w:id="149" w:author="Alicia" w:date="2016-01-11T10:34:00Z">
        <w:r w:rsidR="005003E8">
          <w:rPr>
            <w:rFonts w:ascii="Times New Roman" w:hAnsi="Times New Roman" w:cs="Times New Roman"/>
            <w:sz w:val="24"/>
            <w:szCs w:val="24"/>
            <w:lang w:val="en-US"/>
          </w:rPr>
          <w:t xml:space="preserve">quadratic and </w:t>
        </w:r>
      </w:ins>
      <w:r w:rsidR="008F1F4E">
        <w:rPr>
          <w:rFonts w:ascii="Times New Roman" w:hAnsi="Times New Roman" w:cs="Times New Roman"/>
          <w:sz w:val="24"/>
          <w:szCs w:val="24"/>
          <w:lang w:val="en-US"/>
        </w:rPr>
        <w:t>interaction terms</w:t>
      </w:r>
      <w:r w:rsidR="008F1F4E" w:rsidRPr="008F1F4E">
        <w:rPr>
          <w:rFonts w:ascii="Times New Roman" w:hAnsi="Times New Roman" w:cs="Times New Roman"/>
          <w:sz w:val="24"/>
          <w:szCs w:val="24"/>
          <w:lang w:val="en-US"/>
        </w:rPr>
        <w:t xml:space="preserve"> in a model also including the linear terms</w:t>
      </w:r>
      <w:del w:id="150" w:author="Alicia" w:date="2016-01-11T10:34:00Z">
        <w:r w:rsidR="00E220A6" w:rsidDel="005003E8">
          <w:rPr>
            <w:rFonts w:ascii="Times New Roman" w:hAnsi="Times New Roman" w:cs="Times New Roman"/>
            <w:sz w:val="24"/>
            <w:szCs w:val="24"/>
            <w:lang w:val="en-US"/>
          </w:rPr>
          <w:delText>,</w:delText>
        </w:r>
        <w:r w:rsidR="008F1F4E" w:rsidDel="005003E8">
          <w:rPr>
            <w:rFonts w:ascii="Times New Roman" w:hAnsi="Times New Roman" w:cs="Times New Roman"/>
            <w:sz w:val="24"/>
            <w:szCs w:val="24"/>
            <w:lang w:val="en-US"/>
          </w:rPr>
          <w:delText xml:space="preserve"> and </w:delText>
        </w:r>
        <w:r w:rsidR="00E220A6" w:rsidDel="005003E8">
          <w:rPr>
            <w:rFonts w:ascii="Times New Roman" w:hAnsi="Times New Roman" w:cs="Times New Roman"/>
            <w:sz w:val="24"/>
            <w:szCs w:val="24"/>
            <w:lang w:val="en-US"/>
          </w:rPr>
          <w:delText xml:space="preserve">for </w:delText>
        </w:r>
        <w:r w:rsidR="00D96B84" w:rsidDel="005003E8">
          <w:rPr>
            <w:rFonts w:ascii="Times New Roman" w:hAnsi="Times New Roman" w:cs="Times New Roman"/>
            <w:sz w:val="24"/>
            <w:szCs w:val="24"/>
            <w:lang w:val="en-US"/>
          </w:rPr>
          <w:delText>non-linear selection</w:delText>
        </w:r>
        <w:r w:rsidR="00D96B84" w:rsidRPr="008F1F4E" w:rsidDel="005003E8">
          <w:rPr>
            <w:rFonts w:ascii="Times New Roman" w:hAnsi="Times New Roman" w:cs="Times New Roman"/>
            <w:sz w:val="24"/>
            <w:szCs w:val="24"/>
            <w:lang w:val="en-US"/>
          </w:rPr>
          <w:delText xml:space="preserve"> </w:delText>
        </w:r>
        <w:r w:rsidR="00E220A6" w:rsidDel="005003E8">
          <w:rPr>
            <w:rFonts w:ascii="Times New Roman" w:hAnsi="Times New Roman" w:cs="Times New Roman"/>
            <w:sz w:val="24"/>
            <w:szCs w:val="24"/>
            <w:lang w:val="en-US"/>
          </w:rPr>
          <w:delText xml:space="preserve">by </w:delText>
        </w:r>
        <w:r w:rsidR="008F1F4E" w:rsidDel="005003E8">
          <w:rPr>
            <w:rFonts w:ascii="Times New Roman" w:hAnsi="Times New Roman" w:cs="Times New Roman"/>
            <w:sz w:val="24"/>
            <w:szCs w:val="24"/>
            <w:lang w:val="en-US"/>
          </w:rPr>
          <w:delText>examining</w:delText>
        </w:r>
        <w:r w:rsidR="008F1F4E" w:rsidRPr="008F1F4E" w:rsidDel="005003E8">
          <w:rPr>
            <w:rFonts w:ascii="Times New Roman" w:hAnsi="Times New Roman" w:cs="Times New Roman"/>
            <w:sz w:val="24"/>
            <w:szCs w:val="24"/>
            <w:lang w:val="en-US"/>
          </w:rPr>
          <w:delText xml:space="preserve"> the effect of quadratic terms in </w:delText>
        </w:r>
        <w:r w:rsidR="008F1F4E" w:rsidDel="005003E8">
          <w:rPr>
            <w:rFonts w:ascii="Times New Roman" w:hAnsi="Times New Roman" w:cs="Times New Roman"/>
            <w:sz w:val="24"/>
            <w:szCs w:val="24"/>
            <w:lang w:val="en-US"/>
          </w:rPr>
          <w:delText>a model</w:delText>
        </w:r>
        <w:r w:rsidR="008F1F4E" w:rsidRPr="008F1F4E" w:rsidDel="005003E8">
          <w:rPr>
            <w:rFonts w:ascii="Times New Roman" w:hAnsi="Times New Roman" w:cs="Times New Roman"/>
            <w:sz w:val="24"/>
            <w:szCs w:val="24"/>
            <w:lang w:val="en-US"/>
          </w:rPr>
          <w:delText xml:space="preserve"> also </w:delText>
        </w:r>
        <w:r w:rsidR="002B5A80" w:rsidRPr="008F1F4E" w:rsidDel="005003E8">
          <w:rPr>
            <w:rFonts w:ascii="Times New Roman" w:hAnsi="Times New Roman" w:cs="Times New Roman"/>
            <w:sz w:val="24"/>
            <w:szCs w:val="24"/>
            <w:lang w:val="en-US"/>
          </w:rPr>
          <w:delText xml:space="preserve">including </w:delText>
        </w:r>
        <w:r w:rsidR="002B5A80" w:rsidDel="005003E8">
          <w:rPr>
            <w:rFonts w:ascii="Times New Roman" w:hAnsi="Times New Roman" w:cs="Times New Roman"/>
            <w:sz w:val="24"/>
            <w:szCs w:val="24"/>
            <w:lang w:val="en-US"/>
          </w:rPr>
          <w:delText xml:space="preserve">the </w:delText>
        </w:r>
        <w:r w:rsidR="008F1F4E" w:rsidRPr="008F1F4E" w:rsidDel="005003E8">
          <w:rPr>
            <w:rFonts w:ascii="Times New Roman" w:hAnsi="Times New Roman" w:cs="Times New Roman"/>
            <w:sz w:val="24"/>
            <w:szCs w:val="24"/>
            <w:lang w:val="en-US"/>
          </w:rPr>
          <w:delText>linear terms</w:delText>
        </w:r>
      </w:del>
      <w:r w:rsidR="008F1F4E" w:rsidRPr="008F1F4E">
        <w:rPr>
          <w:rFonts w:ascii="Times New Roman" w:hAnsi="Times New Roman" w:cs="Times New Roman"/>
          <w:sz w:val="24"/>
          <w:szCs w:val="24"/>
          <w:lang w:val="en-US"/>
        </w:rPr>
        <w:t>.</w:t>
      </w:r>
      <w:r w:rsidR="00240172">
        <w:rPr>
          <w:rFonts w:ascii="Times New Roman" w:hAnsi="Times New Roman" w:cs="Times New Roman"/>
          <w:sz w:val="24"/>
          <w:szCs w:val="24"/>
          <w:lang w:val="en-US"/>
        </w:rPr>
        <w:t xml:space="preserve"> </w:t>
      </w:r>
      <w:r w:rsidR="00C767C0">
        <w:rPr>
          <w:rFonts w:ascii="Times New Roman" w:hAnsi="Times New Roman" w:cs="Times New Roman"/>
          <w:sz w:val="24"/>
          <w:szCs w:val="24"/>
          <w:lang w:val="en-US"/>
        </w:rPr>
        <w:t>Results for</w:t>
      </w:r>
      <w:r w:rsidR="009F774A">
        <w:rPr>
          <w:rFonts w:ascii="Times New Roman" w:hAnsi="Times New Roman" w:cs="Times New Roman"/>
          <w:sz w:val="24"/>
          <w:szCs w:val="24"/>
          <w:lang w:val="en-US"/>
        </w:rPr>
        <w:t xml:space="preserve"> </w:t>
      </w:r>
      <w:r w:rsidR="00E220A6">
        <w:rPr>
          <w:rFonts w:ascii="Times New Roman" w:hAnsi="Times New Roman" w:cs="Times New Roman"/>
          <w:sz w:val="24"/>
          <w:szCs w:val="24"/>
          <w:lang w:val="en-US"/>
        </w:rPr>
        <w:t>models using mean and most advanced flower developmental sta</w:t>
      </w:r>
      <w:r w:rsidR="005F74DC">
        <w:rPr>
          <w:rFonts w:ascii="Times New Roman" w:hAnsi="Times New Roman" w:cs="Times New Roman"/>
          <w:sz w:val="24"/>
          <w:szCs w:val="24"/>
          <w:lang w:val="en-US"/>
        </w:rPr>
        <w:t>g</w:t>
      </w:r>
      <w:r w:rsidR="00E220A6">
        <w:rPr>
          <w:rFonts w:ascii="Times New Roman" w:hAnsi="Times New Roman" w:cs="Times New Roman"/>
          <w:sz w:val="24"/>
          <w:szCs w:val="24"/>
          <w:lang w:val="en-US"/>
        </w:rPr>
        <w:t xml:space="preserve">es within shoots </w:t>
      </w:r>
      <w:ins w:id="151" w:author="Alicia" w:date="2016-01-12T13:54:00Z">
        <w:r w:rsidR="006E220D">
          <w:rPr>
            <w:rFonts w:ascii="Times New Roman" w:hAnsi="Times New Roman" w:cs="Times New Roman"/>
            <w:sz w:val="24"/>
            <w:szCs w:val="24"/>
            <w:lang w:val="en-US"/>
          </w:rPr>
          <w:t xml:space="preserve">as estimates of phenology </w:t>
        </w:r>
      </w:ins>
      <w:r w:rsidR="00C767C0">
        <w:rPr>
          <w:rFonts w:ascii="Times New Roman" w:hAnsi="Times New Roman" w:cs="Times New Roman"/>
          <w:sz w:val="24"/>
          <w:szCs w:val="24"/>
          <w:lang w:val="en-US"/>
        </w:rPr>
        <w:t xml:space="preserve">were </w:t>
      </w:r>
      <w:r w:rsidR="009F774A">
        <w:rPr>
          <w:rFonts w:ascii="Times New Roman" w:hAnsi="Times New Roman" w:cs="Times New Roman"/>
          <w:sz w:val="24"/>
          <w:szCs w:val="24"/>
          <w:lang w:val="en-US"/>
        </w:rPr>
        <w:t xml:space="preserve">very similar in all </w:t>
      </w:r>
      <w:r w:rsidR="00E220A6">
        <w:rPr>
          <w:rFonts w:ascii="Times New Roman" w:hAnsi="Times New Roman" w:cs="Times New Roman"/>
          <w:sz w:val="24"/>
          <w:szCs w:val="24"/>
          <w:lang w:val="en-US"/>
        </w:rPr>
        <w:t>cases</w:t>
      </w:r>
      <w:r w:rsidR="00C767C0">
        <w:rPr>
          <w:rFonts w:ascii="Times New Roman" w:hAnsi="Times New Roman" w:cs="Times New Roman"/>
          <w:sz w:val="24"/>
          <w:szCs w:val="24"/>
          <w:lang w:val="en-US"/>
        </w:rPr>
        <w:t>. Below</w:t>
      </w:r>
      <w:r w:rsidR="009F774A">
        <w:rPr>
          <w:rFonts w:ascii="Times New Roman" w:hAnsi="Times New Roman" w:cs="Times New Roman"/>
          <w:sz w:val="24"/>
          <w:szCs w:val="24"/>
          <w:lang w:val="en-US"/>
        </w:rPr>
        <w:t>, we</w:t>
      </w:r>
      <w:r w:rsidR="00C767C0">
        <w:rPr>
          <w:rFonts w:ascii="Times New Roman" w:hAnsi="Times New Roman" w:cs="Times New Roman"/>
          <w:sz w:val="24"/>
          <w:szCs w:val="24"/>
          <w:lang w:val="en-US"/>
        </w:rPr>
        <w:t xml:space="preserve"> present</w:t>
      </w:r>
      <w:r w:rsidR="009F774A">
        <w:rPr>
          <w:rFonts w:ascii="Times New Roman" w:hAnsi="Times New Roman" w:cs="Times New Roman"/>
          <w:sz w:val="24"/>
          <w:szCs w:val="24"/>
          <w:lang w:val="en-US"/>
        </w:rPr>
        <w:t xml:space="preserve"> only </w:t>
      </w:r>
      <w:r w:rsidR="00C767C0">
        <w:rPr>
          <w:rFonts w:ascii="Times New Roman" w:hAnsi="Times New Roman" w:cs="Times New Roman"/>
          <w:sz w:val="24"/>
          <w:szCs w:val="24"/>
          <w:lang w:val="en-US"/>
        </w:rPr>
        <w:t>results for</w:t>
      </w:r>
      <w:r w:rsidR="009F774A">
        <w:rPr>
          <w:rFonts w:ascii="Times New Roman" w:hAnsi="Times New Roman" w:cs="Times New Roman"/>
          <w:sz w:val="24"/>
          <w:szCs w:val="24"/>
          <w:lang w:val="en-US"/>
        </w:rPr>
        <w:t xml:space="preserve"> the </w:t>
      </w:r>
      <w:r w:rsidR="00DE7F91">
        <w:rPr>
          <w:rFonts w:ascii="Times New Roman" w:hAnsi="Times New Roman" w:cs="Times New Roman"/>
          <w:sz w:val="24"/>
          <w:szCs w:val="24"/>
          <w:lang w:val="en-US"/>
        </w:rPr>
        <w:t xml:space="preserve">stage </w:t>
      </w:r>
      <w:r w:rsidR="009F774A">
        <w:rPr>
          <w:rFonts w:ascii="Times New Roman" w:hAnsi="Times New Roman" w:cs="Times New Roman"/>
          <w:sz w:val="24"/>
          <w:szCs w:val="24"/>
          <w:lang w:val="en-US"/>
        </w:rPr>
        <w:t>of the most advanced bud, hereafter referred to as “phenology”</w:t>
      </w:r>
      <w:r w:rsidR="00E220A6">
        <w:rPr>
          <w:rFonts w:ascii="Times New Roman" w:hAnsi="Times New Roman" w:cs="Times New Roman"/>
          <w:sz w:val="24"/>
          <w:szCs w:val="24"/>
          <w:lang w:val="en-US"/>
        </w:rPr>
        <w:t xml:space="preserve">. </w:t>
      </w:r>
      <w:ins w:id="152" w:author="Alicia" w:date="2016-01-12T17:24:00Z">
        <w:r w:rsidR="00C055EA">
          <w:rPr>
            <w:rFonts w:ascii="Times New Roman" w:hAnsi="Times New Roman" w:cs="Times New Roman"/>
            <w:sz w:val="24"/>
            <w:szCs w:val="24"/>
            <w:lang w:val="en-US"/>
          </w:rPr>
          <w:t xml:space="preserve">Results for selection gradient analyses using </w:t>
        </w:r>
        <w:r w:rsidR="00C055EA" w:rsidRPr="00C055EA">
          <w:rPr>
            <w:rFonts w:ascii="Times New Roman" w:hAnsi="Times New Roman" w:cs="Times New Roman"/>
            <w:sz w:val="24"/>
            <w:szCs w:val="24"/>
            <w:lang w:val="en-US"/>
          </w:rPr>
          <w:t>the mean</w:t>
        </w:r>
      </w:ins>
      <w:ins w:id="153" w:author="Alicia" w:date="2016-01-12T17:25:00Z">
        <w:r w:rsidR="00C055EA">
          <w:rPr>
            <w:rFonts w:ascii="Times New Roman" w:hAnsi="Times New Roman" w:cs="Times New Roman"/>
            <w:sz w:val="24"/>
            <w:szCs w:val="24"/>
            <w:lang w:val="en-US"/>
          </w:rPr>
          <w:t xml:space="preserve"> flower</w:t>
        </w:r>
      </w:ins>
      <w:ins w:id="154" w:author="Alicia" w:date="2016-01-12T17:24:00Z">
        <w:r w:rsidR="00C055EA" w:rsidRPr="00C055EA">
          <w:rPr>
            <w:rFonts w:ascii="Times New Roman" w:hAnsi="Times New Roman" w:cs="Times New Roman"/>
            <w:sz w:val="24"/>
            <w:szCs w:val="24"/>
            <w:lang w:val="en-US"/>
          </w:rPr>
          <w:t xml:space="preserve"> development</w:t>
        </w:r>
      </w:ins>
      <w:ins w:id="155" w:author="Alicia" w:date="2016-01-12T17:25:00Z">
        <w:r w:rsidR="00C055EA">
          <w:rPr>
            <w:rFonts w:ascii="Times New Roman" w:hAnsi="Times New Roman" w:cs="Times New Roman"/>
            <w:sz w:val="24"/>
            <w:szCs w:val="24"/>
            <w:lang w:val="en-US"/>
          </w:rPr>
          <w:t>al</w:t>
        </w:r>
      </w:ins>
      <w:ins w:id="156" w:author="Alicia" w:date="2016-01-12T17:24:00Z">
        <w:r w:rsidR="00C055EA" w:rsidRPr="00C055EA">
          <w:rPr>
            <w:rFonts w:ascii="Times New Roman" w:hAnsi="Times New Roman" w:cs="Times New Roman"/>
            <w:sz w:val="24"/>
            <w:szCs w:val="24"/>
            <w:lang w:val="en-US"/>
          </w:rPr>
          <w:t xml:space="preserve"> stage </w:t>
        </w:r>
      </w:ins>
      <w:ins w:id="157" w:author="Alicia" w:date="2016-01-12T17:25:00Z">
        <w:r w:rsidR="00C055EA">
          <w:rPr>
            <w:rFonts w:ascii="Times New Roman" w:hAnsi="Times New Roman" w:cs="Times New Roman"/>
            <w:sz w:val="24"/>
            <w:szCs w:val="24"/>
            <w:lang w:val="en-US"/>
          </w:rPr>
          <w:t xml:space="preserve">are shown in Appendix S2 for comparison. </w:t>
        </w:r>
      </w:ins>
    </w:p>
    <w:p w14:paraId="57ED90D6" w14:textId="625A4DB4" w:rsidR="00F0387D" w:rsidRDefault="00B268DC" w:rsidP="00F769C9">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To</w:t>
      </w:r>
      <w:r w:rsidR="00240172" w:rsidRPr="005702FF">
        <w:rPr>
          <w:rFonts w:ascii="Times New Roman" w:hAnsi="Times New Roman" w:cs="Times New Roman"/>
          <w:sz w:val="24"/>
          <w:szCs w:val="24"/>
          <w:lang w:val="en-US"/>
        </w:rPr>
        <w:t xml:space="preserve"> test if linear selection on </w:t>
      </w:r>
      <w:r w:rsidR="00240172">
        <w:rPr>
          <w:rFonts w:ascii="Times New Roman" w:hAnsi="Times New Roman" w:cs="Times New Roman"/>
          <w:sz w:val="24"/>
          <w:szCs w:val="24"/>
          <w:lang w:val="en-US"/>
        </w:rPr>
        <w:t>reproductive traits</w:t>
      </w:r>
      <w:r w:rsidR="00240172" w:rsidRPr="005702FF">
        <w:rPr>
          <w:rFonts w:ascii="Times New Roman" w:hAnsi="Times New Roman" w:cs="Times New Roman"/>
          <w:sz w:val="24"/>
          <w:szCs w:val="24"/>
          <w:lang w:val="en-US"/>
        </w:rPr>
        <w:t xml:space="preserve"> </w:t>
      </w:r>
      <w:r w:rsidR="00D67F29">
        <w:rPr>
          <w:rFonts w:ascii="Times New Roman" w:hAnsi="Times New Roman" w:cs="Times New Roman"/>
          <w:sz w:val="24"/>
          <w:szCs w:val="24"/>
          <w:lang w:val="en-US"/>
        </w:rPr>
        <w:t xml:space="preserve">differed </w:t>
      </w:r>
      <w:r w:rsidR="00D67F29" w:rsidRPr="005702FF">
        <w:rPr>
          <w:rFonts w:ascii="Times New Roman" w:hAnsi="Times New Roman" w:cs="Times New Roman"/>
          <w:sz w:val="24"/>
          <w:szCs w:val="24"/>
          <w:lang w:val="en-US"/>
        </w:rPr>
        <w:t>among population</w:t>
      </w:r>
      <w:r w:rsidR="00D67F29">
        <w:rPr>
          <w:rFonts w:ascii="Times New Roman" w:hAnsi="Times New Roman" w:cs="Times New Roman"/>
          <w:sz w:val="24"/>
          <w:szCs w:val="24"/>
          <w:lang w:val="en-US"/>
        </w:rPr>
        <w:t xml:space="preserve">s </w:t>
      </w:r>
      <w:r w:rsidR="00240172">
        <w:rPr>
          <w:rFonts w:ascii="Times New Roman" w:hAnsi="Times New Roman" w:cs="Times New Roman"/>
          <w:sz w:val="24"/>
          <w:szCs w:val="24"/>
          <w:lang w:val="en-US"/>
        </w:rPr>
        <w:t>with</w:t>
      </w:r>
      <w:r w:rsidR="00D67F29">
        <w:rPr>
          <w:rFonts w:ascii="Times New Roman" w:hAnsi="Times New Roman" w:cs="Times New Roman"/>
          <w:sz w:val="24"/>
          <w:szCs w:val="24"/>
          <w:lang w:val="en-US"/>
        </w:rPr>
        <w:t xml:space="preserve"> vs. without</w:t>
      </w:r>
      <w:r w:rsidR="00240172">
        <w:rPr>
          <w:rFonts w:ascii="Times New Roman" w:hAnsi="Times New Roman" w:cs="Times New Roman"/>
          <w:sz w:val="24"/>
          <w:szCs w:val="24"/>
          <w:lang w:val="en-US"/>
        </w:rPr>
        <w:t xml:space="preserve"> </w:t>
      </w:r>
      <w:r w:rsidR="00091934">
        <w:rPr>
          <w:rFonts w:ascii="Times New Roman" w:hAnsi="Times New Roman" w:cs="Times New Roman"/>
          <w:i/>
          <w:sz w:val="24"/>
          <w:szCs w:val="24"/>
          <w:lang w:val="en-US"/>
        </w:rPr>
        <w:t xml:space="preserve">P. </w:t>
      </w:r>
      <w:proofErr w:type="spellStart"/>
      <w:r w:rsidR="00091934">
        <w:rPr>
          <w:rFonts w:ascii="Times New Roman" w:hAnsi="Times New Roman" w:cs="Times New Roman"/>
          <w:i/>
          <w:sz w:val="24"/>
          <w:szCs w:val="24"/>
          <w:lang w:val="en-US"/>
        </w:rPr>
        <w:t>alcon</w:t>
      </w:r>
      <w:proofErr w:type="spellEnd"/>
      <w:r w:rsidR="00264E09">
        <w:rPr>
          <w:rFonts w:ascii="Times New Roman" w:hAnsi="Times New Roman" w:cs="Times New Roman"/>
          <w:sz w:val="24"/>
          <w:szCs w:val="24"/>
          <w:lang w:val="en-US"/>
        </w:rPr>
        <w:t xml:space="preserve">, </w:t>
      </w:r>
      <w:r w:rsidR="002F6D2E">
        <w:rPr>
          <w:rFonts w:ascii="Times New Roman" w:hAnsi="Times New Roman" w:cs="Times New Roman"/>
          <w:sz w:val="24"/>
          <w:szCs w:val="24"/>
          <w:lang w:val="en-US"/>
        </w:rPr>
        <w:t xml:space="preserve">and to avoid basing contrasts on estimated selection coefficients, </w:t>
      </w:r>
      <w:r w:rsidR="00264E09">
        <w:rPr>
          <w:rFonts w:ascii="Times New Roman" w:hAnsi="Times New Roman" w:cs="Times New Roman"/>
          <w:sz w:val="24"/>
          <w:szCs w:val="24"/>
          <w:lang w:val="en-US"/>
        </w:rPr>
        <w:t>w</w:t>
      </w:r>
      <w:r w:rsidR="00951615">
        <w:rPr>
          <w:rFonts w:ascii="Times New Roman" w:hAnsi="Times New Roman" w:cs="Times New Roman"/>
          <w:sz w:val="24"/>
          <w:szCs w:val="24"/>
          <w:lang w:val="en-US"/>
        </w:rPr>
        <w:t xml:space="preserve">e created a variable “Predation”, coded as 0 in populations without </w:t>
      </w:r>
      <w:r w:rsidR="00091934">
        <w:rPr>
          <w:rFonts w:ascii="Times New Roman" w:hAnsi="Times New Roman" w:cs="Times New Roman"/>
          <w:i/>
          <w:sz w:val="24"/>
          <w:szCs w:val="24"/>
          <w:lang w:val="en-US"/>
        </w:rPr>
        <w:t xml:space="preserve">P. </w:t>
      </w:r>
      <w:proofErr w:type="spellStart"/>
      <w:r w:rsidR="00091934">
        <w:rPr>
          <w:rFonts w:ascii="Times New Roman" w:hAnsi="Times New Roman" w:cs="Times New Roman"/>
          <w:i/>
          <w:sz w:val="24"/>
          <w:szCs w:val="24"/>
          <w:lang w:val="en-US"/>
        </w:rPr>
        <w:t>alcon</w:t>
      </w:r>
      <w:proofErr w:type="spellEnd"/>
      <w:r w:rsidR="00951615">
        <w:rPr>
          <w:rFonts w:ascii="Times New Roman" w:hAnsi="Times New Roman" w:cs="Times New Roman"/>
          <w:sz w:val="24"/>
          <w:szCs w:val="24"/>
          <w:lang w:val="en-US"/>
        </w:rPr>
        <w:t xml:space="preserve"> and </w:t>
      </w:r>
      <w:r w:rsidR="00D67F29">
        <w:rPr>
          <w:rFonts w:ascii="Times New Roman" w:hAnsi="Times New Roman" w:cs="Times New Roman"/>
          <w:sz w:val="24"/>
          <w:szCs w:val="24"/>
          <w:lang w:val="en-US"/>
        </w:rPr>
        <w:t xml:space="preserve">as </w:t>
      </w:r>
      <w:r w:rsidR="00951615">
        <w:rPr>
          <w:rFonts w:ascii="Times New Roman" w:hAnsi="Times New Roman" w:cs="Times New Roman"/>
          <w:sz w:val="24"/>
          <w:szCs w:val="24"/>
          <w:lang w:val="en-US"/>
        </w:rPr>
        <w:t xml:space="preserve">1 in populations with </w:t>
      </w:r>
      <w:r w:rsidR="00091934">
        <w:rPr>
          <w:rFonts w:ascii="Times New Roman" w:hAnsi="Times New Roman" w:cs="Times New Roman"/>
          <w:i/>
          <w:sz w:val="24"/>
          <w:szCs w:val="24"/>
          <w:lang w:val="en-US"/>
        </w:rPr>
        <w:t xml:space="preserve">P. </w:t>
      </w:r>
      <w:proofErr w:type="spellStart"/>
      <w:r w:rsidR="00091934">
        <w:rPr>
          <w:rFonts w:ascii="Times New Roman" w:hAnsi="Times New Roman" w:cs="Times New Roman"/>
          <w:i/>
          <w:sz w:val="24"/>
          <w:szCs w:val="24"/>
          <w:lang w:val="en-US"/>
        </w:rPr>
        <w:t>alcon</w:t>
      </w:r>
      <w:proofErr w:type="spellEnd"/>
      <w:r w:rsidR="00264E09">
        <w:rPr>
          <w:rFonts w:ascii="Times New Roman" w:hAnsi="Times New Roman" w:cs="Times New Roman"/>
          <w:sz w:val="24"/>
          <w:szCs w:val="24"/>
          <w:lang w:val="en-US"/>
        </w:rPr>
        <w:t>, and</w:t>
      </w:r>
      <w:r w:rsidR="00706222">
        <w:rPr>
          <w:rFonts w:ascii="Times New Roman" w:hAnsi="Times New Roman" w:cs="Times New Roman"/>
          <w:sz w:val="24"/>
          <w:szCs w:val="24"/>
          <w:lang w:val="en-US"/>
        </w:rPr>
        <w:t xml:space="preserve"> constructed a linear hierarchical mixed model </w:t>
      </w:r>
      <w:r w:rsidR="007A04D4">
        <w:rPr>
          <w:rFonts w:ascii="Times New Roman" w:hAnsi="Times New Roman" w:cs="Times New Roman"/>
          <w:sz w:val="24"/>
          <w:szCs w:val="24"/>
          <w:lang w:val="en-US"/>
        </w:rPr>
        <w:t>(</w:t>
      </w:r>
      <w:r w:rsidR="007A04D4" w:rsidRPr="00706222">
        <w:rPr>
          <w:rFonts w:ascii="Times New Roman" w:hAnsi="Times New Roman" w:cs="Times New Roman"/>
          <w:sz w:val="24"/>
          <w:szCs w:val="24"/>
          <w:lang w:val="en-US"/>
        </w:rPr>
        <w:t>Type II sums of squares</w:t>
      </w:r>
      <w:r w:rsidR="007A04D4">
        <w:rPr>
          <w:rFonts w:ascii="Times New Roman" w:hAnsi="Times New Roman" w:cs="Times New Roman"/>
          <w:sz w:val="24"/>
          <w:szCs w:val="24"/>
          <w:lang w:val="en-US"/>
        </w:rPr>
        <w:t xml:space="preserve">) </w:t>
      </w:r>
      <w:r w:rsidR="00706222">
        <w:rPr>
          <w:rFonts w:ascii="Times New Roman" w:hAnsi="Times New Roman" w:cs="Times New Roman"/>
          <w:sz w:val="24"/>
          <w:szCs w:val="24"/>
          <w:lang w:val="en-US"/>
        </w:rPr>
        <w:t>for each year. Predictors included standardized reproductive traits</w:t>
      </w:r>
      <w:r w:rsidR="00D67F29">
        <w:rPr>
          <w:rFonts w:ascii="Times New Roman" w:hAnsi="Times New Roman" w:cs="Times New Roman"/>
          <w:sz w:val="24"/>
          <w:szCs w:val="24"/>
          <w:lang w:val="en-US"/>
        </w:rPr>
        <w:t xml:space="preserve"> and</w:t>
      </w:r>
      <w:r w:rsidR="00E51FDF">
        <w:rPr>
          <w:rFonts w:ascii="Times New Roman" w:hAnsi="Times New Roman" w:cs="Times New Roman"/>
          <w:sz w:val="24"/>
          <w:szCs w:val="24"/>
          <w:lang w:val="en-US"/>
        </w:rPr>
        <w:t xml:space="preserve"> their interactions with population</w:t>
      </w:r>
      <w:r w:rsidR="00D67F29">
        <w:rPr>
          <w:rFonts w:ascii="Times New Roman" w:hAnsi="Times New Roman" w:cs="Times New Roman"/>
          <w:sz w:val="24"/>
          <w:szCs w:val="24"/>
          <w:lang w:val="en-US"/>
        </w:rPr>
        <w:t xml:space="preserve"> </w:t>
      </w:r>
      <w:r w:rsidR="00951615">
        <w:rPr>
          <w:rFonts w:ascii="Times New Roman" w:hAnsi="Times New Roman" w:cs="Times New Roman"/>
          <w:sz w:val="24"/>
          <w:szCs w:val="24"/>
          <w:lang w:val="en-US"/>
        </w:rPr>
        <w:t>as random effects</w:t>
      </w:r>
      <w:r w:rsidR="00D67F29">
        <w:rPr>
          <w:rFonts w:ascii="Times New Roman" w:hAnsi="Times New Roman" w:cs="Times New Roman"/>
          <w:sz w:val="24"/>
          <w:szCs w:val="24"/>
          <w:lang w:val="en-US"/>
        </w:rPr>
        <w:t>,</w:t>
      </w:r>
      <w:r w:rsidR="00951615">
        <w:rPr>
          <w:rFonts w:ascii="Times New Roman" w:hAnsi="Times New Roman" w:cs="Times New Roman"/>
          <w:sz w:val="24"/>
          <w:szCs w:val="24"/>
          <w:lang w:val="en-US"/>
        </w:rPr>
        <w:t xml:space="preserve"> and </w:t>
      </w:r>
      <w:r w:rsidR="007A04D4">
        <w:rPr>
          <w:rFonts w:ascii="Times New Roman" w:hAnsi="Times New Roman" w:cs="Times New Roman"/>
          <w:sz w:val="24"/>
          <w:szCs w:val="24"/>
          <w:lang w:val="en-US"/>
        </w:rPr>
        <w:t>predation as</w:t>
      </w:r>
      <w:r w:rsidR="00DE0CB1">
        <w:rPr>
          <w:rFonts w:ascii="Times New Roman" w:hAnsi="Times New Roman" w:cs="Times New Roman"/>
          <w:sz w:val="24"/>
          <w:szCs w:val="24"/>
          <w:lang w:val="en-US"/>
        </w:rPr>
        <w:t xml:space="preserve"> a</w:t>
      </w:r>
      <w:r w:rsidR="007A04D4">
        <w:rPr>
          <w:rFonts w:ascii="Times New Roman" w:hAnsi="Times New Roman" w:cs="Times New Roman"/>
          <w:sz w:val="24"/>
          <w:szCs w:val="24"/>
          <w:lang w:val="en-US"/>
        </w:rPr>
        <w:t xml:space="preserve"> fixed effect. </w:t>
      </w:r>
      <w:r w:rsidR="00D67F29">
        <w:rPr>
          <w:rFonts w:ascii="Times New Roman" w:hAnsi="Times New Roman" w:cs="Times New Roman"/>
          <w:sz w:val="24"/>
          <w:szCs w:val="24"/>
          <w:lang w:val="en-US"/>
        </w:rPr>
        <w:t>Effects of t</w:t>
      </w:r>
      <w:r w:rsidR="007A04D4">
        <w:rPr>
          <w:rFonts w:ascii="Times New Roman" w:hAnsi="Times New Roman" w:cs="Times New Roman"/>
          <w:sz w:val="24"/>
          <w:szCs w:val="24"/>
          <w:lang w:val="en-US"/>
        </w:rPr>
        <w:t xml:space="preserve">rait </w:t>
      </w:r>
      <w:r w:rsidR="00D67F29">
        <w:rPr>
          <w:rFonts w:ascii="Times New Roman" w:hAnsi="Times New Roman" w:cs="Times New Roman"/>
          <w:sz w:val="24"/>
          <w:szCs w:val="24"/>
          <w:lang w:val="en-US"/>
        </w:rPr>
        <w:t>×</w:t>
      </w:r>
      <w:r w:rsidR="007A04D4">
        <w:rPr>
          <w:rFonts w:ascii="Times New Roman" w:hAnsi="Times New Roman" w:cs="Times New Roman"/>
          <w:sz w:val="24"/>
          <w:szCs w:val="24"/>
          <w:lang w:val="en-US"/>
        </w:rPr>
        <w:t xml:space="preserve"> population and trait </w:t>
      </w:r>
      <w:r w:rsidR="00624264">
        <w:rPr>
          <w:rFonts w:ascii="Times New Roman" w:hAnsi="Times New Roman" w:cs="Times New Roman"/>
          <w:sz w:val="24"/>
          <w:szCs w:val="24"/>
          <w:lang w:val="en-US"/>
        </w:rPr>
        <w:t>×</w:t>
      </w:r>
      <w:r w:rsidR="007A04D4">
        <w:rPr>
          <w:rFonts w:ascii="Times New Roman" w:hAnsi="Times New Roman" w:cs="Times New Roman"/>
          <w:sz w:val="24"/>
          <w:szCs w:val="24"/>
          <w:lang w:val="en-US"/>
        </w:rPr>
        <w:t xml:space="preserve"> predation interactions were only included </w:t>
      </w:r>
      <w:r w:rsidR="00D67F29">
        <w:rPr>
          <w:rFonts w:ascii="Times New Roman" w:hAnsi="Times New Roman" w:cs="Times New Roman"/>
          <w:sz w:val="24"/>
          <w:szCs w:val="24"/>
          <w:lang w:val="en-US"/>
        </w:rPr>
        <w:t xml:space="preserve">in these models </w:t>
      </w:r>
      <w:r w:rsidR="007A04D4">
        <w:rPr>
          <w:rFonts w:ascii="Times New Roman" w:hAnsi="Times New Roman" w:cs="Times New Roman"/>
          <w:sz w:val="24"/>
          <w:szCs w:val="24"/>
          <w:lang w:val="en-US"/>
        </w:rPr>
        <w:t xml:space="preserve">if the trait </w:t>
      </w:r>
      <w:r w:rsidR="00624264">
        <w:rPr>
          <w:rFonts w:ascii="Times New Roman" w:hAnsi="Times New Roman" w:cs="Times New Roman"/>
          <w:sz w:val="24"/>
          <w:szCs w:val="24"/>
          <w:lang w:val="en-US"/>
        </w:rPr>
        <w:t>×</w:t>
      </w:r>
      <w:r w:rsidR="007A04D4">
        <w:rPr>
          <w:rFonts w:ascii="Times New Roman" w:hAnsi="Times New Roman" w:cs="Times New Roman"/>
          <w:sz w:val="24"/>
          <w:szCs w:val="24"/>
          <w:lang w:val="en-US"/>
        </w:rPr>
        <w:t xml:space="preserve"> population interaction </w:t>
      </w:r>
      <w:r>
        <w:rPr>
          <w:rFonts w:ascii="Times New Roman" w:hAnsi="Times New Roman" w:cs="Times New Roman"/>
          <w:sz w:val="24"/>
          <w:szCs w:val="24"/>
          <w:lang w:val="en-US"/>
        </w:rPr>
        <w:t>was</w:t>
      </w:r>
      <w:r w:rsidR="007A04D4">
        <w:rPr>
          <w:rFonts w:ascii="Times New Roman" w:hAnsi="Times New Roman" w:cs="Times New Roman"/>
          <w:sz w:val="24"/>
          <w:szCs w:val="24"/>
          <w:lang w:val="en-US"/>
        </w:rPr>
        <w:t xml:space="preserve"> significant. We did not include an individual intercept by population</w:t>
      </w:r>
      <w:r w:rsidR="007A04D4" w:rsidRPr="007A04D4">
        <w:rPr>
          <w:lang w:val="en-US"/>
        </w:rPr>
        <w:t xml:space="preserve"> </w:t>
      </w:r>
      <w:r w:rsidR="007A04D4" w:rsidRPr="007A04D4">
        <w:rPr>
          <w:rFonts w:ascii="Times New Roman" w:hAnsi="Times New Roman" w:cs="Times New Roman"/>
          <w:sz w:val="24"/>
          <w:szCs w:val="24"/>
          <w:lang w:val="en-US"/>
        </w:rPr>
        <w:t>because fitness was relativized within populations prior to analysis</w:t>
      </w:r>
      <w:r w:rsidR="007A04D4">
        <w:rPr>
          <w:rFonts w:ascii="Times New Roman" w:hAnsi="Times New Roman" w:cs="Times New Roman"/>
          <w:sz w:val="24"/>
          <w:szCs w:val="24"/>
          <w:lang w:val="en-US"/>
        </w:rPr>
        <w:t xml:space="preserve">. </w:t>
      </w:r>
      <w:r w:rsidR="009F774A">
        <w:rPr>
          <w:rFonts w:ascii="Times New Roman" w:hAnsi="Times New Roman" w:cs="Times New Roman"/>
          <w:sz w:val="24"/>
          <w:szCs w:val="24"/>
          <w:lang w:val="en-US"/>
        </w:rPr>
        <w:t xml:space="preserve"> </w:t>
      </w:r>
    </w:p>
    <w:p w14:paraId="7A28C040" w14:textId="3B6D64C6" w:rsidR="00111003" w:rsidRDefault="00F769C9" w:rsidP="007573F9">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In populations where the butterfly was present, we</w:t>
      </w:r>
      <w:r w:rsidR="00206B47">
        <w:rPr>
          <w:rFonts w:ascii="Times New Roman" w:hAnsi="Times New Roman" w:cs="Times New Roman"/>
          <w:sz w:val="24"/>
          <w:szCs w:val="24"/>
          <w:lang w:val="en-US"/>
        </w:rPr>
        <w:t xml:space="preserve"> investigate</w:t>
      </w:r>
      <w:r>
        <w:rPr>
          <w:rFonts w:ascii="Times New Roman" w:hAnsi="Times New Roman" w:cs="Times New Roman"/>
          <w:sz w:val="24"/>
          <w:szCs w:val="24"/>
          <w:lang w:val="en-US"/>
        </w:rPr>
        <w:t>d</w:t>
      </w:r>
      <w:r w:rsidR="007573F9">
        <w:rPr>
          <w:rFonts w:ascii="Times New Roman" w:hAnsi="Times New Roman" w:cs="Times New Roman"/>
          <w:sz w:val="24"/>
          <w:szCs w:val="24"/>
          <w:lang w:val="en-US"/>
        </w:rPr>
        <w:t xml:space="preserve"> predator preferences, </w:t>
      </w:r>
      <w:r>
        <w:rPr>
          <w:rFonts w:ascii="Times New Roman" w:hAnsi="Times New Roman" w:cs="Times New Roman"/>
          <w:sz w:val="24"/>
          <w:szCs w:val="24"/>
          <w:lang w:val="en-US"/>
        </w:rPr>
        <w:t>by</w:t>
      </w:r>
      <w:r w:rsidR="00206B47" w:rsidRPr="00012B45">
        <w:rPr>
          <w:rFonts w:ascii="Times New Roman" w:hAnsi="Times New Roman" w:cs="Times New Roman"/>
          <w:sz w:val="24"/>
          <w:szCs w:val="24"/>
          <w:lang w:val="en-US"/>
        </w:rPr>
        <w:t xml:space="preserve"> </w:t>
      </w:r>
      <w:r w:rsidR="00206B47">
        <w:rPr>
          <w:rFonts w:ascii="Times New Roman" w:hAnsi="Times New Roman" w:cs="Times New Roman"/>
          <w:sz w:val="24"/>
          <w:szCs w:val="24"/>
          <w:lang w:val="en-US"/>
        </w:rPr>
        <w:t>regress</w:t>
      </w:r>
      <w:r>
        <w:rPr>
          <w:rFonts w:ascii="Times New Roman" w:hAnsi="Times New Roman" w:cs="Times New Roman"/>
          <w:sz w:val="24"/>
          <w:szCs w:val="24"/>
          <w:lang w:val="en-US"/>
        </w:rPr>
        <w:t>ing</w:t>
      </w:r>
      <w:r w:rsidR="00206B47">
        <w:rPr>
          <w:rFonts w:ascii="Times New Roman" w:hAnsi="Times New Roman" w:cs="Times New Roman"/>
          <w:sz w:val="24"/>
          <w:szCs w:val="24"/>
          <w:lang w:val="en-US"/>
        </w:rPr>
        <w:t xml:space="preserve"> the </w:t>
      </w:r>
      <w:r w:rsidR="008E6C52">
        <w:rPr>
          <w:rFonts w:ascii="Times New Roman" w:hAnsi="Times New Roman" w:cs="Times New Roman"/>
          <w:sz w:val="24"/>
          <w:szCs w:val="24"/>
          <w:lang w:val="en-US"/>
        </w:rPr>
        <w:t xml:space="preserve">probability </w:t>
      </w:r>
      <w:r>
        <w:rPr>
          <w:rFonts w:ascii="Times New Roman" w:hAnsi="Times New Roman" w:cs="Times New Roman"/>
          <w:sz w:val="24"/>
          <w:szCs w:val="24"/>
          <w:lang w:val="en-US"/>
        </w:rPr>
        <w:t>(0 or 1) and intensity (number of eggs</w:t>
      </w:r>
      <w:r w:rsidR="001D5861" w:rsidRPr="001D5861">
        <w:rPr>
          <w:rFonts w:ascii="Times New Roman" w:hAnsi="Times New Roman" w:cs="Times New Roman"/>
          <w:sz w:val="24"/>
          <w:szCs w:val="24"/>
          <w:lang w:val="en-US"/>
        </w:rPr>
        <w:t xml:space="preserve"> </w:t>
      </w:r>
      <w:r w:rsidR="001D5861">
        <w:rPr>
          <w:rFonts w:ascii="Times New Roman" w:hAnsi="Times New Roman" w:cs="Times New Roman"/>
          <w:sz w:val="24"/>
          <w:szCs w:val="24"/>
          <w:lang w:val="en-US"/>
        </w:rPr>
        <w:t xml:space="preserve">in all </w:t>
      </w:r>
      <w:r w:rsidR="001D5861">
        <w:rPr>
          <w:rFonts w:ascii="Times New Roman" w:hAnsi="Times New Roman" w:cs="Times New Roman"/>
          <w:sz w:val="24"/>
          <w:szCs w:val="24"/>
          <w:lang w:val="en-US"/>
        </w:rPr>
        <w:lastRenderedPageBreak/>
        <w:t>individuals</w:t>
      </w:r>
      <w:r>
        <w:rPr>
          <w:rFonts w:ascii="Times New Roman" w:hAnsi="Times New Roman" w:cs="Times New Roman"/>
          <w:sz w:val="24"/>
          <w:szCs w:val="24"/>
          <w:lang w:val="en-US"/>
        </w:rPr>
        <w:t xml:space="preserve">) </w:t>
      </w:r>
      <w:r w:rsidR="00206B47">
        <w:rPr>
          <w:rFonts w:ascii="Times New Roman" w:hAnsi="Times New Roman" w:cs="Times New Roman"/>
          <w:sz w:val="24"/>
          <w:szCs w:val="24"/>
          <w:lang w:val="en-US"/>
        </w:rPr>
        <w:t>of attack</w:t>
      </w:r>
      <w:r w:rsidR="001D5861">
        <w:rPr>
          <w:rFonts w:ascii="Times New Roman" w:hAnsi="Times New Roman" w:cs="Times New Roman"/>
          <w:sz w:val="24"/>
          <w:szCs w:val="24"/>
          <w:lang w:val="en-US"/>
        </w:rPr>
        <w:t xml:space="preserve"> </w:t>
      </w:r>
      <w:r w:rsidR="007E5738" w:rsidRPr="003D7BF6">
        <w:rPr>
          <w:rFonts w:ascii="Times New Roman" w:hAnsi="Times New Roman" w:cs="Times New Roman"/>
          <w:sz w:val="24"/>
          <w:szCs w:val="24"/>
          <w:lang w:val="en-US"/>
        </w:rPr>
        <w:t xml:space="preserve">by </w:t>
      </w:r>
      <w:r w:rsidR="00091934">
        <w:rPr>
          <w:rFonts w:ascii="Times New Roman" w:hAnsi="Times New Roman" w:cs="Times New Roman"/>
          <w:i/>
          <w:sz w:val="24"/>
          <w:szCs w:val="24"/>
          <w:lang w:val="en-US"/>
        </w:rPr>
        <w:t xml:space="preserve">P. </w:t>
      </w:r>
      <w:proofErr w:type="spellStart"/>
      <w:r w:rsidR="00091934">
        <w:rPr>
          <w:rFonts w:ascii="Times New Roman" w:hAnsi="Times New Roman" w:cs="Times New Roman"/>
          <w:i/>
          <w:sz w:val="24"/>
          <w:szCs w:val="24"/>
          <w:lang w:val="en-US"/>
        </w:rPr>
        <w:t>alcon</w:t>
      </w:r>
      <w:proofErr w:type="spellEnd"/>
      <w:r w:rsidR="007E5738" w:rsidRPr="003D7BF6">
        <w:rPr>
          <w:rFonts w:ascii="Times New Roman" w:hAnsi="Times New Roman" w:cs="Times New Roman"/>
          <w:sz w:val="24"/>
          <w:szCs w:val="24"/>
          <w:lang w:val="en-US"/>
        </w:rPr>
        <w:t xml:space="preserve"> </w:t>
      </w:r>
      <w:r w:rsidR="00206B47">
        <w:rPr>
          <w:rFonts w:ascii="Times New Roman" w:hAnsi="Times New Roman" w:cs="Times New Roman"/>
          <w:sz w:val="24"/>
          <w:szCs w:val="24"/>
          <w:lang w:val="en-US"/>
        </w:rPr>
        <w:t>on reproductive traits, population and their interactions</w:t>
      </w:r>
      <w:r w:rsidR="0064417F">
        <w:rPr>
          <w:rFonts w:ascii="Times New Roman" w:hAnsi="Times New Roman" w:cs="Times New Roman"/>
          <w:sz w:val="24"/>
          <w:szCs w:val="24"/>
          <w:lang w:val="en-US"/>
        </w:rPr>
        <w:t xml:space="preserve"> in each of the two years</w:t>
      </w:r>
      <w:r w:rsidR="00206B47">
        <w:rPr>
          <w:rFonts w:ascii="Times New Roman" w:hAnsi="Times New Roman" w:cs="Times New Roman"/>
          <w:sz w:val="24"/>
          <w:szCs w:val="24"/>
          <w:lang w:val="en-US"/>
        </w:rPr>
        <w:t xml:space="preserve">. </w:t>
      </w:r>
      <w:r w:rsidR="002B015D" w:rsidRPr="00792845">
        <w:rPr>
          <w:rFonts w:ascii="Times New Roman" w:hAnsi="Times New Roman" w:cs="Times New Roman"/>
          <w:sz w:val="24"/>
          <w:szCs w:val="24"/>
          <w:lang w:val="en-US"/>
        </w:rPr>
        <w:t xml:space="preserve">We excluded population D </w:t>
      </w:r>
      <w:r w:rsidR="00942CD6">
        <w:rPr>
          <w:rFonts w:ascii="Times New Roman" w:hAnsi="Times New Roman" w:cs="Times New Roman"/>
          <w:sz w:val="24"/>
          <w:szCs w:val="24"/>
          <w:lang w:val="en-US"/>
        </w:rPr>
        <w:t xml:space="preserve">(Appendix S1) </w:t>
      </w:r>
      <w:r w:rsidR="002B015D" w:rsidRPr="00792845">
        <w:rPr>
          <w:rFonts w:ascii="Times New Roman" w:hAnsi="Times New Roman" w:cs="Times New Roman"/>
          <w:sz w:val="24"/>
          <w:szCs w:val="24"/>
          <w:lang w:val="en-US"/>
        </w:rPr>
        <w:t xml:space="preserve">in 2010 from these analyses because </w:t>
      </w:r>
      <w:r w:rsidR="002B015D">
        <w:rPr>
          <w:rFonts w:ascii="Times New Roman" w:hAnsi="Times New Roman" w:cs="Times New Roman"/>
          <w:sz w:val="24"/>
          <w:szCs w:val="24"/>
          <w:lang w:val="en-US"/>
        </w:rPr>
        <w:t>only one</w:t>
      </w:r>
      <w:r w:rsidR="002B015D" w:rsidRPr="00792845">
        <w:rPr>
          <w:rFonts w:ascii="Times New Roman" w:hAnsi="Times New Roman" w:cs="Times New Roman"/>
          <w:sz w:val="24"/>
          <w:szCs w:val="24"/>
          <w:lang w:val="en-US"/>
        </w:rPr>
        <w:t xml:space="preserve"> plant </w:t>
      </w:r>
      <w:r w:rsidR="002B015D">
        <w:rPr>
          <w:rFonts w:ascii="Times New Roman" w:hAnsi="Times New Roman" w:cs="Times New Roman"/>
          <w:sz w:val="24"/>
          <w:szCs w:val="24"/>
          <w:lang w:val="en-US"/>
        </w:rPr>
        <w:t>individual was attacked</w:t>
      </w:r>
      <w:r w:rsidR="002B015D" w:rsidRPr="00792845">
        <w:rPr>
          <w:rFonts w:ascii="Times New Roman" w:hAnsi="Times New Roman" w:cs="Times New Roman"/>
          <w:sz w:val="24"/>
          <w:szCs w:val="24"/>
          <w:lang w:val="en-US"/>
        </w:rPr>
        <w:t>.</w:t>
      </w:r>
      <w:r w:rsidR="002B015D">
        <w:rPr>
          <w:rFonts w:ascii="Times New Roman" w:hAnsi="Times New Roman" w:cs="Times New Roman"/>
          <w:sz w:val="24"/>
          <w:szCs w:val="24"/>
          <w:lang w:val="en-US"/>
        </w:rPr>
        <w:t xml:space="preserve"> </w:t>
      </w:r>
    </w:p>
    <w:p w14:paraId="05852E44" w14:textId="71E12CF6" w:rsidR="007573F9" w:rsidRDefault="00111003" w:rsidP="007573F9">
      <w:pPr>
        <w:spacing w:line="480" w:lineRule="auto"/>
        <w:ind w:firstLine="708"/>
        <w:rPr>
          <w:ins w:id="158" w:author="Alicia" w:date="2016-01-12T16:41:00Z"/>
          <w:rFonts w:ascii="Times New Roman" w:hAnsi="Times New Roman" w:cs="Times New Roman"/>
          <w:sz w:val="24"/>
          <w:szCs w:val="24"/>
          <w:lang w:val="en-US"/>
        </w:rPr>
      </w:pPr>
      <w:r>
        <w:rPr>
          <w:rFonts w:ascii="Times New Roman" w:hAnsi="Times New Roman" w:cs="Times New Roman"/>
          <w:sz w:val="24"/>
          <w:szCs w:val="24"/>
          <w:lang w:val="en-US"/>
        </w:rPr>
        <w:t>W</w:t>
      </w:r>
      <w:r w:rsidR="008E6C52" w:rsidRPr="00EC3F95">
        <w:rPr>
          <w:rFonts w:ascii="Times New Roman" w:hAnsi="Times New Roman" w:cs="Times New Roman"/>
          <w:sz w:val="24"/>
          <w:szCs w:val="24"/>
          <w:lang w:val="en-US"/>
        </w:rPr>
        <w:t>e</w:t>
      </w:r>
      <w:r w:rsidR="008E6C52">
        <w:rPr>
          <w:rFonts w:ascii="Times New Roman" w:hAnsi="Times New Roman" w:cs="Times New Roman"/>
          <w:sz w:val="24"/>
          <w:szCs w:val="24"/>
          <w:lang w:val="en-US"/>
        </w:rPr>
        <w:t xml:space="preserve"> </w:t>
      </w:r>
      <w:r w:rsidR="007573F9">
        <w:rPr>
          <w:rFonts w:ascii="Times New Roman" w:hAnsi="Times New Roman" w:cs="Times New Roman"/>
          <w:sz w:val="24"/>
          <w:szCs w:val="24"/>
          <w:lang w:val="en-US"/>
        </w:rPr>
        <w:t>also</w:t>
      </w:r>
      <w:r w:rsidR="007573F9" w:rsidRPr="00EC3F95">
        <w:rPr>
          <w:rFonts w:ascii="Times New Roman" w:hAnsi="Times New Roman" w:cs="Times New Roman"/>
          <w:sz w:val="24"/>
          <w:szCs w:val="24"/>
          <w:lang w:val="en-US"/>
        </w:rPr>
        <w:t xml:space="preserve"> </w:t>
      </w:r>
      <w:r w:rsidR="00216531" w:rsidRPr="00EC3F95">
        <w:rPr>
          <w:rFonts w:ascii="Times New Roman" w:hAnsi="Times New Roman" w:cs="Times New Roman"/>
          <w:sz w:val="24"/>
          <w:szCs w:val="24"/>
          <w:lang w:val="en-US"/>
        </w:rPr>
        <w:t>us</w:t>
      </w:r>
      <w:r w:rsidR="00216531">
        <w:rPr>
          <w:rFonts w:ascii="Times New Roman" w:hAnsi="Times New Roman" w:cs="Times New Roman"/>
          <w:sz w:val="24"/>
          <w:szCs w:val="24"/>
          <w:lang w:val="en-US"/>
        </w:rPr>
        <w:t>ed</w:t>
      </w:r>
      <w:r w:rsidR="00216531" w:rsidRPr="00EC3F95">
        <w:rPr>
          <w:rFonts w:ascii="Times New Roman" w:hAnsi="Times New Roman" w:cs="Times New Roman"/>
          <w:sz w:val="24"/>
          <w:szCs w:val="24"/>
          <w:lang w:val="en-US"/>
        </w:rPr>
        <w:t xml:space="preserve"> path analys</w:t>
      </w:r>
      <w:r w:rsidR="00216531">
        <w:rPr>
          <w:rFonts w:ascii="Times New Roman" w:hAnsi="Times New Roman" w:cs="Times New Roman"/>
          <w:sz w:val="24"/>
          <w:szCs w:val="24"/>
          <w:lang w:val="en-US"/>
        </w:rPr>
        <w:t>e</w:t>
      </w:r>
      <w:r w:rsidR="00216531" w:rsidRPr="00EC3F95">
        <w:rPr>
          <w:rFonts w:ascii="Times New Roman" w:hAnsi="Times New Roman" w:cs="Times New Roman"/>
          <w:sz w:val="24"/>
          <w:szCs w:val="24"/>
          <w:lang w:val="en-US"/>
        </w:rPr>
        <w:t xml:space="preserve">s </w:t>
      </w:r>
      <w:r w:rsidR="00216531">
        <w:rPr>
          <w:rFonts w:ascii="Times New Roman" w:hAnsi="Times New Roman" w:cs="Times New Roman"/>
          <w:sz w:val="24"/>
          <w:szCs w:val="24"/>
          <w:lang w:val="en-US"/>
        </w:rPr>
        <w:t xml:space="preserve">to </w:t>
      </w:r>
      <w:r w:rsidR="007573F9" w:rsidRPr="00EC3F95">
        <w:rPr>
          <w:rFonts w:ascii="Times New Roman" w:hAnsi="Times New Roman" w:cs="Times New Roman"/>
          <w:sz w:val="24"/>
          <w:szCs w:val="24"/>
          <w:lang w:val="en-US"/>
        </w:rPr>
        <w:t xml:space="preserve">examine the </w:t>
      </w:r>
      <w:r w:rsidR="00216531">
        <w:rPr>
          <w:rFonts w:ascii="Times New Roman" w:hAnsi="Times New Roman" w:cs="Times New Roman"/>
          <w:sz w:val="24"/>
          <w:szCs w:val="24"/>
          <w:lang w:val="en-US"/>
        </w:rPr>
        <w:t xml:space="preserve">relative importance of </w:t>
      </w:r>
      <w:r w:rsidR="00F769C9">
        <w:rPr>
          <w:rFonts w:ascii="Times New Roman" w:hAnsi="Times New Roman" w:cs="Times New Roman"/>
          <w:sz w:val="24"/>
          <w:szCs w:val="24"/>
          <w:lang w:val="en-US"/>
        </w:rPr>
        <w:t>direct and indirect</w:t>
      </w:r>
      <w:r w:rsidR="00904EDD">
        <w:rPr>
          <w:rFonts w:ascii="Times New Roman" w:hAnsi="Times New Roman" w:cs="Times New Roman"/>
          <w:sz w:val="24"/>
          <w:szCs w:val="24"/>
          <w:lang w:val="en-US"/>
        </w:rPr>
        <w:t xml:space="preserve"> </w:t>
      </w:r>
      <w:del w:id="159" w:author="Alicia" w:date="2016-01-12T16:44:00Z">
        <w:r w:rsidR="00904EDD" w:rsidDel="004E49AD">
          <w:rPr>
            <w:rFonts w:ascii="Times New Roman" w:hAnsi="Times New Roman" w:cs="Times New Roman"/>
            <w:sz w:val="24"/>
            <w:szCs w:val="24"/>
            <w:lang w:val="en-US"/>
          </w:rPr>
          <w:delText>(predator-</w:delText>
        </w:r>
        <w:r w:rsidR="00F769C9" w:rsidRPr="00EC3F95" w:rsidDel="004E49AD">
          <w:rPr>
            <w:rFonts w:ascii="Times New Roman" w:hAnsi="Times New Roman" w:cs="Times New Roman"/>
            <w:sz w:val="24"/>
            <w:szCs w:val="24"/>
            <w:lang w:val="en-US"/>
          </w:rPr>
          <w:delText>mediated</w:delText>
        </w:r>
        <w:r w:rsidR="00904EDD" w:rsidDel="004E49AD">
          <w:rPr>
            <w:rFonts w:ascii="Times New Roman" w:hAnsi="Times New Roman" w:cs="Times New Roman"/>
            <w:sz w:val="24"/>
            <w:szCs w:val="24"/>
            <w:lang w:val="en-US"/>
          </w:rPr>
          <w:delText>)</w:delText>
        </w:r>
        <w:r w:rsidR="00F769C9" w:rsidRPr="00EC3F95" w:rsidDel="004E49AD">
          <w:rPr>
            <w:rFonts w:ascii="Times New Roman" w:hAnsi="Times New Roman" w:cs="Times New Roman"/>
            <w:sz w:val="24"/>
            <w:szCs w:val="24"/>
            <w:lang w:val="en-US"/>
          </w:rPr>
          <w:delText xml:space="preserve"> </w:delText>
        </w:r>
      </w:del>
      <w:r w:rsidR="00216531">
        <w:rPr>
          <w:rFonts w:ascii="Times New Roman" w:hAnsi="Times New Roman" w:cs="Times New Roman"/>
          <w:sz w:val="24"/>
          <w:szCs w:val="24"/>
          <w:lang w:val="en-US"/>
        </w:rPr>
        <w:t xml:space="preserve">effects </w:t>
      </w:r>
      <w:r w:rsidR="00216531" w:rsidRPr="00EC3F95">
        <w:rPr>
          <w:rFonts w:ascii="Times New Roman" w:hAnsi="Times New Roman" w:cs="Times New Roman"/>
          <w:sz w:val="24"/>
          <w:szCs w:val="24"/>
          <w:lang w:val="en-US"/>
        </w:rPr>
        <w:t xml:space="preserve">of reproductive traits on fitness </w:t>
      </w:r>
      <w:r w:rsidR="007573F9" w:rsidRPr="00EC3F95">
        <w:rPr>
          <w:rFonts w:ascii="Times New Roman" w:hAnsi="Times New Roman" w:cs="Times New Roman"/>
          <w:sz w:val="24"/>
          <w:lang w:val="en-US"/>
        </w:rPr>
        <w:t>(Grace, 2006)</w:t>
      </w:r>
      <w:ins w:id="160" w:author="Alicia" w:date="2016-01-12T16:44:00Z">
        <w:r w:rsidR="004E49AD">
          <w:rPr>
            <w:rFonts w:ascii="Times New Roman" w:hAnsi="Times New Roman" w:cs="Times New Roman"/>
            <w:sz w:val="24"/>
            <w:lang w:val="en-US"/>
          </w:rPr>
          <w:t>, the latter mediated by</w:t>
        </w:r>
      </w:ins>
      <w:del w:id="161" w:author="Alicia" w:date="2016-01-12T16:44:00Z">
        <w:r w:rsidR="00F769C9" w:rsidDel="004E49AD">
          <w:rPr>
            <w:rFonts w:ascii="Times New Roman" w:hAnsi="Times New Roman" w:cs="Times New Roman"/>
            <w:sz w:val="24"/>
            <w:szCs w:val="24"/>
            <w:lang w:val="en-US"/>
          </w:rPr>
          <w:delText>.</w:delText>
        </w:r>
      </w:del>
      <w:ins w:id="162" w:author="Alicia" w:date="2016-01-12T16:45:00Z">
        <w:r w:rsidR="004E49AD">
          <w:rPr>
            <w:rFonts w:ascii="Times New Roman" w:hAnsi="Times New Roman" w:cs="Times New Roman"/>
            <w:sz w:val="24"/>
            <w:szCs w:val="24"/>
            <w:lang w:val="en-US"/>
          </w:rPr>
          <w:t xml:space="preserve"> </w:t>
        </w:r>
      </w:ins>
      <w:del w:id="163" w:author="Alicia" w:date="2016-01-12T16:44:00Z">
        <w:r w:rsidR="007573F9" w:rsidDel="004E49AD">
          <w:rPr>
            <w:rFonts w:ascii="Times New Roman" w:hAnsi="Times New Roman" w:cs="Times New Roman"/>
            <w:sz w:val="24"/>
            <w:szCs w:val="24"/>
            <w:lang w:val="en-US"/>
          </w:rPr>
          <w:delText xml:space="preserve"> </w:delText>
        </w:r>
      </w:del>
      <w:ins w:id="164" w:author="Alicia" w:date="2016-01-12T16:43:00Z">
        <w:r w:rsidR="004E49AD">
          <w:rPr>
            <w:rFonts w:ascii="Times New Roman" w:hAnsi="Times New Roman" w:cs="Times New Roman"/>
            <w:sz w:val="24"/>
            <w:szCs w:val="24"/>
            <w:lang w:val="en-US"/>
          </w:rPr>
          <w:t>the</w:t>
        </w:r>
      </w:ins>
      <w:ins w:id="165" w:author="Alicia" w:date="2016-01-12T16:42:00Z">
        <w:r w:rsidR="004E49AD">
          <w:rPr>
            <w:rFonts w:ascii="Times New Roman" w:hAnsi="Times New Roman" w:cs="Times New Roman"/>
            <w:sz w:val="24"/>
            <w:szCs w:val="24"/>
            <w:lang w:val="en-US"/>
          </w:rPr>
          <w:t xml:space="preserve"> probability of</w:t>
        </w:r>
      </w:ins>
      <w:ins w:id="166" w:author="Alicia" w:date="2016-01-12T16:45:00Z">
        <w:r w:rsidR="004E49AD">
          <w:rPr>
            <w:rFonts w:ascii="Times New Roman" w:hAnsi="Times New Roman" w:cs="Times New Roman"/>
            <w:sz w:val="24"/>
            <w:szCs w:val="24"/>
            <w:lang w:val="en-US"/>
          </w:rPr>
          <w:t xml:space="preserve"> predator</w:t>
        </w:r>
      </w:ins>
      <w:ins w:id="167" w:author="Alicia" w:date="2016-01-12T16:42:00Z">
        <w:r w:rsidR="004E49AD">
          <w:rPr>
            <w:rFonts w:ascii="Times New Roman" w:hAnsi="Times New Roman" w:cs="Times New Roman"/>
            <w:sz w:val="24"/>
            <w:szCs w:val="24"/>
            <w:lang w:val="en-US"/>
          </w:rPr>
          <w:t xml:space="preserve"> attack </w:t>
        </w:r>
      </w:ins>
      <w:ins w:id="168" w:author="Alicia" w:date="2016-01-12T16:45:00Z">
        <w:r w:rsidR="004E49AD">
          <w:rPr>
            <w:rFonts w:ascii="Times New Roman" w:hAnsi="Times New Roman" w:cs="Times New Roman"/>
            <w:sz w:val="24"/>
            <w:szCs w:val="24"/>
            <w:lang w:val="en-US"/>
          </w:rPr>
          <w:t>or</w:t>
        </w:r>
      </w:ins>
      <w:ins w:id="169" w:author="Alicia" w:date="2016-01-12T16:43:00Z">
        <w:r w:rsidR="004E49AD">
          <w:rPr>
            <w:rFonts w:ascii="Times New Roman" w:hAnsi="Times New Roman" w:cs="Times New Roman"/>
            <w:sz w:val="24"/>
            <w:szCs w:val="24"/>
            <w:lang w:val="en-US"/>
          </w:rPr>
          <w:t xml:space="preserve"> by </w:t>
        </w:r>
      </w:ins>
      <w:ins w:id="170" w:author="Alicia" w:date="2016-01-12T16:42:00Z">
        <w:r w:rsidR="004E49AD">
          <w:rPr>
            <w:rFonts w:ascii="Times New Roman" w:hAnsi="Times New Roman" w:cs="Times New Roman"/>
            <w:sz w:val="24"/>
            <w:szCs w:val="24"/>
            <w:lang w:val="en-US"/>
          </w:rPr>
          <w:t>interaction intensity</w:t>
        </w:r>
      </w:ins>
      <w:ins w:id="171" w:author="Alicia" w:date="2016-01-12T16:46:00Z">
        <w:r w:rsidR="004E49AD">
          <w:rPr>
            <w:rFonts w:ascii="Times New Roman" w:hAnsi="Times New Roman" w:cs="Times New Roman"/>
            <w:sz w:val="24"/>
            <w:szCs w:val="24"/>
            <w:lang w:val="en-US"/>
          </w:rPr>
          <w:t xml:space="preserve"> (two different saturated models were considered</w:t>
        </w:r>
      </w:ins>
      <w:ins w:id="172" w:author="Alicia" w:date="2016-01-12T16:47:00Z">
        <w:r w:rsidR="004E49AD">
          <w:rPr>
            <w:rFonts w:ascii="Times New Roman" w:hAnsi="Times New Roman" w:cs="Times New Roman"/>
            <w:sz w:val="24"/>
            <w:szCs w:val="24"/>
            <w:lang w:val="en-US"/>
          </w:rPr>
          <w:t>, see Appendix S</w:t>
        </w:r>
      </w:ins>
      <w:ins w:id="173" w:author="Alicia" w:date="2016-01-12T17:53:00Z">
        <w:r w:rsidR="00132D18">
          <w:rPr>
            <w:rFonts w:ascii="Times New Roman" w:hAnsi="Times New Roman" w:cs="Times New Roman"/>
            <w:sz w:val="24"/>
            <w:szCs w:val="24"/>
            <w:lang w:val="en-US"/>
          </w:rPr>
          <w:t>5</w:t>
        </w:r>
      </w:ins>
      <w:ins w:id="174" w:author="Alicia" w:date="2016-01-12T16:47:00Z">
        <w:r w:rsidR="004E49AD">
          <w:rPr>
            <w:rFonts w:ascii="Times New Roman" w:hAnsi="Times New Roman" w:cs="Times New Roman"/>
            <w:sz w:val="24"/>
            <w:szCs w:val="24"/>
            <w:lang w:val="en-US"/>
          </w:rPr>
          <w:t xml:space="preserve"> for details</w:t>
        </w:r>
      </w:ins>
      <w:ins w:id="175" w:author="Alicia" w:date="2016-01-12T16:46:00Z">
        <w:r w:rsidR="004E49AD">
          <w:rPr>
            <w:rFonts w:ascii="Times New Roman" w:hAnsi="Times New Roman" w:cs="Times New Roman"/>
            <w:sz w:val="24"/>
            <w:szCs w:val="24"/>
            <w:lang w:val="en-US"/>
          </w:rPr>
          <w:t>)</w:t>
        </w:r>
      </w:ins>
      <w:ins w:id="176" w:author="Alicia" w:date="2016-01-12T16:44:00Z">
        <w:r w:rsidR="004E49AD">
          <w:rPr>
            <w:rFonts w:ascii="Times New Roman" w:hAnsi="Times New Roman" w:cs="Times New Roman"/>
            <w:sz w:val="24"/>
            <w:szCs w:val="24"/>
            <w:lang w:val="en-US"/>
          </w:rPr>
          <w:t>.</w:t>
        </w:r>
      </w:ins>
      <w:ins w:id="177" w:author="Alicia" w:date="2016-01-12T16:46:00Z">
        <w:r w:rsidR="004E49AD">
          <w:rPr>
            <w:rFonts w:ascii="Times New Roman" w:hAnsi="Times New Roman" w:cs="Times New Roman"/>
            <w:sz w:val="24"/>
            <w:szCs w:val="24"/>
            <w:lang w:val="en-US"/>
          </w:rPr>
          <w:t xml:space="preserve"> </w:t>
        </w:r>
      </w:ins>
      <w:r w:rsidR="007573F9">
        <w:rPr>
          <w:rFonts w:ascii="Times New Roman" w:hAnsi="Times New Roman" w:cs="Times New Roman"/>
          <w:sz w:val="24"/>
          <w:szCs w:val="24"/>
          <w:lang w:val="en-US"/>
        </w:rPr>
        <w:t xml:space="preserve">To test for </w:t>
      </w:r>
      <w:r w:rsidR="00F769C9">
        <w:rPr>
          <w:rFonts w:ascii="Times New Roman" w:hAnsi="Times New Roman" w:cs="Times New Roman"/>
          <w:sz w:val="24"/>
          <w:szCs w:val="24"/>
          <w:lang w:val="en-US"/>
        </w:rPr>
        <w:t>differences</w:t>
      </w:r>
      <w:r w:rsidR="007573F9">
        <w:rPr>
          <w:rFonts w:ascii="Times New Roman" w:hAnsi="Times New Roman" w:cs="Times New Roman"/>
          <w:sz w:val="24"/>
          <w:szCs w:val="24"/>
          <w:lang w:val="en-US"/>
        </w:rPr>
        <w:t xml:space="preserve"> among populations, we used multigroup analysis </w:t>
      </w:r>
      <w:r w:rsidR="007573F9" w:rsidRPr="00EC3F95">
        <w:rPr>
          <w:rFonts w:ascii="Times New Roman" w:hAnsi="Times New Roman" w:cs="Times New Roman"/>
          <w:sz w:val="24"/>
          <w:lang w:val="en-US"/>
        </w:rPr>
        <w:t>(Grace, 2006)</w:t>
      </w:r>
      <w:r w:rsidR="007573F9">
        <w:rPr>
          <w:rFonts w:ascii="Times New Roman" w:hAnsi="Times New Roman" w:cs="Times New Roman"/>
          <w:sz w:val="24"/>
          <w:szCs w:val="24"/>
          <w:lang w:val="en-US"/>
        </w:rPr>
        <w:t xml:space="preserve">. </w:t>
      </w:r>
      <w:r w:rsidR="00F769C9">
        <w:rPr>
          <w:rFonts w:ascii="Times New Roman" w:hAnsi="Times New Roman" w:cs="Times New Roman"/>
          <w:sz w:val="24"/>
          <w:szCs w:val="24"/>
          <w:lang w:val="en-US"/>
        </w:rPr>
        <w:t>Because populations differed significantly</w:t>
      </w:r>
      <w:r w:rsidR="007573F9" w:rsidRPr="00C51849">
        <w:rPr>
          <w:rFonts w:ascii="Times New Roman" w:hAnsi="Times New Roman" w:cs="Times New Roman"/>
          <w:sz w:val="24"/>
          <w:szCs w:val="24"/>
          <w:lang w:val="en-US"/>
        </w:rPr>
        <w:t>, w</w:t>
      </w:r>
      <w:r w:rsidR="007573F9">
        <w:rPr>
          <w:rFonts w:ascii="Times New Roman" w:hAnsi="Times New Roman" w:cs="Times New Roman"/>
          <w:sz w:val="24"/>
          <w:szCs w:val="24"/>
          <w:lang w:val="en-US"/>
        </w:rPr>
        <w:t xml:space="preserve">e fitted </w:t>
      </w:r>
      <w:r w:rsidR="00F769C9">
        <w:rPr>
          <w:rFonts w:ascii="Times New Roman" w:hAnsi="Times New Roman" w:cs="Times New Roman"/>
          <w:sz w:val="24"/>
          <w:szCs w:val="24"/>
          <w:lang w:val="en-US"/>
        </w:rPr>
        <w:t xml:space="preserve">separate </w:t>
      </w:r>
      <w:r w:rsidR="007573F9">
        <w:rPr>
          <w:rFonts w:ascii="Times New Roman" w:hAnsi="Times New Roman" w:cs="Times New Roman"/>
          <w:sz w:val="24"/>
          <w:szCs w:val="24"/>
          <w:lang w:val="en-US"/>
        </w:rPr>
        <w:t xml:space="preserve">models </w:t>
      </w:r>
      <w:r w:rsidR="00F769C9">
        <w:rPr>
          <w:rFonts w:ascii="Times New Roman" w:hAnsi="Times New Roman" w:cs="Times New Roman"/>
          <w:sz w:val="24"/>
          <w:szCs w:val="24"/>
          <w:lang w:val="en-US"/>
        </w:rPr>
        <w:t>for</w:t>
      </w:r>
      <w:r w:rsidR="007573F9">
        <w:rPr>
          <w:rFonts w:ascii="Times New Roman" w:hAnsi="Times New Roman" w:cs="Times New Roman"/>
          <w:sz w:val="24"/>
          <w:szCs w:val="24"/>
          <w:lang w:val="en-US"/>
        </w:rPr>
        <w:t xml:space="preserve"> each population</w:t>
      </w:r>
      <w:r w:rsidR="0064417F">
        <w:rPr>
          <w:rFonts w:ascii="Times New Roman" w:hAnsi="Times New Roman" w:cs="Times New Roman"/>
          <w:sz w:val="24"/>
          <w:szCs w:val="24"/>
          <w:lang w:val="en-US"/>
        </w:rPr>
        <w:t xml:space="preserve"> and year</w:t>
      </w:r>
      <w:r w:rsidR="007573F9">
        <w:rPr>
          <w:rFonts w:ascii="Times New Roman" w:hAnsi="Times New Roman" w:cs="Times New Roman"/>
          <w:sz w:val="24"/>
          <w:szCs w:val="24"/>
          <w:lang w:val="en-US"/>
        </w:rPr>
        <w:t xml:space="preserve">. </w:t>
      </w:r>
      <w:r w:rsidR="00F769C9" w:rsidRPr="00792845">
        <w:rPr>
          <w:rFonts w:ascii="Times New Roman" w:hAnsi="Times New Roman" w:cs="Times New Roman"/>
          <w:sz w:val="24"/>
          <w:szCs w:val="24"/>
          <w:lang w:val="en-US"/>
        </w:rPr>
        <w:t xml:space="preserve">We excluded population D in 2010 </w:t>
      </w:r>
      <w:r>
        <w:rPr>
          <w:rFonts w:ascii="Times New Roman" w:hAnsi="Times New Roman" w:cs="Times New Roman"/>
          <w:sz w:val="24"/>
          <w:szCs w:val="24"/>
          <w:lang w:val="en-US"/>
        </w:rPr>
        <w:t xml:space="preserve">also </w:t>
      </w:r>
      <w:r w:rsidR="00F769C9" w:rsidRPr="00792845">
        <w:rPr>
          <w:rFonts w:ascii="Times New Roman" w:hAnsi="Times New Roman" w:cs="Times New Roman"/>
          <w:sz w:val="24"/>
          <w:szCs w:val="24"/>
          <w:lang w:val="en-US"/>
        </w:rPr>
        <w:t>from these analyses.</w:t>
      </w:r>
      <w:r w:rsidR="00F769C9">
        <w:rPr>
          <w:rFonts w:ascii="Times New Roman" w:hAnsi="Times New Roman" w:cs="Times New Roman"/>
          <w:sz w:val="24"/>
          <w:szCs w:val="24"/>
          <w:lang w:val="en-US"/>
        </w:rPr>
        <w:t xml:space="preserve"> </w:t>
      </w:r>
    </w:p>
    <w:p w14:paraId="1E1888E3" w14:textId="5D3B9B39" w:rsidR="00BC3F87" w:rsidDel="004E49AD" w:rsidRDefault="00BC3F87" w:rsidP="007573F9">
      <w:pPr>
        <w:spacing w:line="480" w:lineRule="auto"/>
        <w:ind w:firstLine="708"/>
        <w:rPr>
          <w:del w:id="178" w:author="Alicia" w:date="2016-01-12T16:43:00Z"/>
          <w:rFonts w:ascii="Times New Roman" w:hAnsi="Times New Roman" w:cs="Times New Roman"/>
          <w:sz w:val="24"/>
          <w:szCs w:val="24"/>
          <w:lang w:val="en-US"/>
        </w:rPr>
      </w:pPr>
    </w:p>
    <w:p w14:paraId="52A129EF" w14:textId="51D5A371" w:rsidR="00F77E97" w:rsidRDefault="00AE137A" w:rsidP="003120FF">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Finally, </w:t>
      </w:r>
      <w:r w:rsidR="004B2B38">
        <w:rPr>
          <w:rFonts w:ascii="Times New Roman" w:hAnsi="Times New Roman" w:cs="Times New Roman"/>
          <w:sz w:val="24"/>
          <w:szCs w:val="24"/>
          <w:lang w:val="en-US"/>
        </w:rPr>
        <w:t xml:space="preserve">we </w:t>
      </w:r>
      <w:r w:rsidR="00754E1F">
        <w:rPr>
          <w:rFonts w:ascii="Times New Roman" w:hAnsi="Times New Roman" w:cs="Times New Roman"/>
          <w:sz w:val="24"/>
          <w:szCs w:val="24"/>
          <w:lang w:val="en-US"/>
        </w:rPr>
        <w:t>examine</w:t>
      </w:r>
      <w:r w:rsidR="004B2B38">
        <w:rPr>
          <w:rFonts w:ascii="Times New Roman" w:hAnsi="Times New Roman" w:cs="Times New Roman"/>
          <w:sz w:val="24"/>
          <w:szCs w:val="24"/>
          <w:lang w:val="en-US"/>
        </w:rPr>
        <w:t>d</w:t>
      </w:r>
      <w:r w:rsidR="00754E1F">
        <w:rPr>
          <w:rFonts w:ascii="Times New Roman" w:hAnsi="Times New Roman" w:cs="Times New Roman"/>
          <w:sz w:val="24"/>
          <w:szCs w:val="24"/>
          <w:lang w:val="en-US"/>
        </w:rPr>
        <w:t xml:space="preserve"> </w:t>
      </w:r>
      <w:r w:rsidR="00F77E97">
        <w:rPr>
          <w:rFonts w:ascii="Times New Roman" w:hAnsi="Times New Roman" w:cs="Times New Roman"/>
          <w:sz w:val="24"/>
          <w:szCs w:val="24"/>
          <w:lang w:val="en-US"/>
        </w:rPr>
        <w:t>if</w:t>
      </w:r>
      <w:r w:rsidR="00754E1F">
        <w:rPr>
          <w:rFonts w:ascii="Times New Roman" w:hAnsi="Times New Roman" w:cs="Times New Roman"/>
          <w:sz w:val="24"/>
          <w:szCs w:val="24"/>
          <w:lang w:val="en-US"/>
        </w:rPr>
        <w:t xml:space="preserve"> </w:t>
      </w:r>
      <w:r w:rsidR="0064417F">
        <w:rPr>
          <w:rFonts w:ascii="Times New Roman" w:hAnsi="Times New Roman" w:cs="Times New Roman"/>
          <w:sz w:val="24"/>
          <w:szCs w:val="24"/>
          <w:lang w:val="en-US"/>
        </w:rPr>
        <w:t xml:space="preserve">the </w:t>
      </w:r>
      <w:r w:rsidR="00754E1F">
        <w:rPr>
          <w:rFonts w:ascii="Times New Roman" w:hAnsi="Times New Roman" w:cs="Times New Roman"/>
          <w:sz w:val="24"/>
          <w:szCs w:val="24"/>
          <w:lang w:val="en-US"/>
        </w:rPr>
        <w:t>abundance of</w:t>
      </w:r>
      <w:r w:rsidR="00F77E97">
        <w:rPr>
          <w:rFonts w:ascii="Times New Roman" w:hAnsi="Times New Roman" w:cs="Times New Roman"/>
          <w:sz w:val="24"/>
          <w:szCs w:val="24"/>
          <w:lang w:val="en-US"/>
        </w:rPr>
        <w:t xml:space="preserve"> </w:t>
      </w:r>
      <w:r w:rsidR="009E7D4D">
        <w:rPr>
          <w:rFonts w:ascii="Times New Roman" w:hAnsi="Times New Roman" w:cs="Times New Roman"/>
          <w:sz w:val="24"/>
          <w:szCs w:val="24"/>
          <w:lang w:val="en-US"/>
        </w:rPr>
        <w:t>the host</w:t>
      </w:r>
      <w:r w:rsidR="008D1EBD">
        <w:rPr>
          <w:rFonts w:ascii="Times New Roman" w:hAnsi="Times New Roman" w:cs="Times New Roman"/>
          <w:sz w:val="24"/>
          <w:szCs w:val="24"/>
          <w:lang w:val="en-US"/>
        </w:rPr>
        <w:t xml:space="preserve"> ant</w:t>
      </w:r>
      <w:r w:rsidR="009E7D4D">
        <w:rPr>
          <w:rFonts w:ascii="Times New Roman" w:hAnsi="Times New Roman" w:cs="Times New Roman"/>
          <w:sz w:val="24"/>
          <w:szCs w:val="24"/>
          <w:lang w:val="en-US"/>
        </w:rPr>
        <w:t xml:space="preserve"> of </w:t>
      </w:r>
      <w:r w:rsidR="00091934">
        <w:rPr>
          <w:rFonts w:ascii="Times New Roman" w:hAnsi="Times New Roman" w:cs="Times New Roman"/>
          <w:i/>
          <w:sz w:val="24"/>
          <w:szCs w:val="24"/>
          <w:lang w:val="en-US"/>
        </w:rPr>
        <w:t xml:space="preserve">P. </w:t>
      </w:r>
      <w:proofErr w:type="spellStart"/>
      <w:r w:rsidR="00091934">
        <w:rPr>
          <w:rFonts w:ascii="Times New Roman" w:hAnsi="Times New Roman" w:cs="Times New Roman"/>
          <w:i/>
          <w:sz w:val="24"/>
          <w:szCs w:val="24"/>
          <w:lang w:val="en-US"/>
        </w:rPr>
        <w:t>alcon</w:t>
      </w:r>
      <w:proofErr w:type="spellEnd"/>
      <w:r w:rsidR="009E7D4D">
        <w:rPr>
          <w:rFonts w:ascii="Times New Roman" w:hAnsi="Times New Roman" w:cs="Times New Roman"/>
          <w:sz w:val="24"/>
          <w:szCs w:val="24"/>
          <w:lang w:val="en-US"/>
        </w:rPr>
        <w:t xml:space="preserve"> </w:t>
      </w:r>
      <w:r w:rsidR="001876B6">
        <w:rPr>
          <w:rFonts w:ascii="Times New Roman" w:hAnsi="Times New Roman" w:cs="Times New Roman"/>
          <w:sz w:val="24"/>
          <w:szCs w:val="24"/>
          <w:lang w:val="en-US"/>
        </w:rPr>
        <w:t>was associated with an</w:t>
      </w:r>
      <w:r w:rsidR="009E7D4D">
        <w:rPr>
          <w:rFonts w:ascii="Times New Roman" w:hAnsi="Times New Roman" w:cs="Times New Roman"/>
          <w:sz w:val="24"/>
          <w:szCs w:val="24"/>
          <w:lang w:val="en-US"/>
        </w:rPr>
        <w:t xml:space="preserve"> </w:t>
      </w:r>
      <w:r w:rsidR="00D07AAE">
        <w:rPr>
          <w:rFonts w:ascii="Times New Roman" w:hAnsi="Times New Roman" w:cs="Times New Roman"/>
          <w:sz w:val="24"/>
          <w:szCs w:val="24"/>
          <w:lang w:val="en-US"/>
        </w:rPr>
        <w:t>increas</w:t>
      </w:r>
      <w:r w:rsidR="001876B6">
        <w:rPr>
          <w:rFonts w:ascii="Times New Roman" w:hAnsi="Times New Roman" w:cs="Times New Roman"/>
          <w:sz w:val="24"/>
          <w:szCs w:val="24"/>
          <w:lang w:val="en-US"/>
        </w:rPr>
        <w:t>ed</w:t>
      </w:r>
      <w:r w:rsidR="009E7D4D">
        <w:rPr>
          <w:rFonts w:ascii="Times New Roman" w:hAnsi="Times New Roman" w:cs="Times New Roman"/>
          <w:sz w:val="24"/>
          <w:szCs w:val="24"/>
          <w:lang w:val="en-US"/>
        </w:rPr>
        <w:t xml:space="preserve"> probability of </w:t>
      </w:r>
      <w:r w:rsidR="00754E1F">
        <w:rPr>
          <w:rFonts w:ascii="Times New Roman" w:hAnsi="Times New Roman" w:cs="Times New Roman"/>
          <w:sz w:val="24"/>
          <w:szCs w:val="24"/>
          <w:lang w:val="en-US"/>
        </w:rPr>
        <w:t xml:space="preserve">predator </w:t>
      </w:r>
      <w:r w:rsidR="009E7D4D">
        <w:rPr>
          <w:rFonts w:ascii="Times New Roman" w:hAnsi="Times New Roman" w:cs="Times New Roman"/>
          <w:sz w:val="24"/>
          <w:szCs w:val="24"/>
          <w:lang w:val="en-US"/>
        </w:rPr>
        <w:t xml:space="preserve">presence </w:t>
      </w:r>
      <w:r w:rsidR="00EF13B6">
        <w:rPr>
          <w:rFonts w:ascii="Times New Roman" w:hAnsi="Times New Roman" w:cs="Times New Roman"/>
          <w:sz w:val="24"/>
          <w:szCs w:val="24"/>
          <w:lang w:val="en-US"/>
        </w:rPr>
        <w:t xml:space="preserve">or </w:t>
      </w:r>
      <w:proofErr w:type="gramStart"/>
      <w:r w:rsidR="001876B6">
        <w:rPr>
          <w:rFonts w:ascii="Times New Roman" w:hAnsi="Times New Roman" w:cs="Times New Roman"/>
          <w:sz w:val="24"/>
          <w:szCs w:val="24"/>
          <w:lang w:val="en-US"/>
        </w:rPr>
        <w:t>an increased</w:t>
      </w:r>
      <w:proofErr w:type="gramEnd"/>
      <w:r w:rsidR="001876B6">
        <w:rPr>
          <w:rFonts w:ascii="Times New Roman" w:hAnsi="Times New Roman" w:cs="Times New Roman"/>
          <w:sz w:val="24"/>
          <w:szCs w:val="24"/>
          <w:lang w:val="en-US"/>
        </w:rPr>
        <w:t xml:space="preserve"> interaction </w:t>
      </w:r>
      <w:r w:rsidR="00EF13B6">
        <w:rPr>
          <w:rFonts w:ascii="Times New Roman" w:hAnsi="Times New Roman" w:cs="Times New Roman"/>
          <w:sz w:val="24"/>
          <w:szCs w:val="24"/>
          <w:lang w:val="en-US"/>
        </w:rPr>
        <w:t>intensity</w:t>
      </w:r>
      <w:r w:rsidR="004B2B38">
        <w:rPr>
          <w:rFonts w:ascii="Times New Roman" w:hAnsi="Times New Roman" w:cs="Times New Roman"/>
          <w:sz w:val="24"/>
          <w:szCs w:val="24"/>
          <w:lang w:val="en-US"/>
        </w:rPr>
        <w:t>. F</w:t>
      </w:r>
      <w:r w:rsidR="0064417F">
        <w:rPr>
          <w:rFonts w:ascii="Times New Roman" w:hAnsi="Times New Roman" w:cs="Times New Roman"/>
          <w:sz w:val="24"/>
          <w:szCs w:val="24"/>
          <w:lang w:val="en-US"/>
        </w:rPr>
        <w:t>irst</w:t>
      </w:r>
      <w:r w:rsidR="004B2B38">
        <w:rPr>
          <w:rFonts w:ascii="Times New Roman" w:hAnsi="Times New Roman" w:cs="Times New Roman"/>
          <w:sz w:val="24"/>
          <w:szCs w:val="24"/>
          <w:lang w:val="en-US"/>
        </w:rPr>
        <w:t>,</w:t>
      </w:r>
      <w:r w:rsidR="009E7D4D">
        <w:rPr>
          <w:rFonts w:ascii="Times New Roman" w:hAnsi="Times New Roman" w:cs="Times New Roman"/>
          <w:sz w:val="24"/>
          <w:szCs w:val="24"/>
          <w:lang w:val="en-US"/>
        </w:rPr>
        <w:t xml:space="preserve"> we performed</w:t>
      </w:r>
      <w:r w:rsidR="00D07AAE">
        <w:rPr>
          <w:rFonts w:ascii="Times New Roman" w:hAnsi="Times New Roman" w:cs="Times New Roman"/>
          <w:sz w:val="24"/>
          <w:szCs w:val="24"/>
          <w:lang w:val="en-US"/>
        </w:rPr>
        <w:t xml:space="preserve"> </w:t>
      </w:r>
      <w:r w:rsidR="009E7D4D">
        <w:rPr>
          <w:rFonts w:ascii="Times New Roman" w:hAnsi="Times New Roman" w:cs="Times New Roman"/>
          <w:sz w:val="24"/>
          <w:szCs w:val="24"/>
          <w:lang w:val="en-US"/>
        </w:rPr>
        <w:t>a logistic regression of butterfly presence on log-transformed ant abundance, using the 20 study populations</w:t>
      </w:r>
      <w:r w:rsidR="0064417F">
        <w:rPr>
          <w:rFonts w:ascii="Times New Roman" w:hAnsi="Times New Roman" w:cs="Times New Roman"/>
          <w:sz w:val="24"/>
          <w:szCs w:val="24"/>
          <w:lang w:val="en-US"/>
        </w:rPr>
        <w:t>. Second</w:t>
      </w:r>
      <w:r w:rsidR="002467E6">
        <w:rPr>
          <w:rFonts w:ascii="Times New Roman" w:hAnsi="Times New Roman" w:cs="Times New Roman"/>
          <w:sz w:val="24"/>
          <w:szCs w:val="24"/>
          <w:lang w:val="en-US"/>
        </w:rPr>
        <w:t xml:space="preserve">, </w:t>
      </w:r>
      <w:r w:rsidR="002B015D">
        <w:rPr>
          <w:rFonts w:ascii="Times New Roman" w:hAnsi="Times New Roman" w:cs="Times New Roman"/>
          <w:sz w:val="24"/>
          <w:szCs w:val="24"/>
          <w:lang w:val="en-US"/>
        </w:rPr>
        <w:t xml:space="preserve">we </w:t>
      </w:r>
      <w:proofErr w:type="gramStart"/>
      <w:r w:rsidR="00D07AAE">
        <w:rPr>
          <w:rFonts w:ascii="Times New Roman" w:hAnsi="Times New Roman" w:cs="Times New Roman"/>
          <w:sz w:val="24"/>
          <w:szCs w:val="24"/>
          <w:lang w:val="en-US"/>
        </w:rPr>
        <w:t>regress</w:t>
      </w:r>
      <w:r w:rsidR="00C51D37">
        <w:rPr>
          <w:rFonts w:ascii="Times New Roman" w:hAnsi="Times New Roman" w:cs="Times New Roman"/>
          <w:sz w:val="24"/>
          <w:szCs w:val="24"/>
          <w:lang w:val="en-US"/>
        </w:rPr>
        <w:t>ed</w:t>
      </w:r>
      <w:proofErr w:type="gramEnd"/>
      <w:r w:rsidR="00D07AAE">
        <w:rPr>
          <w:rFonts w:ascii="Times New Roman" w:hAnsi="Times New Roman" w:cs="Times New Roman"/>
          <w:sz w:val="24"/>
          <w:szCs w:val="24"/>
          <w:lang w:val="en-US"/>
        </w:rPr>
        <w:t xml:space="preserve"> the mean number of eggs per plant</w:t>
      </w:r>
      <w:r w:rsidR="00C12AA8">
        <w:rPr>
          <w:rFonts w:ascii="Times New Roman" w:hAnsi="Times New Roman" w:cs="Times New Roman"/>
          <w:sz w:val="24"/>
          <w:szCs w:val="24"/>
          <w:lang w:val="en-US"/>
        </w:rPr>
        <w:t xml:space="preserve"> </w:t>
      </w:r>
      <w:r w:rsidR="00D07AAE">
        <w:rPr>
          <w:rFonts w:ascii="Times New Roman" w:hAnsi="Times New Roman" w:cs="Times New Roman"/>
          <w:sz w:val="24"/>
          <w:szCs w:val="24"/>
          <w:lang w:val="en-US"/>
        </w:rPr>
        <w:t xml:space="preserve">and the proportion of plants with </w:t>
      </w:r>
      <w:r w:rsidR="00091934">
        <w:rPr>
          <w:rFonts w:ascii="Times New Roman" w:hAnsi="Times New Roman" w:cs="Times New Roman"/>
          <w:i/>
          <w:sz w:val="24"/>
          <w:szCs w:val="24"/>
          <w:lang w:val="en-US"/>
        </w:rPr>
        <w:t xml:space="preserve">P. </w:t>
      </w:r>
      <w:proofErr w:type="spellStart"/>
      <w:r w:rsidR="00091934">
        <w:rPr>
          <w:rFonts w:ascii="Times New Roman" w:hAnsi="Times New Roman" w:cs="Times New Roman"/>
          <w:i/>
          <w:sz w:val="24"/>
          <w:szCs w:val="24"/>
          <w:lang w:val="en-US"/>
        </w:rPr>
        <w:t>alcon</w:t>
      </w:r>
      <w:proofErr w:type="spellEnd"/>
      <w:r w:rsidR="00D07AAE">
        <w:rPr>
          <w:rFonts w:ascii="Times New Roman" w:hAnsi="Times New Roman" w:cs="Times New Roman"/>
          <w:sz w:val="24"/>
          <w:szCs w:val="24"/>
          <w:lang w:val="en-US"/>
        </w:rPr>
        <w:t xml:space="preserve"> eggs </w:t>
      </w:r>
      <w:r w:rsidR="0064417F">
        <w:rPr>
          <w:rFonts w:ascii="Times New Roman" w:hAnsi="Times New Roman" w:cs="Times New Roman"/>
          <w:sz w:val="24"/>
          <w:szCs w:val="24"/>
          <w:lang w:val="en-US"/>
        </w:rPr>
        <w:t xml:space="preserve">in each of the two years </w:t>
      </w:r>
      <w:r w:rsidR="00D07AAE">
        <w:rPr>
          <w:rFonts w:ascii="Times New Roman" w:hAnsi="Times New Roman" w:cs="Times New Roman"/>
          <w:sz w:val="24"/>
          <w:szCs w:val="24"/>
          <w:lang w:val="en-US"/>
        </w:rPr>
        <w:t>on log-transformed ant-abundance, using the 11 populations where the butterfly was present</w:t>
      </w:r>
      <w:r w:rsidR="002467E6">
        <w:rPr>
          <w:rFonts w:ascii="Times New Roman" w:hAnsi="Times New Roman" w:cs="Times New Roman"/>
          <w:sz w:val="24"/>
          <w:szCs w:val="24"/>
          <w:lang w:val="en-US"/>
        </w:rPr>
        <w:t>.</w:t>
      </w:r>
    </w:p>
    <w:p w14:paraId="0BD29A4E" w14:textId="7A4F9B82" w:rsidR="00987BBE" w:rsidRDefault="0064417F" w:rsidP="003120FF">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Path analyses were carried out in Amos </w:t>
      </w:r>
      <w:r w:rsidRPr="0044191E">
        <w:rPr>
          <w:rFonts w:ascii="Times New Roman" w:hAnsi="Times New Roman" w:cs="Times New Roman"/>
          <w:sz w:val="24"/>
          <w:szCs w:val="24"/>
          <w:lang w:val="en-US"/>
        </w:rPr>
        <w:t xml:space="preserve">16.0 </w:t>
      </w:r>
      <w:r w:rsidRPr="0044191E">
        <w:rPr>
          <w:rFonts w:ascii="Times New Roman" w:hAnsi="Times New Roman" w:cs="Times New Roman"/>
          <w:sz w:val="24"/>
          <w:lang w:val="en-US"/>
        </w:rPr>
        <w:t>(</w:t>
      </w:r>
      <w:proofErr w:type="spellStart"/>
      <w:r w:rsidRPr="0044191E">
        <w:rPr>
          <w:rFonts w:ascii="Times New Roman" w:hAnsi="Times New Roman" w:cs="Times New Roman"/>
          <w:sz w:val="24"/>
          <w:lang w:val="en-US"/>
        </w:rPr>
        <w:t>Arbukle</w:t>
      </w:r>
      <w:proofErr w:type="spellEnd"/>
      <w:r w:rsidRPr="0044191E">
        <w:rPr>
          <w:rFonts w:ascii="Times New Roman" w:hAnsi="Times New Roman" w:cs="Times New Roman"/>
          <w:sz w:val="24"/>
          <w:lang w:val="en-US"/>
        </w:rPr>
        <w:t>, 2007)</w:t>
      </w:r>
      <w:r>
        <w:rPr>
          <w:rFonts w:ascii="Times New Roman" w:hAnsi="Times New Roman" w:cs="Times New Roman"/>
          <w:sz w:val="24"/>
          <w:szCs w:val="24"/>
          <w:lang w:val="en-US"/>
        </w:rPr>
        <w:t xml:space="preserve">. </w:t>
      </w:r>
      <w:r w:rsidR="00AB2642">
        <w:rPr>
          <w:rFonts w:ascii="Times New Roman" w:hAnsi="Times New Roman" w:cs="Times New Roman"/>
          <w:sz w:val="24"/>
          <w:szCs w:val="24"/>
          <w:lang w:val="en-US"/>
        </w:rPr>
        <w:t>A</w:t>
      </w:r>
      <w:r>
        <w:rPr>
          <w:rFonts w:ascii="Times New Roman" w:hAnsi="Times New Roman" w:cs="Times New Roman"/>
          <w:sz w:val="24"/>
          <w:szCs w:val="24"/>
          <w:lang w:val="en-US"/>
        </w:rPr>
        <w:t>ll other a</w:t>
      </w:r>
      <w:r w:rsidR="00987BBE" w:rsidRPr="00987BBE">
        <w:rPr>
          <w:rFonts w:ascii="Times New Roman" w:hAnsi="Times New Roman" w:cs="Times New Roman"/>
          <w:sz w:val="24"/>
          <w:szCs w:val="24"/>
          <w:lang w:val="en-US"/>
        </w:rPr>
        <w:t>nalyses were conducted in R 3.1.2</w:t>
      </w:r>
      <w:r w:rsidR="00987BBE">
        <w:rPr>
          <w:rFonts w:ascii="Times New Roman" w:hAnsi="Times New Roman" w:cs="Times New Roman"/>
          <w:sz w:val="24"/>
          <w:szCs w:val="24"/>
          <w:lang w:val="en-US"/>
        </w:rPr>
        <w:t xml:space="preserve"> </w:t>
      </w:r>
      <w:r w:rsidR="0037728F" w:rsidRPr="0037728F">
        <w:rPr>
          <w:rFonts w:ascii="Times New Roman" w:hAnsi="Times New Roman" w:cs="Times New Roman"/>
          <w:sz w:val="24"/>
          <w:lang w:val="en-US"/>
        </w:rPr>
        <w:t xml:space="preserve">(R </w:t>
      </w:r>
      <w:ins w:id="179" w:author="Alicia" w:date="2016-01-11T11:33:00Z">
        <w:r w:rsidR="006825B5">
          <w:rPr>
            <w:rFonts w:ascii="Times New Roman" w:hAnsi="Times New Roman" w:cs="Times New Roman"/>
            <w:sz w:val="24"/>
            <w:lang w:val="en-US"/>
          </w:rPr>
          <w:t xml:space="preserve">Development </w:t>
        </w:r>
      </w:ins>
      <w:r w:rsidR="0037728F" w:rsidRPr="0037728F">
        <w:rPr>
          <w:rFonts w:ascii="Times New Roman" w:hAnsi="Times New Roman" w:cs="Times New Roman"/>
          <w:sz w:val="24"/>
          <w:lang w:val="en-US"/>
        </w:rPr>
        <w:t>Core Team, 2014)</w:t>
      </w:r>
      <w:r>
        <w:rPr>
          <w:rFonts w:ascii="Times New Roman" w:hAnsi="Times New Roman" w:cs="Times New Roman"/>
          <w:sz w:val="24"/>
          <w:szCs w:val="24"/>
          <w:lang w:val="en-US"/>
        </w:rPr>
        <w:t>.</w:t>
      </w:r>
      <w:r w:rsidR="00376F42">
        <w:rPr>
          <w:rFonts w:ascii="Times New Roman" w:hAnsi="Times New Roman" w:cs="Times New Roman"/>
          <w:sz w:val="24"/>
          <w:szCs w:val="24"/>
          <w:lang w:val="en-US"/>
        </w:rPr>
        <w:t xml:space="preserve"> </w:t>
      </w:r>
    </w:p>
    <w:p w14:paraId="29766C11" w14:textId="77777777" w:rsidR="00472CCB" w:rsidRDefault="00472CCB" w:rsidP="003120FF">
      <w:pPr>
        <w:autoSpaceDE w:val="0"/>
        <w:autoSpaceDN w:val="0"/>
        <w:adjustRightInd w:val="0"/>
        <w:spacing w:after="0" w:line="480" w:lineRule="auto"/>
        <w:rPr>
          <w:rFonts w:ascii="Times New Roman" w:hAnsi="Times New Roman" w:cs="Times New Roman"/>
          <w:sz w:val="24"/>
          <w:szCs w:val="24"/>
          <w:lang w:val="en-US"/>
        </w:rPr>
      </w:pPr>
      <w:r w:rsidRPr="00472CCB">
        <w:rPr>
          <w:rFonts w:ascii="Times New Roman" w:hAnsi="Times New Roman" w:cs="Times New Roman"/>
          <w:sz w:val="24"/>
          <w:szCs w:val="24"/>
          <w:lang w:val="en-US"/>
        </w:rPr>
        <w:t>RESULTS</w:t>
      </w:r>
    </w:p>
    <w:p w14:paraId="0F56732B" w14:textId="799385ED" w:rsidR="00E47437" w:rsidRDefault="000A4B8B" w:rsidP="0022522A">
      <w:pPr>
        <w:spacing w:line="480" w:lineRule="auto"/>
        <w:rPr>
          <w:ins w:id="180" w:author="Alicia" w:date="2016-01-11T16:27:00Z"/>
          <w:rFonts w:ascii="Times New Roman" w:hAnsi="Times New Roman" w:cs="Times New Roman"/>
          <w:sz w:val="24"/>
          <w:szCs w:val="24"/>
          <w:lang w:val="en-US"/>
        </w:rPr>
      </w:pPr>
      <w:r>
        <w:rPr>
          <w:rFonts w:ascii="Times New Roman" w:hAnsi="Times New Roman" w:cs="Times New Roman"/>
          <w:sz w:val="24"/>
          <w:szCs w:val="24"/>
          <w:lang w:val="en-US"/>
        </w:rPr>
        <w:t xml:space="preserve">We found evidence </w:t>
      </w:r>
      <w:r w:rsidR="00C51D37">
        <w:rPr>
          <w:rFonts w:ascii="Times New Roman" w:hAnsi="Times New Roman" w:cs="Times New Roman"/>
          <w:sz w:val="24"/>
          <w:szCs w:val="24"/>
          <w:lang w:val="en-US"/>
        </w:rPr>
        <w:t xml:space="preserve">of </w:t>
      </w:r>
      <w:r w:rsidR="00BE571C">
        <w:rPr>
          <w:rFonts w:ascii="Times New Roman" w:hAnsi="Times New Roman" w:cs="Times New Roman"/>
          <w:sz w:val="24"/>
          <w:szCs w:val="24"/>
          <w:lang w:val="en-US"/>
        </w:rPr>
        <w:t xml:space="preserve">directional </w:t>
      </w:r>
      <w:r w:rsidR="00FD3773">
        <w:rPr>
          <w:rFonts w:ascii="Times New Roman" w:hAnsi="Times New Roman" w:cs="Times New Roman"/>
          <w:sz w:val="24"/>
          <w:szCs w:val="24"/>
          <w:lang w:val="en-US"/>
        </w:rPr>
        <w:t xml:space="preserve">phenotypic </w:t>
      </w:r>
      <w:r>
        <w:rPr>
          <w:rFonts w:ascii="Times New Roman" w:hAnsi="Times New Roman" w:cs="Times New Roman"/>
          <w:sz w:val="24"/>
          <w:szCs w:val="24"/>
          <w:lang w:val="en-US"/>
        </w:rPr>
        <w:t>selection on flowering phenology in both study years</w:t>
      </w:r>
      <w:r w:rsidR="003E6871">
        <w:rPr>
          <w:rFonts w:ascii="Times New Roman" w:hAnsi="Times New Roman" w:cs="Times New Roman"/>
          <w:sz w:val="24"/>
          <w:szCs w:val="24"/>
          <w:lang w:val="en-US"/>
        </w:rPr>
        <w:t xml:space="preserve">, </w:t>
      </w:r>
      <w:del w:id="181" w:author="Alicia" w:date="2016-01-08T16:17:00Z">
        <w:r w:rsidR="00FD3773" w:rsidDel="00533621">
          <w:rPr>
            <w:rFonts w:ascii="Times New Roman" w:hAnsi="Times New Roman" w:cs="Times New Roman"/>
            <w:sz w:val="24"/>
            <w:szCs w:val="24"/>
            <w:lang w:val="en-US"/>
          </w:rPr>
          <w:delText>but</w:delText>
        </w:r>
        <w:r w:rsidR="003E6871" w:rsidDel="00533621">
          <w:rPr>
            <w:rFonts w:ascii="Times New Roman" w:hAnsi="Times New Roman" w:cs="Times New Roman"/>
            <w:sz w:val="24"/>
            <w:szCs w:val="24"/>
            <w:lang w:val="en-US"/>
          </w:rPr>
          <w:delText xml:space="preserve"> </w:delText>
        </w:r>
      </w:del>
      <w:ins w:id="182" w:author="Alicia" w:date="2016-01-08T16:17:00Z">
        <w:r w:rsidR="00533621">
          <w:rPr>
            <w:rFonts w:ascii="Times New Roman" w:hAnsi="Times New Roman" w:cs="Times New Roman"/>
            <w:sz w:val="24"/>
            <w:szCs w:val="24"/>
            <w:lang w:val="en-US"/>
          </w:rPr>
          <w:t xml:space="preserve">and </w:t>
        </w:r>
      </w:ins>
      <w:r w:rsidR="003E6871">
        <w:rPr>
          <w:rFonts w:ascii="Times New Roman" w:hAnsi="Times New Roman" w:cs="Times New Roman"/>
          <w:sz w:val="24"/>
          <w:szCs w:val="24"/>
          <w:lang w:val="en-US"/>
        </w:rPr>
        <w:t xml:space="preserve">selection </w:t>
      </w:r>
      <w:del w:id="183" w:author="Alicia" w:date="2016-01-08T16:17:00Z">
        <w:r w:rsidR="003E6871" w:rsidDel="00533621">
          <w:rPr>
            <w:rFonts w:ascii="Times New Roman" w:hAnsi="Times New Roman" w:cs="Times New Roman"/>
            <w:sz w:val="24"/>
            <w:szCs w:val="24"/>
            <w:lang w:val="en-US"/>
          </w:rPr>
          <w:delText xml:space="preserve">differed </w:delText>
        </w:r>
      </w:del>
      <w:ins w:id="184" w:author="Alicia" w:date="2016-01-08T16:17:00Z">
        <w:r w:rsidR="00533621">
          <w:rPr>
            <w:rFonts w:ascii="Times New Roman" w:hAnsi="Times New Roman" w:cs="Times New Roman"/>
            <w:sz w:val="24"/>
            <w:szCs w:val="24"/>
            <w:lang w:val="en-US"/>
          </w:rPr>
          <w:t xml:space="preserve">varied </w:t>
        </w:r>
      </w:ins>
      <w:r w:rsidR="003E6871">
        <w:rPr>
          <w:rFonts w:ascii="Times New Roman" w:hAnsi="Times New Roman" w:cs="Times New Roman"/>
          <w:sz w:val="24"/>
          <w:szCs w:val="24"/>
          <w:lang w:val="en-US"/>
        </w:rPr>
        <w:t>among populations</w:t>
      </w:r>
      <w:r w:rsidR="004B2B38">
        <w:rPr>
          <w:rFonts w:ascii="Times New Roman" w:hAnsi="Times New Roman" w:cs="Times New Roman"/>
          <w:sz w:val="24"/>
          <w:szCs w:val="24"/>
          <w:lang w:val="en-US"/>
        </w:rPr>
        <w:t xml:space="preserve"> (Table 1A)</w:t>
      </w:r>
      <w:r w:rsidR="006C7F43">
        <w:rPr>
          <w:rFonts w:ascii="Times New Roman" w:hAnsi="Times New Roman" w:cs="Times New Roman"/>
          <w:sz w:val="24"/>
          <w:szCs w:val="24"/>
          <w:lang w:val="en-US"/>
        </w:rPr>
        <w:t xml:space="preserve">. </w:t>
      </w:r>
      <w:ins w:id="185" w:author="Alicia" w:date="2016-01-08T16:24:00Z">
        <w:r w:rsidR="00577F72">
          <w:rPr>
            <w:rFonts w:ascii="Times New Roman" w:hAnsi="Times New Roman" w:cs="Times New Roman"/>
            <w:sz w:val="24"/>
            <w:szCs w:val="24"/>
            <w:lang w:val="en-US"/>
          </w:rPr>
          <w:t>S</w:t>
        </w:r>
        <w:r w:rsidR="00577F72" w:rsidRPr="00577F72">
          <w:rPr>
            <w:rFonts w:ascii="Times New Roman" w:hAnsi="Times New Roman" w:cs="Times New Roman"/>
            <w:sz w:val="24"/>
            <w:szCs w:val="24"/>
            <w:lang w:val="en-US"/>
          </w:rPr>
          <w:t>tatistically significant selection on phenology</w:t>
        </w:r>
        <w:r w:rsidR="00577F72">
          <w:rPr>
            <w:rFonts w:ascii="Times New Roman" w:hAnsi="Times New Roman" w:cs="Times New Roman"/>
            <w:sz w:val="24"/>
            <w:szCs w:val="24"/>
            <w:lang w:val="en-US"/>
          </w:rPr>
          <w:t xml:space="preserve"> was found in 5 out of 20 populations in 2010, and in 3 out of 16 populations in 2011</w:t>
        </w:r>
      </w:ins>
      <w:ins w:id="186" w:author="Alicia" w:date="2016-01-08T16:25:00Z">
        <w:r w:rsidR="00577F72">
          <w:rPr>
            <w:rFonts w:ascii="Times New Roman" w:hAnsi="Times New Roman" w:cs="Times New Roman"/>
            <w:sz w:val="24"/>
            <w:szCs w:val="24"/>
            <w:lang w:val="en-US"/>
          </w:rPr>
          <w:t xml:space="preserve"> (Appendix S</w:t>
        </w:r>
      </w:ins>
      <w:ins w:id="187" w:author="Alicia" w:date="2016-01-12T17:54:00Z">
        <w:r w:rsidR="00132D18">
          <w:rPr>
            <w:rFonts w:ascii="Times New Roman" w:hAnsi="Times New Roman" w:cs="Times New Roman"/>
            <w:sz w:val="24"/>
            <w:szCs w:val="24"/>
            <w:lang w:val="en-US"/>
          </w:rPr>
          <w:t>3</w:t>
        </w:r>
      </w:ins>
      <w:ins w:id="188" w:author="Alicia" w:date="2016-01-08T16:25:00Z">
        <w:r w:rsidR="00577F72">
          <w:rPr>
            <w:rFonts w:ascii="Times New Roman" w:hAnsi="Times New Roman" w:cs="Times New Roman"/>
            <w:sz w:val="24"/>
            <w:szCs w:val="24"/>
            <w:lang w:val="en-US"/>
          </w:rPr>
          <w:t xml:space="preserve">). </w:t>
        </w:r>
      </w:ins>
      <w:r w:rsidR="0039452A">
        <w:rPr>
          <w:rFonts w:ascii="Times New Roman" w:hAnsi="Times New Roman" w:cs="Times New Roman"/>
          <w:sz w:val="24"/>
          <w:szCs w:val="24"/>
          <w:lang w:val="en-US"/>
        </w:rPr>
        <w:t>Th</w:t>
      </w:r>
      <w:r w:rsidR="00FD3773">
        <w:rPr>
          <w:rFonts w:ascii="Times New Roman" w:hAnsi="Times New Roman" w:cs="Times New Roman"/>
          <w:sz w:val="24"/>
          <w:szCs w:val="24"/>
          <w:lang w:val="en-US"/>
        </w:rPr>
        <w:t>is among-population variation in</w:t>
      </w:r>
      <w:r w:rsidR="0039452A">
        <w:rPr>
          <w:rFonts w:ascii="Times New Roman" w:hAnsi="Times New Roman" w:cs="Times New Roman"/>
          <w:sz w:val="24"/>
          <w:szCs w:val="24"/>
          <w:lang w:val="en-US"/>
        </w:rPr>
        <w:t xml:space="preserve"> </w:t>
      </w:r>
      <w:r w:rsidR="008E455D">
        <w:rPr>
          <w:rFonts w:ascii="Times New Roman" w:hAnsi="Times New Roman" w:cs="Times New Roman"/>
          <w:sz w:val="24"/>
          <w:szCs w:val="24"/>
          <w:lang w:val="en-US"/>
        </w:rPr>
        <w:t xml:space="preserve">selection on </w:t>
      </w:r>
      <w:r w:rsidR="008E455D">
        <w:rPr>
          <w:rFonts w:ascii="Times New Roman" w:hAnsi="Times New Roman" w:cs="Times New Roman"/>
          <w:sz w:val="24"/>
          <w:szCs w:val="24"/>
          <w:lang w:val="en-US"/>
        </w:rPr>
        <w:lastRenderedPageBreak/>
        <w:t xml:space="preserve">flowering phenology </w:t>
      </w:r>
      <w:r w:rsidR="00FD3773">
        <w:rPr>
          <w:rFonts w:ascii="Times New Roman" w:hAnsi="Times New Roman" w:cs="Times New Roman"/>
          <w:sz w:val="24"/>
          <w:szCs w:val="24"/>
          <w:lang w:val="en-US"/>
        </w:rPr>
        <w:t xml:space="preserve">was strongly associated with </w:t>
      </w:r>
      <w:r w:rsidR="001E1531">
        <w:rPr>
          <w:rFonts w:ascii="Times New Roman" w:hAnsi="Times New Roman" w:cs="Times New Roman"/>
          <w:sz w:val="24"/>
          <w:szCs w:val="24"/>
          <w:lang w:val="en-US"/>
        </w:rPr>
        <w:t xml:space="preserve">the incidence of </w:t>
      </w:r>
      <w:r w:rsidR="008E455D">
        <w:rPr>
          <w:rFonts w:ascii="Times New Roman" w:hAnsi="Times New Roman" w:cs="Times New Roman"/>
          <w:sz w:val="24"/>
          <w:szCs w:val="24"/>
          <w:lang w:val="en-US"/>
        </w:rPr>
        <w:t xml:space="preserve">the predator </w:t>
      </w:r>
      <w:r w:rsidR="00FD3773">
        <w:rPr>
          <w:rFonts w:ascii="Times New Roman" w:hAnsi="Times New Roman" w:cs="Times New Roman"/>
          <w:sz w:val="24"/>
          <w:szCs w:val="24"/>
          <w:lang w:val="en-US"/>
        </w:rPr>
        <w:t xml:space="preserve">in plant populations </w:t>
      </w:r>
      <w:r w:rsidR="008E455D">
        <w:rPr>
          <w:rFonts w:ascii="Times New Roman" w:hAnsi="Times New Roman" w:cs="Times New Roman"/>
          <w:sz w:val="24"/>
          <w:szCs w:val="24"/>
          <w:lang w:val="en-US"/>
        </w:rPr>
        <w:t>(Table 2</w:t>
      </w:r>
      <w:r w:rsidR="008C7C12">
        <w:rPr>
          <w:rFonts w:ascii="Times New Roman" w:hAnsi="Times New Roman" w:cs="Times New Roman"/>
          <w:sz w:val="24"/>
          <w:szCs w:val="24"/>
          <w:lang w:val="en-US"/>
        </w:rPr>
        <w:t xml:space="preserve">, Appendix </w:t>
      </w:r>
      <w:r w:rsidR="00833831">
        <w:rPr>
          <w:rFonts w:ascii="Times New Roman" w:hAnsi="Times New Roman" w:cs="Times New Roman"/>
          <w:sz w:val="24"/>
          <w:szCs w:val="24"/>
          <w:lang w:val="en-US"/>
        </w:rPr>
        <w:t>S</w:t>
      </w:r>
      <w:del w:id="189" w:author="Alicia" w:date="2016-01-12T17:54:00Z">
        <w:r w:rsidR="00833831" w:rsidDel="00132D18">
          <w:rPr>
            <w:rFonts w:ascii="Times New Roman" w:hAnsi="Times New Roman" w:cs="Times New Roman"/>
            <w:sz w:val="24"/>
            <w:szCs w:val="24"/>
            <w:lang w:val="en-US"/>
          </w:rPr>
          <w:delText>2</w:delText>
        </w:r>
      </w:del>
      <w:ins w:id="190" w:author="Alicia" w:date="2016-01-12T17:54:00Z">
        <w:r w:rsidR="00132D18">
          <w:rPr>
            <w:rFonts w:ascii="Times New Roman" w:hAnsi="Times New Roman" w:cs="Times New Roman"/>
            <w:sz w:val="24"/>
            <w:szCs w:val="24"/>
            <w:lang w:val="en-US"/>
          </w:rPr>
          <w:t>3</w:t>
        </w:r>
      </w:ins>
      <w:r w:rsidR="008E455D">
        <w:rPr>
          <w:rFonts w:ascii="Times New Roman" w:hAnsi="Times New Roman" w:cs="Times New Roman"/>
          <w:sz w:val="24"/>
          <w:szCs w:val="24"/>
          <w:lang w:val="en-US"/>
        </w:rPr>
        <w:t>).</w:t>
      </w:r>
      <w:r w:rsidR="00F43A98">
        <w:rPr>
          <w:rFonts w:ascii="Times New Roman" w:hAnsi="Times New Roman" w:cs="Times New Roman"/>
          <w:sz w:val="24"/>
          <w:szCs w:val="24"/>
          <w:lang w:val="en-US"/>
        </w:rPr>
        <w:t xml:space="preserve"> </w:t>
      </w:r>
      <w:r w:rsidR="005E1BE3">
        <w:rPr>
          <w:rFonts w:ascii="Times New Roman" w:hAnsi="Times New Roman" w:cs="Times New Roman"/>
          <w:sz w:val="24"/>
          <w:szCs w:val="24"/>
          <w:lang w:val="en-US"/>
        </w:rPr>
        <w:t>In populations where the predator was absent, there was selection for earlier flowering</w:t>
      </w:r>
      <w:r w:rsidR="0070376A">
        <w:rPr>
          <w:rFonts w:ascii="Times New Roman" w:hAnsi="Times New Roman" w:cs="Times New Roman"/>
          <w:sz w:val="24"/>
          <w:szCs w:val="24"/>
          <w:lang w:val="en-US"/>
        </w:rPr>
        <w:t xml:space="preserve"> (mean</w:t>
      </w:r>
      <w:r w:rsidR="00BA20EF">
        <w:rPr>
          <w:rFonts w:ascii="Times New Roman" w:hAnsi="Times New Roman" w:cs="Times New Roman"/>
          <w:sz w:val="24"/>
          <w:szCs w:val="24"/>
          <w:lang w:val="en-US"/>
        </w:rPr>
        <w:t xml:space="preserve"> ± 95% CI</w:t>
      </w:r>
      <w:r w:rsidR="007F4BA5">
        <w:rPr>
          <w:rFonts w:ascii="Times New Roman" w:hAnsi="Times New Roman" w:cs="Times New Roman"/>
          <w:sz w:val="24"/>
          <w:szCs w:val="24"/>
          <w:lang w:val="en-US"/>
        </w:rPr>
        <w:t xml:space="preserve"> of selection gradients</w:t>
      </w:r>
      <w:r w:rsidR="00BA20EF">
        <w:rPr>
          <w:rFonts w:ascii="Times New Roman" w:hAnsi="Times New Roman" w:cs="Times New Roman"/>
          <w:sz w:val="24"/>
          <w:szCs w:val="24"/>
          <w:lang w:val="en-US"/>
        </w:rPr>
        <w:t>, 2010: 0.</w:t>
      </w:r>
      <w:r w:rsidR="00392A9B">
        <w:rPr>
          <w:rFonts w:ascii="Times New Roman" w:hAnsi="Times New Roman" w:cs="Times New Roman"/>
          <w:sz w:val="24"/>
          <w:szCs w:val="24"/>
          <w:lang w:val="en-US"/>
        </w:rPr>
        <w:t xml:space="preserve">22 </w:t>
      </w:r>
      <w:r w:rsidR="00BA20EF">
        <w:rPr>
          <w:rFonts w:ascii="Times New Roman" w:hAnsi="Times New Roman" w:cs="Times New Roman"/>
          <w:sz w:val="24"/>
          <w:szCs w:val="24"/>
          <w:lang w:val="en-US"/>
        </w:rPr>
        <w:t>± 0.15, 2011:</w:t>
      </w:r>
      <w:r w:rsidR="00AD32C4">
        <w:rPr>
          <w:rFonts w:ascii="Times New Roman" w:hAnsi="Times New Roman" w:cs="Times New Roman"/>
          <w:sz w:val="24"/>
          <w:szCs w:val="24"/>
          <w:lang w:val="en-US"/>
        </w:rPr>
        <w:t xml:space="preserve"> 0.30</w:t>
      </w:r>
      <w:r w:rsidR="004B756D">
        <w:rPr>
          <w:rFonts w:ascii="Times New Roman" w:hAnsi="Times New Roman" w:cs="Times New Roman"/>
          <w:sz w:val="24"/>
          <w:szCs w:val="24"/>
          <w:lang w:val="en-US"/>
        </w:rPr>
        <w:t xml:space="preserve"> </w:t>
      </w:r>
      <w:r w:rsidR="00AD32C4">
        <w:rPr>
          <w:rFonts w:ascii="Times New Roman" w:hAnsi="Times New Roman" w:cs="Times New Roman"/>
          <w:sz w:val="24"/>
          <w:szCs w:val="24"/>
          <w:lang w:val="en-US"/>
        </w:rPr>
        <w:t>±</w:t>
      </w:r>
      <w:r w:rsidR="004B756D">
        <w:rPr>
          <w:rFonts w:ascii="Times New Roman" w:hAnsi="Times New Roman" w:cs="Times New Roman"/>
          <w:sz w:val="24"/>
          <w:szCs w:val="24"/>
          <w:lang w:val="en-US"/>
        </w:rPr>
        <w:t xml:space="preserve"> </w:t>
      </w:r>
      <w:r w:rsidR="00AD32C4">
        <w:rPr>
          <w:rFonts w:ascii="Times New Roman" w:hAnsi="Times New Roman" w:cs="Times New Roman"/>
          <w:sz w:val="24"/>
          <w:szCs w:val="24"/>
          <w:lang w:val="en-US"/>
        </w:rPr>
        <w:t>0.17</w:t>
      </w:r>
      <w:r w:rsidR="0070376A">
        <w:rPr>
          <w:rFonts w:ascii="Times New Roman" w:hAnsi="Times New Roman" w:cs="Times New Roman"/>
          <w:sz w:val="24"/>
          <w:szCs w:val="24"/>
          <w:lang w:val="en-US"/>
        </w:rPr>
        <w:t>)</w:t>
      </w:r>
      <w:r w:rsidR="005E1BE3">
        <w:rPr>
          <w:rFonts w:ascii="Times New Roman" w:hAnsi="Times New Roman" w:cs="Times New Roman"/>
          <w:sz w:val="24"/>
          <w:szCs w:val="24"/>
          <w:lang w:val="en-US"/>
        </w:rPr>
        <w:t>, while in populations where the predator was present there was selection for later flowering</w:t>
      </w:r>
      <w:r w:rsidR="00966BE7">
        <w:rPr>
          <w:rFonts w:ascii="Times New Roman" w:hAnsi="Times New Roman" w:cs="Times New Roman"/>
          <w:sz w:val="24"/>
          <w:szCs w:val="24"/>
          <w:lang w:val="en-US"/>
        </w:rPr>
        <w:t xml:space="preserve"> (mean ± 95% CI</w:t>
      </w:r>
      <w:r w:rsidR="007F4BA5">
        <w:rPr>
          <w:rFonts w:ascii="Times New Roman" w:hAnsi="Times New Roman" w:cs="Times New Roman"/>
          <w:sz w:val="24"/>
          <w:szCs w:val="24"/>
          <w:lang w:val="en-US"/>
        </w:rPr>
        <w:t xml:space="preserve"> of selection gradients</w:t>
      </w:r>
      <w:r w:rsidR="00966BE7">
        <w:rPr>
          <w:rFonts w:ascii="Times New Roman" w:hAnsi="Times New Roman" w:cs="Times New Roman"/>
          <w:sz w:val="24"/>
          <w:szCs w:val="24"/>
          <w:lang w:val="en-US"/>
        </w:rPr>
        <w:t>, 2010: -</w:t>
      </w:r>
      <w:r w:rsidR="00C51D37">
        <w:rPr>
          <w:rFonts w:ascii="Times New Roman" w:hAnsi="Times New Roman" w:cs="Times New Roman"/>
          <w:sz w:val="24"/>
          <w:szCs w:val="24"/>
          <w:lang w:val="en-US"/>
        </w:rPr>
        <w:t xml:space="preserve"> </w:t>
      </w:r>
      <w:r w:rsidR="00966BE7">
        <w:rPr>
          <w:rFonts w:ascii="Times New Roman" w:hAnsi="Times New Roman" w:cs="Times New Roman"/>
          <w:sz w:val="24"/>
          <w:szCs w:val="24"/>
          <w:lang w:val="en-US"/>
        </w:rPr>
        <w:t>0.</w:t>
      </w:r>
      <w:r w:rsidR="00392A9B">
        <w:rPr>
          <w:rFonts w:ascii="Times New Roman" w:hAnsi="Times New Roman" w:cs="Times New Roman"/>
          <w:sz w:val="24"/>
          <w:szCs w:val="24"/>
          <w:lang w:val="en-US"/>
        </w:rPr>
        <w:t xml:space="preserve">19 </w:t>
      </w:r>
      <w:r w:rsidR="00966BE7">
        <w:rPr>
          <w:rFonts w:ascii="Times New Roman" w:hAnsi="Times New Roman" w:cs="Times New Roman"/>
          <w:sz w:val="24"/>
          <w:szCs w:val="24"/>
          <w:lang w:val="en-US"/>
        </w:rPr>
        <w:t>±</w:t>
      </w:r>
      <w:r w:rsidR="004B756D">
        <w:rPr>
          <w:rFonts w:ascii="Times New Roman" w:hAnsi="Times New Roman" w:cs="Times New Roman"/>
          <w:sz w:val="24"/>
          <w:szCs w:val="24"/>
          <w:lang w:val="en-US"/>
        </w:rPr>
        <w:t xml:space="preserve"> </w:t>
      </w:r>
      <w:r w:rsidR="00966BE7">
        <w:rPr>
          <w:rFonts w:ascii="Times New Roman" w:hAnsi="Times New Roman" w:cs="Times New Roman"/>
          <w:sz w:val="24"/>
          <w:szCs w:val="24"/>
          <w:lang w:val="en-US"/>
        </w:rPr>
        <w:t>0.</w:t>
      </w:r>
      <w:r w:rsidR="00392A9B">
        <w:rPr>
          <w:rFonts w:ascii="Times New Roman" w:hAnsi="Times New Roman" w:cs="Times New Roman"/>
          <w:sz w:val="24"/>
          <w:szCs w:val="24"/>
          <w:lang w:val="en-US"/>
        </w:rPr>
        <w:t>15</w:t>
      </w:r>
      <w:r w:rsidR="00966BE7">
        <w:rPr>
          <w:rFonts w:ascii="Times New Roman" w:hAnsi="Times New Roman" w:cs="Times New Roman"/>
          <w:sz w:val="24"/>
          <w:szCs w:val="24"/>
          <w:lang w:val="en-US"/>
        </w:rPr>
        <w:t>, 2011:</w:t>
      </w:r>
      <w:r w:rsidR="00AD32C4">
        <w:rPr>
          <w:rFonts w:ascii="Times New Roman" w:hAnsi="Times New Roman" w:cs="Times New Roman"/>
          <w:sz w:val="24"/>
          <w:szCs w:val="24"/>
          <w:lang w:val="en-US"/>
        </w:rPr>
        <w:t xml:space="preserve"> -</w:t>
      </w:r>
      <w:r w:rsidR="00C51D37">
        <w:rPr>
          <w:rFonts w:ascii="Times New Roman" w:hAnsi="Times New Roman" w:cs="Times New Roman"/>
          <w:sz w:val="24"/>
          <w:szCs w:val="24"/>
          <w:lang w:val="en-US"/>
        </w:rPr>
        <w:t xml:space="preserve"> </w:t>
      </w:r>
      <w:r w:rsidR="00AD32C4">
        <w:rPr>
          <w:rFonts w:ascii="Times New Roman" w:hAnsi="Times New Roman" w:cs="Times New Roman"/>
          <w:sz w:val="24"/>
          <w:szCs w:val="24"/>
          <w:lang w:val="en-US"/>
        </w:rPr>
        <w:t>0.10</w:t>
      </w:r>
      <w:r w:rsidR="004B756D">
        <w:rPr>
          <w:rFonts w:ascii="Times New Roman" w:hAnsi="Times New Roman" w:cs="Times New Roman"/>
          <w:sz w:val="24"/>
          <w:szCs w:val="24"/>
          <w:lang w:val="en-US"/>
        </w:rPr>
        <w:t xml:space="preserve"> </w:t>
      </w:r>
      <w:r w:rsidR="00AD32C4">
        <w:rPr>
          <w:rFonts w:ascii="Times New Roman" w:hAnsi="Times New Roman" w:cs="Times New Roman"/>
          <w:sz w:val="24"/>
          <w:szCs w:val="24"/>
          <w:lang w:val="en-US"/>
        </w:rPr>
        <w:t>±</w:t>
      </w:r>
      <w:r w:rsidR="004B756D">
        <w:rPr>
          <w:rFonts w:ascii="Times New Roman" w:hAnsi="Times New Roman" w:cs="Times New Roman"/>
          <w:sz w:val="24"/>
          <w:szCs w:val="24"/>
          <w:lang w:val="en-US"/>
        </w:rPr>
        <w:t xml:space="preserve"> </w:t>
      </w:r>
      <w:r w:rsidR="00AD32C4">
        <w:rPr>
          <w:rFonts w:ascii="Times New Roman" w:hAnsi="Times New Roman" w:cs="Times New Roman"/>
          <w:sz w:val="24"/>
          <w:szCs w:val="24"/>
          <w:lang w:val="en-US"/>
        </w:rPr>
        <w:t>0.11</w:t>
      </w:r>
      <w:r w:rsidR="008C7C12">
        <w:rPr>
          <w:rFonts w:ascii="Times New Roman" w:hAnsi="Times New Roman" w:cs="Times New Roman"/>
          <w:sz w:val="24"/>
          <w:szCs w:val="24"/>
          <w:lang w:val="en-US"/>
        </w:rPr>
        <w:t>,</w:t>
      </w:r>
      <w:r w:rsidR="008C7C12" w:rsidRPr="008C7C12">
        <w:rPr>
          <w:rFonts w:ascii="Times New Roman" w:hAnsi="Times New Roman" w:cs="Times New Roman"/>
          <w:sz w:val="24"/>
          <w:szCs w:val="24"/>
          <w:lang w:val="en-US"/>
        </w:rPr>
        <w:t xml:space="preserve"> </w:t>
      </w:r>
      <w:r w:rsidR="008C7C12">
        <w:rPr>
          <w:rFonts w:ascii="Times New Roman" w:hAnsi="Times New Roman" w:cs="Times New Roman"/>
          <w:sz w:val="24"/>
          <w:szCs w:val="24"/>
          <w:lang w:val="en-US"/>
        </w:rPr>
        <w:t>Fig. 1</w:t>
      </w:r>
      <w:r w:rsidR="00966BE7">
        <w:rPr>
          <w:rFonts w:ascii="Times New Roman" w:hAnsi="Times New Roman" w:cs="Times New Roman"/>
          <w:sz w:val="24"/>
          <w:szCs w:val="24"/>
          <w:lang w:val="en-US"/>
        </w:rPr>
        <w:t>)</w:t>
      </w:r>
      <w:r w:rsidR="005E1BE3">
        <w:rPr>
          <w:rFonts w:ascii="Times New Roman" w:hAnsi="Times New Roman" w:cs="Times New Roman"/>
          <w:sz w:val="24"/>
          <w:szCs w:val="24"/>
          <w:lang w:val="en-US"/>
        </w:rPr>
        <w:t>.</w:t>
      </w:r>
      <w:ins w:id="191" w:author="Alicia" w:date="2015-12-14T10:33:00Z">
        <w:r w:rsidR="00F43A98">
          <w:rPr>
            <w:rFonts w:ascii="Times New Roman" w:hAnsi="Times New Roman" w:cs="Times New Roman"/>
            <w:sz w:val="24"/>
            <w:szCs w:val="24"/>
            <w:lang w:val="en-US"/>
          </w:rPr>
          <w:t xml:space="preserve"> </w:t>
        </w:r>
      </w:ins>
      <w:ins w:id="192" w:author="Alicia" w:date="2016-01-11T16:31:00Z">
        <w:r w:rsidR="00FA28C2">
          <w:rPr>
            <w:rFonts w:ascii="Times New Roman" w:hAnsi="Times New Roman" w:cs="Times New Roman"/>
            <w:sz w:val="24"/>
            <w:szCs w:val="24"/>
            <w:lang w:val="en-US"/>
          </w:rPr>
          <w:t>However, some variation in phenotypic selection intensity still remained among populations with the predator and among populations without the predator (Appendix S</w:t>
        </w:r>
      </w:ins>
      <w:ins w:id="193" w:author="Alicia" w:date="2016-01-12T17:54:00Z">
        <w:r w:rsidR="00132D18">
          <w:rPr>
            <w:rFonts w:ascii="Times New Roman" w:hAnsi="Times New Roman" w:cs="Times New Roman"/>
            <w:sz w:val="24"/>
            <w:szCs w:val="24"/>
            <w:lang w:val="en-US"/>
          </w:rPr>
          <w:t>3</w:t>
        </w:r>
      </w:ins>
      <w:ins w:id="194" w:author="Alicia" w:date="2016-01-11T16:31:00Z">
        <w:r w:rsidR="00FA28C2">
          <w:rPr>
            <w:rFonts w:ascii="Times New Roman" w:hAnsi="Times New Roman" w:cs="Times New Roman"/>
            <w:sz w:val="24"/>
            <w:szCs w:val="24"/>
            <w:lang w:val="en-US"/>
          </w:rPr>
          <w:t>).</w:t>
        </w:r>
      </w:ins>
      <w:ins w:id="195" w:author="Alicia" w:date="2016-01-11T16:32:00Z">
        <w:r w:rsidR="00FA28C2">
          <w:rPr>
            <w:rFonts w:ascii="Times New Roman" w:hAnsi="Times New Roman" w:cs="Times New Roman"/>
            <w:sz w:val="24"/>
            <w:szCs w:val="24"/>
            <w:lang w:val="en-US"/>
          </w:rPr>
          <w:t xml:space="preserve"> In populations with the predator, t</w:t>
        </w:r>
      </w:ins>
      <w:ins w:id="196" w:author="Alicia" w:date="2016-01-11T16:20:00Z">
        <w:r w:rsidR="00E47437">
          <w:rPr>
            <w:rFonts w:ascii="Times New Roman" w:hAnsi="Times New Roman" w:cs="Times New Roman"/>
            <w:sz w:val="24"/>
            <w:szCs w:val="24"/>
            <w:lang w:val="en-US"/>
          </w:rPr>
          <w:t xml:space="preserve">his among-population variation in selection on flowering phenology was not </w:t>
        </w:r>
      </w:ins>
      <w:ins w:id="197" w:author="Alicia" w:date="2016-01-11T16:22:00Z">
        <w:r w:rsidR="00E47437">
          <w:rPr>
            <w:rFonts w:ascii="Times New Roman" w:hAnsi="Times New Roman" w:cs="Times New Roman"/>
            <w:sz w:val="24"/>
            <w:szCs w:val="24"/>
            <w:lang w:val="en-US"/>
          </w:rPr>
          <w:t>related</w:t>
        </w:r>
      </w:ins>
      <w:ins w:id="198" w:author="Alicia" w:date="2016-01-11T16:20:00Z">
        <w:r w:rsidR="00E47437">
          <w:rPr>
            <w:rFonts w:ascii="Times New Roman" w:hAnsi="Times New Roman" w:cs="Times New Roman"/>
            <w:sz w:val="24"/>
            <w:szCs w:val="24"/>
            <w:lang w:val="en-US"/>
          </w:rPr>
          <w:t xml:space="preserve"> to interaction intensity</w:t>
        </w:r>
      </w:ins>
      <w:ins w:id="199" w:author="Alicia" w:date="2016-01-11T16:21:00Z">
        <w:r w:rsidR="00E47437">
          <w:rPr>
            <w:rFonts w:ascii="Times New Roman" w:hAnsi="Times New Roman" w:cs="Times New Roman"/>
            <w:sz w:val="24"/>
            <w:szCs w:val="24"/>
            <w:lang w:val="en-US"/>
          </w:rPr>
          <w:t xml:space="preserve">, as </w:t>
        </w:r>
      </w:ins>
      <w:ins w:id="200" w:author="Alicia" w:date="2016-01-11T16:22:00Z">
        <w:r w:rsidR="00E47437">
          <w:rPr>
            <w:rFonts w:ascii="Times New Roman" w:hAnsi="Times New Roman" w:cs="Times New Roman"/>
            <w:sz w:val="24"/>
            <w:szCs w:val="24"/>
            <w:lang w:val="en-US"/>
          </w:rPr>
          <w:t xml:space="preserve">relationships between </w:t>
        </w:r>
      </w:ins>
      <w:ins w:id="201" w:author="Alicia" w:date="2016-01-11T16:21:00Z">
        <w:r w:rsidR="00E47437">
          <w:rPr>
            <w:rFonts w:ascii="Times New Roman" w:hAnsi="Times New Roman" w:cs="Times New Roman"/>
            <w:sz w:val="24"/>
            <w:szCs w:val="24"/>
            <w:lang w:val="en-US"/>
          </w:rPr>
          <w:t xml:space="preserve">selection gradients for phenology </w:t>
        </w:r>
      </w:ins>
      <w:ins w:id="202" w:author="Alicia" w:date="2016-01-11T16:22:00Z">
        <w:r w:rsidR="00E47437">
          <w:rPr>
            <w:rFonts w:ascii="Times New Roman" w:hAnsi="Times New Roman" w:cs="Times New Roman"/>
            <w:sz w:val="24"/>
            <w:szCs w:val="24"/>
            <w:lang w:val="en-US"/>
          </w:rPr>
          <w:t xml:space="preserve">and </w:t>
        </w:r>
      </w:ins>
      <w:ins w:id="203" w:author="Alicia" w:date="2016-01-11T16:21:00Z">
        <w:r w:rsidR="00E47437" w:rsidRPr="00E47437">
          <w:rPr>
            <w:rFonts w:ascii="Times New Roman" w:hAnsi="Times New Roman" w:cs="Times New Roman"/>
            <w:sz w:val="24"/>
            <w:szCs w:val="24"/>
            <w:lang w:val="en-US"/>
          </w:rPr>
          <w:t>the mean number of eggs per population</w:t>
        </w:r>
      </w:ins>
      <w:ins w:id="204" w:author="Alicia" w:date="2016-01-11T16:22:00Z">
        <w:r w:rsidR="00E47437">
          <w:rPr>
            <w:rFonts w:ascii="Times New Roman" w:hAnsi="Times New Roman" w:cs="Times New Roman"/>
            <w:sz w:val="24"/>
            <w:szCs w:val="24"/>
            <w:lang w:val="en-US"/>
          </w:rPr>
          <w:t xml:space="preserve"> were not significant </w:t>
        </w:r>
      </w:ins>
      <w:ins w:id="205" w:author="Alicia" w:date="2016-01-11T16:21:00Z">
        <w:r w:rsidR="00E47437">
          <w:rPr>
            <w:rFonts w:ascii="Times New Roman" w:hAnsi="Times New Roman" w:cs="Times New Roman"/>
            <w:sz w:val="24"/>
            <w:szCs w:val="24"/>
            <w:lang w:val="en-US"/>
          </w:rPr>
          <w:t>in any of the two study years</w:t>
        </w:r>
      </w:ins>
      <w:ins w:id="206" w:author="Alicia" w:date="2016-01-11T16:23:00Z">
        <w:r w:rsidR="00E47437">
          <w:rPr>
            <w:rFonts w:ascii="Times New Roman" w:hAnsi="Times New Roman" w:cs="Times New Roman"/>
            <w:sz w:val="24"/>
            <w:szCs w:val="24"/>
            <w:lang w:val="en-US"/>
          </w:rPr>
          <w:t xml:space="preserve"> (</w:t>
        </w:r>
      </w:ins>
      <w:ins w:id="207" w:author="Alicia" w:date="2016-01-11T16:28:00Z">
        <w:r w:rsidR="00E47437">
          <w:rPr>
            <w:rFonts w:ascii="Times New Roman" w:hAnsi="Times New Roman" w:cs="Times New Roman"/>
            <w:sz w:val="24"/>
            <w:szCs w:val="24"/>
            <w:lang w:val="en-US"/>
          </w:rPr>
          <w:t xml:space="preserve">2010: </w:t>
        </w:r>
      </w:ins>
      <w:ins w:id="208" w:author="Alicia" w:date="2016-01-11T16:29:00Z">
        <w:r w:rsidR="00E47437" w:rsidRPr="00E47437">
          <w:rPr>
            <w:rFonts w:ascii="Symbol" w:hAnsi="Symbol" w:cs="Times New Roman"/>
            <w:sz w:val="24"/>
            <w:szCs w:val="24"/>
            <w:lang w:val="en-US"/>
          </w:rPr>
          <w:t></w:t>
        </w:r>
        <w:r w:rsidR="00E47437">
          <w:rPr>
            <w:rFonts w:ascii="Times New Roman" w:hAnsi="Times New Roman" w:cs="Times New Roman"/>
            <w:sz w:val="24"/>
            <w:szCs w:val="24"/>
            <w:lang w:val="en-US"/>
          </w:rPr>
          <w:t xml:space="preserve"> = </w:t>
        </w:r>
      </w:ins>
      <w:ins w:id="209" w:author="Alicia" w:date="2016-01-11T16:28:00Z">
        <w:r w:rsidR="00E47437">
          <w:rPr>
            <w:rFonts w:ascii="Times New Roman" w:hAnsi="Times New Roman" w:cs="Times New Roman"/>
            <w:sz w:val="24"/>
            <w:szCs w:val="24"/>
            <w:lang w:val="en-US"/>
          </w:rPr>
          <w:t xml:space="preserve">-0.01, </w:t>
        </w:r>
      </w:ins>
      <w:ins w:id="210" w:author="Alicia" w:date="2016-01-11T16:29:00Z">
        <w:r w:rsidR="00E47437">
          <w:rPr>
            <w:rFonts w:ascii="Times New Roman" w:hAnsi="Times New Roman" w:cs="Times New Roman"/>
            <w:sz w:val="24"/>
            <w:szCs w:val="24"/>
            <w:lang w:val="en-US"/>
          </w:rPr>
          <w:t>R</w:t>
        </w:r>
        <w:r w:rsidR="00E47437" w:rsidRPr="00E47437">
          <w:rPr>
            <w:rFonts w:ascii="Times New Roman" w:hAnsi="Times New Roman" w:cs="Times New Roman"/>
            <w:sz w:val="24"/>
            <w:szCs w:val="24"/>
            <w:vertAlign w:val="superscript"/>
            <w:lang w:val="en-US"/>
          </w:rPr>
          <w:t>2</w:t>
        </w:r>
        <w:r w:rsidR="00E47437">
          <w:rPr>
            <w:rFonts w:ascii="Times New Roman" w:hAnsi="Times New Roman" w:cs="Times New Roman"/>
            <w:sz w:val="24"/>
            <w:szCs w:val="24"/>
            <w:lang w:val="en-US"/>
          </w:rPr>
          <w:t xml:space="preserve"> = </w:t>
        </w:r>
      </w:ins>
      <w:ins w:id="211" w:author="Alicia" w:date="2016-01-11T16:30:00Z">
        <w:r w:rsidR="00E47437">
          <w:rPr>
            <w:rFonts w:ascii="Times New Roman" w:hAnsi="Times New Roman" w:cs="Times New Roman"/>
            <w:sz w:val="24"/>
            <w:szCs w:val="24"/>
            <w:lang w:val="en-US"/>
          </w:rPr>
          <w:t>0.01</w:t>
        </w:r>
      </w:ins>
      <w:ins w:id="212" w:author="Alicia" w:date="2016-01-11T16:29:00Z">
        <w:r w:rsidR="00E47437">
          <w:rPr>
            <w:rFonts w:ascii="Times New Roman" w:hAnsi="Times New Roman" w:cs="Times New Roman"/>
            <w:sz w:val="24"/>
            <w:szCs w:val="24"/>
            <w:lang w:val="en-US"/>
          </w:rPr>
          <w:t xml:space="preserve">, p = </w:t>
        </w:r>
      </w:ins>
      <w:ins w:id="213" w:author="Alicia" w:date="2016-01-11T16:30:00Z">
        <w:r w:rsidR="00E47437">
          <w:rPr>
            <w:rFonts w:ascii="Times New Roman" w:hAnsi="Times New Roman" w:cs="Times New Roman"/>
            <w:sz w:val="24"/>
            <w:szCs w:val="24"/>
            <w:lang w:val="en-US"/>
          </w:rPr>
          <w:t>0.808</w:t>
        </w:r>
      </w:ins>
      <w:ins w:id="214" w:author="Alicia" w:date="2016-01-11T16:29:00Z">
        <w:r w:rsidR="00E47437">
          <w:rPr>
            <w:rFonts w:ascii="Times New Roman" w:hAnsi="Times New Roman" w:cs="Times New Roman"/>
            <w:sz w:val="24"/>
            <w:szCs w:val="24"/>
            <w:lang w:val="en-US"/>
          </w:rPr>
          <w:t>;</w:t>
        </w:r>
      </w:ins>
      <w:ins w:id="215" w:author="Alicia" w:date="2016-01-11T16:30:00Z">
        <w:r w:rsidR="00E47437">
          <w:rPr>
            <w:rFonts w:ascii="Times New Roman" w:hAnsi="Times New Roman" w:cs="Times New Roman"/>
            <w:sz w:val="24"/>
            <w:szCs w:val="24"/>
            <w:lang w:val="en-US"/>
          </w:rPr>
          <w:t xml:space="preserve"> </w:t>
        </w:r>
      </w:ins>
      <w:ins w:id="216" w:author="Alicia" w:date="2016-01-11T16:28:00Z">
        <w:r w:rsidR="00E47437">
          <w:rPr>
            <w:rFonts w:ascii="Times New Roman" w:hAnsi="Times New Roman" w:cs="Times New Roman"/>
            <w:sz w:val="24"/>
            <w:szCs w:val="24"/>
            <w:lang w:val="en-US"/>
          </w:rPr>
          <w:t xml:space="preserve">2011: </w:t>
        </w:r>
      </w:ins>
      <w:ins w:id="217" w:author="Alicia" w:date="2016-01-11T16:30:00Z">
        <w:r w:rsidR="00E47437" w:rsidRPr="00E47437">
          <w:rPr>
            <w:rFonts w:ascii="Symbol" w:hAnsi="Symbol" w:cs="Times New Roman"/>
            <w:sz w:val="24"/>
            <w:szCs w:val="24"/>
            <w:lang w:val="en-US"/>
          </w:rPr>
          <w:t></w:t>
        </w:r>
        <w:r w:rsidR="00E47437">
          <w:rPr>
            <w:rFonts w:ascii="Times New Roman" w:hAnsi="Times New Roman" w:cs="Times New Roman"/>
            <w:sz w:val="24"/>
            <w:szCs w:val="24"/>
            <w:lang w:val="en-US"/>
          </w:rPr>
          <w:t xml:space="preserve"> = </w:t>
        </w:r>
      </w:ins>
      <w:ins w:id="218" w:author="Alicia" w:date="2016-01-11T16:28:00Z">
        <w:r w:rsidR="00E47437">
          <w:rPr>
            <w:rFonts w:ascii="Times New Roman" w:hAnsi="Times New Roman" w:cs="Times New Roman"/>
            <w:sz w:val="24"/>
            <w:szCs w:val="24"/>
            <w:lang w:val="en-US"/>
          </w:rPr>
          <w:t>-</w:t>
        </w:r>
      </w:ins>
      <w:ins w:id="219" w:author="Alicia" w:date="2016-01-11T16:29:00Z">
        <w:r w:rsidR="00E47437">
          <w:rPr>
            <w:rFonts w:ascii="Times New Roman" w:hAnsi="Times New Roman" w:cs="Times New Roman"/>
            <w:sz w:val="24"/>
            <w:szCs w:val="24"/>
            <w:lang w:val="en-US"/>
          </w:rPr>
          <w:t>0.03</w:t>
        </w:r>
      </w:ins>
      <w:ins w:id="220" w:author="Alicia" w:date="2016-01-11T16:30:00Z">
        <w:r w:rsidR="00E47437">
          <w:rPr>
            <w:rFonts w:ascii="Times New Roman" w:hAnsi="Times New Roman" w:cs="Times New Roman"/>
            <w:sz w:val="24"/>
            <w:szCs w:val="24"/>
            <w:lang w:val="en-US"/>
          </w:rPr>
          <w:t>,</w:t>
        </w:r>
        <w:r w:rsidR="00E47437" w:rsidRPr="00E47437">
          <w:rPr>
            <w:rFonts w:ascii="Times New Roman" w:hAnsi="Times New Roman" w:cs="Times New Roman"/>
            <w:sz w:val="24"/>
            <w:szCs w:val="24"/>
            <w:lang w:val="en-US"/>
          </w:rPr>
          <w:t xml:space="preserve"> </w:t>
        </w:r>
        <w:r w:rsidR="00E47437">
          <w:rPr>
            <w:rFonts w:ascii="Times New Roman" w:hAnsi="Times New Roman" w:cs="Times New Roman"/>
            <w:sz w:val="24"/>
            <w:szCs w:val="24"/>
            <w:lang w:val="en-US"/>
          </w:rPr>
          <w:t>R</w:t>
        </w:r>
        <w:r w:rsidR="00E47437" w:rsidRPr="00E47437">
          <w:rPr>
            <w:rFonts w:ascii="Times New Roman" w:hAnsi="Times New Roman" w:cs="Times New Roman"/>
            <w:sz w:val="24"/>
            <w:szCs w:val="24"/>
            <w:vertAlign w:val="superscript"/>
            <w:lang w:val="en-US"/>
          </w:rPr>
          <w:t>2</w:t>
        </w:r>
        <w:r w:rsidR="00E47437">
          <w:rPr>
            <w:rFonts w:ascii="Times New Roman" w:hAnsi="Times New Roman" w:cs="Times New Roman"/>
            <w:sz w:val="24"/>
            <w:szCs w:val="24"/>
            <w:lang w:val="en-US"/>
          </w:rPr>
          <w:t xml:space="preserve"> = 0.30, p = 0.080</w:t>
        </w:r>
      </w:ins>
      <w:ins w:id="221" w:author="Alicia" w:date="2016-01-11T16:23:00Z">
        <w:r w:rsidR="00E47437">
          <w:rPr>
            <w:rFonts w:ascii="Times New Roman" w:hAnsi="Times New Roman" w:cs="Times New Roman"/>
            <w:sz w:val="24"/>
            <w:szCs w:val="24"/>
            <w:lang w:val="en-US"/>
          </w:rPr>
          <w:t xml:space="preserve">). </w:t>
        </w:r>
      </w:ins>
    </w:p>
    <w:p w14:paraId="65C0B018" w14:textId="56B163F1" w:rsidR="00F37CEA" w:rsidDel="00FA28C2" w:rsidRDefault="005E1BE3" w:rsidP="0022522A">
      <w:pPr>
        <w:spacing w:line="480" w:lineRule="auto"/>
        <w:rPr>
          <w:del w:id="222" w:author="Alicia" w:date="2016-01-11T16:31:00Z"/>
          <w:rFonts w:ascii="Times New Roman" w:hAnsi="Times New Roman" w:cs="Times New Roman"/>
          <w:sz w:val="24"/>
          <w:szCs w:val="24"/>
          <w:lang w:val="en-US"/>
        </w:rPr>
      </w:pPr>
      <w:del w:id="223" w:author="Alicia" w:date="2016-01-11T16:31:00Z">
        <w:r w:rsidDel="00FA28C2">
          <w:rPr>
            <w:rFonts w:ascii="Times New Roman" w:hAnsi="Times New Roman" w:cs="Times New Roman"/>
            <w:sz w:val="24"/>
            <w:szCs w:val="24"/>
            <w:lang w:val="en-US"/>
          </w:rPr>
          <w:delText xml:space="preserve"> </w:delText>
        </w:r>
        <w:r w:rsidR="00F37CEA" w:rsidRPr="00F37CEA" w:rsidDel="00FA28C2">
          <w:rPr>
            <w:rFonts w:ascii="Times New Roman" w:hAnsi="Times New Roman" w:cs="Times New Roman"/>
            <w:sz w:val="24"/>
            <w:szCs w:val="24"/>
            <w:lang w:val="en-US"/>
          </w:rPr>
          <w:delText xml:space="preserve"> </w:delText>
        </w:r>
        <w:r w:rsidR="001F42C9" w:rsidDel="00FA28C2">
          <w:rPr>
            <w:rFonts w:ascii="Times New Roman" w:hAnsi="Times New Roman" w:cs="Times New Roman"/>
            <w:sz w:val="24"/>
            <w:szCs w:val="24"/>
            <w:lang w:val="en-US"/>
          </w:rPr>
          <w:delText xml:space="preserve"> </w:delText>
        </w:r>
        <w:r w:rsidR="00B51A68" w:rsidDel="00FA28C2">
          <w:rPr>
            <w:rFonts w:ascii="Times New Roman" w:hAnsi="Times New Roman" w:cs="Times New Roman"/>
            <w:sz w:val="24"/>
            <w:szCs w:val="24"/>
            <w:lang w:val="en-US"/>
          </w:rPr>
          <w:delText xml:space="preserve"> </w:delText>
        </w:r>
      </w:del>
    </w:p>
    <w:p w14:paraId="1A28C392" w14:textId="236C552E" w:rsidR="00FD3773" w:rsidRDefault="00C51D37" w:rsidP="00E47B7E">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W</w:t>
      </w:r>
      <w:r w:rsidR="00FD3773">
        <w:rPr>
          <w:rFonts w:ascii="Times New Roman" w:hAnsi="Times New Roman" w:cs="Times New Roman"/>
          <w:sz w:val="24"/>
          <w:szCs w:val="24"/>
          <w:lang w:val="en-US"/>
        </w:rPr>
        <w:t>e</w:t>
      </w:r>
      <w:r>
        <w:rPr>
          <w:rFonts w:ascii="Times New Roman" w:hAnsi="Times New Roman" w:cs="Times New Roman"/>
          <w:sz w:val="24"/>
          <w:szCs w:val="24"/>
          <w:lang w:val="en-US"/>
        </w:rPr>
        <w:t xml:space="preserve"> also</w:t>
      </w:r>
      <w:r w:rsidR="00FD3773">
        <w:rPr>
          <w:rFonts w:ascii="Times New Roman" w:hAnsi="Times New Roman" w:cs="Times New Roman"/>
          <w:sz w:val="24"/>
          <w:szCs w:val="24"/>
          <w:lang w:val="en-US"/>
        </w:rPr>
        <w:t xml:space="preserve"> found evidence </w:t>
      </w:r>
      <w:r>
        <w:rPr>
          <w:rFonts w:ascii="Times New Roman" w:hAnsi="Times New Roman" w:cs="Times New Roman"/>
          <w:sz w:val="24"/>
          <w:szCs w:val="24"/>
          <w:lang w:val="en-US"/>
        </w:rPr>
        <w:t xml:space="preserve">of </w:t>
      </w:r>
      <w:r w:rsidR="00FD3773">
        <w:rPr>
          <w:rFonts w:ascii="Times New Roman" w:hAnsi="Times New Roman" w:cs="Times New Roman"/>
          <w:sz w:val="24"/>
          <w:szCs w:val="24"/>
          <w:lang w:val="en-US"/>
        </w:rPr>
        <w:t xml:space="preserve">directional selection on flower number and shoot height in both study years, </w:t>
      </w:r>
      <w:del w:id="224" w:author="Alicia" w:date="2016-01-08T16:18:00Z">
        <w:r w:rsidR="00BF31E0" w:rsidDel="00533621">
          <w:rPr>
            <w:rFonts w:ascii="Times New Roman" w:hAnsi="Times New Roman" w:cs="Times New Roman"/>
            <w:sz w:val="24"/>
            <w:szCs w:val="24"/>
            <w:lang w:val="en-US"/>
          </w:rPr>
          <w:delText xml:space="preserve">but </w:delText>
        </w:r>
      </w:del>
      <w:ins w:id="225" w:author="Alicia" w:date="2016-01-08T16:18:00Z">
        <w:r w:rsidR="00533621">
          <w:rPr>
            <w:rFonts w:ascii="Times New Roman" w:hAnsi="Times New Roman" w:cs="Times New Roman"/>
            <w:sz w:val="24"/>
            <w:szCs w:val="24"/>
            <w:lang w:val="en-US"/>
          </w:rPr>
          <w:t xml:space="preserve">and </w:t>
        </w:r>
      </w:ins>
      <w:r>
        <w:rPr>
          <w:rFonts w:ascii="Times New Roman" w:hAnsi="Times New Roman" w:cs="Times New Roman"/>
          <w:sz w:val="24"/>
          <w:szCs w:val="24"/>
          <w:lang w:val="en-US"/>
        </w:rPr>
        <w:t>again</w:t>
      </w:r>
      <w:r w:rsidR="00BF31E0">
        <w:rPr>
          <w:rFonts w:ascii="Times New Roman" w:hAnsi="Times New Roman" w:cs="Times New Roman"/>
          <w:sz w:val="24"/>
          <w:szCs w:val="24"/>
          <w:lang w:val="en-US"/>
        </w:rPr>
        <w:t xml:space="preserve"> </w:t>
      </w:r>
      <w:r w:rsidR="00FD3773">
        <w:rPr>
          <w:rFonts w:ascii="Times New Roman" w:hAnsi="Times New Roman" w:cs="Times New Roman"/>
          <w:sz w:val="24"/>
          <w:szCs w:val="24"/>
          <w:lang w:val="en-US"/>
        </w:rPr>
        <w:t xml:space="preserve">selection </w:t>
      </w:r>
      <w:del w:id="226" w:author="Alicia" w:date="2016-01-08T16:18:00Z">
        <w:r w:rsidR="00FD3773" w:rsidDel="00533621">
          <w:rPr>
            <w:rFonts w:ascii="Times New Roman" w:hAnsi="Times New Roman" w:cs="Times New Roman"/>
            <w:sz w:val="24"/>
            <w:szCs w:val="24"/>
            <w:lang w:val="en-US"/>
          </w:rPr>
          <w:delText xml:space="preserve">differed </w:delText>
        </w:r>
      </w:del>
      <w:ins w:id="227" w:author="Alicia" w:date="2016-01-08T16:18:00Z">
        <w:r w:rsidR="00533621">
          <w:rPr>
            <w:rFonts w:ascii="Times New Roman" w:hAnsi="Times New Roman" w:cs="Times New Roman"/>
            <w:sz w:val="24"/>
            <w:szCs w:val="24"/>
            <w:lang w:val="en-US"/>
          </w:rPr>
          <w:t xml:space="preserve">varied </w:t>
        </w:r>
      </w:ins>
      <w:r w:rsidR="00FD3773">
        <w:rPr>
          <w:rFonts w:ascii="Times New Roman" w:hAnsi="Times New Roman" w:cs="Times New Roman"/>
          <w:sz w:val="24"/>
          <w:szCs w:val="24"/>
          <w:lang w:val="en-US"/>
        </w:rPr>
        <w:t xml:space="preserve">among populations (except for selection on shoot height in 2010, Table 1A).  We also found </w:t>
      </w:r>
      <w:ins w:id="228" w:author="Alicia" w:date="2016-01-11T11:01:00Z">
        <w:r w:rsidR="00E42D80">
          <w:rPr>
            <w:rFonts w:ascii="Times New Roman" w:hAnsi="Times New Roman" w:cs="Times New Roman"/>
            <w:sz w:val="24"/>
            <w:szCs w:val="24"/>
            <w:lang w:val="en-US"/>
          </w:rPr>
          <w:t xml:space="preserve">some </w:t>
        </w:r>
      </w:ins>
      <w:r w:rsidR="00FD3773">
        <w:rPr>
          <w:rFonts w:ascii="Times New Roman" w:hAnsi="Times New Roman" w:cs="Times New Roman"/>
          <w:sz w:val="24"/>
          <w:szCs w:val="24"/>
          <w:lang w:val="en-US"/>
        </w:rPr>
        <w:t xml:space="preserve">evidence of </w:t>
      </w:r>
      <w:del w:id="229" w:author="Alicia" w:date="2016-01-11T10:59:00Z">
        <w:r w:rsidR="00FD3773" w:rsidDel="00E42D80">
          <w:rPr>
            <w:rFonts w:ascii="Times New Roman" w:hAnsi="Times New Roman" w:cs="Times New Roman"/>
            <w:sz w:val="24"/>
            <w:szCs w:val="24"/>
            <w:lang w:val="en-US"/>
          </w:rPr>
          <w:delText xml:space="preserve">correlational </w:delText>
        </w:r>
      </w:del>
      <w:ins w:id="230" w:author="Alicia" w:date="2016-01-11T10:59:00Z">
        <w:r w:rsidR="00E42D80">
          <w:rPr>
            <w:rFonts w:ascii="Times New Roman" w:hAnsi="Times New Roman" w:cs="Times New Roman"/>
            <w:sz w:val="24"/>
            <w:szCs w:val="24"/>
            <w:lang w:val="en-US"/>
          </w:rPr>
          <w:t xml:space="preserve">non-linear </w:t>
        </w:r>
      </w:ins>
      <w:r w:rsidR="00FD3773">
        <w:rPr>
          <w:rFonts w:ascii="Times New Roman" w:hAnsi="Times New Roman" w:cs="Times New Roman"/>
          <w:sz w:val="24"/>
          <w:szCs w:val="24"/>
          <w:lang w:val="en-US"/>
        </w:rPr>
        <w:t>selection (Table 1B)</w:t>
      </w:r>
      <w:ins w:id="231" w:author="Alicia" w:date="2016-01-11T11:01:00Z">
        <w:r w:rsidR="00E42D80">
          <w:rPr>
            <w:rFonts w:ascii="Times New Roman" w:hAnsi="Times New Roman" w:cs="Times New Roman"/>
            <w:sz w:val="24"/>
            <w:szCs w:val="24"/>
            <w:lang w:val="en-US"/>
          </w:rPr>
          <w:t>. There was</w:t>
        </w:r>
      </w:ins>
      <w:del w:id="232" w:author="Alicia" w:date="2016-01-11T11:01:00Z">
        <w:r w:rsidR="00FD3773" w:rsidDel="00E42D80">
          <w:rPr>
            <w:rFonts w:ascii="Times New Roman" w:hAnsi="Times New Roman" w:cs="Times New Roman"/>
            <w:sz w:val="24"/>
            <w:szCs w:val="24"/>
            <w:lang w:val="en-US"/>
          </w:rPr>
          <w:delText xml:space="preserve">, </w:delText>
        </w:r>
      </w:del>
      <w:del w:id="233" w:author="Alicia" w:date="2016-01-11T11:00:00Z">
        <w:r w:rsidR="00FD3773" w:rsidDel="00E42D80">
          <w:rPr>
            <w:rFonts w:ascii="Times New Roman" w:hAnsi="Times New Roman" w:cs="Times New Roman"/>
            <w:sz w:val="24"/>
            <w:szCs w:val="24"/>
            <w:lang w:val="en-US"/>
          </w:rPr>
          <w:delText xml:space="preserve">and </w:delText>
        </w:r>
      </w:del>
      <w:ins w:id="234" w:author="Alicia" w:date="2016-01-11T11:00:00Z">
        <w:r w:rsidR="00E42D80">
          <w:rPr>
            <w:rFonts w:ascii="Times New Roman" w:hAnsi="Times New Roman" w:cs="Times New Roman"/>
            <w:sz w:val="24"/>
            <w:szCs w:val="24"/>
            <w:lang w:val="en-US"/>
          </w:rPr>
          <w:t xml:space="preserve"> </w:t>
        </w:r>
      </w:ins>
      <w:r w:rsidR="00FD3773">
        <w:rPr>
          <w:rFonts w:ascii="Times New Roman" w:hAnsi="Times New Roman" w:cs="Times New Roman"/>
          <w:sz w:val="24"/>
          <w:szCs w:val="24"/>
          <w:lang w:val="en-US"/>
        </w:rPr>
        <w:t xml:space="preserve">a </w:t>
      </w:r>
      <w:del w:id="235" w:author="Alicia" w:date="2016-01-11T11:01:00Z">
        <w:r w:rsidR="00FD3773" w:rsidDel="00E42D80">
          <w:rPr>
            <w:rFonts w:ascii="Times New Roman" w:hAnsi="Times New Roman" w:cs="Times New Roman"/>
            <w:sz w:val="24"/>
            <w:szCs w:val="24"/>
            <w:lang w:val="en-US"/>
          </w:rPr>
          <w:delText xml:space="preserve">significant </w:delText>
        </w:r>
      </w:del>
      <w:del w:id="236" w:author="Alicia" w:date="2016-01-11T10:59:00Z">
        <w:r w:rsidR="00BF31E0" w:rsidDel="00E42D80">
          <w:rPr>
            <w:rFonts w:ascii="Times New Roman" w:hAnsi="Times New Roman" w:cs="Times New Roman"/>
            <w:sz w:val="24"/>
            <w:szCs w:val="24"/>
            <w:lang w:val="en-US"/>
          </w:rPr>
          <w:delText>non-linear</w:delText>
        </w:r>
      </w:del>
      <w:ins w:id="237" w:author="Alicia" w:date="2016-01-11T10:59:00Z">
        <w:r w:rsidR="00E42D80">
          <w:rPr>
            <w:rFonts w:ascii="Times New Roman" w:hAnsi="Times New Roman" w:cs="Times New Roman"/>
            <w:sz w:val="24"/>
            <w:szCs w:val="24"/>
            <w:lang w:val="en-US"/>
          </w:rPr>
          <w:t>quadratic</w:t>
        </w:r>
      </w:ins>
      <w:r w:rsidR="00FD3773">
        <w:rPr>
          <w:rFonts w:ascii="Times New Roman" w:hAnsi="Times New Roman" w:cs="Times New Roman"/>
          <w:sz w:val="24"/>
          <w:szCs w:val="24"/>
          <w:lang w:val="en-US"/>
        </w:rPr>
        <w:t xml:space="preserve"> effect of flower number on fitness</w:t>
      </w:r>
      <w:r w:rsidR="00FD3773" w:rsidRPr="003E6871">
        <w:rPr>
          <w:rFonts w:ascii="Times New Roman" w:hAnsi="Times New Roman" w:cs="Times New Roman"/>
          <w:sz w:val="24"/>
          <w:szCs w:val="24"/>
          <w:lang w:val="en-US"/>
        </w:rPr>
        <w:t xml:space="preserve"> </w:t>
      </w:r>
      <w:ins w:id="238" w:author="Alicia" w:date="2016-01-11T11:01:00Z">
        <w:r w:rsidR="00E42D80">
          <w:rPr>
            <w:rFonts w:ascii="Times New Roman" w:hAnsi="Times New Roman" w:cs="Times New Roman"/>
            <w:sz w:val="24"/>
            <w:szCs w:val="24"/>
            <w:lang w:val="en-US"/>
          </w:rPr>
          <w:t xml:space="preserve">which varied among populations </w:t>
        </w:r>
      </w:ins>
      <w:r w:rsidR="00FD3773">
        <w:rPr>
          <w:rFonts w:ascii="Times New Roman" w:hAnsi="Times New Roman" w:cs="Times New Roman"/>
          <w:sz w:val="24"/>
          <w:szCs w:val="24"/>
          <w:lang w:val="en-US"/>
        </w:rPr>
        <w:t>in both study years,</w:t>
      </w:r>
      <w:del w:id="239" w:author="Alicia" w:date="2016-01-11T11:01:00Z">
        <w:r w:rsidR="00FD3773" w:rsidDel="00E42D80">
          <w:rPr>
            <w:rFonts w:ascii="Times New Roman" w:hAnsi="Times New Roman" w:cs="Times New Roman"/>
            <w:sz w:val="24"/>
            <w:szCs w:val="24"/>
            <w:lang w:val="en-US"/>
          </w:rPr>
          <w:delText xml:space="preserve"> </w:delText>
        </w:r>
      </w:del>
      <w:ins w:id="240" w:author="Alicia" w:date="2016-01-11T11:01:00Z">
        <w:r w:rsidR="00E42D80">
          <w:rPr>
            <w:rFonts w:ascii="Times New Roman" w:hAnsi="Times New Roman" w:cs="Times New Roman"/>
            <w:sz w:val="24"/>
            <w:szCs w:val="24"/>
            <w:lang w:val="en-US"/>
          </w:rPr>
          <w:t xml:space="preserve"> and </w:t>
        </w:r>
      </w:ins>
      <w:ins w:id="241" w:author="Alicia" w:date="2016-01-11T11:02:00Z">
        <w:r w:rsidR="00E42D80">
          <w:rPr>
            <w:rFonts w:ascii="Times New Roman" w:hAnsi="Times New Roman" w:cs="Times New Roman"/>
            <w:sz w:val="24"/>
            <w:szCs w:val="24"/>
            <w:lang w:val="en-US"/>
          </w:rPr>
          <w:t>some interaction effects were significant, although they also varied among populations</w:t>
        </w:r>
      </w:ins>
      <w:del w:id="242" w:author="Alicia" w:date="2016-01-11T11:01:00Z">
        <w:r w:rsidR="007206CC" w:rsidDel="00E42D80">
          <w:rPr>
            <w:rFonts w:ascii="Times New Roman" w:hAnsi="Times New Roman" w:cs="Times New Roman"/>
            <w:sz w:val="24"/>
            <w:szCs w:val="24"/>
            <w:lang w:val="en-US"/>
          </w:rPr>
          <w:delText xml:space="preserve">these </w:delText>
        </w:r>
        <w:r w:rsidR="00FD3773" w:rsidDel="00E42D80">
          <w:rPr>
            <w:rFonts w:ascii="Times New Roman" w:hAnsi="Times New Roman" w:cs="Times New Roman"/>
            <w:sz w:val="24"/>
            <w:szCs w:val="24"/>
            <w:lang w:val="en-US"/>
          </w:rPr>
          <w:delText>effects</w:delText>
        </w:r>
        <w:r w:rsidR="007206CC" w:rsidDel="00E42D80">
          <w:rPr>
            <w:rFonts w:ascii="Times New Roman" w:hAnsi="Times New Roman" w:cs="Times New Roman"/>
            <w:sz w:val="24"/>
            <w:szCs w:val="24"/>
            <w:lang w:val="en-US"/>
          </w:rPr>
          <w:delText xml:space="preserve"> also</w:delText>
        </w:r>
        <w:r w:rsidR="00FD3773" w:rsidDel="00E42D80">
          <w:rPr>
            <w:rFonts w:ascii="Times New Roman" w:hAnsi="Times New Roman" w:cs="Times New Roman"/>
            <w:sz w:val="24"/>
            <w:szCs w:val="24"/>
            <w:lang w:val="en-US"/>
          </w:rPr>
          <w:delText xml:space="preserve"> differ</w:delText>
        </w:r>
        <w:r w:rsidR="00BF31E0" w:rsidDel="00E42D80">
          <w:rPr>
            <w:rFonts w:ascii="Times New Roman" w:hAnsi="Times New Roman" w:cs="Times New Roman"/>
            <w:sz w:val="24"/>
            <w:szCs w:val="24"/>
            <w:lang w:val="en-US"/>
          </w:rPr>
          <w:delText>ing</w:delText>
        </w:r>
        <w:r w:rsidR="00FD3773" w:rsidDel="00E42D80">
          <w:rPr>
            <w:rFonts w:ascii="Times New Roman" w:hAnsi="Times New Roman" w:cs="Times New Roman"/>
            <w:sz w:val="24"/>
            <w:szCs w:val="24"/>
            <w:lang w:val="en-US"/>
          </w:rPr>
          <w:delText xml:space="preserve"> among populations (Table 1C)</w:delText>
        </w:r>
      </w:del>
      <w:r w:rsidR="00FD3773">
        <w:rPr>
          <w:rFonts w:ascii="Times New Roman" w:hAnsi="Times New Roman" w:cs="Times New Roman"/>
          <w:sz w:val="24"/>
          <w:szCs w:val="24"/>
          <w:lang w:val="en-US"/>
        </w:rPr>
        <w:t>.</w:t>
      </w:r>
    </w:p>
    <w:p w14:paraId="6910EA1A" w14:textId="78BA860A" w:rsidR="007E17CA" w:rsidRDefault="00AE137A" w:rsidP="007E17CA">
      <w:pPr>
        <w:spacing w:line="480" w:lineRule="auto"/>
        <w:ind w:firstLine="708"/>
        <w:rPr>
          <w:ins w:id="243" w:author="Alicia" w:date="2016-01-12T16:45:00Z"/>
          <w:rFonts w:ascii="Times New Roman" w:hAnsi="Times New Roman" w:cs="Times New Roman"/>
          <w:sz w:val="24"/>
          <w:szCs w:val="24"/>
          <w:lang w:val="en-US"/>
        </w:rPr>
      </w:pPr>
      <w:r>
        <w:rPr>
          <w:rFonts w:ascii="Times New Roman" w:hAnsi="Times New Roman" w:cs="Times New Roman"/>
          <w:sz w:val="24"/>
          <w:szCs w:val="24"/>
          <w:lang w:val="en-US"/>
        </w:rPr>
        <w:t>In both study years, early</w:t>
      </w:r>
      <w:r w:rsidR="007E17CA">
        <w:rPr>
          <w:rFonts w:ascii="Times New Roman" w:hAnsi="Times New Roman" w:cs="Times New Roman"/>
          <w:sz w:val="24"/>
          <w:szCs w:val="24"/>
          <w:lang w:val="en-US"/>
        </w:rPr>
        <w:t xml:space="preserve"> </w:t>
      </w:r>
      <w:r w:rsidR="00C51D37">
        <w:rPr>
          <w:rFonts w:ascii="Times New Roman" w:hAnsi="Times New Roman" w:cs="Times New Roman"/>
          <w:sz w:val="24"/>
          <w:szCs w:val="24"/>
          <w:lang w:val="en-US"/>
        </w:rPr>
        <w:t xml:space="preserve">development of floral structures </w:t>
      </w:r>
      <w:r>
        <w:rPr>
          <w:rFonts w:ascii="Times New Roman" w:hAnsi="Times New Roman" w:cs="Times New Roman"/>
          <w:sz w:val="24"/>
          <w:szCs w:val="24"/>
          <w:lang w:val="en-US"/>
        </w:rPr>
        <w:t>increased the probability of being attacked by the predator</w:t>
      </w:r>
      <w:r w:rsidR="0039452A">
        <w:rPr>
          <w:rFonts w:ascii="Times New Roman" w:hAnsi="Times New Roman" w:cs="Times New Roman"/>
          <w:sz w:val="24"/>
          <w:szCs w:val="24"/>
          <w:lang w:val="en-US"/>
        </w:rPr>
        <w:t xml:space="preserve"> within all populations where the predator was present</w:t>
      </w:r>
      <w:r>
        <w:rPr>
          <w:rFonts w:ascii="Times New Roman" w:hAnsi="Times New Roman" w:cs="Times New Roman"/>
          <w:sz w:val="24"/>
          <w:szCs w:val="24"/>
          <w:lang w:val="en-US"/>
        </w:rPr>
        <w:t xml:space="preserve"> (Table 3</w:t>
      </w:r>
      <w:del w:id="244" w:author="Alicia" w:date="2015-12-14T10:58:00Z">
        <w:r w:rsidDel="003D1E66">
          <w:rPr>
            <w:rFonts w:ascii="Times New Roman" w:hAnsi="Times New Roman" w:cs="Times New Roman"/>
            <w:sz w:val="24"/>
            <w:szCs w:val="24"/>
            <w:lang w:val="en-US"/>
          </w:rPr>
          <w:delText xml:space="preserve">, Appendix </w:delText>
        </w:r>
        <w:r w:rsidR="00833831" w:rsidDel="003D1E66">
          <w:rPr>
            <w:rFonts w:ascii="Times New Roman" w:hAnsi="Times New Roman" w:cs="Times New Roman"/>
            <w:sz w:val="24"/>
            <w:szCs w:val="24"/>
            <w:lang w:val="en-US"/>
          </w:rPr>
          <w:delText>S3</w:delText>
        </w:r>
      </w:del>
      <w:r w:rsidRPr="00AE137A">
        <w:rPr>
          <w:rFonts w:ascii="Times New Roman" w:hAnsi="Times New Roman" w:cs="Times New Roman"/>
          <w:sz w:val="24"/>
          <w:szCs w:val="24"/>
          <w:lang w:val="en-US"/>
        </w:rPr>
        <w:t>)</w:t>
      </w:r>
      <w:ins w:id="245" w:author="Alicia" w:date="2015-12-14T10:58:00Z">
        <w:r w:rsidR="003D1E66">
          <w:rPr>
            <w:rFonts w:ascii="Times New Roman" w:hAnsi="Times New Roman" w:cs="Times New Roman"/>
            <w:sz w:val="24"/>
            <w:szCs w:val="24"/>
            <w:lang w:val="en-US"/>
          </w:rPr>
          <w:t>, although the strength of this relationship was different among populations (Appendix S</w:t>
        </w:r>
      </w:ins>
      <w:ins w:id="246" w:author="Alicia" w:date="2016-01-12T17:55:00Z">
        <w:r w:rsidR="00132D18">
          <w:rPr>
            <w:rFonts w:ascii="Times New Roman" w:hAnsi="Times New Roman" w:cs="Times New Roman"/>
            <w:sz w:val="24"/>
            <w:szCs w:val="24"/>
            <w:lang w:val="en-US"/>
          </w:rPr>
          <w:t>2</w:t>
        </w:r>
      </w:ins>
      <w:ins w:id="247" w:author="Alicia" w:date="2015-12-14T10:58:00Z">
        <w:r w:rsidR="003D1E66">
          <w:rPr>
            <w:rFonts w:ascii="Times New Roman" w:hAnsi="Times New Roman" w:cs="Times New Roman"/>
            <w:sz w:val="24"/>
            <w:szCs w:val="24"/>
            <w:lang w:val="en-US"/>
          </w:rPr>
          <w:t>)</w:t>
        </w:r>
      </w:ins>
      <w:r w:rsidRPr="00AE137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C51115">
        <w:rPr>
          <w:rFonts w:ascii="Times New Roman" w:hAnsi="Times New Roman" w:cs="Times New Roman"/>
          <w:sz w:val="24"/>
          <w:szCs w:val="24"/>
          <w:lang w:val="en-US"/>
        </w:rPr>
        <w:t xml:space="preserve">The probability of being attacked was higher </w:t>
      </w:r>
      <w:r w:rsidR="0039452A">
        <w:rPr>
          <w:rFonts w:ascii="Times New Roman" w:hAnsi="Times New Roman" w:cs="Times New Roman"/>
          <w:sz w:val="24"/>
          <w:szCs w:val="24"/>
          <w:lang w:val="en-US"/>
        </w:rPr>
        <w:t xml:space="preserve">also </w:t>
      </w:r>
      <w:r w:rsidR="00C51115">
        <w:rPr>
          <w:rFonts w:ascii="Times New Roman" w:hAnsi="Times New Roman" w:cs="Times New Roman"/>
          <w:sz w:val="24"/>
          <w:szCs w:val="24"/>
          <w:lang w:val="en-US"/>
        </w:rPr>
        <w:t xml:space="preserve">in </w:t>
      </w:r>
      <w:r>
        <w:rPr>
          <w:rFonts w:ascii="Times New Roman" w:hAnsi="Times New Roman" w:cs="Times New Roman"/>
          <w:sz w:val="24"/>
          <w:szCs w:val="24"/>
          <w:lang w:val="en-US"/>
        </w:rPr>
        <w:t xml:space="preserve">plants with higher number of flowers in </w:t>
      </w:r>
      <w:r w:rsidR="00C51115">
        <w:rPr>
          <w:rFonts w:ascii="Times New Roman" w:hAnsi="Times New Roman" w:cs="Times New Roman"/>
          <w:sz w:val="24"/>
          <w:szCs w:val="24"/>
          <w:lang w:val="en-US"/>
        </w:rPr>
        <w:t xml:space="preserve">2011, </w:t>
      </w:r>
      <w:r w:rsidR="00BF31E0">
        <w:rPr>
          <w:rFonts w:ascii="Times New Roman" w:hAnsi="Times New Roman" w:cs="Times New Roman"/>
          <w:sz w:val="24"/>
          <w:szCs w:val="24"/>
          <w:lang w:val="en-US"/>
        </w:rPr>
        <w:t xml:space="preserve">but </w:t>
      </w:r>
      <w:r w:rsidR="0039452A">
        <w:rPr>
          <w:rFonts w:ascii="Times New Roman" w:hAnsi="Times New Roman" w:cs="Times New Roman"/>
          <w:sz w:val="24"/>
          <w:szCs w:val="24"/>
          <w:lang w:val="en-US"/>
        </w:rPr>
        <w:t>the effect</w:t>
      </w:r>
      <w:r w:rsidR="00C51115">
        <w:rPr>
          <w:rFonts w:ascii="Times New Roman" w:hAnsi="Times New Roman" w:cs="Times New Roman"/>
          <w:sz w:val="24"/>
          <w:szCs w:val="24"/>
          <w:lang w:val="en-US"/>
        </w:rPr>
        <w:t xml:space="preserve"> </w:t>
      </w:r>
      <w:r w:rsidR="00BF31E0">
        <w:rPr>
          <w:rFonts w:ascii="Times New Roman" w:hAnsi="Times New Roman" w:cs="Times New Roman"/>
          <w:sz w:val="24"/>
          <w:szCs w:val="24"/>
          <w:lang w:val="en-US"/>
        </w:rPr>
        <w:t xml:space="preserve">of flower number </w:t>
      </w:r>
      <w:r w:rsidR="00C51115">
        <w:rPr>
          <w:rFonts w:ascii="Times New Roman" w:hAnsi="Times New Roman" w:cs="Times New Roman"/>
          <w:sz w:val="24"/>
          <w:szCs w:val="24"/>
          <w:lang w:val="en-US"/>
        </w:rPr>
        <w:t>differed among populations in 2010</w:t>
      </w:r>
      <w:r>
        <w:rPr>
          <w:rFonts w:ascii="Times New Roman" w:hAnsi="Times New Roman" w:cs="Times New Roman"/>
          <w:sz w:val="24"/>
          <w:szCs w:val="24"/>
          <w:lang w:val="en-US"/>
        </w:rPr>
        <w:t xml:space="preserve">. </w:t>
      </w:r>
      <w:r w:rsidR="00BF31E0">
        <w:rPr>
          <w:rFonts w:ascii="Times New Roman" w:hAnsi="Times New Roman" w:cs="Times New Roman"/>
          <w:sz w:val="24"/>
          <w:szCs w:val="24"/>
          <w:lang w:val="en-US"/>
        </w:rPr>
        <w:t xml:space="preserve">Shoot </w:t>
      </w:r>
      <w:r>
        <w:rPr>
          <w:rFonts w:ascii="Times New Roman" w:hAnsi="Times New Roman" w:cs="Times New Roman"/>
          <w:sz w:val="24"/>
          <w:szCs w:val="24"/>
          <w:lang w:val="en-US"/>
        </w:rPr>
        <w:t>height</w:t>
      </w:r>
      <w:r w:rsidR="00C51115">
        <w:rPr>
          <w:rFonts w:ascii="Times New Roman" w:hAnsi="Times New Roman" w:cs="Times New Roman"/>
          <w:sz w:val="24"/>
          <w:szCs w:val="24"/>
          <w:lang w:val="en-US"/>
        </w:rPr>
        <w:t xml:space="preserve"> </w:t>
      </w:r>
      <w:r w:rsidR="00BF31E0">
        <w:rPr>
          <w:rFonts w:ascii="Times New Roman" w:hAnsi="Times New Roman" w:cs="Times New Roman"/>
          <w:sz w:val="24"/>
          <w:szCs w:val="24"/>
          <w:lang w:val="en-US"/>
        </w:rPr>
        <w:t xml:space="preserve">did </w:t>
      </w:r>
      <w:r w:rsidR="0039452A">
        <w:rPr>
          <w:rFonts w:ascii="Times New Roman" w:hAnsi="Times New Roman" w:cs="Times New Roman"/>
          <w:sz w:val="24"/>
          <w:szCs w:val="24"/>
          <w:lang w:val="en-US"/>
        </w:rPr>
        <w:t xml:space="preserve">not </w:t>
      </w:r>
      <w:r w:rsidR="00BF31E0">
        <w:rPr>
          <w:rFonts w:ascii="Times New Roman" w:hAnsi="Times New Roman" w:cs="Times New Roman"/>
          <w:sz w:val="24"/>
          <w:szCs w:val="24"/>
          <w:lang w:val="en-US"/>
        </w:rPr>
        <w:t xml:space="preserve">influence probability of attack </w:t>
      </w:r>
      <w:r w:rsidR="0039452A">
        <w:rPr>
          <w:rFonts w:ascii="Times New Roman" w:hAnsi="Times New Roman" w:cs="Times New Roman"/>
          <w:sz w:val="24"/>
          <w:szCs w:val="24"/>
          <w:lang w:val="en-US"/>
        </w:rPr>
        <w:t>in 2010</w:t>
      </w:r>
      <w:r w:rsidR="00C51D37">
        <w:rPr>
          <w:rFonts w:ascii="Times New Roman" w:hAnsi="Times New Roman" w:cs="Times New Roman"/>
          <w:sz w:val="24"/>
          <w:szCs w:val="24"/>
          <w:lang w:val="en-US"/>
        </w:rPr>
        <w:t>,</w:t>
      </w:r>
      <w:r w:rsidR="0039452A">
        <w:rPr>
          <w:rFonts w:ascii="Times New Roman" w:hAnsi="Times New Roman" w:cs="Times New Roman"/>
          <w:sz w:val="24"/>
          <w:szCs w:val="24"/>
          <w:lang w:val="en-US"/>
        </w:rPr>
        <w:t xml:space="preserve"> and</w:t>
      </w:r>
      <w:r w:rsidR="00C51115">
        <w:rPr>
          <w:rFonts w:ascii="Times New Roman" w:hAnsi="Times New Roman" w:cs="Times New Roman"/>
          <w:sz w:val="24"/>
          <w:szCs w:val="24"/>
          <w:lang w:val="en-US"/>
        </w:rPr>
        <w:t xml:space="preserve"> </w:t>
      </w:r>
      <w:r w:rsidR="00BF31E0">
        <w:rPr>
          <w:rFonts w:ascii="Times New Roman" w:hAnsi="Times New Roman" w:cs="Times New Roman"/>
          <w:sz w:val="24"/>
          <w:szCs w:val="24"/>
          <w:lang w:val="en-US"/>
        </w:rPr>
        <w:t xml:space="preserve">in 2011 the effect </w:t>
      </w:r>
      <w:r w:rsidR="00C51115">
        <w:rPr>
          <w:rFonts w:ascii="Times New Roman" w:hAnsi="Times New Roman" w:cs="Times New Roman"/>
          <w:sz w:val="24"/>
          <w:szCs w:val="24"/>
          <w:lang w:val="en-US"/>
        </w:rPr>
        <w:t>differed among populations</w:t>
      </w:r>
      <w:r>
        <w:rPr>
          <w:rFonts w:ascii="Times New Roman" w:hAnsi="Times New Roman" w:cs="Times New Roman"/>
          <w:sz w:val="24"/>
          <w:szCs w:val="24"/>
          <w:lang w:val="en-US"/>
        </w:rPr>
        <w:t xml:space="preserve">. </w:t>
      </w:r>
      <w:r w:rsidR="00BF31E0">
        <w:rPr>
          <w:rFonts w:ascii="Times New Roman" w:hAnsi="Times New Roman" w:cs="Times New Roman"/>
          <w:sz w:val="24"/>
          <w:szCs w:val="24"/>
          <w:lang w:val="en-US"/>
        </w:rPr>
        <w:t xml:space="preserve">Also the number of eggs per plant was </w:t>
      </w:r>
      <w:r w:rsidR="00BF31E0">
        <w:rPr>
          <w:rFonts w:ascii="Times New Roman" w:hAnsi="Times New Roman" w:cs="Times New Roman"/>
          <w:sz w:val="24"/>
          <w:szCs w:val="24"/>
          <w:lang w:val="en-US"/>
        </w:rPr>
        <w:lastRenderedPageBreak/>
        <w:t>correlated with</w:t>
      </w:r>
      <w:r>
        <w:rPr>
          <w:rFonts w:ascii="Times New Roman" w:hAnsi="Times New Roman" w:cs="Times New Roman"/>
          <w:sz w:val="24"/>
          <w:szCs w:val="24"/>
          <w:lang w:val="en-US"/>
        </w:rPr>
        <w:t xml:space="preserve"> phenology and flower number </w:t>
      </w:r>
      <w:r w:rsidR="00BF31E0">
        <w:rPr>
          <w:rFonts w:ascii="Times New Roman" w:hAnsi="Times New Roman" w:cs="Times New Roman"/>
          <w:sz w:val="24"/>
          <w:szCs w:val="24"/>
          <w:lang w:val="en-US"/>
        </w:rPr>
        <w:t>within populations</w:t>
      </w:r>
      <w:r w:rsidR="00B6104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BF31E0">
        <w:rPr>
          <w:rFonts w:ascii="Times New Roman" w:hAnsi="Times New Roman" w:cs="Times New Roman"/>
          <w:sz w:val="24"/>
          <w:szCs w:val="24"/>
          <w:lang w:val="en-US"/>
        </w:rPr>
        <w:t xml:space="preserve">but relationships varied among populations in both study years </w:t>
      </w:r>
      <w:r>
        <w:rPr>
          <w:rFonts w:ascii="Times New Roman" w:hAnsi="Times New Roman" w:cs="Times New Roman"/>
          <w:sz w:val="24"/>
          <w:szCs w:val="24"/>
          <w:lang w:val="en-US"/>
        </w:rPr>
        <w:t xml:space="preserve">(Table 3, Appendix </w:t>
      </w:r>
      <w:r w:rsidR="00833831">
        <w:rPr>
          <w:rFonts w:ascii="Times New Roman" w:hAnsi="Times New Roman" w:cs="Times New Roman"/>
          <w:sz w:val="24"/>
          <w:szCs w:val="24"/>
          <w:lang w:val="en-US"/>
        </w:rPr>
        <w:t>S</w:t>
      </w:r>
      <w:del w:id="248" w:author="Alicia" w:date="2016-01-12T17:55:00Z">
        <w:r w:rsidR="00833831" w:rsidDel="00132D18">
          <w:rPr>
            <w:rFonts w:ascii="Times New Roman" w:hAnsi="Times New Roman" w:cs="Times New Roman"/>
            <w:sz w:val="24"/>
            <w:szCs w:val="24"/>
            <w:lang w:val="en-US"/>
          </w:rPr>
          <w:delText>3</w:delText>
        </w:r>
      </w:del>
      <w:ins w:id="249" w:author="Alicia" w:date="2016-01-12T17:55:00Z">
        <w:r w:rsidR="00132D18">
          <w:rPr>
            <w:rFonts w:ascii="Times New Roman" w:hAnsi="Times New Roman" w:cs="Times New Roman"/>
            <w:sz w:val="24"/>
            <w:szCs w:val="24"/>
            <w:lang w:val="en-US"/>
          </w:rPr>
          <w:t>4</w:t>
        </w:r>
      </w:ins>
      <w:r w:rsidRPr="00AE137A">
        <w:rPr>
          <w:rFonts w:ascii="Times New Roman" w:hAnsi="Times New Roman" w:cs="Times New Roman"/>
          <w:sz w:val="24"/>
          <w:szCs w:val="24"/>
          <w:lang w:val="en-US"/>
        </w:rPr>
        <w:t>)</w:t>
      </w:r>
      <w:r>
        <w:rPr>
          <w:rFonts w:ascii="Times New Roman" w:hAnsi="Times New Roman" w:cs="Times New Roman"/>
          <w:sz w:val="24"/>
          <w:szCs w:val="24"/>
          <w:lang w:val="en-US"/>
        </w:rPr>
        <w:t>.</w:t>
      </w:r>
      <w:r w:rsidR="00BF31E0">
        <w:rPr>
          <w:rFonts w:ascii="Times New Roman" w:hAnsi="Times New Roman" w:cs="Times New Roman"/>
          <w:sz w:val="24"/>
          <w:szCs w:val="24"/>
          <w:lang w:val="en-US"/>
        </w:rPr>
        <w:t xml:space="preserve"> </w:t>
      </w:r>
      <w:r w:rsidR="007E17CA" w:rsidRPr="00092F8B">
        <w:rPr>
          <w:rFonts w:ascii="Times New Roman" w:hAnsi="Times New Roman" w:cs="Times New Roman"/>
          <w:sz w:val="24"/>
          <w:szCs w:val="24"/>
          <w:lang w:val="en-US"/>
        </w:rPr>
        <w:t xml:space="preserve">Multigroup </w:t>
      </w:r>
      <w:r w:rsidR="00BF31E0">
        <w:rPr>
          <w:rFonts w:ascii="Times New Roman" w:hAnsi="Times New Roman" w:cs="Times New Roman"/>
          <w:sz w:val="24"/>
          <w:szCs w:val="24"/>
          <w:lang w:val="en-US"/>
        </w:rPr>
        <w:t>path-</w:t>
      </w:r>
      <w:r w:rsidR="007E17CA">
        <w:rPr>
          <w:rFonts w:ascii="Times New Roman" w:hAnsi="Times New Roman" w:cs="Times New Roman"/>
          <w:sz w:val="24"/>
          <w:szCs w:val="24"/>
          <w:lang w:val="en-US"/>
        </w:rPr>
        <w:t>analyses</w:t>
      </w:r>
      <w:r w:rsidR="007E17CA" w:rsidRPr="00092F8B">
        <w:rPr>
          <w:rFonts w:ascii="Times New Roman" w:hAnsi="Times New Roman" w:cs="Times New Roman"/>
          <w:sz w:val="24"/>
          <w:szCs w:val="24"/>
          <w:lang w:val="en-US"/>
        </w:rPr>
        <w:t xml:space="preserve"> revealed significant</w:t>
      </w:r>
      <w:r w:rsidR="007E17CA">
        <w:rPr>
          <w:rFonts w:ascii="Times New Roman" w:hAnsi="Times New Roman" w:cs="Times New Roman"/>
          <w:sz w:val="24"/>
          <w:szCs w:val="24"/>
          <w:lang w:val="en-US"/>
        </w:rPr>
        <w:t xml:space="preserve"> among-population</w:t>
      </w:r>
      <w:r w:rsidR="007E17CA" w:rsidRPr="00092F8B">
        <w:rPr>
          <w:rFonts w:ascii="Times New Roman" w:hAnsi="Times New Roman" w:cs="Times New Roman"/>
          <w:sz w:val="24"/>
          <w:szCs w:val="24"/>
          <w:lang w:val="en-US"/>
        </w:rPr>
        <w:t xml:space="preserve"> </w:t>
      </w:r>
      <w:r w:rsidR="003D3A81">
        <w:rPr>
          <w:rFonts w:ascii="Times New Roman" w:hAnsi="Times New Roman" w:cs="Times New Roman"/>
          <w:sz w:val="24"/>
          <w:szCs w:val="24"/>
          <w:lang w:val="en-US"/>
        </w:rPr>
        <w:t>differences</w:t>
      </w:r>
      <w:r w:rsidR="007E17CA" w:rsidRPr="00376F42">
        <w:rPr>
          <w:rFonts w:ascii="Times New Roman" w:hAnsi="Times New Roman" w:cs="Times New Roman"/>
          <w:sz w:val="24"/>
          <w:szCs w:val="24"/>
          <w:lang w:val="en-US"/>
        </w:rPr>
        <w:t xml:space="preserve"> </w:t>
      </w:r>
      <w:r w:rsidR="007E17CA">
        <w:rPr>
          <w:rFonts w:ascii="Times New Roman" w:hAnsi="Times New Roman" w:cs="Times New Roman"/>
          <w:sz w:val="24"/>
          <w:szCs w:val="24"/>
          <w:lang w:val="en-US"/>
        </w:rPr>
        <w:t xml:space="preserve">in </w:t>
      </w:r>
      <w:r w:rsidR="003D3A81">
        <w:rPr>
          <w:rFonts w:ascii="Times New Roman" w:hAnsi="Times New Roman" w:cs="Times New Roman"/>
          <w:sz w:val="24"/>
          <w:szCs w:val="24"/>
          <w:lang w:val="en-US"/>
        </w:rPr>
        <w:t>trait-fitness relationships</w:t>
      </w:r>
      <w:r w:rsidR="007E17CA">
        <w:rPr>
          <w:rFonts w:ascii="Times New Roman" w:hAnsi="Times New Roman" w:cs="Times New Roman"/>
          <w:sz w:val="24"/>
          <w:szCs w:val="24"/>
          <w:lang w:val="en-US"/>
        </w:rPr>
        <w:t xml:space="preserve"> (</w:t>
      </w:r>
      <w:r w:rsidR="00833831">
        <w:rPr>
          <w:rFonts w:ascii="Times New Roman" w:hAnsi="Times New Roman" w:cs="Times New Roman"/>
          <w:sz w:val="24"/>
          <w:szCs w:val="24"/>
          <w:lang w:val="en-US"/>
        </w:rPr>
        <w:t>Appendix</w:t>
      </w:r>
      <w:r w:rsidR="00833831" w:rsidRPr="00AE307E">
        <w:rPr>
          <w:rFonts w:ascii="Times New Roman" w:hAnsi="Times New Roman" w:cs="Times New Roman"/>
          <w:sz w:val="24"/>
          <w:szCs w:val="24"/>
          <w:lang w:val="en-US"/>
        </w:rPr>
        <w:t xml:space="preserve"> S</w:t>
      </w:r>
      <w:del w:id="250" w:author="Alicia" w:date="2016-01-12T17:52:00Z">
        <w:r w:rsidR="00833831" w:rsidDel="00132D18">
          <w:rPr>
            <w:rFonts w:ascii="Times New Roman" w:hAnsi="Times New Roman" w:cs="Times New Roman"/>
            <w:sz w:val="24"/>
            <w:szCs w:val="24"/>
            <w:lang w:val="en-US"/>
          </w:rPr>
          <w:delText>4</w:delText>
        </w:r>
      </w:del>
      <w:ins w:id="251" w:author="Alicia" w:date="2016-01-12T17:52:00Z">
        <w:r w:rsidR="00132D18">
          <w:rPr>
            <w:rFonts w:ascii="Times New Roman" w:hAnsi="Times New Roman" w:cs="Times New Roman"/>
            <w:sz w:val="24"/>
            <w:szCs w:val="24"/>
            <w:lang w:val="en-US"/>
          </w:rPr>
          <w:t>5</w:t>
        </w:r>
      </w:ins>
      <w:r w:rsidR="00833831">
        <w:rPr>
          <w:rFonts w:ascii="Times New Roman" w:hAnsi="Times New Roman" w:cs="Times New Roman"/>
          <w:sz w:val="24"/>
          <w:szCs w:val="24"/>
          <w:lang w:val="en-US"/>
        </w:rPr>
        <w:t xml:space="preserve">, Tables </w:t>
      </w:r>
      <w:del w:id="252" w:author="Alicia" w:date="2016-01-12T17:52:00Z">
        <w:r w:rsidR="00833831" w:rsidDel="00132D18">
          <w:rPr>
            <w:rFonts w:ascii="Times New Roman" w:hAnsi="Times New Roman" w:cs="Times New Roman"/>
            <w:sz w:val="24"/>
            <w:szCs w:val="24"/>
            <w:lang w:val="en-US"/>
          </w:rPr>
          <w:delText>S4</w:delText>
        </w:r>
      </w:del>
      <w:ins w:id="253" w:author="Alicia" w:date="2016-01-12T17:52:00Z">
        <w:r w:rsidR="00132D18">
          <w:rPr>
            <w:rFonts w:ascii="Times New Roman" w:hAnsi="Times New Roman" w:cs="Times New Roman"/>
            <w:sz w:val="24"/>
            <w:szCs w:val="24"/>
            <w:lang w:val="en-US"/>
          </w:rPr>
          <w:t>S</w:t>
        </w:r>
        <w:r w:rsidR="00132D18">
          <w:rPr>
            <w:rFonts w:ascii="Times New Roman" w:hAnsi="Times New Roman" w:cs="Times New Roman"/>
            <w:sz w:val="24"/>
            <w:szCs w:val="24"/>
            <w:lang w:val="en-US"/>
          </w:rPr>
          <w:t>5</w:t>
        </w:r>
      </w:ins>
      <w:r w:rsidR="00833831">
        <w:rPr>
          <w:rFonts w:ascii="Times New Roman" w:hAnsi="Times New Roman" w:cs="Times New Roman"/>
          <w:sz w:val="24"/>
          <w:szCs w:val="24"/>
          <w:lang w:val="en-US"/>
        </w:rPr>
        <w:t>.</w:t>
      </w:r>
      <w:r w:rsidR="00AE307E" w:rsidRPr="00AE307E">
        <w:rPr>
          <w:rFonts w:ascii="Times New Roman" w:hAnsi="Times New Roman" w:cs="Times New Roman"/>
          <w:sz w:val="24"/>
          <w:szCs w:val="24"/>
          <w:lang w:val="en-US"/>
        </w:rPr>
        <w:t>1</w:t>
      </w:r>
      <w:r w:rsidR="005D766B">
        <w:rPr>
          <w:rFonts w:ascii="Times New Roman" w:hAnsi="Times New Roman" w:cs="Times New Roman"/>
          <w:sz w:val="24"/>
          <w:szCs w:val="24"/>
          <w:lang w:val="en-US"/>
        </w:rPr>
        <w:t>-</w:t>
      </w:r>
      <w:r w:rsidR="00AE307E">
        <w:rPr>
          <w:rFonts w:ascii="Times New Roman" w:hAnsi="Times New Roman" w:cs="Times New Roman"/>
          <w:sz w:val="24"/>
          <w:szCs w:val="24"/>
          <w:lang w:val="en-US"/>
        </w:rPr>
        <w:t>2</w:t>
      </w:r>
      <w:r w:rsidR="007E17CA">
        <w:rPr>
          <w:rFonts w:ascii="Times New Roman" w:hAnsi="Times New Roman" w:cs="Times New Roman"/>
          <w:sz w:val="24"/>
          <w:szCs w:val="24"/>
          <w:lang w:val="en-US"/>
        </w:rPr>
        <w:t xml:space="preserve">). </w:t>
      </w:r>
      <w:r w:rsidR="00C06494">
        <w:rPr>
          <w:rFonts w:ascii="Times New Roman" w:hAnsi="Times New Roman" w:cs="Times New Roman"/>
          <w:sz w:val="24"/>
          <w:szCs w:val="24"/>
          <w:lang w:val="en-US"/>
        </w:rPr>
        <w:t>Nevertheless</w:t>
      </w:r>
      <w:r w:rsidR="007E17CA">
        <w:rPr>
          <w:rFonts w:ascii="Times New Roman" w:hAnsi="Times New Roman" w:cs="Times New Roman"/>
          <w:sz w:val="24"/>
          <w:szCs w:val="24"/>
          <w:lang w:val="en-US"/>
        </w:rPr>
        <w:t>, models fit</w:t>
      </w:r>
      <w:r w:rsidR="003D3A81">
        <w:rPr>
          <w:rFonts w:ascii="Times New Roman" w:hAnsi="Times New Roman" w:cs="Times New Roman"/>
          <w:sz w:val="24"/>
          <w:szCs w:val="24"/>
          <w:lang w:val="en-US"/>
        </w:rPr>
        <w:t>ted</w:t>
      </w:r>
      <w:r w:rsidR="007E17CA">
        <w:rPr>
          <w:rFonts w:ascii="Times New Roman" w:hAnsi="Times New Roman" w:cs="Times New Roman"/>
          <w:sz w:val="24"/>
          <w:szCs w:val="24"/>
          <w:lang w:val="en-US"/>
        </w:rPr>
        <w:t xml:space="preserve"> for each population </w:t>
      </w:r>
      <w:r w:rsidR="003D3A81">
        <w:rPr>
          <w:rFonts w:ascii="Times New Roman" w:hAnsi="Times New Roman" w:cs="Times New Roman"/>
          <w:sz w:val="24"/>
          <w:szCs w:val="24"/>
          <w:lang w:val="en-US"/>
        </w:rPr>
        <w:t>and year consistently identified</w:t>
      </w:r>
      <w:r w:rsidR="007E17CA">
        <w:rPr>
          <w:rFonts w:ascii="Times New Roman" w:hAnsi="Times New Roman" w:cs="Times New Roman"/>
          <w:sz w:val="24"/>
          <w:szCs w:val="24"/>
          <w:lang w:val="en-US"/>
        </w:rPr>
        <w:t xml:space="preserve"> effects of phenology on fitness mediated by seed predator preference for early-flowering plants</w:t>
      </w:r>
      <w:ins w:id="254" w:author="Alicia" w:date="2016-01-12T16:54:00Z">
        <w:r w:rsidR="004D7FF6">
          <w:rPr>
            <w:rFonts w:ascii="Times New Roman" w:hAnsi="Times New Roman" w:cs="Times New Roman"/>
            <w:sz w:val="24"/>
            <w:szCs w:val="24"/>
            <w:lang w:val="en-US"/>
          </w:rPr>
          <w:t xml:space="preserve">. </w:t>
        </w:r>
      </w:ins>
      <w:moveToRangeStart w:id="255" w:author="Alicia" w:date="2016-01-12T16:57:00Z" w:name="move440381177"/>
      <w:moveTo w:id="256" w:author="Alicia" w:date="2016-01-12T16:57:00Z">
        <w:r w:rsidR="00500970">
          <w:rPr>
            <w:rFonts w:ascii="Times New Roman" w:hAnsi="Times New Roman" w:cs="Times New Roman"/>
            <w:sz w:val="24"/>
            <w:szCs w:val="24"/>
            <w:lang w:val="en-US"/>
          </w:rPr>
          <w:t>Direct effects of traits on fitness were less consistent.</w:t>
        </w:r>
      </w:moveTo>
      <w:moveToRangeEnd w:id="255"/>
      <w:ins w:id="257" w:author="Alicia" w:date="2016-01-12T16:57:00Z">
        <w:r w:rsidR="00500970">
          <w:rPr>
            <w:rFonts w:ascii="Times New Roman" w:hAnsi="Times New Roman" w:cs="Times New Roman"/>
            <w:sz w:val="24"/>
            <w:szCs w:val="24"/>
            <w:lang w:val="en-US"/>
          </w:rPr>
          <w:t xml:space="preserve"> </w:t>
        </w:r>
      </w:ins>
      <w:ins w:id="258" w:author="Alicia" w:date="2016-01-12T16:54:00Z">
        <w:r w:rsidR="004D7FF6">
          <w:rPr>
            <w:rFonts w:ascii="Times New Roman" w:hAnsi="Times New Roman" w:cs="Times New Roman"/>
            <w:sz w:val="24"/>
            <w:szCs w:val="24"/>
            <w:lang w:val="en-US"/>
          </w:rPr>
          <w:t>C</w:t>
        </w:r>
      </w:ins>
      <w:ins w:id="259" w:author="Alicia" w:date="2016-01-12T16:49:00Z">
        <w:r w:rsidR="004E49AD">
          <w:rPr>
            <w:rFonts w:ascii="Times New Roman" w:hAnsi="Times New Roman" w:cs="Times New Roman"/>
            <w:sz w:val="24"/>
            <w:szCs w:val="24"/>
            <w:lang w:val="en-US"/>
          </w:rPr>
          <w:t xml:space="preserve">onsidering together models with the probability of predator attack and with interaction intensity, </w:t>
        </w:r>
      </w:ins>
      <w:ins w:id="260" w:author="Alicia" w:date="2016-01-12T16:47:00Z">
        <w:r w:rsidR="004E49AD">
          <w:rPr>
            <w:rFonts w:ascii="Times New Roman" w:hAnsi="Times New Roman" w:cs="Times New Roman"/>
            <w:sz w:val="24"/>
            <w:szCs w:val="24"/>
            <w:lang w:val="en-US"/>
          </w:rPr>
          <w:t>the direct effect of phenology on fitness was significant</w:t>
        </w:r>
      </w:ins>
      <w:ins w:id="261" w:author="Alicia" w:date="2016-01-12T16:55:00Z">
        <w:r w:rsidR="004D7FF6">
          <w:rPr>
            <w:rFonts w:ascii="Times New Roman" w:hAnsi="Times New Roman" w:cs="Times New Roman"/>
            <w:sz w:val="24"/>
            <w:szCs w:val="24"/>
            <w:lang w:val="en-US"/>
          </w:rPr>
          <w:t xml:space="preserve"> or marginally significant</w:t>
        </w:r>
      </w:ins>
      <w:ins w:id="262" w:author="Alicia" w:date="2016-01-12T16:47:00Z">
        <w:r w:rsidR="004E49AD">
          <w:rPr>
            <w:rFonts w:ascii="Times New Roman" w:hAnsi="Times New Roman" w:cs="Times New Roman"/>
            <w:sz w:val="24"/>
            <w:szCs w:val="24"/>
            <w:lang w:val="en-US"/>
          </w:rPr>
          <w:t xml:space="preserve"> in </w:t>
        </w:r>
      </w:ins>
      <w:ins w:id="263" w:author="Alicia" w:date="2016-01-12T16:52:00Z">
        <w:r w:rsidR="004E49AD">
          <w:rPr>
            <w:rFonts w:ascii="Times New Roman" w:hAnsi="Times New Roman" w:cs="Times New Roman"/>
            <w:sz w:val="24"/>
            <w:szCs w:val="24"/>
            <w:lang w:val="en-US"/>
          </w:rPr>
          <w:t>30%</w:t>
        </w:r>
      </w:ins>
      <w:ins w:id="264" w:author="Alicia" w:date="2016-01-12T16:47:00Z">
        <w:r w:rsidR="004E49AD">
          <w:rPr>
            <w:rFonts w:ascii="Times New Roman" w:hAnsi="Times New Roman" w:cs="Times New Roman"/>
            <w:sz w:val="24"/>
            <w:szCs w:val="24"/>
            <w:lang w:val="en-US"/>
          </w:rPr>
          <w:t xml:space="preserve"> </w:t>
        </w:r>
      </w:ins>
      <w:ins w:id="265" w:author="Alicia" w:date="2016-01-12T16:56:00Z">
        <w:r w:rsidR="00500970">
          <w:rPr>
            <w:rFonts w:ascii="Times New Roman" w:hAnsi="Times New Roman" w:cs="Times New Roman"/>
            <w:sz w:val="24"/>
            <w:szCs w:val="24"/>
            <w:lang w:val="en-US"/>
          </w:rPr>
          <w:t xml:space="preserve">of the </w:t>
        </w:r>
      </w:ins>
      <w:ins w:id="266" w:author="Alicia" w:date="2016-01-12T16:47:00Z">
        <w:r w:rsidR="004E49AD">
          <w:rPr>
            <w:rFonts w:ascii="Times New Roman" w:hAnsi="Times New Roman" w:cs="Times New Roman"/>
            <w:sz w:val="24"/>
            <w:szCs w:val="24"/>
            <w:lang w:val="en-US"/>
          </w:rPr>
          <w:t>models in 2010</w:t>
        </w:r>
      </w:ins>
      <w:ins w:id="267" w:author="Alicia" w:date="2016-01-12T16:53:00Z">
        <w:r w:rsidR="004D7FF6">
          <w:rPr>
            <w:rFonts w:ascii="Times New Roman" w:hAnsi="Times New Roman" w:cs="Times New Roman"/>
            <w:sz w:val="24"/>
            <w:szCs w:val="24"/>
            <w:lang w:val="en-US"/>
          </w:rPr>
          <w:t xml:space="preserve"> and in 0% in 2011</w:t>
        </w:r>
      </w:ins>
      <w:ins w:id="268" w:author="Alicia" w:date="2016-01-12T16:47:00Z">
        <w:r w:rsidR="004E49AD">
          <w:rPr>
            <w:rFonts w:ascii="Times New Roman" w:hAnsi="Times New Roman" w:cs="Times New Roman"/>
            <w:sz w:val="24"/>
            <w:szCs w:val="24"/>
            <w:lang w:val="en-US"/>
          </w:rPr>
          <w:t xml:space="preserve">, while the indirect effect </w:t>
        </w:r>
      </w:ins>
      <w:ins w:id="269" w:author="Alicia" w:date="2016-01-12T16:48:00Z">
        <w:r w:rsidR="004E49AD">
          <w:rPr>
            <w:rFonts w:ascii="Times New Roman" w:hAnsi="Times New Roman" w:cs="Times New Roman"/>
            <w:sz w:val="24"/>
            <w:szCs w:val="24"/>
            <w:lang w:val="en-US"/>
          </w:rPr>
          <w:t xml:space="preserve">mediated by the </w:t>
        </w:r>
      </w:ins>
      <w:ins w:id="270" w:author="Alicia" w:date="2016-01-12T16:53:00Z">
        <w:r w:rsidR="004D7FF6">
          <w:rPr>
            <w:rFonts w:ascii="Times New Roman" w:hAnsi="Times New Roman" w:cs="Times New Roman"/>
            <w:sz w:val="24"/>
            <w:szCs w:val="24"/>
            <w:lang w:val="en-US"/>
          </w:rPr>
          <w:t>seed predator</w:t>
        </w:r>
      </w:ins>
      <w:ins w:id="271" w:author="Alicia" w:date="2016-01-12T16:48:00Z">
        <w:r w:rsidR="004E49AD">
          <w:rPr>
            <w:rFonts w:ascii="Times New Roman" w:hAnsi="Times New Roman" w:cs="Times New Roman"/>
            <w:sz w:val="24"/>
            <w:szCs w:val="24"/>
            <w:lang w:val="en-US"/>
          </w:rPr>
          <w:t xml:space="preserve"> was significant</w:t>
        </w:r>
      </w:ins>
      <w:ins w:id="272" w:author="Alicia" w:date="2016-01-12T16:56:00Z">
        <w:r w:rsidR="004D7FF6" w:rsidRPr="00500970">
          <w:rPr>
            <w:lang w:val="en-US"/>
            <w:rPrChange w:id="273" w:author="Alicia" w:date="2016-01-12T16:56:00Z">
              <w:rPr/>
            </w:rPrChange>
          </w:rPr>
          <w:t xml:space="preserve"> </w:t>
        </w:r>
        <w:r w:rsidR="004D7FF6" w:rsidRPr="004D7FF6">
          <w:rPr>
            <w:rFonts w:ascii="Times New Roman" w:hAnsi="Times New Roman" w:cs="Times New Roman"/>
            <w:sz w:val="24"/>
            <w:szCs w:val="24"/>
            <w:lang w:val="en-US"/>
          </w:rPr>
          <w:t>or marginally significant</w:t>
        </w:r>
      </w:ins>
      <w:ins w:id="274" w:author="Alicia" w:date="2016-01-12T16:48:00Z">
        <w:r w:rsidR="004E49AD">
          <w:rPr>
            <w:rFonts w:ascii="Times New Roman" w:hAnsi="Times New Roman" w:cs="Times New Roman"/>
            <w:sz w:val="24"/>
            <w:szCs w:val="24"/>
            <w:lang w:val="en-US"/>
          </w:rPr>
          <w:t xml:space="preserve"> in </w:t>
        </w:r>
      </w:ins>
      <w:ins w:id="275" w:author="Alicia" w:date="2016-01-12T16:53:00Z">
        <w:r w:rsidR="004D7FF6">
          <w:rPr>
            <w:rFonts w:ascii="Times New Roman" w:hAnsi="Times New Roman" w:cs="Times New Roman"/>
            <w:sz w:val="24"/>
            <w:szCs w:val="24"/>
            <w:lang w:val="en-US"/>
          </w:rPr>
          <w:t xml:space="preserve">35% of the models in 2010 and in </w:t>
        </w:r>
      </w:ins>
      <w:ins w:id="276" w:author="Alicia" w:date="2016-01-12T16:54:00Z">
        <w:r w:rsidR="004D7FF6">
          <w:rPr>
            <w:rFonts w:ascii="Times New Roman" w:hAnsi="Times New Roman" w:cs="Times New Roman"/>
            <w:sz w:val="24"/>
            <w:szCs w:val="24"/>
            <w:lang w:val="en-US"/>
          </w:rPr>
          <w:t>50% in 2011</w:t>
        </w:r>
      </w:ins>
      <w:ins w:id="277" w:author="Alicia" w:date="2016-01-12T16:57:00Z">
        <w:r w:rsidR="00500970">
          <w:rPr>
            <w:rFonts w:ascii="Times New Roman" w:hAnsi="Times New Roman" w:cs="Times New Roman"/>
            <w:sz w:val="24"/>
            <w:szCs w:val="24"/>
            <w:lang w:val="en-US"/>
          </w:rPr>
          <w:t xml:space="preserve"> (for detailed results, see</w:t>
        </w:r>
      </w:ins>
      <w:del w:id="278" w:author="Alicia" w:date="2016-01-12T16:57:00Z">
        <w:r w:rsidR="0039452A" w:rsidDel="00500970">
          <w:rPr>
            <w:rFonts w:ascii="Times New Roman" w:hAnsi="Times New Roman" w:cs="Times New Roman"/>
            <w:sz w:val="24"/>
            <w:szCs w:val="24"/>
            <w:lang w:val="en-US"/>
          </w:rPr>
          <w:delText xml:space="preserve"> (</w:delText>
        </w:r>
      </w:del>
      <w:ins w:id="279" w:author="Alicia" w:date="2016-01-12T16:57:00Z">
        <w:r w:rsidR="00500970">
          <w:rPr>
            <w:rFonts w:ascii="Times New Roman" w:hAnsi="Times New Roman" w:cs="Times New Roman"/>
            <w:sz w:val="24"/>
            <w:szCs w:val="24"/>
            <w:lang w:val="en-US"/>
          </w:rPr>
          <w:t xml:space="preserve"> </w:t>
        </w:r>
      </w:ins>
      <w:r w:rsidR="00833831" w:rsidRPr="00833831">
        <w:rPr>
          <w:rFonts w:ascii="Times New Roman" w:hAnsi="Times New Roman" w:cs="Times New Roman"/>
          <w:sz w:val="24"/>
          <w:szCs w:val="24"/>
          <w:lang w:val="en-US"/>
        </w:rPr>
        <w:t>Appendix S</w:t>
      </w:r>
      <w:del w:id="280" w:author="Alicia" w:date="2016-01-12T17:52:00Z">
        <w:r w:rsidR="00833831" w:rsidRPr="00833831" w:rsidDel="00132D18">
          <w:rPr>
            <w:rFonts w:ascii="Times New Roman" w:hAnsi="Times New Roman" w:cs="Times New Roman"/>
            <w:sz w:val="24"/>
            <w:szCs w:val="24"/>
            <w:lang w:val="en-US"/>
          </w:rPr>
          <w:delText>4</w:delText>
        </w:r>
      </w:del>
      <w:ins w:id="281" w:author="Alicia" w:date="2016-01-12T17:52:00Z">
        <w:r w:rsidR="00132D18">
          <w:rPr>
            <w:rFonts w:ascii="Times New Roman" w:hAnsi="Times New Roman" w:cs="Times New Roman"/>
            <w:sz w:val="24"/>
            <w:szCs w:val="24"/>
            <w:lang w:val="en-US"/>
          </w:rPr>
          <w:t>5</w:t>
        </w:r>
      </w:ins>
      <w:r w:rsidR="00833831" w:rsidRPr="00833831">
        <w:rPr>
          <w:rFonts w:ascii="Times New Roman" w:hAnsi="Times New Roman" w:cs="Times New Roman"/>
          <w:sz w:val="24"/>
          <w:szCs w:val="24"/>
          <w:lang w:val="en-US"/>
        </w:rPr>
        <w:t xml:space="preserve">, Tables </w:t>
      </w:r>
      <w:del w:id="282" w:author="Alicia" w:date="2016-01-12T17:52:00Z">
        <w:r w:rsidR="00833831" w:rsidRPr="00833831" w:rsidDel="00132D18">
          <w:rPr>
            <w:rFonts w:ascii="Times New Roman" w:hAnsi="Times New Roman" w:cs="Times New Roman"/>
            <w:sz w:val="24"/>
            <w:szCs w:val="24"/>
            <w:lang w:val="en-US"/>
          </w:rPr>
          <w:delText>S4</w:delText>
        </w:r>
      </w:del>
      <w:ins w:id="283" w:author="Alicia" w:date="2016-01-12T17:52:00Z">
        <w:r w:rsidR="00132D18" w:rsidRPr="00833831">
          <w:rPr>
            <w:rFonts w:ascii="Times New Roman" w:hAnsi="Times New Roman" w:cs="Times New Roman"/>
            <w:sz w:val="24"/>
            <w:szCs w:val="24"/>
            <w:lang w:val="en-US"/>
          </w:rPr>
          <w:t>S</w:t>
        </w:r>
        <w:r w:rsidR="00132D18">
          <w:rPr>
            <w:rFonts w:ascii="Times New Roman" w:hAnsi="Times New Roman" w:cs="Times New Roman"/>
            <w:sz w:val="24"/>
            <w:szCs w:val="24"/>
            <w:lang w:val="en-US"/>
          </w:rPr>
          <w:t>5</w:t>
        </w:r>
      </w:ins>
      <w:r w:rsidR="00833831" w:rsidRPr="00833831">
        <w:rPr>
          <w:rFonts w:ascii="Times New Roman" w:hAnsi="Times New Roman" w:cs="Times New Roman"/>
          <w:sz w:val="24"/>
          <w:szCs w:val="24"/>
          <w:lang w:val="en-US"/>
        </w:rPr>
        <w:t>.</w:t>
      </w:r>
      <w:r w:rsidR="0039452A">
        <w:rPr>
          <w:rFonts w:ascii="Times New Roman" w:hAnsi="Times New Roman" w:cs="Times New Roman"/>
          <w:sz w:val="24"/>
          <w:szCs w:val="24"/>
          <w:lang w:val="en-US"/>
        </w:rPr>
        <w:t xml:space="preserve">3-5). </w:t>
      </w:r>
      <w:moveFromRangeStart w:id="284" w:author="Alicia" w:date="2016-01-12T16:57:00Z" w:name="move440381177"/>
      <w:moveFrom w:id="285" w:author="Alicia" w:date="2016-01-12T16:57:00Z">
        <w:r w:rsidR="0039452A" w:rsidDel="00500970">
          <w:rPr>
            <w:rFonts w:ascii="Times New Roman" w:hAnsi="Times New Roman" w:cs="Times New Roman"/>
            <w:sz w:val="24"/>
            <w:szCs w:val="24"/>
            <w:lang w:val="en-US"/>
          </w:rPr>
          <w:t>D</w:t>
        </w:r>
        <w:r w:rsidR="007E17CA" w:rsidDel="00500970">
          <w:rPr>
            <w:rFonts w:ascii="Times New Roman" w:hAnsi="Times New Roman" w:cs="Times New Roman"/>
            <w:sz w:val="24"/>
            <w:szCs w:val="24"/>
            <w:lang w:val="en-US"/>
          </w:rPr>
          <w:t>irect effects</w:t>
        </w:r>
        <w:r w:rsidR="003D3A81" w:rsidDel="00500970">
          <w:rPr>
            <w:rFonts w:ascii="Times New Roman" w:hAnsi="Times New Roman" w:cs="Times New Roman"/>
            <w:sz w:val="24"/>
            <w:szCs w:val="24"/>
            <w:lang w:val="en-US"/>
          </w:rPr>
          <w:t xml:space="preserve"> of traits on fitness were less consistent</w:t>
        </w:r>
        <w:r w:rsidR="007E17CA" w:rsidDel="00500970">
          <w:rPr>
            <w:rFonts w:ascii="Times New Roman" w:hAnsi="Times New Roman" w:cs="Times New Roman"/>
            <w:sz w:val="24"/>
            <w:szCs w:val="24"/>
            <w:lang w:val="en-US"/>
          </w:rPr>
          <w:t xml:space="preserve">. </w:t>
        </w:r>
      </w:moveFrom>
      <w:moveFromRangeEnd w:id="284"/>
    </w:p>
    <w:p w14:paraId="48133C49" w14:textId="18747A34" w:rsidR="004E49AD" w:rsidDel="00500970" w:rsidRDefault="004E49AD" w:rsidP="007E17CA">
      <w:pPr>
        <w:spacing w:line="480" w:lineRule="auto"/>
        <w:ind w:firstLine="708"/>
        <w:rPr>
          <w:del w:id="286" w:author="Alicia" w:date="2016-01-12T16:57:00Z"/>
          <w:rFonts w:ascii="Times New Roman" w:hAnsi="Times New Roman" w:cs="Times New Roman"/>
          <w:sz w:val="24"/>
          <w:szCs w:val="24"/>
          <w:lang w:val="en-US"/>
        </w:rPr>
      </w:pPr>
    </w:p>
    <w:p w14:paraId="48F1C5C8" w14:textId="73A302A9" w:rsidR="00C12AA8" w:rsidRDefault="001833E4" w:rsidP="003D6C1F">
      <w:pPr>
        <w:spacing w:line="480" w:lineRule="auto"/>
        <w:rPr>
          <w:ins w:id="287" w:author="Alicia" w:date="2016-01-12T16:10:00Z"/>
          <w:rFonts w:ascii="Times New Roman" w:hAnsi="Times New Roman" w:cs="Times New Roman"/>
          <w:sz w:val="24"/>
          <w:szCs w:val="24"/>
          <w:lang w:val="en-US"/>
        </w:rPr>
      </w:pPr>
      <w:r>
        <w:rPr>
          <w:rFonts w:ascii="Times New Roman" w:hAnsi="Times New Roman" w:cs="Times New Roman"/>
          <w:sz w:val="24"/>
          <w:szCs w:val="24"/>
          <w:lang w:val="en-US"/>
        </w:rPr>
        <w:tab/>
        <w:t xml:space="preserve">The probability of </w:t>
      </w:r>
      <w:r w:rsidR="00091934">
        <w:rPr>
          <w:rFonts w:ascii="Times New Roman" w:hAnsi="Times New Roman" w:cs="Times New Roman"/>
          <w:i/>
          <w:sz w:val="24"/>
          <w:szCs w:val="24"/>
          <w:lang w:val="en-US"/>
        </w:rPr>
        <w:t xml:space="preserve">P. </w:t>
      </w:r>
      <w:proofErr w:type="spellStart"/>
      <w:r w:rsidR="00091934">
        <w:rPr>
          <w:rFonts w:ascii="Times New Roman" w:hAnsi="Times New Roman" w:cs="Times New Roman"/>
          <w:i/>
          <w:sz w:val="24"/>
          <w:szCs w:val="24"/>
          <w:lang w:val="en-US"/>
        </w:rPr>
        <w:t>alcon</w:t>
      </w:r>
      <w:proofErr w:type="spellEnd"/>
      <w:r w:rsidR="00511AB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presence </w:t>
      </w:r>
      <w:r w:rsidR="00511ABC">
        <w:rPr>
          <w:rFonts w:ascii="Times New Roman" w:hAnsi="Times New Roman" w:cs="Times New Roman"/>
          <w:sz w:val="24"/>
          <w:szCs w:val="24"/>
          <w:lang w:val="en-US"/>
        </w:rPr>
        <w:t xml:space="preserve">increased </w:t>
      </w:r>
      <w:r w:rsidR="00BF31E0">
        <w:rPr>
          <w:rFonts w:ascii="Times New Roman" w:hAnsi="Times New Roman" w:cs="Times New Roman"/>
          <w:sz w:val="24"/>
          <w:szCs w:val="24"/>
          <w:lang w:val="en-US"/>
        </w:rPr>
        <w:t xml:space="preserve">significantly </w:t>
      </w:r>
      <w:r>
        <w:rPr>
          <w:rFonts w:ascii="Times New Roman" w:hAnsi="Times New Roman" w:cs="Times New Roman"/>
          <w:sz w:val="24"/>
          <w:szCs w:val="24"/>
          <w:lang w:val="en-US"/>
        </w:rPr>
        <w:t xml:space="preserve">with </w:t>
      </w:r>
      <w:r w:rsidR="00511ABC">
        <w:rPr>
          <w:rFonts w:ascii="Times New Roman" w:hAnsi="Times New Roman" w:cs="Times New Roman"/>
          <w:sz w:val="24"/>
          <w:szCs w:val="24"/>
          <w:lang w:val="en-US"/>
        </w:rPr>
        <w:t xml:space="preserve">increasing </w:t>
      </w:r>
      <w:r>
        <w:rPr>
          <w:rFonts w:ascii="Times New Roman" w:hAnsi="Times New Roman" w:cs="Times New Roman"/>
          <w:sz w:val="24"/>
          <w:szCs w:val="24"/>
          <w:lang w:val="en-US"/>
        </w:rPr>
        <w:t xml:space="preserve">abundance of </w:t>
      </w:r>
      <w:proofErr w:type="spellStart"/>
      <w:r w:rsidRPr="001833E4">
        <w:rPr>
          <w:rFonts w:ascii="Times New Roman" w:hAnsi="Times New Roman" w:cs="Times New Roman"/>
          <w:i/>
          <w:sz w:val="24"/>
          <w:szCs w:val="24"/>
          <w:lang w:val="en-US"/>
        </w:rPr>
        <w:t>Myrmica</w:t>
      </w:r>
      <w:proofErr w:type="spellEnd"/>
      <w:r>
        <w:rPr>
          <w:rFonts w:ascii="Times New Roman" w:hAnsi="Times New Roman" w:cs="Times New Roman"/>
          <w:sz w:val="24"/>
          <w:szCs w:val="24"/>
          <w:lang w:val="en-US"/>
        </w:rPr>
        <w:t xml:space="preserve"> ants</w:t>
      </w:r>
      <w:r w:rsidR="00467D9F">
        <w:rPr>
          <w:rFonts w:ascii="Times New Roman" w:hAnsi="Times New Roman" w:cs="Times New Roman"/>
          <w:sz w:val="24"/>
          <w:szCs w:val="24"/>
          <w:lang w:val="en-US"/>
        </w:rPr>
        <w:t xml:space="preserve"> </w:t>
      </w:r>
      <w:r w:rsidR="00511ABC">
        <w:rPr>
          <w:rFonts w:ascii="Times New Roman" w:hAnsi="Times New Roman" w:cs="Times New Roman"/>
          <w:sz w:val="24"/>
          <w:szCs w:val="24"/>
          <w:lang w:val="en-US"/>
        </w:rPr>
        <w:t xml:space="preserve">in the population </w:t>
      </w:r>
      <w:r w:rsidR="00467D9F">
        <w:rPr>
          <w:rFonts w:ascii="Times New Roman" w:hAnsi="Times New Roman" w:cs="Times New Roman"/>
          <w:sz w:val="24"/>
          <w:szCs w:val="24"/>
          <w:lang w:val="en-US"/>
        </w:rPr>
        <w:t xml:space="preserve">(Fig. </w:t>
      </w:r>
      <w:r w:rsidR="00DC23C3">
        <w:rPr>
          <w:rFonts w:ascii="Times New Roman" w:hAnsi="Times New Roman" w:cs="Times New Roman"/>
          <w:sz w:val="24"/>
          <w:szCs w:val="24"/>
          <w:lang w:val="en-US"/>
        </w:rPr>
        <w:t>2</w:t>
      </w:r>
      <w:del w:id="288" w:author="Alicia" w:date="2016-01-12T16:09:00Z">
        <w:r w:rsidR="00B8400D" w:rsidDel="00455CCE">
          <w:rPr>
            <w:rFonts w:ascii="Times New Roman" w:hAnsi="Times New Roman" w:cs="Times New Roman"/>
            <w:sz w:val="24"/>
            <w:szCs w:val="24"/>
            <w:lang w:val="en-US"/>
          </w:rPr>
          <w:delText>A</w:delText>
        </w:r>
      </w:del>
      <w:r w:rsidR="00467D9F">
        <w:rPr>
          <w:rFonts w:ascii="Times New Roman" w:hAnsi="Times New Roman" w:cs="Times New Roman"/>
          <w:sz w:val="24"/>
          <w:szCs w:val="24"/>
          <w:lang w:val="en-US"/>
        </w:rPr>
        <w:t>)</w:t>
      </w:r>
      <w:r>
        <w:rPr>
          <w:rFonts w:ascii="Times New Roman" w:hAnsi="Times New Roman" w:cs="Times New Roman"/>
          <w:sz w:val="24"/>
          <w:szCs w:val="24"/>
          <w:lang w:val="en-US"/>
        </w:rPr>
        <w:t xml:space="preserve">. Although there were populations with high ant abundance where </w:t>
      </w:r>
      <w:r w:rsidR="00091934">
        <w:rPr>
          <w:rFonts w:ascii="Times New Roman" w:hAnsi="Times New Roman" w:cs="Times New Roman"/>
          <w:i/>
          <w:sz w:val="24"/>
          <w:szCs w:val="24"/>
          <w:lang w:val="en-US"/>
        </w:rPr>
        <w:t xml:space="preserve">P. </w:t>
      </w:r>
      <w:proofErr w:type="spellStart"/>
      <w:r w:rsidR="00091934">
        <w:rPr>
          <w:rFonts w:ascii="Times New Roman" w:hAnsi="Times New Roman" w:cs="Times New Roman"/>
          <w:i/>
          <w:sz w:val="24"/>
          <w:szCs w:val="24"/>
          <w:lang w:val="en-US"/>
        </w:rPr>
        <w:t>alcon</w:t>
      </w:r>
      <w:proofErr w:type="spellEnd"/>
      <w:r>
        <w:rPr>
          <w:rFonts w:ascii="Times New Roman" w:hAnsi="Times New Roman" w:cs="Times New Roman"/>
          <w:sz w:val="24"/>
          <w:szCs w:val="24"/>
          <w:lang w:val="en-US"/>
        </w:rPr>
        <w:t xml:space="preserve"> was absent, </w:t>
      </w:r>
      <w:r w:rsidR="00511ABC">
        <w:rPr>
          <w:rFonts w:ascii="Times New Roman" w:hAnsi="Times New Roman" w:cs="Times New Roman"/>
          <w:sz w:val="24"/>
          <w:szCs w:val="24"/>
          <w:lang w:val="en-US"/>
        </w:rPr>
        <w:t xml:space="preserve">ant abundance was </w:t>
      </w:r>
      <w:r w:rsidR="00BF31E0">
        <w:rPr>
          <w:rFonts w:ascii="Times New Roman" w:hAnsi="Times New Roman" w:cs="Times New Roman"/>
          <w:sz w:val="24"/>
          <w:szCs w:val="24"/>
          <w:lang w:val="en-US"/>
        </w:rPr>
        <w:t xml:space="preserve">rarely </w:t>
      </w:r>
      <w:r w:rsidR="00511ABC">
        <w:rPr>
          <w:rFonts w:ascii="Times New Roman" w:hAnsi="Times New Roman" w:cs="Times New Roman"/>
          <w:sz w:val="24"/>
          <w:szCs w:val="24"/>
          <w:lang w:val="en-US"/>
        </w:rPr>
        <w:t xml:space="preserve">low </w:t>
      </w:r>
      <w:r>
        <w:rPr>
          <w:rFonts w:ascii="Times New Roman" w:hAnsi="Times New Roman" w:cs="Times New Roman"/>
          <w:sz w:val="24"/>
          <w:szCs w:val="24"/>
          <w:lang w:val="en-US"/>
        </w:rPr>
        <w:t>in populations where it was present.</w:t>
      </w:r>
      <w:r w:rsidR="00C12AA8">
        <w:rPr>
          <w:rFonts w:ascii="Times New Roman" w:hAnsi="Times New Roman" w:cs="Times New Roman"/>
          <w:sz w:val="24"/>
          <w:szCs w:val="24"/>
          <w:lang w:val="en-US"/>
        </w:rPr>
        <w:t xml:space="preserve"> </w:t>
      </w:r>
      <w:r w:rsidR="00511ABC">
        <w:rPr>
          <w:rFonts w:ascii="Times New Roman" w:hAnsi="Times New Roman" w:cs="Times New Roman"/>
          <w:sz w:val="24"/>
          <w:szCs w:val="24"/>
          <w:lang w:val="en-US"/>
        </w:rPr>
        <w:t>In populations where the butterfly was present</w:t>
      </w:r>
      <w:ins w:id="289" w:author="Alicia" w:date="2016-01-12T16:11:00Z">
        <w:r w:rsidR="00F117B6">
          <w:rPr>
            <w:rFonts w:ascii="Times New Roman" w:hAnsi="Times New Roman" w:cs="Times New Roman"/>
            <w:sz w:val="24"/>
            <w:szCs w:val="24"/>
            <w:lang w:val="en-US"/>
          </w:rPr>
          <w:t xml:space="preserve"> and in both study years</w:t>
        </w:r>
      </w:ins>
      <w:r w:rsidR="00511ABC">
        <w:rPr>
          <w:rFonts w:ascii="Times New Roman" w:hAnsi="Times New Roman" w:cs="Times New Roman"/>
          <w:sz w:val="24"/>
          <w:szCs w:val="24"/>
          <w:lang w:val="en-US"/>
        </w:rPr>
        <w:t>, n</w:t>
      </w:r>
      <w:r w:rsidR="00C12AA8">
        <w:rPr>
          <w:rFonts w:ascii="Times New Roman" w:hAnsi="Times New Roman" w:cs="Times New Roman"/>
          <w:sz w:val="24"/>
          <w:szCs w:val="24"/>
          <w:lang w:val="en-US"/>
        </w:rPr>
        <w:t xml:space="preserve">either </w:t>
      </w:r>
      <w:r w:rsidR="00BF31E0">
        <w:rPr>
          <w:rFonts w:ascii="Times New Roman" w:hAnsi="Times New Roman" w:cs="Times New Roman"/>
          <w:sz w:val="24"/>
          <w:szCs w:val="24"/>
          <w:lang w:val="en-US"/>
        </w:rPr>
        <w:t xml:space="preserve">the proportion of plants with </w:t>
      </w:r>
      <w:r w:rsidR="00091934">
        <w:rPr>
          <w:rFonts w:ascii="Times New Roman" w:hAnsi="Times New Roman" w:cs="Times New Roman"/>
          <w:i/>
          <w:sz w:val="24"/>
          <w:szCs w:val="24"/>
          <w:lang w:val="en-US"/>
        </w:rPr>
        <w:t xml:space="preserve">P. </w:t>
      </w:r>
      <w:proofErr w:type="spellStart"/>
      <w:r w:rsidR="00091934">
        <w:rPr>
          <w:rFonts w:ascii="Times New Roman" w:hAnsi="Times New Roman" w:cs="Times New Roman"/>
          <w:i/>
          <w:sz w:val="24"/>
          <w:szCs w:val="24"/>
          <w:lang w:val="en-US"/>
        </w:rPr>
        <w:t>alcon</w:t>
      </w:r>
      <w:proofErr w:type="spellEnd"/>
      <w:r w:rsidR="00BF31E0">
        <w:rPr>
          <w:rFonts w:ascii="Times New Roman" w:hAnsi="Times New Roman" w:cs="Times New Roman"/>
          <w:sz w:val="24"/>
          <w:szCs w:val="24"/>
          <w:lang w:val="en-US"/>
        </w:rPr>
        <w:t xml:space="preserve"> eggs nor </w:t>
      </w:r>
      <w:r w:rsidR="00C12AA8">
        <w:rPr>
          <w:rFonts w:ascii="Times New Roman" w:hAnsi="Times New Roman" w:cs="Times New Roman"/>
          <w:sz w:val="24"/>
          <w:szCs w:val="24"/>
          <w:lang w:val="en-US"/>
        </w:rPr>
        <w:t>the mean number of eggs per plant</w:t>
      </w:r>
      <w:r w:rsidR="002C17F1">
        <w:rPr>
          <w:rFonts w:ascii="Times New Roman" w:hAnsi="Times New Roman" w:cs="Times New Roman"/>
          <w:sz w:val="24"/>
          <w:szCs w:val="24"/>
          <w:lang w:val="en-US"/>
        </w:rPr>
        <w:t xml:space="preserve"> </w:t>
      </w:r>
      <w:r w:rsidR="007E17CA">
        <w:rPr>
          <w:rFonts w:ascii="Times New Roman" w:hAnsi="Times New Roman" w:cs="Times New Roman"/>
          <w:sz w:val="24"/>
          <w:szCs w:val="24"/>
          <w:lang w:val="en-US"/>
        </w:rPr>
        <w:t>was</w:t>
      </w:r>
      <w:r w:rsidR="00C12AA8">
        <w:rPr>
          <w:rFonts w:ascii="Times New Roman" w:hAnsi="Times New Roman" w:cs="Times New Roman"/>
          <w:sz w:val="24"/>
          <w:szCs w:val="24"/>
          <w:lang w:val="en-US"/>
        </w:rPr>
        <w:t xml:space="preserve"> </w:t>
      </w:r>
      <w:ins w:id="290" w:author="Alicia" w:date="2016-01-12T16:11:00Z">
        <w:r w:rsidR="00F117B6">
          <w:rPr>
            <w:rFonts w:ascii="Times New Roman" w:hAnsi="Times New Roman" w:cs="Times New Roman"/>
            <w:sz w:val="24"/>
            <w:szCs w:val="24"/>
            <w:lang w:val="en-US"/>
          </w:rPr>
          <w:t xml:space="preserve">significantly </w:t>
        </w:r>
      </w:ins>
      <w:r w:rsidR="00C12AA8">
        <w:rPr>
          <w:rFonts w:ascii="Times New Roman" w:hAnsi="Times New Roman" w:cs="Times New Roman"/>
          <w:sz w:val="24"/>
          <w:szCs w:val="24"/>
          <w:lang w:val="en-US"/>
        </w:rPr>
        <w:t>relat</w:t>
      </w:r>
      <w:r w:rsidR="007E17CA">
        <w:rPr>
          <w:rFonts w:ascii="Times New Roman" w:hAnsi="Times New Roman" w:cs="Times New Roman"/>
          <w:sz w:val="24"/>
          <w:szCs w:val="24"/>
          <w:lang w:val="en-US"/>
        </w:rPr>
        <w:t>ed to</w:t>
      </w:r>
      <w:r w:rsidR="00C12AA8">
        <w:rPr>
          <w:rFonts w:ascii="Times New Roman" w:hAnsi="Times New Roman" w:cs="Times New Roman"/>
          <w:sz w:val="24"/>
          <w:szCs w:val="24"/>
          <w:lang w:val="en-US"/>
        </w:rPr>
        <w:t xml:space="preserve"> ant abundance</w:t>
      </w:r>
      <w:r w:rsidR="00BF31E0">
        <w:rPr>
          <w:rFonts w:ascii="Times New Roman" w:hAnsi="Times New Roman" w:cs="Times New Roman"/>
          <w:sz w:val="24"/>
          <w:szCs w:val="24"/>
          <w:lang w:val="en-US"/>
        </w:rPr>
        <w:t xml:space="preserve"> </w:t>
      </w:r>
      <w:del w:id="291" w:author="Alicia" w:date="2016-01-12T16:12:00Z">
        <w:r w:rsidR="00BF31E0" w:rsidDel="00F117B6">
          <w:rPr>
            <w:rFonts w:ascii="Times New Roman" w:hAnsi="Times New Roman" w:cs="Times New Roman"/>
            <w:sz w:val="24"/>
            <w:szCs w:val="24"/>
            <w:lang w:val="en-US"/>
          </w:rPr>
          <w:delText>(</w:delText>
        </w:r>
      </w:del>
      <w:ins w:id="292" w:author="Alicia" w:date="2016-01-12T16:12:00Z">
        <w:r w:rsidR="00F117B6">
          <w:rPr>
            <w:rFonts w:ascii="Times New Roman" w:hAnsi="Times New Roman" w:cs="Times New Roman"/>
            <w:sz w:val="24"/>
            <w:szCs w:val="24"/>
            <w:lang w:val="en-US"/>
          </w:rPr>
          <w:t xml:space="preserve">in </w:t>
        </w:r>
      </w:ins>
      <w:del w:id="293" w:author="Alicia" w:date="2016-01-12T16:12:00Z">
        <w:r w:rsidR="00BF31E0" w:rsidDel="00F117B6">
          <w:rPr>
            <w:rFonts w:ascii="Times New Roman" w:hAnsi="Times New Roman" w:cs="Times New Roman"/>
            <w:sz w:val="24"/>
            <w:szCs w:val="24"/>
            <w:lang w:val="en-US"/>
          </w:rPr>
          <w:delText>Fig. 2B and C</w:delText>
        </w:r>
      </w:del>
      <w:ins w:id="294" w:author="Alicia" w:date="2016-01-12T16:12:00Z">
        <w:r w:rsidR="00F117B6">
          <w:rPr>
            <w:rFonts w:ascii="Times New Roman" w:hAnsi="Times New Roman" w:cs="Times New Roman"/>
            <w:sz w:val="24"/>
            <w:szCs w:val="24"/>
            <w:lang w:val="en-US"/>
          </w:rPr>
          <w:t>linear regressions (results not shown</w:t>
        </w:r>
      </w:ins>
      <w:r w:rsidR="00BF31E0">
        <w:rPr>
          <w:rFonts w:ascii="Times New Roman" w:hAnsi="Times New Roman" w:cs="Times New Roman"/>
          <w:sz w:val="24"/>
          <w:szCs w:val="24"/>
          <w:lang w:val="en-US"/>
        </w:rPr>
        <w:t>)</w:t>
      </w:r>
      <w:r w:rsidR="00C12AA8">
        <w:rPr>
          <w:rFonts w:ascii="Times New Roman" w:hAnsi="Times New Roman" w:cs="Times New Roman"/>
          <w:sz w:val="24"/>
          <w:szCs w:val="24"/>
          <w:lang w:val="en-US"/>
        </w:rPr>
        <w:t>.</w:t>
      </w:r>
    </w:p>
    <w:p w14:paraId="1078F061" w14:textId="6CD24EA3" w:rsidR="00455CCE" w:rsidDel="00F117B6" w:rsidRDefault="00455CCE" w:rsidP="003D6C1F">
      <w:pPr>
        <w:spacing w:line="480" w:lineRule="auto"/>
        <w:rPr>
          <w:del w:id="295" w:author="Alicia" w:date="2016-01-12T16:12:00Z"/>
          <w:rFonts w:ascii="Times New Roman" w:hAnsi="Times New Roman" w:cs="Times New Roman"/>
          <w:sz w:val="24"/>
          <w:szCs w:val="24"/>
          <w:lang w:val="en-US"/>
        </w:rPr>
      </w:pPr>
    </w:p>
    <w:p w14:paraId="7E3D576E" w14:textId="77777777" w:rsidR="00472CCB" w:rsidRDefault="00472CCB" w:rsidP="00472CCB">
      <w:pPr>
        <w:spacing w:line="480" w:lineRule="auto"/>
        <w:rPr>
          <w:rFonts w:ascii="Times New Roman" w:hAnsi="Times New Roman" w:cs="Times New Roman"/>
          <w:sz w:val="24"/>
          <w:szCs w:val="24"/>
          <w:lang w:val="en-US"/>
        </w:rPr>
      </w:pPr>
      <w:r w:rsidRPr="00472CCB">
        <w:rPr>
          <w:rFonts w:ascii="Times New Roman" w:hAnsi="Times New Roman" w:cs="Times New Roman"/>
          <w:sz w:val="24"/>
          <w:szCs w:val="24"/>
          <w:lang w:val="en-US"/>
        </w:rPr>
        <w:t>DISCUSSION</w:t>
      </w:r>
    </w:p>
    <w:p w14:paraId="125005A2" w14:textId="7D42770C" w:rsidR="003E6237" w:rsidRDefault="0075332F" w:rsidP="002B2607">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this study, we have shown that the </w:t>
      </w:r>
      <w:r w:rsidR="000B4B9F">
        <w:rPr>
          <w:rFonts w:ascii="Times New Roman" w:hAnsi="Times New Roman" w:cs="Times New Roman"/>
          <w:sz w:val="24"/>
          <w:szCs w:val="24"/>
          <w:lang w:val="en-US"/>
        </w:rPr>
        <w:t>butterfly</w:t>
      </w:r>
      <w:r>
        <w:rPr>
          <w:rFonts w:ascii="Times New Roman" w:hAnsi="Times New Roman" w:cs="Times New Roman"/>
          <w:sz w:val="24"/>
          <w:szCs w:val="24"/>
          <w:lang w:val="en-US"/>
        </w:rPr>
        <w:t xml:space="preserve"> </w:t>
      </w:r>
      <w:r w:rsidR="0039452A">
        <w:rPr>
          <w:rFonts w:ascii="Times New Roman" w:hAnsi="Times New Roman" w:cs="Times New Roman"/>
          <w:sz w:val="24"/>
          <w:szCs w:val="24"/>
          <w:lang w:val="en-US"/>
        </w:rPr>
        <w:t xml:space="preserve">pre-dispersal </w:t>
      </w:r>
      <w:r>
        <w:rPr>
          <w:rFonts w:ascii="Times New Roman" w:hAnsi="Times New Roman" w:cs="Times New Roman"/>
          <w:sz w:val="24"/>
          <w:szCs w:val="24"/>
          <w:lang w:val="en-US"/>
        </w:rPr>
        <w:t xml:space="preserve">seed predator </w:t>
      </w:r>
      <w:r w:rsidR="00091934">
        <w:rPr>
          <w:rFonts w:ascii="Times New Roman" w:hAnsi="Times New Roman" w:cs="Times New Roman"/>
          <w:i/>
          <w:sz w:val="24"/>
          <w:szCs w:val="24"/>
          <w:lang w:val="en-US"/>
        </w:rPr>
        <w:t xml:space="preserve">P. </w:t>
      </w:r>
      <w:proofErr w:type="spellStart"/>
      <w:r w:rsidR="00091934">
        <w:rPr>
          <w:rFonts w:ascii="Times New Roman" w:hAnsi="Times New Roman" w:cs="Times New Roman"/>
          <w:i/>
          <w:sz w:val="24"/>
          <w:szCs w:val="24"/>
          <w:lang w:val="en-US"/>
        </w:rPr>
        <w:t>alcon</w:t>
      </w:r>
      <w:proofErr w:type="spellEnd"/>
      <w:r>
        <w:rPr>
          <w:rFonts w:ascii="Times New Roman" w:hAnsi="Times New Roman" w:cs="Times New Roman"/>
          <w:sz w:val="24"/>
          <w:szCs w:val="24"/>
          <w:lang w:val="en-US"/>
        </w:rPr>
        <w:t xml:space="preserve"> </w:t>
      </w:r>
      <w:r w:rsidR="00016E9E">
        <w:rPr>
          <w:rFonts w:ascii="Times New Roman" w:hAnsi="Times New Roman" w:cs="Times New Roman"/>
          <w:sz w:val="24"/>
          <w:szCs w:val="24"/>
          <w:lang w:val="en-US"/>
        </w:rPr>
        <w:t xml:space="preserve">shifts the direction of </w:t>
      </w:r>
      <w:r>
        <w:rPr>
          <w:rFonts w:ascii="Times New Roman" w:hAnsi="Times New Roman" w:cs="Times New Roman"/>
          <w:sz w:val="24"/>
          <w:szCs w:val="24"/>
          <w:lang w:val="en-US"/>
        </w:rPr>
        <w:t>phenotypic selection on flowering phenology</w:t>
      </w:r>
      <w:r w:rsidR="0035286E">
        <w:rPr>
          <w:rFonts w:ascii="Times New Roman" w:hAnsi="Times New Roman" w:cs="Times New Roman"/>
          <w:sz w:val="24"/>
          <w:szCs w:val="24"/>
          <w:lang w:val="en-US"/>
        </w:rPr>
        <w:t xml:space="preserve"> in</w:t>
      </w:r>
      <w:r w:rsidR="0039452A">
        <w:rPr>
          <w:rFonts w:ascii="Times New Roman" w:hAnsi="Times New Roman" w:cs="Times New Roman"/>
          <w:sz w:val="24"/>
          <w:szCs w:val="24"/>
          <w:lang w:val="en-US"/>
        </w:rPr>
        <w:t xml:space="preserve"> its host plant</w:t>
      </w:r>
      <w:r w:rsidR="000B4B9F" w:rsidRPr="000B4B9F">
        <w:rPr>
          <w:rFonts w:ascii="Times New Roman" w:hAnsi="Times New Roman" w:cs="Times New Roman"/>
          <w:i/>
          <w:sz w:val="24"/>
          <w:szCs w:val="24"/>
          <w:lang w:val="en-US"/>
        </w:rPr>
        <w:t xml:space="preserve"> </w:t>
      </w:r>
      <w:r w:rsidR="000B4B9F" w:rsidRPr="00D17EE6">
        <w:rPr>
          <w:rFonts w:ascii="Times New Roman" w:hAnsi="Times New Roman" w:cs="Times New Roman"/>
          <w:i/>
          <w:sz w:val="24"/>
          <w:szCs w:val="24"/>
          <w:lang w:val="en-US"/>
        </w:rPr>
        <w:t xml:space="preserve">G. </w:t>
      </w:r>
      <w:proofErr w:type="spellStart"/>
      <w:r w:rsidR="000B4B9F" w:rsidRPr="00D17EE6">
        <w:rPr>
          <w:rFonts w:ascii="Times New Roman" w:hAnsi="Times New Roman" w:cs="Times New Roman"/>
          <w:i/>
          <w:sz w:val="24"/>
          <w:szCs w:val="24"/>
          <w:lang w:val="en-US"/>
        </w:rPr>
        <w:t>pneumonanthe</w:t>
      </w:r>
      <w:proofErr w:type="spellEnd"/>
      <w:r>
        <w:rPr>
          <w:rFonts w:ascii="Times New Roman" w:hAnsi="Times New Roman" w:cs="Times New Roman"/>
          <w:sz w:val="24"/>
          <w:szCs w:val="24"/>
          <w:lang w:val="en-US"/>
        </w:rPr>
        <w:t xml:space="preserve">. </w:t>
      </w:r>
      <w:r w:rsidR="000B4B9F">
        <w:rPr>
          <w:rFonts w:ascii="Times New Roman" w:hAnsi="Times New Roman" w:cs="Times New Roman"/>
          <w:sz w:val="24"/>
          <w:szCs w:val="24"/>
          <w:lang w:val="en-US"/>
        </w:rPr>
        <w:t xml:space="preserve">In the absence of the seed predator, phenotypic selection </w:t>
      </w:r>
      <w:r w:rsidR="0039452A">
        <w:rPr>
          <w:rFonts w:ascii="Times New Roman" w:hAnsi="Times New Roman" w:cs="Times New Roman"/>
          <w:sz w:val="24"/>
          <w:szCs w:val="24"/>
          <w:lang w:val="en-US"/>
        </w:rPr>
        <w:t xml:space="preserve">favored </w:t>
      </w:r>
      <w:r w:rsidR="000B4B9F">
        <w:rPr>
          <w:rFonts w:ascii="Times New Roman" w:hAnsi="Times New Roman" w:cs="Times New Roman"/>
          <w:sz w:val="24"/>
          <w:szCs w:val="24"/>
          <w:lang w:val="en-US"/>
        </w:rPr>
        <w:t xml:space="preserve">earlier flowering. Because </w:t>
      </w:r>
      <w:r w:rsidR="00091934">
        <w:rPr>
          <w:rFonts w:ascii="Times New Roman" w:hAnsi="Times New Roman" w:cs="Times New Roman"/>
          <w:i/>
          <w:sz w:val="24"/>
          <w:szCs w:val="24"/>
          <w:lang w:val="en-US"/>
        </w:rPr>
        <w:t xml:space="preserve">P. </w:t>
      </w:r>
      <w:proofErr w:type="spellStart"/>
      <w:r w:rsidR="00091934">
        <w:rPr>
          <w:rFonts w:ascii="Times New Roman" w:hAnsi="Times New Roman" w:cs="Times New Roman"/>
          <w:i/>
          <w:sz w:val="24"/>
          <w:szCs w:val="24"/>
          <w:lang w:val="en-US"/>
        </w:rPr>
        <w:t>alcon</w:t>
      </w:r>
      <w:proofErr w:type="spellEnd"/>
      <w:r w:rsidR="00B11C89">
        <w:rPr>
          <w:rFonts w:ascii="Times New Roman" w:hAnsi="Times New Roman" w:cs="Times New Roman"/>
          <w:sz w:val="24"/>
          <w:szCs w:val="24"/>
          <w:lang w:val="en-US"/>
        </w:rPr>
        <w:t xml:space="preserve"> </w:t>
      </w:r>
      <w:r w:rsidR="000B4B9F">
        <w:rPr>
          <w:rFonts w:ascii="Times New Roman" w:hAnsi="Times New Roman" w:cs="Times New Roman"/>
          <w:sz w:val="24"/>
          <w:szCs w:val="24"/>
          <w:lang w:val="en-US"/>
        </w:rPr>
        <w:t xml:space="preserve">preferentially </w:t>
      </w:r>
      <w:r w:rsidR="0039452A">
        <w:rPr>
          <w:rFonts w:ascii="Times New Roman" w:hAnsi="Times New Roman" w:cs="Times New Roman"/>
          <w:sz w:val="24"/>
          <w:szCs w:val="24"/>
          <w:lang w:val="en-US"/>
        </w:rPr>
        <w:t xml:space="preserve">attacked </w:t>
      </w:r>
      <w:r w:rsidR="000B4B9F">
        <w:rPr>
          <w:rFonts w:ascii="Times New Roman" w:hAnsi="Times New Roman" w:cs="Times New Roman"/>
          <w:sz w:val="24"/>
          <w:szCs w:val="24"/>
          <w:lang w:val="en-US"/>
        </w:rPr>
        <w:t>earlier-flowering individuals</w:t>
      </w:r>
      <w:r w:rsidR="0039452A">
        <w:rPr>
          <w:rFonts w:ascii="Times New Roman" w:hAnsi="Times New Roman" w:cs="Times New Roman"/>
          <w:sz w:val="24"/>
          <w:szCs w:val="24"/>
          <w:lang w:val="en-US"/>
        </w:rPr>
        <w:t xml:space="preserve"> within </w:t>
      </w:r>
      <w:r w:rsidR="0039452A">
        <w:rPr>
          <w:rFonts w:ascii="Times New Roman" w:hAnsi="Times New Roman" w:cs="Times New Roman"/>
          <w:sz w:val="24"/>
          <w:szCs w:val="24"/>
          <w:lang w:val="en-US"/>
        </w:rPr>
        <w:lastRenderedPageBreak/>
        <w:t>populations</w:t>
      </w:r>
      <w:r w:rsidR="000B4B9F">
        <w:rPr>
          <w:rFonts w:ascii="Times New Roman" w:hAnsi="Times New Roman" w:cs="Times New Roman"/>
          <w:sz w:val="24"/>
          <w:szCs w:val="24"/>
          <w:lang w:val="en-US"/>
        </w:rPr>
        <w:t xml:space="preserve">, selection </w:t>
      </w:r>
      <w:r w:rsidR="0039452A">
        <w:rPr>
          <w:rFonts w:ascii="Times New Roman" w:hAnsi="Times New Roman" w:cs="Times New Roman"/>
          <w:sz w:val="24"/>
          <w:szCs w:val="24"/>
          <w:lang w:val="en-US"/>
        </w:rPr>
        <w:t xml:space="preserve">favored </w:t>
      </w:r>
      <w:r w:rsidR="002B2607">
        <w:rPr>
          <w:rFonts w:ascii="Times New Roman" w:hAnsi="Times New Roman" w:cs="Times New Roman"/>
          <w:sz w:val="24"/>
          <w:szCs w:val="24"/>
          <w:lang w:val="en-US"/>
        </w:rPr>
        <w:t>later flowering</w:t>
      </w:r>
      <w:r w:rsidR="00B11C89">
        <w:rPr>
          <w:rFonts w:ascii="Times New Roman" w:hAnsi="Times New Roman" w:cs="Times New Roman"/>
          <w:sz w:val="24"/>
          <w:szCs w:val="24"/>
          <w:lang w:val="en-US"/>
        </w:rPr>
        <w:t xml:space="preserve"> in </w:t>
      </w:r>
      <w:r w:rsidR="000B4B9F">
        <w:rPr>
          <w:rFonts w:ascii="Times New Roman" w:hAnsi="Times New Roman" w:cs="Times New Roman"/>
          <w:sz w:val="24"/>
          <w:szCs w:val="24"/>
          <w:lang w:val="en-US"/>
        </w:rPr>
        <w:t xml:space="preserve">populations where the predator </w:t>
      </w:r>
      <w:r w:rsidR="0039452A">
        <w:rPr>
          <w:rFonts w:ascii="Times New Roman" w:hAnsi="Times New Roman" w:cs="Times New Roman"/>
          <w:sz w:val="24"/>
          <w:szCs w:val="24"/>
          <w:lang w:val="en-US"/>
        </w:rPr>
        <w:t xml:space="preserve">was </w:t>
      </w:r>
      <w:r w:rsidR="000B4B9F">
        <w:rPr>
          <w:rFonts w:ascii="Times New Roman" w:hAnsi="Times New Roman" w:cs="Times New Roman"/>
          <w:sz w:val="24"/>
          <w:szCs w:val="24"/>
          <w:lang w:val="en-US"/>
        </w:rPr>
        <w:t>present</w:t>
      </w:r>
      <w:r w:rsidR="003E6237">
        <w:rPr>
          <w:rFonts w:ascii="Times New Roman" w:hAnsi="Times New Roman" w:cs="Times New Roman"/>
          <w:sz w:val="24"/>
          <w:szCs w:val="24"/>
          <w:lang w:val="en-US"/>
        </w:rPr>
        <w:t xml:space="preserve">. </w:t>
      </w:r>
      <w:r w:rsidR="000B4B9F">
        <w:rPr>
          <w:rFonts w:ascii="Times New Roman" w:hAnsi="Times New Roman" w:cs="Times New Roman"/>
          <w:sz w:val="24"/>
          <w:szCs w:val="24"/>
          <w:lang w:val="en-US"/>
        </w:rPr>
        <w:t>Butterfly-mediated</w:t>
      </w:r>
      <w:r w:rsidR="000B4B9F" w:rsidRPr="002C0F33">
        <w:rPr>
          <w:rFonts w:ascii="Times New Roman" w:hAnsi="Times New Roman" w:cs="Times New Roman"/>
          <w:sz w:val="24"/>
          <w:szCs w:val="24"/>
          <w:lang w:val="en-US"/>
        </w:rPr>
        <w:t xml:space="preserve"> </w:t>
      </w:r>
      <w:r w:rsidR="002C0F33" w:rsidRPr="002C0F33">
        <w:rPr>
          <w:rFonts w:ascii="Times New Roman" w:hAnsi="Times New Roman" w:cs="Times New Roman"/>
          <w:sz w:val="24"/>
          <w:szCs w:val="24"/>
          <w:lang w:val="en-US"/>
        </w:rPr>
        <w:t xml:space="preserve">selection on </w:t>
      </w:r>
      <w:r w:rsidR="0039452A">
        <w:rPr>
          <w:rFonts w:ascii="Times New Roman" w:hAnsi="Times New Roman" w:cs="Times New Roman"/>
          <w:sz w:val="24"/>
          <w:szCs w:val="24"/>
          <w:lang w:val="en-US"/>
        </w:rPr>
        <w:t xml:space="preserve">host plant </w:t>
      </w:r>
      <w:r w:rsidR="002C0F33" w:rsidRPr="002C0F33">
        <w:rPr>
          <w:rFonts w:ascii="Times New Roman" w:hAnsi="Times New Roman" w:cs="Times New Roman"/>
          <w:sz w:val="24"/>
          <w:szCs w:val="24"/>
          <w:lang w:val="en-US"/>
        </w:rPr>
        <w:t>flowering phenology</w:t>
      </w:r>
      <w:ins w:id="296" w:author="Alicia" w:date="2016-01-08T14:52:00Z">
        <w:r w:rsidR="009606B1" w:rsidRPr="009606B1">
          <w:rPr>
            <w:rFonts w:ascii="Times New Roman" w:hAnsi="Times New Roman" w:cs="Times New Roman"/>
            <w:sz w:val="24"/>
            <w:szCs w:val="24"/>
            <w:lang w:val="en-US"/>
          </w:rPr>
          <w:t xml:space="preserve"> </w:t>
        </w:r>
        <w:r w:rsidR="009606B1">
          <w:rPr>
            <w:rFonts w:ascii="Times New Roman" w:hAnsi="Times New Roman" w:cs="Times New Roman"/>
            <w:sz w:val="24"/>
            <w:szCs w:val="24"/>
            <w:lang w:val="en-US"/>
          </w:rPr>
          <w:t>might</w:t>
        </w:r>
      </w:ins>
      <w:r w:rsidR="000B4B9F">
        <w:rPr>
          <w:rFonts w:ascii="Times New Roman" w:hAnsi="Times New Roman" w:cs="Times New Roman"/>
          <w:sz w:val="24"/>
          <w:szCs w:val="24"/>
          <w:lang w:val="en-US"/>
        </w:rPr>
        <w:t>, in turn,</w:t>
      </w:r>
      <w:r w:rsidR="002C0F33">
        <w:rPr>
          <w:rFonts w:ascii="Times New Roman" w:hAnsi="Times New Roman" w:cs="Times New Roman"/>
          <w:sz w:val="24"/>
          <w:szCs w:val="24"/>
          <w:lang w:val="en-US"/>
        </w:rPr>
        <w:t xml:space="preserve"> </w:t>
      </w:r>
      <w:del w:id="297" w:author="Alicia" w:date="2015-12-14T15:37:00Z">
        <w:r w:rsidR="0039452A" w:rsidDel="00FB3328">
          <w:rPr>
            <w:rFonts w:ascii="Times New Roman" w:hAnsi="Times New Roman" w:cs="Times New Roman"/>
            <w:sz w:val="24"/>
            <w:szCs w:val="24"/>
            <w:lang w:val="en-US"/>
          </w:rPr>
          <w:delText xml:space="preserve">did </w:delText>
        </w:r>
      </w:del>
      <w:del w:id="298" w:author="Alicia" w:date="2016-01-08T14:49:00Z">
        <w:r w:rsidR="002C0F33" w:rsidDel="003A4BAF">
          <w:rPr>
            <w:rFonts w:ascii="Times New Roman" w:hAnsi="Times New Roman" w:cs="Times New Roman"/>
            <w:sz w:val="24"/>
            <w:szCs w:val="24"/>
            <w:lang w:val="en-US"/>
          </w:rPr>
          <w:delText>depend on</w:delText>
        </w:r>
      </w:del>
      <w:ins w:id="299" w:author="Alicia" w:date="2016-01-08T14:49:00Z">
        <w:r w:rsidR="003A4BAF">
          <w:rPr>
            <w:rFonts w:ascii="Times New Roman" w:hAnsi="Times New Roman" w:cs="Times New Roman"/>
            <w:sz w:val="24"/>
            <w:szCs w:val="24"/>
            <w:lang w:val="en-US"/>
          </w:rPr>
          <w:t>be dependent</w:t>
        </w:r>
      </w:ins>
      <w:ins w:id="300" w:author="Alicia" w:date="2016-01-08T14:50:00Z">
        <w:r w:rsidR="003A4BAF">
          <w:rPr>
            <w:rFonts w:ascii="Times New Roman" w:hAnsi="Times New Roman" w:cs="Times New Roman"/>
            <w:sz w:val="24"/>
            <w:szCs w:val="24"/>
            <w:lang w:val="en-US"/>
          </w:rPr>
          <w:t xml:space="preserve"> on</w:t>
        </w:r>
      </w:ins>
      <w:ins w:id="301" w:author="Alicia" w:date="2016-01-08T14:49:00Z">
        <w:r w:rsidR="003A4BAF">
          <w:rPr>
            <w:rFonts w:ascii="Times New Roman" w:hAnsi="Times New Roman" w:cs="Times New Roman"/>
            <w:sz w:val="24"/>
            <w:szCs w:val="24"/>
            <w:lang w:val="en-US"/>
          </w:rPr>
          <w:t xml:space="preserve"> the</w:t>
        </w:r>
      </w:ins>
      <w:r w:rsidR="002C0F33">
        <w:rPr>
          <w:rFonts w:ascii="Times New Roman" w:hAnsi="Times New Roman" w:cs="Times New Roman"/>
          <w:sz w:val="24"/>
          <w:szCs w:val="24"/>
          <w:lang w:val="en-US"/>
        </w:rPr>
        <w:t xml:space="preserve"> community context, </w:t>
      </w:r>
      <w:del w:id="302" w:author="Alicia" w:date="2016-01-08T14:49:00Z">
        <w:r w:rsidR="000B4B9F" w:rsidDel="003A4BAF">
          <w:rPr>
            <w:rFonts w:ascii="Times New Roman" w:hAnsi="Times New Roman" w:cs="Times New Roman"/>
            <w:sz w:val="24"/>
            <w:szCs w:val="24"/>
            <w:lang w:val="en-US"/>
          </w:rPr>
          <w:delText>i.e.,</w:delText>
        </w:r>
      </w:del>
      <w:ins w:id="303" w:author="Alicia" w:date="2016-01-08T14:49:00Z">
        <w:r w:rsidR="003A4BAF">
          <w:rPr>
            <w:rFonts w:ascii="Times New Roman" w:hAnsi="Times New Roman" w:cs="Times New Roman"/>
            <w:sz w:val="24"/>
            <w:szCs w:val="24"/>
            <w:lang w:val="en-US"/>
          </w:rPr>
          <w:t>as</w:t>
        </w:r>
      </w:ins>
      <w:r w:rsidR="000B4B9F">
        <w:rPr>
          <w:rFonts w:ascii="Times New Roman" w:hAnsi="Times New Roman" w:cs="Times New Roman"/>
          <w:sz w:val="24"/>
          <w:szCs w:val="24"/>
          <w:lang w:val="en-US"/>
        </w:rPr>
        <w:t xml:space="preserve"> the</w:t>
      </w:r>
      <w:r w:rsidR="002C0F33">
        <w:rPr>
          <w:rFonts w:ascii="Times New Roman" w:hAnsi="Times New Roman" w:cs="Times New Roman"/>
          <w:sz w:val="24"/>
          <w:szCs w:val="24"/>
          <w:lang w:val="en-US"/>
        </w:rPr>
        <w:t xml:space="preserve"> </w:t>
      </w:r>
      <w:r w:rsidR="000B4B9F">
        <w:rPr>
          <w:rFonts w:ascii="Times New Roman" w:hAnsi="Times New Roman" w:cs="Times New Roman"/>
          <w:sz w:val="24"/>
          <w:szCs w:val="24"/>
          <w:lang w:val="en-US"/>
        </w:rPr>
        <w:t xml:space="preserve">incidence </w:t>
      </w:r>
      <w:r w:rsidR="002C0F33">
        <w:rPr>
          <w:rFonts w:ascii="Times New Roman" w:hAnsi="Times New Roman" w:cs="Times New Roman"/>
          <w:sz w:val="24"/>
          <w:szCs w:val="24"/>
          <w:lang w:val="en-US"/>
        </w:rPr>
        <w:t>of the predator</w:t>
      </w:r>
      <w:r w:rsidR="00D54166">
        <w:rPr>
          <w:rFonts w:ascii="Times New Roman" w:hAnsi="Times New Roman" w:cs="Times New Roman"/>
          <w:sz w:val="24"/>
          <w:szCs w:val="24"/>
          <w:lang w:val="en-US"/>
        </w:rPr>
        <w:t xml:space="preserve"> </w:t>
      </w:r>
      <w:r w:rsidR="000B4B9F">
        <w:rPr>
          <w:rFonts w:ascii="Times New Roman" w:hAnsi="Times New Roman" w:cs="Times New Roman"/>
          <w:sz w:val="24"/>
          <w:szCs w:val="24"/>
          <w:lang w:val="en-US"/>
        </w:rPr>
        <w:t>in host plant populations increase</w:t>
      </w:r>
      <w:r w:rsidR="0039452A">
        <w:rPr>
          <w:rFonts w:ascii="Times New Roman" w:hAnsi="Times New Roman" w:cs="Times New Roman"/>
          <w:sz w:val="24"/>
          <w:szCs w:val="24"/>
          <w:lang w:val="en-US"/>
        </w:rPr>
        <w:t>d</w:t>
      </w:r>
      <w:r w:rsidR="000B4B9F">
        <w:rPr>
          <w:rFonts w:ascii="Times New Roman" w:hAnsi="Times New Roman" w:cs="Times New Roman"/>
          <w:sz w:val="24"/>
          <w:szCs w:val="24"/>
          <w:lang w:val="en-US"/>
        </w:rPr>
        <w:t xml:space="preserve"> with </w:t>
      </w:r>
      <w:r w:rsidR="0039452A">
        <w:rPr>
          <w:rFonts w:ascii="Times New Roman" w:hAnsi="Times New Roman" w:cs="Times New Roman"/>
          <w:sz w:val="24"/>
          <w:szCs w:val="24"/>
          <w:lang w:val="en-US"/>
        </w:rPr>
        <w:t xml:space="preserve">the </w:t>
      </w:r>
      <w:r w:rsidR="002C0F33">
        <w:rPr>
          <w:rFonts w:ascii="Times New Roman" w:hAnsi="Times New Roman" w:cs="Times New Roman"/>
          <w:sz w:val="24"/>
          <w:szCs w:val="24"/>
          <w:lang w:val="en-US"/>
        </w:rPr>
        <w:t>abundance</w:t>
      </w:r>
      <w:r w:rsidR="0039452A" w:rsidRPr="0039452A">
        <w:rPr>
          <w:rFonts w:ascii="Times New Roman" w:hAnsi="Times New Roman" w:cs="Times New Roman"/>
          <w:sz w:val="24"/>
          <w:szCs w:val="24"/>
          <w:lang w:val="en-US"/>
        </w:rPr>
        <w:t xml:space="preserve"> </w:t>
      </w:r>
      <w:r w:rsidR="0039452A">
        <w:rPr>
          <w:rFonts w:ascii="Times New Roman" w:hAnsi="Times New Roman" w:cs="Times New Roman"/>
          <w:sz w:val="24"/>
          <w:szCs w:val="24"/>
          <w:lang w:val="en-US"/>
        </w:rPr>
        <w:t xml:space="preserve">of the </w:t>
      </w:r>
      <w:r w:rsidR="00CB0D7B">
        <w:rPr>
          <w:rFonts w:ascii="Times New Roman" w:hAnsi="Times New Roman" w:cs="Times New Roman"/>
          <w:sz w:val="24"/>
          <w:szCs w:val="24"/>
          <w:lang w:val="en-US"/>
        </w:rPr>
        <w:t xml:space="preserve">host </w:t>
      </w:r>
      <w:r w:rsidR="0039452A">
        <w:rPr>
          <w:rFonts w:ascii="Times New Roman" w:hAnsi="Times New Roman" w:cs="Times New Roman"/>
          <w:sz w:val="24"/>
          <w:szCs w:val="24"/>
          <w:lang w:val="en-US"/>
        </w:rPr>
        <w:t>ant</w:t>
      </w:r>
      <w:r w:rsidR="00CB0D7B">
        <w:rPr>
          <w:rFonts w:ascii="Times New Roman" w:hAnsi="Times New Roman" w:cs="Times New Roman"/>
          <w:sz w:val="24"/>
          <w:szCs w:val="24"/>
          <w:lang w:val="en-US"/>
        </w:rPr>
        <w:t>s</w:t>
      </w:r>
      <w:r w:rsidR="00D54166">
        <w:rPr>
          <w:rFonts w:ascii="Times New Roman" w:hAnsi="Times New Roman" w:cs="Times New Roman"/>
          <w:sz w:val="24"/>
          <w:szCs w:val="24"/>
          <w:lang w:val="en-US"/>
        </w:rPr>
        <w:t xml:space="preserve">. </w:t>
      </w:r>
    </w:p>
    <w:p w14:paraId="16BC28A6" w14:textId="7CF5FCA5" w:rsidR="009C3804" w:rsidRDefault="00F67F5D" w:rsidP="00C73C1B">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In populations where the seed</w:t>
      </w:r>
      <w:r w:rsidR="00355E81">
        <w:rPr>
          <w:rFonts w:ascii="Times New Roman" w:hAnsi="Times New Roman" w:cs="Times New Roman"/>
          <w:sz w:val="24"/>
          <w:szCs w:val="24"/>
          <w:lang w:val="en-US"/>
        </w:rPr>
        <w:t xml:space="preserve"> predator</w:t>
      </w:r>
      <w:r>
        <w:rPr>
          <w:rFonts w:ascii="Times New Roman" w:hAnsi="Times New Roman" w:cs="Times New Roman"/>
          <w:sz w:val="24"/>
          <w:szCs w:val="24"/>
          <w:lang w:val="en-US"/>
        </w:rPr>
        <w:t xml:space="preserve"> was absent</w:t>
      </w:r>
      <w:r w:rsidR="00355E81">
        <w:rPr>
          <w:rFonts w:ascii="Times New Roman" w:hAnsi="Times New Roman" w:cs="Times New Roman"/>
          <w:sz w:val="24"/>
          <w:szCs w:val="24"/>
          <w:lang w:val="en-US"/>
        </w:rPr>
        <w:t>, phenotypic selection favored early flowering</w:t>
      </w:r>
      <w:r>
        <w:rPr>
          <w:rFonts w:ascii="Times New Roman" w:hAnsi="Times New Roman" w:cs="Times New Roman"/>
          <w:sz w:val="24"/>
          <w:szCs w:val="24"/>
          <w:lang w:val="en-US"/>
        </w:rPr>
        <w:t xml:space="preserve"> in </w:t>
      </w:r>
      <w:r w:rsidRPr="00581FD2">
        <w:rPr>
          <w:rFonts w:ascii="Times New Roman" w:hAnsi="Times New Roman" w:cs="Times New Roman"/>
          <w:i/>
          <w:sz w:val="24"/>
          <w:szCs w:val="24"/>
          <w:lang w:val="en-US"/>
        </w:rPr>
        <w:t>G</w:t>
      </w:r>
      <w:r w:rsidR="005E26A4">
        <w:rPr>
          <w:rFonts w:ascii="Times New Roman" w:hAnsi="Times New Roman" w:cs="Times New Roman"/>
          <w:i/>
          <w:sz w:val="24"/>
          <w:szCs w:val="24"/>
          <w:lang w:val="en-US"/>
        </w:rPr>
        <w:t>.</w:t>
      </w:r>
      <w:r w:rsidRPr="00581FD2">
        <w:rPr>
          <w:rFonts w:ascii="Times New Roman" w:hAnsi="Times New Roman" w:cs="Times New Roman"/>
          <w:i/>
          <w:sz w:val="24"/>
          <w:szCs w:val="24"/>
          <w:lang w:val="en-US"/>
        </w:rPr>
        <w:t xml:space="preserve"> </w:t>
      </w:r>
      <w:proofErr w:type="spellStart"/>
      <w:r w:rsidRPr="00581FD2">
        <w:rPr>
          <w:rFonts w:ascii="Times New Roman" w:hAnsi="Times New Roman" w:cs="Times New Roman"/>
          <w:i/>
          <w:sz w:val="24"/>
          <w:szCs w:val="24"/>
          <w:lang w:val="en-US"/>
        </w:rPr>
        <w:t>pneumonanthe</w:t>
      </w:r>
      <w:proofErr w:type="spellEnd"/>
      <w:r w:rsidR="00512E8C">
        <w:rPr>
          <w:rFonts w:ascii="Times New Roman" w:hAnsi="Times New Roman" w:cs="Times New Roman"/>
          <w:sz w:val="24"/>
          <w:szCs w:val="24"/>
          <w:lang w:val="en-US"/>
        </w:rPr>
        <w:t xml:space="preserve">. </w:t>
      </w:r>
      <w:r w:rsidR="00D55432">
        <w:rPr>
          <w:rFonts w:ascii="Times New Roman" w:hAnsi="Times New Roman" w:cs="Times New Roman"/>
          <w:sz w:val="24"/>
          <w:szCs w:val="24"/>
          <w:lang w:val="en-US"/>
        </w:rPr>
        <w:t xml:space="preserve">In late-flowering plant species like </w:t>
      </w:r>
      <w:r w:rsidR="00D55432" w:rsidRPr="00CD1318">
        <w:rPr>
          <w:rFonts w:ascii="Times New Roman" w:hAnsi="Times New Roman" w:cs="Times New Roman"/>
          <w:i/>
          <w:sz w:val="24"/>
          <w:szCs w:val="24"/>
          <w:lang w:val="en-US"/>
        </w:rPr>
        <w:t>G</w:t>
      </w:r>
      <w:r w:rsidR="00D55432">
        <w:rPr>
          <w:rFonts w:ascii="Times New Roman" w:hAnsi="Times New Roman" w:cs="Times New Roman"/>
          <w:i/>
          <w:sz w:val="24"/>
          <w:szCs w:val="24"/>
          <w:lang w:val="en-US"/>
        </w:rPr>
        <w:t xml:space="preserve">. </w:t>
      </w:r>
      <w:proofErr w:type="spellStart"/>
      <w:r w:rsidR="00D55432" w:rsidRPr="00CD1318">
        <w:rPr>
          <w:rFonts w:ascii="Times New Roman" w:hAnsi="Times New Roman" w:cs="Times New Roman"/>
          <w:i/>
          <w:sz w:val="24"/>
          <w:szCs w:val="24"/>
          <w:lang w:val="en-US"/>
        </w:rPr>
        <w:t>pneumonanthe</w:t>
      </w:r>
      <w:proofErr w:type="spellEnd"/>
      <w:r w:rsidR="00D55432">
        <w:rPr>
          <w:rFonts w:ascii="Times New Roman" w:hAnsi="Times New Roman" w:cs="Times New Roman"/>
          <w:sz w:val="24"/>
          <w:szCs w:val="24"/>
          <w:lang w:val="en-US"/>
        </w:rPr>
        <w:t>, earlier flowering might be beneficial at northern latitudes, where the growing season is short, because it increases the time and resources available for seed maturation. It is also possible that the availability of pollinators is higher</w:t>
      </w:r>
      <w:r w:rsidR="00EC0AB0">
        <w:rPr>
          <w:rFonts w:ascii="Times New Roman" w:hAnsi="Times New Roman" w:cs="Times New Roman"/>
          <w:sz w:val="24"/>
          <w:szCs w:val="24"/>
          <w:lang w:val="en-US"/>
        </w:rPr>
        <w:t xml:space="preserve"> or that</w:t>
      </w:r>
      <w:r w:rsidR="00D55432">
        <w:rPr>
          <w:rFonts w:ascii="Times New Roman" w:hAnsi="Times New Roman" w:cs="Times New Roman"/>
          <w:sz w:val="24"/>
          <w:szCs w:val="24"/>
          <w:lang w:val="en-US"/>
        </w:rPr>
        <w:t xml:space="preserve"> the competition with other plants </w:t>
      </w:r>
      <w:r w:rsidR="00EC0AB0">
        <w:rPr>
          <w:rFonts w:ascii="Times New Roman" w:hAnsi="Times New Roman" w:cs="Times New Roman"/>
          <w:sz w:val="24"/>
          <w:szCs w:val="24"/>
          <w:lang w:val="en-US"/>
        </w:rPr>
        <w:t xml:space="preserve">is </w:t>
      </w:r>
      <w:r w:rsidR="00D55432">
        <w:rPr>
          <w:rFonts w:ascii="Times New Roman" w:hAnsi="Times New Roman" w:cs="Times New Roman"/>
          <w:sz w:val="24"/>
          <w:szCs w:val="24"/>
          <w:lang w:val="en-US"/>
        </w:rPr>
        <w:t xml:space="preserve">less intense earlier during the season. The pattern of early-flowering plants having higher fitness in the absence of seed predators found in </w:t>
      </w:r>
      <w:r w:rsidR="00D55432" w:rsidRPr="00581FD2">
        <w:rPr>
          <w:rFonts w:ascii="Times New Roman" w:hAnsi="Times New Roman" w:cs="Times New Roman"/>
          <w:i/>
          <w:sz w:val="24"/>
          <w:szCs w:val="24"/>
          <w:lang w:val="en-US"/>
        </w:rPr>
        <w:t>G</w:t>
      </w:r>
      <w:r w:rsidR="00D55432">
        <w:rPr>
          <w:rFonts w:ascii="Times New Roman" w:hAnsi="Times New Roman" w:cs="Times New Roman"/>
          <w:i/>
          <w:sz w:val="24"/>
          <w:szCs w:val="24"/>
          <w:lang w:val="en-US"/>
        </w:rPr>
        <w:t>.</w:t>
      </w:r>
      <w:r w:rsidR="00D55432" w:rsidRPr="00581FD2">
        <w:rPr>
          <w:rFonts w:ascii="Times New Roman" w:hAnsi="Times New Roman" w:cs="Times New Roman"/>
          <w:i/>
          <w:sz w:val="24"/>
          <w:szCs w:val="24"/>
          <w:lang w:val="en-US"/>
        </w:rPr>
        <w:t xml:space="preserve"> </w:t>
      </w:r>
      <w:proofErr w:type="spellStart"/>
      <w:r w:rsidR="00D55432" w:rsidRPr="00581FD2">
        <w:rPr>
          <w:rFonts w:ascii="Times New Roman" w:hAnsi="Times New Roman" w:cs="Times New Roman"/>
          <w:i/>
          <w:sz w:val="24"/>
          <w:szCs w:val="24"/>
          <w:lang w:val="en-US"/>
        </w:rPr>
        <w:t>pneumonanthe</w:t>
      </w:r>
      <w:proofErr w:type="spellEnd"/>
      <w:r w:rsidR="00D55432">
        <w:rPr>
          <w:rFonts w:ascii="Times New Roman" w:hAnsi="Times New Roman" w:cs="Times New Roman"/>
          <w:sz w:val="24"/>
          <w:szCs w:val="24"/>
          <w:lang w:val="en-US"/>
        </w:rPr>
        <w:t xml:space="preserve"> </w:t>
      </w:r>
      <w:r w:rsidR="00512E8C">
        <w:rPr>
          <w:rFonts w:ascii="Times New Roman" w:hAnsi="Times New Roman" w:cs="Times New Roman"/>
          <w:sz w:val="24"/>
          <w:szCs w:val="24"/>
          <w:lang w:val="en-US"/>
        </w:rPr>
        <w:t>is</w:t>
      </w:r>
      <w:r w:rsidR="00355E81">
        <w:rPr>
          <w:rFonts w:ascii="Times New Roman" w:hAnsi="Times New Roman" w:cs="Times New Roman"/>
          <w:sz w:val="24"/>
          <w:szCs w:val="24"/>
          <w:lang w:val="en-US"/>
        </w:rPr>
        <w:t xml:space="preserve"> consistent with the general trend </w:t>
      </w:r>
      <w:r w:rsidR="00F72425">
        <w:rPr>
          <w:rFonts w:ascii="Times New Roman" w:hAnsi="Times New Roman" w:cs="Times New Roman"/>
          <w:sz w:val="24"/>
          <w:szCs w:val="24"/>
          <w:lang w:val="en-US"/>
        </w:rPr>
        <w:t xml:space="preserve">suggested </w:t>
      </w:r>
      <w:r w:rsidR="00355E81">
        <w:rPr>
          <w:rFonts w:ascii="Times New Roman" w:hAnsi="Times New Roman" w:cs="Times New Roman"/>
          <w:sz w:val="24"/>
          <w:szCs w:val="24"/>
          <w:lang w:val="en-US"/>
        </w:rPr>
        <w:t xml:space="preserve">by </w:t>
      </w:r>
      <w:proofErr w:type="spellStart"/>
      <w:r w:rsidR="00355E81" w:rsidRPr="00F46168">
        <w:rPr>
          <w:rFonts w:ascii="Times New Roman" w:hAnsi="Times New Roman" w:cs="Times New Roman"/>
          <w:sz w:val="24"/>
          <w:szCs w:val="24"/>
          <w:lang w:val="en-US"/>
        </w:rPr>
        <w:t>Munguía</w:t>
      </w:r>
      <w:proofErr w:type="spellEnd"/>
      <w:r w:rsidR="00355E81" w:rsidRPr="00F46168">
        <w:rPr>
          <w:rFonts w:ascii="Times New Roman" w:hAnsi="Times New Roman" w:cs="Times New Roman"/>
          <w:sz w:val="24"/>
          <w:szCs w:val="24"/>
          <w:lang w:val="en-US"/>
        </w:rPr>
        <w:t xml:space="preserve">-Rosas </w:t>
      </w:r>
      <w:r w:rsidR="00355E81" w:rsidRPr="00981711">
        <w:rPr>
          <w:rFonts w:ascii="Times New Roman" w:hAnsi="Times New Roman" w:cs="Times New Roman"/>
          <w:iCs/>
          <w:sz w:val="24"/>
          <w:szCs w:val="24"/>
          <w:lang w:val="en-US"/>
        </w:rPr>
        <w:t>et al</w:t>
      </w:r>
      <w:r w:rsidR="00355E81" w:rsidRPr="00F46168">
        <w:rPr>
          <w:rFonts w:ascii="Times New Roman" w:hAnsi="Times New Roman" w:cs="Times New Roman"/>
          <w:i/>
          <w:iCs/>
          <w:sz w:val="24"/>
          <w:szCs w:val="24"/>
          <w:lang w:val="en-US"/>
        </w:rPr>
        <w:t>.</w:t>
      </w:r>
      <w:r w:rsidR="00355E81" w:rsidRPr="00F46168">
        <w:rPr>
          <w:rFonts w:ascii="Times New Roman" w:hAnsi="Times New Roman" w:cs="Times New Roman"/>
          <w:sz w:val="24"/>
          <w:szCs w:val="24"/>
          <w:lang w:val="en-US"/>
        </w:rPr>
        <w:t xml:space="preserve"> </w:t>
      </w:r>
      <w:r w:rsidR="00355E81">
        <w:rPr>
          <w:rFonts w:ascii="Times New Roman" w:hAnsi="Times New Roman" w:cs="Times New Roman"/>
          <w:sz w:val="24"/>
          <w:szCs w:val="24"/>
          <w:lang w:val="en-US"/>
        </w:rPr>
        <w:t>(</w:t>
      </w:r>
      <w:r w:rsidR="00355E81" w:rsidRPr="00F46168">
        <w:rPr>
          <w:rFonts w:ascii="Times New Roman" w:hAnsi="Times New Roman" w:cs="Times New Roman"/>
          <w:sz w:val="24"/>
          <w:szCs w:val="24"/>
          <w:lang w:val="en-US"/>
        </w:rPr>
        <w:t>2011</w:t>
      </w:r>
      <w:r w:rsidR="006B2ECB">
        <w:rPr>
          <w:rFonts w:ascii="Times New Roman" w:hAnsi="Times New Roman" w:cs="Times New Roman"/>
          <w:sz w:val="24"/>
          <w:szCs w:val="24"/>
          <w:lang w:val="en-US"/>
        </w:rPr>
        <w:t>b</w:t>
      </w:r>
      <w:r w:rsidR="00355E81" w:rsidRPr="00F46168">
        <w:rPr>
          <w:rFonts w:ascii="Times New Roman" w:hAnsi="Times New Roman" w:cs="Times New Roman"/>
          <w:sz w:val="24"/>
          <w:szCs w:val="24"/>
          <w:lang w:val="en-US"/>
        </w:rPr>
        <w:t>)</w:t>
      </w:r>
      <w:r w:rsidR="00355E81">
        <w:rPr>
          <w:rFonts w:ascii="Times New Roman" w:hAnsi="Times New Roman" w:cs="Times New Roman"/>
          <w:sz w:val="24"/>
          <w:szCs w:val="24"/>
          <w:lang w:val="en-US"/>
        </w:rPr>
        <w:t xml:space="preserve">. </w:t>
      </w:r>
      <w:r w:rsidR="00B44926">
        <w:rPr>
          <w:rFonts w:ascii="Times New Roman" w:hAnsi="Times New Roman" w:cs="Times New Roman"/>
          <w:sz w:val="24"/>
          <w:szCs w:val="24"/>
          <w:lang w:val="en-US"/>
        </w:rPr>
        <w:t xml:space="preserve">It is important, however, to bear in mind that higher fitness in earlier-flowering plants </w:t>
      </w:r>
      <w:r w:rsidR="00355E81">
        <w:rPr>
          <w:rFonts w:ascii="Times New Roman" w:hAnsi="Times New Roman" w:cs="Times New Roman"/>
          <w:sz w:val="24"/>
          <w:szCs w:val="24"/>
          <w:lang w:val="en-US"/>
        </w:rPr>
        <w:t xml:space="preserve">could </w:t>
      </w:r>
      <w:del w:id="304" w:author="Alicia" w:date="2015-12-14T15:41:00Z">
        <w:r w:rsidR="00091934" w:rsidDel="00E9401F">
          <w:rPr>
            <w:rFonts w:ascii="Times New Roman" w:hAnsi="Times New Roman" w:cs="Times New Roman"/>
            <w:sz w:val="24"/>
            <w:szCs w:val="24"/>
            <w:lang w:val="en-US"/>
          </w:rPr>
          <w:delText xml:space="preserve">be the </w:delText>
        </w:r>
      </w:del>
      <w:r w:rsidR="00091934">
        <w:rPr>
          <w:rFonts w:ascii="Times New Roman" w:hAnsi="Times New Roman" w:cs="Times New Roman"/>
          <w:sz w:val="24"/>
          <w:szCs w:val="24"/>
          <w:lang w:val="en-US"/>
        </w:rPr>
        <w:t xml:space="preserve">result </w:t>
      </w:r>
      <w:del w:id="305" w:author="Alicia" w:date="2015-12-14T15:39:00Z">
        <w:r w:rsidR="00091934" w:rsidDel="00E9401F">
          <w:rPr>
            <w:rFonts w:ascii="Times New Roman" w:hAnsi="Times New Roman" w:cs="Times New Roman"/>
            <w:sz w:val="24"/>
            <w:szCs w:val="24"/>
            <w:lang w:val="en-US"/>
          </w:rPr>
          <w:delText xml:space="preserve">of </w:delText>
        </w:r>
      </w:del>
      <w:del w:id="306" w:author="Alicia" w:date="2015-12-14T15:41:00Z">
        <w:r w:rsidR="00091934" w:rsidDel="00E9401F">
          <w:rPr>
            <w:rFonts w:ascii="Times New Roman" w:hAnsi="Times New Roman" w:cs="Times New Roman"/>
            <w:sz w:val="24"/>
            <w:szCs w:val="24"/>
            <w:lang w:val="en-US"/>
          </w:rPr>
          <w:delText>that</w:delText>
        </w:r>
      </w:del>
      <w:ins w:id="307" w:author="Alicia" w:date="2015-12-14T15:41:00Z">
        <w:r w:rsidR="00E9401F">
          <w:rPr>
            <w:rFonts w:ascii="Times New Roman" w:hAnsi="Times New Roman" w:cs="Times New Roman"/>
            <w:sz w:val="24"/>
            <w:szCs w:val="24"/>
            <w:lang w:val="en-US"/>
          </w:rPr>
          <w:t>from</w:t>
        </w:r>
      </w:ins>
      <w:r w:rsidR="00D55432">
        <w:rPr>
          <w:rFonts w:ascii="Times New Roman" w:hAnsi="Times New Roman" w:cs="Times New Roman"/>
          <w:sz w:val="24"/>
          <w:szCs w:val="24"/>
          <w:lang w:val="en-US"/>
        </w:rPr>
        <w:t xml:space="preserve"> </w:t>
      </w:r>
      <w:r w:rsidR="00355E81">
        <w:rPr>
          <w:rFonts w:ascii="Times New Roman" w:hAnsi="Times New Roman" w:cs="Times New Roman"/>
          <w:sz w:val="24"/>
          <w:szCs w:val="24"/>
          <w:lang w:val="en-US"/>
        </w:rPr>
        <w:t xml:space="preserve">early flowering directly </w:t>
      </w:r>
      <w:del w:id="308" w:author="Alicia" w:date="2015-12-14T15:41:00Z">
        <w:r w:rsidR="00D55432" w:rsidDel="00E9401F">
          <w:rPr>
            <w:rFonts w:ascii="Times New Roman" w:hAnsi="Times New Roman" w:cs="Times New Roman"/>
            <w:sz w:val="24"/>
            <w:szCs w:val="24"/>
            <w:lang w:val="en-US"/>
          </w:rPr>
          <w:delText xml:space="preserve">increases </w:delText>
        </w:r>
      </w:del>
      <w:ins w:id="309" w:author="Alicia" w:date="2015-12-14T15:41:00Z">
        <w:r w:rsidR="00E9401F">
          <w:rPr>
            <w:rFonts w:ascii="Times New Roman" w:hAnsi="Times New Roman" w:cs="Times New Roman"/>
            <w:sz w:val="24"/>
            <w:szCs w:val="24"/>
            <w:lang w:val="en-US"/>
          </w:rPr>
          <w:t xml:space="preserve">increasing </w:t>
        </w:r>
      </w:ins>
      <w:r w:rsidR="00355E81">
        <w:rPr>
          <w:rFonts w:ascii="Times New Roman" w:hAnsi="Times New Roman" w:cs="Times New Roman"/>
          <w:sz w:val="24"/>
          <w:szCs w:val="24"/>
          <w:lang w:val="en-US"/>
        </w:rPr>
        <w:t xml:space="preserve">fitness, </w:t>
      </w:r>
      <w:r>
        <w:rPr>
          <w:rFonts w:ascii="Times New Roman" w:hAnsi="Times New Roman" w:cs="Times New Roman"/>
          <w:sz w:val="24"/>
          <w:szCs w:val="24"/>
          <w:lang w:val="en-US"/>
        </w:rPr>
        <w:t xml:space="preserve">or </w:t>
      </w:r>
      <w:del w:id="310" w:author="Alicia" w:date="2015-12-14T15:41:00Z">
        <w:r w:rsidR="00091934" w:rsidDel="00E9401F">
          <w:rPr>
            <w:rFonts w:ascii="Times New Roman" w:hAnsi="Times New Roman" w:cs="Times New Roman"/>
            <w:sz w:val="24"/>
            <w:szCs w:val="24"/>
            <w:lang w:val="en-US"/>
          </w:rPr>
          <w:delText xml:space="preserve">that </w:delText>
        </w:r>
      </w:del>
      <w:ins w:id="311" w:author="Alicia" w:date="2015-12-14T15:41:00Z">
        <w:r w:rsidR="00E9401F">
          <w:rPr>
            <w:rFonts w:ascii="Times New Roman" w:hAnsi="Times New Roman" w:cs="Times New Roman"/>
            <w:sz w:val="24"/>
            <w:szCs w:val="24"/>
            <w:lang w:val="en-US"/>
          </w:rPr>
          <w:t xml:space="preserve">from </w:t>
        </w:r>
      </w:ins>
      <w:r w:rsidR="00355E81">
        <w:rPr>
          <w:rFonts w:ascii="Times New Roman" w:hAnsi="Times New Roman" w:cs="Times New Roman"/>
          <w:sz w:val="24"/>
          <w:szCs w:val="24"/>
          <w:lang w:val="en-US"/>
        </w:rPr>
        <w:t xml:space="preserve">other </w:t>
      </w:r>
      <w:r w:rsidR="00512E8C">
        <w:rPr>
          <w:rFonts w:ascii="Times New Roman" w:hAnsi="Times New Roman" w:cs="Times New Roman"/>
          <w:sz w:val="24"/>
          <w:szCs w:val="24"/>
          <w:lang w:val="en-US"/>
        </w:rPr>
        <w:t xml:space="preserve">plant traits </w:t>
      </w:r>
      <w:r w:rsidR="00355E81">
        <w:rPr>
          <w:rFonts w:ascii="Times New Roman" w:hAnsi="Times New Roman" w:cs="Times New Roman"/>
          <w:sz w:val="24"/>
          <w:szCs w:val="24"/>
          <w:lang w:val="en-US"/>
        </w:rPr>
        <w:t xml:space="preserve">correlated </w:t>
      </w:r>
      <w:r w:rsidR="00512E8C">
        <w:rPr>
          <w:rFonts w:ascii="Times New Roman" w:hAnsi="Times New Roman" w:cs="Times New Roman"/>
          <w:sz w:val="24"/>
          <w:szCs w:val="24"/>
          <w:lang w:val="en-US"/>
        </w:rPr>
        <w:t xml:space="preserve">with </w:t>
      </w:r>
      <w:r>
        <w:rPr>
          <w:rFonts w:ascii="Times New Roman" w:hAnsi="Times New Roman" w:cs="Times New Roman"/>
          <w:sz w:val="24"/>
          <w:szCs w:val="24"/>
          <w:lang w:val="en-US"/>
        </w:rPr>
        <w:t xml:space="preserve">early </w:t>
      </w:r>
      <w:r w:rsidR="00512E8C">
        <w:rPr>
          <w:rFonts w:ascii="Times New Roman" w:hAnsi="Times New Roman" w:cs="Times New Roman"/>
          <w:sz w:val="24"/>
          <w:szCs w:val="24"/>
          <w:lang w:val="en-US"/>
        </w:rPr>
        <w:t>flowering</w:t>
      </w:r>
      <w:r w:rsidR="00D55432" w:rsidRPr="00D55432">
        <w:rPr>
          <w:rFonts w:ascii="Times New Roman" w:hAnsi="Times New Roman" w:cs="Times New Roman"/>
          <w:sz w:val="24"/>
          <w:szCs w:val="24"/>
          <w:lang w:val="en-US"/>
        </w:rPr>
        <w:t xml:space="preserve"> </w:t>
      </w:r>
      <w:del w:id="312" w:author="Alicia" w:date="2015-12-14T15:41:00Z">
        <w:r w:rsidR="00D55432" w:rsidDel="00E9401F">
          <w:rPr>
            <w:rFonts w:ascii="Times New Roman" w:hAnsi="Times New Roman" w:cs="Times New Roman"/>
            <w:sz w:val="24"/>
            <w:szCs w:val="24"/>
            <w:lang w:val="en-US"/>
          </w:rPr>
          <w:delText xml:space="preserve">have </w:delText>
        </w:r>
      </w:del>
      <w:ins w:id="313" w:author="Alicia" w:date="2015-12-14T15:41:00Z">
        <w:r w:rsidR="00E9401F">
          <w:rPr>
            <w:rFonts w:ascii="Times New Roman" w:hAnsi="Times New Roman" w:cs="Times New Roman"/>
            <w:sz w:val="24"/>
            <w:szCs w:val="24"/>
            <w:lang w:val="en-US"/>
          </w:rPr>
          <w:t xml:space="preserve">having </w:t>
        </w:r>
      </w:ins>
      <w:r w:rsidR="00D55432">
        <w:rPr>
          <w:rFonts w:ascii="Times New Roman" w:hAnsi="Times New Roman" w:cs="Times New Roman"/>
          <w:sz w:val="24"/>
          <w:szCs w:val="24"/>
          <w:lang w:val="en-US"/>
        </w:rPr>
        <w:t>a positive effect</w:t>
      </w:r>
      <w:r w:rsidR="00904EDD">
        <w:rPr>
          <w:rFonts w:ascii="Times New Roman" w:hAnsi="Times New Roman" w:cs="Times New Roman"/>
          <w:sz w:val="24"/>
          <w:szCs w:val="24"/>
          <w:lang w:val="en-US"/>
        </w:rPr>
        <w:t xml:space="preserve"> on fitness</w:t>
      </w:r>
      <w:r w:rsidR="00512E8C">
        <w:rPr>
          <w:rFonts w:ascii="Times New Roman" w:hAnsi="Times New Roman" w:cs="Times New Roman"/>
          <w:sz w:val="24"/>
          <w:szCs w:val="24"/>
          <w:lang w:val="en-US"/>
        </w:rPr>
        <w:t>.</w:t>
      </w:r>
      <w:r w:rsidR="00355E81">
        <w:rPr>
          <w:rFonts w:ascii="Times New Roman" w:hAnsi="Times New Roman" w:cs="Times New Roman"/>
          <w:sz w:val="24"/>
          <w:szCs w:val="24"/>
          <w:lang w:val="en-US"/>
        </w:rPr>
        <w:t xml:space="preserve"> </w:t>
      </w:r>
      <w:r w:rsidR="00D55432">
        <w:rPr>
          <w:rFonts w:ascii="Times New Roman" w:hAnsi="Times New Roman" w:cs="Times New Roman"/>
          <w:sz w:val="24"/>
          <w:szCs w:val="24"/>
          <w:lang w:val="en-US"/>
        </w:rPr>
        <w:t>P</w:t>
      </w:r>
      <w:r w:rsidR="00512E8C">
        <w:rPr>
          <w:rFonts w:ascii="Times New Roman" w:hAnsi="Times New Roman" w:cs="Times New Roman"/>
          <w:sz w:val="24"/>
          <w:szCs w:val="24"/>
          <w:lang w:val="en-US"/>
        </w:rPr>
        <w:t xml:space="preserve">ositive correlations between early flowering and high fitness may also </w:t>
      </w:r>
      <w:r w:rsidR="00D55432">
        <w:rPr>
          <w:rFonts w:ascii="Times New Roman" w:hAnsi="Times New Roman" w:cs="Times New Roman"/>
          <w:sz w:val="24"/>
          <w:szCs w:val="24"/>
          <w:lang w:val="en-US"/>
        </w:rPr>
        <w:t xml:space="preserve">be the result of environmental covariance, i.e., </w:t>
      </w:r>
      <w:r w:rsidR="000F50C7">
        <w:rPr>
          <w:rFonts w:ascii="Times New Roman" w:hAnsi="Times New Roman" w:cs="Times New Roman"/>
          <w:sz w:val="24"/>
          <w:szCs w:val="24"/>
          <w:lang w:val="en-US"/>
        </w:rPr>
        <w:t xml:space="preserve">both </w:t>
      </w:r>
      <w:r w:rsidR="00512E8C">
        <w:rPr>
          <w:rFonts w:ascii="Times New Roman" w:hAnsi="Times New Roman" w:cs="Times New Roman"/>
          <w:sz w:val="24"/>
          <w:szCs w:val="24"/>
          <w:lang w:val="en-US"/>
        </w:rPr>
        <w:t>early flowering and fitness are correlated with favorable microsite conditions and high resource availability (</w:t>
      </w:r>
      <w:proofErr w:type="spellStart"/>
      <w:r w:rsidR="004177F1" w:rsidRPr="00320F57">
        <w:rPr>
          <w:rFonts w:ascii="Times New Roman" w:hAnsi="Times New Roman" w:cs="Times New Roman"/>
          <w:sz w:val="24"/>
          <w:lang w:val="en-US"/>
        </w:rPr>
        <w:t>Rausher</w:t>
      </w:r>
      <w:proofErr w:type="spellEnd"/>
      <w:r w:rsidR="004177F1" w:rsidRPr="00320F57">
        <w:rPr>
          <w:rFonts w:ascii="Times New Roman" w:hAnsi="Times New Roman" w:cs="Times New Roman"/>
          <w:sz w:val="24"/>
          <w:lang w:val="en-US"/>
        </w:rPr>
        <w:t>, 1992</w:t>
      </w:r>
      <w:r w:rsidR="004177F1">
        <w:rPr>
          <w:rFonts w:ascii="Times New Roman" w:hAnsi="Times New Roman" w:cs="Times New Roman"/>
          <w:sz w:val="24"/>
          <w:lang w:val="en-US"/>
        </w:rPr>
        <w:t xml:space="preserve">; </w:t>
      </w:r>
      <w:proofErr w:type="spellStart"/>
      <w:r w:rsidR="00355E81" w:rsidRPr="009B4059">
        <w:rPr>
          <w:rFonts w:ascii="Times New Roman" w:hAnsi="Times New Roman" w:cs="Times New Roman"/>
          <w:sz w:val="24"/>
          <w:szCs w:val="24"/>
          <w:lang w:val="en-US"/>
        </w:rPr>
        <w:t>Ehrlén</w:t>
      </w:r>
      <w:proofErr w:type="spellEnd"/>
      <w:r w:rsidR="00355E81" w:rsidRPr="009B4059">
        <w:rPr>
          <w:rFonts w:ascii="Times New Roman" w:hAnsi="Times New Roman" w:cs="Times New Roman"/>
          <w:sz w:val="24"/>
          <w:szCs w:val="24"/>
          <w:lang w:val="en-US"/>
        </w:rPr>
        <w:t>, 2015)</w:t>
      </w:r>
      <w:r w:rsidR="00355E81">
        <w:rPr>
          <w:rFonts w:ascii="Times New Roman" w:hAnsi="Times New Roman" w:cs="Times New Roman"/>
          <w:sz w:val="24"/>
          <w:szCs w:val="24"/>
          <w:lang w:val="en-US"/>
        </w:rPr>
        <w:t xml:space="preserve">. In our study, </w:t>
      </w:r>
      <w:r w:rsidR="00512E8C">
        <w:rPr>
          <w:rFonts w:ascii="Times New Roman" w:hAnsi="Times New Roman" w:cs="Times New Roman"/>
          <w:sz w:val="24"/>
          <w:szCs w:val="24"/>
          <w:lang w:val="en-US"/>
        </w:rPr>
        <w:t>we tried to alleviate problems by incorporating traits that we considered likely to be correlated with flowering phenology</w:t>
      </w:r>
      <w:r w:rsidR="00D55432">
        <w:rPr>
          <w:rFonts w:ascii="Times New Roman" w:hAnsi="Times New Roman" w:cs="Times New Roman"/>
          <w:sz w:val="24"/>
          <w:szCs w:val="24"/>
          <w:lang w:val="en-US"/>
        </w:rPr>
        <w:t>, as well as</w:t>
      </w:r>
      <w:r w:rsidR="00512E8C">
        <w:rPr>
          <w:rFonts w:ascii="Times New Roman" w:hAnsi="Times New Roman" w:cs="Times New Roman"/>
          <w:sz w:val="24"/>
          <w:szCs w:val="24"/>
          <w:lang w:val="en-US"/>
        </w:rPr>
        <w:t xml:space="preserve"> traits </w:t>
      </w:r>
      <w:r w:rsidR="00355E81">
        <w:rPr>
          <w:rFonts w:ascii="Times New Roman" w:hAnsi="Times New Roman" w:cs="Times New Roman"/>
          <w:sz w:val="24"/>
          <w:szCs w:val="24"/>
          <w:lang w:val="en-US"/>
        </w:rPr>
        <w:t>likely to be correlated with plant resource state</w:t>
      </w:r>
      <w:r w:rsidR="00D55432">
        <w:rPr>
          <w:rFonts w:ascii="Times New Roman" w:hAnsi="Times New Roman" w:cs="Times New Roman"/>
          <w:sz w:val="24"/>
          <w:szCs w:val="24"/>
          <w:lang w:val="en-US"/>
        </w:rPr>
        <w:t>,</w:t>
      </w:r>
      <w:r w:rsidR="00355E81">
        <w:rPr>
          <w:rFonts w:ascii="Times New Roman" w:hAnsi="Times New Roman" w:cs="Times New Roman"/>
          <w:sz w:val="24"/>
          <w:szCs w:val="24"/>
          <w:lang w:val="en-US"/>
        </w:rPr>
        <w:t xml:space="preserve"> as covariates in our models. </w:t>
      </w:r>
    </w:p>
    <w:p w14:paraId="417C7434" w14:textId="1573FF41" w:rsidR="00142E4A" w:rsidRDefault="00B44926" w:rsidP="00D64532">
      <w:pPr>
        <w:spacing w:line="480" w:lineRule="auto"/>
        <w:ind w:firstLine="708"/>
        <w:rPr>
          <w:ins w:id="314" w:author="Alicia" w:date="2016-01-12T14:43:00Z"/>
          <w:rFonts w:ascii="Times New Roman" w:hAnsi="Times New Roman" w:cs="Times New Roman"/>
          <w:sz w:val="24"/>
          <w:szCs w:val="24"/>
          <w:lang w:val="en-US"/>
        </w:rPr>
      </w:pPr>
      <w:r>
        <w:rPr>
          <w:rFonts w:ascii="Times New Roman" w:hAnsi="Times New Roman" w:cs="Times New Roman"/>
          <w:sz w:val="24"/>
          <w:szCs w:val="24"/>
          <w:lang w:val="en-US"/>
        </w:rPr>
        <w:t xml:space="preserve">Irrespective of the selective agents responsible for the observed </w:t>
      </w:r>
      <w:r w:rsidR="006F172E">
        <w:rPr>
          <w:rFonts w:ascii="Times New Roman" w:hAnsi="Times New Roman" w:cs="Times New Roman"/>
          <w:sz w:val="24"/>
          <w:szCs w:val="24"/>
          <w:lang w:val="en-US"/>
        </w:rPr>
        <w:t>selection for earlier flowering in the absence of antagonists</w:t>
      </w:r>
      <w:r>
        <w:rPr>
          <w:rFonts w:ascii="Times New Roman" w:hAnsi="Times New Roman" w:cs="Times New Roman"/>
          <w:sz w:val="24"/>
          <w:szCs w:val="24"/>
          <w:lang w:val="en-US"/>
        </w:rPr>
        <w:t>,</w:t>
      </w:r>
      <w:r w:rsidR="006F172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our results clearly show that this selection </w:t>
      </w:r>
      <w:r w:rsidR="00F67F5D">
        <w:rPr>
          <w:rFonts w:ascii="Times New Roman" w:hAnsi="Times New Roman" w:cs="Times New Roman"/>
          <w:sz w:val="24"/>
          <w:szCs w:val="24"/>
          <w:lang w:val="en-US"/>
        </w:rPr>
        <w:t>is reversed</w:t>
      </w:r>
      <w:r w:rsidR="006F172E">
        <w:rPr>
          <w:rFonts w:ascii="Times New Roman" w:hAnsi="Times New Roman" w:cs="Times New Roman"/>
          <w:sz w:val="24"/>
          <w:szCs w:val="24"/>
          <w:lang w:val="en-US"/>
        </w:rPr>
        <w:t xml:space="preserve"> to selection for later flowering </w:t>
      </w:r>
      <w:r w:rsidR="00F67F5D">
        <w:rPr>
          <w:rFonts w:ascii="Times New Roman" w:hAnsi="Times New Roman" w:cs="Times New Roman"/>
          <w:sz w:val="24"/>
          <w:szCs w:val="24"/>
          <w:lang w:val="en-US"/>
        </w:rPr>
        <w:t xml:space="preserve">when </w:t>
      </w:r>
      <w:r w:rsidR="006F172E">
        <w:rPr>
          <w:rFonts w:ascii="Times New Roman" w:hAnsi="Times New Roman" w:cs="Times New Roman"/>
          <w:sz w:val="24"/>
          <w:szCs w:val="24"/>
          <w:lang w:val="en-US"/>
        </w:rPr>
        <w:t>antagonists are present. In our study system, t</w:t>
      </w:r>
      <w:r w:rsidR="00355E81">
        <w:rPr>
          <w:rFonts w:ascii="Times New Roman" w:hAnsi="Times New Roman" w:cs="Times New Roman"/>
          <w:sz w:val="24"/>
          <w:szCs w:val="24"/>
          <w:lang w:val="en-US"/>
        </w:rPr>
        <w:t>he direction of selection on phenology differ</w:t>
      </w:r>
      <w:r w:rsidR="006F172E">
        <w:rPr>
          <w:rFonts w:ascii="Times New Roman" w:hAnsi="Times New Roman" w:cs="Times New Roman"/>
          <w:sz w:val="24"/>
          <w:szCs w:val="24"/>
          <w:lang w:val="en-US"/>
        </w:rPr>
        <w:t>ed</w:t>
      </w:r>
      <w:r w:rsidR="00355E81">
        <w:rPr>
          <w:rFonts w:ascii="Times New Roman" w:hAnsi="Times New Roman" w:cs="Times New Roman"/>
          <w:sz w:val="24"/>
          <w:szCs w:val="24"/>
          <w:lang w:val="en-US"/>
        </w:rPr>
        <w:t xml:space="preserve"> </w:t>
      </w:r>
      <w:r w:rsidR="006F172E">
        <w:rPr>
          <w:rFonts w:ascii="Times New Roman" w:hAnsi="Times New Roman" w:cs="Times New Roman"/>
          <w:sz w:val="24"/>
          <w:szCs w:val="24"/>
          <w:lang w:val="en-US"/>
        </w:rPr>
        <w:t xml:space="preserve">markedly </w:t>
      </w:r>
      <w:r w:rsidR="00355E81">
        <w:rPr>
          <w:rFonts w:ascii="Times New Roman" w:hAnsi="Times New Roman" w:cs="Times New Roman"/>
          <w:sz w:val="24"/>
          <w:szCs w:val="24"/>
          <w:lang w:val="en-US"/>
        </w:rPr>
        <w:t xml:space="preserve">between </w:t>
      </w:r>
      <w:proofErr w:type="spellStart"/>
      <w:r w:rsidR="006F172E" w:rsidRPr="00320F57">
        <w:rPr>
          <w:rFonts w:ascii="Times New Roman" w:hAnsi="Times New Roman" w:cs="Times New Roman"/>
          <w:i/>
          <w:sz w:val="24"/>
          <w:szCs w:val="24"/>
          <w:lang w:val="en-US"/>
        </w:rPr>
        <w:lastRenderedPageBreak/>
        <w:t>Gentian</w:t>
      </w:r>
      <w:r w:rsidR="00162597" w:rsidRPr="00320F57">
        <w:rPr>
          <w:rFonts w:ascii="Times New Roman" w:hAnsi="Times New Roman" w:cs="Times New Roman"/>
          <w:i/>
          <w:sz w:val="24"/>
          <w:szCs w:val="24"/>
          <w:lang w:val="en-US"/>
        </w:rPr>
        <w:t>a</w:t>
      </w:r>
      <w:proofErr w:type="spellEnd"/>
      <w:r w:rsidR="006F172E">
        <w:rPr>
          <w:rFonts w:ascii="Times New Roman" w:hAnsi="Times New Roman" w:cs="Times New Roman"/>
          <w:sz w:val="24"/>
          <w:szCs w:val="24"/>
          <w:lang w:val="en-US"/>
        </w:rPr>
        <w:t xml:space="preserve"> </w:t>
      </w:r>
      <w:r w:rsidR="00355E81">
        <w:rPr>
          <w:rFonts w:ascii="Times New Roman" w:hAnsi="Times New Roman" w:cs="Times New Roman"/>
          <w:sz w:val="24"/>
          <w:szCs w:val="24"/>
          <w:lang w:val="en-US"/>
        </w:rPr>
        <w:t xml:space="preserve">populations with vs. without the </w:t>
      </w:r>
      <w:r w:rsidR="006F172E">
        <w:rPr>
          <w:rFonts w:ascii="Times New Roman" w:hAnsi="Times New Roman" w:cs="Times New Roman"/>
          <w:sz w:val="24"/>
          <w:szCs w:val="24"/>
          <w:lang w:val="en-US"/>
        </w:rPr>
        <w:t xml:space="preserve">butterfly pre-dispersal </w:t>
      </w:r>
      <w:r w:rsidR="00355E81">
        <w:rPr>
          <w:rFonts w:ascii="Times New Roman" w:hAnsi="Times New Roman" w:cs="Times New Roman"/>
          <w:sz w:val="24"/>
          <w:szCs w:val="24"/>
          <w:lang w:val="en-US"/>
        </w:rPr>
        <w:t>seed predator</w:t>
      </w:r>
      <w:r w:rsidR="006F172E">
        <w:rPr>
          <w:rFonts w:ascii="Times New Roman" w:hAnsi="Times New Roman" w:cs="Times New Roman"/>
          <w:sz w:val="24"/>
          <w:szCs w:val="24"/>
          <w:lang w:val="en-US"/>
        </w:rPr>
        <w:t xml:space="preserve">. </w:t>
      </w:r>
      <w:r w:rsidR="00AA74B6">
        <w:rPr>
          <w:rFonts w:ascii="Times New Roman" w:hAnsi="Times New Roman" w:cs="Times New Roman"/>
          <w:sz w:val="24"/>
          <w:szCs w:val="24"/>
          <w:lang w:val="en-US"/>
        </w:rPr>
        <w:t xml:space="preserve">This </w:t>
      </w:r>
      <w:r w:rsidR="00AF3283">
        <w:rPr>
          <w:rFonts w:ascii="Times New Roman" w:hAnsi="Times New Roman" w:cs="Times New Roman"/>
          <w:sz w:val="24"/>
          <w:szCs w:val="24"/>
          <w:lang w:val="en-US"/>
        </w:rPr>
        <w:t>happened because</w:t>
      </w:r>
      <w:ins w:id="315" w:author="Alicia" w:date="2015-12-14T11:08:00Z">
        <w:r w:rsidR="007D4B45">
          <w:rPr>
            <w:rFonts w:ascii="Times New Roman" w:hAnsi="Times New Roman" w:cs="Times New Roman"/>
            <w:sz w:val="24"/>
            <w:szCs w:val="24"/>
            <w:lang w:val="en-US"/>
          </w:rPr>
          <w:t>,</w:t>
        </w:r>
      </w:ins>
      <w:r w:rsidR="00F67F5D">
        <w:rPr>
          <w:rFonts w:ascii="Times New Roman" w:hAnsi="Times New Roman" w:cs="Times New Roman"/>
          <w:sz w:val="24"/>
          <w:szCs w:val="24"/>
          <w:lang w:val="en-US"/>
        </w:rPr>
        <w:t xml:space="preserve"> </w:t>
      </w:r>
      <w:ins w:id="316" w:author="Alicia" w:date="2015-12-14T11:08:00Z">
        <w:r w:rsidR="007D4B45" w:rsidRPr="007D4B45">
          <w:rPr>
            <w:rFonts w:ascii="Times New Roman" w:hAnsi="Times New Roman" w:cs="Times New Roman"/>
            <w:sz w:val="24"/>
            <w:szCs w:val="24"/>
            <w:lang w:val="en-US"/>
          </w:rPr>
          <w:t xml:space="preserve">although there are differences between populations regarding the strength of </w:t>
        </w:r>
        <w:r w:rsidR="007D4B45">
          <w:rPr>
            <w:rFonts w:ascii="Times New Roman" w:hAnsi="Times New Roman" w:cs="Times New Roman"/>
            <w:sz w:val="24"/>
            <w:szCs w:val="24"/>
            <w:lang w:val="en-US"/>
          </w:rPr>
          <w:t>predator</w:t>
        </w:r>
        <w:r w:rsidR="007D4B45" w:rsidRPr="007D4B45">
          <w:rPr>
            <w:rFonts w:ascii="Times New Roman" w:hAnsi="Times New Roman" w:cs="Times New Roman"/>
            <w:sz w:val="24"/>
            <w:szCs w:val="24"/>
            <w:lang w:val="en-US"/>
          </w:rPr>
          <w:t xml:space="preserve"> preference</w:t>
        </w:r>
        <w:r w:rsidR="007D4B45">
          <w:rPr>
            <w:rFonts w:ascii="Times New Roman" w:hAnsi="Times New Roman" w:cs="Times New Roman"/>
            <w:sz w:val="24"/>
            <w:szCs w:val="24"/>
            <w:lang w:val="en-US"/>
          </w:rPr>
          <w:t>s</w:t>
        </w:r>
      </w:ins>
      <w:ins w:id="317" w:author="Alicia" w:date="2015-12-14T11:12:00Z">
        <w:r w:rsidR="007D4B45">
          <w:rPr>
            <w:rFonts w:ascii="Times New Roman" w:hAnsi="Times New Roman" w:cs="Times New Roman"/>
            <w:sz w:val="24"/>
            <w:szCs w:val="24"/>
            <w:lang w:val="en-US"/>
          </w:rPr>
          <w:t xml:space="preserve"> (Appendix S</w:t>
        </w:r>
      </w:ins>
      <w:ins w:id="318" w:author="Alicia" w:date="2016-01-12T17:56:00Z">
        <w:r w:rsidR="00132D18">
          <w:rPr>
            <w:rFonts w:ascii="Times New Roman" w:hAnsi="Times New Roman" w:cs="Times New Roman"/>
            <w:sz w:val="24"/>
            <w:szCs w:val="24"/>
            <w:lang w:val="en-US"/>
          </w:rPr>
          <w:t>4</w:t>
        </w:r>
      </w:ins>
      <w:ins w:id="319" w:author="Alicia" w:date="2015-12-14T11:12:00Z">
        <w:r w:rsidR="007D4B45">
          <w:rPr>
            <w:rFonts w:ascii="Times New Roman" w:hAnsi="Times New Roman" w:cs="Times New Roman"/>
            <w:sz w:val="24"/>
            <w:szCs w:val="24"/>
            <w:lang w:val="en-US"/>
          </w:rPr>
          <w:t>)</w:t>
        </w:r>
      </w:ins>
      <w:ins w:id="320" w:author="Alicia" w:date="2015-12-14T11:08:00Z">
        <w:r w:rsidR="007D4B45">
          <w:rPr>
            <w:rFonts w:ascii="Times New Roman" w:hAnsi="Times New Roman" w:cs="Times New Roman"/>
            <w:sz w:val="24"/>
            <w:szCs w:val="24"/>
            <w:lang w:val="en-US"/>
          </w:rPr>
          <w:t xml:space="preserve">, </w:t>
        </w:r>
      </w:ins>
      <w:r w:rsidR="00091934">
        <w:rPr>
          <w:rFonts w:ascii="Times New Roman" w:hAnsi="Times New Roman" w:cs="Times New Roman"/>
          <w:i/>
          <w:sz w:val="24"/>
          <w:szCs w:val="24"/>
          <w:lang w:val="en-US"/>
        </w:rPr>
        <w:t xml:space="preserve">P. </w:t>
      </w:r>
      <w:proofErr w:type="spellStart"/>
      <w:r w:rsidR="00091934">
        <w:rPr>
          <w:rFonts w:ascii="Times New Roman" w:hAnsi="Times New Roman" w:cs="Times New Roman"/>
          <w:i/>
          <w:sz w:val="24"/>
          <w:szCs w:val="24"/>
          <w:lang w:val="en-US"/>
        </w:rPr>
        <w:t>alcon</w:t>
      </w:r>
      <w:proofErr w:type="spellEnd"/>
      <w:r w:rsidR="00F67F5D">
        <w:rPr>
          <w:rFonts w:ascii="Times New Roman" w:hAnsi="Times New Roman" w:cs="Times New Roman"/>
          <w:sz w:val="24"/>
          <w:szCs w:val="24"/>
          <w:lang w:val="en-US"/>
        </w:rPr>
        <w:t xml:space="preserve"> consistently preferred early-flowering plants</w:t>
      </w:r>
      <w:r w:rsidR="00F67F5D" w:rsidRPr="00162597">
        <w:rPr>
          <w:rFonts w:ascii="Times New Roman" w:hAnsi="Times New Roman" w:cs="Times New Roman"/>
          <w:sz w:val="24"/>
          <w:szCs w:val="24"/>
          <w:lang w:val="en-US"/>
        </w:rPr>
        <w:t xml:space="preserve"> </w:t>
      </w:r>
      <w:r w:rsidR="00AA74B6">
        <w:rPr>
          <w:rFonts w:ascii="Times New Roman" w:hAnsi="Times New Roman" w:cs="Times New Roman"/>
          <w:sz w:val="24"/>
          <w:szCs w:val="24"/>
          <w:lang w:val="en-US"/>
        </w:rPr>
        <w:t xml:space="preserve">for oviposition </w:t>
      </w:r>
      <w:r w:rsidR="00F67F5D">
        <w:rPr>
          <w:rFonts w:ascii="Times New Roman" w:hAnsi="Times New Roman" w:cs="Times New Roman"/>
          <w:sz w:val="24"/>
          <w:szCs w:val="24"/>
          <w:lang w:val="en-US"/>
        </w:rPr>
        <w:t xml:space="preserve">within populations, thus increasing the relative fitness of late-flowering plants. </w:t>
      </w:r>
      <w:r w:rsidR="006F172E">
        <w:rPr>
          <w:rFonts w:ascii="Times New Roman" w:hAnsi="Times New Roman" w:cs="Times New Roman"/>
          <w:sz w:val="24"/>
          <w:szCs w:val="24"/>
          <w:lang w:val="en-US"/>
        </w:rPr>
        <w:t xml:space="preserve">This </w:t>
      </w:r>
      <w:r w:rsidR="002F2775">
        <w:rPr>
          <w:rFonts w:ascii="Times New Roman" w:hAnsi="Times New Roman" w:cs="Times New Roman"/>
          <w:sz w:val="24"/>
          <w:szCs w:val="24"/>
          <w:lang w:val="en-US"/>
        </w:rPr>
        <w:t>means</w:t>
      </w:r>
      <w:r w:rsidR="00355E81">
        <w:rPr>
          <w:rFonts w:ascii="Times New Roman" w:hAnsi="Times New Roman" w:cs="Times New Roman"/>
          <w:sz w:val="24"/>
          <w:szCs w:val="24"/>
          <w:lang w:val="en-US"/>
        </w:rPr>
        <w:t xml:space="preserve"> that the predator </w:t>
      </w:r>
      <w:ins w:id="321" w:author="Alicia" w:date="2016-01-08T14:58:00Z">
        <w:r w:rsidR="009606B1">
          <w:rPr>
            <w:rFonts w:ascii="Times New Roman" w:hAnsi="Times New Roman" w:cs="Times New Roman"/>
            <w:sz w:val="24"/>
            <w:szCs w:val="24"/>
            <w:lang w:val="en-US"/>
          </w:rPr>
          <w:t xml:space="preserve">is </w:t>
        </w:r>
      </w:ins>
      <w:ins w:id="322" w:author="Alicia" w:date="2016-01-08T14:59:00Z">
        <w:r w:rsidR="009606B1">
          <w:rPr>
            <w:rFonts w:ascii="Times New Roman" w:hAnsi="Times New Roman" w:cs="Times New Roman"/>
            <w:sz w:val="24"/>
            <w:szCs w:val="24"/>
            <w:lang w:val="en-US"/>
          </w:rPr>
          <w:t xml:space="preserve">very </w:t>
        </w:r>
      </w:ins>
      <w:ins w:id="323" w:author="Alicia" w:date="2016-01-08T14:58:00Z">
        <w:r w:rsidR="009606B1">
          <w:rPr>
            <w:rFonts w:ascii="Times New Roman" w:hAnsi="Times New Roman" w:cs="Times New Roman"/>
            <w:sz w:val="24"/>
            <w:szCs w:val="24"/>
            <w:lang w:val="en-US"/>
          </w:rPr>
          <w:t xml:space="preserve">likely to </w:t>
        </w:r>
      </w:ins>
      <w:r w:rsidR="00355E81">
        <w:rPr>
          <w:rFonts w:ascii="Times New Roman" w:hAnsi="Times New Roman" w:cs="Times New Roman"/>
          <w:sz w:val="24"/>
          <w:szCs w:val="24"/>
          <w:lang w:val="en-US"/>
        </w:rPr>
        <w:t>mediate</w:t>
      </w:r>
      <w:del w:id="324" w:author="Alicia" w:date="2016-01-08T14:58:00Z">
        <w:r w:rsidR="00355E81" w:rsidDel="009606B1">
          <w:rPr>
            <w:rFonts w:ascii="Times New Roman" w:hAnsi="Times New Roman" w:cs="Times New Roman"/>
            <w:sz w:val="24"/>
            <w:szCs w:val="24"/>
            <w:lang w:val="en-US"/>
          </w:rPr>
          <w:delText>s</w:delText>
        </w:r>
      </w:del>
      <w:r w:rsidR="00355E81">
        <w:rPr>
          <w:rFonts w:ascii="Times New Roman" w:hAnsi="Times New Roman" w:cs="Times New Roman"/>
          <w:sz w:val="24"/>
          <w:szCs w:val="24"/>
          <w:lang w:val="en-US"/>
        </w:rPr>
        <w:t xml:space="preserve"> shifts in selection from favoring early to favoring late flowering. </w:t>
      </w:r>
      <w:r w:rsidR="00D40AD9">
        <w:rPr>
          <w:rFonts w:ascii="Times New Roman" w:hAnsi="Times New Roman" w:cs="Times New Roman"/>
          <w:sz w:val="24"/>
          <w:szCs w:val="24"/>
          <w:lang w:val="en-US"/>
        </w:rPr>
        <w:t xml:space="preserve">Previous studies </w:t>
      </w:r>
      <w:r w:rsidR="006F172E">
        <w:rPr>
          <w:rFonts w:ascii="Times New Roman" w:hAnsi="Times New Roman" w:cs="Times New Roman"/>
          <w:sz w:val="24"/>
          <w:szCs w:val="24"/>
          <w:lang w:val="en-US"/>
        </w:rPr>
        <w:t xml:space="preserve">with this system </w:t>
      </w:r>
      <w:r w:rsidR="00D40AD9">
        <w:rPr>
          <w:rFonts w:ascii="Times New Roman" w:hAnsi="Times New Roman" w:cs="Times New Roman"/>
          <w:sz w:val="24"/>
          <w:szCs w:val="24"/>
          <w:lang w:val="en-US"/>
        </w:rPr>
        <w:t xml:space="preserve">have </w:t>
      </w:r>
      <w:r w:rsidR="00711E0A">
        <w:rPr>
          <w:rFonts w:ascii="Times New Roman" w:hAnsi="Times New Roman" w:cs="Times New Roman"/>
          <w:sz w:val="24"/>
          <w:szCs w:val="24"/>
          <w:lang w:val="en-US"/>
        </w:rPr>
        <w:t xml:space="preserve">examined butterfly preferences and </w:t>
      </w:r>
      <w:r w:rsidR="00D40AD9">
        <w:rPr>
          <w:rFonts w:ascii="Times New Roman" w:hAnsi="Times New Roman" w:cs="Times New Roman"/>
          <w:sz w:val="24"/>
          <w:szCs w:val="24"/>
          <w:lang w:val="en-US"/>
        </w:rPr>
        <w:t>show</w:t>
      </w:r>
      <w:r w:rsidR="00AA74B6">
        <w:rPr>
          <w:rFonts w:ascii="Times New Roman" w:hAnsi="Times New Roman" w:cs="Times New Roman"/>
          <w:sz w:val="24"/>
          <w:szCs w:val="24"/>
          <w:lang w:val="en-US"/>
        </w:rPr>
        <w:t>n</w:t>
      </w:r>
      <w:r w:rsidR="00D40AD9">
        <w:rPr>
          <w:rFonts w:ascii="Times New Roman" w:hAnsi="Times New Roman" w:cs="Times New Roman"/>
          <w:sz w:val="24"/>
          <w:szCs w:val="24"/>
          <w:lang w:val="en-US"/>
        </w:rPr>
        <w:t xml:space="preserve"> that </w:t>
      </w:r>
      <w:r w:rsidR="00517172">
        <w:rPr>
          <w:rFonts w:ascii="Times New Roman" w:hAnsi="Times New Roman" w:cs="Times New Roman"/>
          <w:sz w:val="24"/>
          <w:szCs w:val="24"/>
          <w:lang w:val="en-US"/>
        </w:rPr>
        <w:t xml:space="preserve">females of </w:t>
      </w:r>
      <w:proofErr w:type="spellStart"/>
      <w:r w:rsidR="00982062">
        <w:rPr>
          <w:rFonts w:ascii="Times New Roman" w:hAnsi="Times New Roman" w:cs="Times New Roman"/>
          <w:i/>
          <w:sz w:val="24"/>
          <w:szCs w:val="24"/>
          <w:lang w:val="en-US"/>
        </w:rPr>
        <w:t>Phengaris</w:t>
      </w:r>
      <w:proofErr w:type="spellEnd"/>
      <w:r w:rsidR="00517172">
        <w:rPr>
          <w:rFonts w:ascii="Times New Roman" w:hAnsi="Times New Roman" w:cs="Times New Roman"/>
          <w:sz w:val="24"/>
          <w:szCs w:val="24"/>
          <w:lang w:val="en-US"/>
        </w:rPr>
        <w:t xml:space="preserve"> sp. prefer </w:t>
      </w:r>
      <w:r w:rsidR="00AA74B6">
        <w:rPr>
          <w:rFonts w:ascii="Times New Roman" w:hAnsi="Times New Roman" w:cs="Times New Roman"/>
          <w:sz w:val="24"/>
          <w:szCs w:val="24"/>
          <w:lang w:val="en-US"/>
        </w:rPr>
        <w:t>to oviposit</w:t>
      </w:r>
      <w:r w:rsidR="00517172" w:rsidRPr="005C0378">
        <w:rPr>
          <w:rFonts w:ascii="Times New Roman" w:hAnsi="Times New Roman" w:cs="Times New Roman"/>
          <w:sz w:val="24"/>
          <w:szCs w:val="24"/>
          <w:lang w:val="en-US"/>
        </w:rPr>
        <w:t xml:space="preserve"> on </w:t>
      </w:r>
      <w:r w:rsidR="00AA74B6" w:rsidRPr="005C0378">
        <w:rPr>
          <w:rFonts w:ascii="Times New Roman" w:hAnsi="Times New Roman" w:cs="Times New Roman"/>
          <w:sz w:val="24"/>
          <w:szCs w:val="24"/>
          <w:lang w:val="en-US"/>
        </w:rPr>
        <w:t>buds</w:t>
      </w:r>
      <w:r w:rsidR="00AA74B6">
        <w:rPr>
          <w:rFonts w:ascii="Times New Roman" w:hAnsi="Times New Roman" w:cs="Times New Roman"/>
          <w:sz w:val="24"/>
          <w:szCs w:val="24"/>
          <w:lang w:val="en-US"/>
        </w:rPr>
        <w:t xml:space="preserve"> that are </w:t>
      </w:r>
      <w:r w:rsidR="006F172E">
        <w:rPr>
          <w:rFonts w:ascii="Times New Roman" w:hAnsi="Times New Roman" w:cs="Times New Roman"/>
          <w:sz w:val="24"/>
          <w:szCs w:val="24"/>
          <w:lang w:val="en-US"/>
        </w:rPr>
        <w:t>not fully developed</w:t>
      </w:r>
      <w:r w:rsidR="00A32637">
        <w:rPr>
          <w:rFonts w:ascii="Times New Roman" w:hAnsi="Times New Roman" w:cs="Times New Roman"/>
          <w:sz w:val="24"/>
          <w:szCs w:val="24"/>
          <w:lang w:val="en-US"/>
        </w:rPr>
        <w:t xml:space="preserve"> (</w:t>
      </w:r>
      <w:r w:rsidR="00D64532">
        <w:rPr>
          <w:rFonts w:ascii="Times New Roman" w:hAnsi="Times New Roman" w:cs="Times New Roman"/>
          <w:sz w:val="24"/>
          <w:szCs w:val="24"/>
          <w:lang w:val="en-US"/>
        </w:rPr>
        <w:t>corresponding to stage</w:t>
      </w:r>
      <w:r w:rsidR="00B4714F">
        <w:rPr>
          <w:rFonts w:ascii="Times New Roman" w:hAnsi="Times New Roman" w:cs="Times New Roman"/>
          <w:sz w:val="24"/>
          <w:szCs w:val="24"/>
          <w:lang w:val="en-US"/>
        </w:rPr>
        <w:t>s 1-3</w:t>
      </w:r>
      <w:r w:rsidR="00D64532">
        <w:rPr>
          <w:rFonts w:ascii="Times New Roman" w:hAnsi="Times New Roman" w:cs="Times New Roman"/>
          <w:sz w:val="24"/>
          <w:szCs w:val="24"/>
          <w:lang w:val="en-US"/>
        </w:rPr>
        <w:t xml:space="preserve"> in our classification</w:t>
      </w:r>
      <w:r w:rsidR="00A32637">
        <w:rPr>
          <w:rFonts w:ascii="Times New Roman" w:hAnsi="Times New Roman" w:cs="Times New Roman"/>
          <w:sz w:val="24"/>
          <w:szCs w:val="24"/>
          <w:lang w:val="en-US"/>
        </w:rPr>
        <w:t>)</w:t>
      </w:r>
      <w:r w:rsidR="00517172">
        <w:rPr>
          <w:rFonts w:ascii="Times New Roman" w:hAnsi="Times New Roman" w:cs="Times New Roman"/>
          <w:sz w:val="24"/>
          <w:szCs w:val="24"/>
          <w:lang w:val="en-US"/>
        </w:rPr>
        <w:t xml:space="preserve">, </w:t>
      </w:r>
      <w:r w:rsidR="006F172E">
        <w:rPr>
          <w:rFonts w:ascii="Times New Roman" w:hAnsi="Times New Roman" w:cs="Times New Roman"/>
          <w:sz w:val="24"/>
          <w:szCs w:val="24"/>
          <w:lang w:val="en-US"/>
        </w:rPr>
        <w:t xml:space="preserve">thereby </w:t>
      </w:r>
      <w:r w:rsidR="00517172">
        <w:rPr>
          <w:rFonts w:ascii="Times New Roman" w:hAnsi="Times New Roman" w:cs="Times New Roman"/>
          <w:sz w:val="24"/>
          <w:szCs w:val="24"/>
          <w:lang w:val="en-US"/>
        </w:rPr>
        <w:t xml:space="preserve">increasing time available for brood feeding and development </w:t>
      </w:r>
      <w:r w:rsidR="00517172" w:rsidRPr="003021C1">
        <w:rPr>
          <w:rFonts w:ascii="Times New Roman" w:hAnsi="Times New Roman" w:cs="Times New Roman"/>
          <w:sz w:val="24"/>
          <w:szCs w:val="24"/>
          <w:lang w:val="en-US"/>
        </w:rPr>
        <w:t xml:space="preserve">(Thomas &amp; </w:t>
      </w:r>
      <w:proofErr w:type="spellStart"/>
      <w:r w:rsidR="00517172" w:rsidRPr="003021C1">
        <w:rPr>
          <w:rFonts w:ascii="Times New Roman" w:hAnsi="Times New Roman" w:cs="Times New Roman"/>
          <w:sz w:val="24"/>
          <w:szCs w:val="24"/>
          <w:lang w:val="en-US"/>
        </w:rPr>
        <w:t>Elmes</w:t>
      </w:r>
      <w:proofErr w:type="spellEnd"/>
      <w:r w:rsidR="00517172" w:rsidRPr="003021C1">
        <w:rPr>
          <w:rFonts w:ascii="Times New Roman" w:hAnsi="Times New Roman" w:cs="Times New Roman"/>
          <w:sz w:val="24"/>
          <w:szCs w:val="24"/>
          <w:lang w:val="en-US"/>
        </w:rPr>
        <w:t xml:space="preserve">, 2001; Patricelli </w:t>
      </w:r>
      <w:r w:rsidR="00517172" w:rsidRPr="00981711">
        <w:rPr>
          <w:rFonts w:ascii="Times New Roman" w:hAnsi="Times New Roman" w:cs="Times New Roman"/>
          <w:iCs/>
          <w:sz w:val="24"/>
          <w:szCs w:val="24"/>
          <w:lang w:val="en-US"/>
        </w:rPr>
        <w:t>et al</w:t>
      </w:r>
      <w:r w:rsidR="00517172" w:rsidRPr="003021C1">
        <w:rPr>
          <w:rFonts w:ascii="Times New Roman" w:hAnsi="Times New Roman" w:cs="Times New Roman"/>
          <w:i/>
          <w:iCs/>
          <w:sz w:val="24"/>
          <w:szCs w:val="24"/>
          <w:lang w:val="en-US"/>
        </w:rPr>
        <w:t>.</w:t>
      </w:r>
      <w:r w:rsidR="00517172" w:rsidRPr="003021C1">
        <w:rPr>
          <w:rFonts w:ascii="Times New Roman" w:hAnsi="Times New Roman" w:cs="Times New Roman"/>
          <w:sz w:val="24"/>
          <w:szCs w:val="24"/>
          <w:lang w:val="en-US"/>
        </w:rPr>
        <w:t>, 2011)</w:t>
      </w:r>
      <w:r w:rsidR="00517172">
        <w:rPr>
          <w:rFonts w:ascii="Times New Roman" w:hAnsi="Times New Roman" w:cs="Times New Roman"/>
          <w:sz w:val="24"/>
          <w:szCs w:val="24"/>
          <w:lang w:val="en-US"/>
        </w:rPr>
        <w:t xml:space="preserve">. </w:t>
      </w:r>
      <w:r w:rsidR="00AA74B6">
        <w:rPr>
          <w:rFonts w:ascii="Times New Roman" w:hAnsi="Times New Roman" w:cs="Times New Roman"/>
          <w:sz w:val="24"/>
          <w:szCs w:val="24"/>
          <w:lang w:val="en-US"/>
        </w:rPr>
        <w:t>O</w:t>
      </w:r>
      <w:r w:rsidR="004F366B">
        <w:rPr>
          <w:rFonts w:ascii="Times New Roman" w:hAnsi="Times New Roman" w:cs="Times New Roman"/>
          <w:sz w:val="24"/>
          <w:szCs w:val="24"/>
          <w:lang w:val="en-US"/>
        </w:rPr>
        <w:t>ur study</w:t>
      </w:r>
      <w:r w:rsidR="00517172">
        <w:rPr>
          <w:rFonts w:ascii="Times New Roman" w:hAnsi="Times New Roman" w:cs="Times New Roman"/>
          <w:sz w:val="24"/>
          <w:szCs w:val="24"/>
          <w:lang w:val="en-US"/>
        </w:rPr>
        <w:t xml:space="preserve"> </w:t>
      </w:r>
      <w:r w:rsidR="00AA74B6">
        <w:rPr>
          <w:rFonts w:ascii="Times New Roman" w:hAnsi="Times New Roman" w:cs="Times New Roman"/>
          <w:sz w:val="24"/>
          <w:szCs w:val="24"/>
          <w:lang w:val="en-US"/>
        </w:rPr>
        <w:t xml:space="preserve">instead </w:t>
      </w:r>
      <w:r w:rsidR="00D40AD9">
        <w:rPr>
          <w:rFonts w:ascii="Times New Roman" w:hAnsi="Times New Roman" w:cs="Times New Roman"/>
          <w:sz w:val="24"/>
          <w:szCs w:val="24"/>
          <w:lang w:val="en-US"/>
        </w:rPr>
        <w:t xml:space="preserve">focused on the response of the predator to the </w:t>
      </w:r>
      <w:r w:rsidR="004F366B">
        <w:rPr>
          <w:rFonts w:ascii="Times New Roman" w:hAnsi="Times New Roman" w:cs="Times New Roman"/>
          <w:sz w:val="24"/>
          <w:szCs w:val="24"/>
          <w:lang w:val="en-US"/>
        </w:rPr>
        <w:t>timing of bud development of</w:t>
      </w:r>
      <w:r w:rsidR="00D40AD9">
        <w:rPr>
          <w:rFonts w:ascii="Times New Roman" w:hAnsi="Times New Roman" w:cs="Times New Roman"/>
          <w:sz w:val="24"/>
          <w:szCs w:val="24"/>
          <w:lang w:val="en-US"/>
        </w:rPr>
        <w:t xml:space="preserve"> individual</w:t>
      </w:r>
      <w:r w:rsidR="004F366B">
        <w:rPr>
          <w:rFonts w:ascii="Times New Roman" w:hAnsi="Times New Roman" w:cs="Times New Roman"/>
          <w:sz w:val="24"/>
          <w:szCs w:val="24"/>
          <w:lang w:val="en-US"/>
        </w:rPr>
        <w:t>s</w:t>
      </w:r>
      <w:r w:rsidR="00D40AD9">
        <w:rPr>
          <w:rFonts w:ascii="Times New Roman" w:hAnsi="Times New Roman" w:cs="Times New Roman"/>
          <w:sz w:val="24"/>
          <w:szCs w:val="24"/>
          <w:lang w:val="en-US"/>
        </w:rPr>
        <w:t xml:space="preserve">, and </w:t>
      </w:r>
      <w:r w:rsidR="004F366B">
        <w:rPr>
          <w:rFonts w:ascii="Times New Roman" w:hAnsi="Times New Roman" w:cs="Times New Roman"/>
          <w:sz w:val="24"/>
          <w:szCs w:val="24"/>
          <w:lang w:val="en-US"/>
        </w:rPr>
        <w:t>show</w:t>
      </w:r>
      <w:r w:rsidR="00D40AD9">
        <w:rPr>
          <w:rFonts w:ascii="Times New Roman" w:hAnsi="Times New Roman" w:cs="Times New Roman"/>
          <w:sz w:val="24"/>
          <w:szCs w:val="24"/>
          <w:lang w:val="en-US"/>
        </w:rPr>
        <w:t xml:space="preserve">ed that </w:t>
      </w:r>
      <w:r w:rsidR="004F366B">
        <w:rPr>
          <w:rFonts w:ascii="Times New Roman" w:hAnsi="Times New Roman" w:cs="Times New Roman"/>
          <w:sz w:val="24"/>
          <w:szCs w:val="24"/>
          <w:lang w:val="en-US"/>
        </w:rPr>
        <w:t xml:space="preserve">given the butterfly preference for a given </w:t>
      </w:r>
      <w:r w:rsidR="00AA74B6">
        <w:rPr>
          <w:rFonts w:ascii="Times New Roman" w:hAnsi="Times New Roman" w:cs="Times New Roman"/>
          <w:sz w:val="24"/>
          <w:szCs w:val="24"/>
          <w:lang w:val="en-US"/>
        </w:rPr>
        <w:t xml:space="preserve">developmental </w:t>
      </w:r>
      <w:r w:rsidR="004F366B">
        <w:rPr>
          <w:rFonts w:ascii="Times New Roman" w:hAnsi="Times New Roman" w:cs="Times New Roman"/>
          <w:sz w:val="24"/>
          <w:szCs w:val="24"/>
          <w:lang w:val="en-US"/>
        </w:rPr>
        <w:t xml:space="preserve">stage, </w:t>
      </w:r>
      <w:r w:rsidR="00D40AD9">
        <w:rPr>
          <w:rFonts w:ascii="Times New Roman" w:hAnsi="Times New Roman" w:cs="Times New Roman"/>
          <w:sz w:val="24"/>
          <w:szCs w:val="24"/>
          <w:lang w:val="en-US"/>
        </w:rPr>
        <w:t>plants</w:t>
      </w:r>
      <w:r w:rsidR="00F97DAE">
        <w:rPr>
          <w:rFonts w:ascii="Times New Roman" w:hAnsi="Times New Roman" w:cs="Times New Roman"/>
          <w:sz w:val="24"/>
          <w:szCs w:val="24"/>
          <w:lang w:val="en-US"/>
        </w:rPr>
        <w:t xml:space="preserve"> </w:t>
      </w:r>
      <w:r w:rsidR="004F366B">
        <w:rPr>
          <w:rFonts w:ascii="Times New Roman" w:hAnsi="Times New Roman" w:cs="Times New Roman"/>
          <w:sz w:val="24"/>
          <w:szCs w:val="24"/>
          <w:lang w:val="en-US"/>
        </w:rPr>
        <w:t xml:space="preserve">starting bud development </w:t>
      </w:r>
      <w:r w:rsidR="00D40AD9">
        <w:rPr>
          <w:rFonts w:ascii="Times New Roman" w:hAnsi="Times New Roman" w:cs="Times New Roman"/>
          <w:sz w:val="24"/>
          <w:szCs w:val="24"/>
          <w:lang w:val="en-US"/>
        </w:rPr>
        <w:t>early in the season</w:t>
      </w:r>
      <w:r w:rsidR="00F97DAE" w:rsidRPr="00F97DAE">
        <w:rPr>
          <w:rFonts w:ascii="Times New Roman" w:hAnsi="Times New Roman" w:cs="Times New Roman"/>
          <w:sz w:val="24"/>
          <w:szCs w:val="24"/>
          <w:lang w:val="en-US"/>
        </w:rPr>
        <w:t xml:space="preserve"> </w:t>
      </w:r>
      <w:r w:rsidR="00F97DAE">
        <w:rPr>
          <w:rFonts w:ascii="Times New Roman" w:hAnsi="Times New Roman" w:cs="Times New Roman"/>
          <w:sz w:val="24"/>
          <w:szCs w:val="24"/>
          <w:lang w:val="en-US"/>
        </w:rPr>
        <w:t xml:space="preserve">are more prone to be attacked by the butterfly than plants flowering late. </w:t>
      </w:r>
      <w:r w:rsidR="00B42EE3">
        <w:rPr>
          <w:rFonts w:ascii="Times New Roman" w:hAnsi="Times New Roman" w:cs="Times New Roman"/>
          <w:sz w:val="24"/>
          <w:szCs w:val="24"/>
          <w:lang w:val="en-US"/>
        </w:rPr>
        <w:t xml:space="preserve">This </w:t>
      </w:r>
      <w:r w:rsidR="005E26A4">
        <w:rPr>
          <w:rFonts w:ascii="Times New Roman" w:hAnsi="Times New Roman" w:cs="Times New Roman"/>
          <w:sz w:val="24"/>
          <w:szCs w:val="24"/>
          <w:lang w:val="en-US"/>
        </w:rPr>
        <w:t xml:space="preserve">is most likely </w:t>
      </w:r>
      <w:r w:rsidR="00B4714F">
        <w:rPr>
          <w:rFonts w:ascii="Times New Roman" w:hAnsi="Times New Roman" w:cs="Times New Roman"/>
          <w:sz w:val="24"/>
          <w:szCs w:val="24"/>
          <w:lang w:val="en-US"/>
        </w:rPr>
        <w:t>because</w:t>
      </w:r>
      <w:r w:rsidR="00AA74B6">
        <w:rPr>
          <w:rFonts w:ascii="Times New Roman" w:hAnsi="Times New Roman" w:cs="Times New Roman"/>
          <w:sz w:val="24"/>
          <w:szCs w:val="24"/>
          <w:lang w:val="en-US"/>
        </w:rPr>
        <w:t xml:space="preserve"> </w:t>
      </w:r>
      <w:r w:rsidR="005E26A4">
        <w:rPr>
          <w:rFonts w:ascii="Times New Roman" w:hAnsi="Times New Roman" w:cs="Times New Roman"/>
          <w:sz w:val="24"/>
          <w:szCs w:val="24"/>
          <w:lang w:val="en-US"/>
        </w:rPr>
        <w:t xml:space="preserve">the presence of </w:t>
      </w:r>
      <w:r w:rsidR="00AA74B6">
        <w:rPr>
          <w:rFonts w:ascii="Times New Roman" w:hAnsi="Times New Roman" w:cs="Times New Roman"/>
          <w:sz w:val="24"/>
          <w:szCs w:val="24"/>
          <w:lang w:val="en-US"/>
        </w:rPr>
        <w:t xml:space="preserve">suitable </w:t>
      </w:r>
      <w:r w:rsidR="005E26A4">
        <w:rPr>
          <w:rFonts w:ascii="Times New Roman" w:hAnsi="Times New Roman" w:cs="Times New Roman"/>
          <w:sz w:val="24"/>
          <w:szCs w:val="24"/>
          <w:lang w:val="en-US"/>
        </w:rPr>
        <w:t xml:space="preserve">floral developmental stages </w:t>
      </w:r>
      <w:r w:rsidR="00AA74B6">
        <w:rPr>
          <w:rFonts w:ascii="Times New Roman" w:hAnsi="Times New Roman" w:cs="Times New Roman"/>
          <w:sz w:val="24"/>
          <w:szCs w:val="24"/>
          <w:lang w:val="en-US"/>
        </w:rPr>
        <w:t>overlap</w:t>
      </w:r>
      <w:r w:rsidR="00B4714F">
        <w:rPr>
          <w:rFonts w:ascii="Times New Roman" w:hAnsi="Times New Roman" w:cs="Times New Roman"/>
          <w:sz w:val="24"/>
          <w:szCs w:val="24"/>
          <w:lang w:val="en-US"/>
        </w:rPr>
        <w:t>s</w:t>
      </w:r>
      <w:r w:rsidR="00AA74B6">
        <w:rPr>
          <w:rFonts w:ascii="Times New Roman" w:hAnsi="Times New Roman" w:cs="Times New Roman"/>
          <w:sz w:val="24"/>
          <w:szCs w:val="24"/>
          <w:lang w:val="en-US"/>
        </w:rPr>
        <w:t xml:space="preserve"> more with</w:t>
      </w:r>
      <w:r w:rsidR="00B42EE3">
        <w:rPr>
          <w:rFonts w:ascii="Times New Roman" w:hAnsi="Times New Roman" w:cs="Times New Roman"/>
          <w:sz w:val="24"/>
          <w:szCs w:val="24"/>
          <w:lang w:val="en-US"/>
        </w:rPr>
        <w:t xml:space="preserve"> the </w:t>
      </w:r>
      <w:r w:rsidR="005E26A4">
        <w:rPr>
          <w:rFonts w:ascii="Times New Roman" w:hAnsi="Times New Roman" w:cs="Times New Roman"/>
          <w:sz w:val="24"/>
          <w:szCs w:val="24"/>
          <w:lang w:val="en-US"/>
        </w:rPr>
        <w:t>oviposition period</w:t>
      </w:r>
      <w:r w:rsidR="00B42EE3">
        <w:rPr>
          <w:rFonts w:ascii="Times New Roman" w:hAnsi="Times New Roman" w:cs="Times New Roman"/>
          <w:sz w:val="24"/>
          <w:szCs w:val="24"/>
          <w:lang w:val="en-US"/>
        </w:rPr>
        <w:t xml:space="preserve"> of </w:t>
      </w:r>
      <w:r w:rsidR="00091934">
        <w:rPr>
          <w:rFonts w:ascii="Times New Roman" w:hAnsi="Times New Roman" w:cs="Times New Roman"/>
          <w:i/>
          <w:sz w:val="24"/>
          <w:szCs w:val="24"/>
          <w:lang w:val="en-US"/>
        </w:rPr>
        <w:t xml:space="preserve">P. </w:t>
      </w:r>
      <w:proofErr w:type="spellStart"/>
      <w:r w:rsidR="00091934">
        <w:rPr>
          <w:rFonts w:ascii="Times New Roman" w:hAnsi="Times New Roman" w:cs="Times New Roman"/>
          <w:i/>
          <w:sz w:val="24"/>
          <w:szCs w:val="24"/>
          <w:lang w:val="en-US"/>
        </w:rPr>
        <w:t>alcon</w:t>
      </w:r>
      <w:proofErr w:type="spellEnd"/>
      <w:r w:rsidR="005E26A4">
        <w:rPr>
          <w:rFonts w:ascii="Times New Roman" w:hAnsi="Times New Roman" w:cs="Times New Roman"/>
          <w:sz w:val="24"/>
          <w:szCs w:val="24"/>
          <w:lang w:val="en-US"/>
        </w:rPr>
        <w:t xml:space="preserve"> in</w:t>
      </w:r>
      <w:r w:rsidR="00B42EE3">
        <w:rPr>
          <w:rFonts w:ascii="Times New Roman" w:hAnsi="Times New Roman" w:cs="Times New Roman"/>
          <w:sz w:val="24"/>
          <w:szCs w:val="24"/>
          <w:lang w:val="en-US"/>
        </w:rPr>
        <w:t xml:space="preserve"> </w:t>
      </w:r>
      <w:r w:rsidR="005E26A4">
        <w:rPr>
          <w:rFonts w:ascii="Times New Roman" w:hAnsi="Times New Roman" w:cs="Times New Roman"/>
          <w:sz w:val="24"/>
          <w:szCs w:val="24"/>
          <w:lang w:val="en-US"/>
        </w:rPr>
        <w:t>early-flowering plants</w:t>
      </w:r>
      <w:r w:rsidR="00AA74B6">
        <w:rPr>
          <w:rFonts w:ascii="Times New Roman" w:hAnsi="Times New Roman" w:cs="Times New Roman"/>
          <w:sz w:val="24"/>
          <w:szCs w:val="24"/>
          <w:lang w:val="en-US"/>
        </w:rPr>
        <w:t xml:space="preserve"> than in late-flowering</w:t>
      </w:r>
      <w:r w:rsidR="005E2EBB">
        <w:rPr>
          <w:rFonts w:ascii="Times New Roman" w:hAnsi="Times New Roman" w:cs="Times New Roman"/>
          <w:sz w:val="24"/>
          <w:szCs w:val="24"/>
          <w:lang w:val="en-US"/>
        </w:rPr>
        <w:t xml:space="preserve">. </w:t>
      </w:r>
      <w:ins w:id="325" w:author="Alicia" w:date="2015-12-14T11:11:00Z">
        <w:r w:rsidR="007D4B45">
          <w:rPr>
            <w:rFonts w:ascii="Times New Roman" w:hAnsi="Times New Roman" w:cs="Times New Roman"/>
            <w:sz w:val="24"/>
            <w:szCs w:val="24"/>
            <w:lang w:val="en-US"/>
          </w:rPr>
          <w:t xml:space="preserve">The </w:t>
        </w:r>
      </w:ins>
      <w:ins w:id="326" w:author="Alicia" w:date="2015-12-14T11:13:00Z">
        <w:r w:rsidR="007D4B45">
          <w:rPr>
            <w:rFonts w:ascii="Times New Roman" w:hAnsi="Times New Roman" w:cs="Times New Roman"/>
            <w:sz w:val="24"/>
            <w:szCs w:val="24"/>
            <w:lang w:val="en-US"/>
          </w:rPr>
          <w:t>observed among-population</w:t>
        </w:r>
      </w:ins>
      <w:ins w:id="327" w:author="Alicia" w:date="2015-12-14T11:11:00Z">
        <w:r w:rsidR="007D4B45">
          <w:rPr>
            <w:rFonts w:ascii="Times New Roman" w:hAnsi="Times New Roman" w:cs="Times New Roman"/>
            <w:sz w:val="24"/>
            <w:szCs w:val="24"/>
            <w:lang w:val="en-US"/>
          </w:rPr>
          <w:t xml:space="preserve"> variation in the strength of predator preference for early-flowering plants (</w:t>
        </w:r>
      </w:ins>
      <w:ins w:id="328" w:author="Alicia" w:date="2015-12-14T11:12:00Z">
        <w:r w:rsidR="007D4B45" w:rsidRPr="007D4B45">
          <w:rPr>
            <w:rFonts w:ascii="Times New Roman" w:hAnsi="Times New Roman" w:cs="Times New Roman"/>
            <w:sz w:val="24"/>
            <w:szCs w:val="24"/>
            <w:lang w:val="en-US"/>
          </w:rPr>
          <w:t>Appendix S</w:t>
        </w:r>
      </w:ins>
      <w:ins w:id="329" w:author="Alicia" w:date="2016-01-12T17:56:00Z">
        <w:r w:rsidR="00132D18">
          <w:rPr>
            <w:rFonts w:ascii="Times New Roman" w:hAnsi="Times New Roman" w:cs="Times New Roman"/>
            <w:sz w:val="24"/>
            <w:szCs w:val="24"/>
            <w:lang w:val="en-US"/>
          </w:rPr>
          <w:t>4</w:t>
        </w:r>
      </w:ins>
      <w:ins w:id="330" w:author="Alicia" w:date="2015-12-14T11:12:00Z">
        <w:r w:rsidR="007D4B45" w:rsidRPr="007D4B45">
          <w:rPr>
            <w:rFonts w:ascii="Times New Roman" w:hAnsi="Times New Roman" w:cs="Times New Roman"/>
            <w:sz w:val="24"/>
            <w:szCs w:val="24"/>
            <w:lang w:val="en-US"/>
          </w:rPr>
          <w:t>)</w:t>
        </w:r>
      </w:ins>
      <w:ins w:id="331" w:author="Alicia" w:date="2015-12-14T11:13:00Z">
        <w:r w:rsidR="007D4B45">
          <w:rPr>
            <w:rFonts w:ascii="Times New Roman" w:hAnsi="Times New Roman" w:cs="Times New Roman"/>
            <w:sz w:val="24"/>
            <w:szCs w:val="24"/>
            <w:lang w:val="en-US"/>
          </w:rPr>
          <w:t>, and the subsequent variation in phenotypic selection strength</w:t>
        </w:r>
      </w:ins>
      <w:ins w:id="332" w:author="Alicia" w:date="2015-12-14T11:14:00Z">
        <w:r w:rsidR="007D4B45">
          <w:rPr>
            <w:rFonts w:ascii="Times New Roman" w:hAnsi="Times New Roman" w:cs="Times New Roman"/>
            <w:sz w:val="24"/>
            <w:szCs w:val="24"/>
            <w:lang w:val="en-US"/>
          </w:rPr>
          <w:t xml:space="preserve"> (Appendix S</w:t>
        </w:r>
      </w:ins>
      <w:ins w:id="333" w:author="Alicia" w:date="2016-01-12T17:56:00Z">
        <w:r w:rsidR="00132D18">
          <w:rPr>
            <w:rFonts w:ascii="Times New Roman" w:hAnsi="Times New Roman" w:cs="Times New Roman"/>
            <w:sz w:val="24"/>
            <w:szCs w:val="24"/>
            <w:lang w:val="en-US"/>
          </w:rPr>
          <w:t>3</w:t>
        </w:r>
      </w:ins>
      <w:ins w:id="334" w:author="Alicia" w:date="2015-12-14T11:14:00Z">
        <w:r w:rsidR="007D4B45">
          <w:rPr>
            <w:rFonts w:ascii="Times New Roman" w:hAnsi="Times New Roman" w:cs="Times New Roman"/>
            <w:sz w:val="24"/>
            <w:szCs w:val="24"/>
            <w:lang w:val="en-US"/>
          </w:rPr>
          <w:t xml:space="preserve">) might be due to </w:t>
        </w:r>
      </w:ins>
      <w:ins w:id="335" w:author="Alicia" w:date="2015-12-15T15:11:00Z">
        <w:r w:rsidR="00E71381">
          <w:rPr>
            <w:rFonts w:ascii="Times New Roman" w:hAnsi="Times New Roman" w:cs="Times New Roman"/>
            <w:sz w:val="24"/>
            <w:szCs w:val="24"/>
            <w:lang w:val="en-US"/>
          </w:rPr>
          <w:t>different degrees of</w:t>
        </w:r>
      </w:ins>
      <w:ins w:id="336" w:author="Alicia" w:date="2015-12-14T11:36:00Z">
        <w:r w:rsidR="00D87423">
          <w:rPr>
            <w:rFonts w:ascii="Times New Roman" w:hAnsi="Times New Roman" w:cs="Times New Roman"/>
            <w:sz w:val="24"/>
            <w:szCs w:val="24"/>
            <w:lang w:val="en-US"/>
          </w:rPr>
          <w:t xml:space="preserve"> </w:t>
        </w:r>
      </w:ins>
      <w:ins w:id="337" w:author="Alicia" w:date="2015-12-14T11:34:00Z">
        <w:r w:rsidR="00D87423">
          <w:rPr>
            <w:rFonts w:ascii="Times New Roman" w:hAnsi="Times New Roman" w:cs="Times New Roman"/>
            <w:sz w:val="24"/>
            <w:szCs w:val="24"/>
            <w:lang w:val="en-US"/>
          </w:rPr>
          <w:t>overlap between the presence of the preferred developmental stages for oviposition and the oviposition period</w:t>
        </w:r>
      </w:ins>
      <w:ins w:id="338" w:author="Alicia" w:date="2015-12-15T15:02:00Z">
        <w:r w:rsidR="00E71381">
          <w:rPr>
            <w:rFonts w:ascii="Times New Roman" w:hAnsi="Times New Roman" w:cs="Times New Roman"/>
            <w:sz w:val="24"/>
            <w:szCs w:val="24"/>
            <w:lang w:val="en-US"/>
          </w:rPr>
          <w:t xml:space="preserve"> or butterflies</w:t>
        </w:r>
      </w:ins>
      <w:ins w:id="339" w:author="Alicia" w:date="2015-12-15T15:05:00Z">
        <w:r w:rsidR="00E71381">
          <w:rPr>
            <w:rFonts w:ascii="Times New Roman" w:hAnsi="Times New Roman" w:cs="Times New Roman"/>
            <w:sz w:val="24"/>
            <w:szCs w:val="24"/>
            <w:lang w:val="en-US"/>
          </w:rPr>
          <w:t>,</w:t>
        </w:r>
      </w:ins>
      <w:ins w:id="340" w:author="Alicia" w:date="2015-12-14T11:37:00Z">
        <w:r w:rsidR="00D87423">
          <w:rPr>
            <w:rFonts w:ascii="Times New Roman" w:hAnsi="Times New Roman" w:cs="Times New Roman"/>
            <w:sz w:val="24"/>
            <w:szCs w:val="24"/>
            <w:lang w:val="en-US"/>
          </w:rPr>
          <w:t xml:space="preserve"> or to </w:t>
        </w:r>
      </w:ins>
      <w:ins w:id="341" w:author="Alicia" w:date="2015-12-14T11:14:00Z">
        <w:r w:rsidR="007D4B45">
          <w:rPr>
            <w:rFonts w:ascii="Times New Roman" w:hAnsi="Times New Roman" w:cs="Times New Roman"/>
            <w:sz w:val="24"/>
            <w:szCs w:val="24"/>
            <w:lang w:val="en-US"/>
          </w:rPr>
          <w:t>differences in butterfly abundances among populations</w:t>
        </w:r>
      </w:ins>
      <w:ins w:id="342" w:author="Alicia" w:date="2015-12-14T11:39:00Z">
        <w:r w:rsidR="00D87423">
          <w:rPr>
            <w:rFonts w:ascii="Times New Roman" w:hAnsi="Times New Roman" w:cs="Times New Roman"/>
            <w:sz w:val="24"/>
            <w:szCs w:val="24"/>
            <w:lang w:val="en-US"/>
          </w:rPr>
          <w:t>.</w:t>
        </w:r>
      </w:ins>
    </w:p>
    <w:p w14:paraId="6E6F057F" w14:textId="60D64261" w:rsidR="0016460A" w:rsidRDefault="0016460A" w:rsidP="00D64532">
      <w:pPr>
        <w:spacing w:line="480" w:lineRule="auto"/>
        <w:ind w:firstLine="708"/>
        <w:rPr>
          <w:ins w:id="343" w:author="Alicia" w:date="2016-01-12T14:57:00Z"/>
          <w:rFonts w:ascii="Times New Roman" w:hAnsi="Times New Roman" w:cs="Times New Roman"/>
          <w:sz w:val="24"/>
          <w:szCs w:val="24"/>
          <w:lang w:val="en-US"/>
        </w:rPr>
      </w:pPr>
      <w:ins w:id="344" w:author="Alicia" w:date="2016-01-12T14:43:00Z">
        <w:r>
          <w:rPr>
            <w:rFonts w:ascii="Times New Roman" w:hAnsi="Times New Roman" w:cs="Times New Roman"/>
            <w:sz w:val="24"/>
            <w:szCs w:val="24"/>
            <w:lang w:val="en-US"/>
          </w:rPr>
          <w:t xml:space="preserve">We have assessed phenotypic selection using </w:t>
        </w:r>
      </w:ins>
      <w:ins w:id="345" w:author="Alicia" w:date="2016-01-12T14:45:00Z">
        <w:r>
          <w:rPr>
            <w:rFonts w:ascii="Times New Roman" w:hAnsi="Times New Roman" w:cs="Times New Roman"/>
            <w:sz w:val="24"/>
            <w:szCs w:val="24"/>
            <w:lang w:val="en-US"/>
          </w:rPr>
          <w:t xml:space="preserve">the number of intact fruits </w:t>
        </w:r>
      </w:ins>
      <w:ins w:id="346" w:author="Alicia" w:date="2016-01-12T14:44:00Z">
        <w:r>
          <w:rPr>
            <w:rFonts w:ascii="Times New Roman" w:hAnsi="Times New Roman" w:cs="Times New Roman"/>
            <w:sz w:val="24"/>
            <w:szCs w:val="24"/>
            <w:lang w:val="en-US"/>
          </w:rPr>
          <w:t xml:space="preserve">as a </w:t>
        </w:r>
      </w:ins>
      <w:ins w:id="347" w:author="Alicia" w:date="2016-01-12T14:45:00Z">
        <w:r>
          <w:rPr>
            <w:rFonts w:ascii="Times New Roman" w:hAnsi="Times New Roman" w:cs="Times New Roman"/>
            <w:sz w:val="24"/>
            <w:szCs w:val="24"/>
            <w:lang w:val="en-US"/>
          </w:rPr>
          <w:t xml:space="preserve">measure of </w:t>
        </w:r>
      </w:ins>
      <w:ins w:id="348" w:author="Alicia" w:date="2016-01-12T14:44:00Z">
        <w:r>
          <w:rPr>
            <w:rFonts w:ascii="Times New Roman" w:hAnsi="Times New Roman" w:cs="Times New Roman"/>
            <w:sz w:val="24"/>
            <w:szCs w:val="24"/>
            <w:lang w:val="en-US"/>
          </w:rPr>
          <w:t>fitness, but we have to</w:t>
        </w:r>
      </w:ins>
      <w:ins w:id="349" w:author="Alicia" w:date="2016-01-12T14:45:00Z">
        <w:r w:rsidRPr="0016460A">
          <w:rPr>
            <w:rFonts w:ascii="Times New Roman" w:hAnsi="Times New Roman" w:cs="Times New Roman"/>
            <w:sz w:val="24"/>
            <w:szCs w:val="24"/>
            <w:lang w:val="en-US"/>
          </w:rPr>
          <w:t xml:space="preserve"> </w:t>
        </w:r>
        <w:r>
          <w:rPr>
            <w:rFonts w:ascii="Times New Roman" w:hAnsi="Times New Roman" w:cs="Times New Roman"/>
            <w:sz w:val="24"/>
            <w:szCs w:val="24"/>
            <w:lang w:val="en-US"/>
          </w:rPr>
          <w:t>acknowledge that</w:t>
        </w:r>
      </w:ins>
      <w:ins w:id="350" w:author="Alicia" w:date="2016-01-12T15:17:00Z">
        <w:r w:rsidR="00F27052">
          <w:rPr>
            <w:rFonts w:ascii="Times New Roman" w:hAnsi="Times New Roman" w:cs="Times New Roman"/>
            <w:sz w:val="24"/>
            <w:szCs w:val="24"/>
            <w:lang w:val="en-US"/>
          </w:rPr>
          <w:t xml:space="preserve"> one of the limitations of our study is that</w:t>
        </w:r>
      </w:ins>
      <w:ins w:id="351" w:author="Alicia" w:date="2016-01-12T14:45:00Z">
        <w:r>
          <w:rPr>
            <w:rFonts w:ascii="Times New Roman" w:hAnsi="Times New Roman" w:cs="Times New Roman"/>
            <w:sz w:val="24"/>
            <w:szCs w:val="24"/>
            <w:lang w:val="en-US"/>
          </w:rPr>
          <w:t xml:space="preserve"> </w:t>
        </w:r>
        <w:r>
          <w:rPr>
            <w:rFonts w:ascii="Times New Roman" w:hAnsi="Times New Roman" w:cs="Times New Roman"/>
            <w:sz w:val="24"/>
            <w:szCs w:val="24"/>
            <w:lang w:val="en-US"/>
          </w:rPr>
          <w:t>fruit</w:t>
        </w:r>
      </w:ins>
      <w:ins w:id="352" w:author="Alicia" w:date="2016-01-12T14:46:00Z">
        <w:r>
          <w:rPr>
            <w:rFonts w:ascii="Times New Roman" w:hAnsi="Times New Roman" w:cs="Times New Roman"/>
            <w:sz w:val="24"/>
            <w:szCs w:val="24"/>
            <w:lang w:val="en-US"/>
          </w:rPr>
          <w:t xml:space="preserve"> </w:t>
        </w:r>
      </w:ins>
      <w:ins w:id="353" w:author="Alicia" w:date="2016-01-12T15:17:00Z">
        <w:r w:rsidR="00F27052">
          <w:rPr>
            <w:rFonts w:ascii="Times New Roman" w:hAnsi="Times New Roman" w:cs="Times New Roman"/>
            <w:sz w:val="24"/>
            <w:szCs w:val="24"/>
            <w:lang w:val="en-US"/>
          </w:rPr>
          <w:t>(</w:t>
        </w:r>
      </w:ins>
      <w:ins w:id="354" w:author="Alicia" w:date="2016-01-12T14:46:00Z">
        <w:r>
          <w:rPr>
            <w:rFonts w:ascii="Times New Roman" w:hAnsi="Times New Roman" w:cs="Times New Roman"/>
            <w:sz w:val="24"/>
            <w:szCs w:val="24"/>
            <w:lang w:val="en-US"/>
          </w:rPr>
          <w:t>and seed</w:t>
        </w:r>
      </w:ins>
      <w:ins w:id="355" w:author="Alicia" w:date="2016-01-12T15:17:00Z">
        <w:r w:rsidR="00F27052">
          <w:rPr>
            <w:rFonts w:ascii="Times New Roman" w:hAnsi="Times New Roman" w:cs="Times New Roman"/>
            <w:sz w:val="24"/>
            <w:szCs w:val="24"/>
            <w:lang w:val="en-US"/>
          </w:rPr>
          <w:t>)</w:t>
        </w:r>
      </w:ins>
      <w:ins w:id="356" w:author="Alicia" w:date="2016-01-12T14:45:00Z">
        <w:r>
          <w:rPr>
            <w:rFonts w:ascii="Times New Roman" w:hAnsi="Times New Roman" w:cs="Times New Roman"/>
            <w:sz w:val="24"/>
            <w:szCs w:val="24"/>
            <w:lang w:val="en-US"/>
          </w:rPr>
          <w:t xml:space="preserve"> production</w:t>
        </w:r>
        <w:r>
          <w:rPr>
            <w:rFonts w:ascii="Times New Roman" w:hAnsi="Times New Roman" w:cs="Times New Roman"/>
            <w:sz w:val="24"/>
            <w:szCs w:val="24"/>
            <w:lang w:val="en-US"/>
          </w:rPr>
          <w:t xml:space="preserve"> </w:t>
        </w:r>
      </w:ins>
      <w:ins w:id="357" w:author="Alicia" w:date="2016-01-12T14:46:00Z">
        <w:r>
          <w:rPr>
            <w:rFonts w:ascii="Times New Roman" w:hAnsi="Times New Roman" w:cs="Times New Roman"/>
            <w:sz w:val="24"/>
            <w:szCs w:val="24"/>
            <w:lang w:val="en-US"/>
          </w:rPr>
          <w:t>are</w:t>
        </w:r>
      </w:ins>
      <w:ins w:id="358" w:author="Alicia" w:date="2016-01-12T14:45:00Z">
        <w:r>
          <w:rPr>
            <w:rFonts w:ascii="Times New Roman" w:hAnsi="Times New Roman" w:cs="Times New Roman"/>
            <w:sz w:val="24"/>
            <w:szCs w:val="24"/>
            <w:lang w:val="en-US"/>
          </w:rPr>
          <w:t xml:space="preserve"> only</w:t>
        </w:r>
      </w:ins>
      <w:ins w:id="359" w:author="Alicia" w:date="2016-01-12T14:46:00Z">
        <w:r>
          <w:rPr>
            <w:rFonts w:ascii="Times New Roman" w:hAnsi="Times New Roman" w:cs="Times New Roman"/>
            <w:sz w:val="24"/>
            <w:szCs w:val="24"/>
            <w:lang w:val="en-US"/>
          </w:rPr>
          <w:t xml:space="preserve"> </w:t>
        </w:r>
      </w:ins>
      <w:ins w:id="360" w:author="Alicia" w:date="2016-01-12T14:45:00Z">
        <w:r>
          <w:rPr>
            <w:rFonts w:ascii="Times New Roman" w:hAnsi="Times New Roman" w:cs="Times New Roman"/>
            <w:sz w:val="24"/>
            <w:szCs w:val="24"/>
            <w:lang w:val="en-US"/>
          </w:rPr>
          <w:t>component</w:t>
        </w:r>
      </w:ins>
      <w:ins w:id="361" w:author="Alicia" w:date="2016-01-12T14:46:00Z">
        <w:r>
          <w:rPr>
            <w:rFonts w:ascii="Times New Roman" w:hAnsi="Times New Roman" w:cs="Times New Roman"/>
            <w:sz w:val="24"/>
            <w:szCs w:val="24"/>
            <w:lang w:val="en-US"/>
          </w:rPr>
          <w:t>s</w:t>
        </w:r>
      </w:ins>
      <w:ins w:id="362" w:author="Alicia" w:date="2016-01-12T14:45:00Z">
        <w:r>
          <w:rPr>
            <w:rFonts w:ascii="Times New Roman" w:hAnsi="Times New Roman" w:cs="Times New Roman"/>
            <w:sz w:val="24"/>
            <w:szCs w:val="24"/>
            <w:lang w:val="en-US"/>
          </w:rPr>
          <w:t xml:space="preserve"> of fitness</w:t>
        </w:r>
      </w:ins>
      <w:ins w:id="363" w:author="Alicia" w:date="2016-01-12T14:49:00Z">
        <w:r>
          <w:rPr>
            <w:rFonts w:ascii="Times New Roman" w:hAnsi="Times New Roman" w:cs="Times New Roman"/>
            <w:sz w:val="24"/>
            <w:szCs w:val="24"/>
            <w:lang w:val="en-US"/>
          </w:rPr>
          <w:t>, and that a</w:t>
        </w:r>
      </w:ins>
      <w:ins w:id="364" w:author="Alicia" w:date="2016-01-12T14:48:00Z">
        <w:r>
          <w:rPr>
            <w:rFonts w:ascii="Times New Roman" w:hAnsi="Times New Roman" w:cs="Times New Roman"/>
            <w:sz w:val="24"/>
            <w:szCs w:val="24"/>
            <w:lang w:val="en-US"/>
          </w:rPr>
          <w:t xml:space="preserve"> more integrative measure of fitness</w:t>
        </w:r>
      </w:ins>
      <w:ins w:id="365" w:author="Alicia" w:date="2016-01-12T14:49:00Z">
        <w:r>
          <w:rPr>
            <w:rFonts w:ascii="Times New Roman" w:hAnsi="Times New Roman" w:cs="Times New Roman"/>
            <w:sz w:val="24"/>
            <w:szCs w:val="24"/>
            <w:lang w:val="en-US"/>
          </w:rPr>
          <w:t xml:space="preserve"> would be preferable</w:t>
        </w:r>
      </w:ins>
      <w:ins w:id="366" w:author="Alicia" w:date="2016-01-12T14:52:00Z">
        <w:r>
          <w:rPr>
            <w:rFonts w:ascii="Times New Roman" w:hAnsi="Times New Roman" w:cs="Times New Roman"/>
            <w:sz w:val="24"/>
            <w:szCs w:val="24"/>
            <w:lang w:val="en-US"/>
          </w:rPr>
          <w:t xml:space="preserve"> to evaluate net selection on flowering </w:t>
        </w:r>
        <w:r>
          <w:rPr>
            <w:rFonts w:ascii="Times New Roman" w:hAnsi="Times New Roman" w:cs="Times New Roman"/>
            <w:sz w:val="24"/>
            <w:szCs w:val="24"/>
            <w:lang w:val="en-US"/>
          </w:rPr>
          <w:lastRenderedPageBreak/>
          <w:t>phenology</w:t>
        </w:r>
      </w:ins>
      <w:ins w:id="367" w:author="Alicia" w:date="2016-01-12T14:49:00Z">
        <w:r>
          <w:rPr>
            <w:rFonts w:ascii="Times New Roman" w:hAnsi="Times New Roman" w:cs="Times New Roman"/>
            <w:sz w:val="24"/>
            <w:szCs w:val="24"/>
            <w:lang w:val="en-US"/>
          </w:rPr>
          <w:t xml:space="preserve">. For example, population growth rate </w:t>
        </w:r>
      </w:ins>
      <w:ins w:id="368" w:author="Alicia" w:date="2016-01-12T14:50:00Z">
        <w:r>
          <w:rPr>
            <w:rFonts w:ascii="Times New Roman" w:hAnsi="Times New Roman" w:cs="Times New Roman"/>
            <w:sz w:val="24"/>
            <w:szCs w:val="24"/>
            <w:lang w:val="en-US"/>
          </w:rPr>
          <w:t xml:space="preserve">calculated using a demographic approach </w:t>
        </w:r>
      </w:ins>
      <w:ins w:id="369" w:author="Alicia" w:date="2016-01-12T14:49:00Z">
        <w:r>
          <w:rPr>
            <w:rFonts w:ascii="Times New Roman" w:hAnsi="Times New Roman" w:cs="Times New Roman"/>
            <w:sz w:val="24"/>
            <w:szCs w:val="24"/>
            <w:lang w:val="en-US"/>
          </w:rPr>
          <w:t>would be a better surrogate of lifetime fitness</w:t>
        </w:r>
      </w:ins>
      <w:ins w:id="370" w:author="Alicia" w:date="2016-01-12T14:51:00Z">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Ehrlén</w:t>
        </w:r>
        <w:proofErr w:type="spellEnd"/>
        <w:r>
          <w:rPr>
            <w:rFonts w:ascii="Times New Roman" w:hAnsi="Times New Roman" w:cs="Times New Roman"/>
            <w:sz w:val="24"/>
            <w:szCs w:val="24"/>
            <w:lang w:val="en-US"/>
          </w:rPr>
          <w:t>, 2015)</w:t>
        </w:r>
      </w:ins>
      <w:ins w:id="371" w:author="Alicia" w:date="2016-01-12T14:52:00Z">
        <w:r w:rsidR="006B4974">
          <w:rPr>
            <w:rFonts w:ascii="Times New Roman" w:hAnsi="Times New Roman" w:cs="Times New Roman"/>
            <w:sz w:val="24"/>
            <w:szCs w:val="24"/>
            <w:lang w:val="en-US"/>
          </w:rPr>
          <w:t xml:space="preserve">. </w:t>
        </w:r>
      </w:ins>
      <w:ins w:id="372" w:author="Alicia" w:date="2016-01-12T15:18:00Z">
        <w:r w:rsidR="004A005F">
          <w:rPr>
            <w:rFonts w:ascii="Times New Roman" w:hAnsi="Times New Roman" w:cs="Times New Roman"/>
            <w:sz w:val="24"/>
            <w:szCs w:val="24"/>
            <w:lang w:val="en-US"/>
          </w:rPr>
          <w:t>Unfortunately</w:t>
        </w:r>
      </w:ins>
      <w:ins w:id="373" w:author="Alicia" w:date="2016-01-12T15:10:00Z">
        <w:r w:rsidR="00F27052">
          <w:rPr>
            <w:rFonts w:ascii="Times New Roman" w:hAnsi="Times New Roman" w:cs="Times New Roman"/>
            <w:sz w:val="24"/>
            <w:szCs w:val="24"/>
            <w:lang w:val="en-US"/>
          </w:rPr>
          <w:t xml:space="preserve">, we are lacking demographic data </w:t>
        </w:r>
      </w:ins>
      <w:ins w:id="374" w:author="Alicia" w:date="2016-01-12T15:16:00Z">
        <w:r w:rsidR="00F27052">
          <w:rPr>
            <w:rFonts w:ascii="Times New Roman" w:hAnsi="Times New Roman" w:cs="Times New Roman"/>
            <w:sz w:val="24"/>
            <w:szCs w:val="24"/>
            <w:lang w:val="en-US"/>
          </w:rPr>
          <w:t>to develop this approach</w:t>
        </w:r>
      </w:ins>
      <w:ins w:id="375" w:author="Alicia" w:date="2016-01-12T15:18:00Z">
        <w:r w:rsidR="004A005F">
          <w:rPr>
            <w:rFonts w:ascii="Times New Roman" w:hAnsi="Times New Roman" w:cs="Times New Roman"/>
            <w:sz w:val="24"/>
            <w:szCs w:val="24"/>
            <w:lang w:val="en-US"/>
          </w:rPr>
          <w:t xml:space="preserve">, but </w:t>
        </w:r>
        <w:commentRangeStart w:id="376"/>
        <w:r w:rsidR="004A005F">
          <w:rPr>
            <w:rFonts w:ascii="Times New Roman" w:hAnsi="Times New Roman" w:cs="Times New Roman"/>
            <w:sz w:val="24"/>
            <w:szCs w:val="24"/>
            <w:lang w:val="en-US"/>
          </w:rPr>
          <w:t xml:space="preserve">we believe that assessing phenotypic selection </w:t>
        </w:r>
      </w:ins>
      <w:ins w:id="377" w:author="Alicia" w:date="2016-01-12T15:20:00Z">
        <w:r w:rsidR="0090531E">
          <w:rPr>
            <w:rFonts w:ascii="Times New Roman" w:hAnsi="Times New Roman" w:cs="Times New Roman"/>
            <w:sz w:val="24"/>
            <w:szCs w:val="24"/>
            <w:lang w:val="en-US"/>
          </w:rPr>
          <w:t>based on</w:t>
        </w:r>
      </w:ins>
      <w:ins w:id="378" w:author="Alicia" w:date="2016-01-12T15:18:00Z">
        <w:r w:rsidR="004A005F">
          <w:rPr>
            <w:rFonts w:ascii="Times New Roman" w:hAnsi="Times New Roman" w:cs="Times New Roman"/>
            <w:sz w:val="24"/>
            <w:szCs w:val="24"/>
            <w:lang w:val="en-US"/>
          </w:rPr>
          <w:t xml:space="preserve"> </w:t>
        </w:r>
      </w:ins>
      <w:ins w:id="379" w:author="Alicia" w:date="2016-01-12T15:20:00Z">
        <w:r w:rsidR="0090531E">
          <w:rPr>
            <w:rFonts w:ascii="Times New Roman" w:hAnsi="Times New Roman" w:cs="Times New Roman"/>
            <w:sz w:val="24"/>
            <w:szCs w:val="24"/>
            <w:lang w:val="en-US"/>
          </w:rPr>
          <w:t>fruit production</w:t>
        </w:r>
      </w:ins>
      <w:ins w:id="380" w:author="Alicia" w:date="2016-01-12T15:18:00Z">
        <w:r w:rsidR="004A005F">
          <w:rPr>
            <w:rFonts w:ascii="Times New Roman" w:hAnsi="Times New Roman" w:cs="Times New Roman"/>
            <w:sz w:val="24"/>
            <w:szCs w:val="24"/>
            <w:lang w:val="en-US"/>
          </w:rPr>
          <w:t xml:space="preserve"> </w:t>
        </w:r>
      </w:ins>
      <w:ins w:id="381" w:author="Alicia" w:date="2016-01-12T15:19:00Z">
        <w:r w:rsidR="0090531E">
          <w:rPr>
            <w:rFonts w:ascii="Times New Roman" w:hAnsi="Times New Roman" w:cs="Times New Roman"/>
            <w:sz w:val="24"/>
            <w:szCs w:val="24"/>
            <w:lang w:val="en-US"/>
          </w:rPr>
          <w:t xml:space="preserve">is still </w:t>
        </w:r>
      </w:ins>
      <w:ins w:id="382" w:author="Alicia" w:date="2016-01-12T15:20:00Z">
        <w:r w:rsidR="0090531E">
          <w:rPr>
            <w:rFonts w:ascii="Times New Roman" w:hAnsi="Times New Roman" w:cs="Times New Roman"/>
            <w:sz w:val="24"/>
            <w:szCs w:val="24"/>
            <w:lang w:val="en-US"/>
          </w:rPr>
          <w:t xml:space="preserve">very </w:t>
        </w:r>
      </w:ins>
      <w:ins w:id="383" w:author="Alicia" w:date="2016-01-12T15:19:00Z">
        <w:r w:rsidR="0090531E">
          <w:rPr>
            <w:rFonts w:ascii="Times New Roman" w:hAnsi="Times New Roman" w:cs="Times New Roman"/>
            <w:sz w:val="24"/>
            <w:szCs w:val="24"/>
            <w:lang w:val="en-US"/>
          </w:rPr>
          <w:t>interesting</w:t>
        </w:r>
      </w:ins>
      <w:ins w:id="384" w:author="Alicia" w:date="2016-01-12T15:20:00Z">
        <w:r w:rsidR="0090531E" w:rsidRPr="0090531E">
          <w:rPr>
            <w:rFonts w:ascii="Times New Roman" w:hAnsi="Times New Roman" w:cs="Times New Roman"/>
            <w:sz w:val="24"/>
            <w:szCs w:val="24"/>
            <w:lang w:val="en-US"/>
          </w:rPr>
          <w:t xml:space="preserve"> </w:t>
        </w:r>
        <w:r w:rsidR="0090531E">
          <w:rPr>
            <w:rFonts w:ascii="Times New Roman" w:hAnsi="Times New Roman" w:cs="Times New Roman"/>
            <w:sz w:val="24"/>
            <w:szCs w:val="24"/>
            <w:lang w:val="en-US"/>
          </w:rPr>
          <w:t xml:space="preserve">in the case of </w:t>
        </w:r>
        <w:r w:rsidR="0090531E">
          <w:rPr>
            <w:rFonts w:ascii="Times New Roman" w:hAnsi="Times New Roman" w:cs="Times New Roman"/>
            <w:i/>
            <w:sz w:val="24"/>
            <w:szCs w:val="24"/>
            <w:lang w:val="en-US"/>
          </w:rPr>
          <w:t xml:space="preserve">G. </w:t>
        </w:r>
        <w:proofErr w:type="spellStart"/>
        <w:r w:rsidR="0090531E">
          <w:rPr>
            <w:rFonts w:ascii="Times New Roman" w:hAnsi="Times New Roman" w:cs="Times New Roman"/>
            <w:i/>
            <w:sz w:val="24"/>
            <w:szCs w:val="24"/>
            <w:lang w:val="en-US"/>
          </w:rPr>
          <w:t>pneumonanthe</w:t>
        </w:r>
      </w:ins>
      <w:proofErr w:type="spellEnd"/>
      <w:ins w:id="385" w:author="Alicia" w:date="2016-01-12T15:19:00Z">
        <w:r w:rsidR="0090531E">
          <w:rPr>
            <w:rFonts w:ascii="Times New Roman" w:hAnsi="Times New Roman" w:cs="Times New Roman"/>
            <w:sz w:val="24"/>
            <w:szCs w:val="24"/>
            <w:lang w:val="en-US"/>
          </w:rPr>
          <w:t>, given the high impact of seed predator</w:t>
        </w:r>
      </w:ins>
      <w:ins w:id="386" w:author="Alicia" w:date="2016-01-12T15:21:00Z">
        <w:r w:rsidR="0090531E">
          <w:rPr>
            <w:rFonts w:ascii="Times New Roman" w:hAnsi="Times New Roman" w:cs="Times New Roman"/>
            <w:sz w:val="24"/>
            <w:szCs w:val="24"/>
            <w:lang w:val="en-US"/>
          </w:rPr>
          <w:t>s</w:t>
        </w:r>
      </w:ins>
      <w:ins w:id="387" w:author="Alicia" w:date="2016-01-12T15:19:00Z">
        <w:r w:rsidR="0090531E">
          <w:rPr>
            <w:rFonts w:ascii="Times New Roman" w:hAnsi="Times New Roman" w:cs="Times New Roman"/>
            <w:sz w:val="24"/>
            <w:szCs w:val="24"/>
            <w:lang w:val="en-US"/>
          </w:rPr>
          <w:t xml:space="preserve"> in thi</w:t>
        </w:r>
      </w:ins>
      <w:ins w:id="388" w:author="Alicia" w:date="2016-01-12T15:20:00Z">
        <w:r w:rsidR="0090531E">
          <w:rPr>
            <w:rFonts w:ascii="Times New Roman" w:hAnsi="Times New Roman" w:cs="Times New Roman"/>
            <w:sz w:val="24"/>
            <w:szCs w:val="24"/>
            <w:lang w:val="en-US"/>
          </w:rPr>
          <w:t xml:space="preserve">s fitness component. </w:t>
        </w:r>
      </w:ins>
      <w:commentRangeEnd w:id="376"/>
      <w:ins w:id="389" w:author="Alicia" w:date="2016-01-12T15:22:00Z">
        <w:r w:rsidR="0090531E">
          <w:rPr>
            <w:rStyle w:val="Refdecomentario"/>
          </w:rPr>
          <w:commentReference w:id="376"/>
        </w:r>
      </w:ins>
    </w:p>
    <w:p w14:paraId="07701EF0" w14:textId="39504A17" w:rsidR="00142E4A" w:rsidRDefault="0016460A" w:rsidP="00A22EBB">
      <w:pPr>
        <w:spacing w:line="480" w:lineRule="auto"/>
        <w:ind w:firstLine="708"/>
        <w:rPr>
          <w:rFonts w:ascii="Times New Roman" w:hAnsi="Times New Roman" w:cs="Times New Roman"/>
          <w:sz w:val="24"/>
          <w:szCs w:val="24"/>
          <w:lang w:val="en-US"/>
        </w:rPr>
      </w:pPr>
      <w:ins w:id="390" w:author="Alicia" w:date="2016-01-12T14:43:00Z">
        <w:r>
          <w:rPr>
            <w:rFonts w:ascii="Times New Roman" w:hAnsi="Times New Roman" w:cs="Times New Roman"/>
            <w:sz w:val="24"/>
            <w:szCs w:val="24"/>
            <w:lang w:val="en-US"/>
          </w:rPr>
          <w:t>In any case, o</w:t>
        </w:r>
      </w:ins>
      <w:del w:id="391" w:author="Alicia" w:date="2016-01-12T14:43:00Z">
        <w:r w:rsidR="006F172E" w:rsidDel="0016460A">
          <w:rPr>
            <w:rFonts w:ascii="Times New Roman" w:hAnsi="Times New Roman" w:cs="Times New Roman"/>
            <w:sz w:val="24"/>
            <w:szCs w:val="24"/>
            <w:lang w:val="en-US"/>
          </w:rPr>
          <w:delText>O</w:delText>
        </w:r>
      </w:del>
      <w:r w:rsidR="006F172E">
        <w:rPr>
          <w:rFonts w:ascii="Times New Roman" w:hAnsi="Times New Roman" w:cs="Times New Roman"/>
          <w:sz w:val="24"/>
          <w:szCs w:val="24"/>
          <w:lang w:val="en-US"/>
        </w:rPr>
        <w:t xml:space="preserve">ur findings with </w:t>
      </w:r>
      <w:r w:rsidR="006F172E" w:rsidRPr="00C57247">
        <w:rPr>
          <w:rFonts w:ascii="Times New Roman" w:hAnsi="Times New Roman" w:cs="Times New Roman"/>
          <w:i/>
          <w:sz w:val="24"/>
          <w:szCs w:val="24"/>
          <w:lang w:val="en-US"/>
        </w:rPr>
        <w:t xml:space="preserve">G. </w:t>
      </w:r>
      <w:proofErr w:type="spellStart"/>
      <w:r w:rsidR="006F172E" w:rsidRPr="00C57247">
        <w:rPr>
          <w:rFonts w:ascii="Times New Roman" w:hAnsi="Times New Roman" w:cs="Times New Roman"/>
          <w:i/>
          <w:sz w:val="24"/>
          <w:szCs w:val="24"/>
          <w:lang w:val="en-US"/>
        </w:rPr>
        <w:t>pneumonanthe</w:t>
      </w:r>
      <w:proofErr w:type="spellEnd"/>
      <w:r w:rsidR="006F172E">
        <w:rPr>
          <w:rFonts w:ascii="Times New Roman" w:hAnsi="Times New Roman" w:cs="Times New Roman"/>
          <w:sz w:val="24"/>
          <w:szCs w:val="24"/>
          <w:lang w:val="en-US"/>
        </w:rPr>
        <w:t xml:space="preserve"> </w:t>
      </w:r>
      <w:del w:id="392" w:author="Alicia" w:date="2015-12-14T11:41:00Z">
        <w:r w:rsidR="005E26A4" w:rsidDel="00D87423">
          <w:rPr>
            <w:rFonts w:ascii="Times New Roman" w:hAnsi="Times New Roman" w:cs="Times New Roman"/>
            <w:sz w:val="24"/>
            <w:szCs w:val="24"/>
            <w:lang w:val="en-US"/>
          </w:rPr>
          <w:delText xml:space="preserve">also </w:delText>
        </w:r>
      </w:del>
      <w:r w:rsidR="006F172E">
        <w:rPr>
          <w:rFonts w:ascii="Times New Roman" w:hAnsi="Times New Roman" w:cs="Times New Roman"/>
          <w:sz w:val="24"/>
          <w:szCs w:val="24"/>
          <w:lang w:val="en-US"/>
        </w:rPr>
        <w:t xml:space="preserve">agree with studies </w:t>
      </w:r>
      <w:r w:rsidR="00931E82">
        <w:rPr>
          <w:rFonts w:ascii="Times New Roman" w:hAnsi="Times New Roman" w:cs="Times New Roman"/>
          <w:sz w:val="24"/>
          <w:szCs w:val="24"/>
          <w:lang w:val="en-US"/>
        </w:rPr>
        <w:t xml:space="preserve">in other systems </w:t>
      </w:r>
      <w:r w:rsidR="006F172E">
        <w:rPr>
          <w:rFonts w:ascii="Times New Roman" w:hAnsi="Times New Roman" w:cs="Times New Roman"/>
          <w:sz w:val="24"/>
          <w:szCs w:val="24"/>
          <w:lang w:val="en-US"/>
        </w:rPr>
        <w:t xml:space="preserve">demonstrating predator-mediated selection for late flowering </w:t>
      </w:r>
      <w:r w:rsidR="006F172E" w:rsidRPr="00554665">
        <w:rPr>
          <w:rFonts w:ascii="Times New Roman" w:hAnsi="Times New Roman" w:cs="Times New Roman"/>
          <w:sz w:val="24"/>
          <w:lang w:val="en-US"/>
        </w:rPr>
        <w:t>(</w:t>
      </w:r>
      <w:proofErr w:type="spellStart"/>
      <w:r w:rsidR="006F172E" w:rsidRPr="00554665">
        <w:rPr>
          <w:rFonts w:ascii="Times New Roman" w:hAnsi="Times New Roman" w:cs="Times New Roman"/>
          <w:sz w:val="24"/>
          <w:lang w:val="en-US"/>
        </w:rPr>
        <w:t>Pilson</w:t>
      </w:r>
      <w:proofErr w:type="spellEnd"/>
      <w:r w:rsidR="006F172E" w:rsidRPr="00554665">
        <w:rPr>
          <w:rFonts w:ascii="Times New Roman" w:hAnsi="Times New Roman" w:cs="Times New Roman"/>
          <w:sz w:val="24"/>
          <w:lang w:val="en-US"/>
        </w:rPr>
        <w:t xml:space="preserve">, 2000; </w:t>
      </w:r>
      <w:r w:rsidR="005E26A4" w:rsidRPr="00680FEF">
        <w:rPr>
          <w:rFonts w:ascii="Times New Roman" w:hAnsi="Times New Roman" w:cs="Times New Roman"/>
          <w:sz w:val="24"/>
          <w:szCs w:val="24"/>
          <w:lang w:val="en-US"/>
        </w:rPr>
        <w:t xml:space="preserve">Kolb </w:t>
      </w:r>
      <w:r w:rsidR="005E26A4" w:rsidRPr="00981711">
        <w:rPr>
          <w:rFonts w:ascii="Times New Roman" w:hAnsi="Times New Roman" w:cs="Times New Roman"/>
          <w:iCs/>
          <w:sz w:val="24"/>
          <w:szCs w:val="24"/>
          <w:lang w:val="en-US"/>
        </w:rPr>
        <w:t>et al</w:t>
      </w:r>
      <w:r w:rsidR="005E26A4" w:rsidRPr="00680FEF">
        <w:rPr>
          <w:rFonts w:ascii="Times New Roman" w:hAnsi="Times New Roman" w:cs="Times New Roman"/>
          <w:i/>
          <w:iCs/>
          <w:sz w:val="24"/>
          <w:szCs w:val="24"/>
          <w:lang w:val="en-US"/>
        </w:rPr>
        <w:t>.</w:t>
      </w:r>
      <w:r w:rsidR="005E26A4" w:rsidRPr="00680FEF">
        <w:rPr>
          <w:rFonts w:ascii="Times New Roman" w:hAnsi="Times New Roman" w:cs="Times New Roman"/>
          <w:sz w:val="24"/>
          <w:szCs w:val="24"/>
          <w:lang w:val="en-US"/>
        </w:rPr>
        <w:t>, 2007</w:t>
      </w:r>
      <w:r w:rsidR="005E26A4">
        <w:rPr>
          <w:rFonts w:ascii="Times New Roman" w:hAnsi="Times New Roman" w:cs="Times New Roman"/>
          <w:sz w:val="24"/>
          <w:szCs w:val="24"/>
          <w:lang w:val="en-US"/>
        </w:rPr>
        <w:t xml:space="preserve">; </w:t>
      </w:r>
      <w:proofErr w:type="spellStart"/>
      <w:r w:rsidR="006F172E" w:rsidRPr="00554665">
        <w:rPr>
          <w:rFonts w:ascii="Times New Roman" w:hAnsi="Times New Roman" w:cs="Times New Roman"/>
          <w:sz w:val="24"/>
          <w:lang w:val="en-US"/>
        </w:rPr>
        <w:t>Parachnowitsch</w:t>
      </w:r>
      <w:proofErr w:type="spellEnd"/>
      <w:r w:rsidR="006F172E" w:rsidRPr="00554665">
        <w:rPr>
          <w:rFonts w:ascii="Times New Roman" w:hAnsi="Times New Roman" w:cs="Times New Roman"/>
          <w:sz w:val="24"/>
          <w:lang w:val="en-US"/>
        </w:rPr>
        <w:t xml:space="preserve"> &amp; Caruso, 2008)</w:t>
      </w:r>
      <w:r w:rsidR="006F172E">
        <w:rPr>
          <w:rFonts w:ascii="Times New Roman" w:hAnsi="Times New Roman" w:cs="Times New Roman"/>
          <w:sz w:val="24"/>
          <w:szCs w:val="24"/>
          <w:lang w:val="en-US"/>
        </w:rPr>
        <w:t xml:space="preserve">, although </w:t>
      </w:r>
      <w:r w:rsidR="00931E82">
        <w:rPr>
          <w:rFonts w:ascii="Times New Roman" w:hAnsi="Times New Roman" w:cs="Times New Roman"/>
          <w:sz w:val="24"/>
          <w:szCs w:val="24"/>
          <w:lang w:val="en-US"/>
        </w:rPr>
        <w:t xml:space="preserve">selection for early flowering mediated by </w:t>
      </w:r>
      <w:r w:rsidR="005E26A4">
        <w:rPr>
          <w:rFonts w:ascii="Times New Roman" w:hAnsi="Times New Roman" w:cs="Times New Roman"/>
          <w:sz w:val="24"/>
          <w:szCs w:val="24"/>
          <w:lang w:val="en-US"/>
        </w:rPr>
        <w:t xml:space="preserve">pre-dispersal seed </w:t>
      </w:r>
      <w:r w:rsidR="006F172E">
        <w:rPr>
          <w:rFonts w:ascii="Times New Roman" w:hAnsi="Times New Roman" w:cs="Times New Roman"/>
          <w:sz w:val="24"/>
          <w:szCs w:val="24"/>
          <w:lang w:val="en-US"/>
        </w:rPr>
        <w:t xml:space="preserve">predators </w:t>
      </w:r>
      <w:r w:rsidR="00931E82">
        <w:rPr>
          <w:rFonts w:ascii="Times New Roman" w:hAnsi="Times New Roman" w:cs="Times New Roman"/>
          <w:sz w:val="24"/>
          <w:szCs w:val="24"/>
          <w:lang w:val="en-US"/>
        </w:rPr>
        <w:t xml:space="preserve">has also been reported </w:t>
      </w:r>
      <w:r w:rsidR="005E26A4" w:rsidRPr="00680FEF">
        <w:rPr>
          <w:rFonts w:ascii="Times New Roman" w:hAnsi="Times New Roman" w:cs="Times New Roman"/>
          <w:sz w:val="24"/>
          <w:szCs w:val="24"/>
          <w:lang w:val="en-US"/>
        </w:rPr>
        <w:t xml:space="preserve">(Kolb </w:t>
      </w:r>
      <w:r w:rsidR="005E26A4" w:rsidRPr="00981711">
        <w:rPr>
          <w:rFonts w:ascii="Times New Roman" w:hAnsi="Times New Roman" w:cs="Times New Roman"/>
          <w:iCs/>
          <w:sz w:val="24"/>
          <w:szCs w:val="24"/>
          <w:lang w:val="en-US"/>
        </w:rPr>
        <w:t>et al</w:t>
      </w:r>
      <w:r w:rsidR="005E26A4" w:rsidRPr="00680FEF">
        <w:rPr>
          <w:rFonts w:ascii="Times New Roman" w:hAnsi="Times New Roman" w:cs="Times New Roman"/>
          <w:i/>
          <w:iCs/>
          <w:sz w:val="24"/>
          <w:szCs w:val="24"/>
          <w:lang w:val="en-US"/>
        </w:rPr>
        <w:t>.</w:t>
      </w:r>
      <w:r w:rsidR="005E26A4" w:rsidRPr="00680FEF">
        <w:rPr>
          <w:rFonts w:ascii="Times New Roman" w:hAnsi="Times New Roman" w:cs="Times New Roman"/>
          <w:sz w:val="24"/>
          <w:szCs w:val="24"/>
          <w:lang w:val="en-US"/>
        </w:rPr>
        <w:t>, 2007)</w:t>
      </w:r>
      <w:r w:rsidR="006F172E">
        <w:rPr>
          <w:rFonts w:ascii="Times New Roman" w:hAnsi="Times New Roman" w:cs="Times New Roman"/>
          <w:sz w:val="24"/>
          <w:szCs w:val="24"/>
          <w:lang w:val="en-US"/>
        </w:rPr>
        <w:t>.</w:t>
      </w:r>
      <w:r w:rsidR="00B93FB3">
        <w:rPr>
          <w:rFonts w:ascii="Times New Roman" w:hAnsi="Times New Roman" w:cs="Times New Roman"/>
          <w:sz w:val="24"/>
          <w:szCs w:val="24"/>
          <w:lang w:val="en-US"/>
        </w:rPr>
        <w:t xml:space="preserve"> </w:t>
      </w:r>
      <w:r w:rsidR="001644CD">
        <w:rPr>
          <w:rFonts w:ascii="Times New Roman" w:hAnsi="Times New Roman" w:cs="Times New Roman"/>
          <w:sz w:val="24"/>
          <w:szCs w:val="24"/>
          <w:lang w:val="en-US"/>
        </w:rPr>
        <w:t>In conclusion</w:t>
      </w:r>
      <w:r w:rsidR="005E26A4">
        <w:rPr>
          <w:rFonts w:ascii="Times New Roman" w:hAnsi="Times New Roman" w:cs="Times New Roman"/>
          <w:sz w:val="24"/>
          <w:szCs w:val="24"/>
          <w:lang w:val="en-US"/>
        </w:rPr>
        <w:t xml:space="preserve">, our results with </w:t>
      </w:r>
      <w:r w:rsidR="005E26A4" w:rsidRPr="00C57247">
        <w:rPr>
          <w:rFonts w:ascii="Times New Roman" w:hAnsi="Times New Roman" w:cs="Times New Roman"/>
          <w:i/>
          <w:sz w:val="24"/>
          <w:szCs w:val="24"/>
          <w:lang w:val="en-US"/>
        </w:rPr>
        <w:t xml:space="preserve">G. </w:t>
      </w:r>
      <w:proofErr w:type="spellStart"/>
      <w:r w:rsidR="005E26A4" w:rsidRPr="00C57247">
        <w:rPr>
          <w:rFonts w:ascii="Times New Roman" w:hAnsi="Times New Roman" w:cs="Times New Roman"/>
          <w:i/>
          <w:sz w:val="24"/>
          <w:szCs w:val="24"/>
          <w:lang w:val="en-US"/>
        </w:rPr>
        <w:t>pneumonanthe</w:t>
      </w:r>
      <w:proofErr w:type="spellEnd"/>
      <w:r w:rsidR="005E26A4">
        <w:rPr>
          <w:rFonts w:ascii="Times New Roman" w:hAnsi="Times New Roman" w:cs="Times New Roman"/>
          <w:sz w:val="24"/>
          <w:szCs w:val="24"/>
          <w:lang w:val="en-US"/>
        </w:rPr>
        <w:t xml:space="preserve"> </w:t>
      </w:r>
      <w:r w:rsidR="001644CD">
        <w:rPr>
          <w:rFonts w:ascii="Times New Roman" w:hAnsi="Times New Roman" w:cs="Times New Roman"/>
          <w:sz w:val="24"/>
          <w:szCs w:val="24"/>
          <w:lang w:val="en-US"/>
        </w:rPr>
        <w:t>demonstrate</w:t>
      </w:r>
      <w:r w:rsidR="005E26A4">
        <w:rPr>
          <w:rFonts w:ascii="Times New Roman" w:hAnsi="Times New Roman" w:cs="Times New Roman"/>
          <w:sz w:val="24"/>
          <w:szCs w:val="24"/>
          <w:lang w:val="en-US"/>
        </w:rPr>
        <w:t xml:space="preserve"> that the presence of</w:t>
      </w:r>
      <w:r w:rsidR="00DC154F" w:rsidRPr="00DC154F">
        <w:rPr>
          <w:rFonts w:ascii="Times New Roman" w:hAnsi="Times New Roman" w:cs="Times New Roman"/>
          <w:sz w:val="24"/>
          <w:szCs w:val="24"/>
          <w:lang w:val="en-US"/>
        </w:rPr>
        <w:t xml:space="preserve"> </w:t>
      </w:r>
      <w:r w:rsidR="001644CD">
        <w:rPr>
          <w:rFonts w:ascii="Times New Roman" w:hAnsi="Times New Roman" w:cs="Times New Roman"/>
          <w:sz w:val="24"/>
          <w:szCs w:val="24"/>
          <w:lang w:val="en-US"/>
        </w:rPr>
        <w:t xml:space="preserve">antagonists in plant populations </w:t>
      </w:r>
      <w:del w:id="393" w:author="Alicia" w:date="2016-01-08T15:02:00Z">
        <w:r w:rsidR="001644CD" w:rsidDel="007C2AD2">
          <w:rPr>
            <w:rFonts w:ascii="Times New Roman" w:hAnsi="Times New Roman" w:cs="Times New Roman"/>
            <w:sz w:val="24"/>
            <w:szCs w:val="24"/>
            <w:lang w:val="en-US"/>
          </w:rPr>
          <w:delText>can</w:delText>
        </w:r>
        <w:r w:rsidR="00DC154F" w:rsidDel="007C2AD2">
          <w:rPr>
            <w:rFonts w:ascii="Times New Roman" w:hAnsi="Times New Roman" w:cs="Times New Roman"/>
            <w:sz w:val="24"/>
            <w:szCs w:val="24"/>
            <w:lang w:val="en-US"/>
          </w:rPr>
          <w:delText xml:space="preserve"> </w:delText>
        </w:r>
      </w:del>
      <w:ins w:id="394" w:author="Alicia" w:date="2016-01-08T15:02:00Z">
        <w:r w:rsidR="007C2AD2">
          <w:rPr>
            <w:rFonts w:ascii="Times New Roman" w:hAnsi="Times New Roman" w:cs="Times New Roman"/>
            <w:sz w:val="24"/>
            <w:szCs w:val="24"/>
            <w:lang w:val="en-US"/>
          </w:rPr>
          <w:t xml:space="preserve">is very likely to </w:t>
        </w:r>
      </w:ins>
      <w:r w:rsidR="00DC154F">
        <w:rPr>
          <w:rFonts w:ascii="Times New Roman" w:hAnsi="Times New Roman" w:cs="Times New Roman"/>
          <w:sz w:val="24"/>
          <w:szCs w:val="24"/>
          <w:lang w:val="en-US"/>
        </w:rPr>
        <w:t xml:space="preserve">shift </w:t>
      </w:r>
      <w:r w:rsidR="001644CD">
        <w:rPr>
          <w:rFonts w:ascii="Times New Roman" w:hAnsi="Times New Roman" w:cs="Times New Roman"/>
          <w:sz w:val="24"/>
          <w:szCs w:val="24"/>
          <w:lang w:val="en-US"/>
        </w:rPr>
        <w:t>the direction of selection</w:t>
      </w:r>
      <w:r w:rsidR="005E26A4">
        <w:rPr>
          <w:rFonts w:ascii="Times New Roman" w:hAnsi="Times New Roman" w:cs="Times New Roman"/>
          <w:sz w:val="24"/>
          <w:szCs w:val="24"/>
          <w:lang w:val="en-US"/>
        </w:rPr>
        <w:t xml:space="preserve">, and that the </w:t>
      </w:r>
      <w:r w:rsidR="001644CD">
        <w:rPr>
          <w:rFonts w:ascii="Times New Roman" w:hAnsi="Times New Roman" w:cs="Times New Roman"/>
          <w:sz w:val="24"/>
          <w:szCs w:val="24"/>
          <w:lang w:val="en-US"/>
        </w:rPr>
        <w:t>distribution of antagonists among</w:t>
      </w:r>
      <w:r w:rsidR="005E26A4">
        <w:rPr>
          <w:rFonts w:ascii="Times New Roman" w:hAnsi="Times New Roman" w:cs="Times New Roman"/>
          <w:sz w:val="24"/>
          <w:szCs w:val="24"/>
          <w:lang w:val="en-US"/>
        </w:rPr>
        <w:t xml:space="preserve"> plant populations </w:t>
      </w:r>
      <w:del w:id="395" w:author="Alicia" w:date="2016-01-08T15:03:00Z">
        <w:r w:rsidR="001644CD" w:rsidDel="007C2AD2">
          <w:rPr>
            <w:rFonts w:ascii="Times New Roman" w:hAnsi="Times New Roman" w:cs="Times New Roman"/>
            <w:sz w:val="24"/>
            <w:szCs w:val="24"/>
            <w:lang w:val="en-US"/>
          </w:rPr>
          <w:delText xml:space="preserve">can </w:delText>
        </w:r>
        <w:r w:rsidR="005E26A4" w:rsidDel="007C2AD2">
          <w:rPr>
            <w:rFonts w:ascii="Times New Roman" w:hAnsi="Times New Roman" w:cs="Times New Roman"/>
            <w:sz w:val="24"/>
            <w:szCs w:val="24"/>
            <w:lang w:val="en-US"/>
          </w:rPr>
          <w:delText>explain</w:delText>
        </w:r>
      </w:del>
      <w:ins w:id="396" w:author="Alicia" w:date="2016-01-08T15:03:00Z">
        <w:r w:rsidR="007C2AD2">
          <w:rPr>
            <w:rFonts w:ascii="Times New Roman" w:hAnsi="Times New Roman" w:cs="Times New Roman"/>
            <w:sz w:val="24"/>
            <w:szCs w:val="24"/>
            <w:lang w:val="en-US"/>
          </w:rPr>
          <w:t>is strongly related to the</w:t>
        </w:r>
      </w:ins>
      <w:r w:rsidR="005E26A4">
        <w:rPr>
          <w:rFonts w:ascii="Times New Roman" w:hAnsi="Times New Roman" w:cs="Times New Roman"/>
          <w:sz w:val="24"/>
          <w:szCs w:val="24"/>
          <w:lang w:val="en-US"/>
        </w:rPr>
        <w:t xml:space="preserve"> observed </w:t>
      </w:r>
      <w:r w:rsidR="001644CD">
        <w:rPr>
          <w:rFonts w:ascii="Times New Roman" w:hAnsi="Times New Roman" w:cs="Times New Roman"/>
          <w:sz w:val="24"/>
          <w:szCs w:val="24"/>
          <w:lang w:val="en-US"/>
        </w:rPr>
        <w:t xml:space="preserve">patterns of among-population </w:t>
      </w:r>
      <w:r w:rsidR="005E26A4">
        <w:rPr>
          <w:rFonts w:ascii="Times New Roman" w:hAnsi="Times New Roman" w:cs="Times New Roman"/>
          <w:sz w:val="24"/>
          <w:szCs w:val="24"/>
          <w:lang w:val="en-US"/>
        </w:rPr>
        <w:t>variation in the direction of selection</w:t>
      </w:r>
      <w:r w:rsidR="00DC154F">
        <w:rPr>
          <w:rFonts w:ascii="Times New Roman" w:hAnsi="Times New Roman" w:cs="Times New Roman"/>
          <w:sz w:val="24"/>
          <w:szCs w:val="24"/>
          <w:lang w:val="en-US"/>
        </w:rPr>
        <w:t xml:space="preserve">. </w:t>
      </w:r>
      <w:ins w:id="397" w:author="Alicia" w:date="2015-12-14T13:02:00Z">
        <w:r w:rsidR="00B87790">
          <w:rPr>
            <w:rFonts w:ascii="Times New Roman" w:hAnsi="Times New Roman" w:cs="Times New Roman"/>
            <w:sz w:val="24"/>
            <w:szCs w:val="24"/>
            <w:lang w:val="en-US"/>
          </w:rPr>
          <w:t xml:space="preserve">Providing that </w:t>
        </w:r>
      </w:ins>
      <w:ins w:id="398" w:author="Alicia" w:date="2015-12-14T13:19:00Z">
        <w:r w:rsidR="001D787A">
          <w:rPr>
            <w:rFonts w:ascii="Times New Roman" w:hAnsi="Times New Roman" w:cs="Times New Roman"/>
            <w:sz w:val="24"/>
            <w:szCs w:val="24"/>
            <w:lang w:val="en-US"/>
          </w:rPr>
          <w:t xml:space="preserve">this variation is maintained in time, and that </w:t>
        </w:r>
      </w:ins>
      <w:ins w:id="399" w:author="Alicia" w:date="2015-12-14T13:02:00Z">
        <w:r w:rsidR="00B87790">
          <w:rPr>
            <w:rFonts w:ascii="Times New Roman" w:hAnsi="Times New Roman" w:cs="Times New Roman"/>
            <w:sz w:val="24"/>
            <w:szCs w:val="24"/>
            <w:lang w:val="en-US"/>
          </w:rPr>
          <w:t xml:space="preserve">there is sufficient genetic variance in flowering </w:t>
        </w:r>
      </w:ins>
      <w:ins w:id="400" w:author="Alicia" w:date="2015-12-14T13:19:00Z">
        <w:r w:rsidR="001D787A">
          <w:rPr>
            <w:rFonts w:ascii="Times New Roman" w:hAnsi="Times New Roman" w:cs="Times New Roman"/>
            <w:sz w:val="24"/>
            <w:szCs w:val="24"/>
            <w:lang w:val="en-US"/>
          </w:rPr>
          <w:t>phenology</w:t>
        </w:r>
      </w:ins>
      <w:ins w:id="401" w:author="Alicia" w:date="2015-12-14T13:03:00Z">
        <w:r w:rsidR="00B87790">
          <w:rPr>
            <w:rFonts w:ascii="Times New Roman" w:hAnsi="Times New Roman" w:cs="Times New Roman"/>
            <w:sz w:val="24"/>
            <w:szCs w:val="24"/>
            <w:lang w:val="en-US"/>
          </w:rPr>
          <w:t>, t</w:t>
        </w:r>
      </w:ins>
      <w:ins w:id="402" w:author="Alicia" w:date="2015-12-14T12:58:00Z">
        <w:r w:rsidR="001D787A">
          <w:rPr>
            <w:rFonts w:ascii="Times New Roman" w:hAnsi="Times New Roman" w:cs="Times New Roman"/>
            <w:sz w:val="24"/>
            <w:szCs w:val="24"/>
            <w:lang w:val="en-US"/>
          </w:rPr>
          <w:t>his</w:t>
        </w:r>
      </w:ins>
      <w:ins w:id="403" w:author="Alicia" w:date="2015-12-14T13:30:00Z">
        <w:r w:rsidR="00B95168">
          <w:rPr>
            <w:rFonts w:ascii="Times New Roman" w:hAnsi="Times New Roman" w:cs="Times New Roman"/>
            <w:sz w:val="24"/>
            <w:szCs w:val="24"/>
            <w:lang w:val="en-US"/>
          </w:rPr>
          <w:t xml:space="preserve"> variation in phenotypic selection</w:t>
        </w:r>
      </w:ins>
      <w:ins w:id="404" w:author="Alicia" w:date="2015-12-14T12:58:00Z">
        <w:r w:rsidR="001D787A">
          <w:rPr>
            <w:rFonts w:ascii="Times New Roman" w:hAnsi="Times New Roman" w:cs="Times New Roman"/>
            <w:sz w:val="24"/>
            <w:szCs w:val="24"/>
            <w:lang w:val="en-US"/>
          </w:rPr>
          <w:t xml:space="preserve"> </w:t>
        </w:r>
      </w:ins>
      <w:ins w:id="405" w:author="Alicia" w:date="2015-12-14T13:00:00Z">
        <w:r w:rsidR="00B87790">
          <w:rPr>
            <w:rFonts w:ascii="Times New Roman" w:hAnsi="Times New Roman" w:cs="Times New Roman"/>
            <w:sz w:val="24"/>
            <w:szCs w:val="24"/>
            <w:lang w:val="en-US"/>
          </w:rPr>
          <w:t>could</w:t>
        </w:r>
      </w:ins>
      <w:ins w:id="406" w:author="Alicia" w:date="2015-12-14T12:59:00Z">
        <w:r w:rsidR="00B87790">
          <w:rPr>
            <w:rFonts w:ascii="Times New Roman" w:hAnsi="Times New Roman" w:cs="Times New Roman"/>
            <w:sz w:val="24"/>
            <w:szCs w:val="24"/>
            <w:lang w:val="en-US"/>
          </w:rPr>
          <w:t xml:space="preserve"> </w:t>
        </w:r>
      </w:ins>
      <w:ins w:id="407" w:author="Alicia" w:date="2015-12-14T13:02:00Z">
        <w:r w:rsidR="00B87790">
          <w:rPr>
            <w:rFonts w:ascii="Times New Roman" w:hAnsi="Times New Roman" w:cs="Times New Roman"/>
            <w:sz w:val="24"/>
            <w:szCs w:val="24"/>
            <w:lang w:val="en-US"/>
          </w:rPr>
          <w:t>drive evolutionary changes through</w:t>
        </w:r>
      </w:ins>
      <w:ins w:id="408" w:author="Alicia" w:date="2015-12-14T13:00:00Z">
        <w:r w:rsidR="00B87790">
          <w:rPr>
            <w:rFonts w:ascii="Times New Roman" w:hAnsi="Times New Roman" w:cs="Times New Roman"/>
            <w:sz w:val="24"/>
            <w:szCs w:val="24"/>
            <w:lang w:val="en-US"/>
          </w:rPr>
          <w:t xml:space="preserve"> local adaptation </w:t>
        </w:r>
      </w:ins>
      <w:ins w:id="409" w:author="Alicia" w:date="2015-12-14T13:02:00Z">
        <w:r w:rsidR="00B87790" w:rsidRPr="00142E4A">
          <w:rPr>
            <w:rFonts w:ascii="Times New Roman" w:hAnsi="Times New Roman" w:cs="Times New Roman"/>
            <w:sz w:val="24"/>
            <w:szCs w:val="24"/>
            <w:lang w:val="en-US"/>
          </w:rPr>
          <w:t>(Thompson, 2005)</w:t>
        </w:r>
      </w:ins>
      <w:ins w:id="410" w:author="Alicia" w:date="2015-12-14T13:18:00Z">
        <w:r w:rsidR="001D787A">
          <w:rPr>
            <w:rFonts w:ascii="Times New Roman" w:hAnsi="Times New Roman" w:cs="Times New Roman"/>
            <w:sz w:val="24"/>
            <w:szCs w:val="24"/>
            <w:lang w:val="en-US"/>
          </w:rPr>
          <w:t>, resulting in genetic differences</w:t>
        </w:r>
      </w:ins>
      <w:ins w:id="411" w:author="Alicia" w:date="2015-12-14T13:15:00Z">
        <w:r w:rsidR="0068619E">
          <w:rPr>
            <w:rFonts w:ascii="Times New Roman" w:hAnsi="Times New Roman" w:cs="Times New Roman"/>
            <w:sz w:val="24"/>
            <w:szCs w:val="24"/>
            <w:lang w:val="en-US"/>
          </w:rPr>
          <w:t xml:space="preserve"> </w:t>
        </w:r>
      </w:ins>
      <w:ins w:id="412" w:author="Alicia" w:date="2015-12-14T13:17:00Z">
        <w:r w:rsidR="001D787A">
          <w:rPr>
            <w:rFonts w:ascii="Times New Roman" w:hAnsi="Times New Roman" w:cs="Times New Roman"/>
            <w:sz w:val="24"/>
            <w:szCs w:val="24"/>
            <w:lang w:val="en-US"/>
          </w:rPr>
          <w:t>in flowering phenology</w:t>
        </w:r>
      </w:ins>
      <w:ins w:id="413" w:author="Alicia" w:date="2015-12-14T13:18:00Z">
        <w:r w:rsidR="001D787A" w:rsidRPr="001D787A">
          <w:rPr>
            <w:rFonts w:ascii="Times New Roman" w:hAnsi="Times New Roman" w:cs="Times New Roman"/>
            <w:sz w:val="24"/>
            <w:szCs w:val="24"/>
            <w:lang w:val="en-US"/>
          </w:rPr>
          <w:t xml:space="preserve"> </w:t>
        </w:r>
      </w:ins>
      <w:ins w:id="414" w:author="Alicia" w:date="2015-12-14T13:19:00Z">
        <w:r w:rsidR="001D787A">
          <w:rPr>
            <w:rFonts w:ascii="Times New Roman" w:hAnsi="Times New Roman" w:cs="Times New Roman"/>
            <w:sz w:val="24"/>
            <w:szCs w:val="24"/>
            <w:lang w:val="en-US"/>
          </w:rPr>
          <w:t xml:space="preserve">among </w:t>
        </w:r>
      </w:ins>
      <w:ins w:id="415" w:author="Alicia" w:date="2015-12-14T13:18:00Z">
        <w:r w:rsidR="001D787A">
          <w:rPr>
            <w:rFonts w:ascii="Times New Roman" w:hAnsi="Times New Roman" w:cs="Times New Roman"/>
            <w:sz w:val="24"/>
            <w:szCs w:val="24"/>
            <w:lang w:val="en-US"/>
          </w:rPr>
          <w:t>populations</w:t>
        </w:r>
      </w:ins>
      <w:ins w:id="416" w:author="Alicia" w:date="2015-12-14T13:17:00Z">
        <w:r w:rsidR="001D787A">
          <w:rPr>
            <w:rFonts w:ascii="Times New Roman" w:hAnsi="Times New Roman" w:cs="Times New Roman"/>
            <w:sz w:val="24"/>
            <w:szCs w:val="24"/>
            <w:lang w:val="en-US"/>
          </w:rPr>
          <w:t xml:space="preserve">.  </w:t>
        </w:r>
      </w:ins>
    </w:p>
    <w:p w14:paraId="36A6EC3E" w14:textId="4B862607" w:rsidR="00626CF2" w:rsidRDefault="00626CF2" w:rsidP="00626CF2">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F02F74">
        <w:rPr>
          <w:rFonts w:ascii="Times New Roman" w:hAnsi="Times New Roman" w:cs="Times New Roman"/>
          <w:sz w:val="24"/>
          <w:szCs w:val="24"/>
          <w:lang w:val="en-US"/>
        </w:rPr>
        <w:t xml:space="preserve">Butterflies did not only prefer early-flowering individuals but also </w:t>
      </w:r>
      <w:r>
        <w:rPr>
          <w:rFonts w:ascii="Times New Roman" w:hAnsi="Times New Roman" w:cs="Times New Roman"/>
          <w:sz w:val="24"/>
          <w:szCs w:val="24"/>
          <w:lang w:val="en-US"/>
        </w:rPr>
        <w:t>oviposit</w:t>
      </w:r>
      <w:r w:rsidR="00F02F74">
        <w:rPr>
          <w:rFonts w:ascii="Times New Roman" w:hAnsi="Times New Roman" w:cs="Times New Roman"/>
          <w:sz w:val="24"/>
          <w:szCs w:val="24"/>
          <w:lang w:val="en-US"/>
        </w:rPr>
        <w:t>ed more often</w:t>
      </w:r>
      <w:r>
        <w:rPr>
          <w:rFonts w:ascii="Times New Roman" w:hAnsi="Times New Roman" w:cs="Times New Roman"/>
          <w:sz w:val="24"/>
          <w:szCs w:val="24"/>
          <w:lang w:val="en-US"/>
        </w:rPr>
        <w:t xml:space="preserve"> on tall</w:t>
      </w:r>
      <w:r w:rsidR="00B93FB3">
        <w:rPr>
          <w:rFonts w:ascii="Times New Roman" w:hAnsi="Times New Roman" w:cs="Times New Roman"/>
          <w:sz w:val="24"/>
          <w:szCs w:val="24"/>
          <w:lang w:val="en-US"/>
        </w:rPr>
        <w:t>er</w:t>
      </w:r>
      <w:r>
        <w:rPr>
          <w:rFonts w:ascii="Times New Roman" w:hAnsi="Times New Roman" w:cs="Times New Roman"/>
          <w:sz w:val="24"/>
          <w:szCs w:val="24"/>
          <w:lang w:val="en-US"/>
        </w:rPr>
        <w:t xml:space="preserve"> shoots</w:t>
      </w:r>
      <w:r w:rsidR="00EF3976">
        <w:rPr>
          <w:rFonts w:ascii="Times New Roman" w:hAnsi="Times New Roman" w:cs="Times New Roman"/>
          <w:sz w:val="24"/>
          <w:szCs w:val="24"/>
          <w:lang w:val="en-US"/>
        </w:rPr>
        <w:t>, which are more conspicuous and represent a visually attractive target (</w:t>
      </w:r>
      <w:proofErr w:type="spellStart"/>
      <w:r w:rsidR="00EF3976">
        <w:rPr>
          <w:rFonts w:ascii="Times New Roman" w:hAnsi="Times New Roman" w:cs="Times New Roman"/>
          <w:sz w:val="24"/>
          <w:szCs w:val="24"/>
          <w:lang w:val="en-US"/>
        </w:rPr>
        <w:t>Nowicki</w:t>
      </w:r>
      <w:proofErr w:type="spellEnd"/>
      <w:r w:rsidR="00EF3976">
        <w:rPr>
          <w:rFonts w:ascii="Times New Roman" w:hAnsi="Times New Roman" w:cs="Times New Roman"/>
          <w:sz w:val="24"/>
          <w:szCs w:val="24"/>
          <w:lang w:val="en-US"/>
        </w:rPr>
        <w:t xml:space="preserve"> et al. 2005). Taller shoots </w:t>
      </w:r>
      <w:r w:rsidR="00DF5372">
        <w:rPr>
          <w:rFonts w:ascii="Times New Roman" w:hAnsi="Times New Roman" w:cs="Times New Roman"/>
          <w:sz w:val="24"/>
          <w:szCs w:val="24"/>
          <w:lang w:val="en-US"/>
        </w:rPr>
        <w:t xml:space="preserve">possibly </w:t>
      </w:r>
      <w:r w:rsidR="00EF3976">
        <w:rPr>
          <w:rFonts w:ascii="Times New Roman" w:hAnsi="Times New Roman" w:cs="Times New Roman"/>
          <w:sz w:val="24"/>
          <w:szCs w:val="24"/>
          <w:lang w:val="en-US"/>
        </w:rPr>
        <w:t xml:space="preserve">also </w:t>
      </w:r>
      <w:r w:rsidR="00F02F74">
        <w:rPr>
          <w:rFonts w:ascii="Times New Roman" w:hAnsi="Times New Roman" w:cs="Times New Roman"/>
          <w:sz w:val="24"/>
          <w:szCs w:val="24"/>
          <w:lang w:val="en-US"/>
        </w:rPr>
        <w:t xml:space="preserve">constitute </w:t>
      </w:r>
      <w:r w:rsidR="00EF3976">
        <w:rPr>
          <w:rFonts w:ascii="Times New Roman" w:hAnsi="Times New Roman" w:cs="Times New Roman"/>
          <w:sz w:val="24"/>
          <w:szCs w:val="24"/>
          <w:lang w:val="en-US"/>
        </w:rPr>
        <w:t>safe</w:t>
      </w:r>
      <w:r w:rsidR="00DF5372">
        <w:rPr>
          <w:rFonts w:ascii="Times New Roman" w:hAnsi="Times New Roman" w:cs="Times New Roman"/>
          <w:sz w:val="24"/>
          <w:szCs w:val="24"/>
          <w:lang w:val="en-US"/>
        </w:rPr>
        <w:t>r</w:t>
      </w:r>
      <w:r w:rsidR="00EF3976">
        <w:rPr>
          <w:rFonts w:ascii="Times New Roman" w:hAnsi="Times New Roman" w:cs="Times New Roman"/>
          <w:sz w:val="24"/>
          <w:szCs w:val="24"/>
          <w:lang w:val="en-US"/>
        </w:rPr>
        <w:t xml:space="preserve"> oviposition site</w:t>
      </w:r>
      <w:r w:rsidR="00DF5372">
        <w:rPr>
          <w:rFonts w:ascii="Times New Roman" w:hAnsi="Times New Roman" w:cs="Times New Roman"/>
          <w:sz w:val="24"/>
          <w:szCs w:val="24"/>
          <w:lang w:val="en-US"/>
        </w:rPr>
        <w:t>s</w:t>
      </w:r>
      <w:r w:rsidR="00EF3976">
        <w:rPr>
          <w:rFonts w:ascii="Times New Roman" w:hAnsi="Times New Roman" w:cs="Times New Roman"/>
          <w:sz w:val="24"/>
          <w:szCs w:val="24"/>
          <w:lang w:val="en-US"/>
        </w:rPr>
        <w:t xml:space="preserve"> for the female butterflies</w:t>
      </w:r>
      <w:r w:rsidR="004B6EA8">
        <w:rPr>
          <w:rFonts w:ascii="Times New Roman" w:hAnsi="Times New Roman" w:cs="Times New Roman"/>
          <w:sz w:val="24"/>
          <w:szCs w:val="24"/>
          <w:lang w:val="en-US"/>
        </w:rPr>
        <w:t xml:space="preserve">, allowing them to escape from predators </w:t>
      </w:r>
      <w:r w:rsidR="00DF5372">
        <w:rPr>
          <w:rFonts w:ascii="Times New Roman" w:hAnsi="Times New Roman" w:cs="Times New Roman"/>
          <w:sz w:val="24"/>
          <w:szCs w:val="24"/>
          <w:lang w:val="en-US"/>
        </w:rPr>
        <w:t>dwelling</w:t>
      </w:r>
      <w:r w:rsidR="00DC1BAB">
        <w:rPr>
          <w:rFonts w:ascii="Times New Roman" w:hAnsi="Times New Roman" w:cs="Times New Roman"/>
          <w:sz w:val="24"/>
          <w:szCs w:val="24"/>
          <w:lang w:val="en-US"/>
        </w:rPr>
        <w:t xml:space="preserve"> </w:t>
      </w:r>
      <w:r w:rsidR="004B6EA8">
        <w:rPr>
          <w:rFonts w:ascii="Times New Roman" w:hAnsi="Times New Roman" w:cs="Times New Roman"/>
          <w:sz w:val="24"/>
          <w:szCs w:val="24"/>
          <w:lang w:val="en-US"/>
        </w:rPr>
        <w:t>in the vegetation</w:t>
      </w:r>
      <w:r w:rsidR="00DF5372">
        <w:rPr>
          <w:rFonts w:ascii="Times New Roman" w:hAnsi="Times New Roman" w:cs="Times New Roman"/>
          <w:sz w:val="24"/>
          <w:szCs w:val="24"/>
          <w:lang w:val="en-US"/>
        </w:rPr>
        <w:t>, such</w:t>
      </w:r>
      <w:r w:rsidR="004B6EA8">
        <w:rPr>
          <w:rFonts w:ascii="Times New Roman" w:hAnsi="Times New Roman" w:cs="Times New Roman"/>
          <w:sz w:val="24"/>
          <w:szCs w:val="24"/>
          <w:lang w:val="en-US"/>
        </w:rPr>
        <w:t xml:space="preserve"> as lizards or spiders </w:t>
      </w:r>
      <w:r w:rsidR="004B6EA8" w:rsidRPr="008702C3">
        <w:rPr>
          <w:rFonts w:ascii="Times New Roman" w:hAnsi="Times New Roman" w:cs="Times New Roman"/>
          <w:sz w:val="24"/>
          <w:lang w:val="en-US"/>
        </w:rPr>
        <w:t xml:space="preserve">(Van </w:t>
      </w:r>
      <w:proofErr w:type="spellStart"/>
      <w:r w:rsidR="004B6EA8" w:rsidRPr="008702C3">
        <w:rPr>
          <w:rFonts w:ascii="Times New Roman" w:hAnsi="Times New Roman" w:cs="Times New Roman"/>
          <w:sz w:val="24"/>
          <w:lang w:val="en-US"/>
        </w:rPr>
        <w:t>Dyck</w:t>
      </w:r>
      <w:proofErr w:type="spellEnd"/>
      <w:r w:rsidR="004B6EA8" w:rsidRPr="008702C3">
        <w:rPr>
          <w:rFonts w:ascii="Times New Roman" w:hAnsi="Times New Roman" w:cs="Times New Roman"/>
          <w:sz w:val="24"/>
          <w:lang w:val="en-US"/>
        </w:rPr>
        <w:t xml:space="preserve"> &amp; </w:t>
      </w:r>
      <w:proofErr w:type="spellStart"/>
      <w:r w:rsidR="004B6EA8" w:rsidRPr="008702C3">
        <w:rPr>
          <w:rFonts w:ascii="Times New Roman" w:hAnsi="Times New Roman" w:cs="Times New Roman"/>
          <w:sz w:val="24"/>
          <w:lang w:val="en-US"/>
        </w:rPr>
        <w:t>Regniers</w:t>
      </w:r>
      <w:proofErr w:type="spellEnd"/>
      <w:r w:rsidR="004B6EA8" w:rsidRPr="008702C3">
        <w:rPr>
          <w:rFonts w:ascii="Times New Roman" w:hAnsi="Times New Roman" w:cs="Times New Roman"/>
          <w:sz w:val="24"/>
          <w:lang w:val="en-US"/>
        </w:rPr>
        <w:t>, 2010)</w:t>
      </w:r>
      <w:r w:rsidR="004B6EA8">
        <w:rPr>
          <w:rFonts w:ascii="Times New Roman" w:hAnsi="Times New Roman" w:cs="Times New Roman"/>
          <w:sz w:val="24"/>
          <w:szCs w:val="24"/>
          <w:lang w:val="en-US"/>
        </w:rPr>
        <w:t xml:space="preserve">. </w:t>
      </w:r>
      <w:r w:rsidR="00DF5372">
        <w:rPr>
          <w:rFonts w:ascii="Times New Roman" w:hAnsi="Times New Roman" w:cs="Times New Roman"/>
          <w:sz w:val="24"/>
          <w:szCs w:val="24"/>
          <w:lang w:val="en-US"/>
        </w:rPr>
        <w:t xml:space="preserve">Moreover, </w:t>
      </w:r>
      <w:r w:rsidR="00F02F74">
        <w:rPr>
          <w:rFonts w:ascii="Times New Roman" w:hAnsi="Times New Roman" w:cs="Times New Roman"/>
          <w:sz w:val="24"/>
          <w:szCs w:val="24"/>
          <w:lang w:val="en-US"/>
        </w:rPr>
        <w:t xml:space="preserve">eggs laid </w:t>
      </w:r>
      <w:r w:rsidR="004B6EA8">
        <w:rPr>
          <w:rFonts w:ascii="Times New Roman" w:hAnsi="Times New Roman" w:cs="Times New Roman"/>
          <w:sz w:val="24"/>
          <w:szCs w:val="24"/>
          <w:lang w:val="en-US"/>
        </w:rPr>
        <w:t>on taller shoots</w:t>
      </w:r>
      <w:r w:rsidR="00EF3976">
        <w:rPr>
          <w:rFonts w:ascii="Times New Roman" w:hAnsi="Times New Roman" w:cs="Times New Roman"/>
          <w:sz w:val="24"/>
          <w:szCs w:val="24"/>
          <w:lang w:val="en-US"/>
        </w:rPr>
        <w:t xml:space="preserve"> might </w:t>
      </w:r>
      <w:r w:rsidR="00F02F74">
        <w:rPr>
          <w:rFonts w:ascii="Times New Roman" w:hAnsi="Times New Roman" w:cs="Times New Roman"/>
          <w:sz w:val="24"/>
          <w:szCs w:val="24"/>
          <w:lang w:val="en-US"/>
        </w:rPr>
        <w:t xml:space="preserve">experience higher temperatures and </w:t>
      </w:r>
      <w:r w:rsidR="00EF3976">
        <w:rPr>
          <w:rFonts w:ascii="Times New Roman" w:hAnsi="Times New Roman" w:cs="Times New Roman"/>
          <w:sz w:val="24"/>
          <w:szCs w:val="24"/>
          <w:lang w:val="en-US"/>
        </w:rPr>
        <w:t>a</w:t>
      </w:r>
      <w:r w:rsidR="008E7769">
        <w:rPr>
          <w:rFonts w:ascii="Times New Roman" w:hAnsi="Times New Roman" w:cs="Times New Roman"/>
          <w:sz w:val="24"/>
          <w:szCs w:val="24"/>
          <w:lang w:val="en-US"/>
        </w:rPr>
        <w:t xml:space="preserve"> </w:t>
      </w:r>
      <w:r w:rsidR="00B93FB3">
        <w:rPr>
          <w:rFonts w:ascii="Times New Roman" w:hAnsi="Times New Roman" w:cs="Times New Roman"/>
          <w:sz w:val="24"/>
          <w:szCs w:val="24"/>
          <w:lang w:val="en-US"/>
        </w:rPr>
        <w:t xml:space="preserve">more suitable </w:t>
      </w:r>
      <w:r w:rsidR="008E7769">
        <w:rPr>
          <w:rFonts w:ascii="Times New Roman" w:hAnsi="Times New Roman" w:cs="Times New Roman"/>
          <w:sz w:val="24"/>
          <w:szCs w:val="24"/>
          <w:lang w:val="en-US"/>
        </w:rPr>
        <w:t>microclimate for larval growth</w:t>
      </w:r>
      <w:r w:rsidR="00F218A4">
        <w:rPr>
          <w:rFonts w:ascii="Times New Roman" w:hAnsi="Times New Roman" w:cs="Times New Roman"/>
          <w:sz w:val="24"/>
          <w:szCs w:val="24"/>
          <w:lang w:val="en-US"/>
        </w:rPr>
        <w:t xml:space="preserve"> (Alonso, 1997)</w:t>
      </w:r>
      <w:r w:rsidR="008E7769">
        <w:rPr>
          <w:rFonts w:ascii="Times New Roman" w:hAnsi="Times New Roman" w:cs="Times New Roman"/>
          <w:sz w:val="24"/>
          <w:szCs w:val="24"/>
          <w:lang w:val="en-US"/>
        </w:rPr>
        <w:t xml:space="preserve">. </w:t>
      </w:r>
      <w:r w:rsidR="00F02F74">
        <w:rPr>
          <w:rFonts w:ascii="Times New Roman" w:hAnsi="Times New Roman" w:cs="Times New Roman"/>
          <w:sz w:val="24"/>
          <w:szCs w:val="24"/>
          <w:lang w:val="en-US"/>
        </w:rPr>
        <w:t>Still, t</w:t>
      </w:r>
      <w:r w:rsidR="00B93FB3">
        <w:rPr>
          <w:rFonts w:ascii="Times New Roman" w:hAnsi="Times New Roman" w:cs="Times New Roman"/>
          <w:sz w:val="24"/>
          <w:szCs w:val="24"/>
          <w:lang w:val="en-US"/>
        </w:rPr>
        <w:t>he</w:t>
      </w:r>
      <w:r>
        <w:rPr>
          <w:rFonts w:ascii="Times New Roman" w:hAnsi="Times New Roman" w:cs="Times New Roman"/>
          <w:sz w:val="24"/>
          <w:szCs w:val="24"/>
          <w:lang w:val="en-US"/>
        </w:rPr>
        <w:t xml:space="preserve"> preference </w:t>
      </w:r>
      <w:r w:rsidR="00B93FB3">
        <w:rPr>
          <w:rFonts w:ascii="Times New Roman" w:hAnsi="Times New Roman" w:cs="Times New Roman"/>
          <w:sz w:val="24"/>
          <w:szCs w:val="24"/>
          <w:lang w:val="en-US"/>
        </w:rPr>
        <w:t xml:space="preserve">for taller shoots was only observed </w:t>
      </w:r>
      <w:r>
        <w:rPr>
          <w:rFonts w:ascii="Times New Roman" w:hAnsi="Times New Roman" w:cs="Times New Roman"/>
          <w:sz w:val="24"/>
          <w:szCs w:val="24"/>
          <w:lang w:val="en-US"/>
        </w:rPr>
        <w:t>in some populations and years (Fig. S4.3)</w:t>
      </w:r>
      <w:r w:rsidR="00F02F74">
        <w:rPr>
          <w:rFonts w:ascii="Times New Roman" w:hAnsi="Times New Roman" w:cs="Times New Roman"/>
          <w:sz w:val="24"/>
          <w:szCs w:val="24"/>
          <w:lang w:val="en-US"/>
        </w:rPr>
        <w:t xml:space="preserve">, suggesting that </w:t>
      </w:r>
      <w:r w:rsidR="00DF5372">
        <w:rPr>
          <w:rFonts w:ascii="Times New Roman" w:hAnsi="Times New Roman" w:cs="Times New Roman"/>
          <w:sz w:val="24"/>
          <w:szCs w:val="24"/>
          <w:lang w:val="en-US"/>
        </w:rPr>
        <w:t xml:space="preserve">the </w:t>
      </w:r>
      <w:r w:rsidR="00DF5372">
        <w:rPr>
          <w:rFonts w:ascii="Times New Roman" w:hAnsi="Times New Roman" w:cs="Times New Roman"/>
          <w:sz w:val="24"/>
          <w:szCs w:val="24"/>
          <w:lang w:val="en-US"/>
        </w:rPr>
        <w:lastRenderedPageBreak/>
        <w:t>positive effect of higher shoots depend</w:t>
      </w:r>
      <w:r w:rsidR="001D730A">
        <w:rPr>
          <w:rFonts w:ascii="Times New Roman" w:hAnsi="Times New Roman" w:cs="Times New Roman"/>
          <w:sz w:val="24"/>
          <w:szCs w:val="24"/>
          <w:lang w:val="en-US"/>
        </w:rPr>
        <w:t>s</w:t>
      </w:r>
      <w:r w:rsidR="00DF5372">
        <w:rPr>
          <w:rFonts w:ascii="Times New Roman" w:hAnsi="Times New Roman" w:cs="Times New Roman"/>
          <w:sz w:val="24"/>
          <w:szCs w:val="24"/>
          <w:lang w:val="en-US"/>
        </w:rPr>
        <w:t xml:space="preserve"> on </w:t>
      </w:r>
      <w:r w:rsidR="00F02F74">
        <w:rPr>
          <w:rFonts w:ascii="Times New Roman" w:hAnsi="Times New Roman" w:cs="Times New Roman"/>
          <w:sz w:val="24"/>
          <w:szCs w:val="24"/>
          <w:lang w:val="en-US"/>
        </w:rPr>
        <w:t xml:space="preserve">environmental context, e.g. in terms of </w:t>
      </w:r>
      <w:r w:rsidR="00DF5372">
        <w:rPr>
          <w:rFonts w:ascii="Times New Roman" w:hAnsi="Times New Roman" w:cs="Times New Roman"/>
          <w:sz w:val="24"/>
          <w:szCs w:val="24"/>
          <w:lang w:val="en-US"/>
        </w:rPr>
        <w:t>the height of the surrounding vegetation</w:t>
      </w:r>
      <w:r>
        <w:rPr>
          <w:rFonts w:ascii="Times New Roman" w:hAnsi="Times New Roman" w:cs="Times New Roman"/>
          <w:sz w:val="24"/>
          <w:szCs w:val="24"/>
          <w:lang w:val="en-US"/>
        </w:rPr>
        <w:t xml:space="preserve">. </w:t>
      </w:r>
    </w:p>
    <w:p w14:paraId="2343FD00" w14:textId="708224F5" w:rsidR="00013281" w:rsidRDefault="00281E1B" w:rsidP="003548A6">
      <w:pPr>
        <w:spacing w:line="48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Given that o</w:t>
      </w:r>
      <w:r w:rsidR="00B93FB3">
        <w:rPr>
          <w:rFonts w:ascii="Times New Roman" w:hAnsi="Times New Roman" w:cs="Times New Roman"/>
          <w:sz w:val="24"/>
          <w:szCs w:val="24"/>
          <w:lang w:val="en-US"/>
        </w:rPr>
        <w:t xml:space="preserve">ur </w:t>
      </w:r>
      <w:r>
        <w:rPr>
          <w:rFonts w:ascii="Times New Roman" w:hAnsi="Times New Roman" w:cs="Times New Roman"/>
          <w:sz w:val="24"/>
          <w:szCs w:val="24"/>
          <w:lang w:val="en-US"/>
        </w:rPr>
        <w:t>results</w:t>
      </w:r>
      <w:r w:rsidR="00280DA9">
        <w:rPr>
          <w:rFonts w:ascii="Times New Roman" w:hAnsi="Times New Roman" w:cs="Times New Roman"/>
          <w:sz w:val="24"/>
          <w:szCs w:val="24"/>
          <w:lang w:val="en-US"/>
        </w:rPr>
        <w:t xml:space="preserve"> </w:t>
      </w:r>
      <w:r w:rsidR="00711E0A">
        <w:rPr>
          <w:rFonts w:ascii="Times New Roman" w:hAnsi="Times New Roman" w:cs="Times New Roman"/>
          <w:sz w:val="24"/>
          <w:szCs w:val="24"/>
          <w:lang w:val="en-US"/>
        </w:rPr>
        <w:t>link among-population differences</w:t>
      </w:r>
      <w:r w:rsidR="00B91B23">
        <w:rPr>
          <w:rFonts w:ascii="Times New Roman" w:hAnsi="Times New Roman" w:cs="Times New Roman"/>
          <w:sz w:val="24"/>
          <w:szCs w:val="24"/>
          <w:lang w:val="en-US"/>
        </w:rPr>
        <w:t xml:space="preserve"> </w:t>
      </w:r>
      <w:r w:rsidR="00E1247A">
        <w:rPr>
          <w:rFonts w:ascii="Times New Roman" w:hAnsi="Times New Roman" w:cs="Times New Roman"/>
          <w:sz w:val="24"/>
          <w:szCs w:val="24"/>
          <w:lang w:val="en-US"/>
        </w:rPr>
        <w:t xml:space="preserve">in </w:t>
      </w:r>
      <w:r w:rsidR="00280DA9">
        <w:rPr>
          <w:rFonts w:ascii="Times New Roman" w:hAnsi="Times New Roman" w:cs="Times New Roman"/>
          <w:sz w:val="24"/>
          <w:szCs w:val="24"/>
          <w:lang w:val="en-US"/>
        </w:rPr>
        <w:t xml:space="preserve">the </w:t>
      </w:r>
      <w:r w:rsidR="00E1247A">
        <w:rPr>
          <w:rFonts w:ascii="Times New Roman" w:hAnsi="Times New Roman" w:cs="Times New Roman"/>
          <w:sz w:val="24"/>
          <w:szCs w:val="24"/>
          <w:lang w:val="en-US"/>
        </w:rPr>
        <w:t>direction of selection on flowering phenology</w:t>
      </w:r>
      <w:r w:rsidR="00711E0A" w:rsidRPr="00711E0A">
        <w:rPr>
          <w:rFonts w:ascii="Times New Roman" w:hAnsi="Times New Roman" w:cs="Times New Roman"/>
          <w:sz w:val="24"/>
          <w:szCs w:val="24"/>
          <w:lang w:val="en-US"/>
        </w:rPr>
        <w:t xml:space="preserve"> </w:t>
      </w:r>
      <w:r w:rsidR="00711E0A">
        <w:rPr>
          <w:rFonts w:ascii="Times New Roman" w:hAnsi="Times New Roman" w:cs="Times New Roman"/>
          <w:sz w:val="24"/>
          <w:szCs w:val="24"/>
          <w:lang w:val="en-US"/>
        </w:rPr>
        <w:t>to</w:t>
      </w:r>
      <w:r w:rsidR="00711E0A" w:rsidRPr="00B91B23">
        <w:rPr>
          <w:rFonts w:ascii="Times New Roman" w:hAnsi="Times New Roman" w:cs="Times New Roman"/>
          <w:sz w:val="24"/>
          <w:szCs w:val="24"/>
          <w:lang w:val="en-US"/>
        </w:rPr>
        <w:t xml:space="preserve"> </w:t>
      </w:r>
      <w:r w:rsidR="00711E0A">
        <w:rPr>
          <w:rFonts w:ascii="Times New Roman" w:hAnsi="Times New Roman" w:cs="Times New Roman"/>
          <w:sz w:val="24"/>
          <w:szCs w:val="24"/>
          <w:lang w:val="en-US"/>
        </w:rPr>
        <w:t>the incidence of the butterfly seed predator</w:t>
      </w:r>
      <w:r w:rsidR="00280DA9">
        <w:rPr>
          <w:rFonts w:ascii="Times New Roman" w:hAnsi="Times New Roman" w:cs="Times New Roman"/>
          <w:sz w:val="24"/>
          <w:szCs w:val="24"/>
          <w:lang w:val="en-US"/>
        </w:rPr>
        <w:t xml:space="preserve">, </w:t>
      </w:r>
      <w:r w:rsidR="006429B9">
        <w:rPr>
          <w:rFonts w:ascii="Times New Roman" w:hAnsi="Times New Roman" w:cs="Times New Roman"/>
          <w:sz w:val="24"/>
          <w:szCs w:val="24"/>
          <w:lang w:val="en-US"/>
        </w:rPr>
        <w:t xml:space="preserve">the next step in linking variation in selection to environmental </w:t>
      </w:r>
      <w:r w:rsidR="00711E0A">
        <w:rPr>
          <w:rFonts w:ascii="Times New Roman" w:hAnsi="Times New Roman" w:cs="Times New Roman"/>
          <w:sz w:val="24"/>
          <w:szCs w:val="24"/>
          <w:lang w:val="en-US"/>
        </w:rPr>
        <w:t xml:space="preserve">context </w:t>
      </w:r>
      <w:r w:rsidR="006429B9">
        <w:rPr>
          <w:rFonts w:ascii="Times New Roman" w:hAnsi="Times New Roman" w:cs="Times New Roman"/>
          <w:sz w:val="24"/>
          <w:szCs w:val="24"/>
          <w:lang w:val="en-US"/>
        </w:rPr>
        <w:t>is to identify the factors influencing butterfly distribution</w:t>
      </w:r>
      <w:r w:rsidR="00711E0A">
        <w:rPr>
          <w:rFonts w:ascii="Times New Roman" w:hAnsi="Times New Roman" w:cs="Times New Roman"/>
          <w:sz w:val="24"/>
          <w:szCs w:val="24"/>
          <w:lang w:val="en-US"/>
        </w:rPr>
        <w:t xml:space="preserve"> and abundance</w:t>
      </w:r>
      <w:r w:rsidR="006429B9">
        <w:rPr>
          <w:rFonts w:ascii="Times New Roman" w:hAnsi="Times New Roman" w:cs="Times New Roman"/>
          <w:sz w:val="24"/>
          <w:szCs w:val="24"/>
          <w:lang w:val="en-US"/>
        </w:rPr>
        <w:t>. Our results</w:t>
      </w:r>
      <w:r w:rsidR="00280DA9">
        <w:rPr>
          <w:rFonts w:ascii="Times New Roman" w:hAnsi="Times New Roman" w:cs="Times New Roman"/>
          <w:sz w:val="24"/>
          <w:szCs w:val="24"/>
          <w:lang w:val="en-US"/>
        </w:rPr>
        <w:t xml:space="preserve"> </w:t>
      </w:r>
      <w:r w:rsidR="006429B9">
        <w:rPr>
          <w:rFonts w:ascii="Times New Roman" w:hAnsi="Times New Roman" w:cs="Times New Roman"/>
          <w:sz w:val="24"/>
          <w:szCs w:val="24"/>
          <w:lang w:val="en-US"/>
        </w:rPr>
        <w:t xml:space="preserve">suggest </w:t>
      </w:r>
      <w:r w:rsidR="00280DA9">
        <w:rPr>
          <w:rFonts w:ascii="Times New Roman" w:hAnsi="Times New Roman" w:cs="Times New Roman"/>
          <w:sz w:val="24"/>
          <w:szCs w:val="24"/>
          <w:lang w:val="en-US"/>
        </w:rPr>
        <w:t>that</w:t>
      </w:r>
      <w:ins w:id="417" w:author="Alicia" w:date="2016-01-08T15:08:00Z">
        <w:r w:rsidR="008767DE">
          <w:rPr>
            <w:rFonts w:ascii="Times New Roman" w:hAnsi="Times New Roman" w:cs="Times New Roman"/>
            <w:sz w:val="24"/>
            <w:szCs w:val="24"/>
            <w:lang w:val="en-US"/>
          </w:rPr>
          <w:t xml:space="preserve"> the community context might be one of these factors, as </w:t>
        </w:r>
      </w:ins>
      <w:del w:id="418" w:author="Alicia" w:date="2016-01-08T15:08:00Z">
        <w:r w:rsidR="00280DA9" w:rsidDel="008767DE">
          <w:rPr>
            <w:rFonts w:ascii="Times New Roman" w:hAnsi="Times New Roman" w:cs="Times New Roman"/>
            <w:sz w:val="24"/>
            <w:szCs w:val="24"/>
            <w:lang w:val="en-US"/>
          </w:rPr>
          <w:delText xml:space="preserve"> </w:delText>
        </w:r>
      </w:del>
      <w:r w:rsidR="00280DA9">
        <w:rPr>
          <w:rFonts w:ascii="Times New Roman" w:hAnsi="Times New Roman" w:cs="Times New Roman"/>
          <w:sz w:val="24"/>
          <w:szCs w:val="24"/>
          <w:lang w:val="en-US"/>
        </w:rPr>
        <w:t xml:space="preserve">predator </w:t>
      </w:r>
      <w:r w:rsidR="006429B9">
        <w:rPr>
          <w:rFonts w:ascii="Times New Roman" w:hAnsi="Times New Roman" w:cs="Times New Roman"/>
          <w:sz w:val="24"/>
          <w:szCs w:val="24"/>
          <w:lang w:val="en-US"/>
        </w:rPr>
        <w:t xml:space="preserve">occurrence </w:t>
      </w:r>
      <w:del w:id="419" w:author="Alicia" w:date="2016-01-08T15:08:00Z">
        <w:r w:rsidR="00280DA9" w:rsidDel="008767DE">
          <w:rPr>
            <w:rFonts w:ascii="Times New Roman" w:hAnsi="Times New Roman" w:cs="Times New Roman"/>
            <w:sz w:val="24"/>
            <w:szCs w:val="24"/>
            <w:lang w:val="en-US"/>
          </w:rPr>
          <w:delText>depend</w:delText>
        </w:r>
        <w:r w:rsidR="00B11551" w:rsidDel="008767DE">
          <w:rPr>
            <w:rFonts w:ascii="Times New Roman" w:hAnsi="Times New Roman" w:cs="Times New Roman"/>
            <w:sz w:val="24"/>
            <w:szCs w:val="24"/>
            <w:lang w:val="en-US"/>
          </w:rPr>
          <w:delText>s</w:delText>
        </w:r>
        <w:r w:rsidR="00280DA9" w:rsidDel="008767DE">
          <w:rPr>
            <w:rFonts w:ascii="Times New Roman" w:hAnsi="Times New Roman" w:cs="Times New Roman"/>
            <w:sz w:val="24"/>
            <w:szCs w:val="24"/>
            <w:lang w:val="en-US"/>
          </w:rPr>
          <w:delText xml:space="preserve"> on</w:delText>
        </w:r>
      </w:del>
      <w:ins w:id="420" w:author="Alicia" w:date="2016-01-08T15:08:00Z">
        <w:r w:rsidR="008767DE">
          <w:rPr>
            <w:rFonts w:ascii="Times New Roman" w:hAnsi="Times New Roman" w:cs="Times New Roman"/>
            <w:sz w:val="24"/>
            <w:szCs w:val="24"/>
            <w:lang w:val="en-US"/>
          </w:rPr>
          <w:t>is related to</w:t>
        </w:r>
      </w:ins>
      <w:r w:rsidR="00280DA9">
        <w:rPr>
          <w:rFonts w:ascii="Times New Roman" w:hAnsi="Times New Roman" w:cs="Times New Roman"/>
          <w:sz w:val="24"/>
          <w:szCs w:val="24"/>
          <w:lang w:val="en-US"/>
        </w:rPr>
        <w:t xml:space="preserve"> the abundance of its second host.</w:t>
      </w:r>
      <w:r w:rsidR="00336E72">
        <w:rPr>
          <w:rFonts w:ascii="Times New Roman" w:hAnsi="Times New Roman" w:cs="Times New Roman"/>
          <w:sz w:val="24"/>
          <w:szCs w:val="24"/>
          <w:lang w:val="en-US"/>
        </w:rPr>
        <w:t xml:space="preserve"> </w:t>
      </w:r>
      <w:proofErr w:type="spellStart"/>
      <w:r w:rsidR="00982062">
        <w:rPr>
          <w:rFonts w:ascii="Times New Roman" w:hAnsi="Times New Roman" w:cs="Times New Roman"/>
          <w:i/>
          <w:sz w:val="24"/>
          <w:szCs w:val="24"/>
          <w:lang w:val="en-US"/>
        </w:rPr>
        <w:t>Phengaris</w:t>
      </w:r>
      <w:proofErr w:type="spellEnd"/>
      <w:r w:rsidR="00336E72" w:rsidRPr="006211F4">
        <w:rPr>
          <w:rFonts w:ascii="Times New Roman" w:hAnsi="Times New Roman" w:cs="Times New Roman"/>
          <w:i/>
          <w:sz w:val="24"/>
          <w:szCs w:val="24"/>
          <w:lang w:val="en-US"/>
        </w:rPr>
        <w:t xml:space="preserve"> </w:t>
      </w:r>
      <w:proofErr w:type="spellStart"/>
      <w:r w:rsidR="00336E72" w:rsidRPr="006211F4">
        <w:rPr>
          <w:rFonts w:ascii="Times New Roman" w:hAnsi="Times New Roman" w:cs="Times New Roman"/>
          <w:i/>
          <w:sz w:val="24"/>
          <w:szCs w:val="24"/>
          <w:lang w:val="en-US"/>
        </w:rPr>
        <w:t>alcon</w:t>
      </w:r>
      <w:proofErr w:type="spellEnd"/>
      <w:r w:rsidR="00336E72">
        <w:rPr>
          <w:rFonts w:ascii="Times New Roman" w:hAnsi="Times New Roman" w:cs="Times New Roman"/>
          <w:sz w:val="24"/>
          <w:szCs w:val="24"/>
          <w:lang w:val="en-US"/>
        </w:rPr>
        <w:t xml:space="preserve"> </w:t>
      </w:r>
      <w:r w:rsidR="00280DA9">
        <w:rPr>
          <w:rFonts w:ascii="Times New Roman" w:hAnsi="Times New Roman" w:cs="Times New Roman"/>
          <w:sz w:val="24"/>
          <w:szCs w:val="24"/>
          <w:lang w:val="en-US"/>
        </w:rPr>
        <w:t>was</w:t>
      </w:r>
      <w:r w:rsidR="00336E72">
        <w:rPr>
          <w:rFonts w:ascii="Times New Roman" w:hAnsi="Times New Roman" w:cs="Times New Roman"/>
          <w:sz w:val="24"/>
          <w:szCs w:val="24"/>
          <w:lang w:val="en-US"/>
        </w:rPr>
        <w:t xml:space="preserve"> more probable</w:t>
      </w:r>
      <w:r w:rsidR="00336E72" w:rsidRPr="006211F4">
        <w:rPr>
          <w:rFonts w:ascii="Times New Roman" w:hAnsi="Times New Roman" w:cs="Times New Roman"/>
          <w:sz w:val="24"/>
          <w:szCs w:val="24"/>
          <w:lang w:val="en-US"/>
        </w:rPr>
        <w:t xml:space="preserve"> </w:t>
      </w:r>
      <w:r w:rsidR="00280DA9">
        <w:rPr>
          <w:rFonts w:ascii="Times New Roman" w:hAnsi="Times New Roman" w:cs="Times New Roman"/>
          <w:sz w:val="24"/>
          <w:szCs w:val="24"/>
          <w:lang w:val="en-US"/>
        </w:rPr>
        <w:t xml:space="preserve">to be present </w:t>
      </w:r>
      <w:r w:rsidR="00336E72">
        <w:rPr>
          <w:rFonts w:ascii="Times New Roman" w:hAnsi="Times New Roman" w:cs="Times New Roman"/>
          <w:sz w:val="24"/>
          <w:szCs w:val="24"/>
          <w:lang w:val="en-US"/>
        </w:rPr>
        <w:t xml:space="preserve">in </w:t>
      </w:r>
      <w:r w:rsidR="00280DA9">
        <w:rPr>
          <w:rFonts w:ascii="Times New Roman" w:hAnsi="Times New Roman" w:cs="Times New Roman"/>
          <w:sz w:val="24"/>
          <w:szCs w:val="24"/>
          <w:lang w:val="en-US"/>
        </w:rPr>
        <w:t>host plant populations</w:t>
      </w:r>
      <w:r w:rsidR="00336E72">
        <w:rPr>
          <w:rFonts w:ascii="Times New Roman" w:hAnsi="Times New Roman" w:cs="Times New Roman"/>
          <w:sz w:val="24"/>
          <w:szCs w:val="24"/>
          <w:lang w:val="en-US"/>
        </w:rPr>
        <w:t xml:space="preserve"> with a high abundance of </w:t>
      </w:r>
      <w:proofErr w:type="spellStart"/>
      <w:r w:rsidR="00336E72" w:rsidRPr="004A5D7E">
        <w:rPr>
          <w:rFonts w:ascii="Times New Roman" w:hAnsi="Times New Roman" w:cs="Times New Roman"/>
          <w:i/>
          <w:sz w:val="24"/>
          <w:szCs w:val="24"/>
          <w:lang w:val="en-US"/>
        </w:rPr>
        <w:t>Myrmica</w:t>
      </w:r>
      <w:proofErr w:type="spellEnd"/>
      <w:r w:rsidR="00336E72">
        <w:rPr>
          <w:rFonts w:ascii="Times New Roman" w:hAnsi="Times New Roman" w:cs="Times New Roman"/>
          <w:sz w:val="24"/>
          <w:szCs w:val="24"/>
          <w:lang w:val="en-US"/>
        </w:rPr>
        <w:t xml:space="preserve"> ants. </w:t>
      </w:r>
      <w:r w:rsidR="003651EE">
        <w:rPr>
          <w:rFonts w:ascii="Times New Roman" w:hAnsi="Times New Roman" w:cs="Times New Roman"/>
          <w:sz w:val="24"/>
          <w:szCs w:val="24"/>
          <w:lang w:val="en-US"/>
        </w:rPr>
        <w:t>This finding agrees with what is known about the biology of the</w:t>
      </w:r>
      <w:r w:rsidR="00336E72">
        <w:rPr>
          <w:rFonts w:ascii="Times New Roman" w:hAnsi="Times New Roman" w:cs="Times New Roman"/>
          <w:sz w:val="24"/>
          <w:szCs w:val="24"/>
          <w:lang w:val="en-US"/>
        </w:rPr>
        <w:t xml:space="preserve"> butterfly</w:t>
      </w:r>
      <w:r w:rsidR="00B11551">
        <w:rPr>
          <w:rFonts w:ascii="Times New Roman" w:hAnsi="Times New Roman" w:cs="Times New Roman"/>
          <w:sz w:val="24"/>
          <w:szCs w:val="24"/>
          <w:lang w:val="en-US"/>
        </w:rPr>
        <w:t>, which</w:t>
      </w:r>
      <w:r w:rsidR="00336E72">
        <w:rPr>
          <w:rFonts w:ascii="Times New Roman" w:hAnsi="Times New Roman" w:cs="Times New Roman"/>
          <w:sz w:val="24"/>
          <w:szCs w:val="24"/>
          <w:lang w:val="en-US"/>
        </w:rPr>
        <w:t xml:space="preserve"> is unable to complete its life cycle without ants</w:t>
      </w:r>
      <w:r w:rsidR="00604CA6">
        <w:rPr>
          <w:rFonts w:ascii="Times New Roman" w:hAnsi="Times New Roman" w:cs="Times New Roman"/>
          <w:sz w:val="24"/>
          <w:szCs w:val="24"/>
          <w:lang w:val="en-US"/>
        </w:rPr>
        <w:t xml:space="preserve">. </w:t>
      </w:r>
      <w:r w:rsidR="006A7BEC">
        <w:rPr>
          <w:rFonts w:ascii="Times New Roman" w:hAnsi="Times New Roman" w:cs="Times New Roman"/>
          <w:sz w:val="24"/>
          <w:szCs w:val="24"/>
          <w:lang w:val="en-US"/>
        </w:rPr>
        <w:t xml:space="preserve">In order to be able to reach their final size, pupate, and eclose as adults, caterpillars </w:t>
      </w:r>
      <w:r w:rsidR="002153FC">
        <w:rPr>
          <w:rFonts w:ascii="Times New Roman" w:hAnsi="Times New Roman" w:cs="Times New Roman"/>
          <w:sz w:val="24"/>
          <w:szCs w:val="24"/>
          <w:lang w:val="en-US"/>
        </w:rPr>
        <w:t>need to be fed in the ant nest</w:t>
      </w:r>
      <w:r w:rsidR="00B11551">
        <w:rPr>
          <w:rFonts w:ascii="Times New Roman" w:hAnsi="Times New Roman" w:cs="Times New Roman"/>
          <w:sz w:val="24"/>
          <w:szCs w:val="24"/>
          <w:lang w:val="en-US"/>
        </w:rPr>
        <w:t xml:space="preserve"> </w:t>
      </w:r>
      <w:r w:rsidR="002153FC">
        <w:rPr>
          <w:rFonts w:ascii="Times New Roman" w:hAnsi="Times New Roman" w:cs="Times New Roman"/>
          <w:sz w:val="24"/>
          <w:szCs w:val="24"/>
          <w:lang w:val="en-US"/>
        </w:rPr>
        <w:t>(</w:t>
      </w:r>
      <w:proofErr w:type="spellStart"/>
      <w:r w:rsidR="002153FC">
        <w:rPr>
          <w:rFonts w:ascii="Times New Roman" w:hAnsi="Times New Roman" w:cs="Times New Roman"/>
          <w:sz w:val="24"/>
          <w:szCs w:val="24"/>
          <w:lang w:val="en-US"/>
        </w:rPr>
        <w:t>Mouquet</w:t>
      </w:r>
      <w:proofErr w:type="spellEnd"/>
      <w:r w:rsidR="002153FC">
        <w:rPr>
          <w:rFonts w:ascii="Times New Roman" w:hAnsi="Times New Roman" w:cs="Times New Roman"/>
          <w:sz w:val="24"/>
          <w:szCs w:val="24"/>
          <w:lang w:val="en-US"/>
        </w:rPr>
        <w:t xml:space="preserve"> et al. 2005)</w:t>
      </w:r>
      <w:r w:rsidR="008006A7">
        <w:rPr>
          <w:rFonts w:ascii="Times New Roman" w:hAnsi="Times New Roman" w:cs="Times New Roman"/>
          <w:sz w:val="24"/>
          <w:szCs w:val="24"/>
          <w:lang w:val="en-US"/>
        </w:rPr>
        <w:t xml:space="preserve">. </w:t>
      </w:r>
      <w:ins w:id="421" w:author="Alicia" w:date="2016-01-12T14:28:00Z">
        <w:r w:rsidR="003548A6">
          <w:rPr>
            <w:rFonts w:ascii="Times New Roman" w:hAnsi="Times New Roman" w:cs="Times New Roman"/>
            <w:sz w:val="24"/>
            <w:szCs w:val="24"/>
            <w:lang w:val="en-US"/>
          </w:rPr>
          <w:t xml:space="preserve">If the presence of </w:t>
        </w:r>
      </w:ins>
      <w:proofErr w:type="spellStart"/>
      <w:ins w:id="422" w:author="Alicia" w:date="2016-01-12T14:30:00Z">
        <w:r w:rsidR="003548A6">
          <w:rPr>
            <w:rFonts w:ascii="Times New Roman" w:hAnsi="Times New Roman" w:cs="Times New Roman"/>
            <w:i/>
            <w:sz w:val="24"/>
            <w:szCs w:val="24"/>
            <w:lang w:val="en-US"/>
          </w:rPr>
          <w:t>Myrmica</w:t>
        </w:r>
        <w:proofErr w:type="spellEnd"/>
        <w:r w:rsidR="003548A6">
          <w:rPr>
            <w:rFonts w:ascii="Times New Roman" w:hAnsi="Times New Roman" w:cs="Times New Roman"/>
            <w:i/>
            <w:sz w:val="24"/>
            <w:szCs w:val="24"/>
            <w:lang w:val="en-US"/>
          </w:rPr>
          <w:t xml:space="preserve"> </w:t>
        </w:r>
        <w:r w:rsidR="003548A6">
          <w:rPr>
            <w:rFonts w:ascii="Times New Roman" w:hAnsi="Times New Roman" w:cs="Times New Roman"/>
            <w:sz w:val="24"/>
            <w:szCs w:val="24"/>
            <w:lang w:val="en-US"/>
          </w:rPr>
          <w:t>is</w:t>
        </w:r>
      </w:ins>
      <w:ins w:id="423" w:author="Alicia" w:date="2016-01-12T14:28:00Z">
        <w:r w:rsidR="003548A6">
          <w:rPr>
            <w:rFonts w:ascii="Times New Roman" w:hAnsi="Times New Roman" w:cs="Times New Roman"/>
            <w:sz w:val="24"/>
            <w:szCs w:val="24"/>
            <w:lang w:val="en-US"/>
          </w:rPr>
          <w:t xml:space="preserve"> a prerequisite</w:t>
        </w:r>
      </w:ins>
      <w:ins w:id="424" w:author="Alicia" w:date="2016-01-12T14:29:00Z">
        <w:r w:rsidR="003548A6">
          <w:rPr>
            <w:rFonts w:ascii="Times New Roman" w:hAnsi="Times New Roman" w:cs="Times New Roman"/>
            <w:sz w:val="24"/>
            <w:szCs w:val="24"/>
            <w:lang w:val="en-US"/>
          </w:rPr>
          <w:t xml:space="preserve"> for </w:t>
        </w:r>
      </w:ins>
      <w:ins w:id="425" w:author="Alicia" w:date="2016-01-12T14:30:00Z">
        <w:r w:rsidR="003548A6">
          <w:rPr>
            <w:rFonts w:ascii="Times New Roman" w:hAnsi="Times New Roman" w:cs="Times New Roman"/>
            <w:i/>
            <w:sz w:val="24"/>
            <w:szCs w:val="24"/>
            <w:lang w:val="en-US"/>
          </w:rPr>
          <w:t xml:space="preserve">P. </w:t>
        </w:r>
        <w:proofErr w:type="spellStart"/>
        <w:r w:rsidR="003548A6">
          <w:rPr>
            <w:rFonts w:ascii="Times New Roman" w:hAnsi="Times New Roman" w:cs="Times New Roman"/>
            <w:i/>
            <w:sz w:val="24"/>
            <w:szCs w:val="24"/>
            <w:lang w:val="en-US"/>
          </w:rPr>
          <w:t>alcon</w:t>
        </w:r>
      </w:ins>
      <w:proofErr w:type="spellEnd"/>
      <w:ins w:id="426" w:author="Alicia" w:date="2016-01-12T14:29:00Z">
        <w:r w:rsidR="003548A6">
          <w:rPr>
            <w:rFonts w:ascii="Times New Roman" w:hAnsi="Times New Roman" w:cs="Times New Roman"/>
            <w:sz w:val="24"/>
            <w:szCs w:val="24"/>
            <w:lang w:val="en-US"/>
          </w:rPr>
          <w:t xml:space="preserve"> to be present in a population, </w:t>
        </w:r>
      </w:ins>
      <w:ins w:id="427" w:author="Alicia" w:date="2016-01-12T14:30:00Z">
        <w:r w:rsidR="003548A6">
          <w:rPr>
            <w:rFonts w:ascii="Times New Roman" w:hAnsi="Times New Roman" w:cs="Times New Roman"/>
            <w:sz w:val="24"/>
            <w:szCs w:val="24"/>
            <w:lang w:val="en-US"/>
          </w:rPr>
          <w:t>this would suggest that</w:t>
        </w:r>
      </w:ins>
      <w:del w:id="428" w:author="Alicia" w:date="2016-01-12T14:31:00Z">
        <w:r w:rsidR="006429B9" w:rsidDel="003548A6">
          <w:rPr>
            <w:rFonts w:ascii="Times New Roman" w:hAnsi="Times New Roman" w:cs="Times New Roman"/>
            <w:sz w:val="24"/>
            <w:szCs w:val="24"/>
            <w:lang w:val="en-US"/>
          </w:rPr>
          <w:delText xml:space="preserve">Our results thus </w:delText>
        </w:r>
      </w:del>
      <w:del w:id="429" w:author="Alicia" w:date="2016-01-08T15:09:00Z">
        <w:r w:rsidR="006429B9" w:rsidDel="005E45A8">
          <w:rPr>
            <w:rFonts w:ascii="Times New Roman" w:hAnsi="Times New Roman" w:cs="Times New Roman"/>
            <w:sz w:val="24"/>
            <w:szCs w:val="24"/>
            <w:lang w:val="en-US"/>
          </w:rPr>
          <w:delText xml:space="preserve">strongly </w:delText>
        </w:r>
      </w:del>
      <w:del w:id="430" w:author="Alicia" w:date="2016-01-12T14:31:00Z">
        <w:r w:rsidR="006429B9" w:rsidDel="003548A6">
          <w:rPr>
            <w:rFonts w:ascii="Times New Roman" w:hAnsi="Times New Roman" w:cs="Times New Roman"/>
            <w:sz w:val="24"/>
            <w:szCs w:val="24"/>
            <w:lang w:val="en-US"/>
          </w:rPr>
          <w:delText>suggest that</w:delText>
        </w:r>
      </w:del>
      <w:r w:rsidR="006429B9">
        <w:rPr>
          <w:rFonts w:ascii="Times New Roman" w:hAnsi="Times New Roman" w:cs="Times New Roman"/>
          <w:sz w:val="24"/>
          <w:szCs w:val="24"/>
          <w:lang w:val="en-US"/>
        </w:rPr>
        <w:t xml:space="preserve"> the observed among-population variation in selection on plant flowering phenology mediated by the butterfly seed predator </w:t>
      </w:r>
      <w:ins w:id="431" w:author="Alicia" w:date="2016-01-08T15:10:00Z">
        <w:r w:rsidR="005E45A8">
          <w:rPr>
            <w:rFonts w:ascii="Times New Roman" w:hAnsi="Times New Roman" w:cs="Times New Roman"/>
            <w:sz w:val="24"/>
            <w:szCs w:val="24"/>
            <w:lang w:val="en-US"/>
          </w:rPr>
          <w:t xml:space="preserve">could depend to some extent </w:t>
        </w:r>
      </w:ins>
      <w:del w:id="432" w:author="Alicia" w:date="2016-01-08T15:10:00Z">
        <w:r w:rsidR="006429B9" w:rsidDel="005E45A8">
          <w:rPr>
            <w:rFonts w:ascii="Times New Roman" w:hAnsi="Times New Roman" w:cs="Times New Roman"/>
            <w:sz w:val="24"/>
            <w:szCs w:val="24"/>
            <w:lang w:val="en-US"/>
          </w:rPr>
          <w:delText xml:space="preserve">ultimately depends </w:delText>
        </w:r>
      </w:del>
      <w:r w:rsidR="006429B9">
        <w:rPr>
          <w:rFonts w:ascii="Times New Roman" w:hAnsi="Times New Roman" w:cs="Times New Roman"/>
          <w:sz w:val="24"/>
          <w:szCs w:val="24"/>
          <w:lang w:val="en-US"/>
        </w:rPr>
        <w:t xml:space="preserve">on the factors influencing the abundance of </w:t>
      </w:r>
      <w:del w:id="433" w:author="Alicia" w:date="2016-01-12T14:31:00Z">
        <w:r w:rsidR="006429B9" w:rsidDel="008253D2">
          <w:rPr>
            <w:rFonts w:ascii="Times New Roman" w:hAnsi="Times New Roman" w:cs="Times New Roman"/>
            <w:sz w:val="24"/>
            <w:szCs w:val="24"/>
            <w:lang w:val="en-US"/>
          </w:rPr>
          <w:delText xml:space="preserve">the </w:delText>
        </w:r>
      </w:del>
      <w:ins w:id="434" w:author="Alicia" w:date="2016-01-12T14:31:00Z">
        <w:r w:rsidR="008253D2">
          <w:rPr>
            <w:rFonts w:ascii="Times New Roman" w:hAnsi="Times New Roman" w:cs="Times New Roman"/>
            <w:sz w:val="24"/>
            <w:szCs w:val="24"/>
            <w:lang w:val="en-US"/>
          </w:rPr>
          <w:t>its</w:t>
        </w:r>
        <w:r w:rsidR="008253D2">
          <w:rPr>
            <w:rFonts w:ascii="Times New Roman" w:hAnsi="Times New Roman" w:cs="Times New Roman"/>
            <w:sz w:val="24"/>
            <w:szCs w:val="24"/>
            <w:lang w:val="en-US"/>
          </w:rPr>
          <w:t xml:space="preserve"> </w:t>
        </w:r>
      </w:ins>
      <w:r w:rsidR="006429B9">
        <w:rPr>
          <w:rFonts w:ascii="Times New Roman" w:hAnsi="Times New Roman" w:cs="Times New Roman"/>
          <w:sz w:val="24"/>
          <w:szCs w:val="24"/>
          <w:lang w:val="en-US"/>
        </w:rPr>
        <w:t>second host</w:t>
      </w:r>
      <w:del w:id="435" w:author="Alicia" w:date="2016-01-12T14:31:00Z">
        <w:r w:rsidR="006429B9" w:rsidDel="008253D2">
          <w:rPr>
            <w:rFonts w:ascii="Times New Roman" w:hAnsi="Times New Roman" w:cs="Times New Roman"/>
            <w:sz w:val="24"/>
            <w:szCs w:val="24"/>
            <w:lang w:val="en-US"/>
          </w:rPr>
          <w:delText xml:space="preserve"> of the butterfly</w:delText>
        </w:r>
      </w:del>
      <w:r w:rsidR="006429B9">
        <w:rPr>
          <w:rFonts w:ascii="Times New Roman" w:hAnsi="Times New Roman" w:cs="Times New Roman"/>
          <w:sz w:val="24"/>
          <w:szCs w:val="24"/>
          <w:lang w:val="en-US"/>
        </w:rPr>
        <w:t xml:space="preserve">. </w:t>
      </w:r>
      <w:del w:id="436" w:author="Alicia" w:date="2016-01-08T15:14:00Z">
        <w:r w:rsidR="006429B9" w:rsidDel="005E45A8">
          <w:rPr>
            <w:rFonts w:ascii="Times New Roman" w:hAnsi="Times New Roman" w:cs="Times New Roman"/>
            <w:sz w:val="24"/>
            <w:szCs w:val="24"/>
            <w:lang w:val="en-US"/>
          </w:rPr>
          <w:delText>T</w:delText>
        </w:r>
        <w:r w:rsidR="00711E0A" w:rsidDel="005E45A8">
          <w:rPr>
            <w:rFonts w:ascii="Times New Roman" w:hAnsi="Times New Roman" w:cs="Times New Roman"/>
            <w:sz w:val="24"/>
            <w:szCs w:val="24"/>
            <w:lang w:val="en-US"/>
          </w:rPr>
          <w:delText xml:space="preserve">aken together, our results and </w:delText>
        </w:r>
      </w:del>
      <w:ins w:id="437" w:author="Alicia" w:date="2016-01-08T15:14:00Z">
        <w:r w:rsidR="005E45A8">
          <w:rPr>
            <w:rFonts w:ascii="Times New Roman" w:hAnsi="Times New Roman" w:cs="Times New Roman"/>
            <w:sz w:val="24"/>
            <w:szCs w:val="24"/>
            <w:lang w:val="en-US"/>
          </w:rPr>
          <w:t xml:space="preserve">This </w:t>
        </w:r>
      </w:ins>
      <w:ins w:id="438" w:author="Alicia" w:date="2016-01-12T14:32:00Z">
        <w:r w:rsidR="008253D2">
          <w:rPr>
            <w:rFonts w:ascii="Times New Roman" w:hAnsi="Times New Roman" w:cs="Times New Roman"/>
            <w:sz w:val="24"/>
            <w:szCs w:val="24"/>
            <w:lang w:val="en-US"/>
          </w:rPr>
          <w:t>hypothesis cannot be confirmed with our current data, but it is in line with</w:t>
        </w:r>
      </w:ins>
      <w:ins w:id="439" w:author="Alicia" w:date="2016-01-08T15:14:00Z">
        <w:r w:rsidR="005E45A8">
          <w:rPr>
            <w:rFonts w:ascii="Times New Roman" w:hAnsi="Times New Roman" w:cs="Times New Roman"/>
            <w:sz w:val="24"/>
            <w:szCs w:val="24"/>
            <w:lang w:val="en-US"/>
          </w:rPr>
          <w:t xml:space="preserve"> </w:t>
        </w:r>
      </w:ins>
      <w:r w:rsidR="00120D94">
        <w:rPr>
          <w:rFonts w:ascii="Times New Roman" w:hAnsi="Times New Roman" w:cs="Times New Roman"/>
          <w:sz w:val="24"/>
          <w:szCs w:val="24"/>
          <w:lang w:val="en-US"/>
        </w:rPr>
        <w:t xml:space="preserve">other studies showing </w:t>
      </w:r>
      <w:r w:rsidR="00F50A24">
        <w:rPr>
          <w:rFonts w:ascii="Times New Roman" w:hAnsi="Times New Roman" w:cs="Times New Roman"/>
          <w:sz w:val="24"/>
          <w:szCs w:val="24"/>
          <w:lang w:val="en-US"/>
        </w:rPr>
        <w:t xml:space="preserve">that </w:t>
      </w:r>
      <w:r w:rsidR="00336E72">
        <w:rPr>
          <w:rFonts w:ascii="Times New Roman" w:hAnsi="Times New Roman" w:cs="Times New Roman"/>
          <w:sz w:val="24"/>
          <w:szCs w:val="24"/>
          <w:lang w:val="en-US"/>
        </w:rPr>
        <w:t xml:space="preserve">selection on plant traits by mutualists </w:t>
      </w:r>
      <w:r w:rsidR="00F50A24">
        <w:rPr>
          <w:rFonts w:ascii="Times New Roman" w:hAnsi="Times New Roman" w:cs="Times New Roman"/>
          <w:sz w:val="24"/>
          <w:szCs w:val="24"/>
          <w:lang w:val="en-US"/>
        </w:rPr>
        <w:t xml:space="preserve">and </w:t>
      </w:r>
      <w:r w:rsidR="00336E72">
        <w:rPr>
          <w:rFonts w:ascii="Times New Roman" w:hAnsi="Times New Roman" w:cs="Times New Roman"/>
          <w:sz w:val="24"/>
          <w:szCs w:val="24"/>
          <w:lang w:val="en-US"/>
        </w:rPr>
        <w:t xml:space="preserve">antagonists </w:t>
      </w:r>
      <w:r w:rsidR="006429B9">
        <w:rPr>
          <w:rFonts w:ascii="Times New Roman" w:hAnsi="Times New Roman" w:cs="Times New Roman"/>
          <w:sz w:val="24"/>
          <w:szCs w:val="24"/>
          <w:lang w:val="en-US"/>
        </w:rPr>
        <w:t>is</w:t>
      </w:r>
      <w:r w:rsidR="00336E72">
        <w:rPr>
          <w:rFonts w:ascii="Times New Roman" w:hAnsi="Times New Roman" w:cs="Times New Roman"/>
          <w:sz w:val="24"/>
          <w:szCs w:val="24"/>
          <w:lang w:val="en-US"/>
        </w:rPr>
        <w:t xml:space="preserve"> </w:t>
      </w:r>
      <w:r w:rsidR="001B0139">
        <w:rPr>
          <w:rFonts w:ascii="Times New Roman" w:hAnsi="Times New Roman" w:cs="Times New Roman"/>
          <w:sz w:val="24"/>
          <w:szCs w:val="24"/>
          <w:lang w:val="en-US"/>
        </w:rPr>
        <w:t xml:space="preserve">altered </w:t>
      </w:r>
      <w:r w:rsidR="00336E72">
        <w:rPr>
          <w:rFonts w:ascii="Times New Roman" w:hAnsi="Times New Roman" w:cs="Times New Roman"/>
          <w:sz w:val="24"/>
          <w:szCs w:val="24"/>
          <w:lang w:val="en-US"/>
        </w:rPr>
        <w:t xml:space="preserve">by </w:t>
      </w:r>
      <w:r w:rsidR="001B0139">
        <w:rPr>
          <w:rFonts w:ascii="Times New Roman" w:hAnsi="Times New Roman" w:cs="Times New Roman"/>
          <w:sz w:val="24"/>
          <w:szCs w:val="24"/>
          <w:lang w:val="en-US"/>
        </w:rPr>
        <w:t xml:space="preserve">interactions with </w:t>
      </w:r>
      <w:r w:rsidR="00336E72">
        <w:rPr>
          <w:rFonts w:ascii="Times New Roman" w:hAnsi="Times New Roman" w:cs="Times New Roman"/>
          <w:sz w:val="24"/>
          <w:szCs w:val="24"/>
          <w:lang w:val="en-US"/>
        </w:rPr>
        <w:t>other community members</w:t>
      </w:r>
      <w:r w:rsidR="008E137D">
        <w:rPr>
          <w:rFonts w:ascii="Times New Roman" w:hAnsi="Times New Roman" w:cs="Times New Roman"/>
          <w:sz w:val="24"/>
          <w:szCs w:val="24"/>
          <w:lang w:val="en-US"/>
        </w:rPr>
        <w:t xml:space="preserve"> </w:t>
      </w:r>
      <w:r w:rsidR="008E137D" w:rsidRPr="00F31347">
        <w:rPr>
          <w:rFonts w:ascii="Times New Roman" w:hAnsi="Times New Roman" w:cs="Times New Roman"/>
          <w:sz w:val="24"/>
          <w:lang w:val="en-US"/>
        </w:rPr>
        <w:t>(</w:t>
      </w:r>
      <w:proofErr w:type="spellStart"/>
      <w:r w:rsidR="00843183">
        <w:rPr>
          <w:rFonts w:ascii="Times New Roman" w:hAnsi="Times New Roman" w:cs="Times New Roman"/>
          <w:sz w:val="24"/>
          <w:lang w:val="en-US"/>
        </w:rPr>
        <w:t>Biere</w:t>
      </w:r>
      <w:proofErr w:type="spellEnd"/>
      <w:r w:rsidR="00843183">
        <w:rPr>
          <w:rFonts w:ascii="Times New Roman" w:hAnsi="Times New Roman" w:cs="Times New Roman"/>
          <w:sz w:val="24"/>
          <w:lang w:val="en-US"/>
        </w:rPr>
        <w:t xml:space="preserve"> &amp; Tack, 2013, </w:t>
      </w:r>
      <w:proofErr w:type="spellStart"/>
      <w:r w:rsidR="008E137D" w:rsidRPr="00F31347">
        <w:rPr>
          <w:rFonts w:ascii="Times New Roman" w:hAnsi="Times New Roman" w:cs="Times New Roman"/>
          <w:sz w:val="24"/>
          <w:lang w:val="en-US"/>
        </w:rPr>
        <w:t>Fedriani</w:t>
      </w:r>
      <w:proofErr w:type="spellEnd"/>
      <w:r w:rsidR="008E137D" w:rsidRPr="00F31347">
        <w:rPr>
          <w:rFonts w:ascii="Times New Roman" w:hAnsi="Times New Roman" w:cs="Times New Roman"/>
          <w:sz w:val="24"/>
          <w:lang w:val="en-US"/>
        </w:rPr>
        <w:t xml:space="preserve"> &amp; Delibes, 2013</w:t>
      </w:r>
      <w:r w:rsidR="00ED54CB">
        <w:rPr>
          <w:rFonts w:ascii="Times New Roman" w:hAnsi="Times New Roman" w:cs="Times New Roman"/>
          <w:sz w:val="24"/>
          <w:lang w:val="en-US"/>
        </w:rPr>
        <w:t xml:space="preserve">, </w:t>
      </w:r>
      <w:proofErr w:type="spellStart"/>
      <w:r w:rsidR="00ED54CB" w:rsidRPr="00BD10C7">
        <w:rPr>
          <w:rFonts w:ascii="Times New Roman" w:hAnsi="Times New Roman" w:cs="Times New Roman"/>
          <w:sz w:val="24"/>
          <w:szCs w:val="24"/>
          <w:lang w:val="en-US"/>
        </w:rPr>
        <w:t>Arceo</w:t>
      </w:r>
      <w:proofErr w:type="spellEnd"/>
      <w:r w:rsidR="00ED54CB" w:rsidRPr="00BD10C7">
        <w:rPr>
          <w:rFonts w:ascii="Times New Roman" w:hAnsi="Times New Roman" w:cs="Times New Roman"/>
          <w:sz w:val="24"/>
          <w:szCs w:val="24"/>
          <w:lang w:val="en-US"/>
        </w:rPr>
        <w:t>-Gómez &amp; Ashman, 2014</w:t>
      </w:r>
      <w:r w:rsidR="008E137D" w:rsidRPr="00F31347">
        <w:rPr>
          <w:rFonts w:ascii="Times New Roman" w:hAnsi="Times New Roman" w:cs="Times New Roman"/>
          <w:sz w:val="24"/>
          <w:lang w:val="en-US"/>
        </w:rPr>
        <w:t>)</w:t>
      </w:r>
      <w:r w:rsidR="00711E0A">
        <w:rPr>
          <w:rFonts w:ascii="Times New Roman" w:hAnsi="Times New Roman" w:cs="Times New Roman"/>
          <w:sz w:val="24"/>
          <w:lang w:val="en-US"/>
        </w:rPr>
        <w:t xml:space="preserve">, </w:t>
      </w:r>
      <w:ins w:id="440" w:author="Alicia" w:date="2016-01-12T14:33:00Z">
        <w:r w:rsidR="008253D2">
          <w:rPr>
            <w:rFonts w:ascii="Times New Roman" w:hAnsi="Times New Roman" w:cs="Times New Roman"/>
            <w:sz w:val="24"/>
            <w:lang w:val="en-US"/>
          </w:rPr>
          <w:t xml:space="preserve">and </w:t>
        </w:r>
      </w:ins>
      <w:r w:rsidR="00711E0A">
        <w:rPr>
          <w:rFonts w:ascii="Times New Roman" w:hAnsi="Times New Roman" w:cs="Times New Roman"/>
          <w:sz w:val="24"/>
          <w:lang w:val="en-US"/>
        </w:rPr>
        <w:t>suggest</w:t>
      </w:r>
      <w:ins w:id="441" w:author="Alicia" w:date="2016-01-08T15:15:00Z">
        <w:r w:rsidR="005E45A8">
          <w:rPr>
            <w:rFonts w:ascii="Times New Roman" w:hAnsi="Times New Roman" w:cs="Times New Roman"/>
            <w:sz w:val="24"/>
            <w:lang w:val="en-US"/>
          </w:rPr>
          <w:t>ing</w:t>
        </w:r>
      </w:ins>
      <w:r w:rsidR="00711E0A">
        <w:rPr>
          <w:rFonts w:ascii="Times New Roman" w:hAnsi="Times New Roman" w:cs="Times New Roman"/>
          <w:sz w:val="24"/>
          <w:lang w:val="en-US"/>
        </w:rPr>
        <w:t xml:space="preserve"> that the community context </w:t>
      </w:r>
      <w:r w:rsidR="002F2775">
        <w:rPr>
          <w:rFonts w:ascii="Times New Roman" w:hAnsi="Times New Roman" w:cs="Times New Roman"/>
          <w:sz w:val="24"/>
          <w:lang w:val="en-US"/>
        </w:rPr>
        <w:t xml:space="preserve">has </w:t>
      </w:r>
      <w:del w:id="442" w:author="Alicia" w:date="2016-01-12T14:25:00Z">
        <w:r w:rsidR="00711E0A" w:rsidDel="003548A6">
          <w:rPr>
            <w:rFonts w:ascii="Times New Roman" w:hAnsi="Times New Roman" w:cs="Times New Roman"/>
            <w:sz w:val="24"/>
            <w:lang w:val="en-US"/>
          </w:rPr>
          <w:delText xml:space="preserve">important </w:delText>
        </w:r>
      </w:del>
      <w:ins w:id="443" w:author="Alicia" w:date="2016-01-12T14:25:00Z">
        <w:r w:rsidR="003548A6">
          <w:rPr>
            <w:rFonts w:ascii="Times New Roman" w:hAnsi="Times New Roman" w:cs="Times New Roman"/>
            <w:sz w:val="24"/>
            <w:lang w:val="en-US"/>
          </w:rPr>
          <w:t>the</w:t>
        </w:r>
        <w:r w:rsidR="003548A6">
          <w:rPr>
            <w:rFonts w:ascii="Times New Roman" w:hAnsi="Times New Roman" w:cs="Times New Roman"/>
            <w:sz w:val="24"/>
            <w:lang w:val="en-US"/>
          </w:rPr>
          <w:t xml:space="preserve"> </w:t>
        </w:r>
      </w:ins>
      <w:ins w:id="444" w:author="Alicia" w:date="2016-01-08T15:16:00Z">
        <w:r w:rsidR="005E45A8">
          <w:rPr>
            <w:rFonts w:ascii="Times New Roman" w:hAnsi="Times New Roman" w:cs="Times New Roman"/>
            <w:sz w:val="24"/>
            <w:lang w:val="en-US"/>
          </w:rPr>
          <w:t xml:space="preserve">potential </w:t>
        </w:r>
      </w:ins>
      <w:del w:id="445" w:author="Alicia" w:date="2016-01-12T14:25:00Z">
        <w:r w:rsidR="00711E0A" w:rsidDel="003548A6">
          <w:rPr>
            <w:rFonts w:ascii="Times New Roman" w:hAnsi="Times New Roman" w:cs="Times New Roman"/>
            <w:sz w:val="24"/>
            <w:lang w:val="en-US"/>
          </w:rPr>
          <w:delText>effects on</w:delText>
        </w:r>
      </w:del>
      <w:ins w:id="446" w:author="Alicia" w:date="2016-01-12T14:25:00Z">
        <w:r w:rsidR="003548A6">
          <w:rPr>
            <w:rFonts w:ascii="Times New Roman" w:hAnsi="Times New Roman" w:cs="Times New Roman"/>
            <w:sz w:val="24"/>
            <w:lang w:val="en-US"/>
          </w:rPr>
          <w:t>to affect</w:t>
        </w:r>
      </w:ins>
      <w:r w:rsidR="00711E0A">
        <w:rPr>
          <w:rFonts w:ascii="Times New Roman" w:hAnsi="Times New Roman" w:cs="Times New Roman"/>
          <w:sz w:val="24"/>
          <w:lang w:val="en-US"/>
        </w:rPr>
        <w:t xml:space="preserve"> the outcome of </w:t>
      </w:r>
      <w:r w:rsidR="00711E0A">
        <w:rPr>
          <w:rFonts w:ascii="Times New Roman" w:hAnsi="Times New Roman" w:cs="Times New Roman"/>
          <w:sz w:val="24"/>
          <w:szCs w:val="24"/>
          <w:lang w:val="en-US"/>
        </w:rPr>
        <w:t>plant-animal interactions.</w:t>
      </w:r>
    </w:p>
    <w:p w14:paraId="7FE9DA39" w14:textId="0FAA2B9A" w:rsidR="00D8768F" w:rsidRDefault="005B118D" w:rsidP="005E45A8">
      <w:pPr>
        <w:spacing w:line="480" w:lineRule="auto"/>
        <w:ind w:firstLine="709"/>
        <w:rPr>
          <w:rFonts w:ascii="Times New Roman" w:hAnsi="Times New Roman" w:cs="Times New Roman"/>
          <w:sz w:val="24"/>
          <w:szCs w:val="24"/>
          <w:lang w:val="en-US"/>
        </w:rPr>
      </w:pPr>
      <w:r w:rsidRPr="005B118D">
        <w:rPr>
          <w:rFonts w:ascii="Times New Roman" w:hAnsi="Times New Roman" w:cs="Times New Roman"/>
          <w:sz w:val="24"/>
          <w:szCs w:val="24"/>
          <w:lang w:val="en-US"/>
        </w:rPr>
        <w:t xml:space="preserve">In recent years, the </w:t>
      </w:r>
      <w:r w:rsidR="00120D94" w:rsidRPr="005B118D">
        <w:rPr>
          <w:rFonts w:ascii="Times New Roman" w:hAnsi="Times New Roman" w:cs="Times New Roman"/>
          <w:sz w:val="24"/>
          <w:szCs w:val="24"/>
          <w:lang w:val="en-US"/>
        </w:rPr>
        <w:t xml:space="preserve">ubiquitous </w:t>
      </w:r>
      <w:r w:rsidR="00120D94">
        <w:rPr>
          <w:rFonts w:ascii="Times New Roman" w:hAnsi="Times New Roman" w:cs="Times New Roman"/>
          <w:sz w:val="24"/>
          <w:szCs w:val="24"/>
          <w:lang w:val="en-US"/>
        </w:rPr>
        <w:t>variation in</w:t>
      </w:r>
      <w:r w:rsidRPr="005B118D">
        <w:rPr>
          <w:rFonts w:ascii="Times New Roman" w:hAnsi="Times New Roman" w:cs="Times New Roman"/>
          <w:sz w:val="24"/>
          <w:szCs w:val="24"/>
          <w:lang w:val="en-US"/>
        </w:rPr>
        <w:t xml:space="preserve"> selection among populations and years </w:t>
      </w:r>
      <w:r>
        <w:rPr>
          <w:rFonts w:ascii="Times New Roman" w:hAnsi="Times New Roman" w:cs="Times New Roman"/>
          <w:sz w:val="24"/>
          <w:szCs w:val="24"/>
          <w:lang w:val="en-US"/>
        </w:rPr>
        <w:t xml:space="preserve">and </w:t>
      </w:r>
      <w:r w:rsidR="00120D94">
        <w:rPr>
          <w:rFonts w:ascii="Times New Roman" w:hAnsi="Times New Roman" w:cs="Times New Roman"/>
          <w:sz w:val="24"/>
          <w:szCs w:val="24"/>
          <w:lang w:val="en-US"/>
        </w:rPr>
        <w:t>its</w:t>
      </w:r>
      <w:r>
        <w:rPr>
          <w:rFonts w:ascii="Times New Roman" w:hAnsi="Times New Roman" w:cs="Times New Roman"/>
          <w:sz w:val="24"/>
          <w:szCs w:val="24"/>
          <w:lang w:val="en-US"/>
        </w:rPr>
        <w:t xml:space="preserve"> important implications for evolutionary trajectories of populations </w:t>
      </w:r>
      <w:r w:rsidR="00120D94" w:rsidRPr="005B118D">
        <w:rPr>
          <w:rFonts w:ascii="Times New Roman" w:hAnsi="Times New Roman" w:cs="Times New Roman"/>
          <w:sz w:val="24"/>
          <w:szCs w:val="24"/>
          <w:lang w:val="en-US"/>
        </w:rPr>
        <w:t>ha</w:t>
      </w:r>
      <w:r w:rsidR="00120D94">
        <w:rPr>
          <w:rFonts w:ascii="Times New Roman" w:hAnsi="Times New Roman" w:cs="Times New Roman"/>
          <w:sz w:val="24"/>
          <w:szCs w:val="24"/>
          <w:lang w:val="en-US"/>
        </w:rPr>
        <w:t>ve</w:t>
      </w:r>
      <w:r w:rsidR="00120D94" w:rsidRPr="005B118D">
        <w:rPr>
          <w:rFonts w:ascii="Times New Roman" w:hAnsi="Times New Roman" w:cs="Times New Roman"/>
          <w:sz w:val="24"/>
          <w:szCs w:val="24"/>
          <w:lang w:val="en-US"/>
        </w:rPr>
        <w:t xml:space="preserve"> </w:t>
      </w:r>
      <w:r w:rsidRPr="005B118D">
        <w:rPr>
          <w:rFonts w:ascii="Times New Roman" w:hAnsi="Times New Roman" w:cs="Times New Roman"/>
          <w:sz w:val="24"/>
          <w:szCs w:val="24"/>
          <w:lang w:val="en-US"/>
        </w:rPr>
        <w:t xml:space="preserve">been increasingly acknowledged (e.g. </w:t>
      </w:r>
      <w:r w:rsidRPr="00FC17EF">
        <w:rPr>
          <w:rFonts w:ascii="Times New Roman" w:hAnsi="Times New Roman" w:cs="Times New Roman"/>
          <w:sz w:val="24"/>
          <w:lang w:val="en-US"/>
        </w:rPr>
        <w:t>Thompson, 2005</w:t>
      </w:r>
      <w:r>
        <w:rPr>
          <w:rFonts w:ascii="Times New Roman" w:hAnsi="Times New Roman" w:cs="Times New Roman"/>
          <w:sz w:val="24"/>
          <w:lang w:val="en-US"/>
        </w:rPr>
        <w:t xml:space="preserve">; </w:t>
      </w:r>
      <w:proofErr w:type="spellStart"/>
      <w:r w:rsidRPr="005B118D">
        <w:rPr>
          <w:rFonts w:ascii="Times New Roman" w:hAnsi="Times New Roman" w:cs="Times New Roman"/>
          <w:sz w:val="24"/>
          <w:szCs w:val="24"/>
          <w:lang w:val="en-US"/>
        </w:rPr>
        <w:t>Siepielski</w:t>
      </w:r>
      <w:proofErr w:type="spellEnd"/>
      <w:r w:rsidRPr="005B118D">
        <w:rPr>
          <w:rFonts w:ascii="Times New Roman" w:hAnsi="Times New Roman" w:cs="Times New Roman"/>
          <w:sz w:val="24"/>
          <w:szCs w:val="24"/>
          <w:lang w:val="en-US"/>
        </w:rPr>
        <w:t xml:space="preserve"> et al. 2013). </w:t>
      </w:r>
      <w:r w:rsidR="00F50A24">
        <w:rPr>
          <w:rFonts w:ascii="Times New Roman" w:hAnsi="Times New Roman" w:cs="Times New Roman"/>
          <w:sz w:val="24"/>
          <w:lang w:val="en-US"/>
        </w:rPr>
        <w:t>Yet</w:t>
      </w:r>
      <w:r w:rsidR="00703918">
        <w:rPr>
          <w:rFonts w:ascii="Times New Roman" w:hAnsi="Times New Roman" w:cs="Times New Roman"/>
          <w:sz w:val="24"/>
          <w:lang w:val="en-US"/>
        </w:rPr>
        <w:t xml:space="preserve">, </w:t>
      </w:r>
      <w:r w:rsidR="00810B3C">
        <w:rPr>
          <w:rFonts w:ascii="Times New Roman" w:hAnsi="Times New Roman" w:cs="Times New Roman"/>
          <w:sz w:val="24"/>
          <w:lang w:val="en-US"/>
        </w:rPr>
        <w:t>the</w:t>
      </w:r>
      <w:r w:rsidR="00013281">
        <w:rPr>
          <w:rFonts w:ascii="Times New Roman" w:hAnsi="Times New Roman" w:cs="Times New Roman"/>
          <w:sz w:val="24"/>
          <w:lang w:val="en-US"/>
        </w:rPr>
        <w:t xml:space="preserve"> </w:t>
      </w:r>
      <w:r w:rsidR="00810B3C">
        <w:rPr>
          <w:rFonts w:ascii="Times New Roman" w:hAnsi="Times New Roman" w:cs="Times New Roman"/>
          <w:sz w:val="24"/>
          <w:lang w:val="en-US"/>
        </w:rPr>
        <w:t xml:space="preserve">environmental </w:t>
      </w:r>
      <w:r w:rsidR="00013281">
        <w:rPr>
          <w:rFonts w:ascii="Times New Roman" w:hAnsi="Times New Roman" w:cs="Times New Roman"/>
          <w:sz w:val="24"/>
          <w:lang w:val="en-US"/>
        </w:rPr>
        <w:t>factors causing this variation</w:t>
      </w:r>
      <w:r w:rsidR="00703918">
        <w:rPr>
          <w:rFonts w:ascii="Times New Roman" w:hAnsi="Times New Roman" w:cs="Times New Roman"/>
          <w:sz w:val="24"/>
          <w:lang w:val="en-US"/>
        </w:rPr>
        <w:t xml:space="preserve"> </w:t>
      </w:r>
      <w:r w:rsidR="00013281">
        <w:rPr>
          <w:rFonts w:ascii="Times New Roman" w:hAnsi="Times New Roman" w:cs="Times New Roman"/>
          <w:sz w:val="24"/>
          <w:lang w:val="en-US"/>
        </w:rPr>
        <w:t>have been rarely identified</w:t>
      </w:r>
      <w:r w:rsidR="00810B3C">
        <w:rPr>
          <w:rFonts w:ascii="Times New Roman" w:hAnsi="Times New Roman" w:cs="Times New Roman"/>
          <w:sz w:val="24"/>
          <w:lang w:val="en-US"/>
        </w:rPr>
        <w:t xml:space="preserve"> (</w:t>
      </w:r>
      <w:proofErr w:type="spellStart"/>
      <w:r w:rsidR="00810B3C" w:rsidRPr="00810B3C">
        <w:rPr>
          <w:rFonts w:ascii="Times New Roman" w:hAnsi="Times New Roman" w:cs="Times New Roman"/>
          <w:sz w:val="24"/>
          <w:lang w:val="en-US"/>
        </w:rPr>
        <w:t>Siepielski</w:t>
      </w:r>
      <w:proofErr w:type="spellEnd"/>
      <w:r w:rsidR="00810B3C" w:rsidRPr="00810B3C">
        <w:rPr>
          <w:rFonts w:ascii="Times New Roman" w:hAnsi="Times New Roman" w:cs="Times New Roman"/>
          <w:sz w:val="24"/>
          <w:lang w:val="en-US"/>
        </w:rPr>
        <w:t xml:space="preserve"> et </w:t>
      </w:r>
      <w:r w:rsidR="00810B3C" w:rsidRPr="00810B3C">
        <w:rPr>
          <w:rFonts w:ascii="Times New Roman" w:hAnsi="Times New Roman" w:cs="Times New Roman"/>
          <w:sz w:val="24"/>
          <w:lang w:val="en-US"/>
        </w:rPr>
        <w:lastRenderedPageBreak/>
        <w:t>al., 2013</w:t>
      </w:r>
      <w:r w:rsidR="00810B3C">
        <w:rPr>
          <w:rFonts w:ascii="Times New Roman" w:hAnsi="Times New Roman" w:cs="Times New Roman"/>
          <w:sz w:val="24"/>
          <w:lang w:val="en-US"/>
        </w:rPr>
        <w:t>)</w:t>
      </w:r>
      <w:r w:rsidR="00013281">
        <w:rPr>
          <w:rFonts w:ascii="Times New Roman" w:hAnsi="Times New Roman" w:cs="Times New Roman"/>
          <w:sz w:val="24"/>
          <w:lang w:val="en-US"/>
        </w:rPr>
        <w:t xml:space="preserve">. </w:t>
      </w:r>
      <w:r w:rsidR="00810B3C">
        <w:rPr>
          <w:rFonts w:ascii="Times New Roman" w:hAnsi="Times New Roman" w:cs="Times New Roman"/>
          <w:sz w:val="24"/>
          <w:lang w:val="en-US"/>
        </w:rPr>
        <w:t xml:space="preserve">In this study, </w:t>
      </w:r>
      <w:r w:rsidR="00703918">
        <w:rPr>
          <w:rFonts w:ascii="Times New Roman" w:hAnsi="Times New Roman" w:cs="Times New Roman"/>
          <w:sz w:val="24"/>
          <w:lang w:val="en-US"/>
        </w:rPr>
        <w:t xml:space="preserve">we have </w:t>
      </w:r>
      <w:r>
        <w:rPr>
          <w:rFonts w:ascii="Times New Roman" w:hAnsi="Times New Roman" w:cs="Times New Roman"/>
          <w:sz w:val="24"/>
          <w:lang w:val="en-US"/>
        </w:rPr>
        <w:t>shown how an</w:t>
      </w:r>
      <w:r w:rsidR="00703918">
        <w:rPr>
          <w:rFonts w:ascii="Times New Roman" w:hAnsi="Times New Roman" w:cs="Times New Roman"/>
          <w:sz w:val="24"/>
          <w:lang w:val="en-US"/>
        </w:rPr>
        <w:t xml:space="preserve"> antagonistic interacto</w:t>
      </w:r>
      <w:r w:rsidR="00120D94">
        <w:rPr>
          <w:rFonts w:ascii="Times New Roman" w:hAnsi="Times New Roman" w:cs="Times New Roman"/>
          <w:sz w:val="24"/>
          <w:lang w:val="en-US"/>
        </w:rPr>
        <w:t>r</w:t>
      </w:r>
      <w:r w:rsidR="00703918">
        <w:rPr>
          <w:rFonts w:ascii="Times New Roman" w:hAnsi="Times New Roman" w:cs="Times New Roman"/>
          <w:sz w:val="24"/>
          <w:lang w:val="en-US"/>
        </w:rPr>
        <w:t xml:space="preserve"> mediate</w:t>
      </w:r>
      <w:r>
        <w:rPr>
          <w:rFonts w:ascii="Times New Roman" w:hAnsi="Times New Roman" w:cs="Times New Roman"/>
          <w:sz w:val="24"/>
          <w:lang w:val="en-US"/>
        </w:rPr>
        <w:t>s</w:t>
      </w:r>
      <w:r w:rsidR="00703918">
        <w:rPr>
          <w:rFonts w:ascii="Times New Roman" w:hAnsi="Times New Roman" w:cs="Times New Roman"/>
          <w:sz w:val="24"/>
          <w:lang w:val="en-US"/>
        </w:rPr>
        <w:t xml:space="preserve"> selection on </w:t>
      </w:r>
      <w:r>
        <w:rPr>
          <w:rFonts w:ascii="Times New Roman" w:hAnsi="Times New Roman" w:cs="Times New Roman"/>
          <w:sz w:val="24"/>
          <w:lang w:val="en-US"/>
        </w:rPr>
        <w:t xml:space="preserve">timing of reproduction in </w:t>
      </w:r>
      <w:r w:rsidR="00120D94">
        <w:rPr>
          <w:rFonts w:ascii="Times New Roman" w:hAnsi="Times New Roman" w:cs="Times New Roman"/>
          <w:sz w:val="24"/>
          <w:lang w:val="en-US"/>
        </w:rPr>
        <w:t>its host</w:t>
      </w:r>
      <w:r>
        <w:rPr>
          <w:rFonts w:ascii="Times New Roman" w:hAnsi="Times New Roman" w:cs="Times New Roman"/>
          <w:sz w:val="24"/>
          <w:lang w:val="en-US"/>
        </w:rPr>
        <w:t xml:space="preserve"> </w:t>
      </w:r>
      <w:r w:rsidR="00703918">
        <w:rPr>
          <w:rFonts w:ascii="Times New Roman" w:hAnsi="Times New Roman" w:cs="Times New Roman"/>
          <w:sz w:val="24"/>
          <w:lang w:val="en-US"/>
        </w:rPr>
        <w:t>plant</w:t>
      </w:r>
      <w:r>
        <w:rPr>
          <w:rFonts w:ascii="Times New Roman" w:hAnsi="Times New Roman" w:cs="Times New Roman"/>
          <w:sz w:val="24"/>
          <w:lang w:val="en-US"/>
        </w:rPr>
        <w:t>,</w:t>
      </w:r>
      <w:r w:rsidR="00703918">
        <w:rPr>
          <w:rFonts w:ascii="Times New Roman" w:hAnsi="Times New Roman" w:cs="Times New Roman"/>
          <w:sz w:val="24"/>
          <w:lang w:val="en-US"/>
        </w:rPr>
        <w:t xml:space="preserve"> and </w:t>
      </w:r>
      <w:r>
        <w:rPr>
          <w:rFonts w:ascii="Times New Roman" w:hAnsi="Times New Roman" w:cs="Times New Roman"/>
          <w:sz w:val="24"/>
          <w:lang w:val="en-US"/>
        </w:rPr>
        <w:t xml:space="preserve">how the presence of this interaction </w:t>
      </w:r>
      <w:del w:id="447" w:author="Alicia" w:date="2016-01-08T15:17:00Z">
        <w:r w:rsidDel="005E45A8">
          <w:rPr>
            <w:rFonts w:ascii="Times New Roman" w:hAnsi="Times New Roman" w:cs="Times New Roman"/>
            <w:sz w:val="24"/>
            <w:lang w:val="en-US"/>
          </w:rPr>
          <w:delText>can explain</w:delText>
        </w:r>
      </w:del>
      <w:ins w:id="448" w:author="Alicia" w:date="2016-01-08T15:17:00Z">
        <w:r w:rsidR="005E45A8">
          <w:rPr>
            <w:rFonts w:ascii="Times New Roman" w:hAnsi="Times New Roman" w:cs="Times New Roman"/>
            <w:sz w:val="24"/>
            <w:lang w:val="en-US"/>
          </w:rPr>
          <w:t>is related to</w:t>
        </w:r>
      </w:ins>
      <w:r w:rsidR="00703918">
        <w:rPr>
          <w:rFonts w:ascii="Times New Roman" w:hAnsi="Times New Roman" w:cs="Times New Roman"/>
          <w:sz w:val="24"/>
          <w:lang w:val="en-US"/>
        </w:rPr>
        <w:t xml:space="preserve"> </w:t>
      </w:r>
      <w:r w:rsidR="00F50A24">
        <w:rPr>
          <w:rFonts w:ascii="Times New Roman" w:hAnsi="Times New Roman" w:cs="Times New Roman"/>
          <w:sz w:val="24"/>
          <w:lang w:val="en-US"/>
        </w:rPr>
        <w:t xml:space="preserve">among-population variation in </w:t>
      </w:r>
      <w:r w:rsidR="009670D6">
        <w:rPr>
          <w:rFonts w:ascii="Times New Roman" w:hAnsi="Times New Roman" w:cs="Times New Roman"/>
          <w:sz w:val="24"/>
          <w:lang w:val="en-US"/>
        </w:rPr>
        <w:t xml:space="preserve">the </w:t>
      </w:r>
      <w:r>
        <w:rPr>
          <w:rFonts w:ascii="Times New Roman" w:hAnsi="Times New Roman" w:cs="Times New Roman"/>
          <w:sz w:val="24"/>
          <w:lang w:val="en-US"/>
        </w:rPr>
        <w:t xml:space="preserve">direction of </w:t>
      </w:r>
      <w:r w:rsidR="00F50A24">
        <w:rPr>
          <w:rFonts w:ascii="Times New Roman" w:hAnsi="Times New Roman" w:cs="Times New Roman"/>
          <w:sz w:val="24"/>
          <w:lang w:val="en-US"/>
        </w:rPr>
        <w:t xml:space="preserve">selection. </w:t>
      </w:r>
      <w:r>
        <w:rPr>
          <w:rFonts w:ascii="Times New Roman" w:hAnsi="Times New Roman" w:cs="Times New Roman"/>
          <w:sz w:val="24"/>
          <w:lang w:val="en-US"/>
        </w:rPr>
        <w:t>W</w:t>
      </w:r>
      <w:r w:rsidR="00F50A24">
        <w:rPr>
          <w:rFonts w:ascii="Times New Roman" w:hAnsi="Times New Roman" w:cs="Times New Roman"/>
          <w:sz w:val="24"/>
          <w:lang w:val="en-US"/>
        </w:rPr>
        <w:t xml:space="preserve">e have </w:t>
      </w:r>
      <w:r>
        <w:rPr>
          <w:rFonts w:ascii="Times New Roman" w:hAnsi="Times New Roman" w:cs="Times New Roman"/>
          <w:sz w:val="24"/>
          <w:lang w:val="en-US"/>
        </w:rPr>
        <w:t xml:space="preserve">also </w:t>
      </w:r>
      <w:r w:rsidR="00F50A24">
        <w:rPr>
          <w:rFonts w:ascii="Times New Roman" w:hAnsi="Times New Roman" w:cs="Times New Roman"/>
          <w:sz w:val="24"/>
          <w:lang w:val="en-US"/>
        </w:rPr>
        <w:t xml:space="preserve">shown that </w:t>
      </w:r>
      <w:r w:rsidR="00703918">
        <w:rPr>
          <w:rFonts w:ascii="Times New Roman" w:hAnsi="Times New Roman" w:cs="Times New Roman"/>
          <w:sz w:val="24"/>
          <w:lang w:val="en-US"/>
        </w:rPr>
        <w:t>the</w:t>
      </w:r>
      <w:r w:rsidR="00703918" w:rsidRPr="0070391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presence of the antagonist is associated with </w:t>
      </w:r>
      <w:ins w:id="449" w:author="Alicia" w:date="2016-01-08T15:19:00Z">
        <w:r w:rsidR="005E45A8">
          <w:rPr>
            <w:rFonts w:ascii="Times New Roman" w:hAnsi="Times New Roman" w:cs="Times New Roman"/>
            <w:sz w:val="24"/>
            <w:szCs w:val="24"/>
            <w:lang w:val="en-US"/>
          </w:rPr>
          <w:t xml:space="preserve">the abundance of another community member, </w:t>
        </w:r>
      </w:ins>
      <w:del w:id="450" w:author="Alicia" w:date="2016-01-08T15:19:00Z">
        <w:r w:rsidDel="005E45A8">
          <w:rPr>
            <w:rFonts w:ascii="Times New Roman" w:hAnsi="Times New Roman" w:cs="Times New Roman"/>
            <w:sz w:val="24"/>
            <w:szCs w:val="24"/>
            <w:lang w:val="en-US"/>
          </w:rPr>
          <w:delText xml:space="preserve">differences in the </w:delText>
        </w:r>
        <w:r w:rsidR="00703918" w:rsidDel="005E45A8">
          <w:rPr>
            <w:rFonts w:ascii="Times New Roman" w:hAnsi="Times New Roman" w:cs="Times New Roman"/>
            <w:sz w:val="24"/>
            <w:szCs w:val="24"/>
            <w:lang w:val="en-US"/>
          </w:rPr>
          <w:delText>community context</w:delText>
        </w:r>
        <w:r w:rsidDel="005E45A8">
          <w:rPr>
            <w:rFonts w:ascii="Times New Roman" w:hAnsi="Times New Roman" w:cs="Times New Roman"/>
            <w:sz w:val="24"/>
            <w:szCs w:val="24"/>
            <w:lang w:val="en-US"/>
          </w:rPr>
          <w:delText xml:space="preserve">, </w:delText>
        </w:r>
      </w:del>
      <w:r>
        <w:rPr>
          <w:rFonts w:ascii="Times New Roman" w:hAnsi="Times New Roman" w:cs="Times New Roman"/>
          <w:sz w:val="24"/>
          <w:szCs w:val="24"/>
          <w:lang w:val="en-US"/>
        </w:rPr>
        <w:t xml:space="preserve">suggesting </w:t>
      </w:r>
      <w:del w:id="451" w:author="Alicia" w:date="2016-01-08T15:17:00Z">
        <w:r w:rsidDel="005E45A8">
          <w:rPr>
            <w:rFonts w:ascii="Times New Roman" w:hAnsi="Times New Roman" w:cs="Times New Roman"/>
            <w:sz w:val="24"/>
            <w:szCs w:val="24"/>
            <w:lang w:val="en-US"/>
          </w:rPr>
          <w:delText xml:space="preserve">that </w:delText>
        </w:r>
      </w:del>
      <w:ins w:id="452" w:author="Alicia" w:date="2016-01-08T15:17:00Z">
        <w:r w:rsidR="005E45A8">
          <w:rPr>
            <w:rFonts w:ascii="Times New Roman" w:hAnsi="Times New Roman" w:cs="Times New Roman"/>
            <w:sz w:val="24"/>
            <w:szCs w:val="24"/>
            <w:lang w:val="en-US"/>
          </w:rPr>
          <w:t xml:space="preserve">the </w:t>
        </w:r>
      </w:ins>
      <w:r>
        <w:rPr>
          <w:rFonts w:ascii="Times New Roman" w:hAnsi="Times New Roman" w:cs="Times New Roman"/>
          <w:sz w:val="24"/>
          <w:szCs w:val="24"/>
          <w:lang w:val="en-US"/>
        </w:rPr>
        <w:t>community context</w:t>
      </w:r>
      <w:r w:rsidR="00703918">
        <w:rPr>
          <w:rFonts w:ascii="Times New Roman" w:hAnsi="Times New Roman" w:cs="Times New Roman"/>
          <w:sz w:val="24"/>
          <w:szCs w:val="24"/>
          <w:lang w:val="en-US"/>
        </w:rPr>
        <w:t xml:space="preserve"> </w:t>
      </w:r>
      <w:del w:id="453" w:author="Alicia" w:date="2016-01-08T15:18:00Z">
        <w:r w:rsidDel="005E45A8">
          <w:rPr>
            <w:rFonts w:ascii="Times New Roman" w:hAnsi="Times New Roman" w:cs="Times New Roman"/>
            <w:sz w:val="24"/>
            <w:szCs w:val="24"/>
            <w:lang w:val="en-US"/>
          </w:rPr>
          <w:delText>is</w:delText>
        </w:r>
        <w:r w:rsidR="00703918" w:rsidDel="005E45A8">
          <w:rPr>
            <w:rFonts w:ascii="Times New Roman" w:hAnsi="Times New Roman" w:cs="Times New Roman"/>
            <w:sz w:val="24"/>
            <w:szCs w:val="24"/>
            <w:lang w:val="en-US"/>
          </w:rPr>
          <w:delText xml:space="preserve"> </w:delText>
        </w:r>
      </w:del>
      <w:ins w:id="454" w:author="Alicia" w:date="2016-01-08T15:18:00Z">
        <w:r w:rsidR="005E45A8">
          <w:rPr>
            <w:rFonts w:ascii="Times New Roman" w:hAnsi="Times New Roman" w:cs="Times New Roman"/>
            <w:sz w:val="24"/>
            <w:szCs w:val="24"/>
            <w:lang w:val="en-US"/>
          </w:rPr>
          <w:t xml:space="preserve">as </w:t>
        </w:r>
      </w:ins>
      <w:del w:id="455" w:author="Alicia" w:date="2016-01-08T15:18:00Z">
        <w:r w:rsidR="00703918" w:rsidDel="005E45A8">
          <w:rPr>
            <w:rFonts w:ascii="Times New Roman" w:hAnsi="Times New Roman" w:cs="Times New Roman"/>
            <w:sz w:val="24"/>
            <w:szCs w:val="24"/>
            <w:lang w:val="en-US"/>
          </w:rPr>
          <w:delText xml:space="preserve">an </w:delText>
        </w:r>
      </w:del>
      <w:ins w:id="456" w:author="Alicia" w:date="2016-01-08T15:18:00Z">
        <w:r w:rsidR="005E45A8">
          <w:rPr>
            <w:rFonts w:ascii="Times New Roman" w:hAnsi="Times New Roman" w:cs="Times New Roman"/>
            <w:sz w:val="24"/>
            <w:szCs w:val="24"/>
            <w:lang w:val="en-US"/>
          </w:rPr>
          <w:t xml:space="preserve">a </w:t>
        </w:r>
      </w:ins>
      <w:del w:id="457" w:author="Alicia" w:date="2016-01-08T15:18:00Z">
        <w:r w:rsidR="00703918" w:rsidDel="005E45A8">
          <w:rPr>
            <w:rFonts w:ascii="Times New Roman" w:hAnsi="Times New Roman" w:cs="Times New Roman"/>
            <w:sz w:val="24"/>
            <w:szCs w:val="24"/>
            <w:lang w:val="en-US"/>
          </w:rPr>
          <w:delText xml:space="preserve">important </w:delText>
        </w:r>
      </w:del>
      <w:ins w:id="458" w:author="Alicia" w:date="2016-01-08T15:18:00Z">
        <w:r w:rsidR="005E45A8">
          <w:rPr>
            <w:rFonts w:ascii="Times New Roman" w:hAnsi="Times New Roman" w:cs="Times New Roman"/>
            <w:sz w:val="24"/>
            <w:szCs w:val="24"/>
            <w:lang w:val="en-US"/>
          </w:rPr>
          <w:t xml:space="preserve">potential </w:t>
        </w:r>
      </w:ins>
      <w:r w:rsidR="00F50A24">
        <w:rPr>
          <w:rFonts w:ascii="Times New Roman" w:hAnsi="Times New Roman" w:cs="Times New Roman"/>
          <w:sz w:val="24"/>
          <w:szCs w:val="24"/>
          <w:lang w:val="en-US"/>
        </w:rPr>
        <w:t xml:space="preserve">driver </w:t>
      </w:r>
      <w:r w:rsidR="00703918">
        <w:rPr>
          <w:rFonts w:ascii="Times New Roman" w:hAnsi="Times New Roman" w:cs="Times New Roman"/>
          <w:sz w:val="24"/>
          <w:szCs w:val="24"/>
          <w:lang w:val="en-US"/>
        </w:rPr>
        <w:t xml:space="preserve">of </w:t>
      </w:r>
      <w:r>
        <w:rPr>
          <w:rFonts w:ascii="Times New Roman" w:hAnsi="Times New Roman" w:cs="Times New Roman"/>
          <w:sz w:val="24"/>
          <w:szCs w:val="24"/>
          <w:lang w:val="en-US"/>
        </w:rPr>
        <w:t xml:space="preserve">among-population </w:t>
      </w:r>
      <w:r w:rsidR="00703918">
        <w:rPr>
          <w:rFonts w:ascii="Times New Roman" w:hAnsi="Times New Roman" w:cs="Times New Roman"/>
          <w:sz w:val="24"/>
          <w:szCs w:val="24"/>
          <w:lang w:val="en-US"/>
        </w:rPr>
        <w:t xml:space="preserve">variation in </w:t>
      </w:r>
      <w:del w:id="459" w:author="Alicia" w:date="2016-01-08T15:18:00Z">
        <w:r w:rsidR="00703918" w:rsidDel="005E45A8">
          <w:rPr>
            <w:rFonts w:ascii="Times New Roman" w:hAnsi="Times New Roman" w:cs="Times New Roman"/>
            <w:sz w:val="24"/>
            <w:szCs w:val="24"/>
            <w:lang w:val="en-US"/>
          </w:rPr>
          <w:delText>interaction</w:delText>
        </w:r>
        <w:r w:rsidDel="005E45A8">
          <w:rPr>
            <w:rFonts w:ascii="Times New Roman" w:hAnsi="Times New Roman" w:cs="Times New Roman"/>
            <w:sz w:val="24"/>
            <w:szCs w:val="24"/>
            <w:lang w:val="en-US"/>
          </w:rPr>
          <w:delText xml:space="preserve"> intensity</w:delText>
        </w:r>
        <w:r w:rsidR="00703918" w:rsidDel="005E45A8">
          <w:rPr>
            <w:rFonts w:ascii="Times New Roman" w:hAnsi="Times New Roman" w:cs="Times New Roman"/>
            <w:sz w:val="24"/>
            <w:szCs w:val="24"/>
            <w:lang w:val="en-US"/>
          </w:rPr>
          <w:delText xml:space="preserve"> and </w:delText>
        </w:r>
      </w:del>
      <w:r w:rsidR="00703918">
        <w:rPr>
          <w:rFonts w:ascii="Times New Roman" w:hAnsi="Times New Roman" w:cs="Times New Roman"/>
          <w:sz w:val="24"/>
          <w:szCs w:val="24"/>
          <w:lang w:val="en-US"/>
        </w:rPr>
        <w:t>selection.</w:t>
      </w:r>
      <w:r w:rsidR="00D8768F">
        <w:rPr>
          <w:rFonts w:ascii="Times New Roman" w:hAnsi="Times New Roman" w:cs="Times New Roman"/>
          <w:sz w:val="24"/>
          <w:szCs w:val="24"/>
          <w:lang w:val="en-US"/>
        </w:rPr>
        <w:t xml:space="preserve"> </w:t>
      </w:r>
      <w:r w:rsidR="00F50A24">
        <w:rPr>
          <w:rFonts w:ascii="Times New Roman" w:hAnsi="Times New Roman" w:cs="Times New Roman"/>
          <w:sz w:val="24"/>
          <w:szCs w:val="24"/>
          <w:lang w:val="en-US"/>
        </w:rPr>
        <w:t>These results illustrate that</w:t>
      </w:r>
      <w:r w:rsidR="00246E3C">
        <w:rPr>
          <w:rFonts w:ascii="Times New Roman" w:hAnsi="Times New Roman" w:cs="Times New Roman"/>
          <w:sz w:val="24"/>
          <w:szCs w:val="24"/>
          <w:lang w:val="en-US"/>
        </w:rPr>
        <w:t xml:space="preserve"> in order</w:t>
      </w:r>
      <w:r w:rsidR="00F50A24">
        <w:rPr>
          <w:rFonts w:ascii="Times New Roman" w:hAnsi="Times New Roman" w:cs="Times New Roman"/>
          <w:sz w:val="24"/>
          <w:szCs w:val="24"/>
          <w:lang w:val="en-US"/>
        </w:rPr>
        <w:t xml:space="preserve"> to link variation in the environment to variation in natural selection, we </w:t>
      </w:r>
      <w:del w:id="460" w:author="Alicia" w:date="2016-01-08T15:21:00Z">
        <w:r w:rsidR="00F50A24" w:rsidDel="005E1525">
          <w:rPr>
            <w:rFonts w:ascii="Times New Roman" w:hAnsi="Times New Roman" w:cs="Times New Roman"/>
            <w:sz w:val="24"/>
            <w:szCs w:val="24"/>
            <w:lang w:val="en-US"/>
          </w:rPr>
          <w:delText xml:space="preserve">not only </w:delText>
        </w:r>
      </w:del>
      <w:r w:rsidR="00246E3C">
        <w:rPr>
          <w:rFonts w:ascii="Times New Roman" w:hAnsi="Times New Roman" w:cs="Times New Roman"/>
          <w:sz w:val="24"/>
          <w:szCs w:val="24"/>
          <w:lang w:val="en-US"/>
        </w:rPr>
        <w:t xml:space="preserve">need </w:t>
      </w:r>
      <w:r w:rsidR="00F50A24">
        <w:rPr>
          <w:rFonts w:ascii="Times New Roman" w:hAnsi="Times New Roman" w:cs="Times New Roman"/>
          <w:sz w:val="24"/>
          <w:szCs w:val="24"/>
          <w:lang w:val="en-US"/>
        </w:rPr>
        <w:t xml:space="preserve">to assess the effects of species interactions on fitness of different phenotypes, </w:t>
      </w:r>
      <w:del w:id="461" w:author="Alicia" w:date="2016-01-08T15:22:00Z">
        <w:r w:rsidR="00F50A24" w:rsidDel="005E1525">
          <w:rPr>
            <w:rFonts w:ascii="Times New Roman" w:hAnsi="Times New Roman" w:cs="Times New Roman"/>
            <w:sz w:val="24"/>
            <w:szCs w:val="24"/>
            <w:lang w:val="en-US"/>
          </w:rPr>
          <w:delText>but also</w:delText>
        </w:r>
      </w:del>
      <w:ins w:id="462" w:author="Alicia" w:date="2016-01-08T15:22:00Z">
        <w:r w:rsidR="005E1525">
          <w:rPr>
            <w:rFonts w:ascii="Times New Roman" w:hAnsi="Times New Roman" w:cs="Times New Roman"/>
            <w:sz w:val="24"/>
            <w:szCs w:val="24"/>
            <w:lang w:val="en-US"/>
          </w:rPr>
          <w:t>and</w:t>
        </w:r>
      </w:ins>
      <w:r w:rsidR="00246E3C">
        <w:rPr>
          <w:rFonts w:ascii="Times New Roman" w:hAnsi="Times New Roman" w:cs="Times New Roman"/>
          <w:sz w:val="24"/>
          <w:szCs w:val="24"/>
          <w:lang w:val="en-US"/>
        </w:rPr>
        <w:t xml:space="preserve"> to</w:t>
      </w:r>
      <w:r w:rsidR="00F50A24">
        <w:rPr>
          <w:rFonts w:ascii="Times New Roman" w:hAnsi="Times New Roman" w:cs="Times New Roman"/>
          <w:sz w:val="24"/>
          <w:szCs w:val="24"/>
          <w:lang w:val="en-US"/>
        </w:rPr>
        <w:t xml:space="preserve"> examine how the physical environment and the community context influence the incidence and abundance of the interacting species. </w:t>
      </w:r>
      <w:r w:rsidR="00F31DF3">
        <w:rPr>
          <w:rFonts w:ascii="Times New Roman" w:hAnsi="Times New Roman" w:cs="Times New Roman"/>
          <w:sz w:val="24"/>
          <w:szCs w:val="24"/>
          <w:lang w:val="en-US"/>
        </w:rPr>
        <w:t xml:space="preserve"> </w:t>
      </w:r>
    </w:p>
    <w:p w14:paraId="03BAE5FF" w14:textId="3C5D7B81" w:rsidR="00472CCB" w:rsidRDefault="00472CCB" w:rsidP="00472CCB">
      <w:pPr>
        <w:spacing w:line="480" w:lineRule="auto"/>
        <w:rPr>
          <w:rFonts w:ascii="Times New Roman" w:hAnsi="Times New Roman" w:cs="Times New Roman"/>
          <w:sz w:val="24"/>
          <w:szCs w:val="24"/>
          <w:lang w:val="en-US"/>
        </w:rPr>
      </w:pPr>
      <w:r w:rsidRPr="00472CCB">
        <w:rPr>
          <w:rFonts w:ascii="Times New Roman" w:hAnsi="Times New Roman" w:cs="Times New Roman"/>
          <w:sz w:val="24"/>
          <w:szCs w:val="24"/>
          <w:lang w:val="en-US"/>
        </w:rPr>
        <w:t>ACKNOWLEDGEMENTS</w:t>
      </w:r>
    </w:p>
    <w:p w14:paraId="341625AE" w14:textId="599E67B2" w:rsidR="00B2041B" w:rsidRPr="00704DEA" w:rsidRDefault="00B2041B" w:rsidP="00472CCB">
      <w:pPr>
        <w:spacing w:line="480" w:lineRule="auto"/>
        <w:rPr>
          <w:rFonts w:ascii="Times New Roman" w:hAnsi="Times New Roman" w:cs="Times New Roman"/>
          <w:sz w:val="24"/>
          <w:szCs w:val="24"/>
          <w:lang w:val="en-US"/>
        </w:rPr>
      </w:pPr>
      <w:r w:rsidRPr="00B2041B">
        <w:rPr>
          <w:rFonts w:ascii="Times New Roman" w:hAnsi="Times New Roman" w:cs="Times New Roman"/>
          <w:sz w:val="24"/>
          <w:szCs w:val="24"/>
          <w:lang w:val="en-US"/>
        </w:rPr>
        <w:t xml:space="preserve">We </w:t>
      </w:r>
      <w:r w:rsidR="00704DEA">
        <w:rPr>
          <w:rFonts w:ascii="Times New Roman" w:hAnsi="Times New Roman" w:cs="Times New Roman"/>
          <w:sz w:val="24"/>
          <w:szCs w:val="24"/>
          <w:lang w:val="en-US"/>
        </w:rPr>
        <w:t>thank</w:t>
      </w:r>
      <w:r w:rsidR="00704DEA" w:rsidRPr="00B2041B">
        <w:rPr>
          <w:rFonts w:ascii="Times New Roman" w:hAnsi="Times New Roman" w:cs="Times New Roman"/>
          <w:sz w:val="24"/>
          <w:szCs w:val="24"/>
          <w:lang w:val="en-US"/>
        </w:rPr>
        <w:t xml:space="preserve"> </w:t>
      </w:r>
      <w:r w:rsidR="006E670D">
        <w:rPr>
          <w:rFonts w:ascii="Times New Roman" w:hAnsi="Times New Roman" w:cs="Times New Roman"/>
          <w:sz w:val="24"/>
          <w:szCs w:val="24"/>
          <w:lang w:val="en-US"/>
        </w:rPr>
        <w:t xml:space="preserve">Susanne </w:t>
      </w:r>
      <w:proofErr w:type="spellStart"/>
      <w:r w:rsidR="006E670D">
        <w:rPr>
          <w:rFonts w:ascii="Times New Roman" w:hAnsi="Times New Roman" w:cs="Times New Roman"/>
          <w:sz w:val="24"/>
          <w:szCs w:val="24"/>
          <w:lang w:val="en-US"/>
        </w:rPr>
        <w:t>Govella</w:t>
      </w:r>
      <w:proofErr w:type="spellEnd"/>
      <w:r w:rsidR="006E670D">
        <w:rPr>
          <w:rFonts w:ascii="Times New Roman" w:hAnsi="Times New Roman" w:cs="Times New Roman"/>
          <w:sz w:val="24"/>
          <w:szCs w:val="24"/>
          <w:lang w:val="en-US"/>
        </w:rPr>
        <w:t xml:space="preserve">, Anna </w:t>
      </w:r>
      <w:proofErr w:type="spellStart"/>
      <w:r w:rsidR="006E670D">
        <w:rPr>
          <w:rFonts w:ascii="Times New Roman" w:hAnsi="Times New Roman" w:cs="Times New Roman"/>
          <w:sz w:val="24"/>
          <w:szCs w:val="24"/>
          <w:lang w:val="en-US"/>
        </w:rPr>
        <w:t>Herrström</w:t>
      </w:r>
      <w:proofErr w:type="spellEnd"/>
      <w:r w:rsidR="006E670D">
        <w:rPr>
          <w:rFonts w:ascii="Times New Roman" w:hAnsi="Times New Roman" w:cs="Times New Roman"/>
          <w:sz w:val="24"/>
          <w:szCs w:val="24"/>
          <w:lang w:val="en-US"/>
        </w:rPr>
        <w:t xml:space="preserve"> and Jessica </w:t>
      </w:r>
      <w:proofErr w:type="spellStart"/>
      <w:r w:rsidR="006E670D">
        <w:rPr>
          <w:rFonts w:ascii="Times New Roman" w:hAnsi="Times New Roman" w:cs="Times New Roman"/>
          <w:sz w:val="24"/>
          <w:szCs w:val="24"/>
          <w:lang w:val="en-US"/>
        </w:rPr>
        <w:t>Oremus</w:t>
      </w:r>
      <w:proofErr w:type="spellEnd"/>
      <w:r w:rsidR="006E670D">
        <w:rPr>
          <w:rFonts w:ascii="Times New Roman" w:hAnsi="Times New Roman" w:cs="Times New Roman"/>
          <w:sz w:val="24"/>
          <w:szCs w:val="24"/>
          <w:lang w:val="en-US"/>
        </w:rPr>
        <w:t xml:space="preserve"> </w:t>
      </w:r>
      <w:r w:rsidRPr="00B2041B">
        <w:rPr>
          <w:rFonts w:ascii="Times New Roman" w:hAnsi="Times New Roman" w:cs="Times New Roman"/>
          <w:sz w:val="24"/>
          <w:szCs w:val="24"/>
          <w:lang w:val="en-US"/>
        </w:rPr>
        <w:t>for field data collection</w:t>
      </w:r>
      <w:r w:rsidR="00932907">
        <w:rPr>
          <w:rFonts w:ascii="Times New Roman" w:hAnsi="Times New Roman" w:cs="Times New Roman"/>
          <w:sz w:val="24"/>
          <w:szCs w:val="24"/>
          <w:lang w:val="en-US"/>
        </w:rPr>
        <w:t>,</w:t>
      </w:r>
      <w:r w:rsidR="008F1FF5">
        <w:rPr>
          <w:rFonts w:ascii="Times New Roman" w:hAnsi="Times New Roman" w:cs="Times New Roman"/>
          <w:sz w:val="24"/>
          <w:szCs w:val="24"/>
          <w:lang w:val="en-US"/>
        </w:rPr>
        <w:t xml:space="preserve"> </w:t>
      </w:r>
      <w:r w:rsidR="008F1FF5" w:rsidRPr="008F1FF5">
        <w:rPr>
          <w:rFonts w:ascii="Times New Roman" w:hAnsi="Times New Roman" w:cs="Times New Roman"/>
          <w:sz w:val="24"/>
          <w:szCs w:val="24"/>
          <w:lang w:val="en-US"/>
        </w:rPr>
        <w:t>Johan P</w:t>
      </w:r>
      <w:r w:rsidR="008F1FF5">
        <w:rPr>
          <w:rFonts w:ascii="Times New Roman" w:hAnsi="Times New Roman" w:cs="Times New Roman"/>
          <w:sz w:val="24"/>
          <w:szCs w:val="24"/>
          <w:lang w:val="en-US"/>
        </w:rPr>
        <w:t>.</w:t>
      </w:r>
      <w:r w:rsidR="008F1FF5" w:rsidRPr="008F1FF5">
        <w:rPr>
          <w:rFonts w:ascii="Times New Roman" w:hAnsi="Times New Roman" w:cs="Times New Roman"/>
          <w:sz w:val="24"/>
          <w:szCs w:val="24"/>
          <w:lang w:val="en-US"/>
        </w:rPr>
        <w:t xml:space="preserve"> Dahlgren</w:t>
      </w:r>
      <w:r w:rsidR="008F1FF5">
        <w:rPr>
          <w:rFonts w:ascii="Times New Roman" w:hAnsi="Times New Roman" w:cs="Times New Roman"/>
          <w:sz w:val="24"/>
          <w:szCs w:val="24"/>
          <w:lang w:val="en-US"/>
        </w:rPr>
        <w:t xml:space="preserve"> for statistical advice</w:t>
      </w:r>
      <w:r w:rsidR="00932907">
        <w:rPr>
          <w:rFonts w:ascii="Times New Roman" w:hAnsi="Times New Roman" w:cs="Times New Roman"/>
          <w:sz w:val="24"/>
          <w:szCs w:val="24"/>
          <w:lang w:val="en-US"/>
        </w:rPr>
        <w:t xml:space="preserve"> and Ove Eriksson</w:t>
      </w:r>
      <w:ins w:id="463" w:author="Alicia" w:date="2016-01-08T15:22:00Z">
        <w:r w:rsidR="005E1525">
          <w:rPr>
            <w:rFonts w:ascii="Times New Roman" w:hAnsi="Times New Roman" w:cs="Times New Roman"/>
            <w:sz w:val="24"/>
            <w:szCs w:val="24"/>
            <w:lang w:val="en-US"/>
          </w:rPr>
          <w:t>,</w:t>
        </w:r>
      </w:ins>
      <w:r w:rsidR="00932907">
        <w:rPr>
          <w:rFonts w:ascii="Times New Roman" w:hAnsi="Times New Roman" w:cs="Times New Roman"/>
          <w:sz w:val="24"/>
          <w:szCs w:val="24"/>
          <w:lang w:val="en-US"/>
        </w:rPr>
        <w:t xml:space="preserve"> </w:t>
      </w:r>
      <w:del w:id="464" w:author="Alicia" w:date="2016-01-08T15:22:00Z">
        <w:r w:rsidR="001D0C1F" w:rsidDel="005E1525">
          <w:rPr>
            <w:rFonts w:ascii="Times New Roman" w:hAnsi="Times New Roman" w:cs="Times New Roman"/>
            <w:sz w:val="24"/>
            <w:szCs w:val="24"/>
            <w:lang w:val="en-US"/>
          </w:rPr>
          <w:delText xml:space="preserve">and </w:delText>
        </w:r>
      </w:del>
      <w:r w:rsidR="001D0C1F" w:rsidRPr="001D0C1F">
        <w:rPr>
          <w:rFonts w:ascii="Times New Roman" w:hAnsi="Times New Roman" w:cs="Times New Roman"/>
          <w:sz w:val="24"/>
          <w:szCs w:val="24"/>
          <w:lang w:val="en-US"/>
        </w:rPr>
        <w:t>Per-</w:t>
      </w:r>
      <w:proofErr w:type="spellStart"/>
      <w:r w:rsidR="001D0C1F" w:rsidRPr="001D0C1F">
        <w:rPr>
          <w:rFonts w:ascii="Times New Roman" w:hAnsi="Times New Roman" w:cs="Times New Roman"/>
          <w:sz w:val="24"/>
          <w:szCs w:val="24"/>
          <w:lang w:val="en-US"/>
        </w:rPr>
        <w:t>Olof</w:t>
      </w:r>
      <w:proofErr w:type="spellEnd"/>
      <w:r w:rsidR="001D0C1F" w:rsidRPr="001D0C1F">
        <w:rPr>
          <w:rFonts w:ascii="Times New Roman" w:hAnsi="Times New Roman" w:cs="Times New Roman"/>
          <w:sz w:val="24"/>
          <w:szCs w:val="24"/>
          <w:lang w:val="en-US"/>
        </w:rPr>
        <w:t xml:space="preserve"> </w:t>
      </w:r>
      <w:proofErr w:type="spellStart"/>
      <w:r w:rsidR="001D0C1F" w:rsidRPr="001D0C1F">
        <w:rPr>
          <w:rFonts w:ascii="Times New Roman" w:hAnsi="Times New Roman" w:cs="Times New Roman"/>
          <w:sz w:val="24"/>
          <w:szCs w:val="24"/>
          <w:lang w:val="en-US"/>
        </w:rPr>
        <w:t>Wickman</w:t>
      </w:r>
      <w:proofErr w:type="spellEnd"/>
      <w:ins w:id="465" w:author="Alicia" w:date="2016-01-08T15:22:00Z">
        <w:r w:rsidR="005E1525">
          <w:rPr>
            <w:rFonts w:ascii="Times New Roman" w:hAnsi="Times New Roman" w:cs="Times New Roman"/>
            <w:sz w:val="24"/>
            <w:szCs w:val="24"/>
            <w:lang w:val="en-US"/>
          </w:rPr>
          <w:t xml:space="preserve"> and three anonymous referees</w:t>
        </w:r>
      </w:ins>
      <w:r w:rsidR="001D0C1F" w:rsidRPr="001D0C1F">
        <w:rPr>
          <w:rFonts w:ascii="Times New Roman" w:hAnsi="Times New Roman" w:cs="Times New Roman"/>
          <w:sz w:val="24"/>
          <w:szCs w:val="24"/>
          <w:lang w:val="en-US"/>
        </w:rPr>
        <w:t xml:space="preserve"> </w:t>
      </w:r>
      <w:r w:rsidR="00932907">
        <w:rPr>
          <w:rFonts w:ascii="Times New Roman" w:hAnsi="Times New Roman" w:cs="Times New Roman"/>
          <w:sz w:val="24"/>
          <w:szCs w:val="24"/>
          <w:lang w:val="en-US"/>
        </w:rPr>
        <w:t>for</w:t>
      </w:r>
      <w:r w:rsidR="00932907" w:rsidRPr="00932907">
        <w:rPr>
          <w:rFonts w:ascii="Times New Roman" w:hAnsi="Times New Roman" w:cs="Times New Roman"/>
          <w:sz w:val="24"/>
          <w:szCs w:val="24"/>
          <w:lang w:val="en-US"/>
        </w:rPr>
        <w:t xml:space="preserve"> valuable</w:t>
      </w:r>
      <w:r w:rsidR="00932907">
        <w:rPr>
          <w:rFonts w:ascii="Times New Roman" w:hAnsi="Times New Roman" w:cs="Times New Roman"/>
          <w:sz w:val="24"/>
          <w:szCs w:val="24"/>
          <w:lang w:val="en-US"/>
        </w:rPr>
        <w:t xml:space="preserve"> </w:t>
      </w:r>
      <w:r w:rsidR="00932907" w:rsidRPr="00932907">
        <w:rPr>
          <w:rFonts w:ascii="Times New Roman" w:hAnsi="Times New Roman" w:cs="Times New Roman"/>
          <w:sz w:val="24"/>
          <w:szCs w:val="24"/>
          <w:lang w:val="en-US"/>
        </w:rPr>
        <w:t xml:space="preserve">comments on </w:t>
      </w:r>
      <w:r w:rsidR="00932907">
        <w:rPr>
          <w:rFonts w:ascii="Times New Roman" w:hAnsi="Times New Roman" w:cs="Times New Roman"/>
          <w:sz w:val="24"/>
          <w:szCs w:val="24"/>
          <w:lang w:val="en-US"/>
        </w:rPr>
        <w:t xml:space="preserve">a </w:t>
      </w:r>
      <w:r w:rsidR="00932907" w:rsidRPr="00932907">
        <w:rPr>
          <w:rFonts w:ascii="Times New Roman" w:hAnsi="Times New Roman" w:cs="Times New Roman"/>
          <w:sz w:val="24"/>
          <w:szCs w:val="24"/>
          <w:lang w:val="en-US"/>
        </w:rPr>
        <w:t>previou</w:t>
      </w:r>
      <w:r w:rsidR="00932907">
        <w:rPr>
          <w:rFonts w:ascii="Times New Roman" w:hAnsi="Times New Roman" w:cs="Times New Roman"/>
          <w:sz w:val="24"/>
          <w:szCs w:val="24"/>
          <w:lang w:val="en-US"/>
        </w:rPr>
        <w:t>s</w:t>
      </w:r>
      <w:r w:rsidR="00932907" w:rsidRPr="00932907">
        <w:rPr>
          <w:rFonts w:ascii="Times New Roman" w:hAnsi="Times New Roman" w:cs="Times New Roman"/>
          <w:sz w:val="24"/>
          <w:szCs w:val="24"/>
          <w:lang w:val="en-US"/>
        </w:rPr>
        <w:t xml:space="preserve"> version of the manuscript</w:t>
      </w:r>
      <w:r w:rsidR="00932907">
        <w:rPr>
          <w:rFonts w:ascii="Times New Roman" w:hAnsi="Times New Roman" w:cs="Times New Roman"/>
          <w:sz w:val="24"/>
          <w:szCs w:val="24"/>
          <w:lang w:val="en-US"/>
        </w:rPr>
        <w:t xml:space="preserve">. </w:t>
      </w:r>
      <w:r w:rsidR="00704DEA">
        <w:rPr>
          <w:rFonts w:ascii="Times New Roman" w:hAnsi="Times New Roman" w:cs="Times New Roman"/>
          <w:sz w:val="24"/>
          <w:szCs w:val="24"/>
          <w:lang w:val="en-US"/>
        </w:rPr>
        <w:t>We acknowledge f</w:t>
      </w:r>
      <w:r w:rsidR="006E670D" w:rsidRPr="006E670D">
        <w:rPr>
          <w:rFonts w:ascii="Times New Roman" w:hAnsi="Times New Roman" w:cs="Times New Roman"/>
          <w:sz w:val="24"/>
          <w:szCs w:val="24"/>
          <w:lang w:val="en-US"/>
        </w:rPr>
        <w:t xml:space="preserve">unding from </w:t>
      </w:r>
      <w:r w:rsidR="00704DEA">
        <w:rPr>
          <w:rFonts w:ascii="Times New Roman" w:hAnsi="Times New Roman" w:cs="Times New Roman"/>
          <w:sz w:val="24"/>
          <w:szCs w:val="24"/>
          <w:lang w:val="en-US"/>
        </w:rPr>
        <w:t xml:space="preserve">the Swedish Research Council </w:t>
      </w:r>
      <w:r w:rsidR="00FB71FA">
        <w:rPr>
          <w:rFonts w:ascii="Times New Roman" w:hAnsi="Times New Roman" w:cs="Times New Roman"/>
          <w:sz w:val="24"/>
          <w:szCs w:val="24"/>
          <w:lang w:val="en-US"/>
        </w:rPr>
        <w:t xml:space="preserve">(VR) </w:t>
      </w:r>
      <w:r w:rsidR="008014B5">
        <w:rPr>
          <w:rFonts w:ascii="Times New Roman" w:hAnsi="Times New Roman" w:cs="Times New Roman"/>
          <w:sz w:val="24"/>
          <w:szCs w:val="24"/>
          <w:lang w:val="en-US"/>
        </w:rPr>
        <w:t>to JE</w:t>
      </w:r>
      <w:r w:rsidR="00704DEA">
        <w:rPr>
          <w:rFonts w:ascii="Times New Roman" w:hAnsi="Times New Roman" w:cs="Times New Roman"/>
          <w:sz w:val="24"/>
          <w:szCs w:val="24"/>
          <w:lang w:val="en-US"/>
        </w:rPr>
        <w:t xml:space="preserve"> and from</w:t>
      </w:r>
      <w:r w:rsidR="006E670D" w:rsidRPr="00704DEA">
        <w:rPr>
          <w:rFonts w:ascii="Times New Roman" w:hAnsi="Times New Roman" w:cs="Times New Roman"/>
          <w:sz w:val="24"/>
          <w:szCs w:val="24"/>
          <w:lang w:val="en-US"/>
        </w:rPr>
        <w:t xml:space="preserve"> the “</w:t>
      </w:r>
      <w:proofErr w:type="spellStart"/>
      <w:r w:rsidR="006E670D" w:rsidRPr="00704DEA">
        <w:rPr>
          <w:rFonts w:ascii="Times New Roman" w:hAnsi="Times New Roman" w:cs="Times New Roman"/>
          <w:sz w:val="24"/>
          <w:szCs w:val="24"/>
          <w:lang w:val="en-US"/>
        </w:rPr>
        <w:t>Clarín</w:t>
      </w:r>
      <w:proofErr w:type="spellEnd"/>
      <w:r w:rsidR="006E670D" w:rsidRPr="00704DEA">
        <w:rPr>
          <w:rFonts w:ascii="Times New Roman" w:hAnsi="Times New Roman" w:cs="Times New Roman"/>
          <w:sz w:val="24"/>
          <w:szCs w:val="24"/>
          <w:lang w:val="en-US"/>
        </w:rPr>
        <w:t xml:space="preserve">” postdoctoral program (FICYT, </w:t>
      </w:r>
      <w:proofErr w:type="spellStart"/>
      <w:r w:rsidR="006E670D" w:rsidRPr="00704DEA">
        <w:rPr>
          <w:rFonts w:ascii="Times New Roman" w:hAnsi="Times New Roman" w:cs="Times New Roman"/>
          <w:sz w:val="24"/>
          <w:szCs w:val="24"/>
          <w:lang w:val="en-US"/>
        </w:rPr>
        <w:t>Gobierno</w:t>
      </w:r>
      <w:proofErr w:type="spellEnd"/>
      <w:r w:rsidR="006E670D" w:rsidRPr="00704DEA">
        <w:rPr>
          <w:rFonts w:ascii="Times New Roman" w:hAnsi="Times New Roman" w:cs="Times New Roman"/>
          <w:sz w:val="24"/>
          <w:szCs w:val="24"/>
          <w:lang w:val="en-US"/>
        </w:rPr>
        <w:t xml:space="preserve"> </w:t>
      </w:r>
      <w:proofErr w:type="gramStart"/>
      <w:r w:rsidR="006E670D" w:rsidRPr="00704DEA">
        <w:rPr>
          <w:rFonts w:ascii="Times New Roman" w:hAnsi="Times New Roman" w:cs="Times New Roman"/>
          <w:sz w:val="24"/>
          <w:szCs w:val="24"/>
          <w:lang w:val="en-US"/>
        </w:rPr>
        <w:t>del</w:t>
      </w:r>
      <w:proofErr w:type="gramEnd"/>
      <w:r w:rsidR="006E670D" w:rsidRPr="00704DEA">
        <w:rPr>
          <w:rFonts w:ascii="Times New Roman" w:hAnsi="Times New Roman" w:cs="Times New Roman"/>
          <w:sz w:val="24"/>
          <w:szCs w:val="24"/>
          <w:lang w:val="en-US"/>
        </w:rPr>
        <w:t xml:space="preserve"> </w:t>
      </w:r>
      <w:proofErr w:type="spellStart"/>
      <w:r w:rsidR="006E670D" w:rsidRPr="00704DEA">
        <w:rPr>
          <w:rFonts w:ascii="Times New Roman" w:hAnsi="Times New Roman" w:cs="Times New Roman"/>
          <w:sz w:val="24"/>
          <w:szCs w:val="24"/>
          <w:lang w:val="en-US"/>
        </w:rPr>
        <w:t>Principado</w:t>
      </w:r>
      <w:proofErr w:type="spellEnd"/>
      <w:r w:rsidR="006E670D" w:rsidRPr="00704DEA">
        <w:rPr>
          <w:rFonts w:ascii="Times New Roman" w:hAnsi="Times New Roman" w:cs="Times New Roman"/>
          <w:sz w:val="24"/>
          <w:szCs w:val="24"/>
          <w:lang w:val="en-US"/>
        </w:rPr>
        <w:t xml:space="preserve"> de Asturias, Spain, and Marie Curie-</w:t>
      </w:r>
      <w:proofErr w:type="spellStart"/>
      <w:r w:rsidR="006E670D" w:rsidRPr="00704DEA">
        <w:rPr>
          <w:rFonts w:ascii="Times New Roman" w:hAnsi="Times New Roman" w:cs="Times New Roman"/>
          <w:sz w:val="24"/>
          <w:szCs w:val="24"/>
          <w:lang w:val="en-US"/>
        </w:rPr>
        <w:t>Cofund</w:t>
      </w:r>
      <w:proofErr w:type="spellEnd"/>
      <w:r w:rsidR="006E670D" w:rsidRPr="00704DEA">
        <w:rPr>
          <w:rFonts w:ascii="Times New Roman" w:hAnsi="Times New Roman" w:cs="Times New Roman"/>
          <w:sz w:val="24"/>
          <w:szCs w:val="24"/>
          <w:lang w:val="en-US"/>
        </w:rPr>
        <w:t xml:space="preserve"> Actions</w:t>
      </w:r>
      <w:r w:rsidR="00F6597E" w:rsidRPr="00704DEA">
        <w:rPr>
          <w:rFonts w:ascii="Times New Roman" w:hAnsi="Times New Roman" w:cs="Times New Roman"/>
          <w:sz w:val="24"/>
          <w:szCs w:val="24"/>
          <w:lang w:val="en-US"/>
        </w:rPr>
        <w:t>, EU</w:t>
      </w:r>
      <w:r w:rsidR="006E670D" w:rsidRPr="00704DEA">
        <w:rPr>
          <w:rFonts w:ascii="Times New Roman" w:hAnsi="Times New Roman" w:cs="Times New Roman"/>
          <w:sz w:val="24"/>
          <w:szCs w:val="24"/>
          <w:lang w:val="en-US"/>
        </w:rPr>
        <w:t>)</w:t>
      </w:r>
      <w:r w:rsidR="00704DEA">
        <w:rPr>
          <w:rFonts w:ascii="Times New Roman" w:hAnsi="Times New Roman" w:cs="Times New Roman"/>
          <w:sz w:val="24"/>
          <w:szCs w:val="24"/>
          <w:lang w:val="en-US"/>
        </w:rPr>
        <w:t xml:space="preserve"> to AV</w:t>
      </w:r>
      <w:r w:rsidR="00F6597E" w:rsidRPr="00704DEA">
        <w:rPr>
          <w:rFonts w:ascii="Times New Roman" w:hAnsi="Times New Roman" w:cs="Times New Roman"/>
          <w:sz w:val="24"/>
          <w:szCs w:val="24"/>
          <w:lang w:val="en-US"/>
        </w:rPr>
        <w:t>.</w:t>
      </w:r>
    </w:p>
    <w:p w14:paraId="50B046F9" w14:textId="77777777" w:rsidR="00472CCB" w:rsidRPr="00B143A6" w:rsidRDefault="00472CCB" w:rsidP="00B143A6">
      <w:pPr>
        <w:spacing w:line="480" w:lineRule="auto"/>
        <w:rPr>
          <w:rFonts w:ascii="Times New Roman" w:hAnsi="Times New Roman" w:cs="Times New Roman"/>
          <w:sz w:val="24"/>
          <w:szCs w:val="24"/>
          <w:lang w:val="en-US"/>
        </w:rPr>
      </w:pPr>
      <w:r w:rsidRPr="00B143A6">
        <w:rPr>
          <w:rFonts w:ascii="Times New Roman" w:hAnsi="Times New Roman" w:cs="Times New Roman"/>
          <w:sz w:val="24"/>
          <w:szCs w:val="24"/>
          <w:lang w:val="en-US"/>
        </w:rPr>
        <w:t>REFERENCES</w:t>
      </w:r>
    </w:p>
    <w:p w14:paraId="3769BFFF" w14:textId="77777777" w:rsidR="00B5362B" w:rsidRPr="00217145" w:rsidRDefault="00B5362B" w:rsidP="00B5362B">
      <w:pPr>
        <w:pStyle w:val="Bibliografa"/>
        <w:spacing w:line="480" w:lineRule="auto"/>
        <w:ind w:left="0" w:firstLine="0"/>
        <w:rPr>
          <w:rFonts w:ascii="Times New Roman" w:hAnsi="Times New Roman" w:cs="Times New Roman"/>
          <w:sz w:val="24"/>
          <w:lang w:val="en-US"/>
        </w:rPr>
      </w:pPr>
      <w:proofErr w:type="gramStart"/>
      <w:r w:rsidRPr="005A0FA1">
        <w:rPr>
          <w:rFonts w:ascii="Times New Roman" w:hAnsi="Times New Roman" w:cs="Times New Roman"/>
          <w:sz w:val="24"/>
          <w:lang w:val="en-US"/>
        </w:rPr>
        <w:t>1.</w:t>
      </w:r>
      <w:proofErr w:type="gramEnd"/>
      <w:r w:rsidRPr="005A0FA1">
        <w:rPr>
          <w:rFonts w:ascii="Times New Roman" w:hAnsi="Times New Roman" w:cs="Times New Roman"/>
          <w:sz w:val="24"/>
          <w:lang w:val="en-US"/>
        </w:rPr>
        <w:br/>
        <w:t xml:space="preserve">Agrawal, A.A., Lau, J.A. &amp; </w:t>
      </w:r>
      <w:proofErr w:type="spellStart"/>
      <w:r w:rsidRPr="005A0FA1">
        <w:rPr>
          <w:rFonts w:ascii="Times New Roman" w:hAnsi="Times New Roman" w:cs="Times New Roman"/>
          <w:sz w:val="24"/>
          <w:lang w:val="en-US"/>
        </w:rPr>
        <w:t>Hambäck</w:t>
      </w:r>
      <w:proofErr w:type="spellEnd"/>
      <w:r w:rsidRPr="005A0FA1">
        <w:rPr>
          <w:rFonts w:ascii="Times New Roman" w:hAnsi="Times New Roman" w:cs="Times New Roman"/>
          <w:sz w:val="24"/>
          <w:lang w:val="en-US"/>
        </w:rPr>
        <w:t xml:space="preserve">, P.A. (2006). </w:t>
      </w:r>
      <w:proofErr w:type="gramStart"/>
      <w:r w:rsidRPr="00217145">
        <w:rPr>
          <w:rFonts w:ascii="Times New Roman" w:hAnsi="Times New Roman" w:cs="Times New Roman"/>
          <w:sz w:val="24"/>
          <w:lang w:val="en-US"/>
        </w:rPr>
        <w:t>Community heterogeneity and the evolution of interactions between plants and insect herbivores.</w:t>
      </w:r>
      <w:proofErr w:type="gramEnd"/>
      <w:r w:rsidRPr="00217145">
        <w:rPr>
          <w:rFonts w:ascii="Times New Roman" w:hAnsi="Times New Roman" w:cs="Times New Roman"/>
          <w:sz w:val="24"/>
          <w:lang w:val="en-US"/>
        </w:rPr>
        <w:t xml:space="preserve"> </w:t>
      </w:r>
      <w:r w:rsidRPr="00217145">
        <w:rPr>
          <w:rFonts w:ascii="Times New Roman" w:hAnsi="Times New Roman" w:cs="Times New Roman"/>
          <w:i/>
          <w:iCs/>
          <w:sz w:val="24"/>
          <w:lang w:val="en-US"/>
        </w:rPr>
        <w:t>Q. Rev. Biol.</w:t>
      </w:r>
      <w:r w:rsidRPr="00217145">
        <w:rPr>
          <w:rFonts w:ascii="Times New Roman" w:hAnsi="Times New Roman" w:cs="Times New Roman"/>
          <w:sz w:val="24"/>
          <w:lang w:val="en-US"/>
        </w:rPr>
        <w:t>, 81, 349–376.</w:t>
      </w:r>
    </w:p>
    <w:p w14:paraId="6EF75833" w14:textId="77777777" w:rsidR="00B5362B" w:rsidRPr="00217145" w:rsidRDefault="00B5362B" w:rsidP="00B5362B">
      <w:pPr>
        <w:pStyle w:val="Bibliografa"/>
        <w:spacing w:line="480" w:lineRule="auto"/>
        <w:ind w:left="0" w:firstLine="0"/>
        <w:rPr>
          <w:rFonts w:ascii="Times New Roman" w:hAnsi="Times New Roman" w:cs="Times New Roman"/>
          <w:sz w:val="24"/>
          <w:lang w:val="en-US"/>
        </w:rPr>
      </w:pPr>
      <w:proofErr w:type="gramStart"/>
      <w:r w:rsidRPr="00217145">
        <w:rPr>
          <w:rFonts w:ascii="Times New Roman" w:hAnsi="Times New Roman" w:cs="Times New Roman"/>
          <w:sz w:val="24"/>
          <w:lang w:val="en-US"/>
        </w:rPr>
        <w:lastRenderedPageBreak/>
        <w:t>2.</w:t>
      </w:r>
      <w:proofErr w:type="gramEnd"/>
      <w:r w:rsidRPr="00217145">
        <w:rPr>
          <w:rFonts w:ascii="Times New Roman" w:hAnsi="Times New Roman" w:cs="Times New Roman"/>
          <w:sz w:val="24"/>
          <w:lang w:val="en-US"/>
        </w:rPr>
        <w:br/>
        <w:t xml:space="preserve">Alonso, C. (1997). </w:t>
      </w:r>
      <w:proofErr w:type="gramStart"/>
      <w:r w:rsidRPr="00217145">
        <w:rPr>
          <w:rFonts w:ascii="Times New Roman" w:hAnsi="Times New Roman" w:cs="Times New Roman"/>
          <w:sz w:val="24"/>
          <w:lang w:val="en-US"/>
        </w:rPr>
        <w:t>Choosing a place to grow.</w:t>
      </w:r>
      <w:proofErr w:type="gramEnd"/>
      <w:r w:rsidRPr="00217145">
        <w:rPr>
          <w:rFonts w:ascii="Times New Roman" w:hAnsi="Times New Roman" w:cs="Times New Roman"/>
          <w:sz w:val="24"/>
          <w:lang w:val="en-US"/>
        </w:rPr>
        <w:t xml:space="preserve"> </w:t>
      </w:r>
      <w:proofErr w:type="gramStart"/>
      <w:r w:rsidRPr="00217145">
        <w:rPr>
          <w:rFonts w:ascii="Times New Roman" w:hAnsi="Times New Roman" w:cs="Times New Roman"/>
          <w:sz w:val="24"/>
          <w:lang w:val="en-US"/>
        </w:rPr>
        <w:t xml:space="preserve">Importance of within-plant abiotic microenvironment for </w:t>
      </w:r>
      <w:proofErr w:type="spellStart"/>
      <w:r w:rsidRPr="00365C12">
        <w:rPr>
          <w:rFonts w:ascii="Times New Roman" w:hAnsi="Times New Roman" w:cs="Times New Roman"/>
          <w:i/>
          <w:sz w:val="24"/>
          <w:lang w:val="en-US"/>
        </w:rPr>
        <w:t>Yponomeuta</w:t>
      </w:r>
      <w:proofErr w:type="spellEnd"/>
      <w:r w:rsidRPr="00365C12">
        <w:rPr>
          <w:rFonts w:ascii="Times New Roman" w:hAnsi="Times New Roman" w:cs="Times New Roman"/>
          <w:i/>
          <w:sz w:val="24"/>
          <w:lang w:val="en-US"/>
        </w:rPr>
        <w:t xml:space="preserve"> </w:t>
      </w:r>
      <w:proofErr w:type="spellStart"/>
      <w:r w:rsidRPr="00365C12">
        <w:rPr>
          <w:rFonts w:ascii="Times New Roman" w:hAnsi="Times New Roman" w:cs="Times New Roman"/>
          <w:i/>
          <w:sz w:val="24"/>
          <w:lang w:val="en-US"/>
        </w:rPr>
        <w:t>mahalebella</w:t>
      </w:r>
      <w:proofErr w:type="spellEnd"/>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t xml:space="preserve"> </w:t>
      </w:r>
      <w:proofErr w:type="spellStart"/>
      <w:proofErr w:type="gramStart"/>
      <w:r w:rsidRPr="00217145">
        <w:rPr>
          <w:rFonts w:ascii="Times New Roman" w:hAnsi="Times New Roman" w:cs="Times New Roman"/>
          <w:i/>
          <w:iCs/>
          <w:sz w:val="24"/>
          <w:lang w:val="en-US"/>
        </w:rPr>
        <w:t>Entomol</w:t>
      </w:r>
      <w:proofErr w:type="spellEnd"/>
      <w:r w:rsidRPr="00217145">
        <w:rPr>
          <w:rFonts w:ascii="Times New Roman" w:hAnsi="Times New Roman" w:cs="Times New Roman"/>
          <w:i/>
          <w:iCs/>
          <w:sz w:val="24"/>
          <w:lang w:val="en-US"/>
        </w:rPr>
        <w:t>.</w:t>
      </w:r>
      <w:proofErr w:type="gramEnd"/>
      <w:r w:rsidRPr="00217145">
        <w:rPr>
          <w:rFonts w:ascii="Times New Roman" w:hAnsi="Times New Roman" w:cs="Times New Roman"/>
          <w:i/>
          <w:iCs/>
          <w:sz w:val="24"/>
          <w:lang w:val="en-US"/>
        </w:rPr>
        <w:t xml:space="preserve"> Exp. Appl.</w:t>
      </w:r>
      <w:r w:rsidRPr="00217145">
        <w:rPr>
          <w:rFonts w:ascii="Times New Roman" w:hAnsi="Times New Roman" w:cs="Times New Roman"/>
          <w:sz w:val="24"/>
          <w:lang w:val="en-US"/>
        </w:rPr>
        <w:t>, 83, 171–180.</w:t>
      </w:r>
    </w:p>
    <w:p w14:paraId="21FF9012" w14:textId="77777777" w:rsidR="00B5362B" w:rsidRPr="005A0FA1" w:rsidRDefault="00B5362B" w:rsidP="00B5362B">
      <w:pPr>
        <w:pStyle w:val="Bibliografa"/>
        <w:spacing w:line="480" w:lineRule="auto"/>
        <w:ind w:left="0" w:firstLine="0"/>
        <w:rPr>
          <w:rFonts w:ascii="Times New Roman" w:hAnsi="Times New Roman" w:cs="Times New Roman"/>
          <w:sz w:val="24"/>
          <w:lang w:val="sv-SE"/>
        </w:rPr>
      </w:pPr>
      <w:proofErr w:type="gramStart"/>
      <w:r w:rsidRPr="00217145">
        <w:rPr>
          <w:rFonts w:ascii="Times New Roman" w:hAnsi="Times New Roman" w:cs="Times New Roman"/>
          <w:sz w:val="24"/>
          <w:lang w:val="en-US"/>
        </w:rPr>
        <w:t>3.</w:t>
      </w:r>
      <w:proofErr w:type="gramEnd"/>
      <w:r w:rsidRPr="00217145">
        <w:rPr>
          <w:rFonts w:ascii="Times New Roman" w:hAnsi="Times New Roman" w:cs="Times New Roman"/>
          <w:sz w:val="24"/>
          <w:lang w:val="en-US"/>
        </w:rPr>
        <w:br/>
      </w:r>
      <w:proofErr w:type="spellStart"/>
      <w:r w:rsidRPr="00217145">
        <w:rPr>
          <w:rFonts w:ascii="Times New Roman" w:hAnsi="Times New Roman" w:cs="Times New Roman"/>
          <w:sz w:val="24"/>
          <w:lang w:val="en-US"/>
        </w:rPr>
        <w:t>Als</w:t>
      </w:r>
      <w:proofErr w:type="spellEnd"/>
      <w:r w:rsidRPr="00217145">
        <w:rPr>
          <w:rFonts w:ascii="Times New Roman" w:hAnsi="Times New Roman" w:cs="Times New Roman"/>
          <w:sz w:val="24"/>
          <w:lang w:val="en-US"/>
        </w:rPr>
        <w:t xml:space="preserve">, T.D., Vila, R., </w:t>
      </w:r>
      <w:proofErr w:type="spellStart"/>
      <w:r w:rsidRPr="00217145">
        <w:rPr>
          <w:rFonts w:ascii="Times New Roman" w:hAnsi="Times New Roman" w:cs="Times New Roman"/>
          <w:sz w:val="24"/>
          <w:lang w:val="en-US"/>
        </w:rPr>
        <w:t>Kandul</w:t>
      </w:r>
      <w:proofErr w:type="spellEnd"/>
      <w:r w:rsidRPr="00217145">
        <w:rPr>
          <w:rFonts w:ascii="Times New Roman" w:hAnsi="Times New Roman" w:cs="Times New Roman"/>
          <w:sz w:val="24"/>
          <w:lang w:val="en-US"/>
        </w:rPr>
        <w:t xml:space="preserve">, N.P., Nash, D.R., Yen, S.-H., Hsu, Y.-F., </w:t>
      </w:r>
      <w:r w:rsidRPr="00217145">
        <w:rPr>
          <w:rFonts w:ascii="Times New Roman" w:hAnsi="Times New Roman" w:cs="Times New Roman"/>
          <w:i/>
          <w:iCs/>
          <w:sz w:val="24"/>
          <w:lang w:val="en-US"/>
        </w:rPr>
        <w:t>et al.</w:t>
      </w:r>
      <w:r w:rsidRPr="00217145">
        <w:rPr>
          <w:rFonts w:ascii="Times New Roman" w:hAnsi="Times New Roman" w:cs="Times New Roman"/>
          <w:sz w:val="24"/>
          <w:lang w:val="en-US"/>
        </w:rPr>
        <w:t xml:space="preserve"> (2004). </w:t>
      </w:r>
      <w:proofErr w:type="gramStart"/>
      <w:r w:rsidRPr="00217145">
        <w:rPr>
          <w:rFonts w:ascii="Times New Roman" w:hAnsi="Times New Roman" w:cs="Times New Roman"/>
          <w:sz w:val="24"/>
          <w:lang w:val="en-US"/>
        </w:rPr>
        <w:t>The evolution of alternative parasitic life histories in large blue butterflies.</w:t>
      </w:r>
      <w:proofErr w:type="gramEnd"/>
      <w:r w:rsidRPr="00217145">
        <w:rPr>
          <w:rFonts w:ascii="Times New Roman" w:hAnsi="Times New Roman" w:cs="Times New Roman"/>
          <w:sz w:val="24"/>
          <w:lang w:val="en-US"/>
        </w:rPr>
        <w:t xml:space="preserve"> </w:t>
      </w:r>
      <w:r w:rsidRPr="005A0FA1">
        <w:rPr>
          <w:rFonts w:ascii="Times New Roman" w:hAnsi="Times New Roman" w:cs="Times New Roman"/>
          <w:i/>
          <w:iCs/>
          <w:sz w:val="24"/>
          <w:lang w:val="sv-SE"/>
        </w:rPr>
        <w:t>Nature</w:t>
      </w:r>
      <w:r w:rsidRPr="005A0FA1">
        <w:rPr>
          <w:rFonts w:ascii="Times New Roman" w:hAnsi="Times New Roman" w:cs="Times New Roman"/>
          <w:sz w:val="24"/>
          <w:lang w:val="sv-SE"/>
        </w:rPr>
        <w:t>, 432, 386–390.</w:t>
      </w:r>
    </w:p>
    <w:p w14:paraId="6446B976" w14:textId="77777777" w:rsidR="00B5362B" w:rsidRPr="005A0FA1" w:rsidRDefault="00B5362B" w:rsidP="00B5362B">
      <w:pPr>
        <w:pStyle w:val="Bibliografa"/>
        <w:spacing w:line="480" w:lineRule="auto"/>
        <w:ind w:left="0" w:firstLine="0"/>
        <w:rPr>
          <w:rFonts w:ascii="Times New Roman" w:hAnsi="Times New Roman" w:cs="Times New Roman"/>
          <w:sz w:val="24"/>
          <w:lang w:val="sv-SE"/>
        </w:rPr>
      </w:pPr>
      <w:r w:rsidRPr="005A0FA1">
        <w:rPr>
          <w:rFonts w:ascii="Times New Roman" w:hAnsi="Times New Roman" w:cs="Times New Roman"/>
          <w:sz w:val="24"/>
          <w:lang w:val="sv-SE"/>
        </w:rPr>
        <w:t>4.</w:t>
      </w:r>
      <w:r w:rsidRPr="005A0FA1">
        <w:rPr>
          <w:rFonts w:ascii="Times New Roman" w:hAnsi="Times New Roman" w:cs="Times New Roman"/>
          <w:sz w:val="24"/>
          <w:lang w:val="sv-SE"/>
        </w:rPr>
        <w:br/>
        <w:t xml:space="preserve">Appelqvist, T., Bengtsson, O., Sverige &amp; Naturvårdsverket. (2007). </w:t>
      </w:r>
      <w:r w:rsidRPr="005A0FA1">
        <w:rPr>
          <w:rFonts w:ascii="Times New Roman" w:hAnsi="Times New Roman" w:cs="Times New Roman"/>
          <w:i/>
          <w:iCs/>
          <w:sz w:val="24"/>
          <w:lang w:val="sv-SE"/>
        </w:rPr>
        <w:t xml:space="preserve">Åtgärdsprogram för alkonblåvinge och klockgentiana 2007-2011: </w:t>
      </w:r>
      <w:r w:rsidRPr="005A0FA1">
        <w:rPr>
          <w:rFonts w:ascii="Times New Roman" w:hAnsi="Times New Roman" w:cs="Times New Roman"/>
          <w:iCs/>
          <w:sz w:val="24"/>
          <w:lang w:val="sv-SE"/>
        </w:rPr>
        <w:t xml:space="preserve">Maculinea alcon </w:t>
      </w:r>
      <w:r w:rsidRPr="005A0FA1">
        <w:rPr>
          <w:rFonts w:ascii="Times New Roman" w:hAnsi="Times New Roman" w:cs="Times New Roman"/>
          <w:i/>
          <w:iCs/>
          <w:sz w:val="24"/>
          <w:lang w:val="sv-SE"/>
        </w:rPr>
        <w:t xml:space="preserve">och </w:t>
      </w:r>
      <w:r w:rsidRPr="005A0FA1">
        <w:rPr>
          <w:rFonts w:ascii="Times New Roman" w:hAnsi="Times New Roman" w:cs="Times New Roman"/>
          <w:iCs/>
          <w:sz w:val="24"/>
          <w:lang w:val="sv-SE"/>
        </w:rPr>
        <w:t>Gentiana pneumonanthe</w:t>
      </w:r>
      <w:r w:rsidRPr="005A0FA1">
        <w:rPr>
          <w:rFonts w:ascii="Times New Roman" w:hAnsi="Times New Roman" w:cs="Times New Roman"/>
          <w:i/>
          <w:iCs/>
          <w:sz w:val="24"/>
          <w:lang w:val="sv-SE"/>
        </w:rPr>
        <w:t> : hotkategori: sårbara (vu)</w:t>
      </w:r>
      <w:r w:rsidRPr="005A0FA1">
        <w:rPr>
          <w:rFonts w:ascii="Times New Roman" w:hAnsi="Times New Roman" w:cs="Times New Roman"/>
          <w:sz w:val="24"/>
          <w:lang w:val="sv-SE"/>
        </w:rPr>
        <w:t>. Naturvårdsverket, Stockholm.</w:t>
      </w:r>
    </w:p>
    <w:p w14:paraId="0845C32E" w14:textId="77777777" w:rsidR="00B5362B" w:rsidRPr="005A0FA1" w:rsidRDefault="00B5362B" w:rsidP="00B5362B">
      <w:pPr>
        <w:pStyle w:val="Bibliografa"/>
        <w:spacing w:line="480" w:lineRule="auto"/>
        <w:ind w:left="0" w:firstLine="0"/>
        <w:rPr>
          <w:rFonts w:ascii="Times New Roman" w:hAnsi="Times New Roman" w:cs="Times New Roman"/>
          <w:sz w:val="24"/>
          <w:lang w:val="sv-SE"/>
        </w:rPr>
      </w:pPr>
      <w:r w:rsidRPr="005A0FA1">
        <w:rPr>
          <w:rFonts w:ascii="Times New Roman" w:hAnsi="Times New Roman" w:cs="Times New Roman"/>
          <w:sz w:val="24"/>
          <w:lang w:val="sv-SE"/>
        </w:rPr>
        <w:t>5.</w:t>
      </w:r>
      <w:r w:rsidRPr="005A0FA1">
        <w:rPr>
          <w:rFonts w:ascii="Times New Roman" w:hAnsi="Times New Roman" w:cs="Times New Roman"/>
          <w:sz w:val="24"/>
          <w:lang w:val="sv-SE"/>
        </w:rPr>
        <w:br/>
        <w:t xml:space="preserve">Arbukle, J.L. (2007). </w:t>
      </w:r>
      <w:r w:rsidRPr="005A0FA1">
        <w:rPr>
          <w:rFonts w:ascii="Times New Roman" w:hAnsi="Times New Roman" w:cs="Times New Roman"/>
          <w:i/>
          <w:iCs/>
          <w:sz w:val="24"/>
          <w:lang w:val="sv-SE"/>
        </w:rPr>
        <w:t>AMOS 16 Users Guide</w:t>
      </w:r>
      <w:r w:rsidRPr="005A0FA1">
        <w:rPr>
          <w:rFonts w:ascii="Times New Roman" w:hAnsi="Times New Roman" w:cs="Times New Roman"/>
          <w:sz w:val="24"/>
          <w:lang w:val="sv-SE"/>
        </w:rPr>
        <w:t>.</w:t>
      </w:r>
    </w:p>
    <w:p w14:paraId="775D70FB" w14:textId="77777777" w:rsidR="00B5362B" w:rsidRPr="00A41887" w:rsidRDefault="00B5362B" w:rsidP="00B5362B">
      <w:pPr>
        <w:pStyle w:val="Bibliografa"/>
        <w:spacing w:line="480" w:lineRule="auto"/>
        <w:ind w:left="0" w:firstLine="0"/>
        <w:rPr>
          <w:rFonts w:ascii="Times New Roman" w:hAnsi="Times New Roman" w:cs="Times New Roman"/>
          <w:sz w:val="24"/>
          <w:lang w:val="en-US"/>
          <w:rPrChange w:id="466" w:author="Alicia" w:date="2016-01-11T14:20:00Z">
            <w:rPr>
              <w:rFonts w:ascii="Times New Roman" w:hAnsi="Times New Roman" w:cs="Times New Roman"/>
              <w:sz w:val="24"/>
              <w:lang w:val="de-DE"/>
            </w:rPr>
          </w:rPrChange>
        </w:rPr>
      </w:pPr>
      <w:r w:rsidRPr="005A0FA1">
        <w:rPr>
          <w:rFonts w:ascii="Times New Roman" w:hAnsi="Times New Roman" w:cs="Times New Roman"/>
          <w:sz w:val="24"/>
          <w:lang w:val="sv-SE"/>
        </w:rPr>
        <w:t>6.</w:t>
      </w:r>
      <w:r w:rsidRPr="005A0FA1">
        <w:rPr>
          <w:rFonts w:ascii="Times New Roman" w:hAnsi="Times New Roman" w:cs="Times New Roman"/>
          <w:sz w:val="24"/>
          <w:lang w:val="sv-SE"/>
        </w:rPr>
        <w:br/>
        <w:t xml:space="preserve">Arceo-Gómez, G. &amp; Ashman, T.-L. (2014). </w:t>
      </w:r>
      <w:proofErr w:type="spellStart"/>
      <w:r w:rsidRPr="00217145">
        <w:rPr>
          <w:rFonts w:ascii="Times New Roman" w:hAnsi="Times New Roman" w:cs="Times New Roman"/>
          <w:sz w:val="24"/>
          <w:lang w:val="en-US"/>
        </w:rPr>
        <w:t>Coflowering</w:t>
      </w:r>
      <w:proofErr w:type="spellEnd"/>
      <w:r w:rsidRPr="00217145">
        <w:rPr>
          <w:rFonts w:ascii="Times New Roman" w:hAnsi="Times New Roman" w:cs="Times New Roman"/>
          <w:sz w:val="24"/>
          <w:lang w:val="en-US"/>
        </w:rPr>
        <w:t xml:space="preserve"> community context influences female fitness and alters the adaptive value of flower longevity in </w:t>
      </w:r>
      <w:proofErr w:type="spellStart"/>
      <w:r w:rsidRPr="00365C12">
        <w:rPr>
          <w:rFonts w:ascii="Times New Roman" w:hAnsi="Times New Roman" w:cs="Times New Roman"/>
          <w:i/>
          <w:sz w:val="24"/>
          <w:lang w:val="en-US"/>
        </w:rPr>
        <w:t>Mimulus</w:t>
      </w:r>
      <w:proofErr w:type="spellEnd"/>
      <w:r w:rsidRPr="00365C12">
        <w:rPr>
          <w:rFonts w:ascii="Times New Roman" w:hAnsi="Times New Roman" w:cs="Times New Roman"/>
          <w:i/>
          <w:sz w:val="24"/>
          <w:lang w:val="en-US"/>
        </w:rPr>
        <w:t xml:space="preserve"> </w:t>
      </w:r>
      <w:proofErr w:type="spellStart"/>
      <w:r w:rsidRPr="00365C12">
        <w:rPr>
          <w:rFonts w:ascii="Times New Roman" w:hAnsi="Times New Roman" w:cs="Times New Roman"/>
          <w:i/>
          <w:sz w:val="24"/>
          <w:lang w:val="en-US"/>
        </w:rPr>
        <w:t>guttatus</w:t>
      </w:r>
      <w:proofErr w:type="spellEnd"/>
      <w:r w:rsidRPr="00217145">
        <w:rPr>
          <w:rFonts w:ascii="Times New Roman" w:hAnsi="Times New Roman" w:cs="Times New Roman"/>
          <w:sz w:val="24"/>
          <w:lang w:val="en-US"/>
        </w:rPr>
        <w:t xml:space="preserve">. </w:t>
      </w:r>
      <w:r w:rsidRPr="00A41887">
        <w:rPr>
          <w:rFonts w:ascii="Times New Roman" w:hAnsi="Times New Roman" w:cs="Times New Roman"/>
          <w:i/>
          <w:iCs/>
          <w:sz w:val="24"/>
          <w:lang w:val="en-US"/>
          <w:rPrChange w:id="467" w:author="Alicia" w:date="2016-01-11T14:20:00Z">
            <w:rPr>
              <w:rFonts w:ascii="Times New Roman" w:hAnsi="Times New Roman" w:cs="Times New Roman"/>
              <w:i/>
              <w:iCs/>
              <w:sz w:val="24"/>
              <w:lang w:val="de-DE"/>
            </w:rPr>
          </w:rPrChange>
        </w:rPr>
        <w:t>Am. Nat.</w:t>
      </w:r>
      <w:r w:rsidRPr="00A41887">
        <w:rPr>
          <w:rFonts w:ascii="Times New Roman" w:hAnsi="Times New Roman" w:cs="Times New Roman"/>
          <w:sz w:val="24"/>
          <w:lang w:val="en-US"/>
          <w:rPrChange w:id="468" w:author="Alicia" w:date="2016-01-11T14:20:00Z">
            <w:rPr>
              <w:rFonts w:ascii="Times New Roman" w:hAnsi="Times New Roman" w:cs="Times New Roman"/>
              <w:sz w:val="24"/>
              <w:lang w:val="de-DE"/>
            </w:rPr>
          </w:rPrChange>
        </w:rPr>
        <w:t>, 183, E50–E63.</w:t>
      </w:r>
    </w:p>
    <w:p w14:paraId="5F635D9F" w14:textId="77777777" w:rsidR="00990790" w:rsidRPr="00A41887" w:rsidRDefault="00B5362B" w:rsidP="00B5362B">
      <w:pPr>
        <w:pStyle w:val="Bibliografa"/>
        <w:spacing w:line="480" w:lineRule="auto"/>
        <w:ind w:left="0" w:firstLine="0"/>
        <w:rPr>
          <w:ins w:id="469" w:author="Alicia" w:date="2016-01-11T11:26:00Z"/>
          <w:rFonts w:ascii="Times New Roman" w:hAnsi="Times New Roman" w:cs="Times New Roman"/>
          <w:sz w:val="24"/>
          <w:lang w:val="en-US"/>
          <w:rPrChange w:id="470" w:author="Alicia" w:date="2016-01-11T14:20:00Z">
            <w:rPr>
              <w:ins w:id="471" w:author="Alicia" w:date="2016-01-11T11:26:00Z"/>
              <w:rFonts w:ascii="Times New Roman" w:hAnsi="Times New Roman" w:cs="Times New Roman"/>
              <w:sz w:val="24"/>
              <w:lang w:val="de-DE"/>
            </w:rPr>
          </w:rPrChange>
        </w:rPr>
      </w:pPr>
      <w:r w:rsidRPr="00A41887">
        <w:rPr>
          <w:rFonts w:ascii="Times New Roman" w:hAnsi="Times New Roman" w:cs="Times New Roman"/>
          <w:sz w:val="24"/>
          <w:lang w:val="en-US"/>
          <w:rPrChange w:id="472" w:author="Alicia" w:date="2016-01-11T14:20:00Z">
            <w:rPr>
              <w:rFonts w:ascii="Times New Roman" w:hAnsi="Times New Roman" w:cs="Times New Roman"/>
              <w:sz w:val="24"/>
              <w:lang w:val="de-DE"/>
            </w:rPr>
          </w:rPrChange>
        </w:rPr>
        <w:t>7.</w:t>
      </w:r>
    </w:p>
    <w:p w14:paraId="28E6499B" w14:textId="7C18BF4A" w:rsidR="00990790" w:rsidRPr="00A41887" w:rsidRDefault="00990790" w:rsidP="00990790">
      <w:pPr>
        <w:pStyle w:val="Bibliografa"/>
        <w:spacing w:line="480" w:lineRule="auto"/>
        <w:ind w:left="0" w:firstLine="0"/>
        <w:rPr>
          <w:ins w:id="473" w:author="Alicia" w:date="2016-01-11T11:28:00Z"/>
          <w:rFonts w:ascii="Times New Roman" w:hAnsi="Times New Roman" w:cs="Times New Roman"/>
          <w:sz w:val="24"/>
          <w:lang w:val="en-US"/>
          <w:rPrChange w:id="474" w:author="Alicia" w:date="2016-01-11T14:20:00Z">
            <w:rPr>
              <w:ins w:id="475" w:author="Alicia" w:date="2016-01-11T11:28:00Z"/>
              <w:rFonts w:ascii="Times New Roman" w:hAnsi="Times New Roman" w:cs="Times New Roman"/>
              <w:sz w:val="24"/>
            </w:rPr>
          </w:rPrChange>
        </w:rPr>
      </w:pPr>
      <w:ins w:id="476" w:author="Alicia" w:date="2016-01-11T11:28:00Z">
        <w:r w:rsidRPr="007C472B">
          <w:rPr>
            <w:rFonts w:ascii="Times New Roman" w:hAnsi="Times New Roman" w:cs="Times New Roman"/>
            <w:sz w:val="24"/>
            <w:lang w:val="en-US"/>
          </w:rPr>
          <w:t xml:space="preserve">Arnold, S.J. (1986). Limits on stabilizing, disruptive, and correlational selection set by the opportunity for selection. </w:t>
        </w:r>
        <w:r w:rsidRPr="00A41887">
          <w:rPr>
            <w:rFonts w:ascii="Times New Roman" w:hAnsi="Times New Roman" w:cs="Times New Roman"/>
            <w:i/>
            <w:iCs/>
            <w:sz w:val="24"/>
            <w:lang w:val="en-US"/>
            <w:rPrChange w:id="477" w:author="Alicia" w:date="2016-01-11T14:20:00Z">
              <w:rPr>
                <w:rFonts w:ascii="Times New Roman" w:hAnsi="Times New Roman" w:cs="Times New Roman"/>
                <w:i/>
                <w:iCs/>
                <w:sz w:val="24"/>
              </w:rPr>
            </w:rPrChange>
          </w:rPr>
          <w:t>Am. Nat.</w:t>
        </w:r>
        <w:r w:rsidRPr="00A41887">
          <w:rPr>
            <w:rFonts w:ascii="Times New Roman" w:hAnsi="Times New Roman" w:cs="Times New Roman"/>
            <w:sz w:val="24"/>
            <w:lang w:val="en-US"/>
            <w:rPrChange w:id="478" w:author="Alicia" w:date="2016-01-11T14:20:00Z">
              <w:rPr>
                <w:rFonts w:ascii="Times New Roman" w:hAnsi="Times New Roman" w:cs="Times New Roman"/>
                <w:sz w:val="24"/>
              </w:rPr>
            </w:rPrChange>
          </w:rPr>
          <w:t>, 128, 143–146.</w:t>
        </w:r>
      </w:ins>
    </w:p>
    <w:p w14:paraId="56C45301" w14:textId="7FFAB221" w:rsidR="00B5362B" w:rsidRPr="00217145" w:rsidRDefault="00990790" w:rsidP="00B5362B">
      <w:pPr>
        <w:pStyle w:val="Bibliografa"/>
        <w:spacing w:line="480" w:lineRule="auto"/>
        <w:ind w:left="0" w:firstLine="0"/>
        <w:rPr>
          <w:rFonts w:ascii="Times New Roman" w:hAnsi="Times New Roman" w:cs="Times New Roman"/>
          <w:sz w:val="24"/>
          <w:lang w:val="en-US"/>
        </w:rPr>
      </w:pPr>
      <w:ins w:id="479" w:author="Alicia" w:date="2016-01-11T11:26:00Z">
        <w:r w:rsidRPr="00BE393F">
          <w:rPr>
            <w:rFonts w:ascii="Times New Roman" w:hAnsi="Times New Roman" w:cs="Times New Roman"/>
            <w:sz w:val="24"/>
            <w:lang w:val="de-DE"/>
          </w:rPr>
          <w:t>8.</w:t>
        </w:r>
      </w:ins>
      <w:r w:rsidR="00B5362B" w:rsidRPr="00BE393F">
        <w:rPr>
          <w:rFonts w:ascii="Times New Roman" w:hAnsi="Times New Roman" w:cs="Times New Roman"/>
          <w:sz w:val="24"/>
          <w:lang w:val="de-DE"/>
        </w:rPr>
        <w:br/>
        <w:t xml:space="preserve">Arvanitis, L., Wiklund, C. &amp; Ehrlén, J. (2007). </w:t>
      </w:r>
      <w:r w:rsidR="00B5362B" w:rsidRPr="00217145">
        <w:rPr>
          <w:rFonts w:ascii="Times New Roman" w:hAnsi="Times New Roman" w:cs="Times New Roman"/>
          <w:sz w:val="24"/>
          <w:lang w:val="en-US"/>
        </w:rPr>
        <w:t xml:space="preserve">Butterfly seed predation: effects of landscape characteristics, plant ploidy level and population structure. </w:t>
      </w:r>
      <w:proofErr w:type="spellStart"/>
      <w:r w:rsidR="00B5362B" w:rsidRPr="00217145">
        <w:rPr>
          <w:rFonts w:ascii="Times New Roman" w:hAnsi="Times New Roman" w:cs="Times New Roman"/>
          <w:i/>
          <w:iCs/>
          <w:sz w:val="24"/>
          <w:lang w:val="en-US"/>
        </w:rPr>
        <w:t>Oecologia</w:t>
      </w:r>
      <w:proofErr w:type="spellEnd"/>
      <w:r w:rsidR="00B5362B" w:rsidRPr="00217145">
        <w:rPr>
          <w:rFonts w:ascii="Times New Roman" w:hAnsi="Times New Roman" w:cs="Times New Roman"/>
          <w:sz w:val="24"/>
          <w:lang w:val="en-US"/>
        </w:rPr>
        <w:t>, 152, 275–285.</w:t>
      </w:r>
    </w:p>
    <w:p w14:paraId="44B136F0" w14:textId="68AC2ABB" w:rsidR="00B5362B" w:rsidRPr="005A0FA1" w:rsidRDefault="00990790" w:rsidP="00B5362B">
      <w:pPr>
        <w:pStyle w:val="Bibliografa"/>
        <w:spacing w:line="480" w:lineRule="auto"/>
        <w:ind w:left="0" w:firstLine="0"/>
        <w:rPr>
          <w:rFonts w:ascii="Times New Roman" w:hAnsi="Times New Roman" w:cs="Times New Roman"/>
          <w:sz w:val="24"/>
          <w:lang w:val="sv-SE"/>
        </w:rPr>
      </w:pPr>
      <w:proofErr w:type="gramStart"/>
      <w:r>
        <w:rPr>
          <w:rFonts w:ascii="Times New Roman" w:hAnsi="Times New Roman" w:cs="Times New Roman"/>
          <w:sz w:val="24"/>
          <w:lang w:val="en-US"/>
        </w:rPr>
        <w:lastRenderedPageBreak/>
        <w:t>9</w:t>
      </w:r>
      <w:r w:rsidR="00B5362B" w:rsidRPr="00217145">
        <w:rPr>
          <w:rFonts w:ascii="Times New Roman" w:hAnsi="Times New Roman" w:cs="Times New Roman"/>
          <w:sz w:val="24"/>
          <w:lang w:val="en-US"/>
        </w:rPr>
        <w:t>.</w:t>
      </w:r>
      <w:proofErr w:type="gramEnd"/>
      <w:r w:rsidR="00B5362B" w:rsidRPr="00217145">
        <w:rPr>
          <w:rFonts w:ascii="Times New Roman" w:hAnsi="Times New Roman" w:cs="Times New Roman"/>
          <w:sz w:val="24"/>
          <w:lang w:val="en-US"/>
        </w:rPr>
        <w:br/>
      </w:r>
      <w:proofErr w:type="spellStart"/>
      <w:r w:rsidR="00B5362B" w:rsidRPr="00217145">
        <w:rPr>
          <w:rFonts w:ascii="Times New Roman" w:hAnsi="Times New Roman" w:cs="Times New Roman"/>
          <w:sz w:val="24"/>
          <w:lang w:val="en-US"/>
        </w:rPr>
        <w:t>Benkman</w:t>
      </w:r>
      <w:proofErr w:type="spellEnd"/>
      <w:r w:rsidR="00B5362B" w:rsidRPr="00217145">
        <w:rPr>
          <w:rFonts w:ascii="Times New Roman" w:hAnsi="Times New Roman" w:cs="Times New Roman"/>
          <w:sz w:val="24"/>
          <w:lang w:val="en-US"/>
        </w:rPr>
        <w:t xml:space="preserve">, C.W. (2013). </w:t>
      </w:r>
      <w:proofErr w:type="gramStart"/>
      <w:r w:rsidR="00B5362B" w:rsidRPr="00217145">
        <w:rPr>
          <w:rFonts w:ascii="Times New Roman" w:hAnsi="Times New Roman" w:cs="Times New Roman"/>
          <w:sz w:val="24"/>
          <w:lang w:val="en-US"/>
        </w:rPr>
        <w:t>Biotic interaction strength and the intensity of selection.</w:t>
      </w:r>
      <w:proofErr w:type="gramEnd"/>
      <w:r w:rsidR="00B5362B" w:rsidRPr="00217145">
        <w:rPr>
          <w:rFonts w:ascii="Times New Roman" w:hAnsi="Times New Roman" w:cs="Times New Roman"/>
          <w:sz w:val="24"/>
          <w:lang w:val="en-US"/>
        </w:rPr>
        <w:t xml:space="preserve"> </w:t>
      </w:r>
      <w:r w:rsidR="00B5362B" w:rsidRPr="005A0FA1">
        <w:rPr>
          <w:rFonts w:ascii="Times New Roman" w:hAnsi="Times New Roman" w:cs="Times New Roman"/>
          <w:i/>
          <w:iCs/>
          <w:sz w:val="24"/>
          <w:lang w:val="sv-SE"/>
        </w:rPr>
        <w:t>Ecol. Lett.</w:t>
      </w:r>
      <w:r w:rsidR="00B5362B" w:rsidRPr="005A0FA1">
        <w:rPr>
          <w:rFonts w:ascii="Times New Roman" w:hAnsi="Times New Roman" w:cs="Times New Roman"/>
          <w:sz w:val="24"/>
          <w:lang w:val="sv-SE"/>
        </w:rPr>
        <w:t>, 16, 1054–1060.</w:t>
      </w:r>
    </w:p>
    <w:p w14:paraId="5D956C67" w14:textId="2FF04644" w:rsidR="00B5362B" w:rsidRPr="00217145" w:rsidRDefault="00990790" w:rsidP="00B5362B">
      <w:pPr>
        <w:pStyle w:val="Bibliografa"/>
        <w:spacing w:line="480" w:lineRule="auto"/>
        <w:ind w:left="0" w:firstLine="0"/>
        <w:rPr>
          <w:rFonts w:ascii="Times New Roman" w:hAnsi="Times New Roman" w:cs="Times New Roman"/>
          <w:sz w:val="24"/>
          <w:lang w:val="en-US"/>
        </w:rPr>
      </w:pPr>
      <w:r>
        <w:rPr>
          <w:rFonts w:ascii="Times New Roman" w:hAnsi="Times New Roman" w:cs="Times New Roman"/>
          <w:sz w:val="24"/>
          <w:lang w:val="sv-SE"/>
        </w:rPr>
        <w:t>10</w:t>
      </w:r>
      <w:r w:rsidR="00B5362B" w:rsidRPr="005A0FA1">
        <w:rPr>
          <w:rFonts w:ascii="Times New Roman" w:hAnsi="Times New Roman" w:cs="Times New Roman"/>
          <w:sz w:val="24"/>
          <w:lang w:val="sv-SE"/>
        </w:rPr>
        <w:t>.</w:t>
      </w:r>
      <w:r w:rsidR="00B5362B" w:rsidRPr="005A0FA1">
        <w:rPr>
          <w:rFonts w:ascii="Times New Roman" w:hAnsi="Times New Roman" w:cs="Times New Roman"/>
          <w:sz w:val="24"/>
          <w:lang w:val="sv-SE"/>
        </w:rPr>
        <w:br/>
        <w:t xml:space="preserve">Benkman, C.W., Smith, J.W., Maier, M., Hansen, L. &amp; Talluto, M.V. (2013). </w:t>
      </w:r>
      <w:proofErr w:type="gramStart"/>
      <w:r w:rsidR="00B5362B" w:rsidRPr="00217145">
        <w:rPr>
          <w:rFonts w:ascii="Times New Roman" w:hAnsi="Times New Roman" w:cs="Times New Roman"/>
          <w:sz w:val="24"/>
          <w:lang w:val="en-US"/>
        </w:rPr>
        <w:t>Consistency and variation in phenotypic selection exerted by a community of seed predators.</w:t>
      </w:r>
      <w:proofErr w:type="gramEnd"/>
      <w:r w:rsidR="00B5362B" w:rsidRPr="00217145">
        <w:rPr>
          <w:rFonts w:ascii="Times New Roman" w:hAnsi="Times New Roman" w:cs="Times New Roman"/>
          <w:sz w:val="24"/>
          <w:lang w:val="en-US"/>
        </w:rPr>
        <w:t xml:space="preserve"> </w:t>
      </w:r>
      <w:r w:rsidR="00B5362B" w:rsidRPr="00217145">
        <w:rPr>
          <w:rFonts w:ascii="Times New Roman" w:hAnsi="Times New Roman" w:cs="Times New Roman"/>
          <w:i/>
          <w:iCs/>
          <w:sz w:val="24"/>
          <w:lang w:val="en-US"/>
        </w:rPr>
        <w:t>Evolution</w:t>
      </w:r>
      <w:r w:rsidR="00B5362B" w:rsidRPr="00217145">
        <w:rPr>
          <w:rFonts w:ascii="Times New Roman" w:hAnsi="Times New Roman" w:cs="Times New Roman"/>
          <w:sz w:val="24"/>
          <w:lang w:val="en-US"/>
        </w:rPr>
        <w:t>, 67, 157–169.</w:t>
      </w:r>
    </w:p>
    <w:p w14:paraId="486C95BE" w14:textId="79C00E1A" w:rsidR="00B5362B" w:rsidRPr="00217145" w:rsidRDefault="00B5362B" w:rsidP="00B5362B">
      <w:pPr>
        <w:pStyle w:val="Bibliografa"/>
        <w:spacing w:line="480" w:lineRule="auto"/>
        <w:ind w:left="0" w:firstLine="0"/>
        <w:rPr>
          <w:rFonts w:ascii="Times New Roman" w:hAnsi="Times New Roman" w:cs="Times New Roman"/>
          <w:sz w:val="24"/>
          <w:lang w:val="en-US"/>
        </w:rPr>
      </w:pPr>
      <w:r w:rsidRPr="00217145">
        <w:rPr>
          <w:rFonts w:ascii="Times New Roman" w:hAnsi="Times New Roman" w:cs="Times New Roman"/>
          <w:sz w:val="24"/>
          <w:lang w:val="en-US"/>
        </w:rPr>
        <w:t>1</w:t>
      </w:r>
      <w:r w:rsidR="00990790">
        <w:rPr>
          <w:rFonts w:ascii="Times New Roman" w:hAnsi="Times New Roman" w:cs="Times New Roman"/>
          <w:sz w:val="24"/>
          <w:lang w:val="en-US"/>
        </w:rPr>
        <w:t>1</w:t>
      </w:r>
      <w:proofErr w:type="gramStart"/>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br/>
      </w:r>
      <w:proofErr w:type="spellStart"/>
      <w:r w:rsidRPr="00217145">
        <w:rPr>
          <w:rFonts w:ascii="Times New Roman" w:hAnsi="Times New Roman" w:cs="Times New Roman"/>
          <w:sz w:val="24"/>
          <w:lang w:val="en-US"/>
        </w:rPr>
        <w:t>Biere</w:t>
      </w:r>
      <w:proofErr w:type="spellEnd"/>
      <w:r w:rsidRPr="00217145">
        <w:rPr>
          <w:rFonts w:ascii="Times New Roman" w:hAnsi="Times New Roman" w:cs="Times New Roman"/>
          <w:sz w:val="24"/>
          <w:lang w:val="en-US"/>
        </w:rPr>
        <w:t xml:space="preserve">, A. &amp; Tack, A.J.M. (2013). </w:t>
      </w:r>
      <w:proofErr w:type="gramStart"/>
      <w:r w:rsidRPr="00217145">
        <w:rPr>
          <w:rFonts w:ascii="Times New Roman" w:hAnsi="Times New Roman" w:cs="Times New Roman"/>
          <w:sz w:val="24"/>
          <w:lang w:val="en-US"/>
        </w:rPr>
        <w:t>Evolutionary adaptation in three-way interactions between plants, microbes and arthropods.</w:t>
      </w:r>
      <w:proofErr w:type="gramEnd"/>
      <w:r w:rsidRPr="00217145">
        <w:rPr>
          <w:rFonts w:ascii="Times New Roman" w:hAnsi="Times New Roman" w:cs="Times New Roman"/>
          <w:sz w:val="24"/>
          <w:lang w:val="en-US"/>
        </w:rPr>
        <w:t xml:space="preserve"> </w:t>
      </w:r>
      <w:proofErr w:type="spellStart"/>
      <w:proofErr w:type="gramStart"/>
      <w:r w:rsidRPr="00217145">
        <w:rPr>
          <w:rFonts w:ascii="Times New Roman" w:hAnsi="Times New Roman" w:cs="Times New Roman"/>
          <w:i/>
          <w:iCs/>
          <w:sz w:val="24"/>
          <w:lang w:val="en-US"/>
        </w:rPr>
        <w:t>Funct</w:t>
      </w:r>
      <w:proofErr w:type="spellEnd"/>
      <w:r w:rsidRPr="00217145">
        <w:rPr>
          <w:rFonts w:ascii="Times New Roman" w:hAnsi="Times New Roman" w:cs="Times New Roman"/>
          <w:i/>
          <w:iCs/>
          <w:sz w:val="24"/>
          <w:lang w:val="en-US"/>
        </w:rPr>
        <w:t>.</w:t>
      </w:r>
      <w:proofErr w:type="gramEnd"/>
      <w:r w:rsidRPr="00217145">
        <w:rPr>
          <w:rFonts w:ascii="Times New Roman" w:hAnsi="Times New Roman" w:cs="Times New Roman"/>
          <w:i/>
          <w:iCs/>
          <w:sz w:val="24"/>
          <w:lang w:val="en-US"/>
        </w:rPr>
        <w:t xml:space="preserve"> Ecol.</w:t>
      </w:r>
      <w:r w:rsidRPr="00217145">
        <w:rPr>
          <w:rFonts w:ascii="Times New Roman" w:hAnsi="Times New Roman" w:cs="Times New Roman"/>
          <w:sz w:val="24"/>
          <w:lang w:val="en-US"/>
        </w:rPr>
        <w:t>, 27, 646–660.</w:t>
      </w:r>
    </w:p>
    <w:p w14:paraId="08B96A33" w14:textId="06155078" w:rsidR="00B5362B" w:rsidRPr="00217145" w:rsidRDefault="00B5362B" w:rsidP="00B5362B">
      <w:pPr>
        <w:pStyle w:val="Bibliografa"/>
        <w:spacing w:line="480" w:lineRule="auto"/>
        <w:ind w:left="0" w:firstLine="0"/>
        <w:rPr>
          <w:rFonts w:ascii="Times New Roman" w:hAnsi="Times New Roman" w:cs="Times New Roman"/>
          <w:sz w:val="24"/>
          <w:lang w:val="en-US"/>
        </w:rPr>
      </w:pPr>
      <w:r w:rsidRPr="00217145">
        <w:rPr>
          <w:rFonts w:ascii="Times New Roman" w:hAnsi="Times New Roman" w:cs="Times New Roman"/>
          <w:sz w:val="24"/>
          <w:lang w:val="en-US"/>
        </w:rPr>
        <w:t>1</w:t>
      </w:r>
      <w:r w:rsidR="00990790">
        <w:rPr>
          <w:rFonts w:ascii="Times New Roman" w:hAnsi="Times New Roman" w:cs="Times New Roman"/>
          <w:sz w:val="24"/>
          <w:lang w:val="en-US"/>
        </w:rPr>
        <w:t>2</w:t>
      </w:r>
      <w:proofErr w:type="gramStart"/>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br/>
        <w:t xml:space="preserve">Chamberlain, S.A., Bronstein, J.L. &amp; </w:t>
      </w:r>
      <w:proofErr w:type="spellStart"/>
      <w:r w:rsidRPr="00217145">
        <w:rPr>
          <w:rFonts w:ascii="Times New Roman" w:hAnsi="Times New Roman" w:cs="Times New Roman"/>
          <w:sz w:val="24"/>
          <w:lang w:val="en-US"/>
        </w:rPr>
        <w:t>Rudgers</w:t>
      </w:r>
      <w:proofErr w:type="spellEnd"/>
      <w:r w:rsidRPr="00217145">
        <w:rPr>
          <w:rFonts w:ascii="Times New Roman" w:hAnsi="Times New Roman" w:cs="Times New Roman"/>
          <w:sz w:val="24"/>
          <w:lang w:val="en-US"/>
        </w:rPr>
        <w:t xml:space="preserve">, J.A. (2014). How context dependent are species interactions? </w:t>
      </w:r>
      <w:r w:rsidRPr="00217145">
        <w:rPr>
          <w:rFonts w:ascii="Times New Roman" w:hAnsi="Times New Roman" w:cs="Times New Roman"/>
          <w:i/>
          <w:iCs/>
          <w:sz w:val="24"/>
          <w:lang w:val="en-US"/>
        </w:rPr>
        <w:t>Ecol. Lett.</w:t>
      </w:r>
      <w:r w:rsidRPr="00217145">
        <w:rPr>
          <w:rFonts w:ascii="Times New Roman" w:hAnsi="Times New Roman" w:cs="Times New Roman"/>
          <w:sz w:val="24"/>
          <w:lang w:val="en-US"/>
        </w:rPr>
        <w:t>, 17, 881–890.</w:t>
      </w:r>
    </w:p>
    <w:p w14:paraId="4C2BE7A4" w14:textId="7F3AE4E0" w:rsidR="00B5362B" w:rsidRPr="00217145" w:rsidRDefault="00B5362B" w:rsidP="00B5362B">
      <w:pPr>
        <w:pStyle w:val="Bibliografa"/>
        <w:spacing w:line="480" w:lineRule="auto"/>
        <w:ind w:left="0" w:firstLine="0"/>
        <w:rPr>
          <w:rFonts w:ascii="Times New Roman" w:hAnsi="Times New Roman" w:cs="Times New Roman"/>
          <w:sz w:val="24"/>
          <w:lang w:val="en-US"/>
        </w:rPr>
      </w:pPr>
      <w:r w:rsidRPr="00217145">
        <w:rPr>
          <w:rFonts w:ascii="Times New Roman" w:hAnsi="Times New Roman" w:cs="Times New Roman"/>
          <w:sz w:val="24"/>
          <w:lang w:val="en-US"/>
        </w:rPr>
        <w:t>1</w:t>
      </w:r>
      <w:r w:rsidR="00990790">
        <w:rPr>
          <w:rFonts w:ascii="Times New Roman" w:hAnsi="Times New Roman" w:cs="Times New Roman"/>
          <w:sz w:val="24"/>
          <w:lang w:val="en-US"/>
        </w:rPr>
        <w:t>3</w:t>
      </w:r>
      <w:proofErr w:type="gramStart"/>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br/>
      </w:r>
      <w:proofErr w:type="spellStart"/>
      <w:r w:rsidRPr="00217145">
        <w:rPr>
          <w:rFonts w:ascii="Times New Roman" w:hAnsi="Times New Roman" w:cs="Times New Roman"/>
          <w:sz w:val="24"/>
          <w:lang w:val="en-US"/>
        </w:rPr>
        <w:t>Chapurlat</w:t>
      </w:r>
      <w:proofErr w:type="spellEnd"/>
      <w:r w:rsidRPr="00217145">
        <w:rPr>
          <w:rFonts w:ascii="Times New Roman" w:hAnsi="Times New Roman" w:cs="Times New Roman"/>
          <w:sz w:val="24"/>
          <w:lang w:val="en-US"/>
        </w:rPr>
        <w:t xml:space="preserve">, E., </w:t>
      </w:r>
      <w:proofErr w:type="spellStart"/>
      <w:r w:rsidRPr="00217145">
        <w:rPr>
          <w:rFonts w:ascii="Times New Roman" w:hAnsi="Times New Roman" w:cs="Times New Roman"/>
          <w:sz w:val="24"/>
          <w:lang w:val="en-US"/>
        </w:rPr>
        <w:t>Ågren</w:t>
      </w:r>
      <w:proofErr w:type="spellEnd"/>
      <w:r w:rsidRPr="00217145">
        <w:rPr>
          <w:rFonts w:ascii="Times New Roman" w:hAnsi="Times New Roman" w:cs="Times New Roman"/>
          <w:sz w:val="24"/>
          <w:lang w:val="en-US"/>
        </w:rPr>
        <w:t xml:space="preserve">, J. &amp; </w:t>
      </w:r>
      <w:proofErr w:type="spellStart"/>
      <w:r w:rsidRPr="00217145">
        <w:rPr>
          <w:rFonts w:ascii="Times New Roman" w:hAnsi="Times New Roman" w:cs="Times New Roman"/>
          <w:sz w:val="24"/>
          <w:lang w:val="en-US"/>
        </w:rPr>
        <w:t>Sletvold</w:t>
      </w:r>
      <w:proofErr w:type="spellEnd"/>
      <w:r w:rsidRPr="00217145">
        <w:rPr>
          <w:rFonts w:ascii="Times New Roman" w:hAnsi="Times New Roman" w:cs="Times New Roman"/>
          <w:sz w:val="24"/>
          <w:lang w:val="en-US"/>
        </w:rPr>
        <w:t>, N. (</w:t>
      </w:r>
      <w:ins w:id="480" w:author="Alicia" w:date="2015-12-17T10:43:00Z">
        <w:r w:rsidR="004658C4">
          <w:rPr>
            <w:rFonts w:ascii="Times New Roman" w:hAnsi="Times New Roman" w:cs="Times New Roman"/>
            <w:sz w:val="24"/>
            <w:lang w:val="en-US"/>
          </w:rPr>
          <w:t>2015</w:t>
        </w:r>
      </w:ins>
      <w:del w:id="481" w:author="Alicia" w:date="2015-12-17T10:43:00Z">
        <w:r w:rsidRPr="00ED76A6" w:rsidDel="004658C4">
          <w:rPr>
            <w:rFonts w:ascii="Times New Roman" w:hAnsi="Times New Roman" w:cs="Times New Roman"/>
            <w:sz w:val="24"/>
            <w:lang w:val="en-US"/>
          </w:rPr>
          <w:delText>in press</w:delText>
        </w:r>
      </w:del>
      <w:r w:rsidRPr="00217145">
        <w:rPr>
          <w:rFonts w:ascii="Times New Roman" w:hAnsi="Times New Roman" w:cs="Times New Roman"/>
          <w:sz w:val="24"/>
          <w:lang w:val="en-US"/>
        </w:rPr>
        <w:t xml:space="preserve">). </w:t>
      </w:r>
      <w:proofErr w:type="gramStart"/>
      <w:r w:rsidRPr="00217145">
        <w:rPr>
          <w:rFonts w:ascii="Times New Roman" w:hAnsi="Times New Roman" w:cs="Times New Roman"/>
          <w:sz w:val="24"/>
          <w:lang w:val="en-US"/>
        </w:rPr>
        <w:t xml:space="preserve">Spatial variation in pollinator-mediated selection on phenology, floral display and spur length in the orchid </w:t>
      </w:r>
      <w:proofErr w:type="spellStart"/>
      <w:r w:rsidRPr="00365C12">
        <w:rPr>
          <w:rFonts w:ascii="Times New Roman" w:hAnsi="Times New Roman" w:cs="Times New Roman"/>
          <w:i/>
          <w:sz w:val="24"/>
          <w:lang w:val="en-US"/>
        </w:rPr>
        <w:t>Gymnadenia</w:t>
      </w:r>
      <w:proofErr w:type="spellEnd"/>
      <w:r w:rsidRPr="00365C12">
        <w:rPr>
          <w:rFonts w:ascii="Times New Roman" w:hAnsi="Times New Roman" w:cs="Times New Roman"/>
          <w:i/>
          <w:sz w:val="24"/>
          <w:lang w:val="en-US"/>
        </w:rPr>
        <w:t xml:space="preserve"> </w:t>
      </w:r>
      <w:proofErr w:type="spellStart"/>
      <w:r w:rsidRPr="00365C12">
        <w:rPr>
          <w:rFonts w:ascii="Times New Roman" w:hAnsi="Times New Roman" w:cs="Times New Roman"/>
          <w:i/>
          <w:sz w:val="24"/>
          <w:lang w:val="en-US"/>
        </w:rPr>
        <w:t>conopsea</w:t>
      </w:r>
      <w:proofErr w:type="spellEnd"/>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t xml:space="preserve"> </w:t>
      </w:r>
      <w:r>
        <w:rPr>
          <w:rFonts w:ascii="Times New Roman" w:hAnsi="Times New Roman" w:cs="Times New Roman"/>
          <w:i/>
          <w:iCs/>
          <w:sz w:val="24"/>
          <w:lang w:val="en-US"/>
        </w:rPr>
        <w:t>New Phytol</w:t>
      </w:r>
      <w:del w:id="482" w:author="Alicia" w:date="2015-12-17T10:44:00Z">
        <w:r w:rsidRPr="00217145" w:rsidDel="004658C4">
          <w:rPr>
            <w:rFonts w:ascii="Times New Roman" w:hAnsi="Times New Roman" w:cs="Times New Roman"/>
            <w:sz w:val="24"/>
            <w:lang w:val="en-US"/>
          </w:rPr>
          <w:delText>.</w:delText>
        </w:r>
      </w:del>
      <w:ins w:id="483" w:author="Alicia" w:date="2015-12-17T10:44:00Z">
        <w:r w:rsidR="004658C4">
          <w:rPr>
            <w:rFonts w:ascii="Times New Roman" w:hAnsi="Times New Roman" w:cs="Times New Roman"/>
            <w:sz w:val="24"/>
            <w:lang w:val="en-US"/>
          </w:rPr>
          <w:t>, 208, 1264-1275.</w:t>
        </w:r>
      </w:ins>
    </w:p>
    <w:p w14:paraId="4B62527F" w14:textId="5A90986A" w:rsidR="00B5362B" w:rsidRPr="00217145" w:rsidRDefault="00B5362B" w:rsidP="00B5362B">
      <w:pPr>
        <w:pStyle w:val="Bibliografa"/>
        <w:spacing w:line="480" w:lineRule="auto"/>
        <w:ind w:left="0" w:firstLine="0"/>
        <w:rPr>
          <w:rFonts w:ascii="Times New Roman" w:hAnsi="Times New Roman" w:cs="Times New Roman"/>
          <w:sz w:val="24"/>
          <w:lang w:val="en-US"/>
        </w:rPr>
      </w:pPr>
      <w:r w:rsidRPr="00217145">
        <w:rPr>
          <w:rFonts w:ascii="Times New Roman" w:hAnsi="Times New Roman" w:cs="Times New Roman"/>
          <w:sz w:val="24"/>
          <w:lang w:val="en-US"/>
        </w:rPr>
        <w:t>1</w:t>
      </w:r>
      <w:r w:rsidR="00990790">
        <w:rPr>
          <w:rFonts w:ascii="Times New Roman" w:hAnsi="Times New Roman" w:cs="Times New Roman"/>
          <w:sz w:val="24"/>
          <w:lang w:val="en-US"/>
        </w:rPr>
        <w:t>4</w:t>
      </w:r>
      <w:proofErr w:type="gramStart"/>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br/>
      </w:r>
      <w:proofErr w:type="spellStart"/>
      <w:r w:rsidRPr="00217145">
        <w:rPr>
          <w:rFonts w:ascii="Times New Roman" w:hAnsi="Times New Roman" w:cs="Times New Roman"/>
          <w:sz w:val="24"/>
          <w:lang w:val="en-US"/>
        </w:rPr>
        <w:t>Ehrlén</w:t>
      </w:r>
      <w:proofErr w:type="spellEnd"/>
      <w:r w:rsidRPr="00217145">
        <w:rPr>
          <w:rFonts w:ascii="Times New Roman" w:hAnsi="Times New Roman" w:cs="Times New Roman"/>
          <w:sz w:val="24"/>
          <w:lang w:val="en-US"/>
        </w:rPr>
        <w:t xml:space="preserve">, J. (2015). </w:t>
      </w:r>
      <w:proofErr w:type="gramStart"/>
      <w:r w:rsidRPr="00217145">
        <w:rPr>
          <w:rFonts w:ascii="Times New Roman" w:hAnsi="Times New Roman" w:cs="Times New Roman"/>
          <w:sz w:val="24"/>
          <w:lang w:val="en-US"/>
        </w:rPr>
        <w:t>Selection on flowering time in a life-cycle context.</w:t>
      </w:r>
      <w:proofErr w:type="gramEnd"/>
      <w:r w:rsidRPr="00217145">
        <w:rPr>
          <w:rFonts w:ascii="Times New Roman" w:hAnsi="Times New Roman" w:cs="Times New Roman"/>
          <w:sz w:val="24"/>
          <w:lang w:val="en-US"/>
        </w:rPr>
        <w:t xml:space="preserve"> </w:t>
      </w:r>
      <w:proofErr w:type="spellStart"/>
      <w:r w:rsidRPr="00217145">
        <w:rPr>
          <w:rFonts w:ascii="Times New Roman" w:hAnsi="Times New Roman" w:cs="Times New Roman"/>
          <w:i/>
          <w:iCs/>
          <w:sz w:val="24"/>
          <w:lang w:val="en-US"/>
        </w:rPr>
        <w:t>Oikos</w:t>
      </w:r>
      <w:proofErr w:type="spellEnd"/>
      <w:r w:rsidRPr="00217145">
        <w:rPr>
          <w:rFonts w:ascii="Times New Roman" w:hAnsi="Times New Roman" w:cs="Times New Roman"/>
          <w:sz w:val="24"/>
          <w:lang w:val="en-US"/>
        </w:rPr>
        <w:t>, 124, 92–101.</w:t>
      </w:r>
    </w:p>
    <w:p w14:paraId="1603BCC3" w14:textId="2CB11592" w:rsidR="00B5362B" w:rsidRPr="00217145" w:rsidRDefault="00B5362B" w:rsidP="00B5362B">
      <w:pPr>
        <w:pStyle w:val="Bibliografa"/>
        <w:spacing w:line="480" w:lineRule="auto"/>
        <w:ind w:left="0" w:firstLine="0"/>
        <w:rPr>
          <w:rFonts w:ascii="Times New Roman" w:hAnsi="Times New Roman" w:cs="Times New Roman"/>
          <w:sz w:val="24"/>
          <w:lang w:val="de-DE"/>
        </w:rPr>
      </w:pPr>
      <w:r w:rsidRPr="00217145">
        <w:rPr>
          <w:rFonts w:ascii="Times New Roman" w:hAnsi="Times New Roman" w:cs="Times New Roman"/>
          <w:sz w:val="24"/>
          <w:lang w:val="en-US"/>
        </w:rPr>
        <w:t>1</w:t>
      </w:r>
      <w:r w:rsidR="00990790">
        <w:rPr>
          <w:rFonts w:ascii="Times New Roman" w:hAnsi="Times New Roman" w:cs="Times New Roman"/>
          <w:sz w:val="24"/>
          <w:lang w:val="en-US"/>
        </w:rPr>
        <w:t>5</w:t>
      </w:r>
      <w:proofErr w:type="gramStart"/>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br/>
      </w:r>
      <w:proofErr w:type="spellStart"/>
      <w:r w:rsidRPr="00217145">
        <w:rPr>
          <w:rFonts w:ascii="Times New Roman" w:hAnsi="Times New Roman" w:cs="Times New Roman"/>
          <w:sz w:val="24"/>
          <w:lang w:val="en-US"/>
        </w:rPr>
        <w:t>Ehrlén</w:t>
      </w:r>
      <w:proofErr w:type="spellEnd"/>
      <w:r w:rsidRPr="00217145">
        <w:rPr>
          <w:rFonts w:ascii="Times New Roman" w:hAnsi="Times New Roman" w:cs="Times New Roman"/>
          <w:sz w:val="24"/>
          <w:lang w:val="en-US"/>
        </w:rPr>
        <w:t xml:space="preserve">, J. &amp; </w:t>
      </w:r>
      <w:proofErr w:type="spellStart"/>
      <w:r w:rsidRPr="00217145">
        <w:rPr>
          <w:rFonts w:ascii="Times New Roman" w:hAnsi="Times New Roman" w:cs="Times New Roman"/>
          <w:sz w:val="24"/>
          <w:lang w:val="en-US"/>
        </w:rPr>
        <w:t>Münzbergová</w:t>
      </w:r>
      <w:proofErr w:type="spellEnd"/>
      <w:r w:rsidRPr="00217145">
        <w:rPr>
          <w:rFonts w:ascii="Times New Roman" w:hAnsi="Times New Roman" w:cs="Times New Roman"/>
          <w:sz w:val="24"/>
          <w:lang w:val="en-US"/>
        </w:rPr>
        <w:t xml:space="preserve">, Z. (2009). Timing of flowering: opposed selection on different fitness components and trait covariation. </w:t>
      </w:r>
      <w:r w:rsidRPr="00217145">
        <w:rPr>
          <w:rFonts w:ascii="Times New Roman" w:hAnsi="Times New Roman" w:cs="Times New Roman"/>
          <w:i/>
          <w:iCs/>
          <w:sz w:val="24"/>
          <w:lang w:val="de-DE"/>
        </w:rPr>
        <w:t>Am. Nat.</w:t>
      </w:r>
      <w:r w:rsidRPr="00217145">
        <w:rPr>
          <w:rFonts w:ascii="Times New Roman" w:hAnsi="Times New Roman" w:cs="Times New Roman"/>
          <w:sz w:val="24"/>
          <w:lang w:val="de-DE"/>
        </w:rPr>
        <w:t>, 173, 819–830.</w:t>
      </w:r>
    </w:p>
    <w:p w14:paraId="286D4A86" w14:textId="3BC33328" w:rsidR="00B5362B" w:rsidRPr="00217145" w:rsidRDefault="00B5362B" w:rsidP="00B5362B">
      <w:pPr>
        <w:pStyle w:val="Bibliografa"/>
        <w:spacing w:line="480" w:lineRule="auto"/>
        <w:ind w:left="0" w:firstLine="0"/>
        <w:rPr>
          <w:rFonts w:ascii="Times New Roman" w:hAnsi="Times New Roman" w:cs="Times New Roman"/>
          <w:sz w:val="24"/>
          <w:lang w:val="en-US"/>
        </w:rPr>
      </w:pPr>
      <w:r w:rsidRPr="00217145">
        <w:rPr>
          <w:rFonts w:ascii="Times New Roman" w:hAnsi="Times New Roman" w:cs="Times New Roman"/>
          <w:sz w:val="24"/>
          <w:lang w:val="de-DE"/>
        </w:rPr>
        <w:t>1</w:t>
      </w:r>
      <w:r w:rsidR="00990790">
        <w:rPr>
          <w:rFonts w:ascii="Times New Roman" w:hAnsi="Times New Roman" w:cs="Times New Roman"/>
          <w:sz w:val="24"/>
          <w:lang w:val="de-DE"/>
        </w:rPr>
        <w:t>6</w:t>
      </w:r>
      <w:r w:rsidRPr="00217145">
        <w:rPr>
          <w:rFonts w:ascii="Times New Roman" w:hAnsi="Times New Roman" w:cs="Times New Roman"/>
          <w:sz w:val="24"/>
          <w:lang w:val="de-DE"/>
        </w:rPr>
        <w:t>.</w:t>
      </w:r>
      <w:r w:rsidRPr="00217145">
        <w:rPr>
          <w:rFonts w:ascii="Times New Roman" w:hAnsi="Times New Roman" w:cs="Times New Roman"/>
          <w:sz w:val="24"/>
          <w:lang w:val="de-DE"/>
        </w:rPr>
        <w:br/>
        <w:t xml:space="preserve">Elzinga, J.A., Atlan, A., Biere, A., Gigord, L., Weis, A.E. &amp; Bernasconi, G. (2007). </w:t>
      </w:r>
      <w:r w:rsidRPr="00217145">
        <w:rPr>
          <w:rFonts w:ascii="Times New Roman" w:hAnsi="Times New Roman" w:cs="Times New Roman"/>
          <w:sz w:val="24"/>
          <w:lang w:val="en-US"/>
        </w:rPr>
        <w:lastRenderedPageBreak/>
        <w:t xml:space="preserve">Time after time: flowering phenology and biotic interactions. </w:t>
      </w:r>
      <w:proofErr w:type="gramStart"/>
      <w:r w:rsidRPr="00217145">
        <w:rPr>
          <w:rFonts w:ascii="Times New Roman" w:hAnsi="Times New Roman" w:cs="Times New Roman"/>
          <w:i/>
          <w:iCs/>
          <w:sz w:val="24"/>
          <w:lang w:val="en-US"/>
        </w:rPr>
        <w:t xml:space="preserve">Trends Ecol. </w:t>
      </w:r>
      <w:proofErr w:type="spellStart"/>
      <w:r w:rsidRPr="00217145">
        <w:rPr>
          <w:rFonts w:ascii="Times New Roman" w:hAnsi="Times New Roman" w:cs="Times New Roman"/>
          <w:i/>
          <w:iCs/>
          <w:sz w:val="24"/>
          <w:lang w:val="en-US"/>
        </w:rPr>
        <w:t>Evol</w:t>
      </w:r>
      <w:proofErr w:type="spellEnd"/>
      <w:r w:rsidRPr="00217145">
        <w:rPr>
          <w:rFonts w:ascii="Times New Roman" w:hAnsi="Times New Roman" w:cs="Times New Roman"/>
          <w:i/>
          <w:iCs/>
          <w:sz w:val="24"/>
          <w:lang w:val="en-US"/>
        </w:rPr>
        <w:t>.</w:t>
      </w:r>
      <w:r w:rsidRPr="00217145">
        <w:rPr>
          <w:rFonts w:ascii="Times New Roman" w:hAnsi="Times New Roman" w:cs="Times New Roman"/>
          <w:sz w:val="24"/>
          <w:lang w:val="en-US"/>
        </w:rPr>
        <w:t>, 22, 432–439.</w:t>
      </w:r>
      <w:proofErr w:type="gramEnd"/>
    </w:p>
    <w:p w14:paraId="03D0CDAD" w14:textId="0DE13DF4" w:rsidR="00B5362B" w:rsidRPr="00217145" w:rsidRDefault="00B5362B" w:rsidP="00B5362B">
      <w:pPr>
        <w:pStyle w:val="Bibliografa"/>
        <w:spacing w:line="480" w:lineRule="auto"/>
        <w:ind w:left="0" w:firstLine="0"/>
        <w:rPr>
          <w:rFonts w:ascii="Times New Roman" w:hAnsi="Times New Roman" w:cs="Times New Roman"/>
          <w:sz w:val="24"/>
          <w:lang w:val="en-US"/>
        </w:rPr>
      </w:pPr>
      <w:r w:rsidRPr="00BE393F">
        <w:rPr>
          <w:rFonts w:ascii="Times New Roman" w:hAnsi="Times New Roman" w:cs="Times New Roman"/>
          <w:sz w:val="24"/>
        </w:rPr>
        <w:t>1</w:t>
      </w:r>
      <w:r w:rsidR="00990790" w:rsidRPr="00BE393F">
        <w:rPr>
          <w:rFonts w:ascii="Times New Roman" w:hAnsi="Times New Roman" w:cs="Times New Roman"/>
          <w:sz w:val="24"/>
        </w:rPr>
        <w:t>7</w:t>
      </w:r>
      <w:r w:rsidRPr="00BE393F">
        <w:rPr>
          <w:rFonts w:ascii="Times New Roman" w:hAnsi="Times New Roman" w:cs="Times New Roman"/>
          <w:sz w:val="24"/>
        </w:rPr>
        <w:t>.</w:t>
      </w:r>
      <w:r w:rsidRPr="00BE393F">
        <w:rPr>
          <w:rFonts w:ascii="Times New Roman" w:hAnsi="Times New Roman" w:cs="Times New Roman"/>
          <w:sz w:val="24"/>
        </w:rPr>
        <w:br/>
      </w:r>
      <w:proofErr w:type="spellStart"/>
      <w:r w:rsidR="00CA1E43" w:rsidRPr="00AE3E5E">
        <w:rPr>
          <w:rFonts w:ascii="Times New Roman" w:hAnsi="Times New Roman" w:cs="Times New Roman"/>
          <w:sz w:val="24"/>
        </w:rPr>
        <w:t>Fedriani</w:t>
      </w:r>
      <w:proofErr w:type="spellEnd"/>
      <w:r w:rsidR="00CA1E43" w:rsidRPr="00AE3E5E">
        <w:rPr>
          <w:rFonts w:ascii="Times New Roman" w:hAnsi="Times New Roman" w:cs="Times New Roman"/>
          <w:sz w:val="24"/>
        </w:rPr>
        <w:t xml:space="preserve">, J.M. &amp; Delibes, M. (2013). </w:t>
      </w:r>
      <w:r w:rsidR="00CA1E43" w:rsidRPr="00217145">
        <w:rPr>
          <w:rFonts w:ascii="Times New Roman" w:hAnsi="Times New Roman" w:cs="Times New Roman"/>
          <w:sz w:val="24"/>
          <w:lang w:val="en-US"/>
        </w:rPr>
        <w:t xml:space="preserve">Pulp feeders alter plant interactions with subsequent animal associates. </w:t>
      </w:r>
      <w:r w:rsidR="00CA1E43" w:rsidRPr="00217145">
        <w:rPr>
          <w:rFonts w:ascii="Times New Roman" w:hAnsi="Times New Roman" w:cs="Times New Roman"/>
          <w:i/>
          <w:iCs/>
          <w:sz w:val="24"/>
          <w:lang w:val="en-US"/>
        </w:rPr>
        <w:t>J. Ecol.</w:t>
      </w:r>
      <w:r w:rsidR="00CA1E43" w:rsidRPr="00217145">
        <w:rPr>
          <w:rFonts w:ascii="Times New Roman" w:hAnsi="Times New Roman" w:cs="Times New Roman"/>
          <w:sz w:val="24"/>
          <w:lang w:val="en-US"/>
        </w:rPr>
        <w:t>, 101, 1581–1588.</w:t>
      </w:r>
    </w:p>
    <w:p w14:paraId="7C6F14E6" w14:textId="0772527C" w:rsidR="00B5362B" w:rsidRPr="00706044" w:rsidRDefault="00B5362B" w:rsidP="00B5362B">
      <w:pPr>
        <w:pStyle w:val="Bibliografa"/>
        <w:spacing w:line="480" w:lineRule="auto"/>
        <w:ind w:left="0" w:firstLine="0"/>
        <w:rPr>
          <w:rFonts w:ascii="Times New Roman" w:hAnsi="Times New Roman" w:cs="Times New Roman"/>
          <w:sz w:val="24"/>
        </w:rPr>
      </w:pPr>
      <w:r w:rsidRPr="00113DC4">
        <w:rPr>
          <w:rFonts w:ascii="Times New Roman" w:hAnsi="Times New Roman" w:cs="Times New Roman"/>
          <w:sz w:val="24"/>
          <w:lang w:val="de-DE"/>
        </w:rPr>
        <w:t>1</w:t>
      </w:r>
      <w:r w:rsidR="00990790">
        <w:rPr>
          <w:rFonts w:ascii="Times New Roman" w:hAnsi="Times New Roman" w:cs="Times New Roman"/>
          <w:sz w:val="24"/>
          <w:lang w:val="de-DE"/>
        </w:rPr>
        <w:t>8</w:t>
      </w:r>
      <w:r w:rsidRPr="00113DC4">
        <w:rPr>
          <w:rFonts w:ascii="Times New Roman" w:hAnsi="Times New Roman" w:cs="Times New Roman"/>
          <w:sz w:val="24"/>
          <w:lang w:val="de-DE"/>
        </w:rPr>
        <w:t>.</w:t>
      </w:r>
      <w:r w:rsidRPr="00113DC4">
        <w:rPr>
          <w:rFonts w:ascii="Times New Roman" w:hAnsi="Times New Roman" w:cs="Times New Roman"/>
          <w:sz w:val="24"/>
          <w:lang w:val="de-DE"/>
        </w:rPr>
        <w:br/>
      </w:r>
      <w:r w:rsidR="00CA1E43" w:rsidRPr="006F0EA7">
        <w:rPr>
          <w:rFonts w:ascii="Times New Roman" w:hAnsi="Times New Roman" w:cs="Times New Roman"/>
          <w:sz w:val="24"/>
          <w:lang w:val="de-DE"/>
        </w:rPr>
        <w:t xml:space="preserve">Franks, S.J., Sim, S. &amp; Weis, A.E. (2007). </w:t>
      </w:r>
      <w:proofErr w:type="gramStart"/>
      <w:r w:rsidR="00CA1E43" w:rsidRPr="00217145">
        <w:rPr>
          <w:rFonts w:ascii="Times New Roman" w:hAnsi="Times New Roman" w:cs="Times New Roman"/>
          <w:sz w:val="24"/>
          <w:lang w:val="en-US"/>
        </w:rPr>
        <w:t>Rapid evolution of flowering time by an annual plant in response to a climate fluctuation.</w:t>
      </w:r>
      <w:proofErr w:type="gramEnd"/>
      <w:r w:rsidR="00CA1E43" w:rsidRPr="00217145">
        <w:rPr>
          <w:rFonts w:ascii="Times New Roman" w:hAnsi="Times New Roman" w:cs="Times New Roman"/>
          <w:sz w:val="24"/>
          <w:lang w:val="en-US"/>
        </w:rPr>
        <w:t xml:space="preserve"> </w:t>
      </w:r>
      <w:proofErr w:type="spellStart"/>
      <w:r w:rsidR="00CA1E43" w:rsidRPr="00217145">
        <w:rPr>
          <w:rFonts w:ascii="Times New Roman" w:hAnsi="Times New Roman" w:cs="Times New Roman"/>
          <w:i/>
          <w:iCs/>
          <w:sz w:val="24"/>
        </w:rPr>
        <w:t>Proc</w:t>
      </w:r>
      <w:proofErr w:type="spellEnd"/>
      <w:r w:rsidR="00CA1E43" w:rsidRPr="00217145">
        <w:rPr>
          <w:rFonts w:ascii="Times New Roman" w:hAnsi="Times New Roman" w:cs="Times New Roman"/>
          <w:i/>
          <w:iCs/>
          <w:sz w:val="24"/>
        </w:rPr>
        <w:t xml:space="preserve">. </w:t>
      </w:r>
      <w:proofErr w:type="spellStart"/>
      <w:r w:rsidR="00CA1E43" w:rsidRPr="00217145">
        <w:rPr>
          <w:rFonts w:ascii="Times New Roman" w:hAnsi="Times New Roman" w:cs="Times New Roman"/>
          <w:i/>
          <w:iCs/>
          <w:sz w:val="24"/>
        </w:rPr>
        <w:t>Natl</w:t>
      </w:r>
      <w:proofErr w:type="spellEnd"/>
      <w:r w:rsidR="00CA1E43" w:rsidRPr="00217145">
        <w:rPr>
          <w:rFonts w:ascii="Times New Roman" w:hAnsi="Times New Roman" w:cs="Times New Roman"/>
          <w:i/>
          <w:iCs/>
          <w:sz w:val="24"/>
        </w:rPr>
        <w:t xml:space="preserve">. </w:t>
      </w:r>
      <w:proofErr w:type="spellStart"/>
      <w:r w:rsidR="00CA1E43" w:rsidRPr="00217145">
        <w:rPr>
          <w:rFonts w:ascii="Times New Roman" w:hAnsi="Times New Roman" w:cs="Times New Roman"/>
          <w:i/>
          <w:iCs/>
          <w:sz w:val="24"/>
        </w:rPr>
        <w:t>Acad</w:t>
      </w:r>
      <w:proofErr w:type="spellEnd"/>
      <w:r w:rsidR="00CA1E43" w:rsidRPr="00217145">
        <w:rPr>
          <w:rFonts w:ascii="Times New Roman" w:hAnsi="Times New Roman" w:cs="Times New Roman"/>
          <w:i/>
          <w:iCs/>
          <w:sz w:val="24"/>
        </w:rPr>
        <w:t xml:space="preserve">. </w:t>
      </w:r>
      <w:proofErr w:type="spellStart"/>
      <w:r w:rsidR="00CA1E43" w:rsidRPr="00217145">
        <w:rPr>
          <w:rFonts w:ascii="Times New Roman" w:hAnsi="Times New Roman" w:cs="Times New Roman"/>
          <w:i/>
          <w:iCs/>
          <w:sz w:val="24"/>
        </w:rPr>
        <w:t>Sci</w:t>
      </w:r>
      <w:proofErr w:type="spellEnd"/>
      <w:r w:rsidR="00CA1E43" w:rsidRPr="00217145">
        <w:rPr>
          <w:rFonts w:ascii="Times New Roman" w:hAnsi="Times New Roman" w:cs="Times New Roman"/>
          <w:i/>
          <w:iCs/>
          <w:sz w:val="24"/>
        </w:rPr>
        <w:t>.</w:t>
      </w:r>
      <w:r w:rsidR="00CA1E43" w:rsidRPr="00217145">
        <w:rPr>
          <w:rFonts w:ascii="Times New Roman" w:hAnsi="Times New Roman" w:cs="Times New Roman"/>
          <w:sz w:val="24"/>
        </w:rPr>
        <w:t>, 104, 1278.</w:t>
      </w:r>
    </w:p>
    <w:p w14:paraId="4C81BE74" w14:textId="467F134C" w:rsidR="00B5362B" w:rsidRPr="00217145" w:rsidRDefault="00B5362B" w:rsidP="00B5362B">
      <w:pPr>
        <w:pStyle w:val="Bibliografa"/>
        <w:spacing w:line="480" w:lineRule="auto"/>
        <w:ind w:left="0" w:firstLine="0"/>
        <w:rPr>
          <w:rFonts w:ascii="Times New Roman" w:hAnsi="Times New Roman" w:cs="Times New Roman"/>
          <w:sz w:val="24"/>
        </w:rPr>
      </w:pPr>
      <w:r w:rsidRPr="00CA1E43">
        <w:rPr>
          <w:rFonts w:ascii="Times New Roman" w:hAnsi="Times New Roman" w:cs="Times New Roman"/>
          <w:sz w:val="24"/>
        </w:rPr>
        <w:t>1</w:t>
      </w:r>
      <w:r w:rsidR="00990790">
        <w:rPr>
          <w:rFonts w:ascii="Times New Roman" w:hAnsi="Times New Roman" w:cs="Times New Roman"/>
          <w:sz w:val="24"/>
        </w:rPr>
        <w:t>9</w:t>
      </w:r>
      <w:r w:rsidRPr="00CA1E43">
        <w:rPr>
          <w:rFonts w:ascii="Times New Roman" w:hAnsi="Times New Roman" w:cs="Times New Roman"/>
          <w:sz w:val="24"/>
        </w:rPr>
        <w:t>.</w:t>
      </w:r>
      <w:r w:rsidRPr="00CA1E43">
        <w:rPr>
          <w:rFonts w:ascii="Times New Roman" w:hAnsi="Times New Roman" w:cs="Times New Roman"/>
          <w:sz w:val="24"/>
        </w:rPr>
        <w:br/>
      </w:r>
      <w:proofErr w:type="spellStart"/>
      <w:r w:rsidR="00CA1E43" w:rsidRPr="00217145">
        <w:rPr>
          <w:rFonts w:ascii="Times New Roman" w:hAnsi="Times New Roman" w:cs="Times New Roman"/>
          <w:sz w:val="24"/>
        </w:rPr>
        <w:t>Fukano</w:t>
      </w:r>
      <w:proofErr w:type="spellEnd"/>
      <w:r w:rsidR="00CA1E43" w:rsidRPr="00217145">
        <w:rPr>
          <w:rFonts w:ascii="Times New Roman" w:hAnsi="Times New Roman" w:cs="Times New Roman"/>
          <w:sz w:val="24"/>
        </w:rPr>
        <w:t xml:space="preserve">, Y., </w:t>
      </w:r>
      <w:proofErr w:type="spellStart"/>
      <w:r w:rsidR="00CA1E43" w:rsidRPr="00217145">
        <w:rPr>
          <w:rFonts w:ascii="Times New Roman" w:hAnsi="Times New Roman" w:cs="Times New Roman"/>
          <w:sz w:val="24"/>
        </w:rPr>
        <w:t>Tanaka</w:t>
      </w:r>
      <w:proofErr w:type="spellEnd"/>
      <w:r w:rsidR="00CA1E43" w:rsidRPr="00217145">
        <w:rPr>
          <w:rFonts w:ascii="Times New Roman" w:hAnsi="Times New Roman" w:cs="Times New Roman"/>
          <w:sz w:val="24"/>
        </w:rPr>
        <w:t xml:space="preserve">, K. &amp; </w:t>
      </w:r>
      <w:proofErr w:type="spellStart"/>
      <w:r w:rsidR="00CA1E43" w:rsidRPr="00217145">
        <w:rPr>
          <w:rFonts w:ascii="Times New Roman" w:hAnsi="Times New Roman" w:cs="Times New Roman"/>
          <w:sz w:val="24"/>
        </w:rPr>
        <w:t>Yahara</w:t>
      </w:r>
      <w:proofErr w:type="spellEnd"/>
      <w:r w:rsidR="00CA1E43" w:rsidRPr="00217145">
        <w:rPr>
          <w:rFonts w:ascii="Times New Roman" w:hAnsi="Times New Roman" w:cs="Times New Roman"/>
          <w:sz w:val="24"/>
        </w:rPr>
        <w:t xml:space="preserve">, T. (2013). </w:t>
      </w:r>
      <w:r w:rsidR="00CA1E43" w:rsidRPr="00217145">
        <w:rPr>
          <w:rFonts w:ascii="Times New Roman" w:hAnsi="Times New Roman" w:cs="Times New Roman"/>
          <w:sz w:val="24"/>
          <w:lang w:val="en-US"/>
        </w:rPr>
        <w:t xml:space="preserve">Directional selection for early flowering is imposed by a re-associated herbivore - but no evidence of directional evolution. </w:t>
      </w:r>
      <w:r w:rsidR="00CA1E43" w:rsidRPr="00217145">
        <w:rPr>
          <w:rFonts w:ascii="Times New Roman" w:hAnsi="Times New Roman" w:cs="Times New Roman"/>
          <w:i/>
          <w:iCs/>
          <w:sz w:val="24"/>
        </w:rPr>
        <w:t xml:space="preserve">Basic </w:t>
      </w:r>
      <w:proofErr w:type="spellStart"/>
      <w:r w:rsidR="00CA1E43" w:rsidRPr="00217145">
        <w:rPr>
          <w:rFonts w:ascii="Times New Roman" w:hAnsi="Times New Roman" w:cs="Times New Roman"/>
          <w:i/>
          <w:iCs/>
          <w:sz w:val="24"/>
        </w:rPr>
        <w:t>Appl</w:t>
      </w:r>
      <w:proofErr w:type="spellEnd"/>
      <w:r w:rsidR="00CA1E43" w:rsidRPr="00217145">
        <w:rPr>
          <w:rFonts w:ascii="Times New Roman" w:hAnsi="Times New Roman" w:cs="Times New Roman"/>
          <w:i/>
          <w:iCs/>
          <w:sz w:val="24"/>
        </w:rPr>
        <w:t>. Ecol.</w:t>
      </w:r>
      <w:r w:rsidR="00CA1E43" w:rsidRPr="00217145">
        <w:rPr>
          <w:rFonts w:ascii="Times New Roman" w:hAnsi="Times New Roman" w:cs="Times New Roman"/>
          <w:sz w:val="24"/>
        </w:rPr>
        <w:t>, 14, 387–395.</w:t>
      </w:r>
    </w:p>
    <w:p w14:paraId="28744E92" w14:textId="376C76E6" w:rsidR="00B5362B" w:rsidRPr="003772B0" w:rsidRDefault="00990790" w:rsidP="00B5362B">
      <w:pPr>
        <w:pStyle w:val="Bibliografa"/>
        <w:spacing w:line="480" w:lineRule="auto"/>
        <w:ind w:left="0" w:firstLine="0"/>
        <w:rPr>
          <w:rFonts w:ascii="Times New Roman" w:hAnsi="Times New Roman" w:cs="Times New Roman"/>
          <w:sz w:val="24"/>
          <w:lang w:val="en-US"/>
          <w:rPrChange w:id="484" w:author="Alicia" w:date="2016-01-08T11:50:00Z">
            <w:rPr>
              <w:rFonts w:ascii="Times New Roman" w:hAnsi="Times New Roman" w:cs="Times New Roman"/>
              <w:sz w:val="24"/>
            </w:rPr>
          </w:rPrChange>
        </w:rPr>
      </w:pPr>
      <w:r>
        <w:rPr>
          <w:rFonts w:ascii="Times New Roman" w:hAnsi="Times New Roman" w:cs="Times New Roman"/>
          <w:sz w:val="24"/>
        </w:rPr>
        <w:t>20</w:t>
      </w:r>
      <w:r w:rsidR="00B5362B" w:rsidRPr="00217145">
        <w:rPr>
          <w:rFonts w:ascii="Times New Roman" w:hAnsi="Times New Roman" w:cs="Times New Roman"/>
          <w:sz w:val="24"/>
        </w:rPr>
        <w:t>.</w:t>
      </w:r>
      <w:r w:rsidR="00B5362B" w:rsidRPr="00217145">
        <w:rPr>
          <w:rFonts w:ascii="Times New Roman" w:hAnsi="Times New Roman" w:cs="Times New Roman"/>
          <w:sz w:val="24"/>
        </w:rPr>
        <w:br/>
      </w:r>
      <w:r w:rsidR="00CA1E43" w:rsidRPr="00217145">
        <w:rPr>
          <w:rFonts w:ascii="Times New Roman" w:hAnsi="Times New Roman" w:cs="Times New Roman"/>
          <w:sz w:val="24"/>
        </w:rPr>
        <w:t xml:space="preserve">Giménez-Benavides, L., García-Camacho, R., </w:t>
      </w:r>
      <w:proofErr w:type="spellStart"/>
      <w:r w:rsidR="00CA1E43" w:rsidRPr="00217145">
        <w:rPr>
          <w:rFonts w:ascii="Times New Roman" w:hAnsi="Times New Roman" w:cs="Times New Roman"/>
          <w:sz w:val="24"/>
        </w:rPr>
        <w:t>Iriondo</w:t>
      </w:r>
      <w:proofErr w:type="spellEnd"/>
      <w:r w:rsidR="00CA1E43" w:rsidRPr="00217145">
        <w:rPr>
          <w:rFonts w:ascii="Times New Roman" w:hAnsi="Times New Roman" w:cs="Times New Roman"/>
          <w:sz w:val="24"/>
        </w:rPr>
        <w:t xml:space="preserve">, J.M. &amp; Escudero, A. (2011). </w:t>
      </w:r>
      <w:proofErr w:type="gramStart"/>
      <w:r w:rsidR="00CA1E43" w:rsidRPr="00217145">
        <w:rPr>
          <w:rFonts w:ascii="Times New Roman" w:hAnsi="Times New Roman" w:cs="Times New Roman"/>
          <w:sz w:val="24"/>
          <w:lang w:val="en-US"/>
        </w:rPr>
        <w:t>Selection on flowering time in Mediterranean high-mountain plants under global warming.</w:t>
      </w:r>
      <w:proofErr w:type="gramEnd"/>
      <w:r w:rsidR="00CA1E43" w:rsidRPr="00217145">
        <w:rPr>
          <w:rFonts w:ascii="Times New Roman" w:hAnsi="Times New Roman" w:cs="Times New Roman"/>
          <w:sz w:val="24"/>
          <w:lang w:val="en-US"/>
        </w:rPr>
        <w:t xml:space="preserve"> </w:t>
      </w:r>
      <w:proofErr w:type="spellStart"/>
      <w:proofErr w:type="gramStart"/>
      <w:r w:rsidR="00CA1E43" w:rsidRPr="00217145">
        <w:rPr>
          <w:rFonts w:ascii="Times New Roman" w:hAnsi="Times New Roman" w:cs="Times New Roman"/>
          <w:i/>
          <w:iCs/>
          <w:sz w:val="24"/>
          <w:lang w:val="en-US"/>
        </w:rPr>
        <w:t>Evol</w:t>
      </w:r>
      <w:proofErr w:type="spellEnd"/>
      <w:r w:rsidR="00CA1E43" w:rsidRPr="00217145">
        <w:rPr>
          <w:rFonts w:ascii="Times New Roman" w:hAnsi="Times New Roman" w:cs="Times New Roman"/>
          <w:i/>
          <w:iCs/>
          <w:sz w:val="24"/>
          <w:lang w:val="en-US"/>
        </w:rPr>
        <w:t>.</w:t>
      </w:r>
      <w:proofErr w:type="gramEnd"/>
      <w:r w:rsidR="00CA1E43" w:rsidRPr="00217145">
        <w:rPr>
          <w:rFonts w:ascii="Times New Roman" w:hAnsi="Times New Roman" w:cs="Times New Roman"/>
          <w:i/>
          <w:iCs/>
          <w:sz w:val="24"/>
          <w:lang w:val="en-US"/>
        </w:rPr>
        <w:t xml:space="preserve"> Ecol.</w:t>
      </w:r>
      <w:r w:rsidR="00CA1E43" w:rsidRPr="00217145">
        <w:rPr>
          <w:rFonts w:ascii="Times New Roman" w:hAnsi="Times New Roman" w:cs="Times New Roman"/>
          <w:sz w:val="24"/>
          <w:lang w:val="en-US"/>
        </w:rPr>
        <w:t>, 25, 777–794.</w:t>
      </w:r>
    </w:p>
    <w:p w14:paraId="10F6F622" w14:textId="761F61DC" w:rsidR="00B5362B" w:rsidRPr="00217145" w:rsidRDefault="00B5362B" w:rsidP="00B5362B">
      <w:pPr>
        <w:pStyle w:val="Bibliografa"/>
        <w:spacing w:line="480" w:lineRule="auto"/>
        <w:ind w:left="0" w:firstLine="0"/>
        <w:rPr>
          <w:rFonts w:ascii="Times New Roman" w:hAnsi="Times New Roman" w:cs="Times New Roman"/>
          <w:sz w:val="24"/>
          <w:lang w:val="en-US"/>
        </w:rPr>
      </w:pPr>
      <w:r w:rsidRPr="00706044">
        <w:rPr>
          <w:rFonts w:ascii="Times New Roman" w:hAnsi="Times New Roman" w:cs="Times New Roman"/>
          <w:sz w:val="24"/>
          <w:lang w:val="en-US"/>
        </w:rPr>
        <w:t>2</w:t>
      </w:r>
      <w:r w:rsidR="00990790">
        <w:rPr>
          <w:rFonts w:ascii="Times New Roman" w:hAnsi="Times New Roman" w:cs="Times New Roman"/>
          <w:sz w:val="24"/>
          <w:lang w:val="en-US"/>
        </w:rPr>
        <w:t>1</w:t>
      </w:r>
      <w:proofErr w:type="gramStart"/>
      <w:r w:rsidRPr="00706044">
        <w:rPr>
          <w:rFonts w:ascii="Times New Roman" w:hAnsi="Times New Roman" w:cs="Times New Roman"/>
          <w:sz w:val="24"/>
          <w:lang w:val="en-US"/>
        </w:rPr>
        <w:t>.</w:t>
      </w:r>
      <w:proofErr w:type="gramEnd"/>
      <w:r w:rsidRPr="00706044">
        <w:rPr>
          <w:rFonts w:ascii="Times New Roman" w:hAnsi="Times New Roman" w:cs="Times New Roman"/>
          <w:sz w:val="24"/>
          <w:lang w:val="en-US"/>
        </w:rPr>
        <w:br/>
      </w:r>
      <w:r w:rsidR="00CA1E43" w:rsidRPr="00217145">
        <w:rPr>
          <w:rFonts w:ascii="Times New Roman" w:hAnsi="Times New Roman" w:cs="Times New Roman"/>
          <w:sz w:val="24"/>
          <w:lang w:val="en-US"/>
        </w:rPr>
        <w:t xml:space="preserve">Grace, J.B. (2006). </w:t>
      </w:r>
      <w:proofErr w:type="gramStart"/>
      <w:r w:rsidR="00CA1E43" w:rsidRPr="00217145">
        <w:rPr>
          <w:rFonts w:ascii="Times New Roman" w:hAnsi="Times New Roman" w:cs="Times New Roman"/>
          <w:i/>
          <w:iCs/>
          <w:sz w:val="24"/>
          <w:lang w:val="en-US"/>
        </w:rPr>
        <w:t>Structural equation modeling and natural systems</w:t>
      </w:r>
      <w:r w:rsidR="00CA1E43" w:rsidRPr="00217145">
        <w:rPr>
          <w:rFonts w:ascii="Times New Roman" w:hAnsi="Times New Roman" w:cs="Times New Roman"/>
          <w:sz w:val="24"/>
          <w:lang w:val="en-US"/>
        </w:rPr>
        <w:t>.</w:t>
      </w:r>
      <w:proofErr w:type="gramEnd"/>
      <w:r w:rsidR="00CA1E43" w:rsidRPr="00217145">
        <w:rPr>
          <w:rFonts w:ascii="Times New Roman" w:hAnsi="Times New Roman" w:cs="Times New Roman"/>
          <w:sz w:val="24"/>
          <w:lang w:val="en-US"/>
        </w:rPr>
        <w:t xml:space="preserve"> </w:t>
      </w:r>
      <w:proofErr w:type="gramStart"/>
      <w:r w:rsidR="00CA1E43" w:rsidRPr="00217145">
        <w:rPr>
          <w:rFonts w:ascii="Times New Roman" w:hAnsi="Times New Roman" w:cs="Times New Roman"/>
          <w:sz w:val="24"/>
          <w:lang w:val="en-US"/>
        </w:rPr>
        <w:t>Cambridge University Press, Cambridge, UK ; New York.</w:t>
      </w:r>
      <w:proofErr w:type="gramEnd"/>
    </w:p>
    <w:p w14:paraId="6D4D2794" w14:textId="384A3C51" w:rsidR="00B5362B" w:rsidRPr="00217145" w:rsidRDefault="00B5362B" w:rsidP="00B5362B">
      <w:pPr>
        <w:pStyle w:val="Bibliografa"/>
        <w:spacing w:line="480" w:lineRule="auto"/>
        <w:ind w:left="0" w:firstLine="0"/>
        <w:rPr>
          <w:rFonts w:ascii="Times New Roman" w:hAnsi="Times New Roman" w:cs="Times New Roman"/>
          <w:sz w:val="24"/>
          <w:lang w:val="en-US"/>
        </w:rPr>
      </w:pPr>
      <w:r w:rsidRPr="00217145">
        <w:rPr>
          <w:rFonts w:ascii="Times New Roman" w:hAnsi="Times New Roman" w:cs="Times New Roman"/>
          <w:sz w:val="24"/>
          <w:lang w:val="en-US"/>
        </w:rPr>
        <w:t>2</w:t>
      </w:r>
      <w:r w:rsidR="00990790">
        <w:rPr>
          <w:rFonts w:ascii="Times New Roman" w:hAnsi="Times New Roman" w:cs="Times New Roman"/>
          <w:sz w:val="24"/>
          <w:lang w:val="en-US"/>
        </w:rPr>
        <w:t>2</w:t>
      </w:r>
      <w:proofErr w:type="gramStart"/>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br/>
      </w:r>
      <w:r w:rsidR="00CA1E43" w:rsidRPr="00217145">
        <w:rPr>
          <w:rFonts w:ascii="Times New Roman" w:hAnsi="Times New Roman" w:cs="Times New Roman"/>
          <w:sz w:val="24"/>
          <w:lang w:val="en-US"/>
        </w:rPr>
        <w:t xml:space="preserve">Irwin, R.E. (2006). The consequences of direct versus indirect species interactions to selection on traits: pollination and nectar robbing in </w:t>
      </w:r>
      <w:proofErr w:type="spellStart"/>
      <w:r w:rsidR="00CA1E43" w:rsidRPr="00365C12">
        <w:rPr>
          <w:rFonts w:ascii="Times New Roman" w:hAnsi="Times New Roman" w:cs="Times New Roman"/>
          <w:i/>
          <w:sz w:val="24"/>
          <w:lang w:val="en-US"/>
        </w:rPr>
        <w:t>Ipomopsis</w:t>
      </w:r>
      <w:proofErr w:type="spellEnd"/>
      <w:r w:rsidR="00CA1E43" w:rsidRPr="00365C12">
        <w:rPr>
          <w:rFonts w:ascii="Times New Roman" w:hAnsi="Times New Roman" w:cs="Times New Roman"/>
          <w:i/>
          <w:sz w:val="24"/>
          <w:lang w:val="en-US"/>
        </w:rPr>
        <w:t xml:space="preserve"> </w:t>
      </w:r>
      <w:proofErr w:type="spellStart"/>
      <w:r w:rsidR="00CA1E43" w:rsidRPr="00365C12">
        <w:rPr>
          <w:rFonts w:ascii="Times New Roman" w:hAnsi="Times New Roman" w:cs="Times New Roman"/>
          <w:i/>
          <w:sz w:val="24"/>
          <w:lang w:val="en-US"/>
        </w:rPr>
        <w:t>aggregata</w:t>
      </w:r>
      <w:proofErr w:type="spellEnd"/>
      <w:r w:rsidR="00CA1E43" w:rsidRPr="00217145">
        <w:rPr>
          <w:rFonts w:ascii="Times New Roman" w:hAnsi="Times New Roman" w:cs="Times New Roman"/>
          <w:sz w:val="24"/>
          <w:lang w:val="en-US"/>
        </w:rPr>
        <w:t xml:space="preserve">. </w:t>
      </w:r>
      <w:r w:rsidR="00CA1E43" w:rsidRPr="00217145">
        <w:rPr>
          <w:rFonts w:ascii="Times New Roman" w:hAnsi="Times New Roman" w:cs="Times New Roman"/>
          <w:i/>
          <w:iCs/>
          <w:sz w:val="24"/>
          <w:lang w:val="en-US"/>
        </w:rPr>
        <w:t>Am. Nat.</w:t>
      </w:r>
      <w:r w:rsidR="00CA1E43" w:rsidRPr="00217145">
        <w:rPr>
          <w:rFonts w:ascii="Times New Roman" w:hAnsi="Times New Roman" w:cs="Times New Roman"/>
          <w:sz w:val="24"/>
          <w:lang w:val="en-US"/>
        </w:rPr>
        <w:t>, 167, 315–328.</w:t>
      </w:r>
    </w:p>
    <w:p w14:paraId="43F43F91" w14:textId="75378338" w:rsidR="00B5362B" w:rsidRPr="00217145" w:rsidRDefault="00B5362B" w:rsidP="00B5362B">
      <w:pPr>
        <w:pStyle w:val="Bibliografa"/>
        <w:spacing w:line="480" w:lineRule="auto"/>
        <w:ind w:left="0" w:firstLine="0"/>
        <w:rPr>
          <w:rFonts w:ascii="Times New Roman" w:hAnsi="Times New Roman" w:cs="Times New Roman"/>
          <w:sz w:val="24"/>
          <w:lang w:val="en-US"/>
        </w:rPr>
      </w:pPr>
      <w:r w:rsidRPr="00217145">
        <w:rPr>
          <w:rFonts w:ascii="Times New Roman" w:hAnsi="Times New Roman" w:cs="Times New Roman"/>
          <w:sz w:val="24"/>
          <w:lang w:val="en-US"/>
        </w:rPr>
        <w:t>2</w:t>
      </w:r>
      <w:r w:rsidR="00990790">
        <w:rPr>
          <w:rFonts w:ascii="Times New Roman" w:hAnsi="Times New Roman" w:cs="Times New Roman"/>
          <w:sz w:val="24"/>
          <w:lang w:val="en-US"/>
        </w:rPr>
        <w:t>3</w:t>
      </w:r>
      <w:proofErr w:type="gramStart"/>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br/>
      </w:r>
      <w:proofErr w:type="spellStart"/>
      <w:r w:rsidR="00CA1E43" w:rsidRPr="00217145">
        <w:rPr>
          <w:rFonts w:ascii="Times New Roman" w:hAnsi="Times New Roman" w:cs="Times New Roman"/>
          <w:sz w:val="24"/>
          <w:lang w:val="en-US"/>
        </w:rPr>
        <w:t>Ison</w:t>
      </w:r>
      <w:proofErr w:type="spellEnd"/>
      <w:r w:rsidR="00CA1E43" w:rsidRPr="00217145">
        <w:rPr>
          <w:rFonts w:ascii="Times New Roman" w:hAnsi="Times New Roman" w:cs="Times New Roman"/>
          <w:sz w:val="24"/>
          <w:lang w:val="en-US"/>
        </w:rPr>
        <w:t xml:space="preserve">, J.L. &amp; </w:t>
      </w:r>
      <w:proofErr w:type="spellStart"/>
      <w:r w:rsidR="00CA1E43" w:rsidRPr="00217145">
        <w:rPr>
          <w:rFonts w:ascii="Times New Roman" w:hAnsi="Times New Roman" w:cs="Times New Roman"/>
          <w:sz w:val="24"/>
          <w:lang w:val="en-US"/>
        </w:rPr>
        <w:t>Wagenius</w:t>
      </w:r>
      <w:proofErr w:type="spellEnd"/>
      <w:r w:rsidR="00CA1E43" w:rsidRPr="00217145">
        <w:rPr>
          <w:rFonts w:ascii="Times New Roman" w:hAnsi="Times New Roman" w:cs="Times New Roman"/>
          <w:sz w:val="24"/>
          <w:lang w:val="en-US"/>
        </w:rPr>
        <w:t xml:space="preserve">, S. (2014). Both flowering time and distance to conspecific </w:t>
      </w:r>
      <w:r w:rsidR="00CA1E43" w:rsidRPr="00217145">
        <w:rPr>
          <w:rFonts w:ascii="Times New Roman" w:hAnsi="Times New Roman" w:cs="Times New Roman"/>
          <w:sz w:val="24"/>
          <w:lang w:val="en-US"/>
        </w:rPr>
        <w:lastRenderedPageBreak/>
        <w:t xml:space="preserve">plants affect reproduction in </w:t>
      </w:r>
      <w:r w:rsidR="00CA1E43" w:rsidRPr="00365C12">
        <w:rPr>
          <w:rFonts w:ascii="Times New Roman" w:hAnsi="Times New Roman" w:cs="Times New Roman"/>
          <w:i/>
          <w:sz w:val="24"/>
          <w:lang w:val="en-US"/>
        </w:rPr>
        <w:t xml:space="preserve">Echinacea </w:t>
      </w:r>
      <w:proofErr w:type="spellStart"/>
      <w:r w:rsidR="00CA1E43" w:rsidRPr="00365C12">
        <w:rPr>
          <w:rFonts w:ascii="Times New Roman" w:hAnsi="Times New Roman" w:cs="Times New Roman"/>
          <w:i/>
          <w:sz w:val="24"/>
          <w:lang w:val="en-US"/>
        </w:rPr>
        <w:t>angustifolia</w:t>
      </w:r>
      <w:proofErr w:type="spellEnd"/>
      <w:r w:rsidR="00CA1E43" w:rsidRPr="00217145">
        <w:rPr>
          <w:rFonts w:ascii="Times New Roman" w:hAnsi="Times New Roman" w:cs="Times New Roman"/>
          <w:sz w:val="24"/>
          <w:lang w:val="en-US"/>
        </w:rPr>
        <w:t xml:space="preserve">, a common prairie perennial. </w:t>
      </w:r>
      <w:r w:rsidR="00CA1E43" w:rsidRPr="00217145">
        <w:rPr>
          <w:rFonts w:ascii="Times New Roman" w:hAnsi="Times New Roman" w:cs="Times New Roman"/>
          <w:i/>
          <w:iCs/>
          <w:sz w:val="24"/>
          <w:lang w:val="en-US"/>
        </w:rPr>
        <w:t>J. Ecol.</w:t>
      </w:r>
      <w:r w:rsidR="00CA1E43" w:rsidRPr="00217145">
        <w:rPr>
          <w:rFonts w:ascii="Times New Roman" w:hAnsi="Times New Roman" w:cs="Times New Roman"/>
          <w:sz w:val="24"/>
          <w:lang w:val="en-US"/>
        </w:rPr>
        <w:t>, 102, 920–929.</w:t>
      </w:r>
    </w:p>
    <w:p w14:paraId="0C377F9C" w14:textId="384A784C" w:rsidR="00B5362B" w:rsidRPr="00217145" w:rsidRDefault="00B5362B" w:rsidP="00B5362B">
      <w:pPr>
        <w:pStyle w:val="Bibliografa"/>
        <w:spacing w:line="480" w:lineRule="auto"/>
        <w:ind w:left="0" w:firstLine="0"/>
        <w:rPr>
          <w:rFonts w:ascii="Times New Roman" w:hAnsi="Times New Roman" w:cs="Times New Roman"/>
          <w:sz w:val="24"/>
          <w:lang w:val="en-US"/>
        </w:rPr>
      </w:pPr>
      <w:r w:rsidRPr="00217145">
        <w:rPr>
          <w:rFonts w:ascii="Times New Roman" w:hAnsi="Times New Roman" w:cs="Times New Roman"/>
          <w:sz w:val="24"/>
          <w:lang w:val="en-US"/>
        </w:rPr>
        <w:t>2</w:t>
      </w:r>
      <w:r w:rsidR="00990790">
        <w:rPr>
          <w:rFonts w:ascii="Times New Roman" w:hAnsi="Times New Roman" w:cs="Times New Roman"/>
          <w:sz w:val="24"/>
          <w:lang w:val="en-US"/>
        </w:rPr>
        <w:t>4</w:t>
      </w:r>
      <w:proofErr w:type="gramStart"/>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br/>
      </w:r>
      <w:proofErr w:type="spellStart"/>
      <w:r w:rsidR="00CA1E43" w:rsidRPr="00217145">
        <w:rPr>
          <w:rFonts w:ascii="Times New Roman" w:hAnsi="Times New Roman" w:cs="Times New Roman"/>
          <w:sz w:val="24"/>
          <w:lang w:val="en-US"/>
        </w:rPr>
        <w:t>Kéry</w:t>
      </w:r>
      <w:proofErr w:type="spellEnd"/>
      <w:r w:rsidR="00CA1E43" w:rsidRPr="00217145">
        <w:rPr>
          <w:rFonts w:ascii="Times New Roman" w:hAnsi="Times New Roman" w:cs="Times New Roman"/>
          <w:sz w:val="24"/>
          <w:lang w:val="en-US"/>
        </w:rPr>
        <w:t xml:space="preserve">, M., </w:t>
      </w:r>
      <w:proofErr w:type="spellStart"/>
      <w:r w:rsidR="00CA1E43" w:rsidRPr="00217145">
        <w:rPr>
          <w:rFonts w:ascii="Times New Roman" w:hAnsi="Times New Roman" w:cs="Times New Roman"/>
          <w:sz w:val="24"/>
          <w:lang w:val="en-US"/>
        </w:rPr>
        <w:t>Matthies</w:t>
      </w:r>
      <w:proofErr w:type="spellEnd"/>
      <w:r w:rsidR="00CA1E43" w:rsidRPr="00217145">
        <w:rPr>
          <w:rFonts w:ascii="Times New Roman" w:hAnsi="Times New Roman" w:cs="Times New Roman"/>
          <w:sz w:val="24"/>
          <w:lang w:val="en-US"/>
        </w:rPr>
        <w:t xml:space="preserve">, D. &amp; Fischer, M. (2001). </w:t>
      </w:r>
      <w:proofErr w:type="gramStart"/>
      <w:r w:rsidR="00CA1E43" w:rsidRPr="00217145">
        <w:rPr>
          <w:rFonts w:ascii="Times New Roman" w:hAnsi="Times New Roman" w:cs="Times New Roman"/>
          <w:sz w:val="24"/>
          <w:lang w:val="en-US"/>
        </w:rPr>
        <w:t xml:space="preserve">The effect of plant population size on the interactions between the rare plant </w:t>
      </w:r>
      <w:proofErr w:type="spellStart"/>
      <w:r w:rsidR="00CA1E43" w:rsidRPr="00365C12">
        <w:rPr>
          <w:rFonts w:ascii="Times New Roman" w:hAnsi="Times New Roman" w:cs="Times New Roman"/>
          <w:i/>
          <w:sz w:val="24"/>
          <w:lang w:val="en-US"/>
        </w:rPr>
        <w:t>Gentiana</w:t>
      </w:r>
      <w:proofErr w:type="spellEnd"/>
      <w:r w:rsidR="00CA1E43" w:rsidRPr="00365C12">
        <w:rPr>
          <w:rFonts w:ascii="Times New Roman" w:hAnsi="Times New Roman" w:cs="Times New Roman"/>
          <w:i/>
          <w:sz w:val="24"/>
          <w:lang w:val="en-US"/>
        </w:rPr>
        <w:t xml:space="preserve"> </w:t>
      </w:r>
      <w:proofErr w:type="spellStart"/>
      <w:r w:rsidR="00CA1E43" w:rsidRPr="00365C12">
        <w:rPr>
          <w:rFonts w:ascii="Times New Roman" w:hAnsi="Times New Roman" w:cs="Times New Roman"/>
          <w:i/>
          <w:sz w:val="24"/>
          <w:lang w:val="en-US"/>
        </w:rPr>
        <w:t>cruciata</w:t>
      </w:r>
      <w:proofErr w:type="spellEnd"/>
      <w:r w:rsidR="00CA1E43" w:rsidRPr="00217145">
        <w:rPr>
          <w:rFonts w:ascii="Times New Roman" w:hAnsi="Times New Roman" w:cs="Times New Roman"/>
          <w:sz w:val="24"/>
          <w:lang w:val="en-US"/>
        </w:rPr>
        <w:t xml:space="preserve"> and its specialized herbivore </w:t>
      </w:r>
      <w:proofErr w:type="spellStart"/>
      <w:r w:rsidR="00CA1E43" w:rsidRPr="00365C12">
        <w:rPr>
          <w:rFonts w:ascii="Times New Roman" w:hAnsi="Times New Roman" w:cs="Times New Roman"/>
          <w:i/>
          <w:sz w:val="24"/>
          <w:lang w:val="en-US"/>
        </w:rPr>
        <w:t>Maculinea</w:t>
      </w:r>
      <w:proofErr w:type="spellEnd"/>
      <w:r w:rsidR="00CA1E43" w:rsidRPr="00365C12">
        <w:rPr>
          <w:rFonts w:ascii="Times New Roman" w:hAnsi="Times New Roman" w:cs="Times New Roman"/>
          <w:i/>
          <w:sz w:val="24"/>
          <w:lang w:val="en-US"/>
        </w:rPr>
        <w:t xml:space="preserve"> </w:t>
      </w:r>
      <w:proofErr w:type="spellStart"/>
      <w:r w:rsidR="00CA1E43" w:rsidRPr="00365C12">
        <w:rPr>
          <w:rFonts w:ascii="Times New Roman" w:hAnsi="Times New Roman" w:cs="Times New Roman"/>
          <w:i/>
          <w:sz w:val="24"/>
          <w:lang w:val="en-US"/>
        </w:rPr>
        <w:t>rebeli</w:t>
      </w:r>
      <w:proofErr w:type="spellEnd"/>
      <w:r w:rsidR="00CA1E43" w:rsidRPr="00217145">
        <w:rPr>
          <w:rFonts w:ascii="Times New Roman" w:hAnsi="Times New Roman" w:cs="Times New Roman"/>
          <w:sz w:val="24"/>
          <w:lang w:val="en-US"/>
        </w:rPr>
        <w:t>.</w:t>
      </w:r>
      <w:proofErr w:type="gramEnd"/>
      <w:r w:rsidR="00CA1E43" w:rsidRPr="00217145">
        <w:rPr>
          <w:rFonts w:ascii="Times New Roman" w:hAnsi="Times New Roman" w:cs="Times New Roman"/>
          <w:sz w:val="24"/>
          <w:lang w:val="en-US"/>
        </w:rPr>
        <w:t xml:space="preserve"> </w:t>
      </w:r>
      <w:r w:rsidR="00CA1E43" w:rsidRPr="00217145">
        <w:rPr>
          <w:rFonts w:ascii="Times New Roman" w:hAnsi="Times New Roman" w:cs="Times New Roman"/>
          <w:i/>
          <w:iCs/>
          <w:sz w:val="24"/>
          <w:lang w:val="en-US"/>
        </w:rPr>
        <w:t>J. Ecol.</w:t>
      </w:r>
      <w:r w:rsidR="00CA1E43" w:rsidRPr="00217145">
        <w:rPr>
          <w:rFonts w:ascii="Times New Roman" w:hAnsi="Times New Roman" w:cs="Times New Roman"/>
          <w:sz w:val="24"/>
          <w:lang w:val="en-US"/>
        </w:rPr>
        <w:t>, 89, 418–427.</w:t>
      </w:r>
    </w:p>
    <w:p w14:paraId="482746A8" w14:textId="70CE631E" w:rsidR="00B5362B" w:rsidRPr="00217145" w:rsidRDefault="00B5362B" w:rsidP="00B5362B">
      <w:pPr>
        <w:pStyle w:val="Bibliografa"/>
        <w:spacing w:line="480" w:lineRule="auto"/>
        <w:ind w:left="0" w:firstLine="0"/>
        <w:rPr>
          <w:rFonts w:ascii="Times New Roman" w:hAnsi="Times New Roman" w:cs="Times New Roman"/>
          <w:sz w:val="24"/>
          <w:lang w:val="en-US"/>
        </w:rPr>
      </w:pPr>
      <w:r w:rsidRPr="00217145">
        <w:rPr>
          <w:rFonts w:ascii="Times New Roman" w:hAnsi="Times New Roman" w:cs="Times New Roman"/>
          <w:sz w:val="24"/>
          <w:lang w:val="en-US"/>
        </w:rPr>
        <w:t>2</w:t>
      </w:r>
      <w:r w:rsidR="00990790">
        <w:rPr>
          <w:rFonts w:ascii="Times New Roman" w:hAnsi="Times New Roman" w:cs="Times New Roman"/>
          <w:sz w:val="24"/>
          <w:lang w:val="en-US"/>
        </w:rPr>
        <w:t>5</w:t>
      </w:r>
      <w:proofErr w:type="gramStart"/>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br/>
      </w:r>
      <w:r w:rsidR="00CA1E43" w:rsidRPr="00217145">
        <w:rPr>
          <w:rFonts w:ascii="Times New Roman" w:hAnsi="Times New Roman" w:cs="Times New Roman"/>
          <w:sz w:val="24"/>
          <w:lang w:val="en-US"/>
        </w:rPr>
        <w:t xml:space="preserve">Kolb, A. &amp; </w:t>
      </w:r>
      <w:proofErr w:type="spellStart"/>
      <w:r w:rsidR="00CA1E43" w:rsidRPr="00217145">
        <w:rPr>
          <w:rFonts w:ascii="Times New Roman" w:hAnsi="Times New Roman" w:cs="Times New Roman"/>
          <w:sz w:val="24"/>
          <w:lang w:val="en-US"/>
        </w:rPr>
        <w:t>Ehrlén</w:t>
      </w:r>
      <w:proofErr w:type="spellEnd"/>
      <w:r w:rsidR="00CA1E43" w:rsidRPr="00217145">
        <w:rPr>
          <w:rFonts w:ascii="Times New Roman" w:hAnsi="Times New Roman" w:cs="Times New Roman"/>
          <w:sz w:val="24"/>
          <w:lang w:val="en-US"/>
        </w:rPr>
        <w:t xml:space="preserve">, J. (2010). Environmental context drives seed predator-mediated selection on a floral display trait. </w:t>
      </w:r>
      <w:proofErr w:type="spellStart"/>
      <w:proofErr w:type="gramStart"/>
      <w:r w:rsidR="00CA1E43" w:rsidRPr="00217145">
        <w:rPr>
          <w:rFonts w:ascii="Times New Roman" w:hAnsi="Times New Roman" w:cs="Times New Roman"/>
          <w:i/>
          <w:iCs/>
          <w:sz w:val="24"/>
          <w:lang w:val="en-US"/>
        </w:rPr>
        <w:t>Evol</w:t>
      </w:r>
      <w:proofErr w:type="spellEnd"/>
      <w:r w:rsidR="00CA1E43" w:rsidRPr="00217145">
        <w:rPr>
          <w:rFonts w:ascii="Times New Roman" w:hAnsi="Times New Roman" w:cs="Times New Roman"/>
          <w:i/>
          <w:iCs/>
          <w:sz w:val="24"/>
          <w:lang w:val="en-US"/>
        </w:rPr>
        <w:t>.</w:t>
      </w:r>
      <w:proofErr w:type="gramEnd"/>
      <w:r w:rsidR="00CA1E43" w:rsidRPr="00217145">
        <w:rPr>
          <w:rFonts w:ascii="Times New Roman" w:hAnsi="Times New Roman" w:cs="Times New Roman"/>
          <w:i/>
          <w:iCs/>
          <w:sz w:val="24"/>
          <w:lang w:val="en-US"/>
        </w:rPr>
        <w:t xml:space="preserve"> Ecol.</w:t>
      </w:r>
      <w:r w:rsidR="00CA1E43" w:rsidRPr="00217145">
        <w:rPr>
          <w:rFonts w:ascii="Times New Roman" w:hAnsi="Times New Roman" w:cs="Times New Roman"/>
          <w:sz w:val="24"/>
          <w:lang w:val="en-US"/>
        </w:rPr>
        <w:t>, 24, 433–445.</w:t>
      </w:r>
    </w:p>
    <w:p w14:paraId="25CE83B5" w14:textId="731E489D" w:rsidR="00B5362B" w:rsidRPr="00217145" w:rsidRDefault="00B5362B" w:rsidP="00B5362B">
      <w:pPr>
        <w:pStyle w:val="Bibliografa"/>
        <w:spacing w:line="480" w:lineRule="auto"/>
        <w:ind w:left="0" w:firstLine="0"/>
        <w:rPr>
          <w:rFonts w:ascii="Times New Roman" w:hAnsi="Times New Roman" w:cs="Times New Roman"/>
          <w:sz w:val="24"/>
          <w:lang w:val="en-US"/>
        </w:rPr>
      </w:pPr>
      <w:r w:rsidRPr="00113DC4">
        <w:rPr>
          <w:rFonts w:ascii="Times New Roman" w:hAnsi="Times New Roman" w:cs="Times New Roman"/>
          <w:sz w:val="24"/>
          <w:lang w:val="de-DE"/>
        </w:rPr>
        <w:t>2</w:t>
      </w:r>
      <w:r w:rsidR="00990790">
        <w:rPr>
          <w:rFonts w:ascii="Times New Roman" w:hAnsi="Times New Roman" w:cs="Times New Roman"/>
          <w:sz w:val="24"/>
          <w:lang w:val="de-DE"/>
        </w:rPr>
        <w:t>6</w:t>
      </w:r>
      <w:r w:rsidRPr="00113DC4">
        <w:rPr>
          <w:rFonts w:ascii="Times New Roman" w:hAnsi="Times New Roman" w:cs="Times New Roman"/>
          <w:sz w:val="24"/>
          <w:lang w:val="de-DE"/>
        </w:rPr>
        <w:t>.</w:t>
      </w:r>
      <w:r w:rsidRPr="00113DC4">
        <w:rPr>
          <w:rFonts w:ascii="Times New Roman" w:hAnsi="Times New Roman" w:cs="Times New Roman"/>
          <w:sz w:val="24"/>
          <w:lang w:val="de-DE"/>
        </w:rPr>
        <w:br/>
      </w:r>
      <w:r w:rsidR="00CA1E43" w:rsidRPr="006F0EA7">
        <w:rPr>
          <w:rFonts w:ascii="Times New Roman" w:hAnsi="Times New Roman" w:cs="Times New Roman"/>
          <w:sz w:val="24"/>
          <w:lang w:val="de-DE"/>
        </w:rPr>
        <w:t xml:space="preserve">Kolb, A., Ehrlén, J. &amp; Eriksson, O. (2007). </w:t>
      </w:r>
      <w:proofErr w:type="gramStart"/>
      <w:r w:rsidR="00CA1E43" w:rsidRPr="00217145">
        <w:rPr>
          <w:rFonts w:ascii="Times New Roman" w:hAnsi="Times New Roman" w:cs="Times New Roman"/>
          <w:sz w:val="24"/>
          <w:lang w:val="en-US"/>
        </w:rPr>
        <w:t>Ecological and evolutionary consequences of spatial and temporal variation in pre-dispersal seed predation.</w:t>
      </w:r>
      <w:proofErr w:type="gramEnd"/>
      <w:r w:rsidR="00CA1E43" w:rsidRPr="00217145">
        <w:rPr>
          <w:rFonts w:ascii="Times New Roman" w:hAnsi="Times New Roman" w:cs="Times New Roman"/>
          <w:sz w:val="24"/>
          <w:lang w:val="en-US"/>
        </w:rPr>
        <w:t xml:space="preserve"> </w:t>
      </w:r>
      <w:proofErr w:type="spellStart"/>
      <w:proofErr w:type="gramStart"/>
      <w:r w:rsidR="00CA1E43" w:rsidRPr="00217145">
        <w:rPr>
          <w:rFonts w:ascii="Times New Roman" w:hAnsi="Times New Roman" w:cs="Times New Roman"/>
          <w:i/>
          <w:iCs/>
          <w:sz w:val="24"/>
          <w:lang w:val="en-US"/>
        </w:rPr>
        <w:t>Perspect</w:t>
      </w:r>
      <w:proofErr w:type="spellEnd"/>
      <w:r w:rsidR="00CA1E43" w:rsidRPr="00217145">
        <w:rPr>
          <w:rFonts w:ascii="Times New Roman" w:hAnsi="Times New Roman" w:cs="Times New Roman"/>
          <w:i/>
          <w:iCs/>
          <w:sz w:val="24"/>
          <w:lang w:val="en-US"/>
        </w:rPr>
        <w:t>.</w:t>
      </w:r>
      <w:proofErr w:type="gramEnd"/>
      <w:r w:rsidR="00CA1E43" w:rsidRPr="00217145">
        <w:rPr>
          <w:rFonts w:ascii="Times New Roman" w:hAnsi="Times New Roman" w:cs="Times New Roman"/>
          <w:i/>
          <w:iCs/>
          <w:sz w:val="24"/>
          <w:lang w:val="en-US"/>
        </w:rPr>
        <w:t xml:space="preserve"> Plant Ecol. </w:t>
      </w:r>
      <w:proofErr w:type="spellStart"/>
      <w:r w:rsidR="00CA1E43" w:rsidRPr="00217145">
        <w:rPr>
          <w:rFonts w:ascii="Times New Roman" w:hAnsi="Times New Roman" w:cs="Times New Roman"/>
          <w:i/>
          <w:iCs/>
          <w:sz w:val="24"/>
          <w:lang w:val="en-US"/>
        </w:rPr>
        <w:t>Evol</w:t>
      </w:r>
      <w:proofErr w:type="spellEnd"/>
      <w:r w:rsidR="00CA1E43" w:rsidRPr="00217145">
        <w:rPr>
          <w:rFonts w:ascii="Times New Roman" w:hAnsi="Times New Roman" w:cs="Times New Roman"/>
          <w:i/>
          <w:iCs/>
          <w:sz w:val="24"/>
          <w:lang w:val="en-US"/>
        </w:rPr>
        <w:t>. Syst.</w:t>
      </w:r>
      <w:r w:rsidR="00CA1E43" w:rsidRPr="00217145">
        <w:rPr>
          <w:rFonts w:ascii="Times New Roman" w:hAnsi="Times New Roman" w:cs="Times New Roman"/>
          <w:sz w:val="24"/>
          <w:lang w:val="en-US"/>
        </w:rPr>
        <w:t>, 9, 79–100.</w:t>
      </w:r>
    </w:p>
    <w:p w14:paraId="7E9F8713" w14:textId="762B6A46" w:rsidR="00B5362B" w:rsidRPr="00217145" w:rsidRDefault="00B5362B" w:rsidP="00B5362B">
      <w:pPr>
        <w:pStyle w:val="Bibliografa"/>
        <w:spacing w:line="480" w:lineRule="auto"/>
        <w:ind w:left="0" w:firstLine="0"/>
        <w:rPr>
          <w:rFonts w:ascii="Times New Roman" w:hAnsi="Times New Roman" w:cs="Times New Roman"/>
          <w:sz w:val="24"/>
          <w:lang w:val="en-US"/>
        </w:rPr>
      </w:pPr>
      <w:r w:rsidRPr="0098203F">
        <w:rPr>
          <w:rFonts w:ascii="Times New Roman" w:hAnsi="Times New Roman" w:cs="Times New Roman"/>
          <w:sz w:val="24"/>
          <w:lang w:val="de-DE"/>
          <w:rPrChange w:id="485" w:author="Alicia" w:date="2016-01-11T12:15:00Z">
            <w:rPr>
              <w:rFonts w:ascii="Times New Roman" w:hAnsi="Times New Roman" w:cs="Times New Roman"/>
              <w:sz w:val="24"/>
              <w:lang w:val="en-US"/>
            </w:rPr>
          </w:rPrChange>
        </w:rPr>
        <w:t>2</w:t>
      </w:r>
      <w:r w:rsidR="00990790" w:rsidRPr="0098203F">
        <w:rPr>
          <w:rFonts w:ascii="Times New Roman" w:hAnsi="Times New Roman" w:cs="Times New Roman"/>
          <w:sz w:val="24"/>
          <w:lang w:val="de-DE"/>
          <w:rPrChange w:id="486" w:author="Alicia" w:date="2016-01-11T12:15:00Z">
            <w:rPr>
              <w:rFonts w:ascii="Times New Roman" w:hAnsi="Times New Roman" w:cs="Times New Roman"/>
              <w:sz w:val="24"/>
              <w:lang w:val="en-US"/>
            </w:rPr>
          </w:rPrChange>
        </w:rPr>
        <w:t>7</w:t>
      </w:r>
      <w:r w:rsidRPr="0098203F">
        <w:rPr>
          <w:rFonts w:ascii="Times New Roman" w:hAnsi="Times New Roman" w:cs="Times New Roman"/>
          <w:sz w:val="24"/>
          <w:lang w:val="de-DE"/>
          <w:rPrChange w:id="487" w:author="Alicia" w:date="2016-01-11T12:15:00Z">
            <w:rPr>
              <w:rFonts w:ascii="Times New Roman" w:hAnsi="Times New Roman" w:cs="Times New Roman"/>
              <w:sz w:val="24"/>
              <w:lang w:val="en-US"/>
            </w:rPr>
          </w:rPrChange>
        </w:rPr>
        <w:t>.</w:t>
      </w:r>
      <w:r w:rsidRPr="0098203F">
        <w:rPr>
          <w:rFonts w:ascii="Times New Roman" w:hAnsi="Times New Roman" w:cs="Times New Roman"/>
          <w:sz w:val="24"/>
          <w:lang w:val="de-DE"/>
          <w:rPrChange w:id="488" w:author="Alicia" w:date="2016-01-11T12:15:00Z">
            <w:rPr>
              <w:rFonts w:ascii="Times New Roman" w:hAnsi="Times New Roman" w:cs="Times New Roman"/>
              <w:sz w:val="24"/>
              <w:lang w:val="en-US"/>
            </w:rPr>
          </w:rPrChange>
        </w:rPr>
        <w:br/>
      </w:r>
      <w:r w:rsidR="00CA1E43" w:rsidRPr="0098203F">
        <w:rPr>
          <w:rFonts w:ascii="Times New Roman" w:hAnsi="Times New Roman" w:cs="Times New Roman"/>
          <w:sz w:val="24"/>
          <w:lang w:val="de-DE"/>
          <w:rPrChange w:id="489" w:author="Alicia" w:date="2016-01-11T12:15:00Z">
            <w:rPr>
              <w:rFonts w:ascii="Times New Roman" w:hAnsi="Times New Roman" w:cs="Times New Roman"/>
              <w:sz w:val="24"/>
              <w:lang w:val="en-US"/>
            </w:rPr>
          </w:rPrChange>
        </w:rPr>
        <w:t xml:space="preserve">König, M.A.E., Wiklund, C. &amp; Ehrlén, J. (2015). </w:t>
      </w:r>
      <w:proofErr w:type="gramStart"/>
      <w:r w:rsidR="00CA1E43" w:rsidRPr="00217145">
        <w:rPr>
          <w:rFonts w:ascii="Times New Roman" w:hAnsi="Times New Roman" w:cs="Times New Roman"/>
          <w:sz w:val="24"/>
          <w:lang w:val="en-US"/>
        </w:rPr>
        <w:t xml:space="preserve">Timing of flowering and intensity of attack by a butterfly herbivore in a </w:t>
      </w:r>
      <w:proofErr w:type="spellStart"/>
      <w:r w:rsidR="00CA1E43" w:rsidRPr="00217145">
        <w:rPr>
          <w:rFonts w:ascii="Times New Roman" w:hAnsi="Times New Roman" w:cs="Times New Roman"/>
          <w:sz w:val="24"/>
          <w:lang w:val="en-US"/>
        </w:rPr>
        <w:t>polyploid</w:t>
      </w:r>
      <w:proofErr w:type="spellEnd"/>
      <w:r w:rsidR="00CA1E43" w:rsidRPr="00217145">
        <w:rPr>
          <w:rFonts w:ascii="Times New Roman" w:hAnsi="Times New Roman" w:cs="Times New Roman"/>
          <w:sz w:val="24"/>
          <w:lang w:val="en-US"/>
        </w:rPr>
        <w:t xml:space="preserve"> herb.</w:t>
      </w:r>
      <w:proofErr w:type="gramEnd"/>
      <w:r w:rsidR="00CA1E43" w:rsidRPr="00217145">
        <w:rPr>
          <w:rFonts w:ascii="Times New Roman" w:hAnsi="Times New Roman" w:cs="Times New Roman"/>
          <w:sz w:val="24"/>
          <w:lang w:val="en-US"/>
        </w:rPr>
        <w:t xml:space="preserve"> </w:t>
      </w:r>
      <w:r w:rsidR="00CA1E43" w:rsidRPr="00217145">
        <w:rPr>
          <w:rFonts w:ascii="Times New Roman" w:hAnsi="Times New Roman" w:cs="Times New Roman"/>
          <w:i/>
          <w:iCs/>
          <w:sz w:val="24"/>
          <w:lang w:val="en-US"/>
        </w:rPr>
        <w:t xml:space="preserve">Ecol. </w:t>
      </w:r>
      <w:proofErr w:type="spellStart"/>
      <w:r w:rsidR="00CA1E43" w:rsidRPr="00217145">
        <w:rPr>
          <w:rFonts w:ascii="Times New Roman" w:hAnsi="Times New Roman" w:cs="Times New Roman"/>
          <w:i/>
          <w:iCs/>
          <w:sz w:val="24"/>
          <w:lang w:val="en-US"/>
        </w:rPr>
        <w:t>Evol</w:t>
      </w:r>
      <w:proofErr w:type="spellEnd"/>
      <w:r w:rsidR="00CA1E43" w:rsidRPr="00217145">
        <w:rPr>
          <w:rFonts w:ascii="Times New Roman" w:hAnsi="Times New Roman" w:cs="Times New Roman"/>
          <w:i/>
          <w:iCs/>
          <w:sz w:val="24"/>
          <w:lang w:val="en-US"/>
        </w:rPr>
        <w:t>.</w:t>
      </w:r>
      <w:r w:rsidR="00CA1E43" w:rsidRPr="00217145">
        <w:rPr>
          <w:rFonts w:ascii="Times New Roman" w:hAnsi="Times New Roman" w:cs="Times New Roman"/>
          <w:sz w:val="24"/>
          <w:lang w:val="en-US"/>
        </w:rPr>
        <w:t>, 5, 1863–1872.</w:t>
      </w:r>
    </w:p>
    <w:p w14:paraId="490DD951" w14:textId="2F93FAF3" w:rsidR="00B5362B" w:rsidRPr="00217145" w:rsidRDefault="00B5362B" w:rsidP="00B5362B">
      <w:pPr>
        <w:pStyle w:val="Bibliografa"/>
        <w:spacing w:line="480" w:lineRule="auto"/>
        <w:ind w:left="0" w:firstLine="0"/>
        <w:rPr>
          <w:rFonts w:ascii="Times New Roman" w:hAnsi="Times New Roman" w:cs="Times New Roman"/>
          <w:sz w:val="24"/>
          <w:lang w:val="en-US"/>
        </w:rPr>
      </w:pPr>
      <w:r w:rsidRPr="00980CD3">
        <w:rPr>
          <w:rFonts w:ascii="Times New Roman" w:hAnsi="Times New Roman" w:cs="Times New Roman"/>
          <w:sz w:val="24"/>
          <w:lang w:val="de-DE"/>
        </w:rPr>
        <w:t>2</w:t>
      </w:r>
      <w:r w:rsidR="00990790">
        <w:rPr>
          <w:rFonts w:ascii="Times New Roman" w:hAnsi="Times New Roman" w:cs="Times New Roman"/>
          <w:sz w:val="24"/>
          <w:lang w:val="de-DE"/>
        </w:rPr>
        <w:t>8</w:t>
      </w:r>
      <w:r w:rsidRPr="00980CD3">
        <w:rPr>
          <w:rFonts w:ascii="Times New Roman" w:hAnsi="Times New Roman" w:cs="Times New Roman"/>
          <w:sz w:val="24"/>
          <w:lang w:val="de-DE"/>
        </w:rPr>
        <w:t>.</w:t>
      </w:r>
      <w:r w:rsidRPr="00980CD3">
        <w:rPr>
          <w:rFonts w:ascii="Times New Roman" w:hAnsi="Times New Roman" w:cs="Times New Roman"/>
          <w:sz w:val="24"/>
          <w:lang w:val="de-DE"/>
        </w:rPr>
        <w:br/>
      </w:r>
      <w:r w:rsidR="00CA1E43" w:rsidRPr="00980CD3">
        <w:rPr>
          <w:rFonts w:ascii="Times New Roman" w:hAnsi="Times New Roman" w:cs="Times New Roman"/>
          <w:sz w:val="24"/>
          <w:lang w:val="de-DE"/>
        </w:rPr>
        <w:t xml:space="preserve">Lande, R. &amp; Arnold, S.J. (1983). </w:t>
      </w:r>
      <w:proofErr w:type="gramStart"/>
      <w:r w:rsidR="00CA1E43" w:rsidRPr="00217145">
        <w:rPr>
          <w:rFonts w:ascii="Times New Roman" w:hAnsi="Times New Roman" w:cs="Times New Roman"/>
          <w:sz w:val="24"/>
          <w:lang w:val="en-US"/>
        </w:rPr>
        <w:t>The measurement of selection on correlated characters.</w:t>
      </w:r>
      <w:proofErr w:type="gramEnd"/>
      <w:r w:rsidR="00CA1E43" w:rsidRPr="00217145">
        <w:rPr>
          <w:rFonts w:ascii="Times New Roman" w:hAnsi="Times New Roman" w:cs="Times New Roman"/>
          <w:sz w:val="24"/>
          <w:lang w:val="en-US"/>
        </w:rPr>
        <w:t xml:space="preserve"> </w:t>
      </w:r>
      <w:proofErr w:type="gramStart"/>
      <w:r w:rsidR="00CA1E43" w:rsidRPr="00217145">
        <w:rPr>
          <w:rFonts w:ascii="Times New Roman" w:hAnsi="Times New Roman" w:cs="Times New Roman"/>
          <w:i/>
          <w:iCs/>
          <w:sz w:val="24"/>
          <w:lang w:val="en-US"/>
        </w:rPr>
        <w:t>Evolution</w:t>
      </w:r>
      <w:r w:rsidR="00CA1E43" w:rsidRPr="00217145">
        <w:rPr>
          <w:rFonts w:ascii="Times New Roman" w:hAnsi="Times New Roman" w:cs="Times New Roman"/>
          <w:sz w:val="24"/>
          <w:lang w:val="en-US"/>
        </w:rPr>
        <w:t>, 37, 1210.</w:t>
      </w:r>
      <w:proofErr w:type="gramEnd"/>
    </w:p>
    <w:p w14:paraId="3356C42E" w14:textId="1890C049" w:rsidR="00B5362B" w:rsidRPr="003772B0" w:rsidRDefault="00B5362B" w:rsidP="00B5362B">
      <w:pPr>
        <w:pStyle w:val="Bibliografa"/>
        <w:spacing w:line="480" w:lineRule="auto"/>
        <w:ind w:left="0" w:firstLine="0"/>
        <w:rPr>
          <w:rFonts w:ascii="Times New Roman" w:hAnsi="Times New Roman" w:cs="Times New Roman"/>
          <w:sz w:val="24"/>
          <w:rPrChange w:id="490" w:author="Alicia" w:date="2016-01-08T11:50:00Z">
            <w:rPr>
              <w:rFonts w:ascii="Times New Roman" w:hAnsi="Times New Roman" w:cs="Times New Roman"/>
              <w:sz w:val="24"/>
              <w:lang w:val="en-US"/>
            </w:rPr>
          </w:rPrChange>
        </w:rPr>
      </w:pPr>
      <w:r w:rsidRPr="00CA1E43">
        <w:rPr>
          <w:rFonts w:ascii="Times New Roman" w:hAnsi="Times New Roman" w:cs="Times New Roman"/>
          <w:sz w:val="24"/>
          <w:lang w:val="en-US"/>
        </w:rPr>
        <w:t>2</w:t>
      </w:r>
      <w:r w:rsidR="00990790">
        <w:rPr>
          <w:rFonts w:ascii="Times New Roman" w:hAnsi="Times New Roman" w:cs="Times New Roman"/>
          <w:sz w:val="24"/>
          <w:lang w:val="en-US"/>
        </w:rPr>
        <w:t>9</w:t>
      </w:r>
      <w:proofErr w:type="gramStart"/>
      <w:r w:rsidRPr="00CA1E43">
        <w:rPr>
          <w:rFonts w:ascii="Times New Roman" w:hAnsi="Times New Roman" w:cs="Times New Roman"/>
          <w:sz w:val="24"/>
          <w:lang w:val="en-US"/>
        </w:rPr>
        <w:t>.</w:t>
      </w:r>
      <w:proofErr w:type="gramEnd"/>
      <w:r w:rsidRPr="00CA1E43">
        <w:rPr>
          <w:rFonts w:ascii="Times New Roman" w:hAnsi="Times New Roman" w:cs="Times New Roman"/>
          <w:sz w:val="24"/>
          <w:lang w:val="en-US"/>
        </w:rPr>
        <w:br/>
      </w:r>
      <w:proofErr w:type="spellStart"/>
      <w:r w:rsidR="00CA1E43" w:rsidRPr="00217145">
        <w:rPr>
          <w:rFonts w:ascii="Times New Roman" w:hAnsi="Times New Roman" w:cs="Times New Roman"/>
          <w:sz w:val="24"/>
          <w:lang w:val="en-US"/>
        </w:rPr>
        <w:t>Mouquet</w:t>
      </w:r>
      <w:proofErr w:type="spellEnd"/>
      <w:r w:rsidR="00CA1E43" w:rsidRPr="00217145">
        <w:rPr>
          <w:rFonts w:ascii="Times New Roman" w:hAnsi="Times New Roman" w:cs="Times New Roman"/>
          <w:sz w:val="24"/>
          <w:lang w:val="en-US"/>
        </w:rPr>
        <w:t xml:space="preserve">, N., </w:t>
      </w:r>
      <w:proofErr w:type="spellStart"/>
      <w:r w:rsidR="00CA1E43" w:rsidRPr="00217145">
        <w:rPr>
          <w:rFonts w:ascii="Times New Roman" w:hAnsi="Times New Roman" w:cs="Times New Roman"/>
          <w:sz w:val="24"/>
          <w:lang w:val="en-US"/>
        </w:rPr>
        <w:t>Belrose</w:t>
      </w:r>
      <w:proofErr w:type="spellEnd"/>
      <w:r w:rsidR="00CA1E43" w:rsidRPr="00217145">
        <w:rPr>
          <w:rFonts w:ascii="Times New Roman" w:hAnsi="Times New Roman" w:cs="Times New Roman"/>
          <w:sz w:val="24"/>
          <w:lang w:val="en-US"/>
        </w:rPr>
        <w:t xml:space="preserve">, V., Thomas, J.A., </w:t>
      </w:r>
      <w:proofErr w:type="spellStart"/>
      <w:r w:rsidR="00CA1E43" w:rsidRPr="00217145">
        <w:rPr>
          <w:rFonts w:ascii="Times New Roman" w:hAnsi="Times New Roman" w:cs="Times New Roman"/>
          <w:sz w:val="24"/>
          <w:lang w:val="en-US"/>
        </w:rPr>
        <w:t>Elmes</w:t>
      </w:r>
      <w:proofErr w:type="spellEnd"/>
      <w:r w:rsidR="00CA1E43" w:rsidRPr="00217145">
        <w:rPr>
          <w:rFonts w:ascii="Times New Roman" w:hAnsi="Times New Roman" w:cs="Times New Roman"/>
          <w:sz w:val="24"/>
          <w:lang w:val="en-US"/>
        </w:rPr>
        <w:t xml:space="preserve">, G.W. &amp; Clarke, R.T. (2005). </w:t>
      </w:r>
      <w:proofErr w:type="gramStart"/>
      <w:r w:rsidR="00CA1E43" w:rsidRPr="00217145">
        <w:rPr>
          <w:rFonts w:ascii="Times New Roman" w:hAnsi="Times New Roman" w:cs="Times New Roman"/>
          <w:sz w:val="24"/>
          <w:lang w:val="en-US"/>
        </w:rPr>
        <w:t xml:space="preserve">Conserving community modules: a case study of the endangered </w:t>
      </w:r>
      <w:proofErr w:type="spellStart"/>
      <w:r w:rsidR="00CA1E43" w:rsidRPr="00217145">
        <w:rPr>
          <w:rFonts w:ascii="Times New Roman" w:hAnsi="Times New Roman" w:cs="Times New Roman"/>
          <w:sz w:val="24"/>
          <w:lang w:val="en-US"/>
        </w:rPr>
        <w:t>lycaenid</w:t>
      </w:r>
      <w:proofErr w:type="spellEnd"/>
      <w:r w:rsidR="00CA1E43" w:rsidRPr="00217145">
        <w:rPr>
          <w:rFonts w:ascii="Times New Roman" w:hAnsi="Times New Roman" w:cs="Times New Roman"/>
          <w:sz w:val="24"/>
          <w:lang w:val="en-US"/>
        </w:rPr>
        <w:t xml:space="preserve"> butterfly </w:t>
      </w:r>
      <w:proofErr w:type="spellStart"/>
      <w:r w:rsidR="00CA1E43" w:rsidRPr="00365C12">
        <w:rPr>
          <w:rFonts w:ascii="Times New Roman" w:hAnsi="Times New Roman" w:cs="Times New Roman"/>
          <w:i/>
          <w:sz w:val="24"/>
          <w:lang w:val="en-US"/>
        </w:rPr>
        <w:t>Maculinea</w:t>
      </w:r>
      <w:proofErr w:type="spellEnd"/>
      <w:r w:rsidR="00CA1E43" w:rsidRPr="00365C12">
        <w:rPr>
          <w:rFonts w:ascii="Times New Roman" w:hAnsi="Times New Roman" w:cs="Times New Roman"/>
          <w:i/>
          <w:sz w:val="24"/>
          <w:lang w:val="en-US"/>
        </w:rPr>
        <w:t xml:space="preserve"> </w:t>
      </w:r>
      <w:proofErr w:type="spellStart"/>
      <w:r w:rsidR="00CA1E43" w:rsidRPr="00365C12">
        <w:rPr>
          <w:rFonts w:ascii="Times New Roman" w:hAnsi="Times New Roman" w:cs="Times New Roman"/>
          <w:i/>
          <w:sz w:val="24"/>
          <w:lang w:val="en-US"/>
        </w:rPr>
        <w:t>alcon</w:t>
      </w:r>
      <w:proofErr w:type="spellEnd"/>
      <w:r w:rsidR="00CA1E43" w:rsidRPr="00217145">
        <w:rPr>
          <w:rFonts w:ascii="Times New Roman" w:hAnsi="Times New Roman" w:cs="Times New Roman"/>
          <w:sz w:val="24"/>
          <w:lang w:val="en-US"/>
        </w:rPr>
        <w:t>.</w:t>
      </w:r>
      <w:proofErr w:type="gramEnd"/>
      <w:r w:rsidR="00CA1E43" w:rsidRPr="00217145">
        <w:rPr>
          <w:rFonts w:ascii="Times New Roman" w:hAnsi="Times New Roman" w:cs="Times New Roman"/>
          <w:sz w:val="24"/>
          <w:lang w:val="en-US"/>
        </w:rPr>
        <w:t xml:space="preserve"> </w:t>
      </w:r>
      <w:proofErr w:type="spellStart"/>
      <w:r w:rsidR="00CA1E43" w:rsidRPr="00217145">
        <w:rPr>
          <w:rFonts w:ascii="Times New Roman" w:hAnsi="Times New Roman" w:cs="Times New Roman"/>
          <w:i/>
          <w:iCs/>
          <w:sz w:val="24"/>
        </w:rPr>
        <w:t>Ecology</w:t>
      </w:r>
      <w:proofErr w:type="spellEnd"/>
      <w:r w:rsidR="00CA1E43" w:rsidRPr="00217145">
        <w:rPr>
          <w:rFonts w:ascii="Times New Roman" w:hAnsi="Times New Roman" w:cs="Times New Roman"/>
          <w:sz w:val="24"/>
        </w:rPr>
        <w:t>, 86, 3160–3173.</w:t>
      </w:r>
    </w:p>
    <w:p w14:paraId="22B0E4B1" w14:textId="46131A6B" w:rsidR="00B5362B" w:rsidRPr="00217145" w:rsidRDefault="00990790" w:rsidP="00B5362B">
      <w:pPr>
        <w:pStyle w:val="Bibliografa"/>
        <w:spacing w:line="480" w:lineRule="auto"/>
        <w:ind w:left="0" w:firstLine="0"/>
        <w:rPr>
          <w:rFonts w:ascii="Times New Roman" w:hAnsi="Times New Roman" w:cs="Times New Roman"/>
          <w:sz w:val="24"/>
        </w:rPr>
      </w:pPr>
      <w:r>
        <w:rPr>
          <w:rFonts w:ascii="Times New Roman" w:hAnsi="Times New Roman" w:cs="Times New Roman"/>
          <w:sz w:val="24"/>
        </w:rPr>
        <w:t>30</w:t>
      </w:r>
      <w:r w:rsidR="00B5362B" w:rsidRPr="00CA1E43">
        <w:rPr>
          <w:rFonts w:ascii="Times New Roman" w:hAnsi="Times New Roman" w:cs="Times New Roman"/>
          <w:sz w:val="24"/>
        </w:rPr>
        <w:t>.</w:t>
      </w:r>
      <w:r w:rsidR="00B5362B" w:rsidRPr="00CA1E43">
        <w:rPr>
          <w:rFonts w:ascii="Times New Roman" w:hAnsi="Times New Roman" w:cs="Times New Roman"/>
          <w:sz w:val="24"/>
        </w:rPr>
        <w:br/>
      </w:r>
      <w:proofErr w:type="spellStart"/>
      <w:r w:rsidR="00CA1E43" w:rsidRPr="00217145">
        <w:rPr>
          <w:rFonts w:ascii="Times New Roman" w:hAnsi="Times New Roman" w:cs="Times New Roman"/>
          <w:sz w:val="24"/>
        </w:rPr>
        <w:t>Munguia</w:t>
      </w:r>
      <w:proofErr w:type="spellEnd"/>
      <w:r w:rsidR="00CA1E43" w:rsidRPr="00217145">
        <w:rPr>
          <w:rFonts w:ascii="Times New Roman" w:hAnsi="Times New Roman" w:cs="Times New Roman"/>
          <w:sz w:val="24"/>
        </w:rPr>
        <w:t xml:space="preserve">-Rosas, M.A., </w:t>
      </w:r>
      <w:proofErr w:type="spellStart"/>
      <w:r w:rsidR="00CA1E43" w:rsidRPr="00217145">
        <w:rPr>
          <w:rFonts w:ascii="Times New Roman" w:hAnsi="Times New Roman" w:cs="Times New Roman"/>
          <w:sz w:val="24"/>
        </w:rPr>
        <w:t>Ollerton</w:t>
      </w:r>
      <w:proofErr w:type="spellEnd"/>
      <w:r w:rsidR="00CA1E43" w:rsidRPr="00217145">
        <w:rPr>
          <w:rFonts w:ascii="Times New Roman" w:hAnsi="Times New Roman" w:cs="Times New Roman"/>
          <w:sz w:val="24"/>
        </w:rPr>
        <w:t xml:space="preserve">, J. &amp; Parra-Tabla, V. (2011). </w:t>
      </w:r>
      <w:proofErr w:type="gramStart"/>
      <w:r w:rsidR="00CA1E43" w:rsidRPr="00217145">
        <w:rPr>
          <w:rFonts w:ascii="Times New Roman" w:hAnsi="Times New Roman" w:cs="Times New Roman"/>
          <w:sz w:val="24"/>
          <w:lang w:val="en-US"/>
        </w:rPr>
        <w:t xml:space="preserve">Phenotypic selection on </w:t>
      </w:r>
      <w:r w:rsidR="00CA1E43" w:rsidRPr="00217145">
        <w:rPr>
          <w:rFonts w:ascii="Times New Roman" w:hAnsi="Times New Roman" w:cs="Times New Roman"/>
          <w:sz w:val="24"/>
          <w:lang w:val="en-US"/>
        </w:rPr>
        <w:lastRenderedPageBreak/>
        <w:t>flowering phenology and size in two dioecious plant species with different pollen vectors.</w:t>
      </w:r>
      <w:proofErr w:type="gramEnd"/>
      <w:r w:rsidR="00CA1E43" w:rsidRPr="00217145">
        <w:rPr>
          <w:rFonts w:ascii="Times New Roman" w:hAnsi="Times New Roman" w:cs="Times New Roman"/>
          <w:sz w:val="24"/>
          <w:lang w:val="en-US"/>
        </w:rPr>
        <w:t xml:space="preserve"> </w:t>
      </w:r>
      <w:proofErr w:type="spellStart"/>
      <w:r w:rsidR="00CA1E43" w:rsidRPr="00217145">
        <w:rPr>
          <w:rFonts w:ascii="Times New Roman" w:hAnsi="Times New Roman" w:cs="Times New Roman"/>
          <w:i/>
          <w:iCs/>
          <w:sz w:val="24"/>
        </w:rPr>
        <w:t>Plant</w:t>
      </w:r>
      <w:proofErr w:type="spellEnd"/>
      <w:r w:rsidR="00CA1E43" w:rsidRPr="00217145">
        <w:rPr>
          <w:rFonts w:ascii="Times New Roman" w:hAnsi="Times New Roman" w:cs="Times New Roman"/>
          <w:i/>
          <w:iCs/>
          <w:sz w:val="24"/>
        </w:rPr>
        <w:t xml:space="preserve"> </w:t>
      </w:r>
      <w:proofErr w:type="spellStart"/>
      <w:r w:rsidR="00CA1E43" w:rsidRPr="00217145">
        <w:rPr>
          <w:rFonts w:ascii="Times New Roman" w:hAnsi="Times New Roman" w:cs="Times New Roman"/>
          <w:i/>
          <w:iCs/>
          <w:sz w:val="24"/>
        </w:rPr>
        <w:t>Species</w:t>
      </w:r>
      <w:proofErr w:type="spellEnd"/>
      <w:r w:rsidR="00CA1E43" w:rsidRPr="00217145">
        <w:rPr>
          <w:rFonts w:ascii="Times New Roman" w:hAnsi="Times New Roman" w:cs="Times New Roman"/>
          <w:i/>
          <w:iCs/>
          <w:sz w:val="24"/>
        </w:rPr>
        <w:t xml:space="preserve"> Biol.</w:t>
      </w:r>
      <w:r w:rsidR="00CA1E43" w:rsidRPr="00217145">
        <w:rPr>
          <w:rFonts w:ascii="Times New Roman" w:hAnsi="Times New Roman" w:cs="Times New Roman"/>
          <w:sz w:val="24"/>
        </w:rPr>
        <w:t>, 26, 205–212.</w:t>
      </w:r>
    </w:p>
    <w:p w14:paraId="774214D1" w14:textId="476E73EF" w:rsidR="00B5362B" w:rsidRPr="00990790" w:rsidRDefault="00B5362B" w:rsidP="00B5362B">
      <w:pPr>
        <w:pStyle w:val="Bibliografa"/>
        <w:spacing w:line="480" w:lineRule="auto"/>
        <w:ind w:left="0" w:firstLine="0"/>
        <w:rPr>
          <w:rFonts w:ascii="Times New Roman" w:hAnsi="Times New Roman" w:cs="Times New Roman"/>
          <w:sz w:val="24"/>
          <w:lang w:val="en-US"/>
        </w:rPr>
      </w:pPr>
      <w:r w:rsidRPr="00217145">
        <w:rPr>
          <w:rFonts w:ascii="Times New Roman" w:hAnsi="Times New Roman" w:cs="Times New Roman"/>
          <w:sz w:val="24"/>
        </w:rPr>
        <w:t>3</w:t>
      </w:r>
      <w:r w:rsidR="00990790">
        <w:rPr>
          <w:rFonts w:ascii="Times New Roman" w:hAnsi="Times New Roman" w:cs="Times New Roman"/>
          <w:sz w:val="24"/>
        </w:rPr>
        <w:t>1</w:t>
      </w:r>
      <w:r w:rsidRPr="00217145">
        <w:rPr>
          <w:rFonts w:ascii="Times New Roman" w:hAnsi="Times New Roman" w:cs="Times New Roman"/>
          <w:sz w:val="24"/>
        </w:rPr>
        <w:t>.</w:t>
      </w:r>
      <w:r w:rsidRPr="00217145">
        <w:rPr>
          <w:rFonts w:ascii="Times New Roman" w:hAnsi="Times New Roman" w:cs="Times New Roman"/>
          <w:sz w:val="24"/>
        </w:rPr>
        <w:br/>
      </w:r>
      <w:r w:rsidR="00CA1E43" w:rsidRPr="00217145">
        <w:rPr>
          <w:rFonts w:ascii="Times New Roman" w:hAnsi="Times New Roman" w:cs="Times New Roman"/>
          <w:sz w:val="24"/>
        </w:rPr>
        <w:t xml:space="preserve">Munguía-Rosas, M.A., </w:t>
      </w:r>
      <w:proofErr w:type="spellStart"/>
      <w:r w:rsidR="00CA1E43" w:rsidRPr="00217145">
        <w:rPr>
          <w:rFonts w:ascii="Times New Roman" w:hAnsi="Times New Roman" w:cs="Times New Roman"/>
          <w:sz w:val="24"/>
        </w:rPr>
        <w:t>Ollerton</w:t>
      </w:r>
      <w:proofErr w:type="spellEnd"/>
      <w:r w:rsidR="00CA1E43" w:rsidRPr="00217145">
        <w:rPr>
          <w:rFonts w:ascii="Times New Roman" w:hAnsi="Times New Roman" w:cs="Times New Roman"/>
          <w:sz w:val="24"/>
        </w:rPr>
        <w:t xml:space="preserve">, J., Parra-Tabla, V. &amp; De-Nova, J.A. (2011). </w:t>
      </w:r>
      <w:r w:rsidR="00CA1E43" w:rsidRPr="00217145">
        <w:rPr>
          <w:rFonts w:ascii="Times New Roman" w:hAnsi="Times New Roman" w:cs="Times New Roman"/>
          <w:sz w:val="24"/>
          <w:lang w:val="en-US"/>
        </w:rPr>
        <w:t xml:space="preserve">Meta-analysis of phenotypic selection on flowering phenology suggests that early flowering plants are </w:t>
      </w:r>
      <w:proofErr w:type="spellStart"/>
      <w:r w:rsidR="00CA1E43" w:rsidRPr="00217145">
        <w:rPr>
          <w:rFonts w:ascii="Times New Roman" w:hAnsi="Times New Roman" w:cs="Times New Roman"/>
          <w:sz w:val="24"/>
          <w:lang w:val="en-US"/>
        </w:rPr>
        <w:t>favoured</w:t>
      </w:r>
      <w:proofErr w:type="spellEnd"/>
      <w:r w:rsidR="00CA1E43" w:rsidRPr="00217145">
        <w:rPr>
          <w:rFonts w:ascii="Times New Roman" w:hAnsi="Times New Roman" w:cs="Times New Roman"/>
          <w:sz w:val="24"/>
          <w:lang w:val="en-US"/>
        </w:rPr>
        <w:t xml:space="preserve">. </w:t>
      </w:r>
      <w:r w:rsidR="00CA1E43" w:rsidRPr="00217145">
        <w:rPr>
          <w:rFonts w:ascii="Times New Roman" w:hAnsi="Times New Roman" w:cs="Times New Roman"/>
          <w:i/>
          <w:iCs/>
          <w:sz w:val="24"/>
          <w:lang w:val="en-US"/>
        </w:rPr>
        <w:t>Ecol. Lett.</w:t>
      </w:r>
      <w:r w:rsidR="00CA1E43" w:rsidRPr="00217145">
        <w:rPr>
          <w:rFonts w:ascii="Times New Roman" w:hAnsi="Times New Roman" w:cs="Times New Roman"/>
          <w:sz w:val="24"/>
          <w:lang w:val="en-US"/>
        </w:rPr>
        <w:t>, 14, 511–521.</w:t>
      </w:r>
    </w:p>
    <w:p w14:paraId="3D2590CF" w14:textId="5E0B5E24" w:rsidR="00B5362B" w:rsidRPr="00217145" w:rsidRDefault="00B5362B" w:rsidP="00B5362B">
      <w:pPr>
        <w:pStyle w:val="Bibliografa"/>
        <w:spacing w:line="480" w:lineRule="auto"/>
        <w:ind w:left="0" w:firstLine="0"/>
        <w:rPr>
          <w:rFonts w:ascii="Times New Roman" w:hAnsi="Times New Roman" w:cs="Times New Roman"/>
          <w:sz w:val="24"/>
          <w:lang w:val="en-US"/>
        </w:rPr>
      </w:pPr>
      <w:r w:rsidRPr="00706044">
        <w:rPr>
          <w:rFonts w:ascii="Times New Roman" w:hAnsi="Times New Roman" w:cs="Times New Roman"/>
          <w:sz w:val="24"/>
          <w:lang w:val="en-US"/>
        </w:rPr>
        <w:t>3</w:t>
      </w:r>
      <w:r w:rsidR="00990790">
        <w:rPr>
          <w:rFonts w:ascii="Times New Roman" w:hAnsi="Times New Roman" w:cs="Times New Roman"/>
          <w:sz w:val="24"/>
          <w:lang w:val="en-US"/>
        </w:rPr>
        <w:t>2</w:t>
      </w:r>
      <w:proofErr w:type="gramStart"/>
      <w:r w:rsidRPr="00706044">
        <w:rPr>
          <w:rFonts w:ascii="Times New Roman" w:hAnsi="Times New Roman" w:cs="Times New Roman"/>
          <w:sz w:val="24"/>
          <w:lang w:val="en-US"/>
        </w:rPr>
        <w:t>.</w:t>
      </w:r>
      <w:proofErr w:type="gramEnd"/>
      <w:r w:rsidRPr="00706044">
        <w:rPr>
          <w:rFonts w:ascii="Times New Roman" w:hAnsi="Times New Roman" w:cs="Times New Roman"/>
          <w:sz w:val="24"/>
          <w:lang w:val="en-US"/>
        </w:rPr>
        <w:br/>
      </w:r>
      <w:r w:rsidR="00CA1E43" w:rsidRPr="00217145">
        <w:rPr>
          <w:rFonts w:ascii="Times New Roman" w:hAnsi="Times New Roman" w:cs="Times New Roman"/>
          <w:sz w:val="24"/>
          <w:lang w:val="en-US"/>
        </w:rPr>
        <w:t xml:space="preserve">Nash, D.R., </w:t>
      </w:r>
      <w:proofErr w:type="spellStart"/>
      <w:r w:rsidR="00CA1E43" w:rsidRPr="00217145">
        <w:rPr>
          <w:rFonts w:ascii="Times New Roman" w:hAnsi="Times New Roman" w:cs="Times New Roman"/>
          <w:sz w:val="24"/>
          <w:lang w:val="en-US"/>
        </w:rPr>
        <w:t>Als</w:t>
      </w:r>
      <w:proofErr w:type="spellEnd"/>
      <w:r w:rsidR="00CA1E43" w:rsidRPr="00217145">
        <w:rPr>
          <w:rFonts w:ascii="Times New Roman" w:hAnsi="Times New Roman" w:cs="Times New Roman"/>
          <w:sz w:val="24"/>
          <w:lang w:val="en-US"/>
        </w:rPr>
        <w:t xml:space="preserve">, T.D., </w:t>
      </w:r>
      <w:proofErr w:type="spellStart"/>
      <w:r w:rsidR="00CA1E43" w:rsidRPr="00217145">
        <w:rPr>
          <w:rFonts w:ascii="Times New Roman" w:hAnsi="Times New Roman" w:cs="Times New Roman"/>
          <w:sz w:val="24"/>
          <w:lang w:val="en-US"/>
        </w:rPr>
        <w:t>Maile</w:t>
      </w:r>
      <w:proofErr w:type="spellEnd"/>
      <w:r w:rsidR="00CA1E43" w:rsidRPr="00217145">
        <w:rPr>
          <w:rFonts w:ascii="Times New Roman" w:hAnsi="Times New Roman" w:cs="Times New Roman"/>
          <w:sz w:val="24"/>
          <w:lang w:val="en-US"/>
        </w:rPr>
        <w:t xml:space="preserve">, R., Jones, G.R. &amp; </w:t>
      </w:r>
      <w:proofErr w:type="spellStart"/>
      <w:r w:rsidR="00CA1E43" w:rsidRPr="00217145">
        <w:rPr>
          <w:rFonts w:ascii="Times New Roman" w:hAnsi="Times New Roman" w:cs="Times New Roman"/>
          <w:sz w:val="24"/>
          <w:lang w:val="en-US"/>
        </w:rPr>
        <w:t>Boomsma</w:t>
      </w:r>
      <w:proofErr w:type="spellEnd"/>
      <w:r w:rsidR="00CA1E43" w:rsidRPr="00217145">
        <w:rPr>
          <w:rFonts w:ascii="Times New Roman" w:hAnsi="Times New Roman" w:cs="Times New Roman"/>
          <w:sz w:val="24"/>
          <w:lang w:val="en-US"/>
        </w:rPr>
        <w:t xml:space="preserve">, J.J. (2008). </w:t>
      </w:r>
      <w:proofErr w:type="gramStart"/>
      <w:r w:rsidR="00CA1E43" w:rsidRPr="00217145">
        <w:rPr>
          <w:rFonts w:ascii="Times New Roman" w:hAnsi="Times New Roman" w:cs="Times New Roman"/>
          <w:sz w:val="24"/>
          <w:lang w:val="en-US"/>
        </w:rPr>
        <w:t>A mosaic of chemical coevolution in a Large Blue butterfly.</w:t>
      </w:r>
      <w:proofErr w:type="gramEnd"/>
      <w:r w:rsidR="00CA1E43" w:rsidRPr="00217145">
        <w:rPr>
          <w:rFonts w:ascii="Times New Roman" w:hAnsi="Times New Roman" w:cs="Times New Roman"/>
          <w:sz w:val="24"/>
          <w:lang w:val="en-US"/>
        </w:rPr>
        <w:t xml:space="preserve"> </w:t>
      </w:r>
      <w:r w:rsidR="00CA1E43" w:rsidRPr="00217145">
        <w:rPr>
          <w:rFonts w:ascii="Times New Roman" w:hAnsi="Times New Roman" w:cs="Times New Roman"/>
          <w:i/>
          <w:iCs/>
          <w:sz w:val="24"/>
          <w:lang w:val="en-US"/>
        </w:rPr>
        <w:t>Science</w:t>
      </w:r>
      <w:r w:rsidR="00CA1E43" w:rsidRPr="00217145">
        <w:rPr>
          <w:rFonts w:ascii="Times New Roman" w:hAnsi="Times New Roman" w:cs="Times New Roman"/>
          <w:sz w:val="24"/>
          <w:lang w:val="en-US"/>
        </w:rPr>
        <w:t>, 319, 88–90.</w:t>
      </w:r>
    </w:p>
    <w:p w14:paraId="65312AD7" w14:textId="45F1F871" w:rsidR="00B5362B" w:rsidRPr="00217145" w:rsidRDefault="00B5362B" w:rsidP="00B5362B">
      <w:pPr>
        <w:pStyle w:val="Bibliografa"/>
        <w:spacing w:line="480" w:lineRule="auto"/>
        <w:ind w:left="0" w:firstLine="0"/>
        <w:rPr>
          <w:rFonts w:ascii="Times New Roman" w:hAnsi="Times New Roman" w:cs="Times New Roman"/>
          <w:sz w:val="24"/>
          <w:lang w:val="en-US"/>
        </w:rPr>
      </w:pPr>
      <w:r w:rsidRPr="00217145">
        <w:rPr>
          <w:rFonts w:ascii="Times New Roman" w:hAnsi="Times New Roman" w:cs="Times New Roman"/>
          <w:sz w:val="24"/>
          <w:lang w:val="en-US"/>
        </w:rPr>
        <w:t>3</w:t>
      </w:r>
      <w:r w:rsidR="00990790">
        <w:rPr>
          <w:rFonts w:ascii="Times New Roman" w:hAnsi="Times New Roman" w:cs="Times New Roman"/>
          <w:sz w:val="24"/>
          <w:lang w:val="en-US"/>
        </w:rPr>
        <w:t>3</w:t>
      </w:r>
      <w:proofErr w:type="gramStart"/>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br/>
      </w:r>
      <w:proofErr w:type="spellStart"/>
      <w:r w:rsidR="00CA1E43" w:rsidRPr="00217145">
        <w:rPr>
          <w:rFonts w:ascii="Times New Roman" w:hAnsi="Times New Roman" w:cs="Times New Roman"/>
          <w:sz w:val="24"/>
          <w:lang w:val="en-US"/>
        </w:rPr>
        <w:t>Nowicki</w:t>
      </w:r>
      <w:proofErr w:type="spellEnd"/>
      <w:r w:rsidR="00CA1E43" w:rsidRPr="00217145">
        <w:rPr>
          <w:rFonts w:ascii="Times New Roman" w:hAnsi="Times New Roman" w:cs="Times New Roman"/>
          <w:sz w:val="24"/>
          <w:lang w:val="en-US"/>
        </w:rPr>
        <w:t xml:space="preserve">, P., </w:t>
      </w:r>
      <w:proofErr w:type="spellStart"/>
      <w:r w:rsidR="00CA1E43" w:rsidRPr="00217145">
        <w:rPr>
          <w:rFonts w:ascii="Times New Roman" w:hAnsi="Times New Roman" w:cs="Times New Roman"/>
          <w:sz w:val="24"/>
          <w:lang w:val="en-US"/>
        </w:rPr>
        <w:t>Witek</w:t>
      </w:r>
      <w:proofErr w:type="spellEnd"/>
      <w:r w:rsidR="00CA1E43" w:rsidRPr="00217145">
        <w:rPr>
          <w:rFonts w:ascii="Times New Roman" w:hAnsi="Times New Roman" w:cs="Times New Roman"/>
          <w:sz w:val="24"/>
          <w:lang w:val="en-US"/>
        </w:rPr>
        <w:t xml:space="preserve">, M., </w:t>
      </w:r>
      <w:proofErr w:type="spellStart"/>
      <w:r w:rsidR="00CA1E43" w:rsidRPr="00217145">
        <w:rPr>
          <w:rFonts w:ascii="Times New Roman" w:hAnsi="Times New Roman" w:cs="Times New Roman"/>
          <w:sz w:val="24"/>
          <w:lang w:val="en-US"/>
        </w:rPr>
        <w:t>Skorka</w:t>
      </w:r>
      <w:proofErr w:type="spellEnd"/>
      <w:r w:rsidR="00CA1E43" w:rsidRPr="00217145">
        <w:rPr>
          <w:rFonts w:ascii="Times New Roman" w:hAnsi="Times New Roman" w:cs="Times New Roman"/>
          <w:sz w:val="24"/>
          <w:lang w:val="en-US"/>
        </w:rPr>
        <w:t xml:space="preserve">, P. &amp; </w:t>
      </w:r>
      <w:proofErr w:type="spellStart"/>
      <w:r w:rsidR="00CA1E43" w:rsidRPr="00217145">
        <w:rPr>
          <w:rFonts w:ascii="Times New Roman" w:hAnsi="Times New Roman" w:cs="Times New Roman"/>
          <w:sz w:val="24"/>
          <w:lang w:val="en-US"/>
        </w:rPr>
        <w:t>Woyciechowski</w:t>
      </w:r>
      <w:proofErr w:type="spellEnd"/>
      <w:r w:rsidR="00CA1E43" w:rsidRPr="00217145">
        <w:rPr>
          <w:rFonts w:ascii="Times New Roman" w:hAnsi="Times New Roman" w:cs="Times New Roman"/>
          <w:sz w:val="24"/>
          <w:lang w:val="en-US"/>
        </w:rPr>
        <w:t xml:space="preserve">, M. (2005). Oviposition patterns in the </w:t>
      </w:r>
      <w:proofErr w:type="spellStart"/>
      <w:r w:rsidR="00CA1E43" w:rsidRPr="00217145">
        <w:rPr>
          <w:rFonts w:ascii="Times New Roman" w:hAnsi="Times New Roman" w:cs="Times New Roman"/>
          <w:sz w:val="24"/>
          <w:lang w:val="en-US"/>
        </w:rPr>
        <w:t>myrmecophilous</w:t>
      </w:r>
      <w:proofErr w:type="spellEnd"/>
      <w:r w:rsidR="00CA1E43" w:rsidRPr="00217145">
        <w:rPr>
          <w:rFonts w:ascii="Times New Roman" w:hAnsi="Times New Roman" w:cs="Times New Roman"/>
          <w:sz w:val="24"/>
          <w:lang w:val="en-US"/>
        </w:rPr>
        <w:t xml:space="preserve"> butterfly </w:t>
      </w:r>
      <w:proofErr w:type="spellStart"/>
      <w:r w:rsidR="00CA1E43" w:rsidRPr="00365C12">
        <w:rPr>
          <w:rFonts w:ascii="Times New Roman" w:hAnsi="Times New Roman" w:cs="Times New Roman"/>
          <w:i/>
          <w:sz w:val="24"/>
          <w:lang w:val="en-US"/>
        </w:rPr>
        <w:t>Maculinea</w:t>
      </w:r>
      <w:proofErr w:type="spellEnd"/>
      <w:r w:rsidR="00CA1E43" w:rsidRPr="00365C12">
        <w:rPr>
          <w:rFonts w:ascii="Times New Roman" w:hAnsi="Times New Roman" w:cs="Times New Roman"/>
          <w:i/>
          <w:sz w:val="24"/>
          <w:lang w:val="en-US"/>
        </w:rPr>
        <w:t xml:space="preserve"> </w:t>
      </w:r>
      <w:proofErr w:type="spellStart"/>
      <w:r w:rsidR="00CA1E43" w:rsidRPr="00365C12">
        <w:rPr>
          <w:rFonts w:ascii="Times New Roman" w:hAnsi="Times New Roman" w:cs="Times New Roman"/>
          <w:i/>
          <w:sz w:val="24"/>
          <w:lang w:val="en-US"/>
        </w:rPr>
        <w:t>alcon</w:t>
      </w:r>
      <w:proofErr w:type="spellEnd"/>
      <w:r w:rsidR="00CA1E43" w:rsidRPr="00217145">
        <w:rPr>
          <w:rFonts w:ascii="Times New Roman" w:hAnsi="Times New Roman" w:cs="Times New Roman"/>
          <w:sz w:val="24"/>
          <w:lang w:val="en-US"/>
        </w:rPr>
        <w:t xml:space="preserve"> Denis &amp; </w:t>
      </w:r>
      <w:proofErr w:type="spellStart"/>
      <w:r w:rsidR="00CA1E43" w:rsidRPr="00217145">
        <w:rPr>
          <w:rFonts w:ascii="Times New Roman" w:hAnsi="Times New Roman" w:cs="Times New Roman"/>
          <w:sz w:val="24"/>
          <w:lang w:val="en-US"/>
        </w:rPr>
        <w:t>Schiffermueller</w:t>
      </w:r>
      <w:proofErr w:type="spellEnd"/>
      <w:r w:rsidR="00CA1E43" w:rsidRPr="00217145">
        <w:rPr>
          <w:rFonts w:ascii="Times New Roman" w:hAnsi="Times New Roman" w:cs="Times New Roman"/>
          <w:sz w:val="24"/>
          <w:lang w:val="en-US"/>
        </w:rPr>
        <w:t xml:space="preserve"> (Lepidoptera: </w:t>
      </w:r>
      <w:proofErr w:type="spellStart"/>
      <w:r w:rsidR="00CA1E43" w:rsidRPr="00217145">
        <w:rPr>
          <w:rFonts w:ascii="Times New Roman" w:hAnsi="Times New Roman" w:cs="Times New Roman"/>
          <w:sz w:val="24"/>
          <w:lang w:val="en-US"/>
        </w:rPr>
        <w:t>Lycaenidae</w:t>
      </w:r>
      <w:proofErr w:type="spellEnd"/>
      <w:r w:rsidR="00CA1E43" w:rsidRPr="00217145">
        <w:rPr>
          <w:rFonts w:ascii="Times New Roman" w:hAnsi="Times New Roman" w:cs="Times New Roman"/>
          <w:sz w:val="24"/>
          <w:lang w:val="en-US"/>
        </w:rPr>
        <w:t xml:space="preserve">) in relation to characteristics of </w:t>
      </w:r>
      <w:proofErr w:type="spellStart"/>
      <w:r w:rsidR="00CA1E43" w:rsidRPr="00217145">
        <w:rPr>
          <w:rFonts w:ascii="Times New Roman" w:hAnsi="Times New Roman" w:cs="Times New Roman"/>
          <w:sz w:val="24"/>
          <w:lang w:val="en-US"/>
        </w:rPr>
        <w:t>foodplants</w:t>
      </w:r>
      <w:proofErr w:type="spellEnd"/>
      <w:r w:rsidR="00CA1E43" w:rsidRPr="00217145">
        <w:rPr>
          <w:rFonts w:ascii="Times New Roman" w:hAnsi="Times New Roman" w:cs="Times New Roman"/>
          <w:sz w:val="24"/>
          <w:lang w:val="en-US"/>
        </w:rPr>
        <w:t xml:space="preserve"> and presence of ant hosts. </w:t>
      </w:r>
      <w:r w:rsidR="00CA1E43" w:rsidRPr="00217145">
        <w:rPr>
          <w:rFonts w:ascii="Times New Roman" w:hAnsi="Times New Roman" w:cs="Times New Roman"/>
          <w:i/>
          <w:iCs/>
          <w:sz w:val="24"/>
          <w:lang w:val="en-US"/>
        </w:rPr>
        <w:t>Pol. J. Ecol.</w:t>
      </w:r>
      <w:r w:rsidR="00CA1E43" w:rsidRPr="00217145">
        <w:rPr>
          <w:rFonts w:ascii="Times New Roman" w:hAnsi="Times New Roman" w:cs="Times New Roman"/>
          <w:sz w:val="24"/>
          <w:lang w:val="en-US"/>
        </w:rPr>
        <w:t>, 53, 409–417.</w:t>
      </w:r>
    </w:p>
    <w:p w14:paraId="152DE01F" w14:textId="77777777" w:rsidR="00DB774A" w:rsidRDefault="00B5362B" w:rsidP="00B5362B">
      <w:pPr>
        <w:pStyle w:val="Bibliografa"/>
        <w:spacing w:line="480" w:lineRule="auto"/>
        <w:ind w:left="0" w:firstLine="0"/>
        <w:rPr>
          <w:rFonts w:ascii="Times New Roman" w:hAnsi="Times New Roman" w:cs="Times New Roman"/>
          <w:sz w:val="24"/>
          <w:lang w:val="en-US"/>
        </w:rPr>
      </w:pPr>
      <w:r w:rsidRPr="00217145">
        <w:rPr>
          <w:rFonts w:ascii="Times New Roman" w:hAnsi="Times New Roman" w:cs="Times New Roman"/>
          <w:sz w:val="24"/>
          <w:lang w:val="en-US"/>
        </w:rPr>
        <w:t>3</w:t>
      </w:r>
      <w:r w:rsidR="00990790">
        <w:rPr>
          <w:rFonts w:ascii="Times New Roman" w:hAnsi="Times New Roman" w:cs="Times New Roman"/>
          <w:sz w:val="24"/>
          <w:lang w:val="en-US"/>
        </w:rPr>
        <w:t>4</w:t>
      </w:r>
      <w:r w:rsidRPr="00217145">
        <w:rPr>
          <w:rFonts w:ascii="Times New Roman" w:hAnsi="Times New Roman" w:cs="Times New Roman"/>
          <w:sz w:val="24"/>
          <w:lang w:val="en-US"/>
        </w:rPr>
        <w:t>.</w:t>
      </w:r>
    </w:p>
    <w:p w14:paraId="5E09BE0B" w14:textId="5FCB6E6F" w:rsidR="00DB774A" w:rsidRPr="00732FE9" w:rsidRDefault="00DB774A" w:rsidP="00732FE9">
      <w:pPr>
        <w:pStyle w:val="Bibliografa"/>
        <w:spacing w:line="480" w:lineRule="auto"/>
        <w:ind w:left="0" w:firstLine="0"/>
        <w:rPr>
          <w:rFonts w:ascii="Times New Roman" w:hAnsi="Times New Roman" w:cs="Times New Roman"/>
          <w:sz w:val="24"/>
          <w:lang w:val="en-US"/>
          <w:rPrChange w:id="491" w:author="Alicia" w:date="2016-01-11T18:13:00Z">
            <w:rPr>
              <w:rFonts w:ascii="Times New Roman" w:hAnsi="Times New Roman" w:cs="Times New Roman"/>
              <w:sz w:val="24"/>
            </w:rPr>
          </w:rPrChange>
        </w:rPr>
      </w:pPr>
      <w:proofErr w:type="spellStart"/>
      <w:proofErr w:type="gramStart"/>
      <w:r w:rsidRPr="00DB774A">
        <w:rPr>
          <w:rFonts w:ascii="Times New Roman" w:hAnsi="Times New Roman" w:cs="Times New Roman"/>
          <w:sz w:val="24"/>
          <w:lang w:val="en-US"/>
        </w:rPr>
        <w:t>Oostermeijer</w:t>
      </w:r>
      <w:proofErr w:type="spellEnd"/>
      <w:r w:rsidRPr="00DB774A">
        <w:rPr>
          <w:rFonts w:ascii="Times New Roman" w:hAnsi="Times New Roman" w:cs="Times New Roman"/>
          <w:sz w:val="24"/>
          <w:lang w:val="en-US"/>
        </w:rPr>
        <w:t xml:space="preserve">, J.G.B., Den </w:t>
      </w:r>
      <w:proofErr w:type="spellStart"/>
      <w:r w:rsidRPr="00DB774A">
        <w:rPr>
          <w:rFonts w:ascii="Times New Roman" w:hAnsi="Times New Roman" w:cs="Times New Roman"/>
          <w:sz w:val="24"/>
          <w:lang w:val="en-US"/>
        </w:rPr>
        <w:t>Nijs</w:t>
      </w:r>
      <w:proofErr w:type="spellEnd"/>
      <w:r w:rsidRPr="00DB774A">
        <w:rPr>
          <w:rFonts w:ascii="Times New Roman" w:hAnsi="Times New Roman" w:cs="Times New Roman"/>
          <w:sz w:val="24"/>
          <w:lang w:val="en-US"/>
        </w:rPr>
        <w:t xml:space="preserve">, J.C.M., </w:t>
      </w:r>
      <w:proofErr w:type="spellStart"/>
      <w:r w:rsidRPr="00DB774A">
        <w:rPr>
          <w:rFonts w:ascii="Times New Roman" w:hAnsi="Times New Roman" w:cs="Times New Roman"/>
          <w:sz w:val="24"/>
          <w:lang w:val="en-US"/>
        </w:rPr>
        <w:t>Raijmann</w:t>
      </w:r>
      <w:proofErr w:type="spellEnd"/>
      <w:r w:rsidRPr="00DB774A">
        <w:rPr>
          <w:rFonts w:ascii="Times New Roman" w:hAnsi="Times New Roman" w:cs="Times New Roman"/>
          <w:sz w:val="24"/>
          <w:lang w:val="en-US"/>
        </w:rPr>
        <w:t>, L.E.L. &amp; Menken, S.B.J. (1992).</w:t>
      </w:r>
      <w:proofErr w:type="gramEnd"/>
      <w:r w:rsidRPr="00DB774A">
        <w:rPr>
          <w:rFonts w:ascii="Times New Roman" w:hAnsi="Times New Roman" w:cs="Times New Roman"/>
          <w:sz w:val="24"/>
          <w:lang w:val="en-US"/>
        </w:rPr>
        <w:t xml:space="preserve"> </w:t>
      </w:r>
      <w:proofErr w:type="gramStart"/>
      <w:r>
        <w:rPr>
          <w:rFonts w:ascii="Times New Roman" w:hAnsi="Times New Roman" w:cs="Times New Roman"/>
          <w:sz w:val="24"/>
          <w:lang w:val="en-US"/>
        </w:rPr>
        <w:t>Population biology and management of the marsh gentian (</w:t>
      </w:r>
      <w:proofErr w:type="spellStart"/>
      <w:r w:rsidRPr="00732FE9">
        <w:rPr>
          <w:rFonts w:ascii="Times New Roman" w:hAnsi="Times New Roman" w:cs="Times New Roman"/>
          <w:i/>
          <w:sz w:val="24"/>
          <w:lang w:val="en-US"/>
          <w:rPrChange w:id="492" w:author="Alicia" w:date="2016-01-11T18:13:00Z">
            <w:rPr>
              <w:rFonts w:ascii="Times New Roman" w:hAnsi="Times New Roman" w:cs="Times New Roman"/>
              <w:sz w:val="24"/>
              <w:lang w:val="en-US"/>
            </w:rPr>
          </w:rPrChange>
        </w:rPr>
        <w:t>Gentiana</w:t>
      </w:r>
      <w:proofErr w:type="spellEnd"/>
      <w:r w:rsidRPr="00732FE9">
        <w:rPr>
          <w:rFonts w:ascii="Times New Roman" w:hAnsi="Times New Roman" w:cs="Times New Roman"/>
          <w:i/>
          <w:sz w:val="24"/>
          <w:lang w:val="en-US"/>
          <w:rPrChange w:id="493" w:author="Alicia" w:date="2016-01-11T18:13:00Z">
            <w:rPr>
              <w:rFonts w:ascii="Times New Roman" w:hAnsi="Times New Roman" w:cs="Times New Roman"/>
              <w:sz w:val="24"/>
              <w:lang w:val="en-US"/>
            </w:rPr>
          </w:rPrChange>
        </w:rPr>
        <w:t xml:space="preserve"> </w:t>
      </w:r>
      <w:proofErr w:type="spellStart"/>
      <w:r w:rsidRPr="00732FE9">
        <w:rPr>
          <w:rFonts w:ascii="Times New Roman" w:hAnsi="Times New Roman" w:cs="Times New Roman"/>
          <w:i/>
          <w:sz w:val="24"/>
          <w:lang w:val="en-US"/>
          <w:rPrChange w:id="494" w:author="Alicia" w:date="2016-01-11T18:13:00Z">
            <w:rPr>
              <w:rFonts w:ascii="Times New Roman" w:hAnsi="Times New Roman" w:cs="Times New Roman"/>
              <w:sz w:val="24"/>
              <w:lang w:val="en-US"/>
            </w:rPr>
          </w:rPrChange>
        </w:rPr>
        <w:t>pneumonanthe</w:t>
      </w:r>
      <w:proofErr w:type="spellEnd"/>
      <w:r>
        <w:rPr>
          <w:rFonts w:ascii="Times New Roman" w:hAnsi="Times New Roman" w:cs="Times New Roman"/>
          <w:sz w:val="24"/>
          <w:lang w:val="en-US"/>
        </w:rPr>
        <w:t xml:space="preserve"> L.), a rare species in The Netherlands.</w:t>
      </w:r>
      <w:proofErr w:type="gramEnd"/>
      <w:r>
        <w:rPr>
          <w:rFonts w:ascii="Times New Roman" w:hAnsi="Times New Roman" w:cs="Times New Roman"/>
          <w:sz w:val="24"/>
          <w:lang w:val="en-US"/>
        </w:rPr>
        <w:t xml:space="preserve"> </w:t>
      </w:r>
      <w:r w:rsidRPr="00732FE9">
        <w:rPr>
          <w:rFonts w:ascii="Times New Roman" w:hAnsi="Times New Roman" w:cs="Times New Roman"/>
          <w:i/>
          <w:iCs/>
          <w:sz w:val="24"/>
          <w:lang w:val="en-US"/>
          <w:rPrChange w:id="495" w:author="Alicia" w:date="2016-01-11T18:13:00Z">
            <w:rPr>
              <w:rFonts w:ascii="Times New Roman" w:hAnsi="Times New Roman" w:cs="Times New Roman"/>
              <w:i/>
              <w:iCs/>
              <w:sz w:val="24"/>
            </w:rPr>
          </w:rPrChange>
        </w:rPr>
        <w:t>Bot. J. Linn. Soc.</w:t>
      </w:r>
      <w:r w:rsidRPr="00732FE9">
        <w:rPr>
          <w:rFonts w:ascii="Times New Roman" w:hAnsi="Times New Roman" w:cs="Times New Roman"/>
          <w:sz w:val="24"/>
          <w:lang w:val="en-US"/>
          <w:rPrChange w:id="496" w:author="Alicia" w:date="2016-01-11T18:13:00Z">
            <w:rPr>
              <w:rFonts w:ascii="Times New Roman" w:hAnsi="Times New Roman" w:cs="Times New Roman"/>
              <w:sz w:val="24"/>
            </w:rPr>
          </w:rPrChange>
        </w:rPr>
        <w:t>, 108, 117–130.</w:t>
      </w:r>
    </w:p>
    <w:p w14:paraId="2A456B8C" w14:textId="642783CA" w:rsidR="00B5362B" w:rsidRPr="00217145" w:rsidRDefault="00732FE9" w:rsidP="00B5362B">
      <w:pPr>
        <w:pStyle w:val="Bibliografa"/>
        <w:spacing w:line="480" w:lineRule="auto"/>
        <w:ind w:left="0" w:firstLine="0"/>
        <w:rPr>
          <w:rFonts w:ascii="Times New Roman" w:hAnsi="Times New Roman" w:cs="Times New Roman"/>
          <w:sz w:val="24"/>
          <w:lang w:val="en-US"/>
        </w:rPr>
      </w:pPr>
      <w:r>
        <w:rPr>
          <w:rFonts w:ascii="Times New Roman" w:hAnsi="Times New Roman" w:cs="Times New Roman"/>
          <w:sz w:val="24"/>
          <w:lang w:val="en-US"/>
        </w:rPr>
        <w:t>35</w:t>
      </w:r>
      <w:proofErr w:type="gramStart"/>
      <w:r>
        <w:rPr>
          <w:rFonts w:ascii="Times New Roman" w:hAnsi="Times New Roman" w:cs="Times New Roman"/>
          <w:sz w:val="24"/>
          <w:lang w:val="en-US"/>
        </w:rPr>
        <w:t>.</w:t>
      </w:r>
      <w:proofErr w:type="gramEnd"/>
      <w:r w:rsidR="00B5362B" w:rsidRPr="00217145">
        <w:rPr>
          <w:rFonts w:ascii="Times New Roman" w:hAnsi="Times New Roman" w:cs="Times New Roman"/>
          <w:sz w:val="24"/>
          <w:lang w:val="en-US"/>
        </w:rPr>
        <w:br/>
      </w:r>
      <w:proofErr w:type="spellStart"/>
      <w:r w:rsidR="00CA1E43" w:rsidRPr="00217145">
        <w:rPr>
          <w:rFonts w:ascii="Times New Roman" w:hAnsi="Times New Roman" w:cs="Times New Roman"/>
          <w:sz w:val="24"/>
          <w:lang w:val="en-US"/>
        </w:rPr>
        <w:t>Parachnowitsch</w:t>
      </w:r>
      <w:proofErr w:type="spellEnd"/>
      <w:r w:rsidR="00CA1E43" w:rsidRPr="00217145">
        <w:rPr>
          <w:rFonts w:ascii="Times New Roman" w:hAnsi="Times New Roman" w:cs="Times New Roman"/>
          <w:sz w:val="24"/>
          <w:lang w:val="en-US"/>
        </w:rPr>
        <w:t xml:space="preserve">, A.L. &amp; Caruso, C.M. (2008). Predispersal seed herbivores, not pollinators, exert selection on floral traits via female fitness. </w:t>
      </w:r>
      <w:r w:rsidR="00CA1E43" w:rsidRPr="00217145">
        <w:rPr>
          <w:rFonts w:ascii="Times New Roman" w:hAnsi="Times New Roman" w:cs="Times New Roman"/>
          <w:i/>
          <w:iCs/>
          <w:sz w:val="24"/>
          <w:lang w:val="en-US"/>
        </w:rPr>
        <w:t>Ecology</w:t>
      </w:r>
      <w:r w:rsidR="00CA1E43" w:rsidRPr="00217145">
        <w:rPr>
          <w:rFonts w:ascii="Times New Roman" w:hAnsi="Times New Roman" w:cs="Times New Roman"/>
          <w:sz w:val="24"/>
          <w:lang w:val="en-US"/>
        </w:rPr>
        <w:t>, 89, 1802–1810.</w:t>
      </w:r>
    </w:p>
    <w:p w14:paraId="443BB3D9" w14:textId="56AEF7E4" w:rsidR="00B5362B" w:rsidRPr="00217145" w:rsidRDefault="00732FE9" w:rsidP="00B5362B">
      <w:pPr>
        <w:pStyle w:val="Bibliografa"/>
        <w:spacing w:line="480" w:lineRule="auto"/>
        <w:ind w:left="0" w:firstLine="0"/>
        <w:rPr>
          <w:rFonts w:ascii="Times New Roman" w:hAnsi="Times New Roman" w:cs="Times New Roman"/>
          <w:sz w:val="24"/>
          <w:lang w:val="en-US"/>
        </w:rPr>
      </w:pPr>
      <w:r w:rsidRPr="00217145">
        <w:rPr>
          <w:rFonts w:ascii="Times New Roman" w:hAnsi="Times New Roman" w:cs="Times New Roman"/>
          <w:sz w:val="24"/>
          <w:lang w:val="en-US"/>
        </w:rPr>
        <w:t>3</w:t>
      </w:r>
      <w:r>
        <w:rPr>
          <w:rFonts w:ascii="Times New Roman" w:hAnsi="Times New Roman" w:cs="Times New Roman"/>
          <w:sz w:val="24"/>
          <w:lang w:val="en-US"/>
        </w:rPr>
        <w:t>6</w:t>
      </w:r>
      <w:proofErr w:type="gramStart"/>
      <w:r w:rsidR="00B5362B" w:rsidRPr="00217145">
        <w:rPr>
          <w:rFonts w:ascii="Times New Roman" w:hAnsi="Times New Roman" w:cs="Times New Roman"/>
          <w:sz w:val="24"/>
          <w:lang w:val="en-US"/>
        </w:rPr>
        <w:t>.</w:t>
      </w:r>
      <w:proofErr w:type="gramEnd"/>
      <w:r w:rsidR="00B5362B" w:rsidRPr="00217145">
        <w:rPr>
          <w:rFonts w:ascii="Times New Roman" w:hAnsi="Times New Roman" w:cs="Times New Roman"/>
          <w:sz w:val="24"/>
          <w:lang w:val="en-US"/>
        </w:rPr>
        <w:br/>
      </w:r>
      <w:r w:rsidR="00CA1E43" w:rsidRPr="00217145">
        <w:rPr>
          <w:rFonts w:ascii="Times New Roman" w:hAnsi="Times New Roman" w:cs="Times New Roman"/>
          <w:sz w:val="24"/>
          <w:lang w:val="en-US"/>
        </w:rPr>
        <w:t xml:space="preserve">Patricelli, D., </w:t>
      </w:r>
      <w:proofErr w:type="spellStart"/>
      <w:r w:rsidR="00CA1E43" w:rsidRPr="00217145">
        <w:rPr>
          <w:rFonts w:ascii="Times New Roman" w:hAnsi="Times New Roman" w:cs="Times New Roman"/>
          <w:sz w:val="24"/>
          <w:lang w:val="en-US"/>
        </w:rPr>
        <w:t>Barbero</w:t>
      </w:r>
      <w:proofErr w:type="spellEnd"/>
      <w:r w:rsidR="00CA1E43" w:rsidRPr="00217145">
        <w:rPr>
          <w:rFonts w:ascii="Times New Roman" w:hAnsi="Times New Roman" w:cs="Times New Roman"/>
          <w:sz w:val="24"/>
          <w:lang w:val="en-US"/>
        </w:rPr>
        <w:t xml:space="preserve">, F., La </w:t>
      </w:r>
      <w:proofErr w:type="spellStart"/>
      <w:r w:rsidR="00CA1E43" w:rsidRPr="00217145">
        <w:rPr>
          <w:rFonts w:ascii="Times New Roman" w:hAnsi="Times New Roman" w:cs="Times New Roman"/>
          <w:sz w:val="24"/>
          <w:lang w:val="en-US"/>
        </w:rPr>
        <w:t>Morgia</w:t>
      </w:r>
      <w:proofErr w:type="spellEnd"/>
      <w:r w:rsidR="00CA1E43" w:rsidRPr="00217145">
        <w:rPr>
          <w:rFonts w:ascii="Times New Roman" w:hAnsi="Times New Roman" w:cs="Times New Roman"/>
          <w:sz w:val="24"/>
          <w:lang w:val="en-US"/>
        </w:rPr>
        <w:t xml:space="preserve">, V., </w:t>
      </w:r>
      <w:proofErr w:type="spellStart"/>
      <w:r w:rsidR="00CA1E43" w:rsidRPr="00217145">
        <w:rPr>
          <w:rFonts w:ascii="Times New Roman" w:hAnsi="Times New Roman" w:cs="Times New Roman"/>
          <w:sz w:val="24"/>
          <w:lang w:val="en-US"/>
        </w:rPr>
        <w:t>Casacci</w:t>
      </w:r>
      <w:proofErr w:type="spellEnd"/>
      <w:r w:rsidR="00CA1E43" w:rsidRPr="00217145">
        <w:rPr>
          <w:rFonts w:ascii="Times New Roman" w:hAnsi="Times New Roman" w:cs="Times New Roman"/>
          <w:sz w:val="24"/>
          <w:lang w:val="en-US"/>
        </w:rPr>
        <w:t xml:space="preserve">, L.P., </w:t>
      </w:r>
      <w:proofErr w:type="spellStart"/>
      <w:r w:rsidR="00CA1E43" w:rsidRPr="00217145">
        <w:rPr>
          <w:rFonts w:ascii="Times New Roman" w:hAnsi="Times New Roman" w:cs="Times New Roman"/>
          <w:sz w:val="24"/>
          <w:lang w:val="en-US"/>
        </w:rPr>
        <w:t>Witek</w:t>
      </w:r>
      <w:proofErr w:type="spellEnd"/>
      <w:r w:rsidR="00CA1E43" w:rsidRPr="00217145">
        <w:rPr>
          <w:rFonts w:ascii="Times New Roman" w:hAnsi="Times New Roman" w:cs="Times New Roman"/>
          <w:sz w:val="24"/>
          <w:lang w:val="en-US"/>
        </w:rPr>
        <w:t xml:space="preserve">, M., Balletto, E., </w:t>
      </w:r>
      <w:r w:rsidR="00CA1E43" w:rsidRPr="00217145">
        <w:rPr>
          <w:rFonts w:ascii="Times New Roman" w:hAnsi="Times New Roman" w:cs="Times New Roman"/>
          <w:i/>
          <w:iCs/>
          <w:sz w:val="24"/>
          <w:lang w:val="en-US"/>
        </w:rPr>
        <w:t>et al.</w:t>
      </w:r>
      <w:r w:rsidR="00CA1E43" w:rsidRPr="00217145">
        <w:rPr>
          <w:rFonts w:ascii="Times New Roman" w:hAnsi="Times New Roman" w:cs="Times New Roman"/>
          <w:sz w:val="24"/>
          <w:lang w:val="en-US"/>
        </w:rPr>
        <w:t xml:space="preserve"> (2011). To lay or not to </w:t>
      </w:r>
      <w:proofErr w:type="gramStart"/>
      <w:r w:rsidR="00CA1E43" w:rsidRPr="00217145">
        <w:rPr>
          <w:rFonts w:ascii="Times New Roman" w:hAnsi="Times New Roman" w:cs="Times New Roman"/>
          <w:sz w:val="24"/>
          <w:lang w:val="en-US"/>
        </w:rPr>
        <w:t>lay</w:t>
      </w:r>
      <w:proofErr w:type="gramEnd"/>
      <w:r w:rsidR="00CA1E43" w:rsidRPr="00217145">
        <w:rPr>
          <w:rFonts w:ascii="Times New Roman" w:hAnsi="Times New Roman" w:cs="Times New Roman"/>
          <w:sz w:val="24"/>
          <w:lang w:val="en-US"/>
        </w:rPr>
        <w:t xml:space="preserve">: oviposition of </w:t>
      </w:r>
      <w:proofErr w:type="spellStart"/>
      <w:r w:rsidR="00CA1E43" w:rsidRPr="00365C12">
        <w:rPr>
          <w:rFonts w:ascii="Times New Roman" w:hAnsi="Times New Roman" w:cs="Times New Roman"/>
          <w:i/>
          <w:sz w:val="24"/>
          <w:lang w:val="en-US"/>
        </w:rPr>
        <w:t>Maculinea</w:t>
      </w:r>
      <w:proofErr w:type="spellEnd"/>
      <w:r w:rsidR="00CA1E43" w:rsidRPr="00365C12">
        <w:rPr>
          <w:rFonts w:ascii="Times New Roman" w:hAnsi="Times New Roman" w:cs="Times New Roman"/>
          <w:i/>
          <w:sz w:val="24"/>
          <w:lang w:val="en-US"/>
        </w:rPr>
        <w:t xml:space="preserve"> </w:t>
      </w:r>
      <w:proofErr w:type="spellStart"/>
      <w:r w:rsidR="00CA1E43" w:rsidRPr="00365C12">
        <w:rPr>
          <w:rFonts w:ascii="Times New Roman" w:hAnsi="Times New Roman" w:cs="Times New Roman"/>
          <w:i/>
          <w:sz w:val="24"/>
          <w:lang w:val="en-US"/>
        </w:rPr>
        <w:t>arion</w:t>
      </w:r>
      <w:proofErr w:type="spellEnd"/>
      <w:r w:rsidR="00CA1E43" w:rsidRPr="00217145">
        <w:rPr>
          <w:rFonts w:ascii="Times New Roman" w:hAnsi="Times New Roman" w:cs="Times New Roman"/>
          <w:sz w:val="24"/>
          <w:lang w:val="en-US"/>
        </w:rPr>
        <w:t xml:space="preserve"> in relation to </w:t>
      </w:r>
      <w:proofErr w:type="spellStart"/>
      <w:r w:rsidR="00CA1E43" w:rsidRPr="00365C12">
        <w:rPr>
          <w:rFonts w:ascii="Times New Roman" w:hAnsi="Times New Roman" w:cs="Times New Roman"/>
          <w:i/>
          <w:sz w:val="24"/>
          <w:lang w:val="en-US"/>
        </w:rPr>
        <w:t>Myrmica</w:t>
      </w:r>
      <w:proofErr w:type="spellEnd"/>
      <w:r w:rsidR="00CA1E43" w:rsidRPr="00217145">
        <w:rPr>
          <w:rFonts w:ascii="Times New Roman" w:hAnsi="Times New Roman" w:cs="Times New Roman"/>
          <w:sz w:val="24"/>
          <w:lang w:val="en-US"/>
        </w:rPr>
        <w:t xml:space="preserve"> ant presence and host plant phenology. </w:t>
      </w:r>
      <w:r w:rsidR="00CA1E43" w:rsidRPr="00217145">
        <w:rPr>
          <w:rFonts w:ascii="Times New Roman" w:hAnsi="Times New Roman" w:cs="Times New Roman"/>
          <w:i/>
          <w:iCs/>
          <w:sz w:val="24"/>
          <w:lang w:val="en-US"/>
        </w:rPr>
        <w:t xml:space="preserve">Anim. </w:t>
      </w:r>
      <w:proofErr w:type="spellStart"/>
      <w:r w:rsidR="00CA1E43" w:rsidRPr="00217145">
        <w:rPr>
          <w:rFonts w:ascii="Times New Roman" w:hAnsi="Times New Roman" w:cs="Times New Roman"/>
          <w:i/>
          <w:iCs/>
          <w:sz w:val="24"/>
          <w:lang w:val="en-US"/>
        </w:rPr>
        <w:t>Behav</w:t>
      </w:r>
      <w:proofErr w:type="spellEnd"/>
      <w:r w:rsidR="00CA1E43" w:rsidRPr="00217145">
        <w:rPr>
          <w:rFonts w:ascii="Times New Roman" w:hAnsi="Times New Roman" w:cs="Times New Roman"/>
          <w:i/>
          <w:iCs/>
          <w:sz w:val="24"/>
          <w:lang w:val="en-US"/>
        </w:rPr>
        <w:t>.</w:t>
      </w:r>
      <w:r w:rsidR="00CA1E43" w:rsidRPr="00217145">
        <w:rPr>
          <w:rFonts w:ascii="Times New Roman" w:hAnsi="Times New Roman" w:cs="Times New Roman"/>
          <w:sz w:val="24"/>
          <w:lang w:val="en-US"/>
        </w:rPr>
        <w:t>, 82, 791–799.</w:t>
      </w:r>
    </w:p>
    <w:p w14:paraId="416F6B71" w14:textId="72DD97B8" w:rsidR="00B5362B" w:rsidRPr="00217145" w:rsidRDefault="00B5362B" w:rsidP="00B5362B">
      <w:pPr>
        <w:pStyle w:val="Bibliografa"/>
        <w:spacing w:line="480" w:lineRule="auto"/>
        <w:ind w:left="0" w:firstLine="0"/>
        <w:rPr>
          <w:rFonts w:ascii="Times New Roman" w:hAnsi="Times New Roman" w:cs="Times New Roman"/>
          <w:sz w:val="24"/>
          <w:lang w:val="en-US"/>
        </w:rPr>
      </w:pPr>
      <w:r w:rsidRPr="00217145">
        <w:rPr>
          <w:rFonts w:ascii="Times New Roman" w:hAnsi="Times New Roman" w:cs="Times New Roman"/>
          <w:sz w:val="24"/>
          <w:lang w:val="en-US"/>
        </w:rPr>
        <w:lastRenderedPageBreak/>
        <w:t>3</w:t>
      </w:r>
      <w:r w:rsidR="00732FE9">
        <w:rPr>
          <w:rFonts w:ascii="Times New Roman" w:hAnsi="Times New Roman" w:cs="Times New Roman"/>
          <w:sz w:val="24"/>
          <w:lang w:val="en-US"/>
        </w:rPr>
        <w:t>7</w:t>
      </w:r>
      <w:proofErr w:type="gramStart"/>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br/>
      </w:r>
      <w:proofErr w:type="spellStart"/>
      <w:r w:rsidR="00CA1E43" w:rsidRPr="00217145">
        <w:rPr>
          <w:rFonts w:ascii="Times New Roman" w:hAnsi="Times New Roman" w:cs="Times New Roman"/>
          <w:sz w:val="24"/>
          <w:lang w:val="en-US"/>
        </w:rPr>
        <w:t>Pilson</w:t>
      </w:r>
      <w:proofErr w:type="spellEnd"/>
      <w:r w:rsidR="00CA1E43" w:rsidRPr="00217145">
        <w:rPr>
          <w:rFonts w:ascii="Times New Roman" w:hAnsi="Times New Roman" w:cs="Times New Roman"/>
          <w:sz w:val="24"/>
          <w:lang w:val="en-US"/>
        </w:rPr>
        <w:t xml:space="preserve">, D. (2000). </w:t>
      </w:r>
      <w:proofErr w:type="gramStart"/>
      <w:r w:rsidR="00CA1E43" w:rsidRPr="00217145">
        <w:rPr>
          <w:rFonts w:ascii="Times New Roman" w:hAnsi="Times New Roman" w:cs="Times New Roman"/>
          <w:sz w:val="24"/>
          <w:lang w:val="en-US"/>
        </w:rPr>
        <w:t xml:space="preserve">Herbivory and natural selection on flowering phenology in wild sunflower, </w:t>
      </w:r>
      <w:r w:rsidR="00CA1E43" w:rsidRPr="00365C12">
        <w:rPr>
          <w:rFonts w:ascii="Times New Roman" w:hAnsi="Times New Roman" w:cs="Times New Roman"/>
          <w:i/>
          <w:sz w:val="24"/>
          <w:lang w:val="en-US"/>
        </w:rPr>
        <w:t xml:space="preserve">Helianthus </w:t>
      </w:r>
      <w:proofErr w:type="spellStart"/>
      <w:r w:rsidR="00CA1E43" w:rsidRPr="00365C12">
        <w:rPr>
          <w:rFonts w:ascii="Times New Roman" w:hAnsi="Times New Roman" w:cs="Times New Roman"/>
          <w:i/>
          <w:sz w:val="24"/>
          <w:lang w:val="en-US"/>
        </w:rPr>
        <w:t>annuus</w:t>
      </w:r>
      <w:proofErr w:type="spellEnd"/>
      <w:r w:rsidR="00CA1E43" w:rsidRPr="00217145">
        <w:rPr>
          <w:rFonts w:ascii="Times New Roman" w:hAnsi="Times New Roman" w:cs="Times New Roman"/>
          <w:sz w:val="24"/>
          <w:lang w:val="en-US"/>
        </w:rPr>
        <w:t>.</w:t>
      </w:r>
      <w:proofErr w:type="gramEnd"/>
      <w:r w:rsidR="00CA1E43" w:rsidRPr="00217145">
        <w:rPr>
          <w:rFonts w:ascii="Times New Roman" w:hAnsi="Times New Roman" w:cs="Times New Roman"/>
          <w:sz w:val="24"/>
          <w:lang w:val="en-US"/>
        </w:rPr>
        <w:t xml:space="preserve"> </w:t>
      </w:r>
      <w:proofErr w:type="spellStart"/>
      <w:r w:rsidR="00CA1E43" w:rsidRPr="00217145">
        <w:rPr>
          <w:rFonts w:ascii="Times New Roman" w:hAnsi="Times New Roman" w:cs="Times New Roman"/>
          <w:i/>
          <w:iCs/>
          <w:sz w:val="24"/>
          <w:lang w:val="en-US"/>
        </w:rPr>
        <w:t>Oecologia</w:t>
      </w:r>
      <w:proofErr w:type="spellEnd"/>
      <w:r w:rsidR="00CA1E43" w:rsidRPr="00217145">
        <w:rPr>
          <w:rFonts w:ascii="Times New Roman" w:hAnsi="Times New Roman" w:cs="Times New Roman"/>
          <w:sz w:val="24"/>
          <w:lang w:val="en-US"/>
        </w:rPr>
        <w:t>, 122, 72–82.</w:t>
      </w:r>
    </w:p>
    <w:p w14:paraId="6A799F32" w14:textId="5647A2FE" w:rsidR="00B5362B" w:rsidRPr="00217145" w:rsidRDefault="00B5362B" w:rsidP="00B5362B">
      <w:pPr>
        <w:pStyle w:val="Bibliografa"/>
        <w:spacing w:line="480" w:lineRule="auto"/>
        <w:ind w:left="0" w:firstLine="0"/>
        <w:rPr>
          <w:rFonts w:ascii="Times New Roman" w:hAnsi="Times New Roman" w:cs="Times New Roman"/>
          <w:sz w:val="24"/>
          <w:lang w:val="en-US"/>
        </w:rPr>
      </w:pPr>
      <w:r w:rsidRPr="00217145">
        <w:rPr>
          <w:rFonts w:ascii="Times New Roman" w:hAnsi="Times New Roman" w:cs="Times New Roman"/>
          <w:sz w:val="24"/>
          <w:lang w:val="en-US"/>
        </w:rPr>
        <w:t>3</w:t>
      </w:r>
      <w:r w:rsidR="00732FE9">
        <w:rPr>
          <w:rFonts w:ascii="Times New Roman" w:hAnsi="Times New Roman" w:cs="Times New Roman"/>
          <w:sz w:val="24"/>
          <w:lang w:val="en-US"/>
        </w:rPr>
        <w:t>8</w:t>
      </w:r>
      <w:proofErr w:type="gramStart"/>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br/>
      </w:r>
      <w:proofErr w:type="spellStart"/>
      <w:r w:rsidR="00CA1E43" w:rsidRPr="00217145">
        <w:rPr>
          <w:rFonts w:ascii="Times New Roman" w:hAnsi="Times New Roman" w:cs="Times New Roman"/>
          <w:sz w:val="24"/>
          <w:lang w:val="en-US"/>
        </w:rPr>
        <w:t>Rausher</w:t>
      </w:r>
      <w:proofErr w:type="spellEnd"/>
      <w:r w:rsidR="00CA1E43" w:rsidRPr="00217145">
        <w:rPr>
          <w:rFonts w:ascii="Times New Roman" w:hAnsi="Times New Roman" w:cs="Times New Roman"/>
          <w:sz w:val="24"/>
          <w:lang w:val="en-US"/>
        </w:rPr>
        <w:t xml:space="preserve">, M.D. (1992). The measurement of selection on quantitative traits: biases due to environmental </w:t>
      </w:r>
      <w:proofErr w:type="spellStart"/>
      <w:r w:rsidR="00CA1E43" w:rsidRPr="00217145">
        <w:rPr>
          <w:rFonts w:ascii="Times New Roman" w:hAnsi="Times New Roman" w:cs="Times New Roman"/>
          <w:sz w:val="24"/>
          <w:lang w:val="en-US"/>
        </w:rPr>
        <w:t>covariances</w:t>
      </w:r>
      <w:proofErr w:type="spellEnd"/>
      <w:r w:rsidR="00CA1E43" w:rsidRPr="00217145">
        <w:rPr>
          <w:rFonts w:ascii="Times New Roman" w:hAnsi="Times New Roman" w:cs="Times New Roman"/>
          <w:sz w:val="24"/>
          <w:lang w:val="en-US"/>
        </w:rPr>
        <w:t xml:space="preserve"> between traits and fitness. </w:t>
      </w:r>
      <w:r w:rsidR="00CA1E43" w:rsidRPr="00217145">
        <w:rPr>
          <w:rFonts w:ascii="Times New Roman" w:hAnsi="Times New Roman" w:cs="Times New Roman"/>
          <w:i/>
          <w:iCs/>
          <w:sz w:val="24"/>
          <w:lang w:val="en-US"/>
        </w:rPr>
        <w:t>Evolution</w:t>
      </w:r>
      <w:r w:rsidR="00CA1E43" w:rsidRPr="00217145">
        <w:rPr>
          <w:rFonts w:ascii="Times New Roman" w:hAnsi="Times New Roman" w:cs="Times New Roman"/>
          <w:sz w:val="24"/>
          <w:lang w:val="en-US"/>
        </w:rPr>
        <w:t>, 46, 616–626.</w:t>
      </w:r>
    </w:p>
    <w:p w14:paraId="56DD3680" w14:textId="3C587C58" w:rsidR="00B5362B" w:rsidRPr="00217145" w:rsidRDefault="00B5362B" w:rsidP="00B5362B">
      <w:pPr>
        <w:pStyle w:val="Bibliografa"/>
        <w:spacing w:line="480" w:lineRule="auto"/>
        <w:ind w:left="0" w:firstLine="0"/>
        <w:rPr>
          <w:rFonts w:ascii="Times New Roman" w:hAnsi="Times New Roman" w:cs="Times New Roman"/>
          <w:sz w:val="24"/>
          <w:lang w:val="en-US"/>
        </w:rPr>
      </w:pPr>
      <w:r w:rsidRPr="00217145">
        <w:rPr>
          <w:rFonts w:ascii="Times New Roman" w:hAnsi="Times New Roman" w:cs="Times New Roman"/>
          <w:sz w:val="24"/>
          <w:lang w:val="en-US"/>
        </w:rPr>
        <w:t>3</w:t>
      </w:r>
      <w:r w:rsidR="00732FE9">
        <w:rPr>
          <w:rFonts w:ascii="Times New Roman" w:hAnsi="Times New Roman" w:cs="Times New Roman"/>
          <w:sz w:val="24"/>
          <w:lang w:val="en-US"/>
        </w:rPr>
        <w:t>9</w:t>
      </w:r>
      <w:proofErr w:type="gramStart"/>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br/>
      </w:r>
      <w:r w:rsidR="00CA1E43" w:rsidRPr="00217145">
        <w:rPr>
          <w:rFonts w:ascii="Times New Roman" w:hAnsi="Times New Roman" w:cs="Times New Roman"/>
          <w:sz w:val="24"/>
          <w:lang w:val="en-US"/>
        </w:rPr>
        <w:t xml:space="preserve">R </w:t>
      </w:r>
      <w:ins w:id="497" w:author="Alicia" w:date="2016-01-11T11:33:00Z">
        <w:r w:rsidR="006825B5">
          <w:rPr>
            <w:rFonts w:ascii="Times New Roman" w:hAnsi="Times New Roman" w:cs="Times New Roman"/>
            <w:sz w:val="24"/>
            <w:lang w:val="en-US"/>
          </w:rPr>
          <w:t xml:space="preserve">Development </w:t>
        </w:r>
      </w:ins>
      <w:r w:rsidR="00CA1E43" w:rsidRPr="00217145">
        <w:rPr>
          <w:rFonts w:ascii="Times New Roman" w:hAnsi="Times New Roman" w:cs="Times New Roman"/>
          <w:sz w:val="24"/>
          <w:lang w:val="en-US"/>
        </w:rPr>
        <w:t xml:space="preserve">Core Team. (2014). </w:t>
      </w:r>
      <w:r w:rsidR="00CA1E43" w:rsidRPr="00217145">
        <w:rPr>
          <w:rFonts w:ascii="Times New Roman" w:hAnsi="Times New Roman" w:cs="Times New Roman"/>
          <w:i/>
          <w:iCs/>
          <w:sz w:val="24"/>
          <w:lang w:val="en-US"/>
        </w:rPr>
        <w:t xml:space="preserve">R: A language and environment for statistical computing. </w:t>
      </w:r>
      <w:proofErr w:type="gramStart"/>
      <w:r w:rsidR="00CA1E43" w:rsidRPr="00217145">
        <w:rPr>
          <w:rFonts w:ascii="Times New Roman" w:hAnsi="Times New Roman" w:cs="Times New Roman"/>
          <w:i/>
          <w:iCs/>
          <w:sz w:val="24"/>
          <w:lang w:val="en-US"/>
        </w:rPr>
        <w:t>R Foundation for Statistical Computing, Vienna, Austria.</w:t>
      </w:r>
      <w:proofErr w:type="gramEnd"/>
      <w:r w:rsidR="00CA1E43" w:rsidRPr="00217145">
        <w:rPr>
          <w:rFonts w:ascii="Times New Roman" w:hAnsi="Times New Roman" w:cs="Times New Roman"/>
          <w:i/>
          <w:iCs/>
          <w:sz w:val="24"/>
          <w:lang w:val="en-US"/>
        </w:rPr>
        <w:t xml:space="preserve"> </w:t>
      </w:r>
      <w:proofErr w:type="gramStart"/>
      <w:r w:rsidR="00CA1E43" w:rsidRPr="00217145">
        <w:rPr>
          <w:rFonts w:ascii="Times New Roman" w:hAnsi="Times New Roman" w:cs="Times New Roman"/>
          <w:i/>
          <w:iCs/>
          <w:sz w:val="24"/>
          <w:lang w:val="en-US"/>
        </w:rPr>
        <w:t>URL   http://www.R-project.org/.</w:t>
      </w:r>
      <w:proofErr w:type="gramEnd"/>
    </w:p>
    <w:p w14:paraId="7F80B792" w14:textId="3EF0A6D3" w:rsidR="00B5362B" w:rsidRPr="00217145" w:rsidRDefault="00732FE9" w:rsidP="00B5362B">
      <w:pPr>
        <w:pStyle w:val="Bibliografa"/>
        <w:spacing w:line="480" w:lineRule="auto"/>
        <w:ind w:left="0" w:firstLine="0"/>
        <w:rPr>
          <w:rFonts w:ascii="Times New Roman" w:hAnsi="Times New Roman" w:cs="Times New Roman"/>
          <w:sz w:val="24"/>
          <w:lang w:val="en-US"/>
        </w:rPr>
      </w:pPr>
      <w:r>
        <w:rPr>
          <w:rFonts w:ascii="Times New Roman" w:hAnsi="Times New Roman" w:cs="Times New Roman"/>
          <w:sz w:val="24"/>
        </w:rPr>
        <w:t>40</w:t>
      </w:r>
      <w:r w:rsidR="00B5362B" w:rsidRPr="00CA1E43">
        <w:rPr>
          <w:rFonts w:ascii="Times New Roman" w:hAnsi="Times New Roman" w:cs="Times New Roman"/>
          <w:sz w:val="24"/>
        </w:rPr>
        <w:t>.</w:t>
      </w:r>
      <w:r w:rsidR="00B5362B" w:rsidRPr="00CA1E43">
        <w:rPr>
          <w:rFonts w:ascii="Times New Roman" w:hAnsi="Times New Roman" w:cs="Times New Roman"/>
          <w:sz w:val="24"/>
        </w:rPr>
        <w:br/>
      </w:r>
      <w:r w:rsidR="00CA1E43" w:rsidRPr="00217145">
        <w:rPr>
          <w:rFonts w:ascii="Times New Roman" w:hAnsi="Times New Roman" w:cs="Times New Roman"/>
          <w:sz w:val="24"/>
        </w:rPr>
        <w:t xml:space="preserve">Rey, P.J., Herrera, C.M., </w:t>
      </w:r>
      <w:proofErr w:type="spellStart"/>
      <w:r w:rsidR="00CA1E43" w:rsidRPr="00217145">
        <w:rPr>
          <w:rFonts w:ascii="Times New Roman" w:hAnsi="Times New Roman" w:cs="Times New Roman"/>
          <w:sz w:val="24"/>
        </w:rPr>
        <w:t>Guitián</w:t>
      </w:r>
      <w:proofErr w:type="spellEnd"/>
      <w:r w:rsidR="00CA1E43" w:rsidRPr="00217145">
        <w:rPr>
          <w:rFonts w:ascii="Times New Roman" w:hAnsi="Times New Roman" w:cs="Times New Roman"/>
          <w:sz w:val="24"/>
        </w:rPr>
        <w:t xml:space="preserve">, J., </w:t>
      </w:r>
      <w:proofErr w:type="spellStart"/>
      <w:r w:rsidR="00CA1E43" w:rsidRPr="00217145">
        <w:rPr>
          <w:rFonts w:ascii="Times New Roman" w:hAnsi="Times New Roman" w:cs="Times New Roman"/>
          <w:sz w:val="24"/>
        </w:rPr>
        <w:t>Cerdá</w:t>
      </w:r>
      <w:proofErr w:type="spellEnd"/>
      <w:r w:rsidR="00CA1E43" w:rsidRPr="00217145">
        <w:rPr>
          <w:rFonts w:ascii="Times New Roman" w:hAnsi="Times New Roman" w:cs="Times New Roman"/>
          <w:sz w:val="24"/>
        </w:rPr>
        <w:t xml:space="preserve">, X., </w:t>
      </w:r>
      <w:proofErr w:type="spellStart"/>
      <w:r w:rsidR="00CA1E43" w:rsidRPr="00217145">
        <w:rPr>
          <w:rFonts w:ascii="Times New Roman" w:hAnsi="Times New Roman" w:cs="Times New Roman"/>
          <w:sz w:val="24"/>
        </w:rPr>
        <w:t>Sanchez</w:t>
      </w:r>
      <w:proofErr w:type="spellEnd"/>
      <w:r w:rsidR="00CA1E43" w:rsidRPr="00217145">
        <w:rPr>
          <w:rFonts w:ascii="Times New Roman" w:hAnsi="Times New Roman" w:cs="Times New Roman"/>
          <w:sz w:val="24"/>
        </w:rPr>
        <w:t xml:space="preserve">-Lafuente, A.M., Medrano, M., </w:t>
      </w:r>
      <w:r w:rsidR="00CA1E43" w:rsidRPr="00217145">
        <w:rPr>
          <w:rFonts w:ascii="Times New Roman" w:hAnsi="Times New Roman" w:cs="Times New Roman"/>
          <w:i/>
          <w:iCs/>
          <w:sz w:val="24"/>
        </w:rPr>
        <w:t>et al.</w:t>
      </w:r>
      <w:r w:rsidR="00CA1E43" w:rsidRPr="00217145">
        <w:rPr>
          <w:rFonts w:ascii="Times New Roman" w:hAnsi="Times New Roman" w:cs="Times New Roman"/>
          <w:sz w:val="24"/>
        </w:rPr>
        <w:t xml:space="preserve"> </w:t>
      </w:r>
      <w:r w:rsidR="00CA1E43" w:rsidRPr="00217145">
        <w:rPr>
          <w:rFonts w:ascii="Times New Roman" w:hAnsi="Times New Roman" w:cs="Times New Roman"/>
          <w:sz w:val="24"/>
          <w:lang w:val="en-US"/>
        </w:rPr>
        <w:t xml:space="preserve">(2006). </w:t>
      </w:r>
      <w:proofErr w:type="gramStart"/>
      <w:r w:rsidR="00CA1E43" w:rsidRPr="00217145">
        <w:rPr>
          <w:rFonts w:ascii="Times New Roman" w:hAnsi="Times New Roman" w:cs="Times New Roman"/>
          <w:sz w:val="24"/>
          <w:lang w:val="en-US"/>
        </w:rPr>
        <w:t>The</w:t>
      </w:r>
      <w:proofErr w:type="gramEnd"/>
      <w:r w:rsidR="00CA1E43" w:rsidRPr="00217145">
        <w:rPr>
          <w:rFonts w:ascii="Times New Roman" w:hAnsi="Times New Roman" w:cs="Times New Roman"/>
          <w:sz w:val="24"/>
          <w:lang w:val="en-US"/>
        </w:rPr>
        <w:t xml:space="preserve"> geographic mosaic in predispersal interactions and selection on </w:t>
      </w:r>
      <w:proofErr w:type="spellStart"/>
      <w:r w:rsidR="00CA1E43" w:rsidRPr="00365C12">
        <w:rPr>
          <w:rFonts w:ascii="Times New Roman" w:hAnsi="Times New Roman" w:cs="Times New Roman"/>
          <w:i/>
          <w:sz w:val="24"/>
          <w:lang w:val="en-US"/>
        </w:rPr>
        <w:t>Helleborus</w:t>
      </w:r>
      <w:proofErr w:type="spellEnd"/>
      <w:r w:rsidR="00CA1E43" w:rsidRPr="00365C12">
        <w:rPr>
          <w:rFonts w:ascii="Times New Roman" w:hAnsi="Times New Roman" w:cs="Times New Roman"/>
          <w:i/>
          <w:sz w:val="24"/>
          <w:lang w:val="en-US"/>
        </w:rPr>
        <w:t xml:space="preserve"> </w:t>
      </w:r>
      <w:proofErr w:type="spellStart"/>
      <w:r w:rsidR="00CA1E43" w:rsidRPr="00365C12">
        <w:rPr>
          <w:rFonts w:ascii="Times New Roman" w:hAnsi="Times New Roman" w:cs="Times New Roman"/>
          <w:i/>
          <w:sz w:val="24"/>
          <w:lang w:val="en-US"/>
        </w:rPr>
        <w:t>foetidus</w:t>
      </w:r>
      <w:proofErr w:type="spellEnd"/>
      <w:r w:rsidR="00CA1E43" w:rsidRPr="00217145">
        <w:rPr>
          <w:rFonts w:ascii="Times New Roman" w:hAnsi="Times New Roman" w:cs="Times New Roman"/>
          <w:sz w:val="24"/>
          <w:lang w:val="en-US"/>
        </w:rPr>
        <w:t xml:space="preserve"> (</w:t>
      </w:r>
      <w:proofErr w:type="spellStart"/>
      <w:r w:rsidR="00CA1E43" w:rsidRPr="00217145">
        <w:rPr>
          <w:rFonts w:ascii="Times New Roman" w:hAnsi="Times New Roman" w:cs="Times New Roman"/>
          <w:sz w:val="24"/>
          <w:lang w:val="en-US"/>
        </w:rPr>
        <w:t>Ranunculaceae</w:t>
      </w:r>
      <w:proofErr w:type="spellEnd"/>
      <w:r w:rsidR="00CA1E43" w:rsidRPr="00217145">
        <w:rPr>
          <w:rFonts w:ascii="Times New Roman" w:hAnsi="Times New Roman" w:cs="Times New Roman"/>
          <w:sz w:val="24"/>
          <w:lang w:val="en-US"/>
        </w:rPr>
        <w:t xml:space="preserve">). </w:t>
      </w:r>
      <w:r w:rsidR="00CA1E43" w:rsidRPr="00217145">
        <w:rPr>
          <w:rFonts w:ascii="Times New Roman" w:hAnsi="Times New Roman" w:cs="Times New Roman"/>
          <w:i/>
          <w:iCs/>
          <w:sz w:val="24"/>
          <w:lang w:val="en-US"/>
        </w:rPr>
        <w:t xml:space="preserve">J. </w:t>
      </w:r>
      <w:proofErr w:type="spellStart"/>
      <w:r w:rsidR="00CA1E43" w:rsidRPr="00217145">
        <w:rPr>
          <w:rFonts w:ascii="Times New Roman" w:hAnsi="Times New Roman" w:cs="Times New Roman"/>
          <w:i/>
          <w:iCs/>
          <w:sz w:val="24"/>
          <w:lang w:val="en-US"/>
        </w:rPr>
        <w:t>Evol</w:t>
      </w:r>
      <w:proofErr w:type="spellEnd"/>
      <w:r w:rsidR="00CA1E43" w:rsidRPr="00217145">
        <w:rPr>
          <w:rFonts w:ascii="Times New Roman" w:hAnsi="Times New Roman" w:cs="Times New Roman"/>
          <w:i/>
          <w:iCs/>
          <w:sz w:val="24"/>
          <w:lang w:val="en-US"/>
        </w:rPr>
        <w:t>. Biol.</w:t>
      </w:r>
      <w:r w:rsidR="00CA1E43" w:rsidRPr="00217145">
        <w:rPr>
          <w:rFonts w:ascii="Times New Roman" w:hAnsi="Times New Roman" w:cs="Times New Roman"/>
          <w:sz w:val="24"/>
          <w:lang w:val="en-US"/>
        </w:rPr>
        <w:t>, 19, 21–34.</w:t>
      </w:r>
    </w:p>
    <w:p w14:paraId="080F4B89" w14:textId="0F98067A" w:rsidR="00B5362B" w:rsidRPr="00217145" w:rsidRDefault="00990790" w:rsidP="00B5362B">
      <w:pPr>
        <w:pStyle w:val="Bibliografa"/>
        <w:spacing w:line="480" w:lineRule="auto"/>
        <w:ind w:left="0" w:firstLine="0"/>
        <w:rPr>
          <w:rFonts w:ascii="Times New Roman" w:hAnsi="Times New Roman" w:cs="Times New Roman"/>
          <w:sz w:val="24"/>
          <w:lang w:val="en-US"/>
        </w:rPr>
      </w:pPr>
      <w:r>
        <w:rPr>
          <w:rFonts w:ascii="Times New Roman" w:hAnsi="Times New Roman" w:cs="Times New Roman"/>
          <w:sz w:val="24"/>
          <w:lang w:val="en-US"/>
        </w:rPr>
        <w:t>4</w:t>
      </w:r>
      <w:r w:rsidR="00732FE9">
        <w:rPr>
          <w:rFonts w:ascii="Times New Roman" w:hAnsi="Times New Roman" w:cs="Times New Roman"/>
          <w:sz w:val="24"/>
          <w:lang w:val="en-US"/>
        </w:rPr>
        <w:t>1</w:t>
      </w:r>
      <w:proofErr w:type="gramStart"/>
      <w:r w:rsidR="00B5362B" w:rsidRPr="00706044">
        <w:rPr>
          <w:rFonts w:ascii="Times New Roman" w:hAnsi="Times New Roman" w:cs="Times New Roman"/>
          <w:sz w:val="24"/>
          <w:lang w:val="en-US"/>
        </w:rPr>
        <w:t>.</w:t>
      </w:r>
      <w:proofErr w:type="gramEnd"/>
      <w:r w:rsidR="00B5362B" w:rsidRPr="00706044">
        <w:rPr>
          <w:rFonts w:ascii="Times New Roman" w:hAnsi="Times New Roman" w:cs="Times New Roman"/>
          <w:sz w:val="24"/>
          <w:lang w:val="en-US"/>
        </w:rPr>
        <w:br/>
      </w:r>
      <w:r w:rsidR="00CA1E43" w:rsidRPr="00217145">
        <w:rPr>
          <w:rFonts w:ascii="Times New Roman" w:hAnsi="Times New Roman" w:cs="Times New Roman"/>
          <w:sz w:val="24"/>
          <w:lang w:val="en-US"/>
        </w:rPr>
        <w:t xml:space="preserve">Sala, M., </w:t>
      </w:r>
      <w:proofErr w:type="spellStart"/>
      <w:r w:rsidR="00CA1E43" w:rsidRPr="00217145">
        <w:rPr>
          <w:rFonts w:ascii="Times New Roman" w:hAnsi="Times New Roman" w:cs="Times New Roman"/>
          <w:sz w:val="24"/>
          <w:lang w:val="en-US"/>
        </w:rPr>
        <w:t>Casacci</w:t>
      </w:r>
      <w:proofErr w:type="spellEnd"/>
      <w:r w:rsidR="00CA1E43" w:rsidRPr="00217145">
        <w:rPr>
          <w:rFonts w:ascii="Times New Roman" w:hAnsi="Times New Roman" w:cs="Times New Roman"/>
          <w:sz w:val="24"/>
          <w:lang w:val="en-US"/>
        </w:rPr>
        <w:t xml:space="preserve">, L.P., Balletto, E., </w:t>
      </w:r>
      <w:proofErr w:type="spellStart"/>
      <w:r w:rsidR="00CA1E43" w:rsidRPr="00217145">
        <w:rPr>
          <w:rFonts w:ascii="Times New Roman" w:hAnsi="Times New Roman" w:cs="Times New Roman"/>
          <w:sz w:val="24"/>
          <w:lang w:val="en-US"/>
        </w:rPr>
        <w:t>Bonelli</w:t>
      </w:r>
      <w:proofErr w:type="spellEnd"/>
      <w:r w:rsidR="00CA1E43" w:rsidRPr="00217145">
        <w:rPr>
          <w:rFonts w:ascii="Times New Roman" w:hAnsi="Times New Roman" w:cs="Times New Roman"/>
          <w:sz w:val="24"/>
          <w:lang w:val="en-US"/>
        </w:rPr>
        <w:t xml:space="preserve">, S. &amp; </w:t>
      </w:r>
      <w:proofErr w:type="spellStart"/>
      <w:r w:rsidR="00CA1E43" w:rsidRPr="00217145">
        <w:rPr>
          <w:rFonts w:ascii="Times New Roman" w:hAnsi="Times New Roman" w:cs="Times New Roman"/>
          <w:sz w:val="24"/>
          <w:lang w:val="en-US"/>
        </w:rPr>
        <w:t>Barbero</w:t>
      </w:r>
      <w:proofErr w:type="spellEnd"/>
      <w:r w:rsidR="00CA1E43" w:rsidRPr="00217145">
        <w:rPr>
          <w:rFonts w:ascii="Times New Roman" w:hAnsi="Times New Roman" w:cs="Times New Roman"/>
          <w:sz w:val="24"/>
          <w:lang w:val="en-US"/>
        </w:rPr>
        <w:t xml:space="preserve">, F. (2014). Variation in butterfly larval acoustics as a strategy to infiltrate and exploit host ant colony resources. </w:t>
      </w:r>
      <w:proofErr w:type="spellStart"/>
      <w:r w:rsidR="00CA1E43" w:rsidRPr="00217145">
        <w:rPr>
          <w:rFonts w:ascii="Times New Roman" w:hAnsi="Times New Roman" w:cs="Times New Roman"/>
          <w:i/>
          <w:iCs/>
          <w:sz w:val="24"/>
          <w:lang w:val="en-US"/>
        </w:rPr>
        <w:t>PLoS</w:t>
      </w:r>
      <w:proofErr w:type="spellEnd"/>
      <w:r w:rsidR="00CA1E43" w:rsidRPr="00217145">
        <w:rPr>
          <w:rFonts w:ascii="Times New Roman" w:hAnsi="Times New Roman" w:cs="Times New Roman"/>
          <w:i/>
          <w:iCs/>
          <w:sz w:val="24"/>
          <w:lang w:val="en-US"/>
        </w:rPr>
        <w:t xml:space="preserve"> ONE</w:t>
      </w:r>
      <w:r w:rsidR="00CA1E43" w:rsidRPr="00217145">
        <w:rPr>
          <w:rFonts w:ascii="Times New Roman" w:hAnsi="Times New Roman" w:cs="Times New Roman"/>
          <w:sz w:val="24"/>
          <w:lang w:val="en-US"/>
        </w:rPr>
        <w:t>, 9, e94341.</w:t>
      </w:r>
    </w:p>
    <w:p w14:paraId="4DD18509" w14:textId="3F329E40" w:rsidR="00B5362B" w:rsidRPr="00217145" w:rsidRDefault="00B5362B" w:rsidP="00B5362B">
      <w:pPr>
        <w:pStyle w:val="Bibliografa"/>
        <w:spacing w:line="480" w:lineRule="auto"/>
        <w:ind w:left="0" w:firstLine="0"/>
        <w:rPr>
          <w:rFonts w:ascii="Times New Roman" w:hAnsi="Times New Roman" w:cs="Times New Roman"/>
          <w:sz w:val="24"/>
          <w:lang w:val="en-US"/>
        </w:rPr>
      </w:pPr>
      <w:r w:rsidRPr="00217145">
        <w:rPr>
          <w:rFonts w:ascii="Times New Roman" w:hAnsi="Times New Roman" w:cs="Times New Roman"/>
          <w:sz w:val="24"/>
          <w:lang w:val="en-US"/>
        </w:rPr>
        <w:t>4</w:t>
      </w:r>
      <w:r w:rsidR="00732FE9">
        <w:rPr>
          <w:rFonts w:ascii="Times New Roman" w:hAnsi="Times New Roman" w:cs="Times New Roman"/>
          <w:sz w:val="24"/>
          <w:lang w:val="en-US"/>
        </w:rPr>
        <w:t>2</w:t>
      </w:r>
      <w:proofErr w:type="gramStart"/>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br/>
      </w:r>
      <w:proofErr w:type="spellStart"/>
      <w:r w:rsidR="00CA1E43" w:rsidRPr="00217145">
        <w:rPr>
          <w:rFonts w:ascii="Times New Roman" w:hAnsi="Times New Roman" w:cs="Times New Roman"/>
          <w:sz w:val="24"/>
          <w:lang w:val="en-US"/>
        </w:rPr>
        <w:t>Sandring</w:t>
      </w:r>
      <w:proofErr w:type="spellEnd"/>
      <w:r w:rsidR="00CA1E43" w:rsidRPr="00217145">
        <w:rPr>
          <w:rFonts w:ascii="Times New Roman" w:hAnsi="Times New Roman" w:cs="Times New Roman"/>
          <w:sz w:val="24"/>
          <w:lang w:val="en-US"/>
        </w:rPr>
        <w:t xml:space="preserve">, S. &amp; </w:t>
      </w:r>
      <w:proofErr w:type="spellStart"/>
      <w:r w:rsidR="00CA1E43" w:rsidRPr="00217145">
        <w:rPr>
          <w:rFonts w:ascii="Times New Roman" w:hAnsi="Times New Roman" w:cs="Times New Roman"/>
          <w:sz w:val="24"/>
          <w:lang w:val="en-US"/>
        </w:rPr>
        <w:t>Ågren</w:t>
      </w:r>
      <w:proofErr w:type="spellEnd"/>
      <w:r w:rsidR="00CA1E43" w:rsidRPr="00217145">
        <w:rPr>
          <w:rFonts w:ascii="Times New Roman" w:hAnsi="Times New Roman" w:cs="Times New Roman"/>
          <w:sz w:val="24"/>
          <w:lang w:val="en-US"/>
        </w:rPr>
        <w:t xml:space="preserve">, J. (2009). </w:t>
      </w:r>
      <w:proofErr w:type="gramStart"/>
      <w:r w:rsidR="00CA1E43" w:rsidRPr="00217145">
        <w:rPr>
          <w:rFonts w:ascii="Times New Roman" w:hAnsi="Times New Roman" w:cs="Times New Roman"/>
          <w:sz w:val="24"/>
          <w:lang w:val="en-US"/>
        </w:rPr>
        <w:t xml:space="preserve">Pollinator-mediated selection on floral display and flowering time in the perennial herb </w:t>
      </w:r>
      <w:r w:rsidR="00CA1E43" w:rsidRPr="00365C12">
        <w:rPr>
          <w:rFonts w:ascii="Times New Roman" w:hAnsi="Times New Roman" w:cs="Times New Roman"/>
          <w:i/>
          <w:sz w:val="24"/>
          <w:lang w:val="en-US"/>
        </w:rPr>
        <w:t xml:space="preserve">Arabidopsis </w:t>
      </w:r>
      <w:proofErr w:type="spellStart"/>
      <w:r w:rsidR="00CA1E43" w:rsidRPr="00365C12">
        <w:rPr>
          <w:rFonts w:ascii="Times New Roman" w:hAnsi="Times New Roman" w:cs="Times New Roman"/>
          <w:i/>
          <w:sz w:val="24"/>
          <w:lang w:val="en-US"/>
        </w:rPr>
        <w:t>lyrata</w:t>
      </w:r>
      <w:proofErr w:type="spellEnd"/>
      <w:r w:rsidR="00CA1E43" w:rsidRPr="00217145">
        <w:rPr>
          <w:rFonts w:ascii="Times New Roman" w:hAnsi="Times New Roman" w:cs="Times New Roman"/>
          <w:sz w:val="24"/>
          <w:lang w:val="en-US"/>
        </w:rPr>
        <w:t>.</w:t>
      </w:r>
      <w:proofErr w:type="gramEnd"/>
      <w:r w:rsidR="00CA1E43" w:rsidRPr="00217145">
        <w:rPr>
          <w:rFonts w:ascii="Times New Roman" w:hAnsi="Times New Roman" w:cs="Times New Roman"/>
          <w:sz w:val="24"/>
          <w:lang w:val="en-US"/>
        </w:rPr>
        <w:t xml:space="preserve"> </w:t>
      </w:r>
      <w:r w:rsidR="00CA1E43" w:rsidRPr="00217145">
        <w:rPr>
          <w:rFonts w:ascii="Times New Roman" w:hAnsi="Times New Roman" w:cs="Times New Roman"/>
          <w:i/>
          <w:iCs/>
          <w:sz w:val="24"/>
          <w:lang w:val="en-US"/>
        </w:rPr>
        <w:t>Evolution</w:t>
      </w:r>
      <w:r w:rsidR="00CA1E43" w:rsidRPr="00217145">
        <w:rPr>
          <w:rFonts w:ascii="Times New Roman" w:hAnsi="Times New Roman" w:cs="Times New Roman"/>
          <w:sz w:val="24"/>
          <w:lang w:val="en-US"/>
        </w:rPr>
        <w:t>, 63, 1292–1300.</w:t>
      </w:r>
    </w:p>
    <w:p w14:paraId="79E981EF" w14:textId="382C9C6F" w:rsidR="00B5362B" w:rsidRPr="00217145" w:rsidRDefault="00B5362B" w:rsidP="00B5362B">
      <w:pPr>
        <w:pStyle w:val="Bibliografa"/>
        <w:spacing w:line="480" w:lineRule="auto"/>
        <w:ind w:left="0" w:firstLine="0"/>
        <w:rPr>
          <w:rFonts w:ascii="Times New Roman" w:hAnsi="Times New Roman" w:cs="Times New Roman"/>
          <w:sz w:val="24"/>
          <w:lang w:val="en-US"/>
        </w:rPr>
      </w:pPr>
      <w:r w:rsidRPr="00217145">
        <w:rPr>
          <w:rFonts w:ascii="Times New Roman" w:hAnsi="Times New Roman" w:cs="Times New Roman"/>
          <w:sz w:val="24"/>
          <w:lang w:val="en-US"/>
        </w:rPr>
        <w:t>4</w:t>
      </w:r>
      <w:r w:rsidR="00732FE9">
        <w:rPr>
          <w:rFonts w:ascii="Times New Roman" w:hAnsi="Times New Roman" w:cs="Times New Roman"/>
          <w:sz w:val="24"/>
          <w:lang w:val="en-US"/>
        </w:rPr>
        <w:t>3</w:t>
      </w:r>
      <w:proofErr w:type="gramStart"/>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br/>
      </w:r>
      <w:proofErr w:type="spellStart"/>
      <w:r w:rsidR="00CA1E43" w:rsidRPr="00217145">
        <w:rPr>
          <w:rFonts w:ascii="Times New Roman" w:hAnsi="Times New Roman" w:cs="Times New Roman"/>
          <w:sz w:val="24"/>
          <w:lang w:val="en-US"/>
        </w:rPr>
        <w:t>Siepielski</w:t>
      </w:r>
      <w:proofErr w:type="spellEnd"/>
      <w:r w:rsidR="00CA1E43" w:rsidRPr="00217145">
        <w:rPr>
          <w:rFonts w:ascii="Times New Roman" w:hAnsi="Times New Roman" w:cs="Times New Roman"/>
          <w:sz w:val="24"/>
          <w:lang w:val="en-US"/>
        </w:rPr>
        <w:t xml:space="preserve">, A.M. &amp; </w:t>
      </w:r>
      <w:proofErr w:type="spellStart"/>
      <w:r w:rsidR="00CA1E43" w:rsidRPr="00217145">
        <w:rPr>
          <w:rFonts w:ascii="Times New Roman" w:hAnsi="Times New Roman" w:cs="Times New Roman"/>
          <w:sz w:val="24"/>
          <w:lang w:val="en-US"/>
        </w:rPr>
        <w:t>Benkman</w:t>
      </w:r>
      <w:proofErr w:type="spellEnd"/>
      <w:r w:rsidR="00CA1E43" w:rsidRPr="00217145">
        <w:rPr>
          <w:rFonts w:ascii="Times New Roman" w:hAnsi="Times New Roman" w:cs="Times New Roman"/>
          <w:sz w:val="24"/>
          <w:lang w:val="en-US"/>
        </w:rPr>
        <w:t xml:space="preserve">, C.W. (2007). Selection by a predispersal seed predator constrains the evolution of avian seed dispersal in pines. </w:t>
      </w:r>
      <w:proofErr w:type="spellStart"/>
      <w:proofErr w:type="gramStart"/>
      <w:r w:rsidR="00CA1E43" w:rsidRPr="00217145">
        <w:rPr>
          <w:rFonts w:ascii="Times New Roman" w:hAnsi="Times New Roman" w:cs="Times New Roman"/>
          <w:i/>
          <w:iCs/>
          <w:sz w:val="24"/>
          <w:lang w:val="en-US"/>
        </w:rPr>
        <w:t>Funct</w:t>
      </w:r>
      <w:proofErr w:type="spellEnd"/>
      <w:r w:rsidR="00CA1E43" w:rsidRPr="00217145">
        <w:rPr>
          <w:rFonts w:ascii="Times New Roman" w:hAnsi="Times New Roman" w:cs="Times New Roman"/>
          <w:i/>
          <w:iCs/>
          <w:sz w:val="24"/>
          <w:lang w:val="en-US"/>
        </w:rPr>
        <w:t>.</w:t>
      </w:r>
      <w:proofErr w:type="gramEnd"/>
      <w:r w:rsidR="00CA1E43" w:rsidRPr="00217145">
        <w:rPr>
          <w:rFonts w:ascii="Times New Roman" w:hAnsi="Times New Roman" w:cs="Times New Roman"/>
          <w:i/>
          <w:iCs/>
          <w:sz w:val="24"/>
          <w:lang w:val="en-US"/>
        </w:rPr>
        <w:t xml:space="preserve"> Ecol.</w:t>
      </w:r>
      <w:r w:rsidR="00CA1E43" w:rsidRPr="00217145">
        <w:rPr>
          <w:rFonts w:ascii="Times New Roman" w:hAnsi="Times New Roman" w:cs="Times New Roman"/>
          <w:sz w:val="24"/>
          <w:lang w:val="en-US"/>
        </w:rPr>
        <w:t>, 21, 611–618.</w:t>
      </w:r>
    </w:p>
    <w:p w14:paraId="0E2A9B99" w14:textId="3C89BDEB" w:rsidR="00B5362B" w:rsidRPr="00217145" w:rsidRDefault="00B5362B" w:rsidP="00B5362B">
      <w:pPr>
        <w:pStyle w:val="Bibliografa"/>
        <w:spacing w:line="480" w:lineRule="auto"/>
        <w:ind w:left="0" w:firstLine="0"/>
        <w:rPr>
          <w:rFonts w:ascii="Times New Roman" w:hAnsi="Times New Roman" w:cs="Times New Roman"/>
          <w:sz w:val="24"/>
          <w:lang w:val="en-US"/>
        </w:rPr>
      </w:pPr>
      <w:r w:rsidRPr="00217145">
        <w:rPr>
          <w:rFonts w:ascii="Times New Roman" w:hAnsi="Times New Roman" w:cs="Times New Roman"/>
          <w:sz w:val="24"/>
          <w:lang w:val="en-US"/>
        </w:rPr>
        <w:lastRenderedPageBreak/>
        <w:t>4</w:t>
      </w:r>
      <w:r w:rsidR="00732FE9">
        <w:rPr>
          <w:rFonts w:ascii="Times New Roman" w:hAnsi="Times New Roman" w:cs="Times New Roman"/>
          <w:sz w:val="24"/>
          <w:lang w:val="en-US"/>
        </w:rPr>
        <w:t>4</w:t>
      </w:r>
      <w:proofErr w:type="gramStart"/>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br/>
      </w:r>
      <w:proofErr w:type="spellStart"/>
      <w:r w:rsidR="00CA1E43" w:rsidRPr="00217145">
        <w:rPr>
          <w:rFonts w:ascii="Times New Roman" w:hAnsi="Times New Roman" w:cs="Times New Roman"/>
          <w:sz w:val="24"/>
          <w:lang w:val="en-US"/>
        </w:rPr>
        <w:t>Siepielski</w:t>
      </w:r>
      <w:proofErr w:type="spellEnd"/>
      <w:r w:rsidR="00CA1E43" w:rsidRPr="00217145">
        <w:rPr>
          <w:rFonts w:ascii="Times New Roman" w:hAnsi="Times New Roman" w:cs="Times New Roman"/>
          <w:sz w:val="24"/>
          <w:lang w:val="en-US"/>
        </w:rPr>
        <w:t xml:space="preserve">, A.M., </w:t>
      </w:r>
      <w:proofErr w:type="spellStart"/>
      <w:r w:rsidR="00CA1E43" w:rsidRPr="00217145">
        <w:rPr>
          <w:rFonts w:ascii="Times New Roman" w:hAnsi="Times New Roman" w:cs="Times New Roman"/>
          <w:sz w:val="24"/>
          <w:lang w:val="en-US"/>
        </w:rPr>
        <w:t>Gotanda</w:t>
      </w:r>
      <w:proofErr w:type="spellEnd"/>
      <w:r w:rsidR="00CA1E43" w:rsidRPr="00217145">
        <w:rPr>
          <w:rFonts w:ascii="Times New Roman" w:hAnsi="Times New Roman" w:cs="Times New Roman"/>
          <w:sz w:val="24"/>
          <w:lang w:val="en-US"/>
        </w:rPr>
        <w:t xml:space="preserve">, K.M., Morrissey, M.B., Diamond, S.E., </w:t>
      </w:r>
      <w:proofErr w:type="spellStart"/>
      <w:r w:rsidR="00CA1E43" w:rsidRPr="00217145">
        <w:rPr>
          <w:rFonts w:ascii="Times New Roman" w:hAnsi="Times New Roman" w:cs="Times New Roman"/>
          <w:sz w:val="24"/>
          <w:lang w:val="en-US"/>
        </w:rPr>
        <w:t>DiBattista</w:t>
      </w:r>
      <w:proofErr w:type="spellEnd"/>
      <w:r w:rsidR="00CA1E43" w:rsidRPr="00217145">
        <w:rPr>
          <w:rFonts w:ascii="Times New Roman" w:hAnsi="Times New Roman" w:cs="Times New Roman"/>
          <w:sz w:val="24"/>
          <w:lang w:val="en-US"/>
        </w:rPr>
        <w:t xml:space="preserve">, J.D. &amp; Carlson, S.M. (2013). </w:t>
      </w:r>
      <w:proofErr w:type="gramStart"/>
      <w:r w:rsidR="00CA1E43" w:rsidRPr="00217145">
        <w:rPr>
          <w:rFonts w:ascii="Times New Roman" w:hAnsi="Times New Roman" w:cs="Times New Roman"/>
          <w:sz w:val="24"/>
          <w:lang w:val="en-US"/>
        </w:rPr>
        <w:t>The spatial patterns of directional phenotypic selection.</w:t>
      </w:r>
      <w:proofErr w:type="gramEnd"/>
      <w:r w:rsidR="00CA1E43" w:rsidRPr="00217145">
        <w:rPr>
          <w:rFonts w:ascii="Times New Roman" w:hAnsi="Times New Roman" w:cs="Times New Roman"/>
          <w:sz w:val="24"/>
          <w:lang w:val="en-US"/>
        </w:rPr>
        <w:t xml:space="preserve"> </w:t>
      </w:r>
      <w:r w:rsidR="00CA1E43" w:rsidRPr="00217145">
        <w:rPr>
          <w:rFonts w:ascii="Times New Roman" w:hAnsi="Times New Roman" w:cs="Times New Roman"/>
          <w:i/>
          <w:iCs/>
          <w:sz w:val="24"/>
          <w:lang w:val="en-US"/>
        </w:rPr>
        <w:t>Ecol. Lett.</w:t>
      </w:r>
      <w:r w:rsidR="00CA1E43" w:rsidRPr="00217145">
        <w:rPr>
          <w:rFonts w:ascii="Times New Roman" w:hAnsi="Times New Roman" w:cs="Times New Roman"/>
          <w:sz w:val="24"/>
          <w:lang w:val="en-US"/>
        </w:rPr>
        <w:t>, 16, 1382–1392.</w:t>
      </w:r>
    </w:p>
    <w:p w14:paraId="139FF41B" w14:textId="0665CFA5" w:rsidR="00B5362B" w:rsidRPr="00217145" w:rsidRDefault="00B5362B" w:rsidP="00B5362B">
      <w:pPr>
        <w:pStyle w:val="Bibliografa"/>
        <w:spacing w:line="480" w:lineRule="auto"/>
        <w:ind w:left="0" w:firstLine="0"/>
        <w:rPr>
          <w:rFonts w:ascii="Times New Roman" w:hAnsi="Times New Roman" w:cs="Times New Roman"/>
          <w:sz w:val="24"/>
          <w:lang w:val="en-US"/>
        </w:rPr>
      </w:pPr>
      <w:r w:rsidRPr="00217145">
        <w:rPr>
          <w:rFonts w:ascii="Times New Roman" w:hAnsi="Times New Roman" w:cs="Times New Roman"/>
          <w:sz w:val="24"/>
          <w:lang w:val="en-US"/>
        </w:rPr>
        <w:t>4</w:t>
      </w:r>
      <w:r w:rsidR="00732FE9">
        <w:rPr>
          <w:rFonts w:ascii="Times New Roman" w:hAnsi="Times New Roman" w:cs="Times New Roman"/>
          <w:sz w:val="24"/>
          <w:lang w:val="en-US"/>
        </w:rPr>
        <w:t>5</w:t>
      </w:r>
      <w:proofErr w:type="gramStart"/>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br/>
      </w:r>
      <w:r w:rsidR="00CA1E43" w:rsidRPr="00217145">
        <w:rPr>
          <w:rFonts w:ascii="Times New Roman" w:hAnsi="Times New Roman" w:cs="Times New Roman"/>
          <w:sz w:val="24"/>
          <w:lang w:val="en-US"/>
        </w:rPr>
        <w:t xml:space="preserve">Simmonds, N.W. (1946). </w:t>
      </w:r>
      <w:proofErr w:type="spellStart"/>
      <w:proofErr w:type="gramStart"/>
      <w:r w:rsidR="00CA1E43" w:rsidRPr="00365C12">
        <w:rPr>
          <w:rFonts w:ascii="Times New Roman" w:hAnsi="Times New Roman" w:cs="Times New Roman"/>
          <w:i/>
          <w:sz w:val="24"/>
          <w:lang w:val="en-US"/>
        </w:rPr>
        <w:t>Gentiana</w:t>
      </w:r>
      <w:proofErr w:type="spellEnd"/>
      <w:r w:rsidR="00CA1E43" w:rsidRPr="00365C12">
        <w:rPr>
          <w:rFonts w:ascii="Times New Roman" w:hAnsi="Times New Roman" w:cs="Times New Roman"/>
          <w:i/>
          <w:sz w:val="24"/>
          <w:lang w:val="en-US"/>
        </w:rPr>
        <w:t xml:space="preserve"> </w:t>
      </w:r>
      <w:proofErr w:type="spellStart"/>
      <w:r w:rsidR="00CA1E43" w:rsidRPr="00365C12">
        <w:rPr>
          <w:rFonts w:ascii="Times New Roman" w:hAnsi="Times New Roman" w:cs="Times New Roman"/>
          <w:i/>
          <w:sz w:val="24"/>
          <w:lang w:val="en-US"/>
        </w:rPr>
        <w:t>pneumonanthe</w:t>
      </w:r>
      <w:proofErr w:type="spellEnd"/>
      <w:r w:rsidR="00CA1E43" w:rsidRPr="00217145">
        <w:rPr>
          <w:rFonts w:ascii="Times New Roman" w:hAnsi="Times New Roman" w:cs="Times New Roman"/>
          <w:sz w:val="24"/>
          <w:lang w:val="en-US"/>
        </w:rPr>
        <w:t xml:space="preserve"> L. </w:t>
      </w:r>
      <w:r w:rsidR="00CA1E43" w:rsidRPr="00217145">
        <w:rPr>
          <w:rFonts w:ascii="Times New Roman" w:hAnsi="Times New Roman" w:cs="Times New Roman"/>
          <w:i/>
          <w:iCs/>
          <w:sz w:val="24"/>
          <w:lang w:val="en-US"/>
        </w:rPr>
        <w:t>J. Ecol.</w:t>
      </w:r>
      <w:r w:rsidR="00CA1E43" w:rsidRPr="00217145">
        <w:rPr>
          <w:rFonts w:ascii="Times New Roman" w:hAnsi="Times New Roman" w:cs="Times New Roman"/>
          <w:sz w:val="24"/>
          <w:lang w:val="en-US"/>
        </w:rPr>
        <w:t>, 33, 295–307.</w:t>
      </w:r>
      <w:proofErr w:type="gramEnd"/>
    </w:p>
    <w:p w14:paraId="7A647A22" w14:textId="6FF34453" w:rsidR="00B5362B" w:rsidRPr="00217145" w:rsidRDefault="00B5362B" w:rsidP="00B5362B">
      <w:pPr>
        <w:pStyle w:val="Bibliografa"/>
        <w:spacing w:line="480" w:lineRule="auto"/>
        <w:ind w:left="0" w:firstLine="0"/>
        <w:rPr>
          <w:rFonts w:ascii="Times New Roman" w:hAnsi="Times New Roman" w:cs="Times New Roman"/>
          <w:sz w:val="24"/>
          <w:lang w:val="en-US"/>
        </w:rPr>
      </w:pPr>
      <w:r w:rsidRPr="00217145">
        <w:rPr>
          <w:rFonts w:ascii="Times New Roman" w:hAnsi="Times New Roman" w:cs="Times New Roman"/>
          <w:sz w:val="24"/>
          <w:lang w:val="en-US"/>
        </w:rPr>
        <w:t>4</w:t>
      </w:r>
      <w:r w:rsidR="00732FE9">
        <w:rPr>
          <w:rFonts w:ascii="Times New Roman" w:hAnsi="Times New Roman" w:cs="Times New Roman"/>
          <w:sz w:val="24"/>
          <w:lang w:val="en-US"/>
        </w:rPr>
        <w:t>6</w:t>
      </w:r>
      <w:proofErr w:type="gramStart"/>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br/>
      </w:r>
      <w:proofErr w:type="spellStart"/>
      <w:r w:rsidR="00CA1E43" w:rsidRPr="00F4699A">
        <w:rPr>
          <w:rFonts w:ascii="Times New Roman" w:hAnsi="Times New Roman" w:cs="Times New Roman"/>
          <w:sz w:val="24"/>
          <w:szCs w:val="24"/>
          <w:lang w:val="en-US"/>
        </w:rPr>
        <w:t>Sletvold</w:t>
      </w:r>
      <w:proofErr w:type="spellEnd"/>
      <w:r w:rsidR="00CA1E43" w:rsidRPr="00F4699A">
        <w:rPr>
          <w:rFonts w:ascii="Times New Roman" w:hAnsi="Times New Roman" w:cs="Times New Roman"/>
          <w:sz w:val="24"/>
          <w:szCs w:val="24"/>
          <w:lang w:val="en-US"/>
        </w:rPr>
        <w:t xml:space="preserve">, N., Moritz, K.K. &amp; </w:t>
      </w:r>
      <w:proofErr w:type="spellStart"/>
      <w:r w:rsidR="00CA1E43" w:rsidRPr="00F4699A">
        <w:rPr>
          <w:rFonts w:ascii="Times New Roman" w:hAnsi="Times New Roman" w:cs="Times New Roman"/>
          <w:sz w:val="24"/>
          <w:szCs w:val="24"/>
          <w:lang w:val="en-US"/>
        </w:rPr>
        <w:t>Ågren</w:t>
      </w:r>
      <w:proofErr w:type="spellEnd"/>
      <w:r w:rsidR="00CA1E43" w:rsidRPr="00F4699A">
        <w:rPr>
          <w:rFonts w:ascii="Times New Roman" w:hAnsi="Times New Roman" w:cs="Times New Roman"/>
          <w:sz w:val="24"/>
          <w:szCs w:val="24"/>
          <w:lang w:val="en-US"/>
        </w:rPr>
        <w:t xml:space="preserve">, J. (2015). Additive effects of pollinators and herbivores result in both conflicting and reinforcing selection on floral traits. </w:t>
      </w:r>
      <w:r w:rsidR="00CA1E43" w:rsidRPr="005A0FA1">
        <w:rPr>
          <w:rFonts w:ascii="Times New Roman" w:hAnsi="Times New Roman" w:cs="Times New Roman"/>
          <w:i/>
          <w:iCs/>
          <w:sz w:val="24"/>
          <w:szCs w:val="24"/>
          <w:lang w:val="en-US"/>
        </w:rPr>
        <w:t>Ecology</w:t>
      </w:r>
      <w:r w:rsidR="00CA1E43" w:rsidRPr="005A0FA1">
        <w:rPr>
          <w:rFonts w:ascii="Times New Roman" w:hAnsi="Times New Roman" w:cs="Times New Roman"/>
          <w:sz w:val="24"/>
          <w:szCs w:val="24"/>
          <w:lang w:val="en-US"/>
        </w:rPr>
        <w:t>, 96, 214–221.</w:t>
      </w:r>
    </w:p>
    <w:p w14:paraId="7BAE71BE" w14:textId="2EEC365D" w:rsidR="00B5362B" w:rsidRPr="005A0FA1" w:rsidRDefault="00B5362B" w:rsidP="00B5362B">
      <w:pPr>
        <w:pStyle w:val="Bibliografa"/>
        <w:spacing w:line="480" w:lineRule="auto"/>
        <w:ind w:left="0" w:firstLine="0"/>
        <w:rPr>
          <w:rFonts w:ascii="Times New Roman" w:hAnsi="Times New Roman" w:cs="Times New Roman"/>
          <w:sz w:val="24"/>
          <w:szCs w:val="24"/>
          <w:lang w:val="en-US"/>
        </w:rPr>
      </w:pPr>
      <w:r w:rsidRPr="00113DC4">
        <w:rPr>
          <w:rFonts w:ascii="Times New Roman" w:hAnsi="Times New Roman" w:cs="Times New Roman"/>
          <w:sz w:val="24"/>
          <w:lang w:val="de-DE"/>
        </w:rPr>
        <w:t>4</w:t>
      </w:r>
      <w:r w:rsidR="00732FE9">
        <w:rPr>
          <w:rFonts w:ascii="Times New Roman" w:hAnsi="Times New Roman" w:cs="Times New Roman"/>
          <w:sz w:val="24"/>
          <w:lang w:val="de-DE"/>
        </w:rPr>
        <w:t>7</w:t>
      </w:r>
      <w:r w:rsidRPr="00113DC4">
        <w:rPr>
          <w:rFonts w:ascii="Times New Roman" w:hAnsi="Times New Roman" w:cs="Times New Roman"/>
          <w:sz w:val="24"/>
          <w:lang w:val="de-DE"/>
        </w:rPr>
        <w:t>.</w:t>
      </w:r>
      <w:r w:rsidRPr="00113DC4">
        <w:rPr>
          <w:rFonts w:ascii="Times New Roman" w:hAnsi="Times New Roman" w:cs="Times New Roman"/>
          <w:sz w:val="24"/>
          <w:szCs w:val="24"/>
          <w:lang w:val="de-DE"/>
        </w:rPr>
        <w:br/>
      </w:r>
      <w:r w:rsidR="00CA1E43" w:rsidRPr="006F0EA7">
        <w:rPr>
          <w:rFonts w:ascii="Times New Roman" w:hAnsi="Times New Roman" w:cs="Times New Roman"/>
          <w:sz w:val="24"/>
          <w:lang w:val="de-DE"/>
        </w:rPr>
        <w:t xml:space="preserve">Strauss, S.Y. &amp; Irwin, R.E. (2004). </w:t>
      </w:r>
      <w:proofErr w:type="gramStart"/>
      <w:r w:rsidR="00CA1E43" w:rsidRPr="00217145">
        <w:rPr>
          <w:rFonts w:ascii="Times New Roman" w:hAnsi="Times New Roman" w:cs="Times New Roman"/>
          <w:sz w:val="24"/>
          <w:lang w:val="en-US"/>
        </w:rPr>
        <w:t>Ecological and evolutionary consequences of multispecies plant-animal interactions.</w:t>
      </w:r>
      <w:proofErr w:type="gramEnd"/>
      <w:r w:rsidR="00CA1E43" w:rsidRPr="00217145">
        <w:rPr>
          <w:rFonts w:ascii="Times New Roman" w:hAnsi="Times New Roman" w:cs="Times New Roman"/>
          <w:sz w:val="24"/>
          <w:lang w:val="en-US"/>
        </w:rPr>
        <w:t xml:space="preserve"> </w:t>
      </w:r>
      <w:proofErr w:type="spellStart"/>
      <w:proofErr w:type="gramStart"/>
      <w:r w:rsidR="00CA1E43" w:rsidRPr="00217145">
        <w:rPr>
          <w:rFonts w:ascii="Times New Roman" w:hAnsi="Times New Roman" w:cs="Times New Roman"/>
          <w:i/>
          <w:iCs/>
          <w:sz w:val="24"/>
          <w:lang w:val="en-US"/>
        </w:rPr>
        <w:t>Annu</w:t>
      </w:r>
      <w:proofErr w:type="spellEnd"/>
      <w:r w:rsidR="00CA1E43" w:rsidRPr="00217145">
        <w:rPr>
          <w:rFonts w:ascii="Times New Roman" w:hAnsi="Times New Roman" w:cs="Times New Roman"/>
          <w:i/>
          <w:iCs/>
          <w:sz w:val="24"/>
          <w:lang w:val="en-US"/>
        </w:rPr>
        <w:t>.</w:t>
      </w:r>
      <w:proofErr w:type="gramEnd"/>
      <w:r w:rsidR="00CA1E43" w:rsidRPr="00217145">
        <w:rPr>
          <w:rFonts w:ascii="Times New Roman" w:hAnsi="Times New Roman" w:cs="Times New Roman"/>
          <w:i/>
          <w:iCs/>
          <w:sz w:val="24"/>
          <w:lang w:val="en-US"/>
        </w:rPr>
        <w:t xml:space="preserve"> Rev. Ecol. </w:t>
      </w:r>
      <w:proofErr w:type="spellStart"/>
      <w:r w:rsidR="00CA1E43" w:rsidRPr="00217145">
        <w:rPr>
          <w:rFonts w:ascii="Times New Roman" w:hAnsi="Times New Roman" w:cs="Times New Roman"/>
          <w:i/>
          <w:iCs/>
          <w:sz w:val="24"/>
          <w:lang w:val="en-US"/>
        </w:rPr>
        <w:t>Evol</w:t>
      </w:r>
      <w:proofErr w:type="spellEnd"/>
      <w:r w:rsidR="00CA1E43" w:rsidRPr="00217145">
        <w:rPr>
          <w:rFonts w:ascii="Times New Roman" w:hAnsi="Times New Roman" w:cs="Times New Roman"/>
          <w:i/>
          <w:iCs/>
          <w:sz w:val="24"/>
          <w:lang w:val="en-US"/>
        </w:rPr>
        <w:t>. Syst.</w:t>
      </w:r>
      <w:r w:rsidR="00CA1E43" w:rsidRPr="00217145">
        <w:rPr>
          <w:rFonts w:ascii="Times New Roman" w:hAnsi="Times New Roman" w:cs="Times New Roman"/>
          <w:sz w:val="24"/>
          <w:lang w:val="en-US"/>
        </w:rPr>
        <w:t>, 35, 435–466.</w:t>
      </w:r>
    </w:p>
    <w:p w14:paraId="6E4E8EEA" w14:textId="1385A1F3" w:rsidR="00B5362B" w:rsidRPr="00217145" w:rsidRDefault="00B5362B" w:rsidP="00B5362B">
      <w:pPr>
        <w:pStyle w:val="Bibliografa"/>
        <w:spacing w:line="480" w:lineRule="auto"/>
        <w:ind w:left="0" w:firstLine="0"/>
        <w:rPr>
          <w:rFonts w:ascii="Times New Roman" w:hAnsi="Times New Roman" w:cs="Times New Roman"/>
          <w:sz w:val="24"/>
          <w:lang w:val="en-US"/>
        </w:rPr>
      </w:pPr>
      <w:r w:rsidRPr="00706044">
        <w:rPr>
          <w:rFonts w:ascii="Times New Roman" w:hAnsi="Times New Roman" w:cs="Times New Roman"/>
          <w:sz w:val="24"/>
          <w:lang w:val="en-US"/>
        </w:rPr>
        <w:t>4</w:t>
      </w:r>
      <w:r w:rsidR="00732FE9">
        <w:rPr>
          <w:rFonts w:ascii="Times New Roman" w:hAnsi="Times New Roman" w:cs="Times New Roman"/>
          <w:sz w:val="24"/>
          <w:lang w:val="en-US"/>
        </w:rPr>
        <w:t>8</w:t>
      </w:r>
      <w:proofErr w:type="gramStart"/>
      <w:r w:rsidRPr="00706044">
        <w:rPr>
          <w:rFonts w:ascii="Times New Roman" w:hAnsi="Times New Roman" w:cs="Times New Roman"/>
          <w:sz w:val="24"/>
          <w:lang w:val="en-US"/>
        </w:rPr>
        <w:t>.</w:t>
      </w:r>
      <w:proofErr w:type="gramEnd"/>
      <w:r w:rsidRPr="00706044">
        <w:rPr>
          <w:rFonts w:ascii="Times New Roman" w:hAnsi="Times New Roman" w:cs="Times New Roman"/>
          <w:sz w:val="24"/>
          <w:lang w:val="en-US"/>
        </w:rPr>
        <w:br/>
      </w:r>
      <w:r w:rsidR="00CA1E43" w:rsidRPr="00217145">
        <w:rPr>
          <w:rFonts w:ascii="Times New Roman" w:hAnsi="Times New Roman" w:cs="Times New Roman"/>
          <w:sz w:val="24"/>
          <w:lang w:val="en-US"/>
        </w:rPr>
        <w:t xml:space="preserve">Thomas, J.A. &amp; </w:t>
      </w:r>
      <w:proofErr w:type="spellStart"/>
      <w:r w:rsidR="00CA1E43" w:rsidRPr="00217145">
        <w:rPr>
          <w:rFonts w:ascii="Times New Roman" w:hAnsi="Times New Roman" w:cs="Times New Roman"/>
          <w:sz w:val="24"/>
          <w:lang w:val="en-US"/>
        </w:rPr>
        <w:t>Elmes</w:t>
      </w:r>
      <w:proofErr w:type="spellEnd"/>
      <w:r w:rsidR="00CA1E43" w:rsidRPr="00217145">
        <w:rPr>
          <w:rFonts w:ascii="Times New Roman" w:hAnsi="Times New Roman" w:cs="Times New Roman"/>
          <w:sz w:val="24"/>
          <w:lang w:val="en-US"/>
        </w:rPr>
        <w:t xml:space="preserve">, G.W. (2001). Food–plant niche selection rather than the presence of ant nests explains oviposition patterns in the </w:t>
      </w:r>
      <w:proofErr w:type="spellStart"/>
      <w:r w:rsidR="00CA1E43" w:rsidRPr="00217145">
        <w:rPr>
          <w:rFonts w:ascii="Times New Roman" w:hAnsi="Times New Roman" w:cs="Times New Roman"/>
          <w:sz w:val="24"/>
          <w:lang w:val="en-US"/>
        </w:rPr>
        <w:t>myrmecophilous</w:t>
      </w:r>
      <w:proofErr w:type="spellEnd"/>
      <w:r w:rsidR="00CA1E43" w:rsidRPr="00217145">
        <w:rPr>
          <w:rFonts w:ascii="Times New Roman" w:hAnsi="Times New Roman" w:cs="Times New Roman"/>
          <w:sz w:val="24"/>
          <w:lang w:val="en-US"/>
        </w:rPr>
        <w:t xml:space="preserve"> butterfly genus </w:t>
      </w:r>
      <w:proofErr w:type="spellStart"/>
      <w:r w:rsidR="00CA1E43" w:rsidRPr="00365C12">
        <w:rPr>
          <w:rFonts w:ascii="Times New Roman" w:hAnsi="Times New Roman" w:cs="Times New Roman"/>
          <w:i/>
          <w:sz w:val="24"/>
          <w:lang w:val="en-US"/>
        </w:rPr>
        <w:t>Maculinea</w:t>
      </w:r>
      <w:proofErr w:type="spellEnd"/>
      <w:r w:rsidR="00CA1E43" w:rsidRPr="00217145">
        <w:rPr>
          <w:rFonts w:ascii="Times New Roman" w:hAnsi="Times New Roman" w:cs="Times New Roman"/>
          <w:sz w:val="24"/>
          <w:lang w:val="en-US"/>
        </w:rPr>
        <w:t xml:space="preserve">. </w:t>
      </w:r>
      <w:r w:rsidR="00CA1E43" w:rsidRPr="00217145">
        <w:rPr>
          <w:rFonts w:ascii="Times New Roman" w:hAnsi="Times New Roman" w:cs="Times New Roman"/>
          <w:i/>
          <w:iCs/>
          <w:sz w:val="24"/>
          <w:lang w:val="en-US"/>
        </w:rPr>
        <w:t xml:space="preserve">Proc. R. Soc. </w:t>
      </w:r>
      <w:proofErr w:type="spellStart"/>
      <w:r w:rsidR="00CA1E43" w:rsidRPr="00217145">
        <w:rPr>
          <w:rFonts w:ascii="Times New Roman" w:hAnsi="Times New Roman" w:cs="Times New Roman"/>
          <w:i/>
          <w:iCs/>
          <w:sz w:val="24"/>
          <w:lang w:val="en-US"/>
        </w:rPr>
        <w:t>Lond</w:t>
      </w:r>
      <w:proofErr w:type="spellEnd"/>
      <w:r w:rsidR="00CA1E43" w:rsidRPr="00217145">
        <w:rPr>
          <w:rFonts w:ascii="Times New Roman" w:hAnsi="Times New Roman" w:cs="Times New Roman"/>
          <w:i/>
          <w:iCs/>
          <w:sz w:val="24"/>
          <w:lang w:val="en-US"/>
        </w:rPr>
        <w:t>. B Biol. Sci.</w:t>
      </w:r>
      <w:r w:rsidR="00CA1E43" w:rsidRPr="00217145">
        <w:rPr>
          <w:rFonts w:ascii="Times New Roman" w:hAnsi="Times New Roman" w:cs="Times New Roman"/>
          <w:sz w:val="24"/>
          <w:lang w:val="en-US"/>
        </w:rPr>
        <w:t>, 268, 471–477.</w:t>
      </w:r>
    </w:p>
    <w:p w14:paraId="56CDA1D0" w14:textId="701B41AD" w:rsidR="00B5362B" w:rsidRPr="00217145" w:rsidRDefault="00B5362B" w:rsidP="00B5362B">
      <w:pPr>
        <w:pStyle w:val="Bibliografa"/>
        <w:spacing w:line="480" w:lineRule="auto"/>
        <w:ind w:left="0" w:firstLine="0"/>
        <w:rPr>
          <w:rFonts w:ascii="Times New Roman" w:hAnsi="Times New Roman" w:cs="Times New Roman"/>
          <w:sz w:val="24"/>
          <w:lang w:val="en-US"/>
        </w:rPr>
      </w:pPr>
      <w:r>
        <w:rPr>
          <w:rFonts w:ascii="Times New Roman" w:hAnsi="Times New Roman" w:cs="Times New Roman"/>
          <w:sz w:val="24"/>
          <w:lang w:val="en-US"/>
        </w:rPr>
        <w:t>4</w:t>
      </w:r>
      <w:r w:rsidR="00732FE9">
        <w:rPr>
          <w:rFonts w:ascii="Times New Roman" w:hAnsi="Times New Roman" w:cs="Times New Roman"/>
          <w:sz w:val="24"/>
          <w:lang w:val="en-US"/>
        </w:rPr>
        <w:t>9</w:t>
      </w:r>
      <w:proofErr w:type="gramStart"/>
      <w:r>
        <w:rPr>
          <w:rFonts w:ascii="Times New Roman" w:hAnsi="Times New Roman" w:cs="Times New Roman"/>
          <w:sz w:val="24"/>
          <w:lang w:val="en-US"/>
        </w:rPr>
        <w:t>.</w:t>
      </w:r>
      <w:proofErr w:type="gramEnd"/>
      <w:r w:rsidRPr="00217145">
        <w:rPr>
          <w:rFonts w:ascii="Times New Roman" w:hAnsi="Times New Roman" w:cs="Times New Roman"/>
          <w:sz w:val="24"/>
          <w:lang w:val="en-US"/>
        </w:rPr>
        <w:br/>
      </w:r>
      <w:r w:rsidR="00CA1E43" w:rsidRPr="00217145">
        <w:rPr>
          <w:rFonts w:ascii="Times New Roman" w:hAnsi="Times New Roman" w:cs="Times New Roman"/>
          <w:sz w:val="24"/>
          <w:lang w:val="en-US"/>
        </w:rPr>
        <w:t xml:space="preserve">Thompson, J.N. (2005). </w:t>
      </w:r>
      <w:proofErr w:type="gramStart"/>
      <w:r w:rsidR="00CA1E43" w:rsidRPr="00217145">
        <w:rPr>
          <w:rFonts w:ascii="Times New Roman" w:hAnsi="Times New Roman" w:cs="Times New Roman"/>
          <w:i/>
          <w:iCs/>
          <w:sz w:val="24"/>
          <w:lang w:val="en-US"/>
        </w:rPr>
        <w:t>The geographic mosaic of coevolution</w:t>
      </w:r>
      <w:r w:rsidR="00CA1E43" w:rsidRPr="00217145">
        <w:rPr>
          <w:rFonts w:ascii="Times New Roman" w:hAnsi="Times New Roman" w:cs="Times New Roman"/>
          <w:sz w:val="24"/>
          <w:lang w:val="en-US"/>
        </w:rPr>
        <w:t>.</w:t>
      </w:r>
      <w:proofErr w:type="gramEnd"/>
      <w:r w:rsidR="00CA1E43" w:rsidRPr="00217145">
        <w:rPr>
          <w:rFonts w:ascii="Times New Roman" w:hAnsi="Times New Roman" w:cs="Times New Roman"/>
          <w:sz w:val="24"/>
          <w:lang w:val="en-US"/>
        </w:rPr>
        <w:t xml:space="preserve"> </w:t>
      </w:r>
      <w:proofErr w:type="gramStart"/>
      <w:r w:rsidR="00CA1E43" w:rsidRPr="00217145">
        <w:rPr>
          <w:rFonts w:ascii="Times New Roman" w:hAnsi="Times New Roman" w:cs="Times New Roman"/>
          <w:sz w:val="24"/>
          <w:lang w:val="en-US"/>
        </w:rPr>
        <w:t>1 edition.</w:t>
      </w:r>
      <w:proofErr w:type="gramEnd"/>
      <w:r w:rsidR="00CA1E43" w:rsidRPr="00217145">
        <w:rPr>
          <w:rFonts w:ascii="Times New Roman" w:hAnsi="Times New Roman" w:cs="Times New Roman"/>
          <w:sz w:val="24"/>
          <w:lang w:val="en-US"/>
        </w:rPr>
        <w:t xml:space="preserve"> University Of Chicago Press, Chicago.</w:t>
      </w:r>
    </w:p>
    <w:p w14:paraId="29C59DAD" w14:textId="6B63CBBB" w:rsidR="00B5362B" w:rsidRPr="00217145" w:rsidRDefault="00732FE9" w:rsidP="00B5362B">
      <w:pPr>
        <w:pStyle w:val="Bibliografa"/>
        <w:spacing w:line="480" w:lineRule="auto"/>
        <w:ind w:left="0" w:firstLine="0"/>
        <w:rPr>
          <w:rFonts w:ascii="Times New Roman" w:hAnsi="Times New Roman" w:cs="Times New Roman"/>
          <w:sz w:val="24"/>
          <w:lang w:val="en-US"/>
        </w:rPr>
      </w:pPr>
      <w:r w:rsidRPr="00BE393F">
        <w:rPr>
          <w:rFonts w:ascii="Times New Roman" w:hAnsi="Times New Roman" w:cs="Times New Roman"/>
          <w:sz w:val="24"/>
          <w:lang w:val="en-US"/>
          <w:rPrChange w:id="498" w:author="Alicia" w:date="2016-01-12T13:45:00Z">
            <w:rPr>
              <w:rFonts w:ascii="Times New Roman" w:hAnsi="Times New Roman" w:cs="Times New Roman"/>
              <w:sz w:val="24"/>
              <w:lang w:val="de-DE"/>
            </w:rPr>
          </w:rPrChange>
        </w:rPr>
        <w:t>50</w:t>
      </w:r>
      <w:proofErr w:type="gramStart"/>
      <w:r w:rsidR="00B5362B" w:rsidRPr="00BE393F">
        <w:rPr>
          <w:rFonts w:ascii="Times New Roman" w:hAnsi="Times New Roman" w:cs="Times New Roman"/>
          <w:sz w:val="24"/>
          <w:lang w:val="en-US"/>
          <w:rPrChange w:id="499" w:author="Alicia" w:date="2016-01-12T13:45:00Z">
            <w:rPr>
              <w:rFonts w:ascii="Times New Roman" w:hAnsi="Times New Roman" w:cs="Times New Roman"/>
              <w:sz w:val="24"/>
              <w:lang w:val="de-DE"/>
            </w:rPr>
          </w:rPrChange>
        </w:rPr>
        <w:t>.</w:t>
      </w:r>
      <w:proofErr w:type="gramEnd"/>
      <w:r w:rsidR="00B5362B" w:rsidRPr="00BE393F">
        <w:rPr>
          <w:rFonts w:ascii="Times New Roman" w:hAnsi="Times New Roman" w:cs="Times New Roman"/>
          <w:sz w:val="24"/>
          <w:lang w:val="en-US"/>
          <w:rPrChange w:id="500" w:author="Alicia" w:date="2016-01-12T13:45:00Z">
            <w:rPr>
              <w:rFonts w:ascii="Times New Roman" w:hAnsi="Times New Roman" w:cs="Times New Roman"/>
              <w:sz w:val="24"/>
              <w:lang w:val="de-DE"/>
            </w:rPr>
          </w:rPrChange>
        </w:rPr>
        <w:br/>
      </w:r>
      <w:r w:rsidR="00CA1E43" w:rsidRPr="00BE393F">
        <w:rPr>
          <w:rFonts w:ascii="Times New Roman" w:hAnsi="Times New Roman" w:cs="Times New Roman"/>
          <w:sz w:val="24"/>
          <w:lang w:val="en-US"/>
          <w:rPrChange w:id="501" w:author="Alicia" w:date="2016-01-12T13:45:00Z">
            <w:rPr>
              <w:rFonts w:ascii="Times New Roman" w:hAnsi="Times New Roman" w:cs="Times New Roman"/>
              <w:sz w:val="24"/>
              <w:lang w:val="de-DE"/>
            </w:rPr>
          </w:rPrChange>
        </w:rPr>
        <w:t xml:space="preserve">Van </w:t>
      </w:r>
      <w:proofErr w:type="spellStart"/>
      <w:r w:rsidR="00CA1E43" w:rsidRPr="00BE393F">
        <w:rPr>
          <w:rFonts w:ascii="Times New Roman" w:hAnsi="Times New Roman" w:cs="Times New Roman"/>
          <w:sz w:val="24"/>
          <w:lang w:val="en-US"/>
          <w:rPrChange w:id="502" w:author="Alicia" w:date="2016-01-12T13:45:00Z">
            <w:rPr>
              <w:rFonts w:ascii="Times New Roman" w:hAnsi="Times New Roman" w:cs="Times New Roman"/>
              <w:sz w:val="24"/>
              <w:lang w:val="de-DE"/>
            </w:rPr>
          </w:rPrChange>
        </w:rPr>
        <w:t>Dyck</w:t>
      </w:r>
      <w:proofErr w:type="spellEnd"/>
      <w:r w:rsidR="00CA1E43" w:rsidRPr="00BE393F">
        <w:rPr>
          <w:rFonts w:ascii="Times New Roman" w:hAnsi="Times New Roman" w:cs="Times New Roman"/>
          <w:sz w:val="24"/>
          <w:lang w:val="en-US"/>
          <w:rPrChange w:id="503" w:author="Alicia" w:date="2016-01-12T13:45:00Z">
            <w:rPr>
              <w:rFonts w:ascii="Times New Roman" w:hAnsi="Times New Roman" w:cs="Times New Roman"/>
              <w:sz w:val="24"/>
              <w:lang w:val="de-DE"/>
            </w:rPr>
          </w:rPrChange>
        </w:rPr>
        <w:t xml:space="preserve">, H. &amp; </w:t>
      </w:r>
      <w:proofErr w:type="spellStart"/>
      <w:r w:rsidR="00CA1E43" w:rsidRPr="00BE393F">
        <w:rPr>
          <w:rFonts w:ascii="Times New Roman" w:hAnsi="Times New Roman" w:cs="Times New Roman"/>
          <w:sz w:val="24"/>
          <w:lang w:val="en-US"/>
          <w:rPrChange w:id="504" w:author="Alicia" w:date="2016-01-12T13:45:00Z">
            <w:rPr>
              <w:rFonts w:ascii="Times New Roman" w:hAnsi="Times New Roman" w:cs="Times New Roman"/>
              <w:sz w:val="24"/>
              <w:lang w:val="de-DE"/>
            </w:rPr>
          </w:rPrChange>
        </w:rPr>
        <w:t>Regniers</w:t>
      </w:r>
      <w:proofErr w:type="spellEnd"/>
      <w:r w:rsidR="00CA1E43" w:rsidRPr="00BE393F">
        <w:rPr>
          <w:rFonts w:ascii="Times New Roman" w:hAnsi="Times New Roman" w:cs="Times New Roman"/>
          <w:sz w:val="24"/>
          <w:lang w:val="en-US"/>
          <w:rPrChange w:id="505" w:author="Alicia" w:date="2016-01-12T13:45:00Z">
            <w:rPr>
              <w:rFonts w:ascii="Times New Roman" w:hAnsi="Times New Roman" w:cs="Times New Roman"/>
              <w:sz w:val="24"/>
              <w:lang w:val="de-DE"/>
            </w:rPr>
          </w:rPrChange>
        </w:rPr>
        <w:t xml:space="preserve">, S. (2010). </w:t>
      </w:r>
      <w:r w:rsidR="00CA1E43" w:rsidRPr="00217145">
        <w:rPr>
          <w:rFonts w:ascii="Times New Roman" w:hAnsi="Times New Roman" w:cs="Times New Roman"/>
          <w:sz w:val="24"/>
          <w:lang w:val="en-US"/>
        </w:rPr>
        <w:t xml:space="preserve">Egg spreading in the ant-parasitic butterfly, </w:t>
      </w:r>
      <w:proofErr w:type="spellStart"/>
      <w:r w:rsidR="00CA1E43" w:rsidRPr="00365C12">
        <w:rPr>
          <w:rFonts w:ascii="Times New Roman" w:hAnsi="Times New Roman" w:cs="Times New Roman"/>
          <w:i/>
          <w:sz w:val="24"/>
          <w:lang w:val="en-US"/>
        </w:rPr>
        <w:t>Maculinea</w:t>
      </w:r>
      <w:proofErr w:type="spellEnd"/>
      <w:r w:rsidR="00CA1E43" w:rsidRPr="00365C12">
        <w:rPr>
          <w:rFonts w:ascii="Times New Roman" w:hAnsi="Times New Roman" w:cs="Times New Roman"/>
          <w:i/>
          <w:sz w:val="24"/>
          <w:lang w:val="en-US"/>
        </w:rPr>
        <w:t xml:space="preserve"> </w:t>
      </w:r>
      <w:proofErr w:type="spellStart"/>
      <w:r w:rsidR="00CA1E43" w:rsidRPr="00365C12">
        <w:rPr>
          <w:rFonts w:ascii="Times New Roman" w:hAnsi="Times New Roman" w:cs="Times New Roman"/>
          <w:i/>
          <w:sz w:val="24"/>
          <w:lang w:val="en-US"/>
        </w:rPr>
        <w:t>alcon</w:t>
      </w:r>
      <w:proofErr w:type="spellEnd"/>
      <w:r w:rsidR="00CA1E43" w:rsidRPr="00217145">
        <w:rPr>
          <w:rFonts w:ascii="Times New Roman" w:hAnsi="Times New Roman" w:cs="Times New Roman"/>
          <w:sz w:val="24"/>
          <w:lang w:val="en-US"/>
        </w:rPr>
        <w:t xml:space="preserve">: from individual </w:t>
      </w:r>
      <w:proofErr w:type="spellStart"/>
      <w:r w:rsidR="00CA1E43" w:rsidRPr="00217145">
        <w:rPr>
          <w:rFonts w:ascii="Times New Roman" w:hAnsi="Times New Roman" w:cs="Times New Roman"/>
          <w:sz w:val="24"/>
          <w:lang w:val="en-US"/>
        </w:rPr>
        <w:t>behaviour</w:t>
      </w:r>
      <w:proofErr w:type="spellEnd"/>
      <w:r w:rsidR="00CA1E43" w:rsidRPr="00217145">
        <w:rPr>
          <w:rFonts w:ascii="Times New Roman" w:hAnsi="Times New Roman" w:cs="Times New Roman"/>
          <w:sz w:val="24"/>
          <w:lang w:val="en-US"/>
        </w:rPr>
        <w:t xml:space="preserve"> to egg distribution pattern. </w:t>
      </w:r>
      <w:r w:rsidR="00CA1E43" w:rsidRPr="00217145">
        <w:rPr>
          <w:rFonts w:ascii="Times New Roman" w:hAnsi="Times New Roman" w:cs="Times New Roman"/>
          <w:i/>
          <w:iCs/>
          <w:sz w:val="24"/>
          <w:lang w:val="en-US"/>
        </w:rPr>
        <w:t xml:space="preserve">Anim. </w:t>
      </w:r>
      <w:proofErr w:type="spellStart"/>
      <w:r w:rsidR="00CA1E43" w:rsidRPr="00217145">
        <w:rPr>
          <w:rFonts w:ascii="Times New Roman" w:hAnsi="Times New Roman" w:cs="Times New Roman"/>
          <w:i/>
          <w:iCs/>
          <w:sz w:val="24"/>
          <w:lang w:val="en-US"/>
        </w:rPr>
        <w:t>Behav</w:t>
      </w:r>
      <w:proofErr w:type="spellEnd"/>
      <w:r w:rsidR="00CA1E43" w:rsidRPr="00217145">
        <w:rPr>
          <w:rFonts w:ascii="Times New Roman" w:hAnsi="Times New Roman" w:cs="Times New Roman"/>
          <w:i/>
          <w:iCs/>
          <w:sz w:val="24"/>
          <w:lang w:val="en-US"/>
        </w:rPr>
        <w:t>.</w:t>
      </w:r>
      <w:r w:rsidR="00CA1E43" w:rsidRPr="00217145">
        <w:rPr>
          <w:rFonts w:ascii="Times New Roman" w:hAnsi="Times New Roman" w:cs="Times New Roman"/>
          <w:sz w:val="24"/>
          <w:lang w:val="en-US"/>
        </w:rPr>
        <w:t>, 80, 621–627.</w:t>
      </w:r>
    </w:p>
    <w:p w14:paraId="1D3ECC05" w14:textId="2BCB2395" w:rsidR="00B5362B" w:rsidRPr="00217145" w:rsidRDefault="00990790" w:rsidP="00B5362B">
      <w:pPr>
        <w:pStyle w:val="Bibliografa"/>
        <w:spacing w:line="480" w:lineRule="auto"/>
        <w:ind w:left="0" w:firstLine="0"/>
        <w:rPr>
          <w:rFonts w:ascii="Times New Roman" w:hAnsi="Times New Roman" w:cs="Times New Roman"/>
          <w:sz w:val="24"/>
          <w:lang w:val="en-US"/>
        </w:rPr>
      </w:pPr>
      <w:r>
        <w:rPr>
          <w:rFonts w:ascii="Times New Roman" w:hAnsi="Times New Roman" w:cs="Times New Roman"/>
          <w:sz w:val="24"/>
          <w:lang w:val="en-US"/>
        </w:rPr>
        <w:lastRenderedPageBreak/>
        <w:t>5</w:t>
      </w:r>
      <w:r w:rsidR="00732FE9">
        <w:rPr>
          <w:rFonts w:ascii="Times New Roman" w:hAnsi="Times New Roman" w:cs="Times New Roman"/>
          <w:sz w:val="24"/>
          <w:lang w:val="en-US"/>
        </w:rPr>
        <w:t>1</w:t>
      </w:r>
      <w:proofErr w:type="gramStart"/>
      <w:r w:rsidR="00B5362B" w:rsidRPr="00CA1E43">
        <w:rPr>
          <w:rFonts w:ascii="Times New Roman" w:hAnsi="Times New Roman" w:cs="Times New Roman"/>
          <w:sz w:val="24"/>
          <w:lang w:val="en-US"/>
        </w:rPr>
        <w:t>.</w:t>
      </w:r>
      <w:proofErr w:type="gramEnd"/>
      <w:r w:rsidR="00B5362B" w:rsidRPr="00CA1E43">
        <w:rPr>
          <w:rFonts w:ascii="Times New Roman" w:hAnsi="Times New Roman" w:cs="Times New Roman"/>
          <w:sz w:val="24"/>
          <w:lang w:val="en-US"/>
        </w:rPr>
        <w:br/>
      </w:r>
      <w:proofErr w:type="spellStart"/>
      <w:r w:rsidR="00CA1E43" w:rsidRPr="00E22260">
        <w:rPr>
          <w:rFonts w:ascii="Times New Roman" w:hAnsi="Times New Roman" w:cs="Times New Roman"/>
          <w:sz w:val="24"/>
          <w:lang w:val="en-US"/>
        </w:rPr>
        <w:t>Vanhoenacker</w:t>
      </w:r>
      <w:proofErr w:type="spellEnd"/>
      <w:r w:rsidR="00CA1E43" w:rsidRPr="00E22260">
        <w:rPr>
          <w:rFonts w:ascii="Times New Roman" w:hAnsi="Times New Roman" w:cs="Times New Roman"/>
          <w:sz w:val="24"/>
          <w:lang w:val="en-US"/>
        </w:rPr>
        <w:t xml:space="preserve">, D., </w:t>
      </w:r>
      <w:proofErr w:type="spellStart"/>
      <w:r w:rsidR="00CA1E43" w:rsidRPr="00E22260">
        <w:rPr>
          <w:rFonts w:ascii="Times New Roman" w:hAnsi="Times New Roman" w:cs="Times New Roman"/>
          <w:sz w:val="24"/>
          <w:lang w:val="en-US"/>
        </w:rPr>
        <w:t>Ågren</w:t>
      </w:r>
      <w:proofErr w:type="spellEnd"/>
      <w:r w:rsidR="00CA1E43" w:rsidRPr="00E22260">
        <w:rPr>
          <w:rFonts w:ascii="Times New Roman" w:hAnsi="Times New Roman" w:cs="Times New Roman"/>
          <w:sz w:val="24"/>
          <w:lang w:val="en-US"/>
        </w:rPr>
        <w:t xml:space="preserve">, J. &amp; </w:t>
      </w:r>
      <w:proofErr w:type="spellStart"/>
      <w:r w:rsidR="00CA1E43" w:rsidRPr="00E22260">
        <w:rPr>
          <w:rFonts w:ascii="Times New Roman" w:hAnsi="Times New Roman" w:cs="Times New Roman"/>
          <w:sz w:val="24"/>
          <w:lang w:val="en-US"/>
        </w:rPr>
        <w:t>Ehrlén</w:t>
      </w:r>
      <w:proofErr w:type="spellEnd"/>
      <w:r w:rsidR="00CA1E43" w:rsidRPr="00E22260">
        <w:rPr>
          <w:rFonts w:ascii="Times New Roman" w:hAnsi="Times New Roman" w:cs="Times New Roman"/>
          <w:sz w:val="24"/>
          <w:lang w:val="en-US"/>
        </w:rPr>
        <w:t xml:space="preserve">, J. (2013). </w:t>
      </w:r>
      <w:proofErr w:type="gramStart"/>
      <w:r w:rsidR="00CA1E43" w:rsidRPr="00217145">
        <w:rPr>
          <w:rFonts w:ascii="Times New Roman" w:hAnsi="Times New Roman" w:cs="Times New Roman"/>
          <w:sz w:val="24"/>
          <w:lang w:val="en-US"/>
        </w:rPr>
        <w:t>Non-linear relationship between intensity of plant–animal interactions and selection strength.</w:t>
      </w:r>
      <w:proofErr w:type="gramEnd"/>
      <w:r w:rsidR="00CA1E43" w:rsidRPr="00217145">
        <w:rPr>
          <w:rFonts w:ascii="Times New Roman" w:hAnsi="Times New Roman" w:cs="Times New Roman"/>
          <w:sz w:val="24"/>
          <w:lang w:val="en-US"/>
        </w:rPr>
        <w:t xml:space="preserve"> </w:t>
      </w:r>
      <w:r w:rsidR="00CA1E43" w:rsidRPr="005A0FA1">
        <w:rPr>
          <w:rFonts w:ascii="Times New Roman" w:hAnsi="Times New Roman" w:cs="Times New Roman"/>
          <w:i/>
          <w:iCs/>
          <w:sz w:val="24"/>
          <w:lang w:val="en-US"/>
        </w:rPr>
        <w:t>Ecol. Lett.</w:t>
      </w:r>
      <w:r w:rsidR="00CA1E43" w:rsidRPr="005A0FA1">
        <w:rPr>
          <w:rFonts w:ascii="Times New Roman" w:hAnsi="Times New Roman" w:cs="Times New Roman"/>
          <w:sz w:val="24"/>
          <w:lang w:val="en-US"/>
        </w:rPr>
        <w:t>, 16, 198–205.</w:t>
      </w:r>
    </w:p>
    <w:p w14:paraId="40DDF521" w14:textId="66299E99" w:rsidR="00CA1E43" w:rsidRPr="00217145" w:rsidRDefault="00B5362B" w:rsidP="00CA1E43">
      <w:pPr>
        <w:pStyle w:val="Bibliografa"/>
        <w:spacing w:line="480" w:lineRule="auto"/>
        <w:ind w:left="0" w:firstLine="0"/>
        <w:rPr>
          <w:rFonts w:ascii="Times New Roman" w:hAnsi="Times New Roman" w:cs="Times New Roman"/>
          <w:sz w:val="24"/>
          <w:lang w:val="en-US"/>
        </w:rPr>
      </w:pPr>
      <w:r w:rsidRPr="00BE393F">
        <w:rPr>
          <w:rFonts w:ascii="Times New Roman" w:hAnsi="Times New Roman" w:cs="Times New Roman"/>
          <w:sz w:val="24"/>
          <w:lang w:val="en-US"/>
          <w:rPrChange w:id="506" w:author="Alicia" w:date="2016-01-12T13:45:00Z">
            <w:rPr>
              <w:rFonts w:ascii="Times New Roman" w:hAnsi="Times New Roman" w:cs="Times New Roman"/>
              <w:sz w:val="24"/>
              <w:lang w:val="de-DE"/>
            </w:rPr>
          </w:rPrChange>
        </w:rPr>
        <w:t>5</w:t>
      </w:r>
      <w:r w:rsidR="00732FE9" w:rsidRPr="00BE393F">
        <w:rPr>
          <w:rFonts w:ascii="Times New Roman" w:hAnsi="Times New Roman" w:cs="Times New Roman"/>
          <w:sz w:val="24"/>
          <w:lang w:val="en-US"/>
          <w:rPrChange w:id="507" w:author="Alicia" w:date="2016-01-12T13:45:00Z">
            <w:rPr>
              <w:rFonts w:ascii="Times New Roman" w:hAnsi="Times New Roman" w:cs="Times New Roman"/>
              <w:sz w:val="24"/>
              <w:lang w:val="de-DE"/>
            </w:rPr>
          </w:rPrChange>
        </w:rPr>
        <w:t>2</w:t>
      </w:r>
      <w:proofErr w:type="gramStart"/>
      <w:r w:rsidRPr="00BE393F">
        <w:rPr>
          <w:rFonts w:ascii="Times New Roman" w:hAnsi="Times New Roman" w:cs="Times New Roman"/>
          <w:sz w:val="24"/>
          <w:lang w:val="en-US"/>
          <w:rPrChange w:id="508" w:author="Alicia" w:date="2016-01-12T13:45:00Z">
            <w:rPr>
              <w:rFonts w:ascii="Times New Roman" w:hAnsi="Times New Roman" w:cs="Times New Roman"/>
              <w:sz w:val="24"/>
              <w:lang w:val="de-DE"/>
            </w:rPr>
          </w:rPrChange>
        </w:rPr>
        <w:t>.</w:t>
      </w:r>
      <w:proofErr w:type="gramEnd"/>
      <w:r w:rsidRPr="00BE393F">
        <w:rPr>
          <w:rFonts w:ascii="Times New Roman" w:hAnsi="Times New Roman" w:cs="Times New Roman"/>
          <w:sz w:val="24"/>
          <w:lang w:val="en-US"/>
          <w:rPrChange w:id="509" w:author="Alicia" w:date="2016-01-12T13:45:00Z">
            <w:rPr>
              <w:rFonts w:ascii="Times New Roman" w:hAnsi="Times New Roman" w:cs="Times New Roman"/>
              <w:sz w:val="24"/>
              <w:lang w:val="de-DE"/>
            </w:rPr>
          </w:rPrChange>
        </w:rPr>
        <w:br/>
      </w:r>
      <w:r w:rsidR="00CA1E43" w:rsidRPr="00BE393F">
        <w:rPr>
          <w:rFonts w:ascii="Times New Roman" w:hAnsi="Times New Roman" w:cs="Times New Roman"/>
          <w:sz w:val="24"/>
          <w:lang w:val="en-US"/>
          <w:rPrChange w:id="510" w:author="Alicia" w:date="2016-01-12T13:45:00Z">
            <w:rPr>
              <w:rFonts w:ascii="Times New Roman" w:hAnsi="Times New Roman" w:cs="Times New Roman"/>
              <w:sz w:val="24"/>
              <w:lang w:val="de-DE"/>
            </w:rPr>
          </w:rPrChange>
        </w:rPr>
        <w:t xml:space="preserve">von Euler, T., </w:t>
      </w:r>
      <w:proofErr w:type="spellStart"/>
      <w:r w:rsidR="00CA1E43" w:rsidRPr="00BE393F">
        <w:rPr>
          <w:rFonts w:ascii="Times New Roman" w:hAnsi="Times New Roman" w:cs="Times New Roman"/>
          <w:sz w:val="24"/>
          <w:lang w:val="en-US"/>
          <w:rPrChange w:id="511" w:author="Alicia" w:date="2016-01-12T13:45:00Z">
            <w:rPr>
              <w:rFonts w:ascii="Times New Roman" w:hAnsi="Times New Roman" w:cs="Times New Roman"/>
              <w:sz w:val="24"/>
              <w:lang w:val="de-DE"/>
            </w:rPr>
          </w:rPrChange>
        </w:rPr>
        <w:t>Ågren</w:t>
      </w:r>
      <w:proofErr w:type="spellEnd"/>
      <w:r w:rsidR="00CA1E43" w:rsidRPr="00BE393F">
        <w:rPr>
          <w:rFonts w:ascii="Times New Roman" w:hAnsi="Times New Roman" w:cs="Times New Roman"/>
          <w:sz w:val="24"/>
          <w:lang w:val="en-US"/>
          <w:rPrChange w:id="512" w:author="Alicia" w:date="2016-01-12T13:45:00Z">
            <w:rPr>
              <w:rFonts w:ascii="Times New Roman" w:hAnsi="Times New Roman" w:cs="Times New Roman"/>
              <w:sz w:val="24"/>
              <w:lang w:val="de-DE"/>
            </w:rPr>
          </w:rPrChange>
        </w:rPr>
        <w:t xml:space="preserve">, J. &amp; </w:t>
      </w:r>
      <w:proofErr w:type="spellStart"/>
      <w:r w:rsidR="00CA1E43" w:rsidRPr="00BE393F">
        <w:rPr>
          <w:rFonts w:ascii="Times New Roman" w:hAnsi="Times New Roman" w:cs="Times New Roman"/>
          <w:sz w:val="24"/>
          <w:lang w:val="en-US"/>
          <w:rPrChange w:id="513" w:author="Alicia" w:date="2016-01-12T13:45:00Z">
            <w:rPr>
              <w:rFonts w:ascii="Times New Roman" w:hAnsi="Times New Roman" w:cs="Times New Roman"/>
              <w:sz w:val="24"/>
              <w:lang w:val="de-DE"/>
            </w:rPr>
          </w:rPrChange>
        </w:rPr>
        <w:t>Ehrlén</w:t>
      </w:r>
      <w:proofErr w:type="spellEnd"/>
      <w:r w:rsidR="00CA1E43" w:rsidRPr="00BE393F">
        <w:rPr>
          <w:rFonts w:ascii="Times New Roman" w:hAnsi="Times New Roman" w:cs="Times New Roman"/>
          <w:sz w:val="24"/>
          <w:lang w:val="en-US"/>
          <w:rPrChange w:id="514" w:author="Alicia" w:date="2016-01-12T13:45:00Z">
            <w:rPr>
              <w:rFonts w:ascii="Times New Roman" w:hAnsi="Times New Roman" w:cs="Times New Roman"/>
              <w:sz w:val="24"/>
              <w:lang w:val="de-DE"/>
            </w:rPr>
          </w:rPrChange>
        </w:rPr>
        <w:t xml:space="preserve">, J. (2014). </w:t>
      </w:r>
      <w:r w:rsidR="00CA1E43" w:rsidRPr="00217145">
        <w:rPr>
          <w:rFonts w:ascii="Times New Roman" w:hAnsi="Times New Roman" w:cs="Times New Roman"/>
          <w:sz w:val="24"/>
          <w:lang w:val="en-US"/>
        </w:rPr>
        <w:t xml:space="preserve">Environmental context influences both the intensity of seed predation and plant demographic sensitivity to attack. </w:t>
      </w:r>
      <w:r w:rsidR="00CA1E43" w:rsidRPr="00217145">
        <w:rPr>
          <w:rFonts w:ascii="Times New Roman" w:hAnsi="Times New Roman" w:cs="Times New Roman"/>
          <w:i/>
          <w:iCs/>
          <w:sz w:val="24"/>
          <w:lang w:val="en-US"/>
        </w:rPr>
        <w:t>Ecology</w:t>
      </w:r>
      <w:r w:rsidR="00CA1E43" w:rsidRPr="00217145">
        <w:rPr>
          <w:rFonts w:ascii="Times New Roman" w:hAnsi="Times New Roman" w:cs="Times New Roman"/>
          <w:sz w:val="24"/>
          <w:lang w:val="en-US"/>
        </w:rPr>
        <w:t>, 95, 495–504.</w:t>
      </w:r>
    </w:p>
    <w:p w14:paraId="26A18E16" w14:textId="77777777" w:rsidR="00F43A98" w:rsidRDefault="00F43A98">
      <w:pPr>
        <w:rPr>
          <w:ins w:id="515" w:author="Alicia" w:date="2015-12-14T10:30:00Z"/>
          <w:rFonts w:ascii="Times New Roman" w:hAnsi="Times New Roman" w:cs="Times New Roman"/>
          <w:sz w:val="24"/>
          <w:szCs w:val="24"/>
          <w:lang w:val="en-US"/>
        </w:rPr>
      </w:pPr>
      <w:ins w:id="516" w:author="Alicia" w:date="2015-12-14T10:30:00Z">
        <w:r>
          <w:rPr>
            <w:rFonts w:ascii="Times New Roman" w:hAnsi="Times New Roman" w:cs="Times New Roman"/>
            <w:sz w:val="24"/>
            <w:szCs w:val="24"/>
            <w:lang w:val="en-US"/>
          </w:rPr>
          <w:br w:type="page"/>
        </w:r>
      </w:ins>
    </w:p>
    <w:p w14:paraId="4E376FF9" w14:textId="4527E5A4" w:rsidR="007542A5" w:rsidRPr="000329C6" w:rsidRDefault="003D6C1F" w:rsidP="000329C6">
      <w:pPr>
        <w:spacing w:line="480" w:lineRule="auto"/>
        <w:rPr>
          <w:rFonts w:ascii="Times New Roman" w:hAnsi="Times New Roman" w:cs="Times New Roman"/>
          <w:sz w:val="24"/>
          <w:szCs w:val="24"/>
          <w:lang w:val="en-US"/>
        </w:rPr>
      </w:pPr>
      <w:r w:rsidRPr="000329C6">
        <w:rPr>
          <w:rFonts w:ascii="Times New Roman" w:hAnsi="Times New Roman" w:cs="Times New Roman"/>
          <w:sz w:val="24"/>
          <w:szCs w:val="24"/>
          <w:lang w:val="en-US"/>
        </w:rPr>
        <w:lastRenderedPageBreak/>
        <w:t>TABLES</w:t>
      </w:r>
    </w:p>
    <w:p w14:paraId="3FCF7BB9" w14:textId="0E931B3E" w:rsidR="001F4876" w:rsidRDefault="001B7A54" w:rsidP="005D06B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Table 1: </w:t>
      </w:r>
      <w:r w:rsidR="00DF153D">
        <w:rPr>
          <w:rFonts w:ascii="Times New Roman" w:hAnsi="Times New Roman" w:cs="Times New Roman"/>
          <w:sz w:val="24"/>
          <w:szCs w:val="24"/>
          <w:lang w:val="en-US"/>
        </w:rPr>
        <w:t>Selection gradient</w:t>
      </w:r>
      <w:r w:rsidR="002F2775">
        <w:rPr>
          <w:rFonts w:ascii="Times New Roman" w:hAnsi="Times New Roman" w:cs="Times New Roman"/>
          <w:sz w:val="24"/>
          <w:szCs w:val="24"/>
          <w:lang w:val="en-US"/>
        </w:rPr>
        <w:t xml:space="preserve"> analyse</w:t>
      </w:r>
      <w:r w:rsidR="00B772EF">
        <w:rPr>
          <w:rFonts w:ascii="Times New Roman" w:hAnsi="Times New Roman" w:cs="Times New Roman"/>
          <w:sz w:val="24"/>
          <w:szCs w:val="24"/>
          <w:lang w:val="en-US"/>
        </w:rPr>
        <w:t>s for</w:t>
      </w:r>
      <w:r>
        <w:rPr>
          <w:rFonts w:ascii="Times New Roman" w:hAnsi="Times New Roman" w:cs="Times New Roman"/>
          <w:sz w:val="24"/>
          <w:szCs w:val="24"/>
          <w:lang w:val="en-US"/>
        </w:rPr>
        <w:t xml:space="preserve"> </w:t>
      </w:r>
      <w:r w:rsidR="00B02B10">
        <w:rPr>
          <w:rFonts w:ascii="Times New Roman" w:hAnsi="Times New Roman" w:cs="Times New Roman"/>
          <w:sz w:val="24"/>
          <w:szCs w:val="24"/>
          <w:lang w:val="en-US"/>
        </w:rPr>
        <w:t xml:space="preserve">three </w:t>
      </w:r>
      <w:r w:rsidR="001F4876">
        <w:rPr>
          <w:rFonts w:ascii="Times New Roman" w:hAnsi="Times New Roman" w:cs="Times New Roman"/>
          <w:sz w:val="24"/>
          <w:szCs w:val="24"/>
          <w:lang w:val="en-US"/>
        </w:rPr>
        <w:t>traits</w:t>
      </w:r>
      <w:r w:rsidR="00B02B10">
        <w:rPr>
          <w:rFonts w:ascii="Times New Roman" w:hAnsi="Times New Roman" w:cs="Times New Roman"/>
          <w:sz w:val="24"/>
          <w:szCs w:val="24"/>
          <w:lang w:val="en-US"/>
        </w:rPr>
        <w:t>,</w:t>
      </w:r>
      <w:r w:rsidR="001F4876">
        <w:rPr>
          <w:rFonts w:ascii="Times New Roman" w:hAnsi="Times New Roman" w:cs="Times New Roman"/>
          <w:sz w:val="24"/>
          <w:szCs w:val="24"/>
          <w:lang w:val="en-US"/>
        </w:rPr>
        <w:t xml:space="preserve"> </w:t>
      </w:r>
      <w:r>
        <w:rPr>
          <w:rFonts w:ascii="Times New Roman" w:hAnsi="Times New Roman" w:cs="Times New Roman"/>
          <w:sz w:val="24"/>
          <w:szCs w:val="24"/>
          <w:lang w:val="en-US"/>
        </w:rPr>
        <w:t>flowering phenology, flower number, and shoot height</w:t>
      </w:r>
      <w:r w:rsidR="001F4876">
        <w:rPr>
          <w:rFonts w:ascii="Times New Roman" w:hAnsi="Times New Roman" w:cs="Times New Roman"/>
          <w:sz w:val="24"/>
          <w:szCs w:val="24"/>
          <w:lang w:val="en-US"/>
        </w:rPr>
        <w:t xml:space="preserve">, </w:t>
      </w:r>
      <w:r w:rsidR="00B772EF">
        <w:rPr>
          <w:rFonts w:ascii="Times New Roman" w:hAnsi="Times New Roman" w:cs="Times New Roman"/>
          <w:sz w:val="24"/>
          <w:szCs w:val="24"/>
          <w:lang w:val="en-US"/>
        </w:rPr>
        <w:t xml:space="preserve">of the plant </w:t>
      </w:r>
      <w:r w:rsidR="00B772EF" w:rsidRPr="00484C8D">
        <w:rPr>
          <w:rFonts w:ascii="Times New Roman" w:hAnsi="Times New Roman" w:cs="Times New Roman"/>
          <w:i/>
          <w:sz w:val="24"/>
          <w:szCs w:val="24"/>
          <w:lang w:val="en-US"/>
        </w:rPr>
        <w:t>G</w:t>
      </w:r>
      <w:r w:rsidR="00B772EF">
        <w:rPr>
          <w:rFonts w:ascii="Times New Roman" w:hAnsi="Times New Roman" w:cs="Times New Roman"/>
          <w:i/>
          <w:sz w:val="24"/>
          <w:szCs w:val="24"/>
          <w:lang w:val="en-US"/>
        </w:rPr>
        <w:t>.</w:t>
      </w:r>
      <w:r w:rsidR="00B772EF" w:rsidRPr="00484C8D">
        <w:rPr>
          <w:rFonts w:ascii="Times New Roman" w:hAnsi="Times New Roman" w:cs="Times New Roman"/>
          <w:i/>
          <w:sz w:val="24"/>
          <w:szCs w:val="24"/>
          <w:lang w:val="en-US"/>
        </w:rPr>
        <w:t xml:space="preserve"> </w:t>
      </w:r>
      <w:proofErr w:type="spellStart"/>
      <w:r w:rsidR="00B772EF" w:rsidRPr="00484C8D">
        <w:rPr>
          <w:rFonts w:ascii="Times New Roman" w:hAnsi="Times New Roman" w:cs="Times New Roman"/>
          <w:i/>
          <w:sz w:val="24"/>
          <w:szCs w:val="24"/>
          <w:lang w:val="en-US"/>
        </w:rPr>
        <w:t>pneumonanthe</w:t>
      </w:r>
      <w:proofErr w:type="spellEnd"/>
      <w:r w:rsidR="00B772EF">
        <w:rPr>
          <w:rFonts w:ascii="Times New Roman" w:hAnsi="Times New Roman" w:cs="Times New Roman"/>
          <w:sz w:val="24"/>
          <w:szCs w:val="24"/>
          <w:lang w:val="en-US"/>
        </w:rPr>
        <w:t xml:space="preserve"> </w:t>
      </w:r>
      <w:r>
        <w:rPr>
          <w:rFonts w:ascii="Times New Roman" w:hAnsi="Times New Roman" w:cs="Times New Roman"/>
          <w:sz w:val="24"/>
          <w:szCs w:val="24"/>
          <w:lang w:val="en-US"/>
        </w:rPr>
        <w:t>in 2010 (N = 20</w:t>
      </w:r>
      <w:r w:rsidR="00E20976">
        <w:rPr>
          <w:rFonts w:ascii="Times New Roman" w:hAnsi="Times New Roman" w:cs="Times New Roman"/>
          <w:sz w:val="24"/>
          <w:szCs w:val="24"/>
          <w:lang w:val="en-US"/>
        </w:rPr>
        <w:t>00</w:t>
      </w:r>
      <w:r>
        <w:rPr>
          <w:rFonts w:ascii="Times New Roman" w:hAnsi="Times New Roman" w:cs="Times New Roman"/>
          <w:sz w:val="24"/>
          <w:szCs w:val="24"/>
          <w:lang w:val="en-US"/>
        </w:rPr>
        <w:t xml:space="preserve"> plants in 20 populations) and 2011 (N = 1598 plants in 16 populations).</w:t>
      </w:r>
      <w:r w:rsidR="00B772E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Results are from linear models with Type II sums of squares, </w:t>
      </w:r>
      <w:r w:rsidR="001F4876">
        <w:rPr>
          <w:rFonts w:ascii="Times New Roman" w:hAnsi="Times New Roman" w:cs="Times New Roman"/>
          <w:sz w:val="24"/>
          <w:szCs w:val="24"/>
          <w:lang w:val="en-US"/>
        </w:rPr>
        <w:t>including: A</w:t>
      </w:r>
      <w:r w:rsidR="001F4876" w:rsidRPr="00514958">
        <w:rPr>
          <w:rFonts w:ascii="Times New Roman" w:hAnsi="Times New Roman" w:cs="Times New Roman"/>
          <w:sz w:val="24"/>
          <w:szCs w:val="24"/>
          <w:lang w:val="en-US"/>
        </w:rPr>
        <w:t xml:space="preserve">) only linear effects, </w:t>
      </w:r>
      <w:r w:rsidR="001F4876">
        <w:rPr>
          <w:rFonts w:ascii="Times New Roman" w:hAnsi="Times New Roman" w:cs="Times New Roman"/>
          <w:sz w:val="24"/>
          <w:szCs w:val="24"/>
          <w:lang w:val="en-US"/>
        </w:rPr>
        <w:t>B</w:t>
      </w:r>
      <w:r w:rsidR="001F4876" w:rsidRPr="00514958">
        <w:rPr>
          <w:rFonts w:ascii="Times New Roman" w:hAnsi="Times New Roman" w:cs="Times New Roman"/>
          <w:sz w:val="24"/>
          <w:szCs w:val="24"/>
          <w:lang w:val="en-US"/>
        </w:rPr>
        <w:t>) linear</w:t>
      </w:r>
      <w:ins w:id="517" w:author="Alicia" w:date="2016-01-11T10:39:00Z">
        <w:r w:rsidR="005003E8">
          <w:rPr>
            <w:rFonts w:ascii="Times New Roman" w:hAnsi="Times New Roman" w:cs="Times New Roman"/>
            <w:sz w:val="24"/>
            <w:szCs w:val="24"/>
            <w:lang w:val="en-US"/>
          </w:rPr>
          <w:t>, quadratic and interaction</w:t>
        </w:r>
      </w:ins>
      <w:r w:rsidR="001F4876" w:rsidRPr="00514958">
        <w:rPr>
          <w:rFonts w:ascii="Times New Roman" w:hAnsi="Times New Roman" w:cs="Times New Roman"/>
          <w:sz w:val="24"/>
          <w:szCs w:val="24"/>
          <w:lang w:val="en-US"/>
        </w:rPr>
        <w:t xml:space="preserve"> effects</w:t>
      </w:r>
      <w:ins w:id="518" w:author="Alicia" w:date="2016-01-11T10:40:00Z">
        <w:r w:rsidR="005003E8">
          <w:rPr>
            <w:rFonts w:ascii="Times New Roman" w:hAnsi="Times New Roman" w:cs="Times New Roman"/>
            <w:sz w:val="24"/>
            <w:szCs w:val="24"/>
            <w:lang w:val="en-US"/>
          </w:rPr>
          <w:t xml:space="preserve">. </w:t>
        </w:r>
      </w:ins>
      <w:del w:id="519" w:author="Alicia" w:date="2016-01-11T10:40:00Z">
        <w:r w:rsidR="001F4876" w:rsidRPr="00514958" w:rsidDel="005003E8">
          <w:rPr>
            <w:rFonts w:ascii="Times New Roman" w:hAnsi="Times New Roman" w:cs="Times New Roman"/>
            <w:sz w:val="24"/>
            <w:szCs w:val="24"/>
            <w:lang w:val="en-US"/>
          </w:rPr>
          <w:delText xml:space="preserve"> </w:delText>
        </w:r>
      </w:del>
      <w:del w:id="520" w:author="Alicia" w:date="2016-01-11T10:39:00Z">
        <w:r w:rsidR="001F4876" w:rsidRPr="00514958" w:rsidDel="005003E8">
          <w:rPr>
            <w:rFonts w:ascii="Times New Roman" w:hAnsi="Times New Roman" w:cs="Times New Roman"/>
            <w:sz w:val="24"/>
            <w:szCs w:val="24"/>
            <w:lang w:val="en-US"/>
          </w:rPr>
          <w:delText xml:space="preserve">and interactions and </w:delText>
        </w:r>
        <w:r w:rsidR="001F4876" w:rsidDel="005003E8">
          <w:rPr>
            <w:rFonts w:ascii="Times New Roman" w:hAnsi="Times New Roman" w:cs="Times New Roman"/>
            <w:sz w:val="24"/>
            <w:szCs w:val="24"/>
            <w:lang w:val="en-US"/>
          </w:rPr>
          <w:delText>C</w:delText>
        </w:r>
        <w:r w:rsidR="001F4876" w:rsidRPr="00514958" w:rsidDel="005003E8">
          <w:rPr>
            <w:rFonts w:ascii="Times New Roman" w:hAnsi="Times New Roman" w:cs="Times New Roman"/>
            <w:sz w:val="24"/>
            <w:szCs w:val="24"/>
            <w:lang w:val="en-US"/>
          </w:rPr>
          <w:delText>) linear and quadratic effects</w:delText>
        </w:r>
        <w:r w:rsidR="001F4876" w:rsidDel="005003E8">
          <w:rPr>
            <w:rFonts w:ascii="Times New Roman" w:hAnsi="Times New Roman" w:cs="Times New Roman"/>
            <w:sz w:val="24"/>
            <w:szCs w:val="24"/>
            <w:lang w:val="en-US"/>
          </w:rPr>
          <w:delText xml:space="preserve">. </w:delText>
        </w:r>
      </w:del>
      <w:r w:rsidR="00B772EF">
        <w:rPr>
          <w:rFonts w:ascii="Times New Roman" w:hAnsi="Times New Roman" w:cs="Times New Roman"/>
          <w:sz w:val="24"/>
          <w:szCs w:val="24"/>
          <w:lang w:val="en-US"/>
        </w:rPr>
        <w:t xml:space="preserve">All models included effects of </w:t>
      </w:r>
      <w:r w:rsidR="002F2775">
        <w:rPr>
          <w:rFonts w:ascii="Times New Roman" w:hAnsi="Times New Roman" w:cs="Times New Roman"/>
          <w:sz w:val="24"/>
          <w:szCs w:val="24"/>
          <w:lang w:val="en-US"/>
        </w:rPr>
        <w:t xml:space="preserve">population </w:t>
      </w:r>
      <w:r w:rsidR="00B772EF">
        <w:rPr>
          <w:rFonts w:ascii="Times New Roman" w:hAnsi="Times New Roman" w:cs="Times New Roman"/>
          <w:sz w:val="24"/>
          <w:szCs w:val="24"/>
          <w:lang w:val="en-US"/>
        </w:rPr>
        <w:t xml:space="preserve">× trait interactions. </w:t>
      </w:r>
      <w:r w:rsidR="001F4876">
        <w:rPr>
          <w:rFonts w:ascii="Times New Roman" w:hAnsi="Times New Roman" w:cs="Times New Roman"/>
          <w:sz w:val="24"/>
          <w:szCs w:val="24"/>
          <w:lang w:val="en-US"/>
        </w:rPr>
        <w:t xml:space="preserve">Estimates </w:t>
      </w:r>
      <w:ins w:id="521" w:author="Alicia" w:date="2016-01-12T14:18:00Z">
        <w:r w:rsidR="005D06BF" w:rsidRPr="005D06BF">
          <w:rPr>
            <w:rFonts w:ascii="Times New Roman" w:hAnsi="Times New Roman" w:cs="Times New Roman"/>
            <w:sz w:val="24"/>
            <w:szCs w:val="24"/>
            <w:lang w:val="en-US"/>
          </w:rPr>
          <w:t xml:space="preserve">from </w:t>
        </w:r>
        <w:r w:rsidR="005D06BF">
          <w:rPr>
            <w:rFonts w:ascii="Times New Roman" w:hAnsi="Times New Roman" w:cs="Times New Roman"/>
            <w:sz w:val="24"/>
            <w:szCs w:val="24"/>
            <w:lang w:val="en-US"/>
          </w:rPr>
          <w:t xml:space="preserve">a </w:t>
        </w:r>
        <w:r w:rsidR="005D06BF" w:rsidRPr="005D06BF">
          <w:rPr>
            <w:rFonts w:ascii="Times New Roman" w:hAnsi="Times New Roman" w:cs="Times New Roman"/>
            <w:sz w:val="24"/>
            <w:szCs w:val="24"/>
            <w:lang w:val="en-US"/>
          </w:rPr>
          <w:t>model</w:t>
        </w:r>
        <w:r w:rsidR="005D06BF">
          <w:rPr>
            <w:rFonts w:ascii="Times New Roman" w:hAnsi="Times New Roman" w:cs="Times New Roman"/>
            <w:sz w:val="24"/>
            <w:szCs w:val="24"/>
            <w:lang w:val="en-US"/>
          </w:rPr>
          <w:t xml:space="preserve"> </w:t>
        </w:r>
        <w:r w:rsidR="005D06BF" w:rsidRPr="005D06BF">
          <w:rPr>
            <w:rFonts w:ascii="Times New Roman" w:hAnsi="Times New Roman" w:cs="Times New Roman"/>
            <w:sz w:val="24"/>
            <w:szCs w:val="24"/>
            <w:lang w:val="en-US"/>
          </w:rPr>
          <w:t>without interaction terms</w:t>
        </w:r>
        <w:r w:rsidR="005D06BF" w:rsidRPr="005D06BF">
          <w:rPr>
            <w:rFonts w:ascii="Times New Roman" w:hAnsi="Times New Roman" w:cs="Times New Roman"/>
            <w:sz w:val="24"/>
            <w:szCs w:val="24"/>
            <w:lang w:val="en-US"/>
          </w:rPr>
          <w:t xml:space="preserve"> </w:t>
        </w:r>
      </w:ins>
      <w:r w:rsidR="001F4876">
        <w:rPr>
          <w:rFonts w:ascii="Times New Roman" w:hAnsi="Times New Roman" w:cs="Times New Roman"/>
          <w:sz w:val="24"/>
          <w:szCs w:val="24"/>
          <w:lang w:val="en-US"/>
        </w:rPr>
        <w:t xml:space="preserve">are given for significant main effects where the </w:t>
      </w:r>
      <w:r w:rsidR="002F2775">
        <w:rPr>
          <w:rFonts w:ascii="Times New Roman" w:hAnsi="Times New Roman" w:cs="Times New Roman"/>
          <w:sz w:val="24"/>
          <w:szCs w:val="24"/>
          <w:lang w:val="en-US"/>
        </w:rPr>
        <w:t xml:space="preserve">population </w:t>
      </w:r>
      <w:r w:rsidR="00624264">
        <w:rPr>
          <w:rFonts w:ascii="Times New Roman" w:hAnsi="Times New Roman" w:cs="Times New Roman"/>
          <w:sz w:val="24"/>
          <w:szCs w:val="24"/>
          <w:lang w:val="en-US"/>
        </w:rPr>
        <w:t>×</w:t>
      </w:r>
      <w:r w:rsidR="001F4876">
        <w:rPr>
          <w:rFonts w:ascii="Times New Roman" w:hAnsi="Times New Roman" w:cs="Times New Roman"/>
          <w:sz w:val="24"/>
          <w:szCs w:val="24"/>
          <w:lang w:val="en-US"/>
        </w:rPr>
        <w:t xml:space="preserve"> trait interaction is not significant. </w:t>
      </w:r>
      <w:r w:rsidR="00B772EF">
        <w:rPr>
          <w:rFonts w:ascii="Times New Roman" w:hAnsi="Times New Roman" w:cs="Times New Roman"/>
          <w:sz w:val="24"/>
          <w:szCs w:val="24"/>
          <w:lang w:val="en-US"/>
        </w:rPr>
        <w:t xml:space="preserve">Fitness was estimated by the number of intact fruits. </w:t>
      </w:r>
      <w:r w:rsidR="00DF153D">
        <w:rPr>
          <w:rFonts w:ascii="Times New Roman" w:hAnsi="Times New Roman" w:cs="Times New Roman"/>
          <w:sz w:val="24"/>
          <w:szCs w:val="24"/>
          <w:lang w:val="en-US"/>
        </w:rPr>
        <w:t>Traits were standardized and fitness relativized before analyses.</w:t>
      </w:r>
    </w:p>
    <w:tbl>
      <w:tblPr>
        <w:tblStyle w:val="Tablaconcuadrcula"/>
        <w:tblW w:w="92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4483"/>
        <w:gridCol w:w="456"/>
        <w:gridCol w:w="1236"/>
        <w:gridCol w:w="903"/>
        <w:gridCol w:w="236"/>
        <w:gridCol w:w="529"/>
        <w:gridCol w:w="1165"/>
        <w:tblGridChange w:id="522">
          <w:tblGrid>
            <w:gridCol w:w="236"/>
            <w:gridCol w:w="4482"/>
            <w:gridCol w:w="1"/>
            <w:gridCol w:w="455"/>
            <w:gridCol w:w="1"/>
            <w:gridCol w:w="1235"/>
            <w:gridCol w:w="1"/>
            <w:gridCol w:w="903"/>
            <w:gridCol w:w="236"/>
            <w:gridCol w:w="529"/>
            <w:gridCol w:w="1165"/>
          </w:tblGrid>
        </w:tblGridChange>
      </w:tblGrid>
      <w:tr w:rsidR="00D41F3A" w:rsidRPr="003D6C1F" w14:paraId="650DD777" w14:textId="77777777" w:rsidTr="005003E8">
        <w:tc>
          <w:tcPr>
            <w:tcW w:w="4718" w:type="dxa"/>
            <w:gridSpan w:val="2"/>
            <w:vMerge w:val="restart"/>
            <w:tcBorders>
              <w:top w:val="single" w:sz="18" w:space="0" w:color="auto"/>
            </w:tcBorders>
            <w:vAlign w:val="center"/>
          </w:tcPr>
          <w:p w14:paraId="15CA4100" w14:textId="77777777" w:rsidR="00D41F3A" w:rsidRPr="003D6C1F" w:rsidRDefault="00D41F3A" w:rsidP="00DF3E3B">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Source of variation</w:t>
            </w:r>
          </w:p>
        </w:tc>
        <w:tc>
          <w:tcPr>
            <w:tcW w:w="456" w:type="dxa"/>
            <w:tcBorders>
              <w:top w:val="single" w:sz="18" w:space="0" w:color="auto"/>
              <w:left w:val="nil"/>
              <w:bottom w:val="single" w:sz="2" w:space="0" w:color="auto"/>
            </w:tcBorders>
            <w:vAlign w:val="center"/>
          </w:tcPr>
          <w:p w14:paraId="0B2C59D8" w14:textId="77777777" w:rsidR="00D41F3A" w:rsidRPr="003D6C1F" w:rsidRDefault="00D41F3A" w:rsidP="00D41F3A">
            <w:pPr>
              <w:spacing w:line="276" w:lineRule="auto"/>
              <w:jc w:val="center"/>
              <w:rPr>
                <w:rFonts w:ascii="Times New Roman" w:hAnsi="Times New Roman" w:cs="Times New Roman"/>
                <w:sz w:val="24"/>
                <w:szCs w:val="24"/>
                <w:lang w:val="en-US"/>
              </w:rPr>
            </w:pPr>
          </w:p>
        </w:tc>
        <w:tc>
          <w:tcPr>
            <w:tcW w:w="1236" w:type="dxa"/>
            <w:tcBorders>
              <w:top w:val="single" w:sz="18" w:space="0" w:color="auto"/>
              <w:left w:val="nil"/>
              <w:bottom w:val="single" w:sz="2" w:space="0" w:color="auto"/>
            </w:tcBorders>
          </w:tcPr>
          <w:p w14:paraId="3F7F79D4" w14:textId="77777777" w:rsidR="00D41F3A" w:rsidRPr="003D6C1F" w:rsidRDefault="00D41F3A" w:rsidP="00D41F3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2010</w:t>
            </w:r>
          </w:p>
        </w:tc>
        <w:tc>
          <w:tcPr>
            <w:tcW w:w="904" w:type="dxa"/>
            <w:tcBorders>
              <w:top w:val="single" w:sz="18" w:space="0" w:color="auto"/>
              <w:left w:val="nil"/>
              <w:bottom w:val="single" w:sz="2" w:space="0" w:color="auto"/>
            </w:tcBorders>
          </w:tcPr>
          <w:p w14:paraId="18718300" w14:textId="77777777" w:rsidR="00D41F3A" w:rsidRPr="003D6C1F" w:rsidRDefault="00D41F3A" w:rsidP="00D41F3A">
            <w:pPr>
              <w:jc w:val="center"/>
              <w:rPr>
                <w:rFonts w:ascii="Times New Roman" w:hAnsi="Times New Roman" w:cs="Times New Roman"/>
                <w:sz w:val="24"/>
                <w:szCs w:val="24"/>
                <w:lang w:val="en-US"/>
              </w:rPr>
            </w:pPr>
          </w:p>
        </w:tc>
        <w:tc>
          <w:tcPr>
            <w:tcW w:w="236" w:type="dxa"/>
            <w:tcBorders>
              <w:top w:val="single" w:sz="18" w:space="0" w:color="auto"/>
              <w:left w:val="nil"/>
            </w:tcBorders>
          </w:tcPr>
          <w:p w14:paraId="55BB4754" w14:textId="77777777" w:rsidR="00D41F3A" w:rsidRPr="003D6C1F" w:rsidRDefault="00D41F3A" w:rsidP="00D41F3A">
            <w:pPr>
              <w:jc w:val="center"/>
              <w:rPr>
                <w:rFonts w:ascii="Times New Roman" w:hAnsi="Times New Roman" w:cs="Times New Roman"/>
                <w:sz w:val="24"/>
                <w:szCs w:val="24"/>
                <w:lang w:val="en-US"/>
              </w:rPr>
            </w:pPr>
          </w:p>
        </w:tc>
        <w:tc>
          <w:tcPr>
            <w:tcW w:w="529" w:type="dxa"/>
            <w:tcBorders>
              <w:top w:val="single" w:sz="18" w:space="0" w:color="auto"/>
              <w:left w:val="nil"/>
              <w:bottom w:val="single" w:sz="2" w:space="0" w:color="auto"/>
            </w:tcBorders>
          </w:tcPr>
          <w:p w14:paraId="0CAC416D" w14:textId="77777777" w:rsidR="00D41F3A" w:rsidRPr="003D6C1F" w:rsidRDefault="00D41F3A" w:rsidP="00D41F3A">
            <w:pPr>
              <w:spacing w:line="276" w:lineRule="auto"/>
              <w:jc w:val="center"/>
              <w:rPr>
                <w:rFonts w:ascii="Times New Roman" w:hAnsi="Times New Roman" w:cs="Times New Roman"/>
                <w:sz w:val="24"/>
                <w:szCs w:val="24"/>
                <w:lang w:val="en-US"/>
              </w:rPr>
            </w:pPr>
          </w:p>
        </w:tc>
        <w:tc>
          <w:tcPr>
            <w:tcW w:w="1165" w:type="dxa"/>
            <w:tcBorders>
              <w:top w:val="single" w:sz="18" w:space="0" w:color="auto"/>
              <w:left w:val="nil"/>
              <w:bottom w:val="single" w:sz="2" w:space="0" w:color="auto"/>
            </w:tcBorders>
          </w:tcPr>
          <w:p w14:paraId="4756B941" w14:textId="77777777" w:rsidR="00D41F3A" w:rsidRPr="003D6C1F" w:rsidRDefault="00D41F3A" w:rsidP="00D41F3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2011</w:t>
            </w:r>
          </w:p>
        </w:tc>
      </w:tr>
      <w:tr w:rsidR="00D41F3A" w:rsidRPr="003D6C1F" w14:paraId="47D3553B" w14:textId="77777777" w:rsidTr="005003E8">
        <w:tc>
          <w:tcPr>
            <w:tcW w:w="4718" w:type="dxa"/>
            <w:gridSpan w:val="2"/>
            <w:vMerge/>
            <w:tcBorders>
              <w:bottom w:val="single" w:sz="18" w:space="0" w:color="auto"/>
            </w:tcBorders>
          </w:tcPr>
          <w:p w14:paraId="5F0FDCCD" w14:textId="77777777" w:rsidR="00C92F8A" w:rsidRPr="003D6C1F" w:rsidRDefault="00C92F8A" w:rsidP="00DF3E3B">
            <w:pPr>
              <w:spacing w:line="276" w:lineRule="auto"/>
              <w:rPr>
                <w:rFonts w:ascii="Times New Roman" w:hAnsi="Times New Roman" w:cs="Times New Roman"/>
                <w:sz w:val="24"/>
                <w:szCs w:val="24"/>
                <w:lang w:val="en-US"/>
              </w:rPr>
            </w:pPr>
          </w:p>
        </w:tc>
        <w:tc>
          <w:tcPr>
            <w:tcW w:w="0" w:type="auto"/>
            <w:tcBorders>
              <w:top w:val="single" w:sz="2" w:space="0" w:color="auto"/>
              <w:left w:val="nil"/>
              <w:bottom w:val="single" w:sz="2" w:space="0" w:color="auto"/>
            </w:tcBorders>
            <w:vAlign w:val="center"/>
          </w:tcPr>
          <w:p w14:paraId="7E9685E0" w14:textId="77777777" w:rsidR="00C92F8A" w:rsidRPr="003D6C1F" w:rsidRDefault="00C92F8A" w:rsidP="00D41F3A">
            <w:pPr>
              <w:spacing w:line="276"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1236" w:type="dxa"/>
            <w:tcBorders>
              <w:top w:val="single" w:sz="2" w:space="0" w:color="auto"/>
              <w:left w:val="nil"/>
              <w:bottom w:val="single" w:sz="2" w:space="0" w:color="auto"/>
            </w:tcBorders>
            <w:vAlign w:val="center"/>
          </w:tcPr>
          <w:p w14:paraId="6F9AE7AB" w14:textId="77777777" w:rsidR="00C92F8A" w:rsidRPr="003D6C1F" w:rsidRDefault="00C92F8A" w:rsidP="00D41F3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F</w:t>
            </w:r>
          </w:p>
        </w:tc>
        <w:tc>
          <w:tcPr>
            <w:tcW w:w="904" w:type="dxa"/>
            <w:tcBorders>
              <w:top w:val="single" w:sz="2" w:space="0" w:color="auto"/>
              <w:left w:val="nil"/>
              <w:bottom w:val="single" w:sz="2" w:space="0" w:color="auto"/>
            </w:tcBorders>
            <w:vAlign w:val="center"/>
          </w:tcPr>
          <w:p w14:paraId="24B690B8" w14:textId="77777777" w:rsidR="00C92F8A" w:rsidRPr="003D6C1F" w:rsidRDefault="00C92F8A" w:rsidP="00D41F3A">
            <w:pPr>
              <w:spacing w:line="276" w:lineRule="auto"/>
              <w:jc w:val="center"/>
              <w:rPr>
                <w:rFonts w:ascii="Times New Roman" w:hAnsi="Times New Roman" w:cs="Times New Roman"/>
                <w:sz w:val="24"/>
                <w:szCs w:val="24"/>
                <w:lang w:val="en-US"/>
              </w:rPr>
            </w:pPr>
            <w:proofErr w:type="spellStart"/>
            <w:r w:rsidRPr="003D6C1F">
              <w:rPr>
                <w:rFonts w:ascii="Times New Roman" w:hAnsi="Times New Roman" w:cs="Times New Roman"/>
                <w:sz w:val="24"/>
                <w:szCs w:val="24"/>
                <w:lang w:val="en-US"/>
              </w:rPr>
              <w:t>Estim</w:t>
            </w:r>
            <w:proofErr w:type="spellEnd"/>
          </w:p>
        </w:tc>
        <w:tc>
          <w:tcPr>
            <w:tcW w:w="236" w:type="dxa"/>
            <w:tcBorders>
              <w:left w:val="nil"/>
              <w:bottom w:val="single" w:sz="2" w:space="0" w:color="auto"/>
            </w:tcBorders>
          </w:tcPr>
          <w:p w14:paraId="0ADAB797" w14:textId="77777777" w:rsidR="00C92F8A" w:rsidRPr="003D6C1F" w:rsidRDefault="00C92F8A" w:rsidP="00D41F3A">
            <w:pPr>
              <w:jc w:val="center"/>
              <w:rPr>
                <w:rFonts w:ascii="Times New Roman" w:hAnsi="Times New Roman" w:cs="Times New Roman"/>
                <w:sz w:val="24"/>
                <w:szCs w:val="24"/>
                <w:lang w:val="en-US"/>
              </w:rPr>
            </w:pPr>
          </w:p>
        </w:tc>
        <w:tc>
          <w:tcPr>
            <w:tcW w:w="529" w:type="dxa"/>
            <w:tcBorders>
              <w:top w:val="single" w:sz="2" w:space="0" w:color="auto"/>
              <w:left w:val="nil"/>
              <w:bottom w:val="single" w:sz="2" w:space="0" w:color="auto"/>
            </w:tcBorders>
          </w:tcPr>
          <w:p w14:paraId="03C1E00B" w14:textId="77777777" w:rsidR="00C92F8A" w:rsidRPr="003D6C1F" w:rsidRDefault="00C92F8A" w:rsidP="00D41F3A">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1165" w:type="dxa"/>
            <w:tcBorders>
              <w:top w:val="single" w:sz="2" w:space="0" w:color="auto"/>
              <w:left w:val="nil"/>
              <w:bottom w:val="single" w:sz="2" w:space="0" w:color="auto"/>
            </w:tcBorders>
            <w:vAlign w:val="center"/>
          </w:tcPr>
          <w:p w14:paraId="3FBCC4B6" w14:textId="77777777" w:rsidR="00C92F8A" w:rsidRPr="003D6C1F" w:rsidRDefault="00C92F8A" w:rsidP="00D41F3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F</w:t>
            </w:r>
          </w:p>
        </w:tc>
      </w:tr>
      <w:tr w:rsidR="00D41F3A" w:rsidRPr="003D6C1F" w14:paraId="68C26370" w14:textId="77777777" w:rsidTr="005003E8">
        <w:tc>
          <w:tcPr>
            <w:tcW w:w="4718" w:type="dxa"/>
            <w:gridSpan w:val="2"/>
            <w:tcBorders>
              <w:top w:val="single" w:sz="18" w:space="0" w:color="auto"/>
              <w:bottom w:val="single" w:sz="4" w:space="0" w:color="auto"/>
            </w:tcBorders>
          </w:tcPr>
          <w:p w14:paraId="11798D7B" w14:textId="7777777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 Linear terms</w:t>
            </w:r>
          </w:p>
        </w:tc>
        <w:tc>
          <w:tcPr>
            <w:tcW w:w="0" w:type="auto"/>
            <w:tcBorders>
              <w:top w:val="single" w:sz="18" w:space="0" w:color="auto"/>
              <w:left w:val="nil"/>
              <w:bottom w:val="single" w:sz="4" w:space="0" w:color="auto"/>
            </w:tcBorders>
            <w:vAlign w:val="center"/>
          </w:tcPr>
          <w:p w14:paraId="7F356160" w14:textId="77777777" w:rsidR="00C92F8A" w:rsidRPr="003D6C1F" w:rsidRDefault="00C92F8A" w:rsidP="00DF3E3B">
            <w:pPr>
              <w:spacing w:line="276" w:lineRule="auto"/>
              <w:jc w:val="center"/>
              <w:rPr>
                <w:rFonts w:ascii="Times New Roman" w:hAnsi="Times New Roman" w:cs="Times New Roman"/>
                <w:sz w:val="24"/>
                <w:szCs w:val="24"/>
                <w:lang w:val="en-US"/>
              </w:rPr>
            </w:pPr>
          </w:p>
        </w:tc>
        <w:tc>
          <w:tcPr>
            <w:tcW w:w="1236" w:type="dxa"/>
            <w:tcBorders>
              <w:top w:val="single" w:sz="18" w:space="0" w:color="auto"/>
              <w:left w:val="nil"/>
              <w:bottom w:val="single" w:sz="4" w:space="0" w:color="auto"/>
            </w:tcBorders>
            <w:vAlign w:val="center"/>
          </w:tcPr>
          <w:p w14:paraId="3DE59AD5" w14:textId="77777777" w:rsidR="00C92F8A" w:rsidRPr="003D6C1F" w:rsidRDefault="00C92F8A" w:rsidP="006A6C1B">
            <w:pPr>
              <w:spacing w:line="276" w:lineRule="auto"/>
              <w:rPr>
                <w:rFonts w:ascii="Times New Roman" w:hAnsi="Times New Roman" w:cs="Times New Roman"/>
                <w:sz w:val="24"/>
                <w:szCs w:val="24"/>
                <w:lang w:val="en-US"/>
              </w:rPr>
            </w:pPr>
          </w:p>
        </w:tc>
        <w:tc>
          <w:tcPr>
            <w:tcW w:w="904" w:type="dxa"/>
            <w:tcBorders>
              <w:top w:val="single" w:sz="18" w:space="0" w:color="auto"/>
              <w:left w:val="nil"/>
              <w:bottom w:val="single" w:sz="4" w:space="0" w:color="auto"/>
            </w:tcBorders>
            <w:vAlign w:val="center"/>
          </w:tcPr>
          <w:p w14:paraId="2C71BA11"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top w:val="single" w:sz="18" w:space="0" w:color="auto"/>
              <w:left w:val="nil"/>
              <w:bottom w:val="single" w:sz="4" w:space="0" w:color="auto"/>
            </w:tcBorders>
          </w:tcPr>
          <w:p w14:paraId="21FBEC1A" w14:textId="77777777" w:rsidR="00C92F8A" w:rsidRPr="003D6C1F" w:rsidRDefault="00C92F8A" w:rsidP="00DF3E3B">
            <w:pPr>
              <w:jc w:val="center"/>
              <w:rPr>
                <w:rFonts w:ascii="Times New Roman" w:hAnsi="Times New Roman" w:cs="Times New Roman"/>
                <w:sz w:val="24"/>
                <w:szCs w:val="24"/>
                <w:lang w:val="en-US"/>
              </w:rPr>
            </w:pPr>
          </w:p>
        </w:tc>
        <w:tc>
          <w:tcPr>
            <w:tcW w:w="529" w:type="dxa"/>
            <w:tcBorders>
              <w:top w:val="single" w:sz="18" w:space="0" w:color="auto"/>
              <w:left w:val="nil"/>
              <w:bottom w:val="single" w:sz="4" w:space="0" w:color="auto"/>
              <w:right w:val="nil"/>
            </w:tcBorders>
          </w:tcPr>
          <w:p w14:paraId="589D77B0" w14:textId="77777777" w:rsidR="00C92F8A" w:rsidRPr="00CC4B12" w:rsidRDefault="00C92F8A" w:rsidP="00DF3E3B">
            <w:pPr>
              <w:jc w:val="center"/>
              <w:rPr>
                <w:rFonts w:ascii="Times New Roman" w:hAnsi="Times New Roman" w:cs="Times New Roman"/>
                <w:sz w:val="24"/>
                <w:szCs w:val="24"/>
                <w:lang w:val="en-US"/>
              </w:rPr>
            </w:pPr>
          </w:p>
        </w:tc>
        <w:tc>
          <w:tcPr>
            <w:tcW w:w="1165" w:type="dxa"/>
            <w:tcBorders>
              <w:top w:val="single" w:sz="18" w:space="0" w:color="auto"/>
              <w:left w:val="nil"/>
              <w:bottom w:val="single" w:sz="4" w:space="0" w:color="auto"/>
            </w:tcBorders>
            <w:vAlign w:val="center"/>
          </w:tcPr>
          <w:p w14:paraId="2C057767" w14:textId="77777777" w:rsidR="00C92F8A" w:rsidRPr="00CC4B12" w:rsidRDefault="00C92F8A" w:rsidP="00D41F3A">
            <w:pPr>
              <w:spacing w:line="276" w:lineRule="auto"/>
              <w:rPr>
                <w:rFonts w:ascii="Times New Roman" w:hAnsi="Times New Roman" w:cs="Times New Roman"/>
                <w:sz w:val="24"/>
                <w:szCs w:val="24"/>
                <w:lang w:val="en-US"/>
              </w:rPr>
            </w:pPr>
          </w:p>
        </w:tc>
      </w:tr>
      <w:tr w:rsidR="00D41F3A" w:rsidRPr="003D6C1F" w14:paraId="1191D0C9" w14:textId="77777777" w:rsidTr="006F0EA7">
        <w:tc>
          <w:tcPr>
            <w:tcW w:w="236" w:type="dxa"/>
            <w:tcBorders>
              <w:top w:val="single" w:sz="4" w:space="0" w:color="auto"/>
            </w:tcBorders>
          </w:tcPr>
          <w:p w14:paraId="046DA24C" w14:textId="77777777" w:rsidR="00C92F8A" w:rsidRPr="003D6C1F" w:rsidRDefault="00C92F8A" w:rsidP="00DF3E3B">
            <w:pPr>
              <w:spacing w:line="276" w:lineRule="auto"/>
              <w:rPr>
                <w:rFonts w:ascii="Times New Roman" w:hAnsi="Times New Roman" w:cs="Times New Roman"/>
                <w:sz w:val="24"/>
                <w:szCs w:val="24"/>
                <w:lang w:val="en-US"/>
              </w:rPr>
            </w:pPr>
          </w:p>
        </w:tc>
        <w:tc>
          <w:tcPr>
            <w:tcW w:w="4482" w:type="dxa"/>
            <w:tcBorders>
              <w:top w:val="single" w:sz="4" w:space="0" w:color="auto"/>
            </w:tcBorders>
          </w:tcPr>
          <w:p w14:paraId="7CF7F295" w14:textId="77777777" w:rsidR="00C92F8A" w:rsidRPr="003D6C1F" w:rsidRDefault="00C92F8A" w:rsidP="00DF3E3B">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Phenology</w:t>
            </w:r>
            <w:r>
              <w:rPr>
                <w:rFonts w:ascii="Times New Roman" w:hAnsi="Times New Roman" w:cs="Times New Roman"/>
                <w:sz w:val="24"/>
                <w:szCs w:val="24"/>
                <w:lang w:val="en-US"/>
              </w:rPr>
              <w:t xml:space="preserve"> (early flowering)</w:t>
            </w:r>
          </w:p>
        </w:tc>
        <w:tc>
          <w:tcPr>
            <w:tcW w:w="0" w:type="auto"/>
            <w:tcBorders>
              <w:top w:val="single" w:sz="4" w:space="0" w:color="auto"/>
              <w:left w:val="nil"/>
            </w:tcBorders>
            <w:vAlign w:val="center"/>
          </w:tcPr>
          <w:p w14:paraId="4F222814"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single" w:sz="4" w:space="0" w:color="auto"/>
              <w:left w:val="nil"/>
            </w:tcBorders>
            <w:vAlign w:val="center"/>
          </w:tcPr>
          <w:p w14:paraId="6C685B1C" w14:textId="77777777" w:rsidR="00C92F8A" w:rsidRPr="003700AD" w:rsidRDefault="00C92F8A"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0.0</w:t>
            </w:r>
            <w:r w:rsidR="004874F8" w:rsidRPr="003700AD">
              <w:rPr>
                <w:rFonts w:ascii="Times New Roman" w:hAnsi="Times New Roman" w:cs="Times New Roman"/>
                <w:sz w:val="24"/>
                <w:szCs w:val="24"/>
                <w:lang w:val="en-US"/>
              </w:rPr>
              <w:t>2</w:t>
            </w:r>
          </w:p>
        </w:tc>
        <w:tc>
          <w:tcPr>
            <w:tcW w:w="904" w:type="dxa"/>
            <w:tcBorders>
              <w:top w:val="single" w:sz="4" w:space="0" w:color="auto"/>
              <w:left w:val="nil"/>
            </w:tcBorders>
            <w:vAlign w:val="center"/>
          </w:tcPr>
          <w:p w14:paraId="7A7C24D3"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top w:val="single" w:sz="4" w:space="0" w:color="auto"/>
              <w:left w:val="nil"/>
            </w:tcBorders>
          </w:tcPr>
          <w:p w14:paraId="079DA2F9" w14:textId="77777777" w:rsidR="00C92F8A" w:rsidRPr="003D6C1F" w:rsidRDefault="00C92F8A" w:rsidP="00DF3E3B">
            <w:pPr>
              <w:jc w:val="center"/>
              <w:rPr>
                <w:rFonts w:ascii="Times New Roman" w:hAnsi="Times New Roman" w:cs="Times New Roman"/>
                <w:sz w:val="24"/>
                <w:szCs w:val="24"/>
                <w:lang w:val="en-US"/>
              </w:rPr>
            </w:pPr>
          </w:p>
        </w:tc>
        <w:tc>
          <w:tcPr>
            <w:tcW w:w="529" w:type="dxa"/>
            <w:tcBorders>
              <w:top w:val="single" w:sz="4" w:space="0" w:color="auto"/>
              <w:left w:val="nil"/>
              <w:right w:val="nil"/>
            </w:tcBorders>
          </w:tcPr>
          <w:p w14:paraId="4581E8B9"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65" w:type="dxa"/>
            <w:tcBorders>
              <w:top w:val="single" w:sz="4" w:space="0" w:color="auto"/>
              <w:left w:val="nil"/>
            </w:tcBorders>
            <w:vAlign w:val="center"/>
          </w:tcPr>
          <w:p w14:paraId="23C9D8E0"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0.50</w:t>
            </w:r>
          </w:p>
        </w:tc>
      </w:tr>
      <w:tr w:rsidR="00D41F3A" w:rsidRPr="003D6C1F" w14:paraId="6F0E97CC" w14:textId="77777777" w:rsidTr="006F0EA7">
        <w:tc>
          <w:tcPr>
            <w:tcW w:w="236" w:type="dxa"/>
          </w:tcPr>
          <w:p w14:paraId="22036678" w14:textId="77777777" w:rsidR="00C92F8A" w:rsidRPr="003D6C1F" w:rsidRDefault="00C92F8A" w:rsidP="00DF3E3B">
            <w:pPr>
              <w:spacing w:line="276" w:lineRule="auto"/>
              <w:rPr>
                <w:rFonts w:ascii="Times New Roman" w:hAnsi="Times New Roman" w:cs="Times New Roman"/>
                <w:sz w:val="24"/>
                <w:szCs w:val="24"/>
                <w:lang w:val="en-US"/>
              </w:rPr>
            </w:pPr>
          </w:p>
        </w:tc>
        <w:tc>
          <w:tcPr>
            <w:tcW w:w="4482" w:type="dxa"/>
          </w:tcPr>
          <w:p w14:paraId="777ECCF4" w14:textId="77777777" w:rsidR="00C92F8A" w:rsidRPr="003D6C1F" w:rsidRDefault="00C92F8A" w:rsidP="00DF3E3B">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Flower number</w:t>
            </w:r>
          </w:p>
        </w:tc>
        <w:tc>
          <w:tcPr>
            <w:tcW w:w="0" w:type="auto"/>
            <w:tcBorders>
              <w:left w:val="nil"/>
            </w:tcBorders>
            <w:vAlign w:val="center"/>
          </w:tcPr>
          <w:p w14:paraId="568991CB"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bottom w:val="nil"/>
            </w:tcBorders>
            <w:vAlign w:val="center"/>
          </w:tcPr>
          <w:p w14:paraId="76AAFAF9" w14:textId="77777777" w:rsidR="00C92F8A" w:rsidRPr="003700AD" w:rsidRDefault="004874F8"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183.73</w:t>
            </w:r>
            <w:r w:rsidR="00221926" w:rsidRPr="003700AD">
              <w:rPr>
                <w:rFonts w:ascii="Times New Roman" w:hAnsi="Times New Roman" w:cs="Times New Roman"/>
                <w:sz w:val="24"/>
                <w:szCs w:val="24"/>
                <w:lang w:val="en-US"/>
              </w:rPr>
              <w:t>***</w:t>
            </w:r>
          </w:p>
        </w:tc>
        <w:tc>
          <w:tcPr>
            <w:tcW w:w="904" w:type="dxa"/>
            <w:tcBorders>
              <w:left w:val="nil"/>
            </w:tcBorders>
            <w:vAlign w:val="center"/>
          </w:tcPr>
          <w:p w14:paraId="186B27AF"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61DE168D" w14:textId="77777777" w:rsidR="00C92F8A" w:rsidRPr="003D6C1F" w:rsidRDefault="00C92F8A" w:rsidP="00DF3E3B">
            <w:pPr>
              <w:jc w:val="center"/>
              <w:rPr>
                <w:rFonts w:ascii="Times New Roman" w:hAnsi="Times New Roman" w:cs="Times New Roman"/>
                <w:sz w:val="24"/>
                <w:szCs w:val="24"/>
                <w:lang w:val="en-US"/>
              </w:rPr>
            </w:pPr>
          </w:p>
        </w:tc>
        <w:tc>
          <w:tcPr>
            <w:tcW w:w="529" w:type="dxa"/>
            <w:tcBorders>
              <w:left w:val="nil"/>
              <w:right w:val="nil"/>
            </w:tcBorders>
          </w:tcPr>
          <w:p w14:paraId="2013FEFC"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65" w:type="dxa"/>
            <w:tcBorders>
              <w:left w:val="nil"/>
            </w:tcBorders>
            <w:vAlign w:val="center"/>
          </w:tcPr>
          <w:p w14:paraId="3A29C245"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50.81</w:t>
            </w:r>
            <w:r w:rsidR="00CC4B12" w:rsidRPr="00CC4B12">
              <w:rPr>
                <w:rFonts w:ascii="Times New Roman" w:hAnsi="Times New Roman" w:cs="Times New Roman"/>
                <w:sz w:val="24"/>
                <w:szCs w:val="24"/>
                <w:lang w:val="en-US"/>
              </w:rPr>
              <w:t>***</w:t>
            </w:r>
          </w:p>
        </w:tc>
      </w:tr>
      <w:tr w:rsidR="00D41F3A" w:rsidRPr="003D6C1F" w14:paraId="65795F04" w14:textId="77777777" w:rsidTr="006F0EA7">
        <w:tc>
          <w:tcPr>
            <w:tcW w:w="236" w:type="dxa"/>
          </w:tcPr>
          <w:p w14:paraId="1DE258EF" w14:textId="77777777" w:rsidR="00C92F8A" w:rsidRPr="003D6C1F" w:rsidRDefault="00C92F8A" w:rsidP="00DF3E3B">
            <w:pPr>
              <w:spacing w:line="276" w:lineRule="auto"/>
              <w:rPr>
                <w:rFonts w:ascii="Times New Roman" w:hAnsi="Times New Roman" w:cs="Times New Roman"/>
                <w:sz w:val="24"/>
                <w:szCs w:val="24"/>
                <w:lang w:val="en-US"/>
              </w:rPr>
            </w:pPr>
          </w:p>
        </w:tc>
        <w:tc>
          <w:tcPr>
            <w:tcW w:w="4482" w:type="dxa"/>
          </w:tcPr>
          <w:p w14:paraId="0F7A8AFD" w14:textId="77777777" w:rsidR="00C92F8A" w:rsidRPr="003D6C1F" w:rsidRDefault="00C92F8A" w:rsidP="00DF3E3B">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Shoot height</w:t>
            </w:r>
          </w:p>
        </w:tc>
        <w:tc>
          <w:tcPr>
            <w:tcW w:w="0" w:type="auto"/>
            <w:tcBorders>
              <w:left w:val="nil"/>
            </w:tcBorders>
            <w:vAlign w:val="center"/>
          </w:tcPr>
          <w:p w14:paraId="6B32CE4B"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nil"/>
            </w:tcBorders>
            <w:vAlign w:val="center"/>
          </w:tcPr>
          <w:p w14:paraId="172110E7" w14:textId="77777777" w:rsidR="00C92F8A" w:rsidRPr="003700AD" w:rsidRDefault="00C92F8A"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7.</w:t>
            </w:r>
            <w:r w:rsidR="004874F8" w:rsidRPr="003700AD">
              <w:rPr>
                <w:rFonts w:ascii="Times New Roman" w:hAnsi="Times New Roman" w:cs="Times New Roman"/>
                <w:sz w:val="24"/>
                <w:szCs w:val="24"/>
                <w:lang w:val="en-US"/>
              </w:rPr>
              <w:t>18</w:t>
            </w:r>
            <w:r w:rsidR="003700AD" w:rsidRPr="00D41F3A">
              <w:rPr>
                <w:rFonts w:ascii="Times New Roman" w:hAnsi="Times New Roman" w:cs="Times New Roman"/>
                <w:sz w:val="24"/>
                <w:szCs w:val="24"/>
                <w:lang w:val="en-US"/>
              </w:rPr>
              <w:t xml:space="preserve"> </w:t>
            </w:r>
            <w:r w:rsidR="003700AD" w:rsidRPr="003700AD">
              <w:rPr>
                <w:rFonts w:ascii="Times New Roman" w:hAnsi="Times New Roman" w:cs="Times New Roman"/>
                <w:sz w:val="24"/>
                <w:szCs w:val="24"/>
                <w:lang w:val="en-US"/>
              </w:rPr>
              <w:t>**</w:t>
            </w:r>
          </w:p>
        </w:tc>
        <w:tc>
          <w:tcPr>
            <w:tcW w:w="904" w:type="dxa"/>
            <w:tcBorders>
              <w:left w:val="nil"/>
            </w:tcBorders>
            <w:vAlign w:val="center"/>
          </w:tcPr>
          <w:p w14:paraId="6A9238EB" w14:textId="77777777" w:rsidR="00C92F8A" w:rsidRPr="003D6C1F" w:rsidRDefault="00C92F8A" w:rsidP="006A6C1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0.128</w:t>
            </w:r>
          </w:p>
        </w:tc>
        <w:tc>
          <w:tcPr>
            <w:tcW w:w="236" w:type="dxa"/>
            <w:tcBorders>
              <w:left w:val="nil"/>
            </w:tcBorders>
          </w:tcPr>
          <w:p w14:paraId="069E88C2" w14:textId="77777777" w:rsidR="00C92F8A" w:rsidRPr="003D6C1F" w:rsidRDefault="00C92F8A" w:rsidP="00DF3E3B">
            <w:pPr>
              <w:jc w:val="center"/>
              <w:rPr>
                <w:rFonts w:ascii="Times New Roman" w:hAnsi="Times New Roman" w:cs="Times New Roman"/>
                <w:sz w:val="24"/>
                <w:szCs w:val="24"/>
                <w:lang w:val="en-US"/>
              </w:rPr>
            </w:pPr>
          </w:p>
        </w:tc>
        <w:tc>
          <w:tcPr>
            <w:tcW w:w="529" w:type="dxa"/>
            <w:tcBorders>
              <w:left w:val="nil"/>
              <w:right w:val="nil"/>
            </w:tcBorders>
          </w:tcPr>
          <w:p w14:paraId="0AF137D9" w14:textId="77777777" w:rsidR="00C92F8A" w:rsidRPr="00CC4B12" w:rsidRDefault="00C92F8A" w:rsidP="00C92F8A">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65" w:type="dxa"/>
            <w:tcBorders>
              <w:left w:val="nil"/>
            </w:tcBorders>
            <w:vAlign w:val="center"/>
          </w:tcPr>
          <w:p w14:paraId="62F82A3D"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0.47</w:t>
            </w:r>
          </w:p>
        </w:tc>
      </w:tr>
      <w:tr w:rsidR="00D41F3A" w:rsidRPr="003D6C1F" w14:paraId="742851DA" w14:textId="77777777" w:rsidTr="006F0EA7">
        <w:tc>
          <w:tcPr>
            <w:tcW w:w="236" w:type="dxa"/>
          </w:tcPr>
          <w:p w14:paraId="7C3F1C21" w14:textId="77777777" w:rsidR="00C92F8A" w:rsidRPr="003D6C1F" w:rsidRDefault="00C92F8A" w:rsidP="00DF3E3B">
            <w:pPr>
              <w:spacing w:line="276" w:lineRule="auto"/>
              <w:rPr>
                <w:rFonts w:ascii="Times New Roman" w:hAnsi="Times New Roman" w:cs="Times New Roman"/>
                <w:sz w:val="24"/>
                <w:szCs w:val="24"/>
                <w:lang w:val="en-US"/>
              </w:rPr>
            </w:pPr>
          </w:p>
        </w:tc>
        <w:tc>
          <w:tcPr>
            <w:tcW w:w="4482" w:type="dxa"/>
          </w:tcPr>
          <w:p w14:paraId="1C270B9C" w14:textId="5A16DFCB"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Phenology</w:t>
            </w:r>
          </w:p>
        </w:tc>
        <w:tc>
          <w:tcPr>
            <w:tcW w:w="0" w:type="auto"/>
            <w:tcBorders>
              <w:left w:val="nil"/>
            </w:tcBorders>
            <w:vAlign w:val="center"/>
          </w:tcPr>
          <w:p w14:paraId="20F52F9F"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7930B954" w14:textId="77777777" w:rsidR="00C92F8A" w:rsidRPr="003700AD" w:rsidRDefault="00C92F8A"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3.6</w:t>
            </w:r>
            <w:r w:rsidR="004874F8" w:rsidRPr="003700AD">
              <w:rPr>
                <w:rFonts w:ascii="Times New Roman" w:hAnsi="Times New Roman" w:cs="Times New Roman"/>
                <w:sz w:val="24"/>
                <w:szCs w:val="24"/>
                <w:lang w:val="en-US"/>
              </w:rPr>
              <w:t>1</w:t>
            </w:r>
            <w:r w:rsidR="003700AD" w:rsidRPr="003700AD">
              <w:rPr>
                <w:rFonts w:ascii="Times New Roman" w:hAnsi="Times New Roman" w:cs="Times New Roman"/>
                <w:sz w:val="24"/>
                <w:szCs w:val="24"/>
                <w:lang w:val="en-US"/>
              </w:rPr>
              <w:t>***</w:t>
            </w:r>
          </w:p>
        </w:tc>
        <w:tc>
          <w:tcPr>
            <w:tcW w:w="904" w:type="dxa"/>
            <w:tcBorders>
              <w:left w:val="nil"/>
            </w:tcBorders>
            <w:vAlign w:val="center"/>
          </w:tcPr>
          <w:p w14:paraId="5D42D229"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67855877" w14:textId="77777777" w:rsidR="00C92F8A" w:rsidRPr="003D6C1F" w:rsidRDefault="00C92F8A" w:rsidP="00DF3E3B">
            <w:pPr>
              <w:jc w:val="center"/>
              <w:rPr>
                <w:rFonts w:ascii="Times New Roman" w:hAnsi="Times New Roman" w:cs="Times New Roman"/>
                <w:sz w:val="24"/>
                <w:szCs w:val="24"/>
                <w:lang w:val="en-US"/>
              </w:rPr>
            </w:pPr>
          </w:p>
        </w:tc>
        <w:tc>
          <w:tcPr>
            <w:tcW w:w="529" w:type="dxa"/>
            <w:tcBorders>
              <w:left w:val="nil"/>
              <w:right w:val="nil"/>
            </w:tcBorders>
          </w:tcPr>
          <w:p w14:paraId="019FCAD0"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65" w:type="dxa"/>
            <w:tcBorders>
              <w:left w:val="nil"/>
            </w:tcBorders>
            <w:vAlign w:val="center"/>
          </w:tcPr>
          <w:p w14:paraId="6A345185"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1.98</w:t>
            </w:r>
            <w:r w:rsidR="00CC4B12" w:rsidRPr="00CC4B12">
              <w:rPr>
                <w:rFonts w:ascii="Times New Roman" w:hAnsi="Times New Roman" w:cs="Times New Roman"/>
                <w:sz w:val="24"/>
                <w:szCs w:val="24"/>
                <w:lang w:val="en-US"/>
              </w:rPr>
              <w:t>*</w:t>
            </w:r>
          </w:p>
        </w:tc>
      </w:tr>
      <w:tr w:rsidR="00D41F3A" w:rsidRPr="003D6C1F" w14:paraId="1F83A435" w14:textId="77777777" w:rsidTr="006F0EA7">
        <w:tc>
          <w:tcPr>
            <w:tcW w:w="236" w:type="dxa"/>
          </w:tcPr>
          <w:p w14:paraId="49D90B23" w14:textId="77777777" w:rsidR="00C92F8A" w:rsidRPr="003D6C1F" w:rsidRDefault="00C92F8A" w:rsidP="00DF3E3B">
            <w:pPr>
              <w:spacing w:line="276" w:lineRule="auto"/>
              <w:rPr>
                <w:rFonts w:ascii="Times New Roman" w:hAnsi="Times New Roman" w:cs="Times New Roman"/>
                <w:sz w:val="24"/>
                <w:szCs w:val="24"/>
                <w:lang w:val="en-US"/>
              </w:rPr>
            </w:pPr>
          </w:p>
        </w:tc>
        <w:tc>
          <w:tcPr>
            <w:tcW w:w="4482" w:type="dxa"/>
          </w:tcPr>
          <w:p w14:paraId="268D09C5" w14:textId="3A94520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Flower number</w:t>
            </w:r>
          </w:p>
        </w:tc>
        <w:tc>
          <w:tcPr>
            <w:tcW w:w="0" w:type="auto"/>
            <w:tcBorders>
              <w:left w:val="nil"/>
            </w:tcBorders>
            <w:vAlign w:val="center"/>
          </w:tcPr>
          <w:p w14:paraId="0BBC8C0F"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5B55C57C" w14:textId="77777777" w:rsidR="00C92F8A" w:rsidRPr="003700AD" w:rsidRDefault="004874F8"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3.88</w:t>
            </w:r>
            <w:r w:rsidR="003700AD" w:rsidRPr="003700AD">
              <w:rPr>
                <w:rFonts w:ascii="Times New Roman" w:hAnsi="Times New Roman" w:cs="Times New Roman"/>
                <w:sz w:val="24"/>
                <w:szCs w:val="24"/>
                <w:lang w:val="en-US"/>
              </w:rPr>
              <w:t>***</w:t>
            </w:r>
          </w:p>
        </w:tc>
        <w:tc>
          <w:tcPr>
            <w:tcW w:w="904" w:type="dxa"/>
            <w:tcBorders>
              <w:left w:val="nil"/>
            </w:tcBorders>
            <w:vAlign w:val="center"/>
          </w:tcPr>
          <w:p w14:paraId="0485FC12"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2323DFBC" w14:textId="77777777" w:rsidR="00C92F8A" w:rsidRPr="003D6C1F" w:rsidRDefault="00C92F8A" w:rsidP="00DF3E3B">
            <w:pPr>
              <w:jc w:val="center"/>
              <w:rPr>
                <w:rFonts w:ascii="Times New Roman" w:hAnsi="Times New Roman" w:cs="Times New Roman"/>
                <w:sz w:val="24"/>
                <w:szCs w:val="24"/>
                <w:lang w:val="en-US"/>
              </w:rPr>
            </w:pPr>
          </w:p>
        </w:tc>
        <w:tc>
          <w:tcPr>
            <w:tcW w:w="529" w:type="dxa"/>
            <w:tcBorders>
              <w:left w:val="nil"/>
              <w:right w:val="nil"/>
            </w:tcBorders>
          </w:tcPr>
          <w:p w14:paraId="324AF4AE"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65" w:type="dxa"/>
            <w:tcBorders>
              <w:left w:val="nil"/>
            </w:tcBorders>
            <w:vAlign w:val="center"/>
          </w:tcPr>
          <w:p w14:paraId="009998B2"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2.90</w:t>
            </w:r>
            <w:r w:rsidR="00CC4B12" w:rsidRPr="00CC4B12">
              <w:rPr>
                <w:rFonts w:ascii="Times New Roman" w:hAnsi="Times New Roman" w:cs="Times New Roman"/>
                <w:sz w:val="24"/>
                <w:szCs w:val="24"/>
                <w:lang w:val="en-US"/>
              </w:rPr>
              <w:t>***</w:t>
            </w:r>
          </w:p>
        </w:tc>
      </w:tr>
      <w:tr w:rsidR="00D41F3A" w:rsidRPr="003D6C1F" w14:paraId="39674A56" w14:textId="77777777" w:rsidTr="006F0EA7">
        <w:tc>
          <w:tcPr>
            <w:tcW w:w="236" w:type="dxa"/>
          </w:tcPr>
          <w:p w14:paraId="183F39EF" w14:textId="77777777" w:rsidR="00C92F8A" w:rsidRPr="003D6C1F" w:rsidRDefault="00C92F8A" w:rsidP="00DF3E3B">
            <w:pPr>
              <w:spacing w:line="276" w:lineRule="auto"/>
              <w:rPr>
                <w:rFonts w:ascii="Times New Roman" w:hAnsi="Times New Roman" w:cs="Times New Roman"/>
                <w:sz w:val="24"/>
                <w:szCs w:val="24"/>
                <w:lang w:val="en-US"/>
              </w:rPr>
            </w:pPr>
          </w:p>
        </w:tc>
        <w:tc>
          <w:tcPr>
            <w:tcW w:w="4482" w:type="dxa"/>
          </w:tcPr>
          <w:p w14:paraId="4C9E390A" w14:textId="671BA3DE"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Shoot height</w:t>
            </w:r>
          </w:p>
        </w:tc>
        <w:tc>
          <w:tcPr>
            <w:tcW w:w="0" w:type="auto"/>
            <w:tcBorders>
              <w:left w:val="nil"/>
            </w:tcBorders>
            <w:vAlign w:val="center"/>
          </w:tcPr>
          <w:p w14:paraId="6CFF0118"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0DD9F0C1" w14:textId="77777777" w:rsidR="00C92F8A" w:rsidRPr="003700AD" w:rsidRDefault="00C92F8A"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1.</w:t>
            </w:r>
            <w:r w:rsidR="004874F8" w:rsidRPr="003700AD">
              <w:rPr>
                <w:rFonts w:ascii="Times New Roman" w:hAnsi="Times New Roman" w:cs="Times New Roman"/>
                <w:sz w:val="24"/>
                <w:szCs w:val="24"/>
                <w:lang w:val="en-US"/>
              </w:rPr>
              <w:t>19</w:t>
            </w:r>
          </w:p>
        </w:tc>
        <w:tc>
          <w:tcPr>
            <w:tcW w:w="904" w:type="dxa"/>
            <w:tcBorders>
              <w:left w:val="nil"/>
            </w:tcBorders>
            <w:vAlign w:val="center"/>
          </w:tcPr>
          <w:p w14:paraId="7CF5D97A"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7EA51474" w14:textId="77777777" w:rsidR="00C92F8A" w:rsidRPr="003D6C1F" w:rsidRDefault="00C92F8A" w:rsidP="00DF3E3B">
            <w:pPr>
              <w:jc w:val="center"/>
              <w:rPr>
                <w:rFonts w:ascii="Times New Roman" w:hAnsi="Times New Roman" w:cs="Times New Roman"/>
                <w:sz w:val="24"/>
                <w:szCs w:val="24"/>
                <w:lang w:val="en-US"/>
              </w:rPr>
            </w:pPr>
          </w:p>
        </w:tc>
        <w:tc>
          <w:tcPr>
            <w:tcW w:w="529" w:type="dxa"/>
            <w:tcBorders>
              <w:left w:val="nil"/>
              <w:right w:val="nil"/>
            </w:tcBorders>
          </w:tcPr>
          <w:p w14:paraId="1E0E9F27"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65" w:type="dxa"/>
            <w:tcBorders>
              <w:left w:val="nil"/>
            </w:tcBorders>
            <w:vAlign w:val="center"/>
          </w:tcPr>
          <w:p w14:paraId="31FC5C22"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2.35</w:t>
            </w:r>
            <w:r w:rsidR="00CC4B12" w:rsidRPr="00CC4B12">
              <w:rPr>
                <w:rFonts w:ascii="Times New Roman" w:hAnsi="Times New Roman" w:cs="Times New Roman"/>
                <w:sz w:val="24"/>
                <w:szCs w:val="24"/>
                <w:lang w:val="en-US"/>
              </w:rPr>
              <w:t>**</w:t>
            </w:r>
          </w:p>
        </w:tc>
      </w:tr>
      <w:tr w:rsidR="00D41F3A" w:rsidRPr="003D6C1F" w14:paraId="10D8C09F" w14:textId="77777777" w:rsidTr="006F0EA7">
        <w:tc>
          <w:tcPr>
            <w:tcW w:w="236" w:type="dxa"/>
          </w:tcPr>
          <w:p w14:paraId="4A9B91BE" w14:textId="77777777" w:rsidR="00C92F8A" w:rsidRPr="003D6C1F" w:rsidRDefault="00C92F8A" w:rsidP="00DF3E3B">
            <w:pPr>
              <w:rPr>
                <w:rFonts w:ascii="Times New Roman" w:hAnsi="Times New Roman" w:cs="Times New Roman"/>
                <w:sz w:val="24"/>
                <w:szCs w:val="24"/>
                <w:lang w:val="en-US"/>
              </w:rPr>
            </w:pPr>
          </w:p>
        </w:tc>
        <w:tc>
          <w:tcPr>
            <w:tcW w:w="4482" w:type="dxa"/>
          </w:tcPr>
          <w:p w14:paraId="4D331152" w14:textId="77777777" w:rsidR="00C92F8A" w:rsidRPr="00656122" w:rsidRDefault="00C92F8A" w:rsidP="00DF3E3B">
            <w:pPr>
              <w:rPr>
                <w:rFonts w:ascii="Times New Roman" w:hAnsi="Times New Roman" w:cs="Times New Roman"/>
                <w:sz w:val="24"/>
                <w:szCs w:val="24"/>
                <w:lang w:val="en-US"/>
              </w:rPr>
            </w:pPr>
          </w:p>
        </w:tc>
        <w:tc>
          <w:tcPr>
            <w:tcW w:w="0" w:type="auto"/>
            <w:tcBorders>
              <w:left w:val="nil"/>
            </w:tcBorders>
            <w:vAlign w:val="center"/>
          </w:tcPr>
          <w:p w14:paraId="3B2C54D3" w14:textId="77777777" w:rsidR="00C92F8A" w:rsidRPr="003D6C1F" w:rsidRDefault="00C92F8A" w:rsidP="00DF3E3B">
            <w:pPr>
              <w:jc w:val="center"/>
              <w:rPr>
                <w:rFonts w:ascii="Times New Roman" w:hAnsi="Times New Roman" w:cs="Times New Roman"/>
                <w:sz w:val="24"/>
                <w:szCs w:val="24"/>
                <w:lang w:val="en-US"/>
              </w:rPr>
            </w:pPr>
          </w:p>
        </w:tc>
        <w:tc>
          <w:tcPr>
            <w:tcW w:w="1236" w:type="dxa"/>
            <w:tcBorders>
              <w:left w:val="nil"/>
            </w:tcBorders>
            <w:vAlign w:val="center"/>
          </w:tcPr>
          <w:p w14:paraId="2EBEFAEB" w14:textId="77777777" w:rsidR="00C92F8A" w:rsidRPr="003B53D3" w:rsidRDefault="00C92F8A" w:rsidP="00D41F3A">
            <w:pPr>
              <w:tabs>
                <w:tab w:val="decimal" w:pos="-7922"/>
              </w:tabs>
              <w:rPr>
                <w:rFonts w:ascii="Times New Roman" w:hAnsi="Times New Roman" w:cs="Times New Roman"/>
                <w:sz w:val="24"/>
                <w:szCs w:val="24"/>
                <w:lang w:val="en-US"/>
              </w:rPr>
            </w:pPr>
          </w:p>
        </w:tc>
        <w:tc>
          <w:tcPr>
            <w:tcW w:w="904" w:type="dxa"/>
            <w:tcBorders>
              <w:left w:val="nil"/>
            </w:tcBorders>
            <w:vAlign w:val="center"/>
          </w:tcPr>
          <w:p w14:paraId="6FACE229" w14:textId="77777777" w:rsidR="00C92F8A" w:rsidRPr="003D6C1F" w:rsidRDefault="00C92F8A" w:rsidP="006A6C1B">
            <w:pPr>
              <w:rPr>
                <w:rFonts w:ascii="Times New Roman" w:hAnsi="Times New Roman" w:cs="Times New Roman"/>
                <w:sz w:val="24"/>
                <w:szCs w:val="24"/>
                <w:lang w:val="en-US"/>
              </w:rPr>
            </w:pPr>
          </w:p>
        </w:tc>
        <w:tc>
          <w:tcPr>
            <w:tcW w:w="236" w:type="dxa"/>
            <w:tcBorders>
              <w:left w:val="nil"/>
            </w:tcBorders>
          </w:tcPr>
          <w:p w14:paraId="566D2219" w14:textId="77777777" w:rsidR="00C92F8A" w:rsidRPr="003D6C1F" w:rsidRDefault="00C92F8A" w:rsidP="00DF3E3B">
            <w:pPr>
              <w:jc w:val="center"/>
              <w:rPr>
                <w:rFonts w:ascii="Times New Roman" w:hAnsi="Times New Roman" w:cs="Times New Roman"/>
                <w:sz w:val="24"/>
                <w:szCs w:val="24"/>
                <w:lang w:val="en-US"/>
              </w:rPr>
            </w:pPr>
          </w:p>
        </w:tc>
        <w:tc>
          <w:tcPr>
            <w:tcW w:w="529" w:type="dxa"/>
            <w:tcBorders>
              <w:left w:val="nil"/>
              <w:right w:val="nil"/>
            </w:tcBorders>
          </w:tcPr>
          <w:p w14:paraId="33C205CE" w14:textId="77777777" w:rsidR="00C92F8A" w:rsidRPr="00CC4B12" w:rsidRDefault="00C92F8A" w:rsidP="00DF3E3B">
            <w:pPr>
              <w:jc w:val="center"/>
              <w:rPr>
                <w:rFonts w:ascii="Times New Roman" w:hAnsi="Times New Roman" w:cs="Times New Roman"/>
                <w:sz w:val="24"/>
                <w:szCs w:val="24"/>
                <w:lang w:val="en-US"/>
              </w:rPr>
            </w:pPr>
          </w:p>
        </w:tc>
        <w:tc>
          <w:tcPr>
            <w:tcW w:w="1165" w:type="dxa"/>
            <w:tcBorders>
              <w:left w:val="nil"/>
            </w:tcBorders>
            <w:vAlign w:val="center"/>
          </w:tcPr>
          <w:p w14:paraId="356578D1" w14:textId="77777777" w:rsidR="00C92F8A" w:rsidRPr="00CC4B12" w:rsidRDefault="00C92F8A" w:rsidP="00D41F3A">
            <w:pPr>
              <w:rPr>
                <w:rFonts w:ascii="Times New Roman" w:hAnsi="Times New Roman" w:cs="Times New Roman"/>
                <w:sz w:val="24"/>
                <w:szCs w:val="24"/>
                <w:lang w:val="en-US"/>
              </w:rPr>
            </w:pPr>
          </w:p>
        </w:tc>
      </w:tr>
      <w:tr w:rsidR="00C92F8A" w:rsidRPr="003D6C1F" w14:paraId="37718F2F" w14:textId="77777777" w:rsidTr="005003E8">
        <w:tblPrEx>
          <w:tblW w:w="92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523" w:author="Alicia" w:date="2016-01-11T10:40:00Z">
            <w:tblPrEx>
              <w:tblW w:w="92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c>
          <w:tcPr>
            <w:tcW w:w="4718" w:type="dxa"/>
            <w:gridSpan w:val="2"/>
            <w:tcBorders>
              <w:bottom w:val="single" w:sz="4" w:space="0" w:color="auto"/>
            </w:tcBorders>
            <w:tcPrChange w:id="524" w:author="Alicia" w:date="2016-01-11T10:40:00Z">
              <w:tcPr>
                <w:tcW w:w="4769" w:type="dxa"/>
                <w:gridSpan w:val="2"/>
                <w:tcBorders>
                  <w:bottom w:val="single" w:sz="4" w:space="0" w:color="auto"/>
                </w:tcBorders>
              </w:tcPr>
            </w:tcPrChange>
          </w:tcPr>
          <w:p w14:paraId="66624D4E" w14:textId="335DD76F" w:rsidR="00C92F8A" w:rsidRPr="003D6C1F" w:rsidRDefault="00C92F8A" w:rsidP="006F0EA7">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B) </w:t>
            </w:r>
            <w:del w:id="525" w:author="Alicia" w:date="2016-01-11T10:38:00Z">
              <w:r w:rsidDel="005003E8">
                <w:rPr>
                  <w:rFonts w:ascii="Times New Roman" w:hAnsi="Times New Roman" w:cs="Times New Roman"/>
                  <w:sz w:val="24"/>
                  <w:szCs w:val="24"/>
                  <w:lang w:val="en-US"/>
                </w:rPr>
                <w:delText xml:space="preserve">Interaction </w:delText>
              </w:r>
            </w:del>
            <w:ins w:id="526" w:author="Alicia" w:date="2016-01-11T10:38:00Z">
              <w:r w:rsidR="005003E8">
                <w:rPr>
                  <w:rFonts w:ascii="Times New Roman" w:hAnsi="Times New Roman" w:cs="Times New Roman"/>
                  <w:sz w:val="24"/>
                  <w:szCs w:val="24"/>
                  <w:lang w:val="en-US"/>
                </w:rPr>
                <w:t xml:space="preserve">Non-linear </w:t>
              </w:r>
            </w:ins>
            <w:r>
              <w:rPr>
                <w:rFonts w:ascii="Times New Roman" w:hAnsi="Times New Roman" w:cs="Times New Roman"/>
                <w:sz w:val="24"/>
                <w:szCs w:val="24"/>
                <w:lang w:val="en-US"/>
              </w:rPr>
              <w:t>terms</w:t>
            </w:r>
          </w:p>
        </w:tc>
        <w:tc>
          <w:tcPr>
            <w:tcW w:w="0" w:type="auto"/>
            <w:tcBorders>
              <w:left w:val="nil"/>
              <w:bottom w:val="single" w:sz="4" w:space="0" w:color="auto"/>
            </w:tcBorders>
            <w:vAlign w:val="center"/>
            <w:tcPrChange w:id="527" w:author="Alicia" w:date="2016-01-11T10:40:00Z">
              <w:tcPr>
                <w:tcW w:w="0" w:type="auto"/>
                <w:gridSpan w:val="2"/>
                <w:tcBorders>
                  <w:left w:val="nil"/>
                  <w:bottom w:val="single" w:sz="4" w:space="0" w:color="auto"/>
                </w:tcBorders>
                <w:vAlign w:val="center"/>
              </w:tcPr>
            </w:tcPrChange>
          </w:tcPr>
          <w:p w14:paraId="643C965B" w14:textId="77777777" w:rsidR="00C92F8A" w:rsidRPr="003D6C1F" w:rsidRDefault="00C92F8A" w:rsidP="006F0EA7">
            <w:pPr>
              <w:spacing w:line="276" w:lineRule="auto"/>
              <w:jc w:val="center"/>
              <w:rPr>
                <w:rFonts w:ascii="Times New Roman" w:hAnsi="Times New Roman" w:cs="Times New Roman"/>
                <w:sz w:val="24"/>
                <w:szCs w:val="24"/>
                <w:lang w:val="en-US"/>
              </w:rPr>
            </w:pPr>
          </w:p>
        </w:tc>
        <w:tc>
          <w:tcPr>
            <w:tcW w:w="1236" w:type="dxa"/>
            <w:tcBorders>
              <w:left w:val="nil"/>
              <w:bottom w:val="single" w:sz="4" w:space="0" w:color="auto"/>
            </w:tcBorders>
            <w:vAlign w:val="center"/>
            <w:tcPrChange w:id="528" w:author="Alicia" w:date="2016-01-11T10:40:00Z">
              <w:tcPr>
                <w:tcW w:w="1236" w:type="dxa"/>
                <w:gridSpan w:val="2"/>
                <w:tcBorders>
                  <w:left w:val="nil"/>
                  <w:bottom w:val="single" w:sz="4" w:space="0" w:color="auto"/>
                </w:tcBorders>
                <w:vAlign w:val="center"/>
              </w:tcPr>
            </w:tcPrChange>
          </w:tcPr>
          <w:p w14:paraId="036105EB" w14:textId="77777777" w:rsidR="00C92F8A" w:rsidRPr="003B53D3" w:rsidRDefault="00C92F8A" w:rsidP="006F0EA7">
            <w:pPr>
              <w:tabs>
                <w:tab w:val="decimal" w:pos="-7922"/>
              </w:tabs>
              <w:spacing w:line="276" w:lineRule="auto"/>
              <w:rPr>
                <w:rFonts w:ascii="Times New Roman" w:hAnsi="Times New Roman" w:cs="Times New Roman"/>
                <w:sz w:val="24"/>
                <w:szCs w:val="24"/>
                <w:lang w:val="en-US"/>
              </w:rPr>
            </w:pPr>
          </w:p>
        </w:tc>
        <w:tc>
          <w:tcPr>
            <w:tcW w:w="904" w:type="dxa"/>
            <w:tcBorders>
              <w:left w:val="nil"/>
              <w:bottom w:val="single" w:sz="4" w:space="0" w:color="auto"/>
            </w:tcBorders>
            <w:vAlign w:val="center"/>
            <w:tcPrChange w:id="529" w:author="Alicia" w:date="2016-01-11T10:40:00Z">
              <w:tcPr>
                <w:tcW w:w="906" w:type="dxa"/>
                <w:gridSpan w:val="2"/>
                <w:tcBorders>
                  <w:left w:val="nil"/>
                  <w:bottom w:val="single" w:sz="4" w:space="0" w:color="auto"/>
                </w:tcBorders>
                <w:vAlign w:val="center"/>
              </w:tcPr>
            </w:tcPrChange>
          </w:tcPr>
          <w:p w14:paraId="3C2CA837" w14:textId="77777777" w:rsidR="00C92F8A" w:rsidRPr="003D6C1F" w:rsidRDefault="00C92F8A" w:rsidP="006F0EA7">
            <w:pPr>
              <w:spacing w:line="276" w:lineRule="auto"/>
              <w:rPr>
                <w:rFonts w:ascii="Times New Roman" w:hAnsi="Times New Roman" w:cs="Times New Roman"/>
                <w:sz w:val="24"/>
                <w:szCs w:val="24"/>
                <w:lang w:val="en-US"/>
              </w:rPr>
            </w:pPr>
          </w:p>
        </w:tc>
        <w:tc>
          <w:tcPr>
            <w:tcW w:w="236" w:type="dxa"/>
            <w:tcBorders>
              <w:left w:val="nil"/>
              <w:bottom w:val="single" w:sz="4" w:space="0" w:color="auto"/>
            </w:tcBorders>
            <w:tcPrChange w:id="530" w:author="Alicia" w:date="2016-01-11T10:40:00Z">
              <w:tcPr>
                <w:tcW w:w="236" w:type="dxa"/>
                <w:tcBorders>
                  <w:left w:val="nil"/>
                  <w:bottom w:val="single" w:sz="4" w:space="0" w:color="auto"/>
                </w:tcBorders>
              </w:tcPr>
            </w:tcPrChange>
          </w:tcPr>
          <w:p w14:paraId="183E2764" w14:textId="77777777" w:rsidR="00C92F8A" w:rsidRPr="003D6C1F" w:rsidRDefault="00C92F8A" w:rsidP="006F0EA7">
            <w:pPr>
              <w:spacing w:line="276" w:lineRule="auto"/>
              <w:jc w:val="center"/>
              <w:rPr>
                <w:rFonts w:ascii="Times New Roman" w:hAnsi="Times New Roman" w:cs="Times New Roman"/>
                <w:sz w:val="24"/>
                <w:szCs w:val="24"/>
                <w:lang w:val="en-US"/>
              </w:rPr>
            </w:pPr>
          </w:p>
        </w:tc>
        <w:tc>
          <w:tcPr>
            <w:tcW w:w="529" w:type="dxa"/>
            <w:tcBorders>
              <w:left w:val="nil"/>
              <w:bottom w:val="single" w:sz="4" w:space="0" w:color="auto"/>
              <w:right w:val="nil"/>
            </w:tcBorders>
            <w:tcPrChange w:id="531" w:author="Alicia" w:date="2016-01-11T10:40:00Z">
              <w:tcPr>
                <w:tcW w:w="525" w:type="dxa"/>
                <w:tcBorders>
                  <w:left w:val="nil"/>
                  <w:bottom w:val="single" w:sz="4" w:space="0" w:color="auto"/>
                  <w:right w:val="nil"/>
                </w:tcBorders>
              </w:tcPr>
            </w:tcPrChange>
          </w:tcPr>
          <w:p w14:paraId="2379DFE7" w14:textId="77777777" w:rsidR="00C92F8A" w:rsidRPr="00CC4B12" w:rsidRDefault="00C92F8A" w:rsidP="006F0EA7">
            <w:pPr>
              <w:spacing w:line="276" w:lineRule="auto"/>
              <w:jc w:val="center"/>
              <w:rPr>
                <w:rFonts w:ascii="Times New Roman" w:hAnsi="Times New Roman" w:cs="Times New Roman"/>
                <w:sz w:val="24"/>
                <w:szCs w:val="24"/>
                <w:lang w:val="en-US"/>
              </w:rPr>
            </w:pPr>
          </w:p>
        </w:tc>
        <w:tc>
          <w:tcPr>
            <w:tcW w:w="1165" w:type="dxa"/>
            <w:tcBorders>
              <w:left w:val="nil"/>
              <w:bottom w:val="single" w:sz="4" w:space="0" w:color="auto"/>
            </w:tcBorders>
            <w:vAlign w:val="center"/>
            <w:tcPrChange w:id="532" w:author="Alicia" w:date="2016-01-11T10:40:00Z">
              <w:tcPr>
                <w:tcW w:w="1116" w:type="dxa"/>
                <w:tcBorders>
                  <w:left w:val="nil"/>
                  <w:bottom w:val="single" w:sz="4" w:space="0" w:color="auto"/>
                </w:tcBorders>
                <w:vAlign w:val="center"/>
              </w:tcPr>
            </w:tcPrChange>
          </w:tcPr>
          <w:p w14:paraId="158F59B7" w14:textId="77777777" w:rsidR="00C92F8A" w:rsidRPr="00CC4B12" w:rsidRDefault="00C92F8A" w:rsidP="006F0EA7">
            <w:pPr>
              <w:spacing w:line="276" w:lineRule="auto"/>
              <w:rPr>
                <w:rFonts w:ascii="Times New Roman" w:hAnsi="Times New Roman" w:cs="Times New Roman"/>
                <w:sz w:val="24"/>
                <w:szCs w:val="24"/>
                <w:lang w:val="en-US"/>
              </w:rPr>
            </w:pPr>
          </w:p>
        </w:tc>
      </w:tr>
      <w:tr w:rsidR="005003E8" w:rsidRPr="003D6C1F" w14:paraId="0A519B61" w14:textId="77777777" w:rsidTr="005003E8">
        <w:tc>
          <w:tcPr>
            <w:tcW w:w="0" w:type="auto"/>
            <w:tcBorders>
              <w:top w:val="single" w:sz="4" w:space="0" w:color="auto"/>
            </w:tcBorders>
          </w:tcPr>
          <w:p w14:paraId="504E3CAC" w14:textId="77777777" w:rsidR="005003E8" w:rsidRPr="003D6C1F" w:rsidRDefault="005003E8" w:rsidP="006F0EA7">
            <w:pPr>
              <w:spacing w:line="276" w:lineRule="auto"/>
              <w:rPr>
                <w:rFonts w:ascii="Times New Roman" w:hAnsi="Times New Roman" w:cs="Times New Roman"/>
                <w:sz w:val="24"/>
                <w:szCs w:val="24"/>
                <w:lang w:val="en-US"/>
              </w:rPr>
            </w:pPr>
          </w:p>
        </w:tc>
        <w:tc>
          <w:tcPr>
            <w:tcW w:w="4496" w:type="dxa"/>
            <w:tcBorders>
              <w:top w:val="single" w:sz="4" w:space="0" w:color="auto"/>
            </w:tcBorders>
          </w:tcPr>
          <w:p w14:paraId="647A7CBB" w14:textId="2B846C5C" w:rsidR="005003E8" w:rsidRDefault="005003E8" w:rsidP="006F0EA7">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Phenology </w:t>
            </w:r>
            <w:r w:rsidRPr="00656122">
              <w:rPr>
                <w:rFonts w:ascii="Times New Roman" w:hAnsi="Times New Roman" w:cs="Times New Roman"/>
                <w:sz w:val="24"/>
                <w:szCs w:val="24"/>
                <w:vertAlign w:val="superscript"/>
                <w:lang w:val="en-US"/>
              </w:rPr>
              <w:t>2</w:t>
            </w:r>
          </w:p>
        </w:tc>
        <w:tc>
          <w:tcPr>
            <w:tcW w:w="0" w:type="auto"/>
            <w:tcBorders>
              <w:top w:val="single" w:sz="4" w:space="0" w:color="auto"/>
              <w:left w:val="nil"/>
            </w:tcBorders>
            <w:vAlign w:val="center"/>
          </w:tcPr>
          <w:p w14:paraId="4A100180" w14:textId="123DD479" w:rsidR="005003E8" w:rsidRDefault="005003E8" w:rsidP="006F0EA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single" w:sz="4" w:space="0" w:color="auto"/>
              <w:left w:val="nil"/>
            </w:tcBorders>
            <w:vAlign w:val="center"/>
          </w:tcPr>
          <w:p w14:paraId="63167718" w14:textId="74CF5DB8" w:rsidR="005003E8" w:rsidRDefault="006F0EA7" w:rsidP="006F0EA7">
            <w:pPr>
              <w:tabs>
                <w:tab w:val="decimal" w:pos="589"/>
              </w:tabs>
              <w:spacing w:line="276" w:lineRule="auto"/>
              <w:rPr>
                <w:rFonts w:ascii="Times New Roman" w:hAnsi="Times New Roman" w:cs="Times New Roman"/>
                <w:sz w:val="24"/>
                <w:szCs w:val="24"/>
                <w:lang w:val="en-US"/>
              </w:rPr>
            </w:pPr>
            <w:r w:rsidRPr="006F0EA7">
              <w:rPr>
                <w:rFonts w:ascii="Times New Roman" w:hAnsi="Times New Roman" w:cs="Times New Roman"/>
                <w:sz w:val="24"/>
                <w:szCs w:val="24"/>
                <w:lang w:val="en-US"/>
              </w:rPr>
              <w:t>3.51</w:t>
            </w:r>
          </w:p>
        </w:tc>
        <w:tc>
          <w:tcPr>
            <w:tcW w:w="904" w:type="dxa"/>
            <w:tcBorders>
              <w:top w:val="single" w:sz="4" w:space="0" w:color="auto"/>
              <w:left w:val="nil"/>
            </w:tcBorders>
            <w:vAlign w:val="center"/>
          </w:tcPr>
          <w:p w14:paraId="6FE3CDA0" w14:textId="77777777" w:rsidR="005003E8" w:rsidRPr="003D6C1F" w:rsidRDefault="005003E8" w:rsidP="006F0EA7">
            <w:pPr>
              <w:spacing w:line="276" w:lineRule="auto"/>
              <w:rPr>
                <w:rFonts w:ascii="Times New Roman" w:hAnsi="Times New Roman" w:cs="Times New Roman"/>
                <w:sz w:val="24"/>
                <w:szCs w:val="24"/>
                <w:lang w:val="en-US"/>
              </w:rPr>
            </w:pPr>
          </w:p>
        </w:tc>
        <w:tc>
          <w:tcPr>
            <w:tcW w:w="236" w:type="dxa"/>
            <w:tcBorders>
              <w:top w:val="single" w:sz="4" w:space="0" w:color="auto"/>
              <w:left w:val="nil"/>
            </w:tcBorders>
          </w:tcPr>
          <w:p w14:paraId="11546146" w14:textId="77777777" w:rsidR="005003E8" w:rsidRPr="003D6C1F" w:rsidRDefault="005003E8" w:rsidP="006F0EA7">
            <w:pPr>
              <w:spacing w:line="276" w:lineRule="auto"/>
              <w:jc w:val="center"/>
              <w:rPr>
                <w:rFonts w:ascii="Times New Roman" w:hAnsi="Times New Roman" w:cs="Times New Roman"/>
                <w:sz w:val="24"/>
                <w:szCs w:val="24"/>
                <w:lang w:val="en-US"/>
              </w:rPr>
            </w:pPr>
          </w:p>
        </w:tc>
        <w:tc>
          <w:tcPr>
            <w:tcW w:w="529" w:type="dxa"/>
            <w:tcBorders>
              <w:top w:val="single" w:sz="4" w:space="0" w:color="auto"/>
              <w:left w:val="nil"/>
              <w:right w:val="nil"/>
            </w:tcBorders>
          </w:tcPr>
          <w:p w14:paraId="6D246E5A" w14:textId="309EBF3A" w:rsidR="005003E8" w:rsidRPr="00CC4B12" w:rsidRDefault="005003E8" w:rsidP="006F0EA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165" w:type="dxa"/>
            <w:tcBorders>
              <w:top w:val="single" w:sz="4" w:space="0" w:color="auto"/>
              <w:left w:val="nil"/>
            </w:tcBorders>
            <w:vAlign w:val="center"/>
          </w:tcPr>
          <w:p w14:paraId="29AA6E2E" w14:textId="43F5E2D8" w:rsidR="005003E8" w:rsidRPr="00CC4B12" w:rsidRDefault="00E42D80" w:rsidP="006F0EA7">
            <w:pPr>
              <w:tabs>
                <w:tab w:val="decimal" w:pos="589"/>
              </w:tabs>
              <w:spacing w:line="276" w:lineRule="auto"/>
              <w:rPr>
                <w:rFonts w:ascii="Times New Roman" w:hAnsi="Times New Roman" w:cs="Times New Roman"/>
                <w:sz w:val="24"/>
                <w:szCs w:val="24"/>
                <w:lang w:val="en-US"/>
              </w:rPr>
            </w:pPr>
            <w:r w:rsidRPr="00E42D80">
              <w:rPr>
                <w:rFonts w:ascii="Times New Roman" w:hAnsi="Times New Roman" w:cs="Times New Roman"/>
                <w:sz w:val="24"/>
                <w:szCs w:val="24"/>
                <w:lang w:val="en-US"/>
              </w:rPr>
              <w:t>0.32</w:t>
            </w:r>
          </w:p>
        </w:tc>
      </w:tr>
      <w:tr w:rsidR="005003E8" w:rsidRPr="003D6C1F" w14:paraId="170C8B10" w14:textId="77777777" w:rsidTr="005003E8">
        <w:tc>
          <w:tcPr>
            <w:tcW w:w="0" w:type="auto"/>
          </w:tcPr>
          <w:p w14:paraId="40612234" w14:textId="77777777" w:rsidR="005003E8" w:rsidRPr="003D6C1F" w:rsidRDefault="005003E8" w:rsidP="006F0EA7">
            <w:pPr>
              <w:spacing w:line="276" w:lineRule="auto"/>
              <w:rPr>
                <w:rFonts w:ascii="Times New Roman" w:hAnsi="Times New Roman" w:cs="Times New Roman"/>
                <w:sz w:val="24"/>
                <w:szCs w:val="24"/>
                <w:lang w:val="en-US"/>
              </w:rPr>
            </w:pPr>
          </w:p>
        </w:tc>
        <w:tc>
          <w:tcPr>
            <w:tcW w:w="4496" w:type="dxa"/>
          </w:tcPr>
          <w:p w14:paraId="696A0A1E" w14:textId="01126444" w:rsidR="005003E8" w:rsidRDefault="005003E8" w:rsidP="006F0EA7">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Flower number </w:t>
            </w:r>
            <w:r w:rsidRPr="00656122">
              <w:rPr>
                <w:rFonts w:ascii="Times New Roman" w:hAnsi="Times New Roman" w:cs="Times New Roman"/>
                <w:sz w:val="24"/>
                <w:szCs w:val="24"/>
                <w:vertAlign w:val="superscript"/>
                <w:lang w:val="en-US"/>
              </w:rPr>
              <w:t>2</w:t>
            </w:r>
          </w:p>
        </w:tc>
        <w:tc>
          <w:tcPr>
            <w:tcW w:w="0" w:type="auto"/>
            <w:tcBorders>
              <w:left w:val="nil"/>
            </w:tcBorders>
            <w:vAlign w:val="center"/>
          </w:tcPr>
          <w:p w14:paraId="241309F3" w14:textId="399D3781" w:rsidR="005003E8" w:rsidRDefault="005003E8" w:rsidP="006F0EA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vAlign w:val="center"/>
          </w:tcPr>
          <w:p w14:paraId="09717C15" w14:textId="551B91E9" w:rsidR="005003E8" w:rsidRDefault="006F0EA7" w:rsidP="006F0EA7">
            <w:pPr>
              <w:tabs>
                <w:tab w:val="decimal" w:pos="589"/>
              </w:tabs>
              <w:spacing w:line="276" w:lineRule="auto"/>
              <w:rPr>
                <w:rFonts w:ascii="Times New Roman" w:hAnsi="Times New Roman" w:cs="Times New Roman"/>
                <w:sz w:val="24"/>
                <w:szCs w:val="24"/>
                <w:lang w:val="en-US"/>
              </w:rPr>
            </w:pPr>
            <w:r w:rsidRPr="006F0EA7">
              <w:rPr>
                <w:rFonts w:ascii="Times New Roman" w:hAnsi="Times New Roman" w:cs="Times New Roman"/>
                <w:sz w:val="24"/>
                <w:szCs w:val="24"/>
                <w:lang w:val="en-US"/>
              </w:rPr>
              <w:t>0.95</w:t>
            </w:r>
          </w:p>
        </w:tc>
        <w:tc>
          <w:tcPr>
            <w:tcW w:w="904" w:type="dxa"/>
            <w:tcBorders>
              <w:left w:val="nil"/>
            </w:tcBorders>
            <w:vAlign w:val="center"/>
          </w:tcPr>
          <w:p w14:paraId="61B1EC12" w14:textId="77777777" w:rsidR="005003E8" w:rsidRPr="003D6C1F" w:rsidRDefault="005003E8" w:rsidP="006F0EA7">
            <w:pPr>
              <w:spacing w:line="276" w:lineRule="auto"/>
              <w:rPr>
                <w:rFonts w:ascii="Times New Roman" w:hAnsi="Times New Roman" w:cs="Times New Roman"/>
                <w:sz w:val="24"/>
                <w:szCs w:val="24"/>
                <w:lang w:val="en-US"/>
              </w:rPr>
            </w:pPr>
          </w:p>
        </w:tc>
        <w:tc>
          <w:tcPr>
            <w:tcW w:w="236" w:type="dxa"/>
            <w:tcBorders>
              <w:left w:val="nil"/>
            </w:tcBorders>
          </w:tcPr>
          <w:p w14:paraId="01BA6275" w14:textId="77777777" w:rsidR="005003E8" w:rsidRPr="003D6C1F" w:rsidRDefault="005003E8" w:rsidP="006F0EA7">
            <w:pPr>
              <w:spacing w:line="276" w:lineRule="auto"/>
              <w:jc w:val="center"/>
              <w:rPr>
                <w:rFonts w:ascii="Times New Roman" w:hAnsi="Times New Roman" w:cs="Times New Roman"/>
                <w:sz w:val="24"/>
                <w:szCs w:val="24"/>
                <w:lang w:val="en-US"/>
              </w:rPr>
            </w:pPr>
          </w:p>
        </w:tc>
        <w:tc>
          <w:tcPr>
            <w:tcW w:w="529" w:type="dxa"/>
            <w:tcBorders>
              <w:left w:val="nil"/>
              <w:right w:val="nil"/>
            </w:tcBorders>
          </w:tcPr>
          <w:p w14:paraId="665FD5E7" w14:textId="1497F171" w:rsidR="005003E8" w:rsidRPr="00CC4B12" w:rsidRDefault="005003E8" w:rsidP="006F0EA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165" w:type="dxa"/>
            <w:tcBorders>
              <w:left w:val="nil"/>
            </w:tcBorders>
            <w:vAlign w:val="center"/>
          </w:tcPr>
          <w:p w14:paraId="059DEFFE" w14:textId="26F2B702" w:rsidR="005003E8" w:rsidRPr="00CC4B12" w:rsidRDefault="00E42D80" w:rsidP="006F0EA7">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w:t>
            </w:r>
            <w:r w:rsidR="005003E8" w:rsidRPr="00CC4B12">
              <w:rPr>
                <w:rFonts w:ascii="Times New Roman" w:hAnsi="Times New Roman" w:cs="Times New Roman"/>
                <w:sz w:val="24"/>
                <w:szCs w:val="24"/>
                <w:lang w:val="en-US"/>
              </w:rPr>
              <w:t>.02</w:t>
            </w:r>
          </w:p>
        </w:tc>
      </w:tr>
      <w:tr w:rsidR="005003E8" w:rsidRPr="003D6C1F" w14:paraId="59155643" w14:textId="77777777" w:rsidTr="005003E8">
        <w:tc>
          <w:tcPr>
            <w:tcW w:w="0" w:type="auto"/>
          </w:tcPr>
          <w:p w14:paraId="573FA998" w14:textId="77777777" w:rsidR="005003E8" w:rsidRPr="003D6C1F" w:rsidRDefault="005003E8" w:rsidP="006F0EA7">
            <w:pPr>
              <w:spacing w:line="276" w:lineRule="auto"/>
              <w:rPr>
                <w:rFonts w:ascii="Times New Roman" w:hAnsi="Times New Roman" w:cs="Times New Roman"/>
                <w:sz w:val="24"/>
                <w:szCs w:val="24"/>
                <w:lang w:val="en-US"/>
              </w:rPr>
            </w:pPr>
          </w:p>
        </w:tc>
        <w:tc>
          <w:tcPr>
            <w:tcW w:w="4496" w:type="dxa"/>
          </w:tcPr>
          <w:p w14:paraId="405A22AE" w14:textId="04776535" w:rsidR="005003E8" w:rsidRDefault="005003E8" w:rsidP="006F0EA7">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Shoot height </w:t>
            </w:r>
            <w:r w:rsidRPr="00656122">
              <w:rPr>
                <w:rFonts w:ascii="Times New Roman" w:hAnsi="Times New Roman" w:cs="Times New Roman"/>
                <w:sz w:val="24"/>
                <w:szCs w:val="24"/>
                <w:vertAlign w:val="superscript"/>
                <w:lang w:val="en-US"/>
              </w:rPr>
              <w:t>2</w:t>
            </w:r>
          </w:p>
        </w:tc>
        <w:tc>
          <w:tcPr>
            <w:tcW w:w="0" w:type="auto"/>
            <w:tcBorders>
              <w:left w:val="nil"/>
            </w:tcBorders>
            <w:vAlign w:val="center"/>
          </w:tcPr>
          <w:p w14:paraId="5CF14DB8" w14:textId="73725474" w:rsidR="005003E8" w:rsidRDefault="005003E8" w:rsidP="006F0EA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vAlign w:val="center"/>
          </w:tcPr>
          <w:p w14:paraId="303F63E3" w14:textId="7485AC7C" w:rsidR="005003E8" w:rsidRDefault="006F0EA7" w:rsidP="006F0EA7">
            <w:pPr>
              <w:tabs>
                <w:tab w:val="decimal" w:pos="589"/>
              </w:tabs>
              <w:spacing w:line="276" w:lineRule="auto"/>
              <w:rPr>
                <w:rFonts w:ascii="Times New Roman" w:hAnsi="Times New Roman" w:cs="Times New Roman"/>
                <w:sz w:val="24"/>
                <w:szCs w:val="24"/>
                <w:lang w:val="en-US"/>
              </w:rPr>
            </w:pPr>
            <w:r w:rsidRPr="006F0EA7">
              <w:rPr>
                <w:rFonts w:ascii="Times New Roman" w:hAnsi="Times New Roman" w:cs="Times New Roman"/>
                <w:sz w:val="24"/>
                <w:szCs w:val="24"/>
                <w:lang w:val="en-US"/>
              </w:rPr>
              <w:t>0.</w:t>
            </w:r>
            <w:r>
              <w:rPr>
                <w:rFonts w:ascii="Times New Roman" w:hAnsi="Times New Roman" w:cs="Times New Roman"/>
                <w:sz w:val="24"/>
                <w:szCs w:val="24"/>
                <w:lang w:val="en-US"/>
              </w:rPr>
              <w:t>19</w:t>
            </w:r>
          </w:p>
        </w:tc>
        <w:tc>
          <w:tcPr>
            <w:tcW w:w="904" w:type="dxa"/>
            <w:tcBorders>
              <w:left w:val="nil"/>
            </w:tcBorders>
            <w:vAlign w:val="center"/>
          </w:tcPr>
          <w:p w14:paraId="0AE7BF5A" w14:textId="77777777" w:rsidR="005003E8" w:rsidRPr="003D6C1F" w:rsidRDefault="005003E8" w:rsidP="006F0EA7">
            <w:pPr>
              <w:spacing w:line="276" w:lineRule="auto"/>
              <w:rPr>
                <w:rFonts w:ascii="Times New Roman" w:hAnsi="Times New Roman" w:cs="Times New Roman"/>
                <w:sz w:val="24"/>
                <w:szCs w:val="24"/>
                <w:lang w:val="en-US"/>
              </w:rPr>
            </w:pPr>
          </w:p>
        </w:tc>
        <w:tc>
          <w:tcPr>
            <w:tcW w:w="236" w:type="dxa"/>
            <w:tcBorders>
              <w:left w:val="nil"/>
            </w:tcBorders>
          </w:tcPr>
          <w:p w14:paraId="77A4A8E6" w14:textId="77777777" w:rsidR="005003E8" w:rsidRPr="003D6C1F" w:rsidRDefault="005003E8" w:rsidP="006F0EA7">
            <w:pPr>
              <w:spacing w:line="276" w:lineRule="auto"/>
              <w:jc w:val="center"/>
              <w:rPr>
                <w:rFonts w:ascii="Times New Roman" w:hAnsi="Times New Roman" w:cs="Times New Roman"/>
                <w:sz w:val="24"/>
                <w:szCs w:val="24"/>
                <w:lang w:val="en-US"/>
              </w:rPr>
            </w:pPr>
          </w:p>
        </w:tc>
        <w:tc>
          <w:tcPr>
            <w:tcW w:w="529" w:type="dxa"/>
            <w:tcBorders>
              <w:left w:val="nil"/>
              <w:right w:val="nil"/>
            </w:tcBorders>
          </w:tcPr>
          <w:p w14:paraId="02F06B28" w14:textId="2EBCE3A2" w:rsidR="005003E8" w:rsidRPr="00CC4B12" w:rsidRDefault="005003E8" w:rsidP="006F0EA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165" w:type="dxa"/>
            <w:tcBorders>
              <w:left w:val="nil"/>
            </w:tcBorders>
            <w:vAlign w:val="center"/>
          </w:tcPr>
          <w:p w14:paraId="5C4B8AB6" w14:textId="6923EA1B" w:rsidR="005003E8" w:rsidRPr="00CC4B12" w:rsidRDefault="00E42D80" w:rsidP="006F0EA7">
            <w:pPr>
              <w:tabs>
                <w:tab w:val="decimal" w:pos="589"/>
              </w:tabs>
              <w:spacing w:line="276" w:lineRule="auto"/>
              <w:rPr>
                <w:rFonts w:ascii="Times New Roman" w:hAnsi="Times New Roman" w:cs="Times New Roman"/>
                <w:sz w:val="24"/>
                <w:szCs w:val="24"/>
                <w:lang w:val="en-US"/>
              </w:rPr>
            </w:pPr>
            <w:r w:rsidRPr="00E42D80">
              <w:rPr>
                <w:rFonts w:ascii="Times New Roman" w:hAnsi="Times New Roman" w:cs="Times New Roman"/>
                <w:sz w:val="24"/>
                <w:szCs w:val="24"/>
                <w:lang w:val="en-US"/>
              </w:rPr>
              <w:t>0.00</w:t>
            </w:r>
          </w:p>
        </w:tc>
      </w:tr>
      <w:tr w:rsidR="005003E8" w:rsidRPr="003D6C1F" w14:paraId="54050A26" w14:textId="77777777" w:rsidTr="005003E8">
        <w:tc>
          <w:tcPr>
            <w:tcW w:w="0" w:type="auto"/>
          </w:tcPr>
          <w:p w14:paraId="229B39A2" w14:textId="77777777" w:rsidR="005003E8" w:rsidRPr="003D6C1F" w:rsidRDefault="005003E8" w:rsidP="006F0EA7">
            <w:pPr>
              <w:spacing w:line="276" w:lineRule="auto"/>
              <w:rPr>
                <w:rFonts w:ascii="Times New Roman" w:hAnsi="Times New Roman" w:cs="Times New Roman"/>
                <w:sz w:val="24"/>
                <w:szCs w:val="24"/>
                <w:lang w:val="en-US"/>
              </w:rPr>
            </w:pPr>
          </w:p>
        </w:tc>
        <w:tc>
          <w:tcPr>
            <w:tcW w:w="4496" w:type="dxa"/>
          </w:tcPr>
          <w:p w14:paraId="37FEC7E8" w14:textId="7BA2A5FB" w:rsidR="005003E8" w:rsidRDefault="005003E8" w:rsidP="006F0EA7">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Population × Phenology </w:t>
            </w:r>
            <w:r w:rsidRPr="00656122">
              <w:rPr>
                <w:rFonts w:ascii="Times New Roman" w:hAnsi="Times New Roman" w:cs="Times New Roman"/>
                <w:sz w:val="24"/>
                <w:szCs w:val="24"/>
                <w:vertAlign w:val="superscript"/>
                <w:lang w:val="en-US"/>
              </w:rPr>
              <w:t>2</w:t>
            </w:r>
          </w:p>
        </w:tc>
        <w:tc>
          <w:tcPr>
            <w:tcW w:w="0" w:type="auto"/>
            <w:tcBorders>
              <w:left w:val="nil"/>
            </w:tcBorders>
            <w:vAlign w:val="center"/>
          </w:tcPr>
          <w:p w14:paraId="4447D0C5" w14:textId="29C685EC" w:rsidR="005003E8" w:rsidRDefault="005003E8" w:rsidP="006F0EA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1220E5F8" w14:textId="267DD409" w:rsidR="005003E8" w:rsidRDefault="006F0EA7" w:rsidP="006F0EA7">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w:t>
            </w:r>
            <w:r w:rsidR="005003E8" w:rsidRPr="00CC4B12">
              <w:rPr>
                <w:rFonts w:ascii="Times New Roman" w:hAnsi="Times New Roman" w:cs="Times New Roman"/>
                <w:sz w:val="24"/>
                <w:szCs w:val="24"/>
                <w:lang w:val="en-US"/>
              </w:rPr>
              <w:t>.</w:t>
            </w:r>
            <w:r>
              <w:rPr>
                <w:rFonts w:ascii="Times New Roman" w:hAnsi="Times New Roman" w:cs="Times New Roman"/>
                <w:sz w:val="24"/>
                <w:szCs w:val="24"/>
                <w:lang w:val="en-US"/>
              </w:rPr>
              <w:t>64</w:t>
            </w:r>
          </w:p>
        </w:tc>
        <w:tc>
          <w:tcPr>
            <w:tcW w:w="904" w:type="dxa"/>
            <w:tcBorders>
              <w:left w:val="nil"/>
            </w:tcBorders>
            <w:vAlign w:val="center"/>
          </w:tcPr>
          <w:p w14:paraId="13230AC0" w14:textId="77777777" w:rsidR="005003E8" w:rsidRPr="003D6C1F" w:rsidRDefault="005003E8" w:rsidP="006F0EA7">
            <w:pPr>
              <w:spacing w:line="276" w:lineRule="auto"/>
              <w:rPr>
                <w:rFonts w:ascii="Times New Roman" w:hAnsi="Times New Roman" w:cs="Times New Roman"/>
                <w:sz w:val="24"/>
                <w:szCs w:val="24"/>
                <w:lang w:val="en-US"/>
              </w:rPr>
            </w:pPr>
          </w:p>
        </w:tc>
        <w:tc>
          <w:tcPr>
            <w:tcW w:w="236" w:type="dxa"/>
            <w:tcBorders>
              <w:left w:val="nil"/>
            </w:tcBorders>
          </w:tcPr>
          <w:p w14:paraId="42602F4F" w14:textId="77777777" w:rsidR="005003E8" w:rsidRPr="003D6C1F" w:rsidRDefault="005003E8" w:rsidP="006F0EA7">
            <w:pPr>
              <w:spacing w:line="276" w:lineRule="auto"/>
              <w:jc w:val="center"/>
              <w:rPr>
                <w:rFonts w:ascii="Times New Roman" w:hAnsi="Times New Roman" w:cs="Times New Roman"/>
                <w:sz w:val="24"/>
                <w:szCs w:val="24"/>
                <w:lang w:val="en-US"/>
              </w:rPr>
            </w:pPr>
          </w:p>
        </w:tc>
        <w:tc>
          <w:tcPr>
            <w:tcW w:w="529" w:type="dxa"/>
            <w:tcBorders>
              <w:left w:val="nil"/>
              <w:right w:val="nil"/>
            </w:tcBorders>
          </w:tcPr>
          <w:p w14:paraId="7F03AF14" w14:textId="37A1B1F6" w:rsidR="005003E8" w:rsidRPr="00CC4B12" w:rsidRDefault="005003E8" w:rsidP="006F0EA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165" w:type="dxa"/>
            <w:tcBorders>
              <w:left w:val="nil"/>
            </w:tcBorders>
            <w:vAlign w:val="center"/>
          </w:tcPr>
          <w:p w14:paraId="4B609A1C" w14:textId="148F9EA3" w:rsidR="005003E8" w:rsidRPr="00CC4B12" w:rsidRDefault="00E42D80" w:rsidP="006F0EA7">
            <w:pPr>
              <w:tabs>
                <w:tab w:val="decimal" w:pos="589"/>
              </w:tabs>
              <w:spacing w:line="276" w:lineRule="auto"/>
              <w:rPr>
                <w:rFonts w:ascii="Times New Roman" w:hAnsi="Times New Roman" w:cs="Times New Roman"/>
                <w:sz w:val="24"/>
                <w:szCs w:val="24"/>
                <w:lang w:val="en-US"/>
              </w:rPr>
            </w:pPr>
            <w:r w:rsidRPr="00E42D80">
              <w:rPr>
                <w:rFonts w:ascii="Times New Roman" w:hAnsi="Times New Roman" w:cs="Times New Roman"/>
                <w:sz w:val="24"/>
                <w:szCs w:val="24"/>
                <w:lang w:val="en-US"/>
              </w:rPr>
              <w:t>1.31</w:t>
            </w:r>
          </w:p>
        </w:tc>
      </w:tr>
      <w:tr w:rsidR="005003E8" w:rsidRPr="003D6C1F" w14:paraId="268AA41E" w14:textId="77777777" w:rsidTr="005003E8">
        <w:tc>
          <w:tcPr>
            <w:tcW w:w="0" w:type="auto"/>
          </w:tcPr>
          <w:p w14:paraId="3902F017" w14:textId="77777777" w:rsidR="005003E8" w:rsidRPr="003D6C1F" w:rsidRDefault="005003E8" w:rsidP="006F0EA7">
            <w:pPr>
              <w:spacing w:line="276" w:lineRule="auto"/>
              <w:rPr>
                <w:rFonts w:ascii="Times New Roman" w:hAnsi="Times New Roman" w:cs="Times New Roman"/>
                <w:sz w:val="24"/>
                <w:szCs w:val="24"/>
                <w:lang w:val="en-US"/>
              </w:rPr>
            </w:pPr>
          </w:p>
        </w:tc>
        <w:tc>
          <w:tcPr>
            <w:tcW w:w="4496" w:type="dxa"/>
          </w:tcPr>
          <w:p w14:paraId="40C16438" w14:textId="779951D3" w:rsidR="005003E8" w:rsidRDefault="005003E8" w:rsidP="006F0EA7">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Population × Flower number </w:t>
            </w:r>
            <w:r w:rsidRPr="00656122">
              <w:rPr>
                <w:rFonts w:ascii="Times New Roman" w:hAnsi="Times New Roman" w:cs="Times New Roman"/>
                <w:sz w:val="24"/>
                <w:szCs w:val="24"/>
                <w:vertAlign w:val="superscript"/>
                <w:lang w:val="en-US"/>
              </w:rPr>
              <w:t>2</w:t>
            </w:r>
          </w:p>
        </w:tc>
        <w:tc>
          <w:tcPr>
            <w:tcW w:w="0" w:type="auto"/>
            <w:tcBorders>
              <w:left w:val="nil"/>
            </w:tcBorders>
            <w:vAlign w:val="center"/>
          </w:tcPr>
          <w:p w14:paraId="562E8538" w14:textId="4FE4F23B" w:rsidR="005003E8" w:rsidRDefault="005003E8" w:rsidP="006F0EA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51B99D1E" w14:textId="74DEBE5F" w:rsidR="005003E8" w:rsidRDefault="006F0EA7" w:rsidP="006F0EA7">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1.88</w:t>
            </w:r>
            <w:r w:rsidR="005003E8" w:rsidRPr="00CC4B12">
              <w:rPr>
                <w:rFonts w:ascii="Times New Roman" w:hAnsi="Times New Roman" w:cs="Times New Roman"/>
                <w:sz w:val="24"/>
                <w:szCs w:val="24"/>
                <w:lang w:val="en-US"/>
              </w:rPr>
              <w:t>*</w:t>
            </w:r>
          </w:p>
        </w:tc>
        <w:tc>
          <w:tcPr>
            <w:tcW w:w="904" w:type="dxa"/>
            <w:tcBorders>
              <w:left w:val="nil"/>
            </w:tcBorders>
            <w:vAlign w:val="center"/>
          </w:tcPr>
          <w:p w14:paraId="58CD77B1" w14:textId="77777777" w:rsidR="005003E8" w:rsidRPr="003D6C1F" w:rsidRDefault="005003E8" w:rsidP="006F0EA7">
            <w:pPr>
              <w:spacing w:line="276" w:lineRule="auto"/>
              <w:rPr>
                <w:rFonts w:ascii="Times New Roman" w:hAnsi="Times New Roman" w:cs="Times New Roman"/>
                <w:sz w:val="24"/>
                <w:szCs w:val="24"/>
                <w:lang w:val="en-US"/>
              </w:rPr>
            </w:pPr>
          </w:p>
        </w:tc>
        <w:tc>
          <w:tcPr>
            <w:tcW w:w="236" w:type="dxa"/>
            <w:tcBorders>
              <w:left w:val="nil"/>
            </w:tcBorders>
          </w:tcPr>
          <w:p w14:paraId="5D759B70" w14:textId="77777777" w:rsidR="005003E8" w:rsidRPr="003D6C1F" w:rsidRDefault="005003E8" w:rsidP="006F0EA7">
            <w:pPr>
              <w:spacing w:line="276" w:lineRule="auto"/>
              <w:jc w:val="center"/>
              <w:rPr>
                <w:rFonts w:ascii="Times New Roman" w:hAnsi="Times New Roman" w:cs="Times New Roman"/>
                <w:sz w:val="24"/>
                <w:szCs w:val="24"/>
                <w:lang w:val="en-US"/>
              </w:rPr>
            </w:pPr>
          </w:p>
        </w:tc>
        <w:tc>
          <w:tcPr>
            <w:tcW w:w="529" w:type="dxa"/>
            <w:tcBorders>
              <w:left w:val="nil"/>
              <w:right w:val="nil"/>
            </w:tcBorders>
          </w:tcPr>
          <w:p w14:paraId="03D9053D" w14:textId="77C1F415" w:rsidR="005003E8" w:rsidRPr="00CC4B12" w:rsidRDefault="005003E8" w:rsidP="006F0EA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165" w:type="dxa"/>
            <w:tcBorders>
              <w:left w:val="nil"/>
            </w:tcBorders>
            <w:vAlign w:val="center"/>
          </w:tcPr>
          <w:p w14:paraId="37AA97B4" w14:textId="6EB7CC51" w:rsidR="005003E8" w:rsidRPr="00CC4B12" w:rsidRDefault="00E42D80" w:rsidP="006F0EA7">
            <w:pPr>
              <w:tabs>
                <w:tab w:val="decimal" w:pos="589"/>
              </w:tabs>
              <w:spacing w:line="276" w:lineRule="auto"/>
              <w:rPr>
                <w:rFonts w:ascii="Times New Roman" w:hAnsi="Times New Roman" w:cs="Times New Roman"/>
                <w:sz w:val="24"/>
                <w:szCs w:val="24"/>
                <w:lang w:val="en-US"/>
              </w:rPr>
            </w:pPr>
            <w:r w:rsidRPr="00E42D80">
              <w:rPr>
                <w:rFonts w:ascii="Times New Roman" w:hAnsi="Times New Roman" w:cs="Times New Roman"/>
                <w:sz w:val="24"/>
                <w:szCs w:val="24"/>
                <w:lang w:val="en-US"/>
              </w:rPr>
              <w:t xml:space="preserve">2.82 </w:t>
            </w:r>
            <w:r w:rsidR="005003E8">
              <w:rPr>
                <w:rFonts w:ascii="Times New Roman" w:hAnsi="Times New Roman" w:cs="Times New Roman"/>
                <w:sz w:val="24"/>
                <w:szCs w:val="24"/>
                <w:lang w:val="en-US"/>
              </w:rPr>
              <w:t>***</w:t>
            </w:r>
          </w:p>
        </w:tc>
      </w:tr>
      <w:tr w:rsidR="005003E8" w:rsidRPr="003D6C1F" w14:paraId="028EDE37" w14:textId="77777777" w:rsidTr="005003E8">
        <w:tc>
          <w:tcPr>
            <w:tcW w:w="0" w:type="auto"/>
          </w:tcPr>
          <w:p w14:paraId="2FC6D091" w14:textId="77777777" w:rsidR="005003E8" w:rsidRPr="003D6C1F" w:rsidRDefault="005003E8" w:rsidP="006F0EA7">
            <w:pPr>
              <w:spacing w:line="276" w:lineRule="auto"/>
              <w:rPr>
                <w:rFonts w:ascii="Times New Roman" w:hAnsi="Times New Roman" w:cs="Times New Roman"/>
                <w:sz w:val="24"/>
                <w:szCs w:val="24"/>
                <w:lang w:val="en-US"/>
              </w:rPr>
            </w:pPr>
          </w:p>
        </w:tc>
        <w:tc>
          <w:tcPr>
            <w:tcW w:w="4496" w:type="dxa"/>
          </w:tcPr>
          <w:p w14:paraId="793C10F5" w14:textId="1B64B193" w:rsidR="005003E8" w:rsidRDefault="005003E8" w:rsidP="006F0EA7">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Population × Shoot height </w:t>
            </w:r>
            <w:r w:rsidRPr="00656122">
              <w:rPr>
                <w:rFonts w:ascii="Times New Roman" w:hAnsi="Times New Roman" w:cs="Times New Roman"/>
                <w:sz w:val="24"/>
                <w:szCs w:val="24"/>
                <w:vertAlign w:val="superscript"/>
                <w:lang w:val="en-US"/>
              </w:rPr>
              <w:t>2</w:t>
            </w:r>
          </w:p>
        </w:tc>
        <w:tc>
          <w:tcPr>
            <w:tcW w:w="0" w:type="auto"/>
            <w:tcBorders>
              <w:left w:val="nil"/>
            </w:tcBorders>
            <w:vAlign w:val="center"/>
          </w:tcPr>
          <w:p w14:paraId="10636F62" w14:textId="00FD17FE" w:rsidR="005003E8" w:rsidRDefault="005003E8" w:rsidP="006F0EA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51B4B720" w14:textId="22EFC3EE" w:rsidR="005003E8" w:rsidRDefault="006F0EA7" w:rsidP="006F0EA7">
            <w:pPr>
              <w:tabs>
                <w:tab w:val="decimal" w:pos="589"/>
              </w:tabs>
              <w:spacing w:line="276" w:lineRule="auto"/>
              <w:rPr>
                <w:rFonts w:ascii="Times New Roman" w:hAnsi="Times New Roman" w:cs="Times New Roman"/>
                <w:sz w:val="24"/>
                <w:szCs w:val="24"/>
                <w:lang w:val="en-US"/>
              </w:rPr>
            </w:pPr>
            <w:r w:rsidRPr="006F0EA7">
              <w:rPr>
                <w:rFonts w:ascii="Times New Roman" w:hAnsi="Times New Roman" w:cs="Times New Roman"/>
                <w:sz w:val="24"/>
                <w:szCs w:val="24"/>
                <w:lang w:val="en-US"/>
              </w:rPr>
              <w:t>1.00</w:t>
            </w:r>
          </w:p>
        </w:tc>
        <w:tc>
          <w:tcPr>
            <w:tcW w:w="904" w:type="dxa"/>
            <w:tcBorders>
              <w:left w:val="nil"/>
            </w:tcBorders>
            <w:vAlign w:val="center"/>
          </w:tcPr>
          <w:p w14:paraId="1CE22D21" w14:textId="77777777" w:rsidR="005003E8" w:rsidRPr="003D6C1F" w:rsidRDefault="005003E8" w:rsidP="006F0EA7">
            <w:pPr>
              <w:spacing w:line="276" w:lineRule="auto"/>
              <w:rPr>
                <w:rFonts w:ascii="Times New Roman" w:hAnsi="Times New Roman" w:cs="Times New Roman"/>
                <w:sz w:val="24"/>
                <w:szCs w:val="24"/>
                <w:lang w:val="en-US"/>
              </w:rPr>
            </w:pPr>
          </w:p>
        </w:tc>
        <w:tc>
          <w:tcPr>
            <w:tcW w:w="236" w:type="dxa"/>
            <w:tcBorders>
              <w:left w:val="nil"/>
            </w:tcBorders>
          </w:tcPr>
          <w:p w14:paraId="2BEA110C" w14:textId="77777777" w:rsidR="005003E8" w:rsidRPr="003D6C1F" w:rsidRDefault="005003E8" w:rsidP="006F0EA7">
            <w:pPr>
              <w:spacing w:line="276" w:lineRule="auto"/>
              <w:jc w:val="center"/>
              <w:rPr>
                <w:rFonts w:ascii="Times New Roman" w:hAnsi="Times New Roman" w:cs="Times New Roman"/>
                <w:sz w:val="24"/>
                <w:szCs w:val="24"/>
                <w:lang w:val="en-US"/>
              </w:rPr>
            </w:pPr>
          </w:p>
        </w:tc>
        <w:tc>
          <w:tcPr>
            <w:tcW w:w="529" w:type="dxa"/>
            <w:tcBorders>
              <w:left w:val="nil"/>
              <w:right w:val="nil"/>
            </w:tcBorders>
          </w:tcPr>
          <w:p w14:paraId="4D9CCCD4" w14:textId="4E52C807" w:rsidR="005003E8" w:rsidRPr="00CC4B12" w:rsidRDefault="005003E8" w:rsidP="006F0EA7">
            <w:pPr>
              <w:spacing w:line="276" w:lineRule="auto"/>
              <w:jc w:val="center"/>
              <w:rPr>
                <w:rFonts w:ascii="Times New Roman" w:hAnsi="Times New Roman" w:cs="Times New Roman"/>
                <w:sz w:val="24"/>
                <w:szCs w:val="24"/>
                <w:lang w:val="en-US"/>
              </w:rPr>
            </w:pPr>
            <w:r w:rsidRPr="00D41F3A">
              <w:rPr>
                <w:rFonts w:ascii="Times New Roman" w:hAnsi="Times New Roman" w:cs="Times New Roman"/>
                <w:sz w:val="24"/>
                <w:szCs w:val="24"/>
                <w:lang w:val="en-US"/>
              </w:rPr>
              <w:t>15</w:t>
            </w:r>
          </w:p>
        </w:tc>
        <w:tc>
          <w:tcPr>
            <w:tcW w:w="1165" w:type="dxa"/>
            <w:tcBorders>
              <w:left w:val="nil"/>
            </w:tcBorders>
            <w:vAlign w:val="center"/>
          </w:tcPr>
          <w:p w14:paraId="136AC832" w14:textId="522B3C42" w:rsidR="005003E8" w:rsidRPr="00CC4B12" w:rsidRDefault="00E42D80" w:rsidP="00E42D80">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0.73</w:t>
            </w:r>
          </w:p>
        </w:tc>
      </w:tr>
      <w:tr w:rsidR="005003E8" w:rsidRPr="003D6C1F" w14:paraId="072BD3E2" w14:textId="77777777" w:rsidTr="005003E8">
        <w:tc>
          <w:tcPr>
            <w:tcW w:w="0" w:type="auto"/>
          </w:tcPr>
          <w:p w14:paraId="1A8EBF6A" w14:textId="77777777" w:rsidR="005003E8" w:rsidRPr="003D6C1F" w:rsidRDefault="005003E8" w:rsidP="006F0EA7">
            <w:pPr>
              <w:spacing w:line="276" w:lineRule="auto"/>
              <w:rPr>
                <w:rFonts w:ascii="Times New Roman" w:hAnsi="Times New Roman" w:cs="Times New Roman"/>
                <w:sz w:val="24"/>
                <w:szCs w:val="24"/>
                <w:lang w:val="en-US"/>
              </w:rPr>
            </w:pPr>
          </w:p>
        </w:tc>
        <w:tc>
          <w:tcPr>
            <w:tcW w:w="4496" w:type="dxa"/>
          </w:tcPr>
          <w:p w14:paraId="715207F7" w14:textId="2A6A66DF" w:rsidR="005003E8" w:rsidRPr="003D6C1F" w:rsidRDefault="005003E8" w:rsidP="006F0EA7">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Phenology × Flower number</w:t>
            </w:r>
          </w:p>
        </w:tc>
        <w:tc>
          <w:tcPr>
            <w:tcW w:w="0" w:type="auto"/>
            <w:tcBorders>
              <w:left w:val="nil"/>
            </w:tcBorders>
            <w:vAlign w:val="center"/>
          </w:tcPr>
          <w:p w14:paraId="7308935A" w14:textId="77777777" w:rsidR="005003E8" w:rsidRPr="003D6C1F" w:rsidRDefault="005003E8" w:rsidP="006F0EA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vAlign w:val="center"/>
          </w:tcPr>
          <w:p w14:paraId="2B09D104" w14:textId="29C4975A" w:rsidR="005003E8" w:rsidRPr="00691DAF" w:rsidRDefault="006F0EA7" w:rsidP="006F0EA7">
            <w:pPr>
              <w:tabs>
                <w:tab w:val="decimal" w:pos="589"/>
              </w:tabs>
              <w:spacing w:line="276" w:lineRule="auto"/>
              <w:rPr>
                <w:rFonts w:ascii="Times New Roman" w:hAnsi="Times New Roman" w:cs="Times New Roman"/>
                <w:sz w:val="24"/>
                <w:szCs w:val="24"/>
                <w:lang w:val="en-US"/>
              </w:rPr>
            </w:pPr>
            <w:r w:rsidRPr="006F0EA7">
              <w:rPr>
                <w:rFonts w:ascii="Times New Roman" w:hAnsi="Times New Roman" w:cs="Times New Roman"/>
                <w:sz w:val="24"/>
                <w:szCs w:val="24"/>
                <w:lang w:val="en-US"/>
              </w:rPr>
              <w:t>2.09</w:t>
            </w:r>
          </w:p>
        </w:tc>
        <w:tc>
          <w:tcPr>
            <w:tcW w:w="904" w:type="dxa"/>
            <w:tcBorders>
              <w:left w:val="nil"/>
            </w:tcBorders>
            <w:vAlign w:val="center"/>
          </w:tcPr>
          <w:p w14:paraId="32A460E5" w14:textId="77777777" w:rsidR="005003E8" w:rsidRPr="003D6C1F" w:rsidRDefault="005003E8" w:rsidP="006F0EA7">
            <w:pPr>
              <w:spacing w:line="276" w:lineRule="auto"/>
              <w:rPr>
                <w:rFonts w:ascii="Times New Roman" w:hAnsi="Times New Roman" w:cs="Times New Roman"/>
                <w:sz w:val="24"/>
                <w:szCs w:val="24"/>
                <w:lang w:val="en-US"/>
              </w:rPr>
            </w:pPr>
          </w:p>
        </w:tc>
        <w:tc>
          <w:tcPr>
            <w:tcW w:w="236" w:type="dxa"/>
            <w:tcBorders>
              <w:left w:val="nil"/>
            </w:tcBorders>
          </w:tcPr>
          <w:p w14:paraId="6725EDE2" w14:textId="77777777" w:rsidR="005003E8" w:rsidRPr="003D6C1F" w:rsidRDefault="005003E8" w:rsidP="006F0EA7">
            <w:pPr>
              <w:spacing w:line="276" w:lineRule="auto"/>
              <w:jc w:val="center"/>
              <w:rPr>
                <w:rFonts w:ascii="Times New Roman" w:hAnsi="Times New Roman" w:cs="Times New Roman"/>
                <w:sz w:val="24"/>
                <w:szCs w:val="24"/>
                <w:lang w:val="en-US"/>
              </w:rPr>
            </w:pPr>
          </w:p>
        </w:tc>
        <w:tc>
          <w:tcPr>
            <w:tcW w:w="529" w:type="dxa"/>
            <w:tcBorders>
              <w:left w:val="nil"/>
              <w:right w:val="nil"/>
            </w:tcBorders>
          </w:tcPr>
          <w:p w14:paraId="3523D5E3" w14:textId="77777777" w:rsidR="005003E8" w:rsidRPr="00CC4B12" w:rsidRDefault="005003E8" w:rsidP="006F0EA7">
            <w:pPr>
              <w:spacing w:line="276" w:lineRule="auto"/>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65" w:type="dxa"/>
            <w:tcBorders>
              <w:left w:val="nil"/>
            </w:tcBorders>
            <w:vAlign w:val="center"/>
          </w:tcPr>
          <w:p w14:paraId="3AD136B0" w14:textId="1A0ABFFC" w:rsidR="005003E8" w:rsidRPr="00CC4B12" w:rsidRDefault="005003E8" w:rsidP="00E42D80">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0.0</w:t>
            </w:r>
            <w:r w:rsidR="00E42D80">
              <w:rPr>
                <w:rFonts w:ascii="Times New Roman" w:hAnsi="Times New Roman" w:cs="Times New Roman"/>
                <w:sz w:val="24"/>
                <w:szCs w:val="24"/>
                <w:lang w:val="en-US"/>
              </w:rPr>
              <w:t>6</w:t>
            </w:r>
          </w:p>
        </w:tc>
      </w:tr>
      <w:tr w:rsidR="005003E8" w:rsidRPr="003D6C1F" w14:paraId="57CC5032" w14:textId="77777777" w:rsidTr="005003E8">
        <w:tc>
          <w:tcPr>
            <w:tcW w:w="0" w:type="auto"/>
          </w:tcPr>
          <w:p w14:paraId="376C45B1" w14:textId="77777777" w:rsidR="005003E8" w:rsidRPr="003D6C1F" w:rsidRDefault="005003E8" w:rsidP="006F0EA7">
            <w:pPr>
              <w:spacing w:line="276" w:lineRule="auto"/>
              <w:rPr>
                <w:rFonts w:ascii="Times New Roman" w:hAnsi="Times New Roman" w:cs="Times New Roman"/>
                <w:sz w:val="24"/>
                <w:szCs w:val="24"/>
                <w:lang w:val="en-US"/>
              </w:rPr>
            </w:pPr>
          </w:p>
        </w:tc>
        <w:tc>
          <w:tcPr>
            <w:tcW w:w="4496" w:type="dxa"/>
          </w:tcPr>
          <w:p w14:paraId="4FBA60CE" w14:textId="4EF95014" w:rsidR="005003E8" w:rsidRPr="003D6C1F" w:rsidRDefault="005003E8" w:rsidP="006F0EA7">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Phenology × Shoot height</w:t>
            </w:r>
          </w:p>
        </w:tc>
        <w:tc>
          <w:tcPr>
            <w:tcW w:w="0" w:type="auto"/>
            <w:tcBorders>
              <w:left w:val="nil"/>
            </w:tcBorders>
            <w:vAlign w:val="center"/>
          </w:tcPr>
          <w:p w14:paraId="3C209FF2" w14:textId="77777777" w:rsidR="005003E8" w:rsidRPr="003D6C1F" w:rsidRDefault="005003E8" w:rsidP="006F0EA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vAlign w:val="center"/>
          </w:tcPr>
          <w:p w14:paraId="4AA4C9F9" w14:textId="57BE3F2C" w:rsidR="005003E8" w:rsidRPr="00CC4B12" w:rsidRDefault="006F0EA7" w:rsidP="006F0EA7">
            <w:pPr>
              <w:tabs>
                <w:tab w:val="decimal" w:pos="589"/>
              </w:tabs>
              <w:spacing w:line="276" w:lineRule="auto"/>
              <w:rPr>
                <w:rFonts w:ascii="Times New Roman" w:hAnsi="Times New Roman" w:cs="Times New Roman"/>
                <w:sz w:val="24"/>
                <w:szCs w:val="24"/>
                <w:lang w:val="en-US"/>
              </w:rPr>
            </w:pPr>
            <w:r w:rsidRPr="006F0EA7">
              <w:rPr>
                <w:rFonts w:ascii="Times New Roman" w:hAnsi="Times New Roman" w:cs="Times New Roman"/>
                <w:sz w:val="24"/>
                <w:szCs w:val="24"/>
                <w:lang w:val="en-US"/>
              </w:rPr>
              <w:t>0.45</w:t>
            </w:r>
          </w:p>
        </w:tc>
        <w:tc>
          <w:tcPr>
            <w:tcW w:w="904" w:type="dxa"/>
            <w:tcBorders>
              <w:left w:val="nil"/>
            </w:tcBorders>
            <w:vAlign w:val="center"/>
          </w:tcPr>
          <w:p w14:paraId="2EE5451A" w14:textId="77777777" w:rsidR="005003E8" w:rsidRPr="003D6C1F" w:rsidRDefault="005003E8" w:rsidP="006F0EA7">
            <w:pPr>
              <w:spacing w:line="276" w:lineRule="auto"/>
              <w:rPr>
                <w:rFonts w:ascii="Times New Roman" w:hAnsi="Times New Roman" w:cs="Times New Roman"/>
                <w:sz w:val="24"/>
                <w:szCs w:val="24"/>
                <w:lang w:val="en-US"/>
              </w:rPr>
            </w:pPr>
          </w:p>
        </w:tc>
        <w:tc>
          <w:tcPr>
            <w:tcW w:w="236" w:type="dxa"/>
            <w:tcBorders>
              <w:left w:val="nil"/>
            </w:tcBorders>
          </w:tcPr>
          <w:p w14:paraId="2C98C2A6" w14:textId="77777777" w:rsidR="005003E8" w:rsidRPr="003D6C1F" w:rsidRDefault="005003E8" w:rsidP="006F0EA7">
            <w:pPr>
              <w:spacing w:line="276" w:lineRule="auto"/>
              <w:jc w:val="center"/>
              <w:rPr>
                <w:rFonts w:ascii="Times New Roman" w:hAnsi="Times New Roman" w:cs="Times New Roman"/>
                <w:sz w:val="24"/>
                <w:szCs w:val="24"/>
                <w:lang w:val="en-US"/>
              </w:rPr>
            </w:pPr>
          </w:p>
        </w:tc>
        <w:tc>
          <w:tcPr>
            <w:tcW w:w="529" w:type="dxa"/>
            <w:tcBorders>
              <w:left w:val="nil"/>
              <w:right w:val="nil"/>
            </w:tcBorders>
          </w:tcPr>
          <w:p w14:paraId="7B7029BA" w14:textId="77777777" w:rsidR="005003E8" w:rsidRPr="00CC4B12" w:rsidRDefault="005003E8" w:rsidP="006F0EA7">
            <w:pPr>
              <w:spacing w:line="276" w:lineRule="auto"/>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65" w:type="dxa"/>
            <w:tcBorders>
              <w:left w:val="nil"/>
            </w:tcBorders>
            <w:vAlign w:val="center"/>
          </w:tcPr>
          <w:p w14:paraId="18FDB318" w14:textId="77777777" w:rsidR="005003E8" w:rsidRPr="00CC4B12" w:rsidRDefault="005003E8" w:rsidP="006F0EA7">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2.16</w:t>
            </w:r>
          </w:p>
        </w:tc>
      </w:tr>
      <w:tr w:rsidR="005003E8" w:rsidRPr="00656122" w14:paraId="5E96B126" w14:textId="77777777" w:rsidTr="005003E8">
        <w:tc>
          <w:tcPr>
            <w:tcW w:w="0" w:type="auto"/>
          </w:tcPr>
          <w:p w14:paraId="542D7C02" w14:textId="77777777" w:rsidR="005003E8" w:rsidRPr="003D6C1F" w:rsidRDefault="005003E8" w:rsidP="006F0EA7">
            <w:pPr>
              <w:spacing w:line="276" w:lineRule="auto"/>
              <w:rPr>
                <w:rFonts w:ascii="Times New Roman" w:hAnsi="Times New Roman" w:cs="Times New Roman"/>
                <w:sz w:val="24"/>
                <w:szCs w:val="24"/>
                <w:lang w:val="en-US"/>
              </w:rPr>
            </w:pPr>
          </w:p>
        </w:tc>
        <w:tc>
          <w:tcPr>
            <w:tcW w:w="4496" w:type="dxa"/>
          </w:tcPr>
          <w:p w14:paraId="6FFB3D81" w14:textId="4D81EBA7" w:rsidR="005003E8" w:rsidRPr="003D6C1F" w:rsidRDefault="005003E8" w:rsidP="006F0EA7">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Flower number × Shoot height</w:t>
            </w:r>
          </w:p>
        </w:tc>
        <w:tc>
          <w:tcPr>
            <w:tcW w:w="0" w:type="auto"/>
            <w:tcBorders>
              <w:left w:val="nil"/>
            </w:tcBorders>
            <w:vAlign w:val="center"/>
          </w:tcPr>
          <w:p w14:paraId="14736378" w14:textId="77777777" w:rsidR="005003E8" w:rsidRPr="003D6C1F" w:rsidRDefault="005003E8" w:rsidP="006F0EA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vAlign w:val="center"/>
          </w:tcPr>
          <w:p w14:paraId="29BBB1C3" w14:textId="556D2102" w:rsidR="005003E8" w:rsidRPr="00CC4B12" w:rsidRDefault="006F0EA7" w:rsidP="006F0EA7">
            <w:pPr>
              <w:tabs>
                <w:tab w:val="decimal" w:pos="589"/>
              </w:tabs>
              <w:spacing w:line="276" w:lineRule="auto"/>
              <w:rPr>
                <w:rFonts w:ascii="Times New Roman" w:hAnsi="Times New Roman" w:cs="Times New Roman"/>
                <w:sz w:val="24"/>
                <w:szCs w:val="24"/>
                <w:lang w:val="en-US"/>
              </w:rPr>
            </w:pPr>
            <w:r w:rsidRPr="006F0EA7">
              <w:rPr>
                <w:rFonts w:ascii="Times New Roman" w:hAnsi="Times New Roman" w:cs="Times New Roman"/>
                <w:sz w:val="24"/>
                <w:szCs w:val="24"/>
                <w:lang w:val="en-US"/>
              </w:rPr>
              <w:t>1.33</w:t>
            </w:r>
          </w:p>
        </w:tc>
        <w:tc>
          <w:tcPr>
            <w:tcW w:w="904" w:type="dxa"/>
            <w:tcBorders>
              <w:left w:val="nil"/>
            </w:tcBorders>
            <w:vAlign w:val="center"/>
          </w:tcPr>
          <w:p w14:paraId="209F3E0A" w14:textId="77777777" w:rsidR="005003E8" w:rsidRPr="003D6C1F" w:rsidRDefault="005003E8" w:rsidP="006F0EA7">
            <w:pPr>
              <w:spacing w:line="276" w:lineRule="auto"/>
              <w:rPr>
                <w:rFonts w:ascii="Times New Roman" w:hAnsi="Times New Roman" w:cs="Times New Roman"/>
                <w:sz w:val="24"/>
                <w:szCs w:val="24"/>
                <w:lang w:val="en-US"/>
              </w:rPr>
            </w:pPr>
          </w:p>
        </w:tc>
        <w:tc>
          <w:tcPr>
            <w:tcW w:w="236" w:type="dxa"/>
            <w:tcBorders>
              <w:left w:val="nil"/>
            </w:tcBorders>
          </w:tcPr>
          <w:p w14:paraId="181BC1F4" w14:textId="77777777" w:rsidR="005003E8" w:rsidRPr="003D6C1F" w:rsidRDefault="005003E8" w:rsidP="006F0EA7">
            <w:pPr>
              <w:spacing w:line="276" w:lineRule="auto"/>
              <w:jc w:val="center"/>
              <w:rPr>
                <w:rFonts w:ascii="Times New Roman" w:hAnsi="Times New Roman" w:cs="Times New Roman"/>
                <w:sz w:val="24"/>
                <w:szCs w:val="24"/>
                <w:lang w:val="en-US"/>
              </w:rPr>
            </w:pPr>
          </w:p>
        </w:tc>
        <w:tc>
          <w:tcPr>
            <w:tcW w:w="529" w:type="dxa"/>
            <w:tcBorders>
              <w:left w:val="nil"/>
              <w:right w:val="nil"/>
            </w:tcBorders>
          </w:tcPr>
          <w:p w14:paraId="7BEC6994" w14:textId="77777777" w:rsidR="005003E8" w:rsidRPr="00CC4B12" w:rsidRDefault="005003E8" w:rsidP="006F0EA7">
            <w:pPr>
              <w:spacing w:line="276" w:lineRule="auto"/>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65" w:type="dxa"/>
            <w:tcBorders>
              <w:left w:val="nil"/>
            </w:tcBorders>
            <w:vAlign w:val="center"/>
          </w:tcPr>
          <w:p w14:paraId="379B5EF5" w14:textId="76EB8510" w:rsidR="005003E8" w:rsidRPr="00CC4B12" w:rsidRDefault="00E42D80" w:rsidP="006F0EA7">
            <w:pPr>
              <w:tabs>
                <w:tab w:val="decimal" w:pos="589"/>
              </w:tabs>
              <w:spacing w:line="276" w:lineRule="auto"/>
              <w:rPr>
                <w:rFonts w:ascii="Times New Roman" w:hAnsi="Times New Roman" w:cs="Times New Roman"/>
                <w:sz w:val="24"/>
                <w:szCs w:val="24"/>
                <w:lang w:val="en-US"/>
              </w:rPr>
            </w:pPr>
            <w:r w:rsidRPr="00E42D80">
              <w:rPr>
                <w:rFonts w:ascii="Times New Roman" w:hAnsi="Times New Roman" w:cs="Times New Roman"/>
                <w:sz w:val="24"/>
                <w:szCs w:val="24"/>
                <w:lang w:val="en-US"/>
              </w:rPr>
              <w:t>0.84</w:t>
            </w:r>
          </w:p>
        </w:tc>
      </w:tr>
      <w:tr w:rsidR="005003E8" w:rsidRPr="00D876C9" w14:paraId="4A4D2803" w14:textId="77777777" w:rsidTr="005003E8">
        <w:tc>
          <w:tcPr>
            <w:tcW w:w="0" w:type="auto"/>
          </w:tcPr>
          <w:p w14:paraId="5616D7F8" w14:textId="77777777" w:rsidR="005003E8" w:rsidRPr="003D6C1F" w:rsidRDefault="005003E8" w:rsidP="006F0EA7">
            <w:pPr>
              <w:spacing w:line="276" w:lineRule="auto"/>
              <w:rPr>
                <w:rFonts w:ascii="Times New Roman" w:hAnsi="Times New Roman" w:cs="Times New Roman"/>
                <w:sz w:val="24"/>
                <w:szCs w:val="24"/>
                <w:lang w:val="en-US"/>
              </w:rPr>
            </w:pPr>
          </w:p>
        </w:tc>
        <w:tc>
          <w:tcPr>
            <w:tcW w:w="4496" w:type="dxa"/>
          </w:tcPr>
          <w:p w14:paraId="456824C7" w14:textId="316C925B" w:rsidR="005003E8" w:rsidRPr="003D6C1F" w:rsidRDefault="005003E8" w:rsidP="006F0EA7">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w:t>
            </w:r>
            <w:r>
              <w:rPr>
                <w:rFonts w:ascii="Times New Roman" w:hAnsi="Times New Roman" w:cs="Times New Roman"/>
                <w:sz w:val="24"/>
                <w:szCs w:val="24"/>
                <w:lang w:val="en-US"/>
              </w:rPr>
              <w:t>Phenology × Flower number</w:t>
            </w:r>
          </w:p>
        </w:tc>
        <w:tc>
          <w:tcPr>
            <w:tcW w:w="0" w:type="auto"/>
            <w:tcBorders>
              <w:left w:val="nil"/>
            </w:tcBorders>
            <w:vAlign w:val="center"/>
          </w:tcPr>
          <w:p w14:paraId="4757BE69" w14:textId="77777777" w:rsidR="005003E8" w:rsidRDefault="005003E8" w:rsidP="006F0EA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0C308D00" w14:textId="5DF34793" w:rsidR="005003E8" w:rsidRPr="00CC4B12" w:rsidRDefault="006F0EA7" w:rsidP="006F0EA7">
            <w:pPr>
              <w:tabs>
                <w:tab w:val="decimal" w:pos="589"/>
              </w:tabs>
              <w:spacing w:line="276" w:lineRule="auto"/>
              <w:rPr>
                <w:rFonts w:ascii="Times New Roman" w:hAnsi="Times New Roman" w:cs="Times New Roman"/>
                <w:sz w:val="24"/>
                <w:szCs w:val="24"/>
                <w:lang w:val="en-US"/>
              </w:rPr>
            </w:pPr>
            <w:r w:rsidRPr="006F0EA7">
              <w:rPr>
                <w:rFonts w:ascii="Times New Roman" w:hAnsi="Times New Roman" w:cs="Times New Roman"/>
                <w:sz w:val="24"/>
                <w:szCs w:val="24"/>
                <w:lang w:val="en-US"/>
              </w:rPr>
              <w:t xml:space="preserve">2.39 </w:t>
            </w:r>
            <w:r w:rsidR="005003E8" w:rsidRPr="00CC4B12">
              <w:rPr>
                <w:rFonts w:ascii="Times New Roman" w:hAnsi="Times New Roman" w:cs="Times New Roman"/>
                <w:sz w:val="24"/>
                <w:szCs w:val="24"/>
                <w:lang w:val="en-US"/>
              </w:rPr>
              <w:t>***</w:t>
            </w:r>
          </w:p>
        </w:tc>
        <w:tc>
          <w:tcPr>
            <w:tcW w:w="904" w:type="dxa"/>
            <w:tcBorders>
              <w:left w:val="nil"/>
            </w:tcBorders>
            <w:vAlign w:val="center"/>
          </w:tcPr>
          <w:p w14:paraId="3D9DFE16" w14:textId="77777777" w:rsidR="005003E8" w:rsidRPr="003D6C1F" w:rsidRDefault="005003E8" w:rsidP="006F0EA7">
            <w:pPr>
              <w:spacing w:line="276" w:lineRule="auto"/>
              <w:rPr>
                <w:rFonts w:ascii="Times New Roman" w:hAnsi="Times New Roman" w:cs="Times New Roman"/>
                <w:sz w:val="24"/>
                <w:szCs w:val="24"/>
                <w:lang w:val="en-US"/>
              </w:rPr>
            </w:pPr>
          </w:p>
        </w:tc>
        <w:tc>
          <w:tcPr>
            <w:tcW w:w="236" w:type="dxa"/>
            <w:tcBorders>
              <w:left w:val="nil"/>
            </w:tcBorders>
          </w:tcPr>
          <w:p w14:paraId="71295799" w14:textId="77777777" w:rsidR="005003E8" w:rsidRPr="003D6C1F" w:rsidRDefault="005003E8" w:rsidP="006F0EA7">
            <w:pPr>
              <w:spacing w:line="276" w:lineRule="auto"/>
              <w:jc w:val="center"/>
              <w:rPr>
                <w:rFonts w:ascii="Times New Roman" w:hAnsi="Times New Roman" w:cs="Times New Roman"/>
                <w:sz w:val="24"/>
                <w:szCs w:val="24"/>
                <w:lang w:val="en-US"/>
              </w:rPr>
            </w:pPr>
          </w:p>
        </w:tc>
        <w:tc>
          <w:tcPr>
            <w:tcW w:w="529" w:type="dxa"/>
            <w:tcBorders>
              <w:left w:val="nil"/>
              <w:right w:val="nil"/>
            </w:tcBorders>
          </w:tcPr>
          <w:p w14:paraId="5A127EF8" w14:textId="77777777" w:rsidR="005003E8" w:rsidRPr="00CC4B12" w:rsidRDefault="005003E8" w:rsidP="006F0EA7">
            <w:pPr>
              <w:spacing w:line="276" w:lineRule="auto"/>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65" w:type="dxa"/>
            <w:tcBorders>
              <w:left w:val="nil"/>
            </w:tcBorders>
            <w:vAlign w:val="center"/>
          </w:tcPr>
          <w:p w14:paraId="129DC9A3" w14:textId="39CC0C57" w:rsidR="005003E8" w:rsidRPr="00CC4B12" w:rsidRDefault="00E42D80" w:rsidP="006F0EA7">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2.42**</w:t>
            </w:r>
          </w:p>
        </w:tc>
      </w:tr>
      <w:tr w:rsidR="005003E8" w:rsidRPr="00D876C9" w14:paraId="682396D6" w14:textId="77777777" w:rsidTr="006F0EA7">
        <w:tc>
          <w:tcPr>
            <w:tcW w:w="0" w:type="auto"/>
          </w:tcPr>
          <w:p w14:paraId="0D04E4F8" w14:textId="77777777" w:rsidR="005003E8" w:rsidRPr="003D6C1F" w:rsidRDefault="005003E8" w:rsidP="006F0EA7">
            <w:pPr>
              <w:spacing w:line="276" w:lineRule="auto"/>
              <w:rPr>
                <w:rFonts w:ascii="Times New Roman" w:hAnsi="Times New Roman" w:cs="Times New Roman"/>
                <w:sz w:val="24"/>
                <w:szCs w:val="24"/>
                <w:lang w:val="en-US"/>
              </w:rPr>
            </w:pPr>
          </w:p>
        </w:tc>
        <w:tc>
          <w:tcPr>
            <w:tcW w:w="4496" w:type="dxa"/>
          </w:tcPr>
          <w:p w14:paraId="0FD0A476" w14:textId="466A1549" w:rsidR="005003E8" w:rsidRPr="003D6C1F" w:rsidRDefault="005003E8" w:rsidP="006F0EA7">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w:t>
            </w:r>
            <w:r>
              <w:rPr>
                <w:rFonts w:ascii="Times New Roman" w:hAnsi="Times New Roman" w:cs="Times New Roman"/>
                <w:sz w:val="24"/>
                <w:szCs w:val="24"/>
                <w:lang w:val="en-US"/>
              </w:rPr>
              <w:t>Phenology × Shoot height</w:t>
            </w:r>
          </w:p>
        </w:tc>
        <w:tc>
          <w:tcPr>
            <w:tcW w:w="0" w:type="auto"/>
            <w:tcBorders>
              <w:left w:val="nil"/>
            </w:tcBorders>
            <w:vAlign w:val="center"/>
          </w:tcPr>
          <w:p w14:paraId="5241F658" w14:textId="77777777" w:rsidR="005003E8" w:rsidRDefault="005003E8" w:rsidP="006F0EA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47945FA4" w14:textId="67C14685" w:rsidR="005003E8" w:rsidRPr="00CC4B12" w:rsidRDefault="006F0EA7" w:rsidP="006F0EA7">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0.63</w:t>
            </w:r>
          </w:p>
        </w:tc>
        <w:tc>
          <w:tcPr>
            <w:tcW w:w="904" w:type="dxa"/>
            <w:tcBorders>
              <w:left w:val="nil"/>
            </w:tcBorders>
            <w:vAlign w:val="center"/>
          </w:tcPr>
          <w:p w14:paraId="2225EFF8" w14:textId="77777777" w:rsidR="005003E8" w:rsidRPr="003D6C1F" w:rsidRDefault="005003E8" w:rsidP="006F0EA7">
            <w:pPr>
              <w:spacing w:line="276" w:lineRule="auto"/>
              <w:rPr>
                <w:rFonts w:ascii="Times New Roman" w:hAnsi="Times New Roman" w:cs="Times New Roman"/>
                <w:sz w:val="24"/>
                <w:szCs w:val="24"/>
                <w:lang w:val="en-US"/>
              </w:rPr>
            </w:pPr>
          </w:p>
        </w:tc>
        <w:tc>
          <w:tcPr>
            <w:tcW w:w="236" w:type="dxa"/>
            <w:tcBorders>
              <w:left w:val="nil"/>
            </w:tcBorders>
          </w:tcPr>
          <w:p w14:paraId="2473CB52" w14:textId="77777777" w:rsidR="005003E8" w:rsidRPr="003D6C1F" w:rsidRDefault="005003E8" w:rsidP="006F0EA7">
            <w:pPr>
              <w:spacing w:line="276" w:lineRule="auto"/>
              <w:jc w:val="center"/>
              <w:rPr>
                <w:rFonts w:ascii="Times New Roman" w:hAnsi="Times New Roman" w:cs="Times New Roman"/>
                <w:sz w:val="24"/>
                <w:szCs w:val="24"/>
                <w:lang w:val="en-US"/>
              </w:rPr>
            </w:pPr>
          </w:p>
        </w:tc>
        <w:tc>
          <w:tcPr>
            <w:tcW w:w="529" w:type="dxa"/>
            <w:tcBorders>
              <w:left w:val="nil"/>
              <w:right w:val="nil"/>
            </w:tcBorders>
          </w:tcPr>
          <w:p w14:paraId="094BD48C" w14:textId="77777777" w:rsidR="005003E8" w:rsidRPr="00CC4B12" w:rsidRDefault="005003E8" w:rsidP="006F0EA7">
            <w:pPr>
              <w:spacing w:line="276" w:lineRule="auto"/>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65" w:type="dxa"/>
            <w:tcBorders>
              <w:left w:val="nil"/>
            </w:tcBorders>
            <w:vAlign w:val="center"/>
          </w:tcPr>
          <w:p w14:paraId="3D25A479" w14:textId="3C3CB675" w:rsidR="005003E8" w:rsidRPr="00CC4B12" w:rsidRDefault="00E42D80" w:rsidP="006F0EA7">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0.76</w:t>
            </w:r>
          </w:p>
        </w:tc>
      </w:tr>
      <w:tr w:rsidR="005003E8" w:rsidRPr="006F0EA7" w14:paraId="4C690FB7" w14:textId="77777777" w:rsidTr="006F0EA7">
        <w:tc>
          <w:tcPr>
            <w:tcW w:w="0" w:type="auto"/>
            <w:tcBorders>
              <w:bottom w:val="single" w:sz="18" w:space="0" w:color="auto"/>
            </w:tcBorders>
          </w:tcPr>
          <w:p w14:paraId="385E8AA0" w14:textId="77777777" w:rsidR="005003E8" w:rsidRPr="003D6C1F" w:rsidRDefault="005003E8" w:rsidP="006F0EA7">
            <w:pPr>
              <w:spacing w:line="276" w:lineRule="auto"/>
              <w:rPr>
                <w:rFonts w:ascii="Times New Roman" w:hAnsi="Times New Roman" w:cs="Times New Roman"/>
                <w:sz w:val="24"/>
                <w:szCs w:val="24"/>
                <w:lang w:val="en-US"/>
              </w:rPr>
            </w:pPr>
          </w:p>
        </w:tc>
        <w:tc>
          <w:tcPr>
            <w:tcW w:w="4496" w:type="dxa"/>
            <w:tcBorders>
              <w:bottom w:val="single" w:sz="18" w:space="0" w:color="auto"/>
            </w:tcBorders>
          </w:tcPr>
          <w:p w14:paraId="1DF8F1C5" w14:textId="77CEAE5A" w:rsidR="005003E8" w:rsidRPr="003D6C1F" w:rsidRDefault="005003E8" w:rsidP="006F0EA7">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w:t>
            </w:r>
            <w:r>
              <w:rPr>
                <w:rFonts w:ascii="Times New Roman" w:hAnsi="Times New Roman" w:cs="Times New Roman"/>
                <w:sz w:val="24"/>
                <w:szCs w:val="24"/>
                <w:lang w:val="en-US"/>
              </w:rPr>
              <w:t>Flower number × Shoot height</w:t>
            </w:r>
          </w:p>
        </w:tc>
        <w:tc>
          <w:tcPr>
            <w:tcW w:w="0" w:type="auto"/>
            <w:tcBorders>
              <w:left w:val="nil"/>
              <w:bottom w:val="single" w:sz="18" w:space="0" w:color="auto"/>
            </w:tcBorders>
            <w:vAlign w:val="center"/>
          </w:tcPr>
          <w:p w14:paraId="725FDDA4" w14:textId="4CB5DC3B" w:rsidR="005003E8" w:rsidRDefault="005003E8" w:rsidP="006F0EA7">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bottom w:val="single" w:sz="18" w:space="0" w:color="auto"/>
            </w:tcBorders>
            <w:vAlign w:val="center"/>
          </w:tcPr>
          <w:p w14:paraId="62C6DCEE" w14:textId="7819D329" w:rsidR="005003E8" w:rsidRPr="00CC4B12" w:rsidRDefault="006F0EA7" w:rsidP="006F0EA7">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6F0EA7">
              <w:rPr>
                <w:rFonts w:ascii="Times New Roman" w:hAnsi="Times New Roman" w:cs="Times New Roman"/>
                <w:sz w:val="24"/>
                <w:szCs w:val="24"/>
                <w:lang w:val="en-US"/>
              </w:rPr>
              <w:t>1.06</w:t>
            </w:r>
          </w:p>
        </w:tc>
        <w:tc>
          <w:tcPr>
            <w:tcW w:w="904" w:type="dxa"/>
            <w:tcBorders>
              <w:left w:val="nil"/>
              <w:bottom w:val="single" w:sz="18" w:space="0" w:color="auto"/>
            </w:tcBorders>
            <w:vAlign w:val="center"/>
          </w:tcPr>
          <w:p w14:paraId="02167626" w14:textId="77777777" w:rsidR="005003E8" w:rsidRPr="003D6C1F" w:rsidRDefault="005003E8" w:rsidP="006F0EA7">
            <w:pPr>
              <w:spacing w:line="276" w:lineRule="auto"/>
              <w:rPr>
                <w:rFonts w:ascii="Times New Roman" w:hAnsi="Times New Roman" w:cs="Times New Roman"/>
                <w:sz w:val="24"/>
                <w:szCs w:val="24"/>
                <w:lang w:val="en-US"/>
              </w:rPr>
            </w:pPr>
          </w:p>
        </w:tc>
        <w:tc>
          <w:tcPr>
            <w:tcW w:w="236" w:type="dxa"/>
            <w:tcBorders>
              <w:left w:val="nil"/>
              <w:bottom w:val="single" w:sz="18" w:space="0" w:color="auto"/>
            </w:tcBorders>
          </w:tcPr>
          <w:p w14:paraId="32BF418F" w14:textId="77777777" w:rsidR="005003E8" w:rsidRPr="003D6C1F" w:rsidRDefault="005003E8" w:rsidP="006F0EA7">
            <w:pPr>
              <w:spacing w:line="276" w:lineRule="auto"/>
              <w:rPr>
                <w:rFonts w:ascii="Times New Roman" w:hAnsi="Times New Roman" w:cs="Times New Roman"/>
                <w:sz w:val="24"/>
                <w:szCs w:val="24"/>
                <w:lang w:val="en-US"/>
              </w:rPr>
            </w:pPr>
          </w:p>
        </w:tc>
        <w:tc>
          <w:tcPr>
            <w:tcW w:w="529" w:type="dxa"/>
            <w:tcBorders>
              <w:left w:val="nil"/>
              <w:bottom w:val="single" w:sz="18" w:space="0" w:color="auto"/>
              <w:right w:val="nil"/>
            </w:tcBorders>
          </w:tcPr>
          <w:p w14:paraId="6E42D5CD" w14:textId="2ED509E8" w:rsidR="005003E8" w:rsidRPr="00CC4B12" w:rsidRDefault="005003E8" w:rsidP="006F0EA7">
            <w:pPr>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65" w:type="dxa"/>
            <w:tcBorders>
              <w:left w:val="nil"/>
              <w:bottom w:val="single" w:sz="18" w:space="0" w:color="auto"/>
            </w:tcBorders>
            <w:vAlign w:val="center"/>
          </w:tcPr>
          <w:p w14:paraId="15111BED" w14:textId="7F64F16F" w:rsidR="005003E8" w:rsidRPr="00CC4B12" w:rsidRDefault="00E42D80" w:rsidP="006F0EA7">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E42D80">
              <w:rPr>
                <w:rFonts w:ascii="Times New Roman" w:hAnsi="Times New Roman" w:cs="Times New Roman"/>
                <w:sz w:val="24"/>
                <w:szCs w:val="24"/>
                <w:lang w:val="en-US"/>
              </w:rPr>
              <w:t xml:space="preserve">2.14 </w:t>
            </w:r>
            <w:r w:rsidR="005003E8">
              <w:rPr>
                <w:rFonts w:ascii="Times New Roman" w:hAnsi="Times New Roman" w:cs="Times New Roman"/>
                <w:sz w:val="24"/>
                <w:szCs w:val="24"/>
                <w:lang w:val="en-US"/>
              </w:rPr>
              <w:t>**</w:t>
            </w:r>
          </w:p>
        </w:tc>
      </w:tr>
    </w:tbl>
    <w:p w14:paraId="305433AD" w14:textId="200171D1" w:rsidR="00C73ABC" w:rsidRDefault="003700AD" w:rsidP="00472CCB">
      <w:pPr>
        <w:spacing w:line="480" w:lineRule="auto"/>
        <w:rPr>
          <w:rFonts w:ascii="Times New Roman" w:hAnsi="Times New Roman" w:cs="Times New Roman"/>
          <w:sz w:val="24"/>
          <w:szCs w:val="24"/>
          <w:lang w:val="en-US"/>
        </w:rPr>
      </w:pPr>
      <w:r w:rsidRPr="003700AD">
        <w:rPr>
          <w:rFonts w:ascii="Times New Roman" w:hAnsi="Times New Roman" w:cs="Times New Roman"/>
          <w:sz w:val="20"/>
          <w:szCs w:val="24"/>
          <w:lang w:val="en-US"/>
        </w:rPr>
        <w:t xml:space="preserve">* </w:t>
      </w:r>
      <w:proofErr w:type="gramStart"/>
      <w:r w:rsidRPr="003700AD">
        <w:rPr>
          <w:rFonts w:ascii="Times New Roman" w:hAnsi="Times New Roman" w:cs="Times New Roman"/>
          <w:sz w:val="20"/>
          <w:szCs w:val="24"/>
          <w:lang w:val="en-US"/>
        </w:rPr>
        <w:t>p</w:t>
      </w:r>
      <w:proofErr w:type="gramEnd"/>
      <w:r w:rsidRPr="003700AD">
        <w:rPr>
          <w:rFonts w:ascii="Times New Roman" w:hAnsi="Times New Roman" w:cs="Times New Roman"/>
          <w:sz w:val="20"/>
          <w:szCs w:val="24"/>
          <w:lang w:val="en-US"/>
        </w:rPr>
        <w:t xml:space="preserve"> &lt; 0.05; ** p &lt; 0.01; *** p &lt; 0.001</w:t>
      </w:r>
    </w:p>
    <w:p w14:paraId="4DEBA9D8" w14:textId="17C11CFA" w:rsidR="00B772EF" w:rsidRDefault="00856503" w:rsidP="002F277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Table </w:t>
      </w:r>
      <w:r w:rsidR="001F4876">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r w:rsidR="00B772EF">
        <w:rPr>
          <w:rFonts w:ascii="Times New Roman" w:hAnsi="Times New Roman" w:cs="Times New Roman"/>
          <w:sz w:val="24"/>
          <w:szCs w:val="24"/>
          <w:lang w:val="en-US"/>
        </w:rPr>
        <w:t>Selection gradient</w:t>
      </w:r>
      <w:r w:rsidR="002F2775">
        <w:rPr>
          <w:rFonts w:ascii="Times New Roman" w:hAnsi="Times New Roman" w:cs="Times New Roman"/>
          <w:sz w:val="24"/>
          <w:szCs w:val="24"/>
          <w:lang w:val="en-US"/>
        </w:rPr>
        <w:t xml:space="preserve"> analyse</w:t>
      </w:r>
      <w:r w:rsidR="00B772EF">
        <w:rPr>
          <w:rFonts w:ascii="Times New Roman" w:hAnsi="Times New Roman" w:cs="Times New Roman"/>
          <w:sz w:val="24"/>
          <w:szCs w:val="24"/>
          <w:lang w:val="en-US"/>
        </w:rPr>
        <w:t xml:space="preserve">s for </w:t>
      </w:r>
      <w:r w:rsidR="00B02B10">
        <w:rPr>
          <w:rFonts w:ascii="Times New Roman" w:hAnsi="Times New Roman" w:cs="Times New Roman"/>
          <w:sz w:val="24"/>
          <w:szCs w:val="24"/>
          <w:lang w:val="en-US"/>
        </w:rPr>
        <w:t xml:space="preserve">three </w:t>
      </w:r>
      <w:r w:rsidR="00706222">
        <w:rPr>
          <w:rFonts w:ascii="Times New Roman" w:hAnsi="Times New Roman" w:cs="Times New Roman"/>
          <w:sz w:val="24"/>
          <w:szCs w:val="24"/>
          <w:lang w:val="en-US"/>
        </w:rPr>
        <w:t>traits</w:t>
      </w:r>
      <w:r w:rsidR="00B02B10">
        <w:rPr>
          <w:rFonts w:ascii="Times New Roman" w:hAnsi="Times New Roman" w:cs="Times New Roman"/>
          <w:sz w:val="24"/>
          <w:szCs w:val="24"/>
          <w:lang w:val="en-US"/>
        </w:rPr>
        <w:t>,</w:t>
      </w:r>
      <w:r w:rsidR="00706222">
        <w:rPr>
          <w:rFonts w:ascii="Times New Roman" w:hAnsi="Times New Roman" w:cs="Times New Roman"/>
          <w:sz w:val="24"/>
          <w:szCs w:val="24"/>
          <w:lang w:val="en-US"/>
        </w:rPr>
        <w:t xml:space="preserve"> flowering phenology, f</w:t>
      </w:r>
      <w:r w:rsidR="006C2C3E">
        <w:rPr>
          <w:rFonts w:ascii="Times New Roman" w:hAnsi="Times New Roman" w:cs="Times New Roman"/>
          <w:sz w:val="24"/>
          <w:szCs w:val="24"/>
          <w:lang w:val="en-US"/>
        </w:rPr>
        <w:t xml:space="preserve">lower number, and shoot height, </w:t>
      </w:r>
      <w:r w:rsidR="00706222">
        <w:rPr>
          <w:rFonts w:ascii="Times New Roman" w:hAnsi="Times New Roman" w:cs="Times New Roman"/>
          <w:sz w:val="24"/>
          <w:szCs w:val="24"/>
          <w:lang w:val="en-US"/>
        </w:rPr>
        <w:t xml:space="preserve">of </w:t>
      </w:r>
      <w:r w:rsidR="00706222" w:rsidRPr="00484C8D">
        <w:rPr>
          <w:rFonts w:ascii="Times New Roman" w:hAnsi="Times New Roman" w:cs="Times New Roman"/>
          <w:i/>
          <w:sz w:val="24"/>
          <w:szCs w:val="24"/>
          <w:lang w:val="en-US"/>
        </w:rPr>
        <w:t>G</w:t>
      </w:r>
      <w:r w:rsidR="00706222">
        <w:rPr>
          <w:rFonts w:ascii="Times New Roman" w:hAnsi="Times New Roman" w:cs="Times New Roman"/>
          <w:i/>
          <w:sz w:val="24"/>
          <w:szCs w:val="24"/>
          <w:lang w:val="en-US"/>
        </w:rPr>
        <w:t>.</w:t>
      </w:r>
      <w:r w:rsidR="00706222" w:rsidRPr="00484C8D">
        <w:rPr>
          <w:rFonts w:ascii="Times New Roman" w:hAnsi="Times New Roman" w:cs="Times New Roman"/>
          <w:i/>
          <w:sz w:val="24"/>
          <w:szCs w:val="24"/>
          <w:lang w:val="en-US"/>
        </w:rPr>
        <w:t xml:space="preserve"> </w:t>
      </w:r>
      <w:proofErr w:type="spellStart"/>
      <w:r w:rsidR="00706222" w:rsidRPr="00484C8D">
        <w:rPr>
          <w:rFonts w:ascii="Times New Roman" w:hAnsi="Times New Roman" w:cs="Times New Roman"/>
          <w:i/>
          <w:sz w:val="24"/>
          <w:szCs w:val="24"/>
          <w:lang w:val="en-US"/>
        </w:rPr>
        <w:t>pneumonanthe</w:t>
      </w:r>
      <w:proofErr w:type="spellEnd"/>
      <w:r w:rsidR="00706222">
        <w:rPr>
          <w:rFonts w:ascii="Times New Roman" w:hAnsi="Times New Roman" w:cs="Times New Roman"/>
          <w:sz w:val="24"/>
          <w:szCs w:val="24"/>
          <w:lang w:val="en-US"/>
        </w:rPr>
        <w:t xml:space="preserve"> in 2010 (N = 20</w:t>
      </w:r>
      <w:r w:rsidR="00E20976">
        <w:rPr>
          <w:rFonts w:ascii="Times New Roman" w:hAnsi="Times New Roman" w:cs="Times New Roman"/>
          <w:sz w:val="24"/>
          <w:szCs w:val="24"/>
          <w:lang w:val="en-US"/>
        </w:rPr>
        <w:t>00</w:t>
      </w:r>
      <w:r w:rsidR="00706222">
        <w:rPr>
          <w:rFonts w:ascii="Times New Roman" w:hAnsi="Times New Roman" w:cs="Times New Roman"/>
          <w:sz w:val="24"/>
          <w:szCs w:val="24"/>
          <w:lang w:val="en-US"/>
        </w:rPr>
        <w:t xml:space="preserve"> plants in 20 populations) and 2011 (N = 1598</w:t>
      </w:r>
      <w:r w:rsidR="006C2C3E">
        <w:rPr>
          <w:rFonts w:ascii="Times New Roman" w:hAnsi="Times New Roman" w:cs="Times New Roman"/>
          <w:sz w:val="24"/>
          <w:szCs w:val="24"/>
          <w:lang w:val="en-US"/>
        </w:rPr>
        <w:t xml:space="preserve"> plants in 16 populations). </w:t>
      </w:r>
      <w:r w:rsidR="00B772EF">
        <w:rPr>
          <w:rFonts w:ascii="Times New Roman" w:hAnsi="Times New Roman" w:cs="Times New Roman"/>
          <w:sz w:val="24"/>
          <w:szCs w:val="24"/>
          <w:lang w:val="en-US"/>
        </w:rPr>
        <w:t>The presence of butterfly seed predators</w:t>
      </w:r>
      <w:r w:rsidR="00BD7A96">
        <w:rPr>
          <w:rFonts w:ascii="Times New Roman" w:hAnsi="Times New Roman" w:cs="Times New Roman"/>
          <w:sz w:val="24"/>
          <w:szCs w:val="24"/>
          <w:lang w:val="en-US"/>
        </w:rPr>
        <w:t xml:space="preserve"> (Predation</w:t>
      </w:r>
      <w:proofErr w:type="gramStart"/>
      <w:r w:rsidR="00BD7A96">
        <w:rPr>
          <w:rFonts w:ascii="Times New Roman" w:hAnsi="Times New Roman" w:cs="Times New Roman"/>
          <w:sz w:val="24"/>
          <w:szCs w:val="24"/>
          <w:lang w:val="en-US"/>
        </w:rPr>
        <w:t>),</w:t>
      </w:r>
      <w:proofErr w:type="gramEnd"/>
      <w:r w:rsidR="00BD7A96">
        <w:rPr>
          <w:rFonts w:ascii="Times New Roman" w:hAnsi="Times New Roman" w:cs="Times New Roman"/>
          <w:sz w:val="24"/>
          <w:szCs w:val="24"/>
          <w:lang w:val="en-US"/>
        </w:rPr>
        <w:t xml:space="preserve"> coded as 0 in populations without </w:t>
      </w:r>
      <w:r w:rsidR="00BD7A96" w:rsidRPr="002F2775">
        <w:rPr>
          <w:rFonts w:ascii="Times New Roman" w:hAnsi="Times New Roman" w:cs="Times New Roman"/>
          <w:sz w:val="24"/>
          <w:szCs w:val="24"/>
          <w:lang w:val="en-US"/>
        </w:rPr>
        <w:t>the predator</w:t>
      </w:r>
      <w:r w:rsidR="00BD7A96">
        <w:rPr>
          <w:rFonts w:ascii="Times New Roman" w:hAnsi="Times New Roman" w:cs="Times New Roman"/>
          <w:sz w:val="24"/>
          <w:szCs w:val="24"/>
          <w:lang w:val="en-US"/>
        </w:rPr>
        <w:t xml:space="preserve"> and as 1 in populations with </w:t>
      </w:r>
      <w:r w:rsidR="00BD7A96" w:rsidRPr="00450B56">
        <w:rPr>
          <w:rFonts w:ascii="Times New Roman" w:hAnsi="Times New Roman" w:cs="Times New Roman"/>
          <w:sz w:val="24"/>
          <w:szCs w:val="24"/>
          <w:lang w:val="en-US"/>
        </w:rPr>
        <w:t>the predator</w:t>
      </w:r>
      <w:r w:rsidR="00BD7A96">
        <w:rPr>
          <w:rFonts w:ascii="Times New Roman" w:hAnsi="Times New Roman" w:cs="Times New Roman"/>
          <w:sz w:val="24"/>
          <w:szCs w:val="24"/>
          <w:lang w:val="en-US"/>
        </w:rPr>
        <w:t xml:space="preserve">, was included in all models. </w:t>
      </w:r>
      <w:r w:rsidR="00706222">
        <w:rPr>
          <w:rFonts w:ascii="Times New Roman" w:hAnsi="Times New Roman" w:cs="Times New Roman"/>
          <w:sz w:val="24"/>
          <w:szCs w:val="24"/>
          <w:lang w:val="en-US"/>
        </w:rPr>
        <w:t xml:space="preserve">Results are from linear </w:t>
      </w:r>
      <w:r w:rsidR="00E20976">
        <w:rPr>
          <w:rFonts w:ascii="Times New Roman" w:hAnsi="Times New Roman" w:cs="Times New Roman"/>
          <w:sz w:val="24"/>
          <w:szCs w:val="24"/>
          <w:lang w:val="en-US"/>
        </w:rPr>
        <w:t>hierarchical mixed models with Type II sums of squares</w:t>
      </w:r>
      <w:r w:rsidR="00B2734D">
        <w:rPr>
          <w:rFonts w:ascii="Times New Roman" w:hAnsi="Times New Roman" w:cs="Times New Roman"/>
          <w:sz w:val="24"/>
          <w:szCs w:val="24"/>
          <w:lang w:val="en-US"/>
        </w:rPr>
        <w:t xml:space="preserve"> (</w:t>
      </w:r>
      <w:r w:rsidR="00B2734D" w:rsidRPr="00B2734D">
        <w:rPr>
          <w:rFonts w:ascii="Times New Roman" w:hAnsi="Times New Roman" w:cs="Times New Roman"/>
          <w:sz w:val="24"/>
          <w:szCs w:val="24"/>
          <w:lang w:val="en-US"/>
        </w:rPr>
        <w:t xml:space="preserve">Wald </w:t>
      </w:r>
      <w:r w:rsidR="00B2734D" w:rsidRPr="00FE2DA9">
        <w:rPr>
          <w:rFonts w:ascii="Symbol" w:hAnsi="Symbol" w:cs="Times New Roman"/>
          <w:sz w:val="24"/>
          <w:szCs w:val="24"/>
          <w:lang w:val="en-US"/>
        </w:rPr>
        <w:t></w:t>
      </w:r>
      <w:r w:rsidR="00B2734D" w:rsidRPr="00FE2DA9">
        <w:rPr>
          <w:rFonts w:ascii="Times New Roman" w:hAnsi="Times New Roman" w:cs="Times New Roman"/>
          <w:sz w:val="24"/>
          <w:szCs w:val="24"/>
          <w:vertAlign w:val="superscript"/>
          <w:lang w:val="en-US"/>
        </w:rPr>
        <w:t>2</w:t>
      </w:r>
      <w:r w:rsidR="00B2734D">
        <w:rPr>
          <w:rFonts w:ascii="Times New Roman" w:hAnsi="Times New Roman" w:cs="Times New Roman"/>
          <w:sz w:val="24"/>
          <w:szCs w:val="24"/>
          <w:lang w:val="en-US"/>
        </w:rPr>
        <w:t xml:space="preserve"> values are shown)</w:t>
      </w:r>
      <w:r w:rsidR="00706222">
        <w:rPr>
          <w:rFonts w:ascii="Times New Roman" w:hAnsi="Times New Roman" w:cs="Times New Roman"/>
          <w:sz w:val="24"/>
          <w:szCs w:val="24"/>
          <w:lang w:val="en-US"/>
        </w:rPr>
        <w:t xml:space="preserve">. </w:t>
      </w:r>
      <w:r w:rsidR="00E87F88">
        <w:rPr>
          <w:rFonts w:ascii="Times New Roman" w:hAnsi="Times New Roman" w:cs="Times New Roman"/>
          <w:sz w:val="24"/>
          <w:szCs w:val="24"/>
          <w:lang w:val="en-US"/>
        </w:rPr>
        <w:t xml:space="preserve">Effects of population </w:t>
      </w:r>
      <w:r w:rsidR="00AB4C2A">
        <w:rPr>
          <w:rFonts w:ascii="Times New Roman" w:hAnsi="Times New Roman" w:cs="Times New Roman"/>
          <w:sz w:val="24"/>
          <w:szCs w:val="24"/>
          <w:lang w:val="en-US"/>
        </w:rPr>
        <w:t xml:space="preserve">× trait </w:t>
      </w:r>
      <w:r w:rsidR="00E87F88">
        <w:rPr>
          <w:rFonts w:ascii="Times New Roman" w:hAnsi="Times New Roman" w:cs="Times New Roman"/>
          <w:sz w:val="24"/>
          <w:szCs w:val="24"/>
          <w:lang w:val="en-US"/>
        </w:rPr>
        <w:t xml:space="preserve">(random effects, not shown) and predation </w:t>
      </w:r>
      <w:r w:rsidR="00AB4C2A">
        <w:rPr>
          <w:rFonts w:ascii="Times New Roman" w:hAnsi="Times New Roman" w:cs="Times New Roman"/>
          <w:sz w:val="24"/>
          <w:szCs w:val="24"/>
          <w:lang w:val="en-US"/>
        </w:rPr>
        <w:t xml:space="preserve">× trait </w:t>
      </w:r>
      <w:r w:rsidR="00E87F88">
        <w:rPr>
          <w:rFonts w:ascii="Times New Roman" w:hAnsi="Times New Roman" w:cs="Times New Roman"/>
          <w:sz w:val="24"/>
          <w:szCs w:val="24"/>
          <w:lang w:val="en-US"/>
        </w:rPr>
        <w:t xml:space="preserve">interactions were only included in the models if the </w:t>
      </w:r>
      <w:r w:rsidR="00AB4C2A" w:rsidRPr="00AB4C2A">
        <w:rPr>
          <w:rFonts w:ascii="Times New Roman" w:hAnsi="Times New Roman" w:cs="Times New Roman"/>
          <w:sz w:val="24"/>
          <w:szCs w:val="24"/>
          <w:lang w:val="en-US"/>
        </w:rPr>
        <w:t xml:space="preserve">population × trait </w:t>
      </w:r>
      <w:r w:rsidR="00E87F88">
        <w:rPr>
          <w:rFonts w:ascii="Times New Roman" w:hAnsi="Times New Roman" w:cs="Times New Roman"/>
          <w:sz w:val="24"/>
          <w:szCs w:val="24"/>
          <w:lang w:val="en-US"/>
        </w:rPr>
        <w:t>interaction was significant.</w:t>
      </w:r>
      <w:r w:rsidR="004C6664">
        <w:rPr>
          <w:rFonts w:ascii="Times New Roman" w:hAnsi="Times New Roman" w:cs="Times New Roman"/>
          <w:sz w:val="24"/>
          <w:szCs w:val="24"/>
          <w:lang w:val="en-US"/>
        </w:rPr>
        <w:t xml:space="preserve"> </w:t>
      </w:r>
      <w:r w:rsidR="00B772EF">
        <w:rPr>
          <w:rFonts w:ascii="Times New Roman" w:hAnsi="Times New Roman" w:cs="Times New Roman"/>
          <w:sz w:val="24"/>
          <w:szCs w:val="24"/>
          <w:lang w:val="en-US"/>
        </w:rPr>
        <w:t xml:space="preserve">Fitness was estimated by the number of intact fruits. </w:t>
      </w:r>
      <w:r w:rsidR="004C6664">
        <w:rPr>
          <w:rFonts w:ascii="Times New Roman" w:hAnsi="Times New Roman" w:cs="Times New Roman"/>
          <w:sz w:val="24"/>
          <w:szCs w:val="24"/>
          <w:lang w:val="en-US"/>
        </w:rPr>
        <w:t>Traits were standardized and fitness relativized before analyses.</w:t>
      </w:r>
      <w:r w:rsidR="00B772EF" w:rsidRPr="00B772EF">
        <w:rPr>
          <w:rFonts w:ascii="Times New Roman" w:hAnsi="Times New Roman" w:cs="Times New Roman"/>
          <w:sz w:val="24"/>
          <w:szCs w:val="24"/>
          <w:lang w:val="en-US"/>
        </w:rPr>
        <w:t xml:space="preserve"> </w:t>
      </w:r>
    </w:p>
    <w:tbl>
      <w:tblPr>
        <w:tblStyle w:val="Tablaconcuadrcula"/>
        <w:tblW w:w="6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3"/>
        <w:gridCol w:w="416"/>
        <w:gridCol w:w="1248"/>
        <w:gridCol w:w="231"/>
        <w:gridCol w:w="498"/>
        <w:gridCol w:w="1165"/>
      </w:tblGrid>
      <w:tr w:rsidR="00D36384" w:rsidRPr="003D6C1F" w14:paraId="702270B6" w14:textId="77777777" w:rsidTr="00D36384">
        <w:tc>
          <w:tcPr>
            <w:tcW w:w="3013" w:type="dxa"/>
            <w:vMerge w:val="restart"/>
            <w:tcBorders>
              <w:top w:val="single" w:sz="18" w:space="0" w:color="auto"/>
            </w:tcBorders>
            <w:vAlign w:val="center"/>
          </w:tcPr>
          <w:p w14:paraId="36590C6D" w14:textId="77777777" w:rsidR="00D36384" w:rsidRPr="003D6C1F" w:rsidRDefault="00D36384" w:rsidP="000E7A41">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Source of variation</w:t>
            </w:r>
          </w:p>
        </w:tc>
        <w:tc>
          <w:tcPr>
            <w:tcW w:w="1664" w:type="dxa"/>
            <w:gridSpan w:val="2"/>
            <w:tcBorders>
              <w:top w:val="single" w:sz="18" w:space="0" w:color="auto"/>
              <w:left w:val="nil"/>
              <w:bottom w:val="single" w:sz="4" w:space="0" w:color="auto"/>
            </w:tcBorders>
            <w:vAlign w:val="center"/>
          </w:tcPr>
          <w:p w14:paraId="113E8406" w14:textId="77777777" w:rsidR="00D36384" w:rsidRPr="003D6C1F" w:rsidRDefault="00D36384" w:rsidP="006A6C1B">
            <w:pPr>
              <w:tabs>
                <w:tab w:val="decimal" w:pos="589"/>
              </w:tabs>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2010</w:t>
            </w:r>
          </w:p>
        </w:tc>
        <w:tc>
          <w:tcPr>
            <w:tcW w:w="231" w:type="dxa"/>
            <w:tcBorders>
              <w:top w:val="single" w:sz="18" w:space="0" w:color="auto"/>
              <w:left w:val="nil"/>
            </w:tcBorders>
          </w:tcPr>
          <w:p w14:paraId="265B862A" w14:textId="77777777" w:rsidR="00D36384" w:rsidRPr="003D6C1F" w:rsidRDefault="00D36384" w:rsidP="000E7A41">
            <w:pPr>
              <w:jc w:val="center"/>
              <w:rPr>
                <w:rFonts w:ascii="Times New Roman" w:hAnsi="Times New Roman" w:cs="Times New Roman"/>
                <w:sz w:val="24"/>
                <w:szCs w:val="24"/>
                <w:lang w:val="en-US"/>
              </w:rPr>
            </w:pPr>
          </w:p>
        </w:tc>
        <w:tc>
          <w:tcPr>
            <w:tcW w:w="1663" w:type="dxa"/>
            <w:gridSpan w:val="2"/>
            <w:tcBorders>
              <w:top w:val="single" w:sz="18" w:space="0" w:color="auto"/>
              <w:left w:val="nil"/>
              <w:bottom w:val="single" w:sz="4" w:space="0" w:color="auto"/>
            </w:tcBorders>
          </w:tcPr>
          <w:p w14:paraId="2036C4A3" w14:textId="77777777" w:rsidR="00D36384" w:rsidRPr="003D6C1F" w:rsidRDefault="00D36384" w:rsidP="00D36384">
            <w:pPr>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2011</w:t>
            </w:r>
          </w:p>
        </w:tc>
      </w:tr>
      <w:tr w:rsidR="006A6C1B" w:rsidRPr="003D6C1F" w14:paraId="093787BE" w14:textId="77777777" w:rsidTr="00D36384">
        <w:tc>
          <w:tcPr>
            <w:tcW w:w="3013" w:type="dxa"/>
            <w:vMerge/>
            <w:tcBorders>
              <w:bottom w:val="single" w:sz="18" w:space="0" w:color="auto"/>
            </w:tcBorders>
          </w:tcPr>
          <w:p w14:paraId="744AEB9A" w14:textId="77777777" w:rsidR="006A6C1B" w:rsidRPr="003D6C1F" w:rsidRDefault="006A6C1B" w:rsidP="000E7A41">
            <w:pPr>
              <w:spacing w:line="276" w:lineRule="auto"/>
              <w:rPr>
                <w:rFonts w:ascii="Times New Roman" w:hAnsi="Times New Roman" w:cs="Times New Roman"/>
                <w:sz w:val="24"/>
                <w:szCs w:val="24"/>
                <w:lang w:val="en-US"/>
              </w:rPr>
            </w:pPr>
          </w:p>
        </w:tc>
        <w:tc>
          <w:tcPr>
            <w:tcW w:w="0" w:type="auto"/>
            <w:tcBorders>
              <w:top w:val="single" w:sz="4" w:space="0" w:color="auto"/>
              <w:left w:val="nil"/>
              <w:bottom w:val="single" w:sz="18" w:space="0" w:color="auto"/>
            </w:tcBorders>
            <w:vAlign w:val="center"/>
          </w:tcPr>
          <w:p w14:paraId="793D6BF4" w14:textId="77777777" w:rsidR="006A6C1B" w:rsidRPr="003D6C1F" w:rsidRDefault="006A6C1B" w:rsidP="000E7A41">
            <w:pPr>
              <w:spacing w:line="276"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1248" w:type="dxa"/>
            <w:tcBorders>
              <w:top w:val="single" w:sz="4" w:space="0" w:color="auto"/>
              <w:left w:val="nil"/>
              <w:bottom w:val="single" w:sz="18" w:space="0" w:color="auto"/>
            </w:tcBorders>
            <w:vAlign w:val="center"/>
          </w:tcPr>
          <w:p w14:paraId="446356F8" w14:textId="77777777" w:rsidR="006A6C1B" w:rsidRPr="003D6C1F" w:rsidRDefault="006A6C1B" w:rsidP="006A6C1B">
            <w:pPr>
              <w:tabs>
                <w:tab w:val="decimal" w:pos="589"/>
              </w:tabs>
              <w:spacing w:line="276" w:lineRule="auto"/>
              <w:rPr>
                <w:rFonts w:ascii="Times New Roman" w:hAnsi="Times New Roman" w:cs="Times New Roman"/>
                <w:sz w:val="24"/>
                <w:szCs w:val="24"/>
                <w:lang w:val="en-US"/>
              </w:rPr>
            </w:pPr>
            <w:r w:rsidRPr="00FE2DA9">
              <w:rPr>
                <w:rFonts w:ascii="Symbol" w:hAnsi="Symbol" w:cs="Times New Roman"/>
                <w:sz w:val="24"/>
                <w:szCs w:val="24"/>
                <w:lang w:val="en-US"/>
              </w:rPr>
              <w:t></w:t>
            </w:r>
            <w:r w:rsidRPr="00FE2DA9">
              <w:rPr>
                <w:rFonts w:ascii="Times New Roman" w:hAnsi="Times New Roman" w:cs="Times New Roman"/>
                <w:sz w:val="24"/>
                <w:szCs w:val="24"/>
                <w:vertAlign w:val="superscript"/>
                <w:lang w:val="en-US"/>
              </w:rPr>
              <w:t>2</w:t>
            </w:r>
          </w:p>
        </w:tc>
        <w:tc>
          <w:tcPr>
            <w:tcW w:w="231" w:type="dxa"/>
            <w:tcBorders>
              <w:left w:val="nil"/>
              <w:bottom w:val="single" w:sz="18" w:space="0" w:color="auto"/>
            </w:tcBorders>
          </w:tcPr>
          <w:p w14:paraId="320C2E27" w14:textId="77777777" w:rsidR="006A6C1B" w:rsidRPr="003D6C1F" w:rsidRDefault="006A6C1B" w:rsidP="000E7A41">
            <w:pPr>
              <w:jc w:val="center"/>
              <w:rPr>
                <w:rFonts w:ascii="Times New Roman" w:hAnsi="Times New Roman" w:cs="Times New Roman"/>
                <w:sz w:val="24"/>
                <w:szCs w:val="24"/>
                <w:lang w:val="en-US"/>
              </w:rPr>
            </w:pPr>
          </w:p>
        </w:tc>
        <w:tc>
          <w:tcPr>
            <w:tcW w:w="498" w:type="dxa"/>
            <w:tcBorders>
              <w:top w:val="single" w:sz="4" w:space="0" w:color="auto"/>
              <w:left w:val="nil"/>
              <w:bottom w:val="single" w:sz="18" w:space="0" w:color="auto"/>
            </w:tcBorders>
          </w:tcPr>
          <w:p w14:paraId="185361A4" w14:textId="77777777" w:rsidR="006A6C1B" w:rsidRPr="003D6C1F" w:rsidRDefault="006A6C1B" w:rsidP="000E7A41">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1165" w:type="dxa"/>
            <w:tcBorders>
              <w:top w:val="single" w:sz="4" w:space="0" w:color="auto"/>
              <w:left w:val="nil"/>
              <w:bottom w:val="single" w:sz="18" w:space="0" w:color="auto"/>
            </w:tcBorders>
            <w:vAlign w:val="center"/>
          </w:tcPr>
          <w:p w14:paraId="51D59164" w14:textId="77777777" w:rsidR="006A6C1B" w:rsidRPr="003D6C1F" w:rsidRDefault="006A6C1B" w:rsidP="00D36384">
            <w:pPr>
              <w:tabs>
                <w:tab w:val="decimal" w:pos="589"/>
              </w:tabs>
              <w:spacing w:line="276" w:lineRule="auto"/>
              <w:rPr>
                <w:rFonts w:ascii="Times New Roman" w:hAnsi="Times New Roman" w:cs="Times New Roman"/>
                <w:sz w:val="24"/>
                <w:szCs w:val="24"/>
                <w:lang w:val="en-US"/>
              </w:rPr>
            </w:pPr>
            <w:r w:rsidRPr="00FE2DA9">
              <w:rPr>
                <w:rFonts w:ascii="Symbol" w:hAnsi="Symbol" w:cs="Times New Roman"/>
                <w:sz w:val="24"/>
                <w:szCs w:val="24"/>
                <w:lang w:val="en-US"/>
              </w:rPr>
              <w:t></w:t>
            </w:r>
            <w:r w:rsidRPr="00FE2DA9">
              <w:rPr>
                <w:rFonts w:ascii="Times New Roman" w:hAnsi="Times New Roman" w:cs="Times New Roman"/>
                <w:sz w:val="24"/>
                <w:szCs w:val="24"/>
                <w:vertAlign w:val="superscript"/>
                <w:lang w:val="en-US"/>
              </w:rPr>
              <w:t>2</w:t>
            </w:r>
          </w:p>
        </w:tc>
      </w:tr>
      <w:tr w:rsidR="006A6C1B" w:rsidRPr="003D6C1F" w14:paraId="18346965" w14:textId="77777777" w:rsidTr="00D36384">
        <w:tc>
          <w:tcPr>
            <w:tcW w:w="3013" w:type="dxa"/>
            <w:tcBorders>
              <w:top w:val="single" w:sz="4" w:space="0" w:color="auto"/>
            </w:tcBorders>
          </w:tcPr>
          <w:p w14:paraId="325F3268" w14:textId="77777777" w:rsidR="00FD21E7" w:rsidRPr="003D6C1F" w:rsidRDefault="00FD21E7" w:rsidP="000E7A41">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Phenology</w:t>
            </w:r>
            <w:r>
              <w:rPr>
                <w:rFonts w:ascii="Times New Roman" w:hAnsi="Times New Roman" w:cs="Times New Roman"/>
                <w:sz w:val="24"/>
                <w:szCs w:val="24"/>
                <w:lang w:val="en-US"/>
              </w:rPr>
              <w:t xml:space="preserve"> (early flowering)</w:t>
            </w:r>
          </w:p>
        </w:tc>
        <w:tc>
          <w:tcPr>
            <w:tcW w:w="0" w:type="auto"/>
            <w:tcBorders>
              <w:top w:val="single" w:sz="4" w:space="0" w:color="auto"/>
              <w:left w:val="nil"/>
            </w:tcBorders>
            <w:vAlign w:val="center"/>
          </w:tcPr>
          <w:p w14:paraId="091D83F8" w14:textId="77777777"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top w:val="single" w:sz="4" w:space="0" w:color="auto"/>
              <w:left w:val="nil"/>
            </w:tcBorders>
            <w:vAlign w:val="center"/>
          </w:tcPr>
          <w:p w14:paraId="4C5C7FCF" w14:textId="77777777" w:rsidR="00FD21E7" w:rsidRPr="003700AD" w:rsidRDefault="00FD21E7" w:rsidP="006A6C1B">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0.00</w:t>
            </w:r>
          </w:p>
        </w:tc>
        <w:tc>
          <w:tcPr>
            <w:tcW w:w="231" w:type="dxa"/>
            <w:tcBorders>
              <w:top w:val="single" w:sz="4" w:space="0" w:color="auto"/>
              <w:left w:val="nil"/>
            </w:tcBorders>
          </w:tcPr>
          <w:p w14:paraId="13A00351"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top w:val="single" w:sz="18" w:space="0" w:color="auto"/>
              <w:left w:val="nil"/>
            </w:tcBorders>
          </w:tcPr>
          <w:p w14:paraId="7CABE91A"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top w:val="single" w:sz="18" w:space="0" w:color="auto"/>
              <w:left w:val="nil"/>
            </w:tcBorders>
            <w:vAlign w:val="center"/>
          </w:tcPr>
          <w:p w14:paraId="6A1A90DD"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0.86</w:t>
            </w:r>
          </w:p>
        </w:tc>
      </w:tr>
      <w:tr w:rsidR="006A6C1B" w:rsidRPr="003D6C1F" w14:paraId="57B1A1A1" w14:textId="77777777" w:rsidTr="00D36384">
        <w:tc>
          <w:tcPr>
            <w:tcW w:w="3013" w:type="dxa"/>
          </w:tcPr>
          <w:p w14:paraId="2DBC0BE1" w14:textId="77777777" w:rsidR="00FD21E7" w:rsidRPr="003D6C1F" w:rsidRDefault="00FD21E7" w:rsidP="000E7A41">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Flower number</w:t>
            </w:r>
          </w:p>
        </w:tc>
        <w:tc>
          <w:tcPr>
            <w:tcW w:w="0" w:type="auto"/>
            <w:tcBorders>
              <w:left w:val="nil"/>
            </w:tcBorders>
            <w:vAlign w:val="center"/>
          </w:tcPr>
          <w:p w14:paraId="22207575" w14:textId="77777777"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left w:val="nil"/>
              <w:bottom w:val="nil"/>
            </w:tcBorders>
            <w:vAlign w:val="center"/>
          </w:tcPr>
          <w:p w14:paraId="5246BE41" w14:textId="77777777" w:rsidR="00FD21E7" w:rsidRPr="003700AD" w:rsidRDefault="00FD21E7" w:rsidP="006A6C1B">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53.85</w:t>
            </w:r>
            <w:r w:rsidR="003700AD">
              <w:rPr>
                <w:rFonts w:ascii="Times New Roman" w:hAnsi="Times New Roman" w:cs="Times New Roman"/>
                <w:sz w:val="24"/>
                <w:szCs w:val="24"/>
                <w:lang w:val="en-US"/>
              </w:rPr>
              <w:t>***</w:t>
            </w:r>
          </w:p>
        </w:tc>
        <w:tc>
          <w:tcPr>
            <w:tcW w:w="231" w:type="dxa"/>
            <w:tcBorders>
              <w:left w:val="nil"/>
            </w:tcBorders>
          </w:tcPr>
          <w:p w14:paraId="7EFD98A7"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left w:val="nil"/>
            </w:tcBorders>
          </w:tcPr>
          <w:p w14:paraId="61D64516"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tcBorders>
            <w:vAlign w:val="center"/>
          </w:tcPr>
          <w:p w14:paraId="74255819"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27.82</w:t>
            </w:r>
            <w:r w:rsidR="00CC4B12">
              <w:rPr>
                <w:rFonts w:ascii="Times New Roman" w:hAnsi="Times New Roman" w:cs="Times New Roman"/>
                <w:sz w:val="24"/>
                <w:szCs w:val="24"/>
                <w:lang w:val="en-US"/>
              </w:rPr>
              <w:t>***</w:t>
            </w:r>
          </w:p>
        </w:tc>
      </w:tr>
      <w:tr w:rsidR="006A6C1B" w:rsidRPr="003D6C1F" w14:paraId="720B0713" w14:textId="77777777" w:rsidTr="00D36384">
        <w:tc>
          <w:tcPr>
            <w:tcW w:w="3013" w:type="dxa"/>
          </w:tcPr>
          <w:p w14:paraId="549282B7" w14:textId="77777777" w:rsidR="00FD21E7" w:rsidRPr="003D6C1F" w:rsidRDefault="00FD21E7" w:rsidP="000E7A41">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Shoot height</w:t>
            </w:r>
          </w:p>
        </w:tc>
        <w:tc>
          <w:tcPr>
            <w:tcW w:w="0" w:type="auto"/>
            <w:tcBorders>
              <w:left w:val="nil"/>
            </w:tcBorders>
            <w:vAlign w:val="center"/>
          </w:tcPr>
          <w:p w14:paraId="13AD8F88" w14:textId="77777777"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top w:val="nil"/>
            </w:tcBorders>
            <w:vAlign w:val="center"/>
          </w:tcPr>
          <w:p w14:paraId="04682136" w14:textId="77777777" w:rsidR="00FD21E7" w:rsidRPr="003700AD" w:rsidRDefault="00FD21E7" w:rsidP="006A6C1B">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7.82</w:t>
            </w:r>
            <w:r w:rsidR="003700AD">
              <w:rPr>
                <w:rFonts w:ascii="Times New Roman" w:hAnsi="Times New Roman" w:cs="Times New Roman"/>
                <w:sz w:val="24"/>
                <w:szCs w:val="24"/>
                <w:lang w:val="en-US"/>
              </w:rPr>
              <w:t>**</w:t>
            </w:r>
          </w:p>
        </w:tc>
        <w:tc>
          <w:tcPr>
            <w:tcW w:w="231" w:type="dxa"/>
            <w:tcBorders>
              <w:left w:val="nil"/>
            </w:tcBorders>
          </w:tcPr>
          <w:p w14:paraId="29CECF10"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left w:val="nil"/>
            </w:tcBorders>
          </w:tcPr>
          <w:p w14:paraId="7DEA665C"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tcBorders>
            <w:vAlign w:val="center"/>
          </w:tcPr>
          <w:p w14:paraId="2465D78D"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0.21</w:t>
            </w:r>
          </w:p>
        </w:tc>
      </w:tr>
      <w:tr w:rsidR="00D36384" w:rsidRPr="003D6C1F" w14:paraId="253559EA" w14:textId="77777777" w:rsidTr="00D36384">
        <w:tc>
          <w:tcPr>
            <w:tcW w:w="3013" w:type="dxa"/>
          </w:tcPr>
          <w:p w14:paraId="2C1B4F5A" w14:textId="77777777" w:rsidR="00FD21E7" w:rsidRPr="003D6C1F" w:rsidRDefault="00FD21E7" w:rsidP="000E7A41">
            <w:pPr>
              <w:rPr>
                <w:rFonts w:ascii="Times New Roman" w:hAnsi="Times New Roman" w:cs="Times New Roman"/>
                <w:sz w:val="24"/>
                <w:szCs w:val="24"/>
                <w:lang w:val="en-US"/>
              </w:rPr>
            </w:pPr>
            <w:r>
              <w:rPr>
                <w:rFonts w:ascii="Times New Roman" w:hAnsi="Times New Roman" w:cs="Times New Roman"/>
                <w:sz w:val="24"/>
                <w:szCs w:val="24"/>
                <w:lang w:val="en-US"/>
              </w:rPr>
              <w:t>Predation</w:t>
            </w:r>
          </w:p>
        </w:tc>
        <w:tc>
          <w:tcPr>
            <w:tcW w:w="0" w:type="auto"/>
            <w:tcBorders>
              <w:left w:val="nil"/>
            </w:tcBorders>
            <w:vAlign w:val="center"/>
          </w:tcPr>
          <w:p w14:paraId="2EBFF574" w14:textId="77777777" w:rsidR="00FD21E7" w:rsidRDefault="00FD21E7" w:rsidP="00FD21E7">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top w:val="nil"/>
            </w:tcBorders>
            <w:vAlign w:val="center"/>
          </w:tcPr>
          <w:p w14:paraId="1538411B" w14:textId="77777777" w:rsidR="00FD21E7" w:rsidRPr="003700AD" w:rsidRDefault="00FD21E7" w:rsidP="006A6C1B">
            <w:pPr>
              <w:tabs>
                <w:tab w:val="decimal" w:pos="589"/>
              </w:tabs>
              <w:rPr>
                <w:rFonts w:ascii="Times New Roman" w:hAnsi="Times New Roman" w:cs="Times New Roman"/>
                <w:sz w:val="24"/>
                <w:szCs w:val="24"/>
                <w:lang w:val="en-US"/>
              </w:rPr>
            </w:pPr>
            <w:r w:rsidRPr="003700AD">
              <w:rPr>
                <w:rFonts w:ascii="Times New Roman" w:hAnsi="Times New Roman" w:cs="Times New Roman"/>
                <w:sz w:val="24"/>
                <w:szCs w:val="24"/>
                <w:lang w:val="en-US"/>
              </w:rPr>
              <w:t>0.11</w:t>
            </w:r>
          </w:p>
        </w:tc>
        <w:tc>
          <w:tcPr>
            <w:tcW w:w="231" w:type="dxa"/>
            <w:tcBorders>
              <w:left w:val="nil"/>
            </w:tcBorders>
          </w:tcPr>
          <w:p w14:paraId="2A2653BF"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left w:val="nil"/>
            </w:tcBorders>
          </w:tcPr>
          <w:p w14:paraId="1B677CF0"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tcBorders>
            <w:vAlign w:val="center"/>
          </w:tcPr>
          <w:p w14:paraId="6C30BFA7"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0.00</w:t>
            </w:r>
          </w:p>
        </w:tc>
      </w:tr>
      <w:tr w:rsidR="006A6C1B" w:rsidRPr="003D6C1F" w14:paraId="0B9C4D8A" w14:textId="77777777" w:rsidTr="00D36384">
        <w:tc>
          <w:tcPr>
            <w:tcW w:w="3013" w:type="dxa"/>
          </w:tcPr>
          <w:p w14:paraId="0AC71D62" w14:textId="0D1B62CF" w:rsidR="00FD21E7" w:rsidRPr="003D6C1F" w:rsidRDefault="00FD21E7" w:rsidP="000E7A41">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Predation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Phenology</w:t>
            </w:r>
          </w:p>
        </w:tc>
        <w:tc>
          <w:tcPr>
            <w:tcW w:w="0" w:type="auto"/>
            <w:tcBorders>
              <w:left w:val="nil"/>
            </w:tcBorders>
            <w:vAlign w:val="center"/>
          </w:tcPr>
          <w:p w14:paraId="13BEF4FF" w14:textId="77777777"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left w:val="nil"/>
            </w:tcBorders>
            <w:vAlign w:val="center"/>
          </w:tcPr>
          <w:p w14:paraId="1FC99D8D" w14:textId="77777777" w:rsidR="00FD21E7" w:rsidRPr="003700AD" w:rsidRDefault="00FD21E7" w:rsidP="006A6C1B">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14.72</w:t>
            </w:r>
            <w:r w:rsidR="003700AD">
              <w:rPr>
                <w:rFonts w:ascii="Times New Roman" w:hAnsi="Times New Roman" w:cs="Times New Roman"/>
                <w:sz w:val="24"/>
                <w:szCs w:val="24"/>
                <w:lang w:val="en-US"/>
              </w:rPr>
              <w:t>***</w:t>
            </w:r>
          </w:p>
        </w:tc>
        <w:tc>
          <w:tcPr>
            <w:tcW w:w="231" w:type="dxa"/>
            <w:tcBorders>
              <w:left w:val="nil"/>
            </w:tcBorders>
          </w:tcPr>
          <w:p w14:paraId="14ADE592"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left w:val="nil"/>
            </w:tcBorders>
          </w:tcPr>
          <w:p w14:paraId="6E4CC01E"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tcBorders>
            <w:vAlign w:val="center"/>
          </w:tcPr>
          <w:p w14:paraId="117333F1"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14.95</w:t>
            </w:r>
            <w:r w:rsidR="00CC4B12">
              <w:rPr>
                <w:rFonts w:ascii="Times New Roman" w:hAnsi="Times New Roman" w:cs="Times New Roman"/>
                <w:sz w:val="24"/>
                <w:szCs w:val="24"/>
                <w:lang w:val="en-US"/>
              </w:rPr>
              <w:t>***</w:t>
            </w:r>
          </w:p>
        </w:tc>
      </w:tr>
      <w:tr w:rsidR="006A6C1B" w:rsidRPr="003D6C1F" w14:paraId="22DAFDD3" w14:textId="77777777" w:rsidTr="00D36384">
        <w:tc>
          <w:tcPr>
            <w:tcW w:w="3013" w:type="dxa"/>
          </w:tcPr>
          <w:p w14:paraId="06576853" w14:textId="6EAA52F9" w:rsidR="00FD21E7" w:rsidRPr="003D6C1F" w:rsidRDefault="00FD21E7" w:rsidP="000E7A41">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Predation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Flower number</w:t>
            </w:r>
          </w:p>
        </w:tc>
        <w:tc>
          <w:tcPr>
            <w:tcW w:w="0" w:type="auto"/>
            <w:tcBorders>
              <w:left w:val="nil"/>
            </w:tcBorders>
            <w:vAlign w:val="center"/>
          </w:tcPr>
          <w:p w14:paraId="6249ECAD" w14:textId="77777777"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left w:val="nil"/>
            </w:tcBorders>
            <w:vAlign w:val="center"/>
          </w:tcPr>
          <w:p w14:paraId="49098F59" w14:textId="77777777" w:rsidR="00FD21E7" w:rsidRPr="003700AD" w:rsidRDefault="00FD21E7" w:rsidP="006A6C1B">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0.01</w:t>
            </w:r>
          </w:p>
        </w:tc>
        <w:tc>
          <w:tcPr>
            <w:tcW w:w="231" w:type="dxa"/>
            <w:tcBorders>
              <w:left w:val="nil"/>
            </w:tcBorders>
          </w:tcPr>
          <w:p w14:paraId="0ECD35C2"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left w:val="nil"/>
            </w:tcBorders>
          </w:tcPr>
          <w:p w14:paraId="71940095"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tcBorders>
            <w:vAlign w:val="center"/>
          </w:tcPr>
          <w:p w14:paraId="55E73B4E"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3.69</w:t>
            </w:r>
          </w:p>
        </w:tc>
      </w:tr>
      <w:tr w:rsidR="006A6C1B" w:rsidRPr="003D6C1F" w14:paraId="42176254" w14:textId="77777777" w:rsidTr="00D36384">
        <w:tc>
          <w:tcPr>
            <w:tcW w:w="3013" w:type="dxa"/>
            <w:tcBorders>
              <w:bottom w:val="single" w:sz="18" w:space="0" w:color="auto"/>
            </w:tcBorders>
          </w:tcPr>
          <w:p w14:paraId="46483D00" w14:textId="173E0801" w:rsidR="00FD21E7" w:rsidRPr="003D6C1F" w:rsidRDefault="00FD21E7" w:rsidP="000E7A41">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Predation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Shoot height</w:t>
            </w:r>
          </w:p>
        </w:tc>
        <w:tc>
          <w:tcPr>
            <w:tcW w:w="0" w:type="auto"/>
            <w:tcBorders>
              <w:left w:val="nil"/>
              <w:bottom w:val="single" w:sz="18" w:space="0" w:color="auto"/>
            </w:tcBorders>
            <w:vAlign w:val="center"/>
          </w:tcPr>
          <w:p w14:paraId="5C590F6D" w14:textId="77777777"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left w:val="nil"/>
              <w:bottom w:val="single" w:sz="18" w:space="0" w:color="auto"/>
            </w:tcBorders>
            <w:vAlign w:val="center"/>
          </w:tcPr>
          <w:p w14:paraId="5FB1AE0D" w14:textId="77777777" w:rsidR="00FD21E7" w:rsidRPr="003700AD" w:rsidRDefault="00FD21E7" w:rsidP="006A6C1B">
            <w:pPr>
              <w:tabs>
                <w:tab w:val="decimal" w:pos="589"/>
              </w:tabs>
              <w:rPr>
                <w:rFonts w:ascii="Times New Roman" w:hAnsi="Times New Roman" w:cs="Times New Roman"/>
                <w:sz w:val="24"/>
                <w:szCs w:val="24"/>
                <w:lang w:val="en-US"/>
              </w:rPr>
            </w:pPr>
            <w:r w:rsidRPr="003700AD">
              <w:rPr>
                <w:rFonts w:ascii="Times New Roman" w:hAnsi="Times New Roman" w:cs="Times New Roman"/>
                <w:sz w:val="24"/>
                <w:szCs w:val="24"/>
                <w:lang w:val="en-US"/>
              </w:rPr>
              <w:t>-</w:t>
            </w:r>
          </w:p>
        </w:tc>
        <w:tc>
          <w:tcPr>
            <w:tcW w:w="231" w:type="dxa"/>
            <w:tcBorders>
              <w:left w:val="nil"/>
              <w:bottom w:val="single" w:sz="18" w:space="0" w:color="auto"/>
            </w:tcBorders>
          </w:tcPr>
          <w:p w14:paraId="3E6F0050"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left w:val="nil"/>
              <w:bottom w:val="single" w:sz="18" w:space="0" w:color="auto"/>
            </w:tcBorders>
          </w:tcPr>
          <w:p w14:paraId="436BE3DD"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bottom w:val="single" w:sz="18" w:space="0" w:color="auto"/>
            </w:tcBorders>
            <w:vAlign w:val="center"/>
          </w:tcPr>
          <w:p w14:paraId="1D117738"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5.69</w:t>
            </w:r>
            <w:r w:rsidR="00CC4B12">
              <w:rPr>
                <w:rFonts w:ascii="Times New Roman" w:hAnsi="Times New Roman" w:cs="Times New Roman"/>
                <w:sz w:val="24"/>
                <w:szCs w:val="24"/>
                <w:lang w:val="en-US"/>
              </w:rPr>
              <w:t>*</w:t>
            </w:r>
          </w:p>
        </w:tc>
      </w:tr>
    </w:tbl>
    <w:p w14:paraId="16241931" w14:textId="77777777" w:rsidR="003700AD" w:rsidRPr="003700AD" w:rsidRDefault="003700AD" w:rsidP="003700AD">
      <w:pPr>
        <w:spacing w:line="480" w:lineRule="auto"/>
        <w:rPr>
          <w:rFonts w:ascii="Times New Roman" w:hAnsi="Times New Roman" w:cs="Times New Roman"/>
          <w:sz w:val="20"/>
          <w:szCs w:val="24"/>
          <w:lang w:val="en-US"/>
        </w:rPr>
      </w:pPr>
      <w:r w:rsidRPr="003700AD">
        <w:rPr>
          <w:rFonts w:ascii="Times New Roman" w:hAnsi="Times New Roman" w:cs="Times New Roman"/>
          <w:sz w:val="20"/>
          <w:szCs w:val="24"/>
          <w:lang w:val="en-US"/>
        </w:rPr>
        <w:t xml:space="preserve">* </w:t>
      </w:r>
      <w:proofErr w:type="gramStart"/>
      <w:r w:rsidRPr="003700AD">
        <w:rPr>
          <w:rFonts w:ascii="Times New Roman" w:hAnsi="Times New Roman" w:cs="Times New Roman"/>
          <w:sz w:val="20"/>
          <w:szCs w:val="24"/>
          <w:lang w:val="en-US"/>
        </w:rPr>
        <w:t>p</w:t>
      </w:r>
      <w:proofErr w:type="gramEnd"/>
      <w:r w:rsidRPr="003700AD">
        <w:rPr>
          <w:rFonts w:ascii="Times New Roman" w:hAnsi="Times New Roman" w:cs="Times New Roman"/>
          <w:sz w:val="20"/>
          <w:szCs w:val="24"/>
          <w:lang w:val="en-US"/>
        </w:rPr>
        <w:t xml:space="preserve"> &lt; 0.05; ** p &lt; 0.01; *** p &lt; 0.001</w:t>
      </w:r>
    </w:p>
    <w:p w14:paraId="01E73D21" w14:textId="77777777" w:rsidR="006C2C3E" w:rsidRDefault="006C2C3E" w:rsidP="001F4876">
      <w:pPr>
        <w:spacing w:line="480" w:lineRule="auto"/>
        <w:rPr>
          <w:rFonts w:ascii="Times New Roman" w:hAnsi="Times New Roman" w:cs="Times New Roman"/>
          <w:sz w:val="24"/>
          <w:szCs w:val="24"/>
          <w:lang w:val="en-US"/>
        </w:rPr>
        <w:sectPr w:rsidR="006C2C3E" w:rsidSect="00E307ED">
          <w:footerReference w:type="default" r:id="rId10"/>
          <w:pgSz w:w="11906" w:h="16838"/>
          <w:pgMar w:top="1417" w:right="1701" w:bottom="1417" w:left="1701" w:header="708" w:footer="708" w:gutter="0"/>
          <w:lnNumType w:countBy="1" w:restart="continuous"/>
          <w:cols w:space="708"/>
          <w:docGrid w:linePitch="360"/>
        </w:sectPr>
      </w:pPr>
    </w:p>
    <w:p w14:paraId="1F20C3AD" w14:textId="43765C37" w:rsidR="003D6C1F" w:rsidRDefault="00706222" w:rsidP="001F4876">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Table </w:t>
      </w:r>
      <w:r w:rsidR="00AE137A">
        <w:rPr>
          <w:rFonts w:ascii="Times New Roman" w:hAnsi="Times New Roman" w:cs="Times New Roman"/>
          <w:sz w:val="24"/>
          <w:szCs w:val="24"/>
          <w:lang w:val="en-US"/>
        </w:rPr>
        <w:t>3</w:t>
      </w:r>
      <w:r>
        <w:rPr>
          <w:rFonts w:ascii="Times New Roman" w:hAnsi="Times New Roman" w:cs="Times New Roman"/>
          <w:sz w:val="24"/>
          <w:szCs w:val="24"/>
          <w:lang w:val="en-US"/>
        </w:rPr>
        <w:t xml:space="preserve">: </w:t>
      </w:r>
      <w:r w:rsidR="00AC3A14">
        <w:rPr>
          <w:rFonts w:ascii="Times New Roman" w:hAnsi="Times New Roman" w:cs="Times New Roman"/>
          <w:sz w:val="24"/>
          <w:szCs w:val="24"/>
          <w:lang w:val="en-US"/>
        </w:rPr>
        <w:t xml:space="preserve">Effects of </w:t>
      </w:r>
      <w:r w:rsidR="003C67A9">
        <w:rPr>
          <w:rFonts w:ascii="Times New Roman" w:hAnsi="Times New Roman" w:cs="Times New Roman"/>
          <w:sz w:val="24"/>
          <w:szCs w:val="24"/>
          <w:lang w:val="en-US"/>
        </w:rPr>
        <w:t xml:space="preserve">population, </w:t>
      </w:r>
      <w:r w:rsidR="00BD7A96">
        <w:rPr>
          <w:rFonts w:ascii="Times New Roman" w:hAnsi="Times New Roman" w:cs="Times New Roman"/>
          <w:sz w:val="24"/>
          <w:szCs w:val="24"/>
          <w:lang w:val="en-US"/>
        </w:rPr>
        <w:t xml:space="preserve">flowering </w:t>
      </w:r>
      <w:r w:rsidR="00AC3A14">
        <w:rPr>
          <w:rFonts w:ascii="Times New Roman" w:hAnsi="Times New Roman" w:cs="Times New Roman"/>
          <w:sz w:val="24"/>
          <w:szCs w:val="24"/>
          <w:lang w:val="en-US"/>
        </w:rPr>
        <w:t xml:space="preserve">phenology, flower number and shoot height of </w:t>
      </w:r>
      <w:r w:rsidR="00AC3A14" w:rsidRPr="00AC3A14">
        <w:rPr>
          <w:rFonts w:ascii="Times New Roman" w:hAnsi="Times New Roman" w:cs="Times New Roman"/>
          <w:i/>
          <w:sz w:val="24"/>
          <w:szCs w:val="24"/>
          <w:lang w:val="en-US"/>
        </w:rPr>
        <w:t>G</w:t>
      </w:r>
      <w:r w:rsidR="009C01AB">
        <w:rPr>
          <w:rFonts w:ascii="Times New Roman" w:hAnsi="Times New Roman" w:cs="Times New Roman"/>
          <w:i/>
          <w:sz w:val="24"/>
          <w:szCs w:val="24"/>
          <w:lang w:val="en-US"/>
        </w:rPr>
        <w:t>.</w:t>
      </w:r>
      <w:r w:rsidR="00AC3A14" w:rsidRPr="00AC3A14">
        <w:rPr>
          <w:rFonts w:ascii="Times New Roman" w:hAnsi="Times New Roman" w:cs="Times New Roman"/>
          <w:i/>
          <w:sz w:val="24"/>
          <w:szCs w:val="24"/>
          <w:lang w:val="en-US"/>
        </w:rPr>
        <w:t xml:space="preserve"> </w:t>
      </w:r>
      <w:proofErr w:type="spellStart"/>
      <w:r w:rsidR="00AC3A14" w:rsidRPr="00AC3A14">
        <w:rPr>
          <w:rFonts w:ascii="Times New Roman" w:hAnsi="Times New Roman" w:cs="Times New Roman"/>
          <w:i/>
          <w:sz w:val="24"/>
          <w:szCs w:val="24"/>
          <w:lang w:val="en-US"/>
        </w:rPr>
        <w:t>pneumonanthe</w:t>
      </w:r>
      <w:proofErr w:type="spellEnd"/>
      <w:r w:rsidR="00AC3A14">
        <w:rPr>
          <w:rFonts w:ascii="Times New Roman" w:hAnsi="Times New Roman" w:cs="Times New Roman"/>
          <w:sz w:val="24"/>
          <w:szCs w:val="24"/>
          <w:lang w:val="en-US"/>
        </w:rPr>
        <w:t xml:space="preserve"> on </w:t>
      </w:r>
      <w:r w:rsidR="00BD7A96">
        <w:rPr>
          <w:rFonts w:ascii="Times New Roman" w:hAnsi="Times New Roman" w:cs="Times New Roman"/>
          <w:sz w:val="24"/>
          <w:szCs w:val="24"/>
          <w:lang w:val="en-US"/>
        </w:rPr>
        <w:t xml:space="preserve">the </w:t>
      </w:r>
      <w:r w:rsidR="00B02B10">
        <w:rPr>
          <w:rFonts w:ascii="Times New Roman" w:hAnsi="Times New Roman" w:cs="Times New Roman"/>
          <w:sz w:val="24"/>
          <w:szCs w:val="24"/>
          <w:lang w:val="en-US"/>
        </w:rPr>
        <w:t>probability (0 or 1) and intensity (number of eggs</w:t>
      </w:r>
      <w:r w:rsidR="004C6664" w:rsidRPr="004C6664">
        <w:rPr>
          <w:lang w:val="en-US"/>
        </w:rPr>
        <w:t xml:space="preserve"> </w:t>
      </w:r>
      <w:r w:rsidR="004C6664" w:rsidRPr="004C6664">
        <w:rPr>
          <w:rFonts w:ascii="Times New Roman" w:hAnsi="Times New Roman" w:cs="Times New Roman"/>
          <w:sz w:val="24"/>
          <w:szCs w:val="24"/>
          <w:lang w:val="en-US"/>
        </w:rPr>
        <w:t>in all individuals</w:t>
      </w:r>
      <w:r w:rsidR="00B02B10">
        <w:rPr>
          <w:rFonts w:ascii="Times New Roman" w:hAnsi="Times New Roman" w:cs="Times New Roman"/>
          <w:sz w:val="24"/>
          <w:szCs w:val="24"/>
          <w:lang w:val="en-US"/>
        </w:rPr>
        <w:t xml:space="preserve">) </w:t>
      </w:r>
      <w:r w:rsidR="00A76D6E">
        <w:rPr>
          <w:rFonts w:ascii="Times New Roman" w:hAnsi="Times New Roman" w:cs="Times New Roman"/>
          <w:sz w:val="24"/>
          <w:szCs w:val="24"/>
          <w:lang w:val="en-US"/>
        </w:rPr>
        <w:t xml:space="preserve">of </w:t>
      </w:r>
      <w:r w:rsidR="00DC438D">
        <w:rPr>
          <w:rFonts w:ascii="Times New Roman" w:hAnsi="Times New Roman" w:cs="Times New Roman"/>
          <w:sz w:val="24"/>
          <w:szCs w:val="24"/>
          <w:lang w:val="en-US"/>
        </w:rPr>
        <w:t xml:space="preserve">attack by </w:t>
      </w:r>
      <w:r w:rsidR="00091934">
        <w:rPr>
          <w:rFonts w:ascii="Times New Roman" w:hAnsi="Times New Roman" w:cs="Times New Roman"/>
          <w:i/>
          <w:sz w:val="24"/>
          <w:szCs w:val="24"/>
          <w:lang w:val="en-US"/>
        </w:rPr>
        <w:t xml:space="preserve">P. </w:t>
      </w:r>
      <w:proofErr w:type="spellStart"/>
      <w:r w:rsidR="00091934">
        <w:rPr>
          <w:rFonts w:ascii="Times New Roman" w:hAnsi="Times New Roman" w:cs="Times New Roman"/>
          <w:i/>
          <w:sz w:val="24"/>
          <w:szCs w:val="24"/>
          <w:lang w:val="en-US"/>
        </w:rPr>
        <w:t>alcon</w:t>
      </w:r>
      <w:proofErr w:type="spellEnd"/>
      <w:r w:rsidR="00DC438D">
        <w:rPr>
          <w:rFonts w:ascii="Times New Roman" w:hAnsi="Times New Roman" w:cs="Times New Roman"/>
          <w:sz w:val="24"/>
          <w:szCs w:val="24"/>
          <w:lang w:val="en-US"/>
        </w:rPr>
        <w:t xml:space="preserve"> </w:t>
      </w:r>
      <w:r w:rsidR="00AC3A14">
        <w:rPr>
          <w:rFonts w:ascii="Times New Roman" w:hAnsi="Times New Roman" w:cs="Times New Roman"/>
          <w:sz w:val="24"/>
          <w:szCs w:val="24"/>
          <w:lang w:val="en-US"/>
        </w:rPr>
        <w:t>in</w:t>
      </w:r>
      <w:r w:rsidR="003C67A9">
        <w:rPr>
          <w:rFonts w:ascii="Times New Roman" w:hAnsi="Times New Roman" w:cs="Times New Roman"/>
          <w:sz w:val="24"/>
          <w:szCs w:val="24"/>
          <w:lang w:val="en-US"/>
        </w:rPr>
        <w:t xml:space="preserve"> </w:t>
      </w:r>
      <w:r w:rsidR="00D13FC3">
        <w:rPr>
          <w:rFonts w:ascii="Times New Roman" w:hAnsi="Times New Roman" w:cs="Times New Roman"/>
          <w:sz w:val="24"/>
          <w:szCs w:val="24"/>
          <w:lang w:val="en-US"/>
        </w:rPr>
        <w:t xml:space="preserve">10 </w:t>
      </w:r>
      <w:r w:rsidR="00BD7A96">
        <w:rPr>
          <w:rFonts w:ascii="Times New Roman" w:hAnsi="Times New Roman" w:cs="Times New Roman"/>
          <w:sz w:val="24"/>
          <w:szCs w:val="24"/>
          <w:lang w:val="en-US"/>
        </w:rPr>
        <w:t xml:space="preserve">plant </w:t>
      </w:r>
      <w:r w:rsidR="003C67A9">
        <w:rPr>
          <w:rFonts w:ascii="Times New Roman" w:hAnsi="Times New Roman" w:cs="Times New Roman"/>
          <w:sz w:val="24"/>
          <w:szCs w:val="24"/>
          <w:lang w:val="en-US"/>
        </w:rPr>
        <w:t xml:space="preserve">populations in </w:t>
      </w:r>
      <w:r w:rsidR="00AC3A14">
        <w:rPr>
          <w:rFonts w:ascii="Times New Roman" w:hAnsi="Times New Roman" w:cs="Times New Roman"/>
          <w:sz w:val="24"/>
          <w:szCs w:val="24"/>
          <w:lang w:val="en-US"/>
        </w:rPr>
        <w:t xml:space="preserve">2010 (N = </w:t>
      </w:r>
      <w:r w:rsidR="00E20976">
        <w:rPr>
          <w:rFonts w:ascii="Times New Roman" w:hAnsi="Times New Roman" w:cs="Times New Roman"/>
          <w:sz w:val="24"/>
          <w:szCs w:val="24"/>
          <w:lang w:val="en-US"/>
        </w:rPr>
        <w:t>1000</w:t>
      </w:r>
      <w:r w:rsidR="00E20976" w:rsidRPr="003C67A9">
        <w:rPr>
          <w:rFonts w:ascii="Times New Roman" w:hAnsi="Times New Roman" w:cs="Times New Roman"/>
          <w:sz w:val="24"/>
          <w:szCs w:val="24"/>
          <w:lang w:val="en-US"/>
        </w:rPr>
        <w:t xml:space="preserve"> </w:t>
      </w:r>
      <w:r w:rsidR="00AC3A14">
        <w:rPr>
          <w:rFonts w:ascii="Times New Roman" w:hAnsi="Times New Roman" w:cs="Times New Roman"/>
          <w:sz w:val="24"/>
          <w:szCs w:val="24"/>
          <w:lang w:val="en-US"/>
        </w:rPr>
        <w:t xml:space="preserve">plants) and </w:t>
      </w:r>
      <w:r w:rsidR="00FE2DA9">
        <w:rPr>
          <w:rFonts w:ascii="Times New Roman" w:hAnsi="Times New Roman" w:cs="Times New Roman"/>
          <w:sz w:val="24"/>
          <w:szCs w:val="24"/>
          <w:lang w:val="en-US"/>
        </w:rPr>
        <w:t xml:space="preserve">11 populations in </w:t>
      </w:r>
      <w:r w:rsidR="00AC3A14">
        <w:rPr>
          <w:rFonts w:ascii="Times New Roman" w:hAnsi="Times New Roman" w:cs="Times New Roman"/>
          <w:sz w:val="24"/>
          <w:szCs w:val="24"/>
          <w:lang w:val="en-US"/>
        </w:rPr>
        <w:t xml:space="preserve">2011 (N = </w:t>
      </w:r>
      <w:r w:rsidR="003C67A9" w:rsidRPr="003C67A9">
        <w:rPr>
          <w:rFonts w:ascii="Times New Roman" w:hAnsi="Times New Roman" w:cs="Times New Roman"/>
          <w:sz w:val="24"/>
          <w:szCs w:val="24"/>
          <w:lang w:val="en-US"/>
        </w:rPr>
        <w:t xml:space="preserve">1099 </w:t>
      </w:r>
      <w:r w:rsidR="00AC3A14">
        <w:rPr>
          <w:rFonts w:ascii="Times New Roman" w:hAnsi="Times New Roman" w:cs="Times New Roman"/>
          <w:sz w:val="24"/>
          <w:szCs w:val="24"/>
          <w:lang w:val="en-US"/>
        </w:rPr>
        <w:t>plants)</w:t>
      </w:r>
      <w:r w:rsidR="00B02B10">
        <w:rPr>
          <w:rFonts w:ascii="Times New Roman" w:hAnsi="Times New Roman" w:cs="Times New Roman"/>
          <w:sz w:val="24"/>
          <w:szCs w:val="24"/>
          <w:lang w:val="en-US"/>
        </w:rPr>
        <w:t xml:space="preserve"> where the predator was present</w:t>
      </w:r>
      <w:r w:rsidR="00AC3A14">
        <w:rPr>
          <w:rFonts w:ascii="Times New Roman" w:hAnsi="Times New Roman" w:cs="Times New Roman"/>
          <w:sz w:val="24"/>
          <w:szCs w:val="24"/>
          <w:lang w:val="en-US"/>
        </w:rPr>
        <w:t>.</w:t>
      </w:r>
      <w:r w:rsidR="00DC438D">
        <w:rPr>
          <w:rFonts w:ascii="Times New Roman" w:hAnsi="Times New Roman" w:cs="Times New Roman"/>
          <w:sz w:val="24"/>
          <w:szCs w:val="24"/>
          <w:lang w:val="en-US"/>
        </w:rPr>
        <w:t xml:space="preserve"> </w:t>
      </w:r>
      <w:r w:rsidR="00FE2DA9">
        <w:rPr>
          <w:rFonts w:ascii="Symbol" w:hAnsi="Symbol" w:cs="Times New Roman"/>
          <w:sz w:val="24"/>
          <w:szCs w:val="24"/>
          <w:lang w:val="en-US"/>
        </w:rPr>
        <w:t></w:t>
      </w:r>
      <w:r w:rsidR="00FE2DA9" w:rsidRPr="00EB7719">
        <w:rPr>
          <w:rFonts w:ascii="Times New Roman" w:hAnsi="Times New Roman" w:cs="Times New Roman"/>
          <w:sz w:val="24"/>
          <w:szCs w:val="24"/>
          <w:vertAlign w:val="superscript"/>
          <w:lang w:val="en-US"/>
        </w:rPr>
        <w:t>2</w:t>
      </w:r>
      <w:r w:rsidR="00BD7A96">
        <w:rPr>
          <w:rFonts w:ascii="Times New Roman" w:hAnsi="Times New Roman" w:cs="Times New Roman"/>
          <w:sz w:val="24"/>
          <w:szCs w:val="24"/>
          <w:lang w:val="en-US"/>
        </w:rPr>
        <w:t>-</w:t>
      </w:r>
      <w:r w:rsidR="00FE2DA9">
        <w:rPr>
          <w:rFonts w:ascii="Times New Roman" w:hAnsi="Times New Roman" w:cs="Times New Roman"/>
          <w:sz w:val="24"/>
          <w:szCs w:val="24"/>
          <w:lang w:val="en-US"/>
        </w:rPr>
        <w:t xml:space="preserve">values are shown for logistic regressions, and F values for linear regressions. </w:t>
      </w:r>
      <w:r w:rsidR="00D33334" w:rsidRPr="00D33334">
        <w:rPr>
          <w:rFonts w:ascii="Times New Roman" w:hAnsi="Times New Roman" w:cs="Times New Roman"/>
          <w:sz w:val="24"/>
          <w:szCs w:val="24"/>
          <w:lang w:val="en-US"/>
        </w:rPr>
        <w:t xml:space="preserve">Estimates from a model without interaction terms are given for significant main effects where the interaction </w:t>
      </w:r>
      <w:r w:rsidR="00D33334">
        <w:rPr>
          <w:rFonts w:ascii="Times New Roman" w:hAnsi="Times New Roman" w:cs="Times New Roman"/>
          <w:sz w:val="24"/>
          <w:szCs w:val="24"/>
          <w:lang w:val="en-US"/>
        </w:rPr>
        <w:t xml:space="preserve">with population </w:t>
      </w:r>
      <w:r w:rsidR="00D33334" w:rsidRPr="00D33334">
        <w:rPr>
          <w:rFonts w:ascii="Times New Roman" w:hAnsi="Times New Roman" w:cs="Times New Roman"/>
          <w:sz w:val="24"/>
          <w:szCs w:val="24"/>
          <w:lang w:val="en-US"/>
        </w:rPr>
        <w:t>is not significant</w:t>
      </w:r>
      <w:r w:rsidR="00D33334" w:rsidRPr="00D33334" w:rsidDel="00792845">
        <w:rPr>
          <w:rFonts w:ascii="Times New Roman" w:hAnsi="Times New Roman" w:cs="Times New Roman"/>
          <w:sz w:val="24"/>
          <w:szCs w:val="24"/>
          <w:lang w:val="en-US"/>
        </w:rPr>
        <w:t xml:space="preserve"> </w:t>
      </w:r>
      <w:r w:rsidR="00DC438D">
        <w:rPr>
          <w:rFonts w:ascii="Times New Roman" w:hAnsi="Times New Roman" w:cs="Times New Roman"/>
          <w:sz w:val="24"/>
          <w:szCs w:val="24"/>
          <w:lang w:val="en-US"/>
        </w:rPr>
        <w:t xml:space="preserve"> </w:t>
      </w:r>
    </w:p>
    <w:tbl>
      <w:tblPr>
        <w:tblStyle w:val="Tablaconcuadrcula"/>
        <w:tblW w:w="140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0"/>
        <w:gridCol w:w="809"/>
        <w:gridCol w:w="1236"/>
        <w:gridCol w:w="1093"/>
        <w:gridCol w:w="222"/>
        <w:gridCol w:w="805"/>
        <w:gridCol w:w="1236"/>
        <w:gridCol w:w="805"/>
        <w:gridCol w:w="224"/>
        <w:gridCol w:w="1088"/>
        <w:gridCol w:w="1165"/>
        <w:gridCol w:w="222"/>
        <w:gridCol w:w="809"/>
        <w:gridCol w:w="1236"/>
      </w:tblGrid>
      <w:tr w:rsidR="00BB58FE" w:rsidRPr="003A730A" w14:paraId="0D3B090C" w14:textId="77777777" w:rsidTr="00303577">
        <w:tc>
          <w:tcPr>
            <w:tcW w:w="3090" w:type="dxa"/>
            <w:vMerge w:val="restart"/>
            <w:tcBorders>
              <w:top w:val="single" w:sz="18" w:space="0" w:color="auto"/>
            </w:tcBorders>
            <w:vAlign w:val="center"/>
          </w:tcPr>
          <w:p w14:paraId="46FF8F87" w14:textId="77777777" w:rsidR="00BB58FE" w:rsidRPr="003D6C1F" w:rsidRDefault="00BB58FE"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Source of variation</w:t>
            </w:r>
          </w:p>
        </w:tc>
        <w:tc>
          <w:tcPr>
            <w:tcW w:w="6206" w:type="dxa"/>
            <w:gridSpan w:val="7"/>
            <w:tcBorders>
              <w:top w:val="single" w:sz="18" w:space="0" w:color="auto"/>
              <w:left w:val="nil"/>
              <w:bottom w:val="single" w:sz="2" w:space="0" w:color="auto"/>
            </w:tcBorders>
          </w:tcPr>
          <w:p w14:paraId="55320A0E" w14:textId="59A4FFAC" w:rsidR="00BB58FE" w:rsidRDefault="00BB58FE" w:rsidP="00A76D6E">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Response: </w:t>
            </w:r>
            <w:r w:rsidR="00A76D6E">
              <w:rPr>
                <w:rFonts w:ascii="Times New Roman" w:hAnsi="Times New Roman" w:cs="Times New Roman"/>
                <w:sz w:val="24"/>
                <w:szCs w:val="24"/>
                <w:lang w:val="en-US"/>
              </w:rPr>
              <w:t>probability of attack</w:t>
            </w:r>
          </w:p>
        </w:tc>
        <w:tc>
          <w:tcPr>
            <w:tcW w:w="0" w:type="auto"/>
            <w:tcBorders>
              <w:top w:val="single" w:sz="18" w:space="0" w:color="auto"/>
              <w:left w:val="nil"/>
            </w:tcBorders>
          </w:tcPr>
          <w:p w14:paraId="7BB89705" w14:textId="77777777" w:rsidR="00BB58FE" w:rsidRDefault="00BB58FE" w:rsidP="00BB58FE">
            <w:pPr>
              <w:jc w:val="center"/>
              <w:rPr>
                <w:rFonts w:ascii="Times New Roman" w:hAnsi="Times New Roman" w:cs="Times New Roman"/>
                <w:sz w:val="24"/>
                <w:szCs w:val="24"/>
                <w:lang w:val="en-US"/>
              </w:rPr>
            </w:pPr>
          </w:p>
        </w:tc>
        <w:tc>
          <w:tcPr>
            <w:tcW w:w="4520" w:type="dxa"/>
            <w:gridSpan w:val="5"/>
            <w:tcBorders>
              <w:top w:val="single" w:sz="18" w:space="0" w:color="auto"/>
              <w:left w:val="nil"/>
              <w:bottom w:val="single" w:sz="2" w:space="0" w:color="auto"/>
            </w:tcBorders>
          </w:tcPr>
          <w:p w14:paraId="73869625" w14:textId="29F147BF" w:rsidR="00BB58FE" w:rsidRPr="003D6C1F" w:rsidRDefault="00BB58FE" w:rsidP="00A76D6E">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Response: </w:t>
            </w:r>
            <w:r w:rsidR="00A76D6E">
              <w:rPr>
                <w:rFonts w:ascii="Times New Roman" w:hAnsi="Times New Roman" w:cs="Times New Roman"/>
                <w:sz w:val="24"/>
                <w:szCs w:val="24"/>
                <w:lang w:val="en-US"/>
              </w:rPr>
              <w:t>intensity of attack</w:t>
            </w:r>
          </w:p>
        </w:tc>
      </w:tr>
      <w:tr w:rsidR="00303577" w:rsidRPr="003D6C1F" w14:paraId="114DD471" w14:textId="77777777" w:rsidTr="00303577">
        <w:trPr>
          <w:trHeight w:val="330"/>
        </w:trPr>
        <w:tc>
          <w:tcPr>
            <w:tcW w:w="3090" w:type="dxa"/>
            <w:vMerge/>
            <w:tcBorders>
              <w:top w:val="single" w:sz="18" w:space="0" w:color="auto"/>
            </w:tcBorders>
            <w:vAlign w:val="center"/>
          </w:tcPr>
          <w:p w14:paraId="2CD6D1B9" w14:textId="77777777" w:rsidR="00BB58FE" w:rsidRPr="003D6C1F" w:rsidRDefault="00BB58FE" w:rsidP="006C7F43">
            <w:pPr>
              <w:spacing w:line="276" w:lineRule="auto"/>
              <w:rPr>
                <w:rFonts w:ascii="Times New Roman" w:hAnsi="Times New Roman" w:cs="Times New Roman"/>
                <w:sz w:val="24"/>
                <w:szCs w:val="24"/>
                <w:lang w:val="en-US"/>
              </w:rPr>
            </w:pPr>
          </w:p>
        </w:tc>
        <w:tc>
          <w:tcPr>
            <w:tcW w:w="3138" w:type="dxa"/>
            <w:gridSpan w:val="3"/>
            <w:tcBorders>
              <w:top w:val="single" w:sz="2" w:space="0" w:color="auto"/>
              <w:left w:val="nil"/>
              <w:bottom w:val="single" w:sz="2" w:space="0" w:color="auto"/>
            </w:tcBorders>
          </w:tcPr>
          <w:p w14:paraId="4838812B" w14:textId="77777777" w:rsidR="00BB58FE" w:rsidRDefault="00BB58FE"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2010</w:t>
            </w:r>
          </w:p>
        </w:tc>
        <w:tc>
          <w:tcPr>
            <w:tcW w:w="0" w:type="auto"/>
            <w:tcBorders>
              <w:top w:val="single" w:sz="2" w:space="0" w:color="auto"/>
              <w:left w:val="nil"/>
            </w:tcBorders>
          </w:tcPr>
          <w:p w14:paraId="3AC03C18" w14:textId="77777777" w:rsidR="00BB58FE" w:rsidRDefault="00BB58FE" w:rsidP="00BB58FE">
            <w:pPr>
              <w:jc w:val="center"/>
              <w:rPr>
                <w:rFonts w:ascii="Times New Roman" w:hAnsi="Times New Roman" w:cs="Times New Roman"/>
                <w:sz w:val="24"/>
                <w:szCs w:val="24"/>
                <w:lang w:val="en-US"/>
              </w:rPr>
            </w:pPr>
          </w:p>
        </w:tc>
        <w:tc>
          <w:tcPr>
            <w:tcW w:w="2846" w:type="dxa"/>
            <w:gridSpan w:val="3"/>
            <w:tcBorders>
              <w:top w:val="single" w:sz="2" w:space="0" w:color="auto"/>
              <w:left w:val="nil"/>
              <w:bottom w:val="single" w:sz="2" w:space="0" w:color="auto"/>
            </w:tcBorders>
          </w:tcPr>
          <w:p w14:paraId="7BCE26A7" w14:textId="77777777" w:rsidR="00BB58FE" w:rsidRDefault="00BB58FE"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2011</w:t>
            </w:r>
          </w:p>
        </w:tc>
        <w:tc>
          <w:tcPr>
            <w:tcW w:w="0" w:type="auto"/>
            <w:tcBorders>
              <w:left w:val="nil"/>
            </w:tcBorders>
          </w:tcPr>
          <w:p w14:paraId="2EADCEE1" w14:textId="77777777" w:rsidR="00BB58FE" w:rsidRDefault="00BB58FE" w:rsidP="00BB58FE">
            <w:pPr>
              <w:jc w:val="center"/>
              <w:rPr>
                <w:rFonts w:ascii="Times New Roman" w:hAnsi="Times New Roman" w:cs="Times New Roman"/>
                <w:sz w:val="24"/>
                <w:szCs w:val="24"/>
                <w:lang w:val="en-US"/>
              </w:rPr>
            </w:pPr>
          </w:p>
        </w:tc>
        <w:tc>
          <w:tcPr>
            <w:tcW w:w="2253" w:type="dxa"/>
            <w:gridSpan w:val="2"/>
            <w:tcBorders>
              <w:top w:val="single" w:sz="2" w:space="0" w:color="auto"/>
              <w:left w:val="nil"/>
              <w:bottom w:val="single" w:sz="2" w:space="0" w:color="auto"/>
            </w:tcBorders>
          </w:tcPr>
          <w:p w14:paraId="5CE64B1A" w14:textId="77777777" w:rsidR="00BB58FE" w:rsidRDefault="00BB58FE"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2010</w:t>
            </w:r>
          </w:p>
        </w:tc>
        <w:tc>
          <w:tcPr>
            <w:tcW w:w="0" w:type="auto"/>
            <w:tcBorders>
              <w:top w:val="single" w:sz="2" w:space="0" w:color="auto"/>
              <w:left w:val="nil"/>
            </w:tcBorders>
          </w:tcPr>
          <w:p w14:paraId="09DC1B96" w14:textId="77777777" w:rsidR="00BB58FE" w:rsidRDefault="00BB58FE" w:rsidP="00BB58FE">
            <w:pPr>
              <w:jc w:val="center"/>
              <w:rPr>
                <w:rFonts w:ascii="Times New Roman" w:hAnsi="Times New Roman" w:cs="Times New Roman"/>
                <w:sz w:val="24"/>
                <w:szCs w:val="24"/>
                <w:lang w:val="en-US"/>
              </w:rPr>
            </w:pPr>
          </w:p>
        </w:tc>
        <w:tc>
          <w:tcPr>
            <w:tcW w:w="2045" w:type="dxa"/>
            <w:gridSpan w:val="2"/>
            <w:tcBorders>
              <w:top w:val="single" w:sz="2" w:space="0" w:color="auto"/>
              <w:left w:val="nil"/>
              <w:bottom w:val="single" w:sz="2" w:space="0" w:color="auto"/>
            </w:tcBorders>
          </w:tcPr>
          <w:p w14:paraId="5C1AF5A0" w14:textId="77777777" w:rsidR="00BB58FE" w:rsidRDefault="00BB58FE"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2011</w:t>
            </w:r>
          </w:p>
        </w:tc>
      </w:tr>
      <w:tr w:rsidR="00BB58FE" w:rsidRPr="003D6C1F" w14:paraId="2AAC1E82" w14:textId="77777777" w:rsidTr="00303577">
        <w:trPr>
          <w:gridBefore w:val="1"/>
          <w:wBefore w:w="3090" w:type="dxa"/>
        </w:trPr>
        <w:tc>
          <w:tcPr>
            <w:tcW w:w="809" w:type="dxa"/>
            <w:tcBorders>
              <w:top w:val="single" w:sz="2" w:space="0" w:color="auto"/>
              <w:bottom w:val="single" w:sz="18" w:space="0" w:color="auto"/>
            </w:tcBorders>
          </w:tcPr>
          <w:p w14:paraId="71DBBA4E" w14:textId="77777777" w:rsidR="00D33334" w:rsidRDefault="00D33334" w:rsidP="00BB58FE">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1236" w:type="dxa"/>
            <w:tcBorders>
              <w:top w:val="single" w:sz="2" w:space="0" w:color="auto"/>
              <w:left w:val="nil"/>
              <w:bottom w:val="single" w:sz="18" w:space="0" w:color="auto"/>
            </w:tcBorders>
          </w:tcPr>
          <w:p w14:paraId="15873893" w14:textId="77777777" w:rsidR="00D33334" w:rsidRPr="000E4BAE" w:rsidRDefault="00BB58FE" w:rsidP="00BB58FE">
            <w:pPr>
              <w:jc w:val="center"/>
              <w:rPr>
                <w:rFonts w:ascii="Times New Roman" w:hAnsi="Times New Roman" w:cs="Times New Roman"/>
                <w:sz w:val="24"/>
                <w:szCs w:val="24"/>
                <w:lang w:val="en-US"/>
              </w:rPr>
            </w:pPr>
            <w:r w:rsidRPr="00FE2DA9">
              <w:rPr>
                <w:rFonts w:ascii="Symbol" w:hAnsi="Symbol" w:cs="Times New Roman"/>
                <w:sz w:val="24"/>
                <w:szCs w:val="24"/>
                <w:lang w:val="en-US"/>
              </w:rPr>
              <w:t></w:t>
            </w:r>
            <w:r w:rsidRPr="00FE2DA9">
              <w:rPr>
                <w:rFonts w:ascii="Times New Roman" w:hAnsi="Times New Roman" w:cs="Times New Roman"/>
                <w:sz w:val="24"/>
                <w:szCs w:val="24"/>
                <w:vertAlign w:val="superscript"/>
                <w:lang w:val="en-US"/>
              </w:rPr>
              <w:t>2</w:t>
            </w:r>
          </w:p>
        </w:tc>
        <w:tc>
          <w:tcPr>
            <w:tcW w:w="0" w:type="auto"/>
            <w:tcBorders>
              <w:top w:val="single" w:sz="2" w:space="0" w:color="auto"/>
              <w:left w:val="nil"/>
              <w:bottom w:val="single" w:sz="18" w:space="0" w:color="auto"/>
            </w:tcBorders>
          </w:tcPr>
          <w:p w14:paraId="7F922B27" w14:textId="77777777" w:rsidR="00D33334" w:rsidRPr="000E4BAE" w:rsidRDefault="00D33334" w:rsidP="00BB58FE">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Estim</w:t>
            </w:r>
            <w:proofErr w:type="spellEnd"/>
          </w:p>
        </w:tc>
        <w:tc>
          <w:tcPr>
            <w:tcW w:w="0" w:type="auto"/>
            <w:tcBorders>
              <w:left w:val="nil"/>
              <w:bottom w:val="single" w:sz="18" w:space="0" w:color="auto"/>
            </w:tcBorders>
          </w:tcPr>
          <w:p w14:paraId="258E6983" w14:textId="77777777" w:rsidR="00D33334" w:rsidRPr="000E4BAE" w:rsidRDefault="00D33334" w:rsidP="00BB58FE">
            <w:pPr>
              <w:jc w:val="center"/>
              <w:rPr>
                <w:rFonts w:ascii="Times New Roman" w:hAnsi="Times New Roman" w:cs="Times New Roman"/>
                <w:sz w:val="24"/>
                <w:szCs w:val="24"/>
                <w:lang w:val="en-US"/>
              </w:rPr>
            </w:pPr>
          </w:p>
        </w:tc>
        <w:tc>
          <w:tcPr>
            <w:tcW w:w="0" w:type="auto"/>
            <w:tcBorders>
              <w:top w:val="single" w:sz="2" w:space="0" w:color="auto"/>
              <w:left w:val="nil"/>
              <w:bottom w:val="single" w:sz="18" w:space="0" w:color="auto"/>
            </w:tcBorders>
          </w:tcPr>
          <w:p w14:paraId="63728142" w14:textId="77777777" w:rsidR="00D33334" w:rsidRDefault="00D33334" w:rsidP="00BB58FE">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0" w:type="auto"/>
            <w:tcBorders>
              <w:top w:val="single" w:sz="2" w:space="0" w:color="auto"/>
              <w:left w:val="nil"/>
              <w:bottom w:val="single" w:sz="18" w:space="0" w:color="auto"/>
            </w:tcBorders>
          </w:tcPr>
          <w:p w14:paraId="3AD5A36F" w14:textId="77777777" w:rsidR="00D33334" w:rsidRPr="000E4BAE" w:rsidRDefault="00D33334" w:rsidP="00BB58FE">
            <w:pPr>
              <w:jc w:val="center"/>
              <w:rPr>
                <w:rFonts w:ascii="Times New Roman" w:hAnsi="Times New Roman" w:cs="Times New Roman"/>
                <w:sz w:val="24"/>
                <w:szCs w:val="24"/>
                <w:lang w:val="en-US"/>
              </w:rPr>
            </w:pPr>
            <w:r w:rsidRPr="00FE2DA9">
              <w:rPr>
                <w:rFonts w:ascii="Symbol" w:hAnsi="Symbol" w:cs="Times New Roman"/>
                <w:sz w:val="24"/>
                <w:szCs w:val="24"/>
                <w:lang w:val="en-US"/>
              </w:rPr>
              <w:t></w:t>
            </w:r>
            <w:r w:rsidRPr="00FE2DA9">
              <w:rPr>
                <w:rFonts w:ascii="Times New Roman" w:hAnsi="Times New Roman" w:cs="Times New Roman"/>
                <w:sz w:val="24"/>
                <w:szCs w:val="24"/>
                <w:vertAlign w:val="superscript"/>
                <w:lang w:val="en-US"/>
              </w:rPr>
              <w:t>2</w:t>
            </w:r>
          </w:p>
        </w:tc>
        <w:tc>
          <w:tcPr>
            <w:tcW w:w="0" w:type="auto"/>
            <w:tcBorders>
              <w:top w:val="single" w:sz="2" w:space="0" w:color="auto"/>
              <w:left w:val="nil"/>
              <w:bottom w:val="single" w:sz="18" w:space="0" w:color="auto"/>
            </w:tcBorders>
          </w:tcPr>
          <w:p w14:paraId="30EBA6BA" w14:textId="77777777" w:rsidR="00D33334" w:rsidRPr="000E4BAE" w:rsidRDefault="00D33334" w:rsidP="00BB58FE">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Estim</w:t>
            </w:r>
            <w:proofErr w:type="spellEnd"/>
          </w:p>
        </w:tc>
        <w:tc>
          <w:tcPr>
            <w:tcW w:w="224" w:type="dxa"/>
            <w:tcBorders>
              <w:left w:val="nil"/>
              <w:bottom w:val="single" w:sz="18" w:space="0" w:color="auto"/>
            </w:tcBorders>
          </w:tcPr>
          <w:p w14:paraId="5B67F965" w14:textId="77777777" w:rsidR="00D33334" w:rsidRPr="000E4BAE" w:rsidRDefault="00D33334" w:rsidP="00BB58FE">
            <w:pPr>
              <w:jc w:val="center"/>
              <w:rPr>
                <w:rFonts w:ascii="Times New Roman" w:hAnsi="Times New Roman" w:cs="Times New Roman"/>
                <w:sz w:val="24"/>
                <w:szCs w:val="24"/>
                <w:lang w:val="en-US"/>
              </w:rPr>
            </w:pPr>
          </w:p>
        </w:tc>
        <w:tc>
          <w:tcPr>
            <w:tcW w:w="1088" w:type="dxa"/>
            <w:tcBorders>
              <w:top w:val="single" w:sz="2" w:space="0" w:color="auto"/>
              <w:left w:val="nil"/>
              <w:bottom w:val="single" w:sz="18" w:space="0" w:color="auto"/>
            </w:tcBorders>
          </w:tcPr>
          <w:p w14:paraId="3ED79100" w14:textId="77777777" w:rsidR="00D33334" w:rsidRDefault="00D33334" w:rsidP="00BB58FE">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0" w:type="auto"/>
            <w:tcBorders>
              <w:top w:val="single" w:sz="2" w:space="0" w:color="auto"/>
              <w:left w:val="nil"/>
              <w:bottom w:val="single" w:sz="18" w:space="0" w:color="auto"/>
            </w:tcBorders>
          </w:tcPr>
          <w:p w14:paraId="6EE289C2" w14:textId="77777777" w:rsidR="00D33334" w:rsidRPr="000E4BAE" w:rsidRDefault="00D33334"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F</w:t>
            </w:r>
          </w:p>
        </w:tc>
        <w:tc>
          <w:tcPr>
            <w:tcW w:w="0" w:type="auto"/>
            <w:tcBorders>
              <w:left w:val="nil"/>
              <w:bottom w:val="single" w:sz="18" w:space="0" w:color="auto"/>
            </w:tcBorders>
          </w:tcPr>
          <w:p w14:paraId="03CBD2BD" w14:textId="77777777" w:rsidR="00D33334" w:rsidRPr="000E4BAE" w:rsidRDefault="00D33334" w:rsidP="00BB58FE">
            <w:pPr>
              <w:jc w:val="center"/>
              <w:rPr>
                <w:rFonts w:ascii="Times New Roman" w:hAnsi="Times New Roman" w:cs="Times New Roman"/>
                <w:sz w:val="24"/>
                <w:szCs w:val="24"/>
                <w:lang w:val="en-US"/>
              </w:rPr>
            </w:pPr>
          </w:p>
        </w:tc>
        <w:tc>
          <w:tcPr>
            <w:tcW w:w="809" w:type="dxa"/>
            <w:tcBorders>
              <w:top w:val="single" w:sz="2" w:space="0" w:color="auto"/>
              <w:left w:val="nil"/>
              <w:bottom w:val="single" w:sz="18" w:space="0" w:color="auto"/>
            </w:tcBorders>
          </w:tcPr>
          <w:p w14:paraId="3D60487E" w14:textId="77777777" w:rsidR="00D33334" w:rsidRDefault="00D33334" w:rsidP="00BB58FE">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1236" w:type="dxa"/>
            <w:tcBorders>
              <w:top w:val="single" w:sz="2" w:space="0" w:color="auto"/>
              <w:left w:val="nil"/>
              <w:bottom w:val="single" w:sz="18" w:space="0" w:color="auto"/>
            </w:tcBorders>
          </w:tcPr>
          <w:p w14:paraId="31C9ED94" w14:textId="77777777" w:rsidR="00D33334" w:rsidRPr="000E4BAE" w:rsidRDefault="00D33334"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F</w:t>
            </w:r>
          </w:p>
        </w:tc>
      </w:tr>
      <w:tr w:rsidR="00303577" w:rsidRPr="003D6C1F" w14:paraId="79D5447C" w14:textId="77777777" w:rsidTr="00303577">
        <w:tc>
          <w:tcPr>
            <w:tcW w:w="3090" w:type="dxa"/>
            <w:tcBorders>
              <w:top w:val="single" w:sz="18" w:space="0" w:color="auto"/>
            </w:tcBorders>
          </w:tcPr>
          <w:p w14:paraId="281B2F9A" w14:textId="77777777"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Phenology</w:t>
            </w:r>
            <w:r>
              <w:rPr>
                <w:rFonts w:ascii="Times New Roman" w:hAnsi="Times New Roman" w:cs="Times New Roman"/>
                <w:sz w:val="24"/>
                <w:szCs w:val="24"/>
                <w:lang w:val="en-US"/>
              </w:rPr>
              <w:t xml:space="preserve"> (early flowering)</w:t>
            </w:r>
          </w:p>
        </w:tc>
        <w:tc>
          <w:tcPr>
            <w:tcW w:w="809" w:type="dxa"/>
            <w:tcBorders>
              <w:top w:val="single" w:sz="18" w:space="0" w:color="auto"/>
              <w:left w:val="nil"/>
            </w:tcBorders>
          </w:tcPr>
          <w:p w14:paraId="35FE00A3"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single" w:sz="18" w:space="0" w:color="auto"/>
              <w:left w:val="nil"/>
            </w:tcBorders>
          </w:tcPr>
          <w:p w14:paraId="6C6B30F3" w14:textId="77777777" w:rsidR="00D33334" w:rsidRPr="005A7EC9" w:rsidRDefault="00A72E83" w:rsidP="00BB58FE">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39.32</w:t>
            </w:r>
            <w:r w:rsidR="00BB58FE">
              <w:rPr>
                <w:rFonts w:ascii="Times New Roman" w:hAnsi="Times New Roman" w:cs="Times New Roman"/>
                <w:sz w:val="24"/>
                <w:szCs w:val="24"/>
                <w:lang w:val="en-US"/>
              </w:rPr>
              <w:t>***</w:t>
            </w:r>
          </w:p>
        </w:tc>
        <w:tc>
          <w:tcPr>
            <w:tcW w:w="0" w:type="auto"/>
            <w:tcBorders>
              <w:top w:val="single" w:sz="18" w:space="0" w:color="auto"/>
              <w:left w:val="nil"/>
              <w:right w:val="nil"/>
            </w:tcBorders>
          </w:tcPr>
          <w:p w14:paraId="6741BBE8" w14:textId="77777777" w:rsidR="00D33334" w:rsidRPr="000E4BAE" w:rsidRDefault="00D33334" w:rsidP="00BB58FE">
            <w:pPr>
              <w:tabs>
                <w:tab w:val="decimal" w:pos="589"/>
              </w:tabs>
              <w:spacing w:line="276" w:lineRule="auto"/>
              <w:jc w:val="center"/>
              <w:rPr>
                <w:rFonts w:ascii="Times New Roman" w:hAnsi="Times New Roman" w:cs="Times New Roman"/>
                <w:sz w:val="24"/>
                <w:szCs w:val="24"/>
                <w:lang w:val="en-US"/>
              </w:rPr>
            </w:pPr>
            <w:r w:rsidRPr="00D33334">
              <w:rPr>
                <w:rFonts w:ascii="Times New Roman" w:hAnsi="Times New Roman" w:cs="Times New Roman"/>
                <w:sz w:val="24"/>
                <w:szCs w:val="24"/>
                <w:lang w:val="en-US"/>
              </w:rPr>
              <w:t>0.</w:t>
            </w:r>
            <w:r w:rsidR="00FC2176">
              <w:rPr>
                <w:rFonts w:ascii="Times New Roman" w:hAnsi="Times New Roman" w:cs="Times New Roman"/>
                <w:sz w:val="24"/>
                <w:szCs w:val="24"/>
                <w:lang w:val="en-US"/>
              </w:rPr>
              <w:t>420</w:t>
            </w:r>
          </w:p>
        </w:tc>
        <w:tc>
          <w:tcPr>
            <w:tcW w:w="0" w:type="auto"/>
            <w:tcBorders>
              <w:top w:val="single" w:sz="18" w:space="0" w:color="auto"/>
              <w:left w:val="nil"/>
            </w:tcBorders>
          </w:tcPr>
          <w:p w14:paraId="5FD2A73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top w:val="single" w:sz="18" w:space="0" w:color="auto"/>
              <w:left w:val="nil"/>
            </w:tcBorders>
          </w:tcPr>
          <w:p w14:paraId="2F6502EE"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top w:val="single" w:sz="18" w:space="0" w:color="auto"/>
              <w:left w:val="nil"/>
            </w:tcBorders>
          </w:tcPr>
          <w:p w14:paraId="512E2F2A"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39.00</w:t>
            </w:r>
            <w:r w:rsidR="00303577">
              <w:rPr>
                <w:rFonts w:ascii="Times New Roman" w:hAnsi="Times New Roman" w:cs="Times New Roman"/>
                <w:sz w:val="24"/>
                <w:szCs w:val="24"/>
                <w:lang w:val="en-US"/>
              </w:rPr>
              <w:t>***</w:t>
            </w:r>
          </w:p>
        </w:tc>
        <w:tc>
          <w:tcPr>
            <w:tcW w:w="0" w:type="auto"/>
            <w:tcBorders>
              <w:top w:val="single" w:sz="18" w:space="0" w:color="auto"/>
              <w:left w:val="nil"/>
              <w:right w:val="nil"/>
            </w:tcBorders>
          </w:tcPr>
          <w:p w14:paraId="73D43BC4"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sidRPr="00D33334">
              <w:rPr>
                <w:rFonts w:ascii="Times New Roman" w:hAnsi="Times New Roman" w:cs="Times New Roman"/>
                <w:sz w:val="24"/>
                <w:szCs w:val="24"/>
                <w:lang w:val="en-US"/>
              </w:rPr>
              <w:t>0.54</w:t>
            </w:r>
            <w:r>
              <w:rPr>
                <w:rFonts w:ascii="Times New Roman" w:hAnsi="Times New Roman" w:cs="Times New Roman"/>
                <w:sz w:val="24"/>
                <w:szCs w:val="24"/>
                <w:lang w:val="en-US"/>
              </w:rPr>
              <w:t>5</w:t>
            </w:r>
          </w:p>
        </w:tc>
        <w:tc>
          <w:tcPr>
            <w:tcW w:w="0" w:type="auto"/>
            <w:tcBorders>
              <w:top w:val="single" w:sz="18" w:space="0" w:color="auto"/>
              <w:left w:val="nil"/>
            </w:tcBorders>
          </w:tcPr>
          <w:p w14:paraId="3005C26B"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top w:val="single" w:sz="18" w:space="0" w:color="auto"/>
              <w:left w:val="nil"/>
            </w:tcBorders>
          </w:tcPr>
          <w:p w14:paraId="68005238"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top w:val="single" w:sz="18" w:space="0" w:color="auto"/>
              <w:left w:val="nil"/>
            </w:tcBorders>
          </w:tcPr>
          <w:p w14:paraId="6F5F15E4" w14:textId="77777777" w:rsidR="00D33334" w:rsidRPr="005A7EC9" w:rsidRDefault="00A72E83"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79.57</w:t>
            </w:r>
            <w:r w:rsidR="005A7EC9" w:rsidRPr="005A7EC9">
              <w:rPr>
                <w:rFonts w:ascii="Times New Roman" w:hAnsi="Times New Roman" w:cs="Times New Roman"/>
                <w:sz w:val="24"/>
                <w:szCs w:val="24"/>
                <w:lang w:val="en-US"/>
              </w:rPr>
              <w:t>***</w:t>
            </w:r>
          </w:p>
        </w:tc>
        <w:tc>
          <w:tcPr>
            <w:tcW w:w="0" w:type="auto"/>
            <w:tcBorders>
              <w:top w:val="single" w:sz="18" w:space="0" w:color="auto"/>
              <w:left w:val="nil"/>
            </w:tcBorders>
          </w:tcPr>
          <w:p w14:paraId="2DD7CD1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top w:val="single" w:sz="18" w:space="0" w:color="auto"/>
              <w:left w:val="nil"/>
            </w:tcBorders>
          </w:tcPr>
          <w:p w14:paraId="4AE35ED8"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single" w:sz="18" w:space="0" w:color="auto"/>
              <w:left w:val="nil"/>
            </w:tcBorders>
          </w:tcPr>
          <w:p w14:paraId="0FBA5180"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46.87</w:t>
            </w:r>
            <w:r w:rsidR="00303577">
              <w:rPr>
                <w:rFonts w:ascii="Times New Roman" w:hAnsi="Times New Roman" w:cs="Times New Roman"/>
                <w:sz w:val="24"/>
                <w:szCs w:val="24"/>
                <w:lang w:val="en-US"/>
              </w:rPr>
              <w:t>***</w:t>
            </w:r>
          </w:p>
        </w:tc>
      </w:tr>
      <w:tr w:rsidR="00303577" w:rsidRPr="003D6C1F" w14:paraId="7E7A9940" w14:textId="77777777" w:rsidTr="00303577">
        <w:tc>
          <w:tcPr>
            <w:tcW w:w="3090" w:type="dxa"/>
          </w:tcPr>
          <w:p w14:paraId="05B1309A" w14:textId="77777777"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Flower number</w:t>
            </w:r>
          </w:p>
        </w:tc>
        <w:tc>
          <w:tcPr>
            <w:tcW w:w="809" w:type="dxa"/>
            <w:tcBorders>
              <w:left w:val="nil"/>
            </w:tcBorders>
          </w:tcPr>
          <w:p w14:paraId="79A2389E"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tcPr>
          <w:p w14:paraId="5F62F9D6" w14:textId="77777777" w:rsidR="00D33334" w:rsidRPr="005A7EC9" w:rsidRDefault="00A72E83" w:rsidP="00BB58FE">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27.69</w:t>
            </w:r>
            <w:r w:rsidR="00BB58FE">
              <w:rPr>
                <w:rFonts w:ascii="Times New Roman" w:hAnsi="Times New Roman" w:cs="Times New Roman"/>
                <w:sz w:val="24"/>
                <w:szCs w:val="24"/>
                <w:lang w:val="en-US"/>
              </w:rPr>
              <w:t>***</w:t>
            </w:r>
          </w:p>
        </w:tc>
        <w:tc>
          <w:tcPr>
            <w:tcW w:w="0" w:type="auto"/>
            <w:tcBorders>
              <w:left w:val="nil"/>
              <w:right w:val="nil"/>
            </w:tcBorders>
          </w:tcPr>
          <w:p w14:paraId="73176B1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647373B1"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3C2A4BB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left w:val="nil"/>
            </w:tcBorders>
          </w:tcPr>
          <w:p w14:paraId="3DA722A4"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81.15</w:t>
            </w:r>
            <w:r w:rsidR="00303577">
              <w:rPr>
                <w:rFonts w:ascii="Times New Roman" w:hAnsi="Times New Roman" w:cs="Times New Roman"/>
                <w:sz w:val="24"/>
                <w:szCs w:val="24"/>
                <w:lang w:val="en-US"/>
              </w:rPr>
              <w:t>***</w:t>
            </w:r>
          </w:p>
        </w:tc>
        <w:tc>
          <w:tcPr>
            <w:tcW w:w="0" w:type="auto"/>
            <w:tcBorders>
              <w:left w:val="nil"/>
              <w:right w:val="nil"/>
            </w:tcBorders>
          </w:tcPr>
          <w:p w14:paraId="4FE8B6C8" w14:textId="77777777" w:rsidR="00D33334" w:rsidRPr="000E4BAE" w:rsidRDefault="00D316FF" w:rsidP="005A7EC9">
            <w:pPr>
              <w:tabs>
                <w:tab w:val="decimal" w:pos="589"/>
              </w:tabs>
              <w:spacing w:line="276" w:lineRule="auto"/>
              <w:rPr>
                <w:rFonts w:ascii="Times New Roman" w:hAnsi="Times New Roman" w:cs="Times New Roman"/>
                <w:sz w:val="24"/>
                <w:szCs w:val="24"/>
                <w:lang w:val="en-US"/>
              </w:rPr>
            </w:pPr>
            <w:r w:rsidRPr="00D316FF">
              <w:rPr>
                <w:rFonts w:ascii="Times New Roman" w:hAnsi="Times New Roman" w:cs="Times New Roman"/>
                <w:sz w:val="24"/>
                <w:szCs w:val="24"/>
                <w:lang w:val="en-US"/>
              </w:rPr>
              <w:t>0.79</w:t>
            </w:r>
            <w:r>
              <w:rPr>
                <w:rFonts w:ascii="Times New Roman" w:hAnsi="Times New Roman" w:cs="Times New Roman"/>
                <w:sz w:val="24"/>
                <w:szCs w:val="24"/>
                <w:lang w:val="en-US"/>
              </w:rPr>
              <w:t>4</w:t>
            </w:r>
          </w:p>
        </w:tc>
        <w:tc>
          <w:tcPr>
            <w:tcW w:w="0" w:type="auto"/>
            <w:tcBorders>
              <w:left w:val="nil"/>
            </w:tcBorders>
          </w:tcPr>
          <w:p w14:paraId="2DB90241"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2D984B29"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left w:val="nil"/>
            </w:tcBorders>
          </w:tcPr>
          <w:p w14:paraId="46882BAD"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75.</w:t>
            </w:r>
            <w:r w:rsidR="00A72E83" w:rsidRPr="005A7EC9">
              <w:rPr>
                <w:rFonts w:ascii="Times New Roman" w:hAnsi="Times New Roman" w:cs="Times New Roman"/>
                <w:sz w:val="24"/>
                <w:szCs w:val="24"/>
                <w:lang w:val="en-US"/>
              </w:rPr>
              <w:t>43</w:t>
            </w:r>
            <w:r w:rsidR="005A7EC9" w:rsidRPr="005A7EC9">
              <w:rPr>
                <w:rFonts w:ascii="Times New Roman" w:hAnsi="Times New Roman" w:cs="Times New Roman"/>
                <w:sz w:val="24"/>
                <w:szCs w:val="24"/>
                <w:lang w:val="en-US"/>
              </w:rPr>
              <w:t>***</w:t>
            </w:r>
          </w:p>
        </w:tc>
        <w:tc>
          <w:tcPr>
            <w:tcW w:w="0" w:type="auto"/>
            <w:tcBorders>
              <w:left w:val="nil"/>
            </w:tcBorders>
          </w:tcPr>
          <w:p w14:paraId="7100662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tcBorders>
          </w:tcPr>
          <w:p w14:paraId="375B21D6"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tcPr>
          <w:p w14:paraId="3E2DCF68"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240.98</w:t>
            </w:r>
            <w:r w:rsidR="00303577">
              <w:rPr>
                <w:rFonts w:ascii="Times New Roman" w:hAnsi="Times New Roman" w:cs="Times New Roman"/>
                <w:sz w:val="24"/>
                <w:szCs w:val="24"/>
                <w:lang w:val="en-US"/>
              </w:rPr>
              <w:t>***</w:t>
            </w:r>
          </w:p>
        </w:tc>
      </w:tr>
      <w:tr w:rsidR="00303577" w:rsidRPr="003D6C1F" w14:paraId="6B7CA851" w14:textId="77777777" w:rsidTr="00303577">
        <w:tc>
          <w:tcPr>
            <w:tcW w:w="3090" w:type="dxa"/>
          </w:tcPr>
          <w:p w14:paraId="40562F99" w14:textId="77777777"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Shoot height</w:t>
            </w:r>
          </w:p>
        </w:tc>
        <w:tc>
          <w:tcPr>
            <w:tcW w:w="809" w:type="dxa"/>
            <w:tcBorders>
              <w:left w:val="nil"/>
            </w:tcBorders>
          </w:tcPr>
          <w:p w14:paraId="456CEA7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tcPr>
          <w:p w14:paraId="7E6B573A" w14:textId="77777777" w:rsidR="00D33334" w:rsidRPr="000E4BAE" w:rsidRDefault="00A72E83" w:rsidP="00BB58FE">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1.93</w:t>
            </w:r>
          </w:p>
        </w:tc>
        <w:tc>
          <w:tcPr>
            <w:tcW w:w="0" w:type="auto"/>
            <w:tcBorders>
              <w:left w:val="nil"/>
              <w:right w:val="nil"/>
            </w:tcBorders>
          </w:tcPr>
          <w:p w14:paraId="76FE4C4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14C0EB2E"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480AFDC8"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left w:val="nil"/>
            </w:tcBorders>
          </w:tcPr>
          <w:p w14:paraId="68B6B2BA"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0.04</w:t>
            </w:r>
          </w:p>
        </w:tc>
        <w:tc>
          <w:tcPr>
            <w:tcW w:w="0" w:type="auto"/>
            <w:tcBorders>
              <w:left w:val="nil"/>
              <w:right w:val="nil"/>
            </w:tcBorders>
          </w:tcPr>
          <w:p w14:paraId="43F377F1"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6E4D2161"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2006755C"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left w:val="nil"/>
            </w:tcBorders>
          </w:tcPr>
          <w:p w14:paraId="32D10C49"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w:t>
            </w:r>
            <w:r w:rsidR="00A72E83">
              <w:rPr>
                <w:rFonts w:ascii="Times New Roman" w:hAnsi="Times New Roman" w:cs="Times New Roman"/>
                <w:sz w:val="24"/>
                <w:szCs w:val="24"/>
                <w:lang w:val="en-US"/>
              </w:rPr>
              <w:t>01</w:t>
            </w:r>
          </w:p>
        </w:tc>
        <w:tc>
          <w:tcPr>
            <w:tcW w:w="0" w:type="auto"/>
            <w:tcBorders>
              <w:left w:val="nil"/>
            </w:tcBorders>
          </w:tcPr>
          <w:p w14:paraId="18D11966"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tcBorders>
          </w:tcPr>
          <w:p w14:paraId="28C81F78"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tcPr>
          <w:p w14:paraId="206C0807"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0.03</w:t>
            </w:r>
          </w:p>
        </w:tc>
      </w:tr>
      <w:tr w:rsidR="00303577" w:rsidRPr="003D6C1F" w14:paraId="67F43AEA" w14:textId="77777777" w:rsidTr="00303577">
        <w:tc>
          <w:tcPr>
            <w:tcW w:w="3090" w:type="dxa"/>
          </w:tcPr>
          <w:p w14:paraId="285218F9" w14:textId="77777777" w:rsidR="00D33334" w:rsidRPr="003D6C1F" w:rsidRDefault="00D33334" w:rsidP="006C7F43">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p>
        </w:tc>
        <w:tc>
          <w:tcPr>
            <w:tcW w:w="809" w:type="dxa"/>
            <w:tcBorders>
              <w:left w:val="nil"/>
            </w:tcBorders>
          </w:tcPr>
          <w:p w14:paraId="7094D18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236" w:type="dxa"/>
            <w:tcBorders>
              <w:left w:val="nil"/>
            </w:tcBorders>
          </w:tcPr>
          <w:p w14:paraId="18366C41" w14:textId="77777777" w:rsidR="00D33334" w:rsidRPr="005A7EC9" w:rsidRDefault="00BB58FE" w:rsidP="00BB58FE">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r w:rsidR="00A72E83" w:rsidRPr="005A7EC9">
              <w:rPr>
                <w:rFonts w:ascii="Times New Roman" w:hAnsi="Times New Roman" w:cs="Times New Roman"/>
                <w:sz w:val="24"/>
                <w:szCs w:val="24"/>
                <w:lang w:val="en-US"/>
              </w:rPr>
              <w:t>81.74</w:t>
            </w:r>
            <w:r>
              <w:rPr>
                <w:rFonts w:ascii="Times New Roman" w:hAnsi="Times New Roman" w:cs="Times New Roman"/>
                <w:sz w:val="24"/>
                <w:szCs w:val="24"/>
                <w:lang w:val="en-US"/>
              </w:rPr>
              <w:t>***</w:t>
            </w:r>
          </w:p>
        </w:tc>
        <w:tc>
          <w:tcPr>
            <w:tcW w:w="0" w:type="auto"/>
            <w:tcBorders>
              <w:left w:val="nil"/>
              <w:right w:val="nil"/>
            </w:tcBorders>
          </w:tcPr>
          <w:p w14:paraId="7AE3AF2F"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0BC49969"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103E0406"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0" w:type="auto"/>
            <w:tcBorders>
              <w:left w:val="nil"/>
            </w:tcBorders>
          </w:tcPr>
          <w:p w14:paraId="362D1A78"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138.77</w:t>
            </w:r>
            <w:r w:rsidR="00303577">
              <w:rPr>
                <w:rFonts w:ascii="Times New Roman" w:hAnsi="Times New Roman" w:cs="Times New Roman"/>
                <w:sz w:val="24"/>
                <w:szCs w:val="24"/>
                <w:lang w:val="en-US"/>
              </w:rPr>
              <w:t>***</w:t>
            </w:r>
          </w:p>
        </w:tc>
        <w:tc>
          <w:tcPr>
            <w:tcW w:w="0" w:type="auto"/>
            <w:tcBorders>
              <w:left w:val="nil"/>
              <w:right w:val="nil"/>
            </w:tcBorders>
          </w:tcPr>
          <w:p w14:paraId="7B5D4196"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43AA091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6D2B528D"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0" w:type="auto"/>
            <w:tcBorders>
              <w:left w:val="nil"/>
            </w:tcBorders>
          </w:tcPr>
          <w:p w14:paraId="320AE8F4" w14:textId="77777777" w:rsidR="00D33334" w:rsidRPr="005A7EC9" w:rsidRDefault="00A72E83"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29.09</w:t>
            </w:r>
            <w:r w:rsidR="00BB58FE">
              <w:rPr>
                <w:rFonts w:ascii="Times New Roman" w:hAnsi="Times New Roman" w:cs="Times New Roman"/>
                <w:sz w:val="24"/>
                <w:szCs w:val="24"/>
                <w:lang w:val="en-US"/>
              </w:rPr>
              <w:t>***</w:t>
            </w:r>
          </w:p>
        </w:tc>
        <w:tc>
          <w:tcPr>
            <w:tcW w:w="0" w:type="auto"/>
            <w:tcBorders>
              <w:left w:val="nil"/>
            </w:tcBorders>
          </w:tcPr>
          <w:p w14:paraId="6797AAAF"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tcBorders>
          </w:tcPr>
          <w:p w14:paraId="407BF7CE"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36" w:type="dxa"/>
            <w:tcBorders>
              <w:left w:val="nil"/>
            </w:tcBorders>
          </w:tcPr>
          <w:p w14:paraId="6EDE79D1"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46.00</w:t>
            </w:r>
            <w:r w:rsidR="00303577">
              <w:rPr>
                <w:rFonts w:ascii="Times New Roman" w:hAnsi="Times New Roman" w:cs="Times New Roman"/>
                <w:sz w:val="24"/>
                <w:szCs w:val="24"/>
                <w:lang w:val="en-US"/>
              </w:rPr>
              <w:t>***</w:t>
            </w:r>
          </w:p>
        </w:tc>
      </w:tr>
      <w:tr w:rsidR="00303577" w:rsidRPr="003D6C1F" w14:paraId="5EAF03D2" w14:textId="77777777" w:rsidTr="00303577">
        <w:tc>
          <w:tcPr>
            <w:tcW w:w="3090" w:type="dxa"/>
          </w:tcPr>
          <w:p w14:paraId="1F8503BE" w14:textId="30465365"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Population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Phenology</w:t>
            </w:r>
          </w:p>
        </w:tc>
        <w:tc>
          <w:tcPr>
            <w:tcW w:w="809" w:type="dxa"/>
            <w:tcBorders>
              <w:left w:val="nil"/>
            </w:tcBorders>
          </w:tcPr>
          <w:p w14:paraId="4CED569B"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236" w:type="dxa"/>
            <w:tcBorders>
              <w:left w:val="nil"/>
            </w:tcBorders>
          </w:tcPr>
          <w:p w14:paraId="48205632" w14:textId="77777777" w:rsidR="00D33334" w:rsidRPr="000E4BAE" w:rsidRDefault="00A72E83" w:rsidP="00BB58FE">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8.62</w:t>
            </w:r>
          </w:p>
        </w:tc>
        <w:tc>
          <w:tcPr>
            <w:tcW w:w="0" w:type="auto"/>
            <w:tcBorders>
              <w:left w:val="nil"/>
              <w:right w:val="nil"/>
            </w:tcBorders>
          </w:tcPr>
          <w:p w14:paraId="1B97867F"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1F0F70CF"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2E67714B"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0" w:type="auto"/>
            <w:tcBorders>
              <w:left w:val="nil"/>
            </w:tcBorders>
          </w:tcPr>
          <w:p w14:paraId="517217A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16.65</w:t>
            </w:r>
          </w:p>
        </w:tc>
        <w:tc>
          <w:tcPr>
            <w:tcW w:w="0" w:type="auto"/>
            <w:tcBorders>
              <w:left w:val="nil"/>
              <w:right w:val="nil"/>
            </w:tcBorders>
          </w:tcPr>
          <w:p w14:paraId="2102072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65D8764C"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3C3F1E5F"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0" w:type="auto"/>
            <w:tcBorders>
              <w:left w:val="nil"/>
            </w:tcBorders>
          </w:tcPr>
          <w:p w14:paraId="5C7CF767" w14:textId="77777777" w:rsidR="00D33334" w:rsidRPr="005A7EC9" w:rsidRDefault="00A72E83"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9.91</w:t>
            </w:r>
            <w:r w:rsidR="00BB58FE">
              <w:rPr>
                <w:rFonts w:ascii="Times New Roman" w:hAnsi="Times New Roman" w:cs="Times New Roman"/>
                <w:sz w:val="24"/>
                <w:szCs w:val="24"/>
                <w:lang w:val="en-US"/>
              </w:rPr>
              <w:t>***</w:t>
            </w:r>
          </w:p>
        </w:tc>
        <w:tc>
          <w:tcPr>
            <w:tcW w:w="0" w:type="auto"/>
            <w:tcBorders>
              <w:left w:val="nil"/>
            </w:tcBorders>
          </w:tcPr>
          <w:p w14:paraId="412C22E7"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tcBorders>
          </w:tcPr>
          <w:p w14:paraId="5543D4C1"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36" w:type="dxa"/>
            <w:tcBorders>
              <w:left w:val="nil"/>
            </w:tcBorders>
          </w:tcPr>
          <w:p w14:paraId="2645CBFA"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5.55</w:t>
            </w:r>
            <w:r w:rsidR="00303577">
              <w:rPr>
                <w:rFonts w:ascii="Times New Roman" w:hAnsi="Times New Roman" w:cs="Times New Roman"/>
                <w:sz w:val="24"/>
                <w:szCs w:val="24"/>
                <w:lang w:val="en-US"/>
              </w:rPr>
              <w:t>***</w:t>
            </w:r>
          </w:p>
        </w:tc>
      </w:tr>
      <w:tr w:rsidR="00303577" w:rsidRPr="003D6C1F" w14:paraId="3485FF63" w14:textId="77777777" w:rsidTr="00303577">
        <w:tc>
          <w:tcPr>
            <w:tcW w:w="3090" w:type="dxa"/>
          </w:tcPr>
          <w:p w14:paraId="7B326C7F" w14:textId="7FE1E41E"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Population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Flower number</w:t>
            </w:r>
          </w:p>
        </w:tc>
        <w:tc>
          <w:tcPr>
            <w:tcW w:w="809" w:type="dxa"/>
            <w:tcBorders>
              <w:left w:val="nil"/>
            </w:tcBorders>
          </w:tcPr>
          <w:p w14:paraId="587942D7"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236" w:type="dxa"/>
            <w:tcBorders>
              <w:left w:val="nil"/>
            </w:tcBorders>
          </w:tcPr>
          <w:p w14:paraId="3F0611F0" w14:textId="77777777" w:rsidR="00D33334" w:rsidRPr="005A7EC9" w:rsidRDefault="00D33334" w:rsidP="00BB58FE">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29.6</w:t>
            </w:r>
            <w:r w:rsidR="00A72E83" w:rsidRPr="005A7EC9">
              <w:rPr>
                <w:rFonts w:ascii="Times New Roman" w:hAnsi="Times New Roman" w:cs="Times New Roman"/>
                <w:sz w:val="24"/>
                <w:szCs w:val="24"/>
                <w:lang w:val="en-US"/>
              </w:rPr>
              <w:t>7</w:t>
            </w:r>
            <w:r w:rsidR="00BB58FE">
              <w:rPr>
                <w:rFonts w:ascii="Times New Roman" w:hAnsi="Times New Roman" w:cs="Times New Roman"/>
                <w:sz w:val="24"/>
                <w:szCs w:val="24"/>
                <w:lang w:val="en-US"/>
              </w:rPr>
              <w:t>***</w:t>
            </w:r>
          </w:p>
        </w:tc>
        <w:tc>
          <w:tcPr>
            <w:tcW w:w="0" w:type="auto"/>
            <w:tcBorders>
              <w:left w:val="nil"/>
              <w:right w:val="nil"/>
            </w:tcBorders>
          </w:tcPr>
          <w:p w14:paraId="66EB0A3D"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61F4AF2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02EF978D"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0" w:type="auto"/>
            <w:tcBorders>
              <w:left w:val="nil"/>
            </w:tcBorders>
          </w:tcPr>
          <w:p w14:paraId="3C95BACA"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14.11</w:t>
            </w:r>
          </w:p>
        </w:tc>
        <w:tc>
          <w:tcPr>
            <w:tcW w:w="0" w:type="auto"/>
            <w:tcBorders>
              <w:left w:val="nil"/>
              <w:right w:val="nil"/>
            </w:tcBorders>
          </w:tcPr>
          <w:p w14:paraId="572BA48F"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4054F63D"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16775868"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0" w:type="auto"/>
            <w:tcBorders>
              <w:left w:val="nil"/>
            </w:tcBorders>
          </w:tcPr>
          <w:p w14:paraId="7B8743E0" w14:textId="77777777" w:rsidR="00D33334" w:rsidRPr="005A7EC9" w:rsidRDefault="00A72E83"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8.77</w:t>
            </w:r>
            <w:r w:rsidR="00BB58FE">
              <w:rPr>
                <w:rFonts w:ascii="Times New Roman" w:hAnsi="Times New Roman" w:cs="Times New Roman"/>
                <w:sz w:val="24"/>
                <w:szCs w:val="24"/>
                <w:lang w:val="en-US"/>
              </w:rPr>
              <w:t>***</w:t>
            </w:r>
          </w:p>
        </w:tc>
        <w:tc>
          <w:tcPr>
            <w:tcW w:w="0" w:type="auto"/>
            <w:tcBorders>
              <w:left w:val="nil"/>
            </w:tcBorders>
          </w:tcPr>
          <w:p w14:paraId="0F43EE20"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tcBorders>
          </w:tcPr>
          <w:p w14:paraId="3C12FDF1"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36" w:type="dxa"/>
            <w:tcBorders>
              <w:left w:val="nil"/>
            </w:tcBorders>
          </w:tcPr>
          <w:p w14:paraId="3FA4E8DB"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33.61</w:t>
            </w:r>
            <w:r w:rsidR="00303577">
              <w:rPr>
                <w:rFonts w:ascii="Times New Roman" w:hAnsi="Times New Roman" w:cs="Times New Roman"/>
                <w:sz w:val="24"/>
                <w:szCs w:val="24"/>
                <w:lang w:val="en-US"/>
              </w:rPr>
              <w:t>***</w:t>
            </w:r>
          </w:p>
        </w:tc>
      </w:tr>
      <w:tr w:rsidR="00303577" w:rsidRPr="003D6C1F" w14:paraId="33B5471E" w14:textId="77777777" w:rsidTr="00303577">
        <w:tc>
          <w:tcPr>
            <w:tcW w:w="3090" w:type="dxa"/>
            <w:tcBorders>
              <w:bottom w:val="single" w:sz="18" w:space="0" w:color="auto"/>
            </w:tcBorders>
          </w:tcPr>
          <w:p w14:paraId="13A34D0A" w14:textId="051FB07E"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Population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Shoot height</w:t>
            </w:r>
          </w:p>
        </w:tc>
        <w:tc>
          <w:tcPr>
            <w:tcW w:w="809" w:type="dxa"/>
            <w:tcBorders>
              <w:left w:val="nil"/>
              <w:bottom w:val="single" w:sz="18" w:space="0" w:color="auto"/>
            </w:tcBorders>
          </w:tcPr>
          <w:p w14:paraId="7ACF2476"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236" w:type="dxa"/>
            <w:tcBorders>
              <w:left w:val="nil"/>
              <w:bottom w:val="single" w:sz="18" w:space="0" w:color="auto"/>
            </w:tcBorders>
          </w:tcPr>
          <w:p w14:paraId="77B6CD08" w14:textId="77777777" w:rsidR="00D33334" w:rsidRPr="000E4BAE" w:rsidRDefault="00A72E83" w:rsidP="00BB58FE">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9.98</w:t>
            </w:r>
          </w:p>
        </w:tc>
        <w:tc>
          <w:tcPr>
            <w:tcW w:w="0" w:type="auto"/>
            <w:tcBorders>
              <w:left w:val="nil"/>
              <w:bottom w:val="single" w:sz="18" w:space="0" w:color="auto"/>
              <w:right w:val="nil"/>
            </w:tcBorders>
          </w:tcPr>
          <w:p w14:paraId="3AE4AA03"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bottom w:val="single" w:sz="18" w:space="0" w:color="auto"/>
            </w:tcBorders>
          </w:tcPr>
          <w:p w14:paraId="715B0389"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bottom w:val="single" w:sz="18" w:space="0" w:color="auto"/>
            </w:tcBorders>
          </w:tcPr>
          <w:p w14:paraId="4BA3A5CA"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0" w:type="auto"/>
            <w:tcBorders>
              <w:left w:val="nil"/>
              <w:bottom w:val="single" w:sz="18" w:space="0" w:color="auto"/>
            </w:tcBorders>
          </w:tcPr>
          <w:p w14:paraId="601C1C82"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18.38</w:t>
            </w:r>
            <w:r w:rsidR="00303577">
              <w:rPr>
                <w:rFonts w:ascii="Times New Roman" w:hAnsi="Times New Roman" w:cs="Times New Roman"/>
                <w:sz w:val="24"/>
                <w:szCs w:val="24"/>
                <w:lang w:val="en-US"/>
              </w:rPr>
              <w:t>*</w:t>
            </w:r>
          </w:p>
        </w:tc>
        <w:tc>
          <w:tcPr>
            <w:tcW w:w="0" w:type="auto"/>
            <w:tcBorders>
              <w:left w:val="nil"/>
              <w:bottom w:val="single" w:sz="18" w:space="0" w:color="auto"/>
              <w:right w:val="nil"/>
            </w:tcBorders>
          </w:tcPr>
          <w:p w14:paraId="317E972C"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bottom w:val="single" w:sz="18" w:space="0" w:color="auto"/>
            </w:tcBorders>
          </w:tcPr>
          <w:p w14:paraId="607A34B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bottom w:val="single" w:sz="18" w:space="0" w:color="auto"/>
            </w:tcBorders>
          </w:tcPr>
          <w:p w14:paraId="4B4475F7"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0" w:type="auto"/>
            <w:tcBorders>
              <w:left w:val="nil"/>
              <w:bottom w:val="single" w:sz="18" w:space="0" w:color="auto"/>
            </w:tcBorders>
          </w:tcPr>
          <w:p w14:paraId="1C6E74C0" w14:textId="77777777" w:rsidR="00D33334" w:rsidRPr="000E4BAE" w:rsidRDefault="00A72E83"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0.52</w:t>
            </w:r>
          </w:p>
        </w:tc>
        <w:tc>
          <w:tcPr>
            <w:tcW w:w="0" w:type="auto"/>
            <w:tcBorders>
              <w:left w:val="nil"/>
              <w:bottom w:val="single" w:sz="18" w:space="0" w:color="auto"/>
            </w:tcBorders>
          </w:tcPr>
          <w:p w14:paraId="5481B26E"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bottom w:val="single" w:sz="18" w:space="0" w:color="auto"/>
            </w:tcBorders>
          </w:tcPr>
          <w:p w14:paraId="0EA7072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36" w:type="dxa"/>
            <w:tcBorders>
              <w:left w:val="nil"/>
              <w:bottom w:val="single" w:sz="18" w:space="0" w:color="auto"/>
            </w:tcBorders>
          </w:tcPr>
          <w:p w14:paraId="38C9E079"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0.72</w:t>
            </w:r>
          </w:p>
        </w:tc>
      </w:tr>
    </w:tbl>
    <w:p w14:paraId="4C76167A" w14:textId="77777777" w:rsidR="00AE137A" w:rsidRDefault="003700AD" w:rsidP="00273C1B">
      <w:pPr>
        <w:spacing w:line="480" w:lineRule="auto"/>
        <w:rPr>
          <w:rFonts w:ascii="Times New Roman" w:hAnsi="Times New Roman" w:cs="Times New Roman"/>
          <w:sz w:val="24"/>
          <w:szCs w:val="24"/>
          <w:lang w:val="en-US"/>
        </w:rPr>
      </w:pPr>
      <w:r w:rsidRPr="003700AD">
        <w:rPr>
          <w:rFonts w:ascii="Times New Roman" w:hAnsi="Times New Roman" w:cs="Times New Roman"/>
          <w:sz w:val="20"/>
          <w:szCs w:val="24"/>
          <w:lang w:val="en-US"/>
        </w:rPr>
        <w:t xml:space="preserve">* </w:t>
      </w:r>
      <w:proofErr w:type="gramStart"/>
      <w:r w:rsidRPr="003700AD">
        <w:rPr>
          <w:rFonts w:ascii="Times New Roman" w:hAnsi="Times New Roman" w:cs="Times New Roman"/>
          <w:sz w:val="20"/>
          <w:szCs w:val="24"/>
          <w:lang w:val="en-US"/>
        </w:rPr>
        <w:t>p</w:t>
      </w:r>
      <w:proofErr w:type="gramEnd"/>
      <w:r w:rsidRPr="003700AD">
        <w:rPr>
          <w:rFonts w:ascii="Times New Roman" w:hAnsi="Times New Roman" w:cs="Times New Roman"/>
          <w:sz w:val="20"/>
          <w:szCs w:val="24"/>
          <w:lang w:val="en-US"/>
        </w:rPr>
        <w:t xml:space="preserve"> &lt; 0.05; ** p &lt; 0.01; *** p &lt; 0.001</w:t>
      </w:r>
    </w:p>
    <w:p w14:paraId="296B2267" w14:textId="77777777" w:rsidR="00155B8F" w:rsidRDefault="00155B8F" w:rsidP="00856503">
      <w:pPr>
        <w:spacing w:line="480" w:lineRule="auto"/>
        <w:rPr>
          <w:rFonts w:ascii="Times New Roman" w:hAnsi="Times New Roman" w:cs="Times New Roman"/>
          <w:sz w:val="24"/>
          <w:szCs w:val="24"/>
          <w:lang w:val="en-US"/>
        </w:rPr>
      </w:pPr>
    </w:p>
    <w:p w14:paraId="0E139EB1" w14:textId="77777777" w:rsidR="00DC438D" w:rsidRDefault="00DC438D" w:rsidP="00472CCB">
      <w:pPr>
        <w:spacing w:line="480" w:lineRule="auto"/>
        <w:rPr>
          <w:rFonts w:ascii="Times New Roman" w:hAnsi="Times New Roman" w:cs="Times New Roman"/>
          <w:sz w:val="24"/>
          <w:szCs w:val="24"/>
          <w:lang w:val="en-US"/>
        </w:rPr>
        <w:sectPr w:rsidR="00DC438D" w:rsidSect="006C2C3E">
          <w:pgSz w:w="16838" w:h="11906" w:orient="landscape"/>
          <w:pgMar w:top="1701" w:right="1417" w:bottom="1701" w:left="1417" w:header="708" w:footer="708" w:gutter="0"/>
          <w:cols w:space="708"/>
          <w:docGrid w:linePitch="360"/>
        </w:sectPr>
      </w:pPr>
    </w:p>
    <w:p w14:paraId="21BB948A" w14:textId="77777777" w:rsidR="003D6C1F" w:rsidRDefault="003D6C1F" w:rsidP="00EB7719">
      <w:pPr>
        <w:rPr>
          <w:rFonts w:ascii="Times New Roman" w:hAnsi="Times New Roman" w:cs="Times New Roman"/>
          <w:sz w:val="24"/>
          <w:szCs w:val="24"/>
          <w:lang w:val="en-US"/>
        </w:rPr>
      </w:pPr>
      <w:r>
        <w:rPr>
          <w:rFonts w:ascii="Times New Roman" w:hAnsi="Times New Roman" w:cs="Times New Roman"/>
          <w:sz w:val="24"/>
          <w:szCs w:val="24"/>
          <w:lang w:val="en-US"/>
        </w:rPr>
        <w:lastRenderedPageBreak/>
        <w:t>FIGURE LEGENDS</w:t>
      </w:r>
    </w:p>
    <w:p w14:paraId="343E3A5D" w14:textId="460ABC7B" w:rsidR="009C01AB" w:rsidRDefault="003D6C1F" w:rsidP="001B7A86">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Figure 1: </w:t>
      </w:r>
      <w:r w:rsidR="009C01AB">
        <w:rPr>
          <w:rFonts w:ascii="Times New Roman" w:hAnsi="Times New Roman" w:cs="Times New Roman"/>
          <w:sz w:val="24"/>
          <w:szCs w:val="24"/>
          <w:lang w:val="en-US"/>
        </w:rPr>
        <w:t xml:space="preserve">Differences in linear selection gradients for </w:t>
      </w:r>
      <w:r w:rsidR="00BD7A96">
        <w:rPr>
          <w:rFonts w:ascii="Times New Roman" w:hAnsi="Times New Roman" w:cs="Times New Roman"/>
          <w:sz w:val="24"/>
          <w:szCs w:val="24"/>
          <w:lang w:val="en-US"/>
        </w:rPr>
        <w:t xml:space="preserve">flowering </w:t>
      </w:r>
      <w:r w:rsidR="009C01AB">
        <w:rPr>
          <w:rFonts w:ascii="Times New Roman" w:hAnsi="Times New Roman" w:cs="Times New Roman"/>
          <w:sz w:val="24"/>
          <w:szCs w:val="24"/>
          <w:lang w:val="en-US"/>
        </w:rPr>
        <w:t xml:space="preserve">phenology between populations where </w:t>
      </w:r>
      <w:r w:rsidR="00391D90">
        <w:rPr>
          <w:rFonts w:ascii="Times New Roman" w:hAnsi="Times New Roman" w:cs="Times New Roman"/>
          <w:sz w:val="24"/>
          <w:szCs w:val="24"/>
          <w:lang w:val="en-US"/>
        </w:rPr>
        <w:t xml:space="preserve">the predator </w:t>
      </w:r>
      <w:r w:rsidR="001D2F9E">
        <w:rPr>
          <w:rFonts w:ascii="Times New Roman" w:hAnsi="Times New Roman" w:cs="Times New Roman"/>
          <w:sz w:val="24"/>
          <w:szCs w:val="24"/>
          <w:lang w:val="en-US"/>
        </w:rPr>
        <w:t>wa</w:t>
      </w:r>
      <w:r w:rsidR="009C01AB">
        <w:rPr>
          <w:rFonts w:ascii="Times New Roman" w:hAnsi="Times New Roman" w:cs="Times New Roman"/>
          <w:sz w:val="24"/>
          <w:szCs w:val="24"/>
          <w:lang w:val="en-US"/>
        </w:rPr>
        <w:t>s present (</w:t>
      </w:r>
      <w:r w:rsidR="00091934">
        <w:rPr>
          <w:rFonts w:ascii="Times New Roman" w:hAnsi="Times New Roman" w:cs="Times New Roman"/>
          <w:i/>
          <w:sz w:val="24"/>
          <w:szCs w:val="24"/>
          <w:lang w:val="en-US"/>
        </w:rPr>
        <w:t xml:space="preserve">P. </w:t>
      </w:r>
      <w:proofErr w:type="spellStart"/>
      <w:r w:rsidR="00091934">
        <w:rPr>
          <w:rFonts w:ascii="Times New Roman" w:hAnsi="Times New Roman" w:cs="Times New Roman"/>
          <w:i/>
          <w:sz w:val="24"/>
          <w:szCs w:val="24"/>
          <w:lang w:val="en-US"/>
        </w:rPr>
        <w:t>alcon</w:t>
      </w:r>
      <w:proofErr w:type="spellEnd"/>
      <w:r w:rsidR="00391D90">
        <w:rPr>
          <w:rFonts w:ascii="Times New Roman" w:hAnsi="Times New Roman" w:cs="Times New Roman"/>
          <w:sz w:val="24"/>
          <w:szCs w:val="24"/>
          <w:lang w:val="en-US"/>
        </w:rPr>
        <w:t xml:space="preserve"> </w:t>
      </w:r>
      <w:r w:rsidR="009C01AB">
        <w:rPr>
          <w:rFonts w:ascii="Times New Roman" w:hAnsi="Times New Roman" w:cs="Times New Roman"/>
          <w:sz w:val="24"/>
          <w:szCs w:val="24"/>
          <w:lang w:val="en-US"/>
        </w:rPr>
        <w:t>=1, N = 11) and absent (</w:t>
      </w:r>
      <w:r w:rsidR="00091934">
        <w:rPr>
          <w:rFonts w:ascii="Times New Roman" w:hAnsi="Times New Roman" w:cs="Times New Roman"/>
          <w:i/>
          <w:sz w:val="24"/>
          <w:szCs w:val="24"/>
          <w:lang w:val="en-US"/>
        </w:rPr>
        <w:t xml:space="preserve">P. </w:t>
      </w:r>
      <w:proofErr w:type="spellStart"/>
      <w:r w:rsidR="00091934">
        <w:rPr>
          <w:rFonts w:ascii="Times New Roman" w:hAnsi="Times New Roman" w:cs="Times New Roman"/>
          <w:i/>
          <w:sz w:val="24"/>
          <w:szCs w:val="24"/>
          <w:lang w:val="en-US"/>
        </w:rPr>
        <w:t>alcon</w:t>
      </w:r>
      <w:proofErr w:type="spellEnd"/>
      <w:r w:rsidR="00391D90">
        <w:rPr>
          <w:rFonts w:ascii="Times New Roman" w:hAnsi="Times New Roman" w:cs="Times New Roman"/>
          <w:sz w:val="24"/>
          <w:szCs w:val="24"/>
          <w:lang w:val="en-US"/>
        </w:rPr>
        <w:t xml:space="preserve"> </w:t>
      </w:r>
      <w:r w:rsidR="009C01AB">
        <w:rPr>
          <w:rFonts w:ascii="Times New Roman" w:hAnsi="Times New Roman" w:cs="Times New Roman"/>
          <w:sz w:val="24"/>
          <w:szCs w:val="24"/>
          <w:lang w:val="en-US"/>
        </w:rPr>
        <w:t xml:space="preserve">= 0, N = 9) in 2010 </w:t>
      </w:r>
      <w:ins w:id="533" w:author="Alicia" w:date="2016-01-12T16:04:00Z">
        <w:r w:rsidR="00455CCE">
          <w:rPr>
            <w:rFonts w:ascii="Times New Roman" w:hAnsi="Times New Roman" w:cs="Times New Roman"/>
            <w:sz w:val="24"/>
            <w:szCs w:val="24"/>
            <w:lang w:val="en-US"/>
          </w:rPr>
          <w:t xml:space="preserve">(black) </w:t>
        </w:r>
      </w:ins>
      <w:r w:rsidR="009C01AB">
        <w:rPr>
          <w:rFonts w:ascii="Times New Roman" w:hAnsi="Times New Roman" w:cs="Times New Roman"/>
          <w:sz w:val="24"/>
          <w:szCs w:val="24"/>
          <w:lang w:val="en-US"/>
        </w:rPr>
        <w:t>and 2011</w:t>
      </w:r>
      <w:ins w:id="534" w:author="Alicia" w:date="2016-01-12T16:04:00Z">
        <w:r w:rsidR="00455CCE">
          <w:rPr>
            <w:rFonts w:ascii="Times New Roman" w:hAnsi="Times New Roman" w:cs="Times New Roman"/>
            <w:sz w:val="24"/>
            <w:szCs w:val="24"/>
            <w:lang w:val="en-US"/>
          </w:rPr>
          <w:t xml:space="preserve"> (grey)</w:t>
        </w:r>
      </w:ins>
      <w:r w:rsidR="009C01AB">
        <w:rPr>
          <w:rFonts w:ascii="Times New Roman" w:hAnsi="Times New Roman" w:cs="Times New Roman"/>
          <w:sz w:val="24"/>
          <w:szCs w:val="24"/>
          <w:lang w:val="en-US"/>
        </w:rPr>
        <w:t xml:space="preserve">. </w:t>
      </w:r>
      <w:r w:rsidR="001D429C">
        <w:rPr>
          <w:rFonts w:ascii="Times New Roman" w:hAnsi="Times New Roman" w:cs="Times New Roman"/>
          <w:sz w:val="24"/>
          <w:szCs w:val="24"/>
          <w:lang w:val="en-US"/>
        </w:rPr>
        <w:t xml:space="preserve">Filed circles represent means, and bars standard errors </w:t>
      </w:r>
      <w:r w:rsidR="004B4822">
        <w:rPr>
          <w:rFonts w:ascii="Times New Roman" w:hAnsi="Times New Roman" w:cs="Times New Roman"/>
          <w:sz w:val="24"/>
          <w:szCs w:val="24"/>
          <w:lang w:val="en-US"/>
        </w:rPr>
        <w:t>(P</w:t>
      </w:r>
      <w:r w:rsidR="00DF153D">
        <w:rPr>
          <w:rFonts w:ascii="Times New Roman" w:hAnsi="Times New Roman" w:cs="Times New Roman"/>
          <w:sz w:val="24"/>
          <w:szCs w:val="24"/>
          <w:lang w:val="en-US"/>
        </w:rPr>
        <w:t xml:space="preserve"> </w:t>
      </w:r>
      <w:r w:rsidR="004B4822">
        <w:rPr>
          <w:rFonts w:ascii="Times New Roman" w:hAnsi="Times New Roman" w:cs="Times New Roman"/>
          <w:sz w:val="24"/>
          <w:szCs w:val="24"/>
          <w:lang w:val="en-US"/>
        </w:rPr>
        <w:t>&lt;</w:t>
      </w:r>
      <w:r w:rsidR="00DF153D">
        <w:rPr>
          <w:rFonts w:ascii="Times New Roman" w:hAnsi="Times New Roman" w:cs="Times New Roman"/>
          <w:sz w:val="24"/>
          <w:szCs w:val="24"/>
          <w:lang w:val="en-US"/>
        </w:rPr>
        <w:t xml:space="preserve"> </w:t>
      </w:r>
      <w:r w:rsidR="004B4822">
        <w:rPr>
          <w:rFonts w:ascii="Times New Roman" w:hAnsi="Times New Roman" w:cs="Times New Roman"/>
          <w:sz w:val="24"/>
          <w:szCs w:val="24"/>
          <w:lang w:val="en-US"/>
        </w:rPr>
        <w:t>0.001 in both years</w:t>
      </w:r>
      <w:r w:rsidR="00DF153D">
        <w:rPr>
          <w:rFonts w:ascii="Times New Roman" w:hAnsi="Times New Roman" w:cs="Times New Roman"/>
          <w:sz w:val="24"/>
          <w:szCs w:val="24"/>
          <w:lang w:val="en-US"/>
        </w:rPr>
        <w:t>,</w:t>
      </w:r>
      <w:r w:rsidR="00DF153D" w:rsidRPr="00DF153D">
        <w:rPr>
          <w:rFonts w:ascii="Times New Roman" w:hAnsi="Times New Roman" w:cs="Times New Roman"/>
          <w:sz w:val="24"/>
          <w:szCs w:val="24"/>
          <w:lang w:val="en-US"/>
        </w:rPr>
        <w:t xml:space="preserve"> </w:t>
      </w:r>
      <w:r w:rsidR="00DF153D">
        <w:rPr>
          <w:rFonts w:ascii="Times New Roman" w:hAnsi="Times New Roman" w:cs="Times New Roman"/>
          <w:sz w:val="24"/>
          <w:szCs w:val="24"/>
          <w:lang w:val="en-US"/>
        </w:rPr>
        <w:t>one-way ANOVAs</w:t>
      </w:r>
      <w:r w:rsidR="004B4822">
        <w:rPr>
          <w:rFonts w:ascii="Times New Roman" w:hAnsi="Times New Roman" w:cs="Times New Roman"/>
          <w:sz w:val="24"/>
          <w:szCs w:val="24"/>
          <w:lang w:val="en-US"/>
        </w:rPr>
        <w:t>).</w:t>
      </w:r>
      <w:r w:rsidR="009C01AB">
        <w:rPr>
          <w:rFonts w:ascii="Times New Roman" w:hAnsi="Times New Roman" w:cs="Times New Roman"/>
          <w:sz w:val="24"/>
          <w:szCs w:val="24"/>
          <w:lang w:val="en-US"/>
        </w:rPr>
        <w:t xml:space="preserve"> </w:t>
      </w:r>
    </w:p>
    <w:p w14:paraId="5251DF85" w14:textId="084ACA2B" w:rsidR="003D6C1F" w:rsidRDefault="003D6C1F" w:rsidP="00EB771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Figure </w:t>
      </w:r>
      <w:r w:rsidR="00DC23C3">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r w:rsidR="001D429C">
        <w:rPr>
          <w:rFonts w:ascii="Times New Roman" w:hAnsi="Times New Roman" w:cs="Times New Roman"/>
          <w:sz w:val="24"/>
          <w:szCs w:val="24"/>
          <w:lang w:val="en-US"/>
        </w:rPr>
        <w:t>Relationship</w:t>
      </w:r>
      <w:del w:id="535" w:author="Alicia" w:date="2016-01-12T16:08:00Z">
        <w:r w:rsidR="001D429C" w:rsidDel="00455CCE">
          <w:rPr>
            <w:rFonts w:ascii="Times New Roman" w:hAnsi="Times New Roman" w:cs="Times New Roman"/>
            <w:sz w:val="24"/>
            <w:szCs w:val="24"/>
            <w:lang w:val="en-US"/>
          </w:rPr>
          <w:delText>s</w:delText>
        </w:r>
      </w:del>
      <w:r w:rsidR="001D429C">
        <w:rPr>
          <w:rFonts w:ascii="Times New Roman" w:hAnsi="Times New Roman" w:cs="Times New Roman"/>
          <w:sz w:val="24"/>
          <w:szCs w:val="24"/>
          <w:lang w:val="en-US"/>
        </w:rPr>
        <w:t xml:space="preserve"> between</w:t>
      </w:r>
      <w:r w:rsidR="00C9195F">
        <w:rPr>
          <w:rFonts w:ascii="Times New Roman" w:hAnsi="Times New Roman" w:cs="Times New Roman"/>
          <w:sz w:val="24"/>
          <w:szCs w:val="24"/>
          <w:lang w:val="en-US"/>
        </w:rPr>
        <w:t xml:space="preserve"> </w:t>
      </w:r>
      <w:del w:id="536" w:author="Alicia" w:date="2015-12-18T16:12:00Z">
        <w:r w:rsidR="00C9195F" w:rsidDel="00690761">
          <w:rPr>
            <w:rFonts w:ascii="Times New Roman" w:hAnsi="Times New Roman" w:cs="Times New Roman"/>
            <w:sz w:val="24"/>
            <w:szCs w:val="24"/>
            <w:lang w:val="en-US"/>
          </w:rPr>
          <w:delText xml:space="preserve">of </w:delText>
        </w:r>
      </w:del>
      <w:r w:rsidR="00C9195F">
        <w:rPr>
          <w:rFonts w:ascii="Times New Roman" w:hAnsi="Times New Roman" w:cs="Times New Roman"/>
          <w:sz w:val="24"/>
          <w:szCs w:val="24"/>
          <w:lang w:val="en-US"/>
        </w:rPr>
        <w:t xml:space="preserve">abundance of </w:t>
      </w:r>
      <w:proofErr w:type="spellStart"/>
      <w:r w:rsidR="001E0FB1" w:rsidRPr="001D2F9E">
        <w:rPr>
          <w:rFonts w:ascii="Times New Roman" w:hAnsi="Times New Roman" w:cs="Times New Roman"/>
          <w:i/>
          <w:sz w:val="24"/>
          <w:szCs w:val="24"/>
          <w:lang w:val="en-US"/>
        </w:rPr>
        <w:t>Myrmica</w:t>
      </w:r>
      <w:proofErr w:type="spellEnd"/>
      <w:r w:rsidR="001E0FB1">
        <w:rPr>
          <w:rFonts w:ascii="Times New Roman" w:hAnsi="Times New Roman" w:cs="Times New Roman"/>
          <w:sz w:val="24"/>
          <w:szCs w:val="24"/>
          <w:lang w:val="en-US"/>
        </w:rPr>
        <w:t xml:space="preserve"> </w:t>
      </w:r>
      <w:r w:rsidR="00C9195F">
        <w:rPr>
          <w:rFonts w:ascii="Times New Roman" w:hAnsi="Times New Roman" w:cs="Times New Roman"/>
          <w:sz w:val="24"/>
          <w:szCs w:val="24"/>
          <w:lang w:val="en-US"/>
        </w:rPr>
        <w:t>host</w:t>
      </w:r>
      <w:r w:rsidR="00CE2EE0">
        <w:rPr>
          <w:rFonts w:ascii="Times New Roman" w:hAnsi="Times New Roman" w:cs="Times New Roman"/>
          <w:sz w:val="24"/>
          <w:szCs w:val="24"/>
          <w:lang w:val="en-US"/>
        </w:rPr>
        <w:t xml:space="preserve"> ant</w:t>
      </w:r>
      <w:r w:rsidR="001D429C">
        <w:rPr>
          <w:rFonts w:ascii="Times New Roman" w:hAnsi="Times New Roman" w:cs="Times New Roman"/>
          <w:sz w:val="24"/>
          <w:szCs w:val="24"/>
          <w:lang w:val="en-US"/>
        </w:rPr>
        <w:t>s</w:t>
      </w:r>
      <w:r w:rsidR="00C9195F">
        <w:rPr>
          <w:rFonts w:ascii="Times New Roman" w:hAnsi="Times New Roman" w:cs="Times New Roman"/>
          <w:sz w:val="24"/>
          <w:szCs w:val="24"/>
          <w:lang w:val="en-US"/>
        </w:rPr>
        <w:t xml:space="preserve"> (log</w:t>
      </w:r>
      <w:r w:rsidR="001E0FB1">
        <w:rPr>
          <w:rFonts w:ascii="Times New Roman" w:hAnsi="Times New Roman" w:cs="Times New Roman"/>
          <w:sz w:val="24"/>
          <w:szCs w:val="24"/>
          <w:lang w:val="en-US"/>
        </w:rPr>
        <w:t xml:space="preserve"> mean number of observed individuals</w:t>
      </w:r>
      <w:r w:rsidR="00126C80">
        <w:rPr>
          <w:rFonts w:ascii="Times New Roman" w:hAnsi="Times New Roman" w:cs="Times New Roman"/>
          <w:sz w:val="24"/>
          <w:szCs w:val="24"/>
          <w:lang w:val="en-US"/>
        </w:rPr>
        <w:t>)</w:t>
      </w:r>
      <w:r w:rsidR="001D429C">
        <w:rPr>
          <w:rFonts w:ascii="Times New Roman" w:hAnsi="Times New Roman" w:cs="Times New Roman"/>
          <w:sz w:val="24"/>
          <w:szCs w:val="24"/>
          <w:lang w:val="en-US"/>
        </w:rPr>
        <w:t>,</w:t>
      </w:r>
      <w:r w:rsidR="00C9195F">
        <w:rPr>
          <w:rFonts w:ascii="Times New Roman" w:hAnsi="Times New Roman" w:cs="Times New Roman"/>
          <w:sz w:val="24"/>
          <w:szCs w:val="24"/>
          <w:lang w:val="en-US"/>
        </w:rPr>
        <w:t xml:space="preserve"> </w:t>
      </w:r>
      <w:r w:rsidR="001D429C">
        <w:rPr>
          <w:rFonts w:ascii="Times New Roman" w:hAnsi="Times New Roman" w:cs="Times New Roman"/>
          <w:sz w:val="24"/>
          <w:szCs w:val="24"/>
          <w:lang w:val="en-US"/>
        </w:rPr>
        <w:t xml:space="preserve">and </w:t>
      </w:r>
      <w:del w:id="537" w:author="Alicia" w:date="2016-01-12T16:08:00Z">
        <w:r w:rsidR="001D429C" w:rsidDel="00455CCE">
          <w:rPr>
            <w:rFonts w:ascii="Times New Roman" w:hAnsi="Times New Roman" w:cs="Times New Roman"/>
            <w:sz w:val="24"/>
            <w:szCs w:val="24"/>
            <w:lang w:val="en-US"/>
          </w:rPr>
          <w:delText>(</w:delText>
        </w:r>
        <w:r w:rsidR="00DA6203" w:rsidDel="00455CCE">
          <w:rPr>
            <w:rFonts w:ascii="Times New Roman" w:hAnsi="Times New Roman" w:cs="Times New Roman"/>
            <w:sz w:val="24"/>
            <w:szCs w:val="24"/>
            <w:lang w:val="en-US"/>
          </w:rPr>
          <w:delText>A</w:delText>
        </w:r>
        <w:r w:rsidR="00C9195F" w:rsidDel="00455CCE">
          <w:rPr>
            <w:rFonts w:ascii="Times New Roman" w:hAnsi="Times New Roman" w:cs="Times New Roman"/>
            <w:sz w:val="24"/>
            <w:szCs w:val="24"/>
            <w:lang w:val="en-US"/>
          </w:rPr>
          <w:delText xml:space="preserve">) </w:delText>
        </w:r>
        <w:r w:rsidR="001E0FB1" w:rsidDel="00455CCE">
          <w:rPr>
            <w:rFonts w:ascii="Times New Roman" w:hAnsi="Times New Roman" w:cs="Times New Roman"/>
            <w:sz w:val="24"/>
            <w:szCs w:val="24"/>
            <w:lang w:val="en-US"/>
          </w:rPr>
          <w:delText>P</w:delText>
        </w:r>
      </w:del>
      <w:ins w:id="538" w:author="Alicia" w:date="2016-01-12T16:09:00Z">
        <w:r w:rsidR="00455CCE">
          <w:rPr>
            <w:rFonts w:ascii="Times New Roman" w:hAnsi="Times New Roman" w:cs="Times New Roman"/>
            <w:sz w:val="24"/>
            <w:szCs w:val="24"/>
            <w:lang w:val="en-US"/>
          </w:rPr>
          <w:t>p</w:t>
        </w:r>
      </w:ins>
      <w:r w:rsidR="001E0FB1">
        <w:rPr>
          <w:rFonts w:ascii="Times New Roman" w:hAnsi="Times New Roman" w:cs="Times New Roman"/>
          <w:sz w:val="24"/>
          <w:szCs w:val="24"/>
          <w:lang w:val="en-US"/>
        </w:rPr>
        <w:t xml:space="preserve">resence/absence of </w:t>
      </w:r>
      <w:r w:rsidR="00091934">
        <w:rPr>
          <w:rFonts w:ascii="Times New Roman" w:hAnsi="Times New Roman" w:cs="Times New Roman"/>
          <w:i/>
          <w:sz w:val="24"/>
          <w:szCs w:val="24"/>
          <w:lang w:val="en-US"/>
        </w:rPr>
        <w:t xml:space="preserve">P. </w:t>
      </w:r>
      <w:proofErr w:type="spellStart"/>
      <w:r w:rsidR="00091934">
        <w:rPr>
          <w:rFonts w:ascii="Times New Roman" w:hAnsi="Times New Roman" w:cs="Times New Roman"/>
          <w:i/>
          <w:sz w:val="24"/>
          <w:szCs w:val="24"/>
          <w:lang w:val="en-US"/>
        </w:rPr>
        <w:t>alcon</w:t>
      </w:r>
      <w:proofErr w:type="spellEnd"/>
      <w:r w:rsidR="001D2F9E">
        <w:rPr>
          <w:rFonts w:ascii="Times New Roman" w:hAnsi="Times New Roman" w:cs="Times New Roman"/>
          <w:sz w:val="24"/>
          <w:szCs w:val="24"/>
          <w:lang w:val="en-US"/>
        </w:rPr>
        <w:t xml:space="preserve"> </w:t>
      </w:r>
      <w:r w:rsidR="001E0FB1">
        <w:rPr>
          <w:rFonts w:ascii="Times New Roman" w:hAnsi="Times New Roman" w:cs="Times New Roman"/>
          <w:sz w:val="24"/>
          <w:szCs w:val="24"/>
          <w:lang w:val="en-US"/>
        </w:rPr>
        <w:t xml:space="preserve">in populations of </w:t>
      </w:r>
      <w:r w:rsidR="001E0FB1" w:rsidRPr="004B0C44">
        <w:rPr>
          <w:rFonts w:ascii="Times New Roman" w:hAnsi="Times New Roman" w:cs="Times New Roman"/>
          <w:i/>
          <w:sz w:val="24"/>
          <w:szCs w:val="24"/>
          <w:lang w:val="en-US"/>
        </w:rPr>
        <w:t xml:space="preserve">G. </w:t>
      </w:r>
      <w:proofErr w:type="spellStart"/>
      <w:r w:rsidR="001E0FB1" w:rsidRPr="004B0C44">
        <w:rPr>
          <w:rFonts w:ascii="Times New Roman" w:hAnsi="Times New Roman" w:cs="Times New Roman"/>
          <w:i/>
          <w:sz w:val="24"/>
          <w:szCs w:val="24"/>
          <w:lang w:val="en-US"/>
        </w:rPr>
        <w:t>pneumonanthe</w:t>
      </w:r>
      <w:proofErr w:type="spellEnd"/>
      <w:r w:rsidR="001E0FB1">
        <w:rPr>
          <w:rFonts w:ascii="Times New Roman" w:hAnsi="Times New Roman" w:cs="Times New Roman"/>
          <w:sz w:val="24"/>
          <w:szCs w:val="24"/>
          <w:lang w:val="en-US"/>
        </w:rPr>
        <w:t xml:space="preserve"> </w:t>
      </w:r>
      <w:r w:rsidR="00C9195F">
        <w:rPr>
          <w:rFonts w:ascii="Times New Roman" w:hAnsi="Times New Roman" w:cs="Times New Roman"/>
          <w:sz w:val="24"/>
          <w:szCs w:val="24"/>
          <w:lang w:val="en-US"/>
        </w:rPr>
        <w:t>(</w:t>
      </w:r>
      <w:r w:rsidR="00126C80">
        <w:rPr>
          <w:rFonts w:ascii="Times New Roman" w:hAnsi="Times New Roman" w:cs="Times New Roman"/>
          <w:sz w:val="24"/>
          <w:szCs w:val="24"/>
          <w:lang w:val="en-US"/>
        </w:rPr>
        <w:t>fitted curve is a logistic regression</w:t>
      </w:r>
      <w:r w:rsidR="000D143B">
        <w:rPr>
          <w:rFonts w:ascii="Times New Roman" w:hAnsi="Times New Roman" w:cs="Times New Roman"/>
          <w:sz w:val="24"/>
          <w:szCs w:val="24"/>
          <w:lang w:val="en-US"/>
        </w:rPr>
        <w:t>, N = 20 populations</w:t>
      </w:r>
      <w:r w:rsidR="00CE2EE0">
        <w:rPr>
          <w:rFonts w:ascii="Times New Roman" w:hAnsi="Times New Roman" w:cs="Times New Roman"/>
          <w:sz w:val="24"/>
          <w:szCs w:val="24"/>
          <w:lang w:val="en-US"/>
        </w:rPr>
        <w:t>, p = 0.045</w:t>
      </w:r>
      <w:r w:rsidR="00C9195F">
        <w:rPr>
          <w:rFonts w:ascii="Times New Roman" w:hAnsi="Times New Roman" w:cs="Times New Roman"/>
          <w:sz w:val="24"/>
          <w:szCs w:val="24"/>
          <w:lang w:val="en-US"/>
        </w:rPr>
        <w:t>)</w:t>
      </w:r>
      <w:ins w:id="539" w:author="Alicia" w:date="2016-01-12T16:09:00Z">
        <w:r w:rsidR="00455CCE">
          <w:rPr>
            <w:rFonts w:ascii="Times New Roman" w:hAnsi="Times New Roman" w:cs="Times New Roman"/>
            <w:sz w:val="24"/>
            <w:szCs w:val="24"/>
            <w:lang w:val="en-US"/>
          </w:rPr>
          <w:t>.</w:t>
        </w:r>
      </w:ins>
      <w:ins w:id="540" w:author="Alicia" w:date="2016-01-12T16:10:00Z">
        <w:r w:rsidR="00455CCE" w:rsidDel="00455CCE">
          <w:rPr>
            <w:rFonts w:ascii="Times New Roman" w:hAnsi="Times New Roman" w:cs="Times New Roman"/>
            <w:sz w:val="24"/>
            <w:szCs w:val="24"/>
            <w:lang w:val="en-US"/>
          </w:rPr>
          <w:t xml:space="preserve"> </w:t>
        </w:r>
      </w:ins>
      <w:del w:id="541" w:author="Alicia" w:date="2016-01-12T16:10:00Z">
        <w:r w:rsidR="00DA6203" w:rsidDel="00455CCE">
          <w:rPr>
            <w:rFonts w:ascii="Times New Roman" w:hAnsi="Times New Roman" w:cs="Times New Roman"/>
            <w:sz w:val="24"/>
            <w:szCs w:val="24"/>
            <w:lang w:val="en-US"/>
          </w:rPr>
          <w:delText xml:space="preserve">, </w:delText>
        </w:r>
        <w:r w:rsidR="001D429C" w:rsidDel="00455CCE">
          <w:rPr>
            <w:rFonts w:ascii="Times New Roman" w:hAnsi="Times New Roman" w:cs="Times New Roman"/>
            <w:sz w:val="24"/>
            <w:szCs w:val="24"/>
            <w:lang w:val="en-US"/>
          </w:rPr>
          <w:delText>(</w:delText>
        </w:r>
        <w:r w:rsidR="00DA6203" w:rsidDel="00455CCE">
          <w:rPr>
            <w:rFonts w:ascii="Times New Roman" w:hAnsi="Times New Roman" w:cs="Times New Roman"/>
            <w:sz w:val="24"/>
            <w:szCs w:val="24"/>
            <w:lang w:val="en-US"/>
          </w:rPr>
          <w:delText>B</w:delText>
        </w:r>
        <w:r w:rsidR="000D143B" w:rsidDel="00455CCE">
          <w:rPr>
            <w:rFonts w:ascii="Times New Roman" w:hAnsi="Times New Roman" w:cs="Times New Roman"/>
            <w:sz w:val="24"/>
            <w:szCs w:val="24"/>
            <w:lang w:val="en-US"/>
          </w:rPr>
          <w:delText xml:space="preserve">) </w:delText>
        </w:r>
        <w:r w:rsidR="001E0FB1" w:rsidDel="00455CCE">
          <w:rPr>
            <w:rFonts w:ascii="Times New Roman" w:hAnsi="Times New Roman" w:cs="Times New Roman"/>
            <w:sz w:val="24"/>
            <w:szCs w:val="24"/>
            <w:lang w:val="en-US"/>
          </w:rPr>
          <w:delText xml:space="preserve">Mean </w:delText>
        </w:r>
        <w:r w:rsidR="000D143B" w:rsidDel="00455CCE">
          <w:rPr>
            <w:rFonts w:ascii="Times New Roman" w:hAnsi="Times New Roman" w:cs="Times New Roman"/>
            <w:sz w:val="24"/>
            <w:szCs w:val="24"/>
            <w:lang w:val="en-US"/>
          </w:rPr>
          <w:delText>number of eggs per</w:delText>
        </w:r>
        <w:r w:rsidR="004B3AA8" w:rsidDel="00455CCE">
          <w:rPr>
            <w:rFonts w:ascii="Times New Roman" w:hAnsi="Times New Roman" w:cs="Times New Roman"/>
            <w:sz w:val="24"/>
            <w:szCs w:val="24"/>
            <w:lang w:val="en-US"/>
          </w:rPr>
          <w:delText xml:space="preserve"> plant</w:delText>
        </w:r>
        <w:r w:rsidR="001E0FB1" w:rsidDel="00455CCE">
          <w:rPr>
            <w:rFonts w:ascii="Times New Roman" w:hAnsi="Times New Roman" w:cs="Times New Roman"/>
            <w:sz w:val="24"/>
            <w:szCs w:val="24"/>
            <w:lang w:val="en-US"/>
          </w:rPr>
          <w:delText xml:space="preserve"> in populations where </w:delText>
        </w:r>
        <w:r w:rsidR="00091934" w:rsidDel="00455CCE">
          <w:rPr>
            <w:rFonts w:ascii="Times New Roman" w:hAnsi="Times New Roman" w:cs="Times New Roman"/>
            <w:i/>
            <w:sz w:val="24"/>
            <w:szCs w:val="24"/>
            <w:lang w:val="en-US"/>
          </w:rPr>
          <w:delText>P. alcon</w:delText>
        </w:r>
        <w:r w:rsidR="001E0FB1" w:rsidDel="00455CCE">
          <w:rPr>
            <w:rFonts w:ascii="Times New Roman" w:hAnsi="Times New Roman" w:cs="Times New Roman"/>
            <w:sz w:val="24"/>
            <w:szCs w:val="24"/>
            <w:lang w:val="en-US"/>
          </w:rPr>
          <w:delText xml:space="preserve"> was present (N = 11 populations in two years</w:delText>
        </w:r>
        <w:r w:rsidR="005E0B15" w:rsidDel="00455CCE">
          <w:rPr>
            <w:rFonts w:ascii="Times New Roman" w:hAnsi="Times New Roman" w:cs="Times New Roman"/>
            <w:sz w:val="24"/>
            <w:szCs w:val="24"/>
            <w:lang w:val="en-US"/>
          </w:rPr>
          <w:delText>, p &gt; 0.05</w:delText>
        </w:r>
        <w:r w:rsidR="00353941" w:rsidDel="00455CCE">
          <w:rPr>
            <w:rFonts w:ascii="Times New Roman" w:hAnsi="Times New Roman" w:cs="Times New Roman"/>
            <w:sz w:val="24"/>
            <w:szCs w:val="24"/>
            <w:lang w:val="en-US"/>
          </w:rPr>
          <w:delText xml:space="preserve"> in both years</w:delText>
        </w:r>
        <w:r w:rsidR="001E0FB1" w:rsidDel="00455CCE">
          <w:rPr>
            <w:rFonts w:ascii="Times New Roman" w:hAnsi="Times New Roman" w:cs="Times New Roman"/>
            <w:sz w:val="24"/>
            <w:szCs w:val="24"/>
            <w:lang w:val="en-US"/>
          </w:rPr>
          <w:delText>)</w:delText>
        </w:r>
        <w:r w:rsidR="00DA6203" w:rsidDel="00455CCE">
          <w:rPr>
            <w:rFonts w:ascii="Times New Roman" w:hAnsi="Times New Roman" w:cs="Times New Roman"/>
            <w:sz w:val="24"/>
            <w:szCs w:val="24"/>
            <w:lang w:val="en-US"/>
          </w:rPr>
          <w:delText xml:space="preserve">, and </w:delText>
        </w:r>
        <w:r w:rsidR="001D429C" w:rsidDel="00455CCE">
          <w:rPr>
            <w:rFonts w:ascii="Times New Roman" w:hAnsi="Times New Roman" w:cs="Times New Roman"/>
            <w:sz w:val="24"/>
            <w:szCs w:val="24"/>
            <w:lang w:val="en-US"/>
          </w:rPr>
          <w:delText>(</w:delText>
        </w:r>
        <w:r w:rsidR="00DA6203" w:rsidDel="00455CCE">
          <w:rPr>
            <w:rFonts w:ascii="Times New Roman" w:hAnsi="Times New Roman" w:cs="Times New Roman"/>
            <w:sz w:val="24"/>
            <w:szCs w:val="24"/>
            <w:lang w:val="en-US"/>
          </w:rPr>
          <w:delText>C</w:delText>
        </w:r>
        <w:r w:rsidR="000D143B" w:rsidDel="00455CCE">
          <w:rPr>
            <w:rFonts w:ascii="Times New Roman" w:hAnsi="Times New Roman" w:cs="Times New Roman"/>
            <w:sz w:val="24"/>
            <w:szCs w:val="24"/>
            <w:lang w:val="en-US"/>
          </w:rPr>
          <w:delText xml:space="preserve">) </w:delText>
        </w:r>
        <w:r w:rsidR="001E0FB1" w:rsidDel="00455CCE">
          <w:rPr>
            <w:rFonts w:ascii="Times New Roman" w:hAnsi="Times New Roman" w:cs="Times New Roman"/>
            <w:sz w:val="24"/>
            <w:szCs w:val="24"/>
            <w:lang w:val="en-US"/>
          </w:rPr>
          <w:delText xml:space="preserve">The </w:delText>
        </w:r>
        <w:r w:rsidR="00B02B10" w:rsidDel="00455CCE">
          <w:rPr>
            <w:rFonts w:ascii="Times New Roman" w:hAnsi="Times New Roman" w:cs="Times New Roman"/>
            <w:sz w:val="24"/>
            <w:szCs w:val="24"/>
            <w:lang w:val="en-US"/>
          </w:rPr>
          <w:delText>p</w:delText>
        </w:r>
        <w:r w:rsidR="000D143B" w:rsidDel="00455CCE">
          <w:rPr>
            <w:rFonts w:ascii="Times New Roman" w:hAnsi="Times New Roman" w:cs="Times New Roman"/>
            <w:sz w:val="24"/>
            <w:szCs w:val="24"/>
            <w:lang w:val="en-US"/>
          </w:rPr>
          <w:delText xml:space="preserve">roportion of plants </w:delText>
        </w:r>
        <w:r w:rsidR="001E0FB1" w:rsidDel="00455CCE">
          <w:rPr>
            <w:rFonts w:ascii="Times New Roman" w:hAnsi="Times New Roman" w:cs="Times New Roman"/>
            <w:sz w:val="24"/>
            <w:szCs w:val="24"/>
            <w:lang w:val="en-US"/>
          </w:rPr>
          <w:delText>that had at least on</w:delText>
        </w:r>
        <w:r w:rsidR="004B0C44" w:rsidDel="00455CCE">
          <w:rPr>
            <w:rFonts w:ascii="Times New Roman" w:hAnsi="Times New Roman" w:cs="Times New Roman"/>
            <w:sz w:val="24"/>
            <w:szCs w:val="24"/>
            <w:lang w:val="en-US"/>
          </w:rPr>
          <w:delText>e</w:delText>
        </w:r>
        <w:r w:rsidR="001E0FB1" w:rsidRPr="000D143B" w:rsidDel="00455CCE">
          <w:rPr>
            <w:rFonts w:ascii="Times New Roman" w:hAnsi="Times New Roman" w:cs="Times New Roman"/>
            <w:sz w:val="24"/>
            <w:szCs w:val="24"/>
            <w:lang w:val="en-US"/>
          </w:rPr>
          <w:delText xml:space="preserve"> </w:delText>
        </w:r>
        <w:r w:rsidR="00091934" w:rsidDel="00455CCE">
          <w:rPr>
            <w:rFonts w:ascii="Times New Roman" w:hAnsi="Times New Roman" w:cs="Times New Roman"/>
            <w:i/>
            <w:sz w:val="24"/>
            <w:szCs w:val="24"/>
            <w:lang w:val="en-US"/>
          </w:rPr>
          <w:delText>P. alcon</w:delText>
        </w:r>
        <w:r w:rsidR="000D143B" w:rsidRPr="000D143B" w:rsidDel="00455CCE">
          <w:rPr>
            <w:rFonts w:ascii="Times New Roman" w:hAnsi="Times New Roman" w:cs="Times New Roman"/>
            <w:sz w:val="24"/>
            <w:szCs w:val="24"/>
            <w:lang w:val="en-US"/>
          </w:rPr>
          <w:delText xml:space="preserve"> </w:delText>
        </w:r>
        <w:r w:rsidR="001E0FB1" w:rsidRPr="000D143B" w:rsidDel="00455CCE">
          <w:rPr>
            <w:rFonts w:ascii="Times New Roman" w:hAnsi="Times New Roman" w:cs="Times New Roman"/>
            <w:sz w:val="24"/>
            <w:szCs w:val="24"/>
            <w:lang w:val="en-US"/>
          </w:rPr>
          <w:delText>egg</w:delText>
        </w:r>
        <w:r w:rsidR="001E0FB1" w:rsidDel="00455CCE">
          <w:rPr>
            <w:rFonts w:ascii="Times New Roman" w:hAnsi="Times New Roman" w:cs="Times New Roman"/>
            <w:sz w:val="24"/>
            <w:szCs w:val="24"/>
            <w:lang w:val="en-US"/>
          </w:rPr>
          <w:delText xml:space="preserve"> in populations where </w:delText>
        </w:r>
        <w:r w:rsidR="00091934" w:rsidDel="00455CCE">
          <w:rPr>
            <w:rFonts w:ascii="Times New Roman" w:hAnsi="Times New Roman" w:cs="Times New Roman"/>
            <w:i/>
            <w:sz w:val="24"/>
            <w:szCs w:val="24"/>
            <w:lang w:val="en-US"/>
          </w:rPr>
          <w:delText>P. alcon</w:delText>
        </w:r>
        <w:r w:rsidR="001E0FB1" w:rsidDel="00455CCE">
          <w:rPr>
            <w:rFonts w:ascii="Times New Roman" w:hAnsi="Times New Roman" w:cs="Times New Roman"/>
            <w:sz w:val="24"/>
            <w:szCs w:val="24"/>
            <w:lang w:val="en-US"/>
          </w:rPr>
          <w:delText xml:space="preserve"> was present (N = 11 populations in two years</w:delText>
        </w:r>
        <w:r w:rsidR="005E0B15" w:rsidDel="00455CCE">
          <w:rPr>
            <w:rFonts w:ascii="Times New Roman" w:hAnsi="Times New Roman" w:cs="Times New Roman"/>
            <w:sz w:val="24"/>
            <w:szCs w:val="24"/>
            <w:lang w:val="en-US"/>
          </w:rPr>
          <w:delText>, p &gt; 0.05</w:delText>
        </w:r>
        <w:r w:rsidR="00353941" w:rsidDel="00455CCE">
          <w:rPr>
            <w:rFonts w:ascii="Times New Roman" w:hAnsi="Times New Roman" w:cs="Times New Roman"/>
            <w:sz w:val="24"/>
            <w:szCs w:val="24"/>
            <w:lang w:val="en-US"/>
          </w:rPr>
          <w:delText xml:space="preserve"> in both years</w:delText>
        </w:r>
        <w:r w:rsidR="001E0FB1" w:rsidDel="00455CCE">
          <w:rPr>
            <w:rFonts w:ascii="Times New Roman" w:hAnsi="Times New Roman" w:cs="Times New Roman"/>
            <w:sz w:val="24"/>
            <w:szCs w:val="24"/>
            <w:lang w:val="en-US"/>
          </w:rPr>
          <w:delText>)</w:delText>
        </w:r>
        <w:r w:rsidR="000D143B" w:rsidDel="00455CCE">
          <w:rPr>
            <w:rFonts w:ascii="Times New Roman" w:hAnsi="Times New Roman" w:cs="Times New Roman"/>
            <w:sz w:val="24"/>
            <w:szCs w:val="24"/>
            <w:lang w:val="en-US"/>
          </w:rPr>
          <w:delText>.</w:delText>
        </w:r>
        <w:r w:rsidR="00DA6203" w:rsidDel="00455CCE">
          <w:rPr>
            <w:rFonts w:ascii="Times New Roman" w:hAnsi="Times New Roman" w:cs="Times New Roman"/>
            <w:sz w:val="24"/>
            <w:szCs w:val="24"/>
            <w:lang w:val="en-US"/>
          </w:rPr>
          <w:delText xml:space="preserve"> </w:delText>
        </w:r>
        <w:r w:rsidR="00977D16" w:rsidDel="00455CCE">
          <w:rPr>
            <w:rFonts w:ascii="Times New Roman" w:hAnsi="Times New Roman" w:cs="Times New Roman"/>
            <w:sz w:val="24"/>
            <w:szCs w:val="24"/>
            <w:lang w:val="en-US"/>
          </w:rPr>
          <w:delText xml:space="preserve">Black </w:delText>
        </w:r>
        <w:r w:rsidR="001D429C" w:rsidDel="00455CCE">
          <w:rPr>
            <w:rFonts w:ascii="Times New Roman" w:hAnsi="Times New Roman" w:cs="Times New Roman"/>
            <w:sz w:val="24"/>
            <w:szCs w:val="24"/>
            <w:lang w:val="en-US"/>
          </w:rPr>
          <w:delText xml:space="preserve">circles </w:delText>
        </w:r>
        <w:r w:rsidR="00977D16" w:rsidDel="00455CCE">
          <w:rPr>
            <w:rFonts w:ascii="Times New Roman" w:hAnsi="Times New Roman" w:cs="Times New Roman"/>
            <w:sz w:val="24"/>
            <w:szCs w:val="24"/>
            <w:lang w:val="en-US"/>
          </w:rPr>
          <w:delText>in B and C</w:delText>
        </w:r>
        <w:r w:rsidR="004B3AA8" w:rsidDel="00455CCE">
          <w:rPr>
            <w:rFonts w:ascii="Times New Roman" w:hAnsi="Times New Roman" w:cs="Times New Roman"/>
            <w:sz w:val="24"/>
            <w:szCs w:val="24"/>
            <w:lang w:val="en-US"/>
          </w:rPr>
          <w:delText xml:space="preserve"> </w:delText>
        </w:r>
        <w:r w:rsidR="00977D16" w:rsidDel="00455CCE">
          <w:rPr>
            <w:rFonts w:ascii="Times New Roman" w:hAnsi="Times New Roman" w:cs="Times New Roman"/>
            <w:sz w:val="24"/>
            <w:szCs w:val="24"/>
            <w:lang w:val="en-US"/>
          </w:rPr>
          <w:delText>are estimates f</w:delText>
        </w:r>
        <w:r w:rsidR="001E0FB1" w:rsidDel="00455CCE">
          <w:rPr>
            <w:rFonts w:ascii="Times New Roman" w:hAnsi="Times New Roman" w:cs="Times New Roman"/>
            <w:sz w:val="24"/>
            <w:szCs w:val="24"/>
            <w:lang w:val="en-US"/>
          </w:rPr>
          <w:delText>rom</w:delText>
        </w:r>
        <w:r w:rsidR="00977D16" w:rsidDel="00455CCE">
          <w:rPr>
            <w:rFonts w:ascii="Times New Roman" w:hAnsi="Times New Roman" w:cs="Times New Roman"/>
            <w:sz w:val="24"/>
            <w:szCs w:val="24"/>
            <w:lang w:val="en-US"/>
          </w:rPr>
          <w:delText xml:space="preserve"> 2010 and grey are </w:delText>
        </w:r>
        <w:r w:rsidR="001E0FB1" w:rsidDel="00455CCE">
          <w:rPr>
            <w:rFonts w:ascii="Times New Roman" w:hAnsi="Times New Roman" w:cs="Times New Roman"/>
            <w:sz w:val="24"/>
            <w:szCs w:val="24"/>
            <w:lang w:val="en-US"/>
          </w:rPr>
          <w:delText xml:space="preserve">estimates from </w:delText>
        </w:r>
        <w:r w:rsidR="00977D16" w:rsidDel="00455CCE">
          <w:rPr>
            <w:rFonts w:ascii="Times New Roman" w:hAnsi="Times New Roman" w:cs="Times New Roman"/>
            <w:sz w:val="24"/>
            <w:szCs w:val="24"/>
            <w:lang w:val="en-US"/>
          </w:rPr>
          <w:delText>2011</w:delText>
        </w:r>
        <w:r w:rsidR="004B3AA8" w:rsidDel="00455CCE">
          <w:rPr>
            <w:rFonts w:ascii="Times New Roman" w:hAnsi="Times New Roman" w:cs="Times New Roman"/>
            <w:sz w:val="24"/>
            <w:szCs w:val="24"/>
            <w:lang w:val="en-US"/>
          </w:rPr>
          <w:delText>.</w:delText>
        </w:r>
        <w:r w:rsidDel="00455CCE">
          <w:rPr>
            <w:rFonts w:ascii="Times New Roman" w:hAnsi="Times New Roman" w:cs="Times New Roman"/>
            <w:sz w:val="24"/>
            <w:szCs w:val="24"/>
            <w:lang w:val="en-US"/>
          </w:rPr>
          <w:br w:type="page"/>
        </w:r>
      </w:del>
    </w:p>
    <w:p w14:paraId="3788E553" w14:textId="77777777" w:rsidR="00455CCE" w:rsidRDefault="00455CCE">
      <w:pPr>
        <w:rPr>
          <w:ins w:id="542" w:author="Alicia" w:date="2016-01-12T16:10:00Z"/>
          <w:rFonts w:ascii="Times New Roman" w:hAnsi="Times New Roman" w:cs="Times New Roman"/>
          <w:sz w:val="24"/>
          <w:szCs w:val="24"/>
          <w:lang w:val="en-US"/>
        </w:rPr>
      </w:pPr>
      <w:ins w:id="543" w:author="Alicia" w:date="2016-01-12T16:10:00Z">
        <w:r>
          <w:rPr>
            <w:rFonts w:ascii="Times New Roman" w:hAnsi="Times New Roman" w:cs="Times New Roman"/>
            <w:sz w:val="24"/>
            <w:szCs w:val="24"/>
            <w:lang w:val="en-US"/>
          </w:rPr>
          <w:br w:type="page"/>
        </w:r>
      </w:ins>
    </w:p>
    <w:p w14:paraId="29F8D413" w14:textId="383A818E" w:rsidR="004205D7" w:rsidRDefault="003D6C1F" w:rsidP="00472CC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Figure 1</w:t>
      </w:r>
    </w:p>
    <w:p w14:paraId="5E5D36AD" w14:textId="3AAE1CAF" w:rsidR="004C6664" w:rsidRDefault="00AB4C2A" w:rsidP="00472CCB">
      <w:pPr>
        <w:spacing w:line="480" w:lineRule="auto"/>
        <w:rPr>
          <w:rFonts w:ascii="Times New Roman" w:hAnsi="Times New Roman" w:cs="Times New Roman"/>
          <w:sz w:val="24"/>
          <w:szCs w:val="24"/>
          <w:lang w:val="en-US"/>
        </w:rPr>
      </w:pPr>
      <w:del w:id="544" w:author="Alicia" w:date="2016-01-12T16:00:00Z">
        <w:r w:rsidDel="006E5C6D">
          <w:rPr>
            <w:rFonts w:ascii="Times New Roman" w:hAnsi="Times New Roman" w:cs="Times New Roman"/>
            <w:noProof/>
            <w:sz w:val="24"/>
            <w:szCs w:val="24"/>
            <w:lang w:eastAsia="es-ES"/>
          </w:rPr>
          <w:drawing>
            <wp:inline distT="0" distB="0" distL="0" distR="0" wp14:anchorId="413EEC14" wp14:editId="63EFF37A">
              <wp:extent cx="5313600" cy="2559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3600" cy="2559600"/>
                      </a:xfrm>
                      <a:prstGeom prst="rect">
                        <a:avLst/>
                      </a:prstGeom>
                      <a:noFill/>
                    </pic:spPr>
                  </pic:pic>
                </a:graphicData>
              </a:graphic>
            </wp:inline>
          </w:drawing>
        </w:r>
      </w:del>
      <w:ins w:id="545" w:author="Alicia" w:date="2016-01-12T16:03:00Z">
        <w:r w:rsidR="00455CCE">
          <w:rPr>
            <w:rFonts w:ascii="Times New Roman" w:hAnsi="Times New Roman" w:cs="Times New Roman"/>
            <w:noProof/>
            <w:sz w:val="24"/>
            <w:szCs w:val="24"/>
            <w:lang w:eastAsia="es-ES"/>
          </w:rPr>
          <w:drawing>
            <wp:inline distT="0" distB="0" distL="0" distR="0" wp14:anchorId="427F47CB" wp14:editId="1B057033">
              <wp:extent cx="3688715" cy="295084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8715" cy="2950845"/>
                      </a:xfrm>
                      <a:prstGeom prst="rect">
                        <a:avLst/>
                      </a:prstGeom>
                      <a:noFill/>
                    </pic:spPr>
                  </pic:pic>
                </a:graphicData>
              </a:graphic>
            </wp:inline>
          </w:drawing>
        </w:r>
      </w:ins>
    </w:p>
    <w:p w14:paraId="49EC9FD0" w14:textId="77777777" w:rsidR="003D6C1F" w:rsidRDefault="003D6C1F">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15BBD046" w14:textId="77777777" w:rsidR="008574A0" w:rsidRDefault="003D6C1F" w:rsidP="008574A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Figure 2</w:t>
      </w:r>
    </w:p>
    <w:p w14:paraId="511D7AE9" w14:textId="5DEBE722" w:rsidR="00353941" w:rsidRPr="00472CCB" w:rsidRDefault="00455CCE" w:rsidP="00DC23C3">
      <w:pPr>
        <w:rPr>
          <w:rFonts w:ascii="Times New Roman" w:hAnsi="Times New Roman" w:cs="Times New Roman"/>
          <w:sz w:val="24"/>
          <w:szCs w:val="24"/>
          <w:lang w:val="en-US"/>
        </w:rPr>
      </w:pPr>
      <w:ins w:id="546" w:author="Alicia" w:date="2016-01-12T16:08:00Z">
        <w:r>
          <w:rPr>
            <w:rFonts w:ascii="Times New Roman" w:hAnsi="Times New Roman" w:cs="Times New Roman"/>
            <w:noProof/>
            <w:sz w:val="24"/>
            <w:szCs w:val="24"/>
            <w:lang w:eastAsia="es-ES"/>
          </w:rPr>
          <w:drawing>
            <wp:inline distT="0" distB="0" distL="0" distR="0" wp14:anchorId="771BCCB0" wp14:editId="2C694795">
              <wp:extent cx="3749675" cy="3566160"/>
              <wp:effectExtent l="0" t="0" r="317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9675" cy="3566160"/>
                      </a:xfrm>
                      <a:prstGeom prst="rect">
                        <a:avLst/>
                      </a:prstGeom>
                      <a:noFill/>
                    </pic:spPr>
                  </pic:pic>
                </a:graphicData>
              </a:graphic>
            </wp:inline>
          </w:drawing>
        </w:r>
      </w:ins>
      <w:del w:id="547" w:author="Alicia" w:date="2016-01-12T16:08:00Z">
        <w:r w:rsidR="00AB4C2A" w:rsidDel="00455CCE">
          <w:rPr>
            <w:rFonts w:ascii="Times New Roman" w:hAnsi="Times New Roman" w:cs="Times New Roman"/>
            <w:noProof/>
            <w:sz w:val="24"/>
            <w:szCs w:val="24"/>
            <w:lang w:eastAsia="es-ES"/>
          </w:rPr>
          <w:drawing>
            <wp:inline distT="0" distB="0" distL="0" distR="0" wp14:anchorId="200816F6" wp14:editId="38E5D9EF">
              <wp:extent cx="3157268" cy="8221954"/>
              <wp:effectExtent l="0" t="0" r="508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l="9181"/>
                      <a:stretch/>
                    </pic:blipFill>
                    <pic:spPr bwMode="auto">
                      <a:xfrm>
                        <a:off x="0" y="0"/>
                        <a:ext cx="3161586" cy="8233200"/>
                      </a:xfrm>
                      <a:prstGeom prst="rect">
                        <a:avLst/>
                      </a:prstGeom>
                      <a:noFill/>
                      <a:ln>
                        <a:noFill/>
                      </a:ln>
                      <a:extLst>
                        <a:ext uri="{53640926-AAD7-44D8-BBD7-CCE9431645EC}">
                          <a14:shadowObscured xmlns:a14="http://schemas.microsoft.com/office/drawing/2010/main"/>
                        </a:ext>
                      </a:extLst>
                    </pic:spPr>
                  </pic:pic>
                </a:graphicData>
              </a:graphic>
            </wp:inline>
          </w:drawing>
        </w:r>
      </w:del>
    </w:p>
    <w:sectPr w:rsidR="00353941" w:rsidRPr="00472CCB" w:rsidSect="00DC438D">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76" w:author="Alicia" w:date="2016-01-12T15:22:00Z" w:initials="A">
    <w:p w14:paraId="4B8F0C8B" w14:textId="593BEE6E" w:rsidR="0090531E" w:rsidRPr="0090531E" w:rsidRDefault="0090531E">
      <w:pPr>
        <w:pStyle w:val="Textocomentario"/>
        <w:rPr>
          <w:lang w:val="en-US"/>
        </w:rPr>
      </w:pPr>
      <w:r>
        <w:rPr>
          <w:rStyle w:val="Refdecomentario"/>
        </w:rPr>
        <w:annotationRef/>
      </w:r>
      <w:r w:rsidRPr="0090531E">
        <w:rPr>
          <w:lang w:val="en-US"/>
        </w:rPr>
        <w:t>OK as an argument for showing that our approach is still</w:t>
      </w:r>
      <w:r>
        <w:rPr>
          <w:lang w:val="en-US"/>
        </w:rPr>
        <w:t xml:space="preserve"> valuable?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5B895E" w15:done="0"/>
  <w15:commentEx w15:paraId="0A3C7ECA" w15:paraIdParent="765B895E" w15:done="0"/>
  <w15:commentEx w15:paraId="74A09496" w15:done="0"/>
  <w15:commentEx w15:paraId="527F09C5" w15:paraIdParent="74A09496" w15:done="0"/>
  <w15:commentEx w15:paraId="15C0AEB9" w15:done="0"/>
  <w15:commentEx w15:paraId="4E9E9959" w15:done="0"/>
  <w15:commentEx w15:paraId="36EFE9ED" w15:done="0"/>
  <w15:commentEx w15:paraId="4F8B84D7" w15:done="0"/>
  <w15:commentEx w15:paraId="0C202EA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B8A1D0" w14:textId="77777777" w:rsidR="005B407A" w:rsidRDefault="005B407A" w:rsidP="00472CCB">
      <w:pPr>
        <w:spacing w:after="0" w:line="240" w:lineRule="auto"/>
      </w:pPr>
      <w:r>
        <w:separator/>
      </w:r>
    </w:p>
  </w:endnote>
  <w:endnote w:type="continuationSeparator" w:id="0">
    <w:p w14:paraId="20FF2E5D" w14:textId="77777777" w:rsidR="005B407A" w:rsidRDefault="005B407A" w:rsidP="00472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342080467"/>
      <w:docPartObj>
        <w:docPartGallery w:val="Page Numbers (Bottom of Page)"/>
        <w:docPartUnique/>
      </w:docPartObj>
    </w:sdtPr>
    <w:sdtContent>
      <w:p w14:paraId="1FDBE556" w14:textId="774745D0" w:rsidR="00BE393F" w:rsidRPr="00F30426" w:rsidRDefault="00BE393F">
        <w:pPr>
          <w:pStyle w:val="Piedepgina"/>
          <w:jc w:val="center"/>
          <w:rPr>
            <w:rFonts w:ascii="Times New Roman" w:hAnsi="Times New Roman" w:cs="Times New Roman"/>
            <w:sz w:val="24"/>
            <w:szCs w:val="24"/>
          </w:rPr>
        </w:pPr>
        <w:r w:rsidRPr="00F30426">
          <w:rPr>
            <w:rFonts w:ascii="Times New Roman" w:hAnsi="Times New Roman" w:cs="Times New Roman"/>
            <w:sz w:val="24"/>
            <w:szCs w:val="24"/>
          </w:rPr>
          <w:fldChar w:fldCharType="begin"/>
        </w:r>
        <w:r w:rsidRPr="00F30426">
          <w:rPr>
            <w:rFonts w:ascii="Times New Roman" w:hAnsi="Times New Roman" w:cs="Times New Roman"/>
            <w:sz w:val="24"/>
            <w:szCs w:val="24"/>
          </w:rPr>
          <w:instrText>PAGE   \* MERGEFORMAT</w:instrText>
        </w:r>
        <w:r w:rsidRPr="00F30426">
          <w:rPr>
            <w:rFonts w:ascii="Times New Roman" w:hAnsi="Times New Roman" w:cs="Times New Roman"/>
            <w:sz w:val="24"/>
            <w:szCs w:val="24"/>
          </w:rPr>
          <w:fldChar w:fldCharType="separate"/>
        </w:r>
        <w:r w:rsidR="00B201D2">
          <w:rPr>
            <w:rFonts w:ascii="Times New Roman" w:hAnsi="Times New Roman" w:cs="Times New Roman"/>
            <w:noProof/>
            <w:sz w:val="24"/>
            <w:szCs w:val="24"/>
          </w:rPr>
          <w:t>1</w:t>
        </w:r>
        <w:r w:rsidRPr="00F30426">
          <w:rPr>
            <w:rFonts w:ascii="Times New Roman" w:hAnsi="Times New Roman" w:cs="Times New Roman"/>
            <w:sz w:val="24"/>
            <w:szCs w:val="24"/>
          </w:rPr>
          <w:fldChar w:fldCharType="end"/>
        </w:r>
      </w:p>
    </w:sdtContent>
  </w:sdt>
  <w:p w14:paraId="199451F3" w14:textId="77777777" w:rsidR="00BE393F" w:rsidRDefault="00BE393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E95142" w14:textId="77777777" w:rsidR="005B407A" w:rsidRDefault="005B407A" w:rsidP="00472CCB">
      <w:pPr>
        <w:spacing w:after="0" w:line="240" w:lineRule="auto"/>
      </w:pPr>
      <w:r>
        <w:separator/>
      </w:r>
    </w:p>
  </w:footnote>
  <w:footnote w:type="continuationSeparator" w:id="0">
    <w:p w14:paraId="1CD07636" w14:textId="77777777" w:rsidR="005B407A" w:rsidRDefault="005B407A" w:rsidP="00472C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A7A90"/>
    <w:multiLevelType w:val="hybridMultilevel"/>
    <w:tmpl w:val="1E8C270E"/>
    <w:lvl w:ilvl="0" w:tplc="9AEC0020">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42C0D51"/>
    <w:multiLevelType w:val="multilevel"/>
    <w:tmpl w:val="FFCAA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8F4593"/>
    <w:multiLevelType w:val="multilevel"/>
    <w:tmpl w:val="9FF04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6387C17"/>
    <w:multiLevelType w:val="hybridMultilevel"/>
    <w:tmpl w:val="8AA07EEE"/>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han Ehrlén">
    <w15:presenceInfo w15:providerId="AD" w15:userId="S-1-5-21-299502267-1715567821-839522115-522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9F5"/>
    <w:rsid w:val="000001EA"/>
    <w:rsid w:val="00000482"/>
    <w:rsid w:val="00000CC2"/>
    <w:rsid w:val="00001A89"/>
    <w:rsid w:val="00003B8D"/>
    <w:rsid w:val="000041EE"/>
    <w:rsid w:val="00004DB8"/>
    <w:rsid w:val="00004F9D"/>
    <w:rsid w:val="0000696E"/>
    <w:rsid w:val="00007086"/>
    <w:rsid w:val="00007C4A"/>
    <w:rsid w:val="00011E75"/>
    <w:rsid w:val="00012B45"/>
    <w:rsid w:val="00013281"/>
    <w:rsid w:val="0001377C"/>
    <w:rsid w:val="00014B51"/>
    <w:rsid w:val="0001552C"/>
    <w:rsid w:val="0001677F"/>
    <w:rsid w:val="00016932"/>
    <w:rsid w:val="00016C11"/>
    <w:rsid w:val="00016E9E"/>
    <w:rsid w:val="00017247"/>
    <w:rsid w:val="0001755D"/>
    <w:rsid w:val="00020537"/>
    <w:rsid w:val="000205F1"/>
    <w:rsid w:val="00020E50"/>
    <w:rsid w:val="00020EB1"/>
    <w:rsid w:val="000214D3"/>
    <w:rsid w:val="00021508"/>
    <w:rsid w:val="00021A81"/>
    <w:rsid w:val="00021E51"/>
    <w:rsid w:val="00022F5C"/>
    <w:rsid w:val="00022F9E"/>
    <w:rsid w:val="0002319A"/>
    <w:rsid w:val="000236DA"/>
    <w:rsid w:val="000236E0"/>
    <w:rsid w:val="00025017"/>
    <w:rsid w:val="000256A2"/>
    <w:rsid w:val="000256F0"/>
    <w:rsid w:val="00025D1F"/>
    <w:rsid w:val="000266AF"/>
    <w:rsid w:val="00026AFD"/>
    <w:rsid w:val="0002748D"/>
    <w:rsid w:val="00027768"/>
    <w:rsid w:val="000278C0"/>
    <w:rsid w:val="00027E0E"/>
    <w:rsid w:val="00030DB6"/>
    <w:rsid w:val="00032321"/>
    <w:rsid w:val="000329C6"/>
    <w:rsid w:val="00033101"/>
    <w:rsid w:val="000335C8"/>
    <w:rsid w:val="00033752"/>
    <w:rsid w:val="000337AC"/>
    <w:rsid w:val="00033889"/>
    <w:rsid w:val="00033BD1"/>
    <w:rsid w:val="00033ECE"/>
    <w:rsid w:val="000341AC"/>
    <w:rsid w:val="00034313"/>
    <w:rsid w:val="00034730"/>
    <w:rsid w:val="00034B5F"/>
    <w:rsid w:val="000354FE"/>
    <w:rsid w:val="000356D5"/>
    <w:rsid w:val="00035C79"/>
    <w:rsid w:val="00035F26"/>
    <w:rsid w:val="00036BB1"/>
    <w:rsid w:val="00037A8A"/>
    <w:rsid w:val="000406A7"/>
    <w:rsid w:val="00041BBD"/>
    <w:rsid w:val="000426CE"/>
    <w:rsid w:val="0004313B"/>
    <w:rsid w:val="000452FD"/>
    <w:rsid w:val="000458E1"/>
    <w:rsid w:val="00045BAF"/>
    <w:rsid w:val="000461AF"/>
    <w:rsid w:val="000508B9"/>
    <w:rsid w:val="00050F89"/>
    <w:rsid w:val="0005240D"/>
    <w:rsid w:val="00053406"/>
    <w:rsid w:val="0005422C"/>
    <w:rsid w:val="00054410"/>
    <w:rsid w:val="000554E2"/>
    <w:rsid w:val="00057068"/>
    <w:rsid w:val="00057175"/>
    <w:rsid w:val="00060224"/>
    <w:rsid w:val="00060F7A"/>
    <w:rsid w:val="000610B3"/>
    <w:rsid w:val="000610D7"/>
    <w:rsid w:val="00061A61"/>
    <w:rsid w:val="00061E15"/>
    <w:rsid w:val="000623BF"/>
    <w:rsid w:val="00063877"/>
    <w:rsid w:val="00064405"/>
    <w:rsid w:val="00064995"/>
    <w:rsid w:val="00064A80"/>
    <w:rsid w:val="00064BC8"/>
    <w:rsid w:val="00066B79"/>
    <w:rsid w:val="00067CD0"/>
    <w:rsid w:val="000703D4"/>
    <w:rsid w:val="00070635"/>
    <w:rsid w:val="000709D3"/>
    <w:rsid w:val="000718A1"/>
    <w:rsid w:val="00072424"/>
    <w:rsid w:val="00072E36"/>
    <w:rsid w:val="00073DD6"/>
    <w:rsid w:val="00073FB1"/>
    <w:rsid w:val="00074B40"/>
    <w:rsid w:val="000754E4"/>
    <w:rsid w:val="00075634"/>
    <w:rsid w:val="00076E8F"/>
    <w:rsid w:val="00082030"/>
    <w:rsid w:val="00082946"/>
    <w:rsid w:val="00083829"/>
    <w:rsid w:val="00083D3B"/>
    <w:rsid w:val="0008405F"/>
    <w:rsid w:val="000847B9"/>
    <w:rsid w:val="0008572E"/>
    <w:rsid w:val="00085873"/>
    <w:rsid w:val="00085CF3"/>
    <w:rsid w:val="00085D6E"/>
    <w:rsid w:val="000862F6"/>
    <w:rsid w:val="00087501"/>
    <w:rsid w:val="00087B6E"/>
    <w:rsid w:val="00090A19"/>
    <w:rsid w:val="00090E89"/>
    <w:rsid w:val="00091303"/>
    <w:rsid w:val="00091934"/>
    <w:rsid w:val="0009215C"/>
    <w:rsid w:val="0009245F"/>
    <w:rsid w:val="00092F8B"/>
    <w:rsid w:val="000932CC"/>
    <w:rsid w:val="00093D2D"/>
    <w:rsid w:val="0009493D"/>
    <w:rsid w:val="0009550E"/>
    <w:rsid w:val="00095C63"/>
    <w:rsid w:val="00096F30"/>
    <w:rsid w:val="000A0FE8"/>
    <w:rsid w:val="000A331A"/>
    <w:rsid w:val="000A44CA"/>
    <w:rsid w:val="000A4B8B"/>
    <w:rsid w:val="000A53C8"/>
    <w:rsid w:val="000A57F3"/>
    <w:rsid w:val="000A6063"/>
    <w:rsid w:val="000A6247"/>
    <w:rsid w:val="000A6486"/>
    <w:rsid w:val="000A69D0"/>
    <w:rsid w:val="000A6D7B"/>
    <w:rsid w:val="000A7382"/>
    <w:rsid w:val="000A750C"/>
    <w:rsid w:val="000B0B31"/>
    <w:rsid w:val="000B0C93"/>
    <w:rsid w:val="000B1740"/>
    <w:rsid w:val="000B1C90"/>
    <w:rsid w:val="000B2307"/>
    <w:rsid w:val="000B2329"/>
    <w:rsid w:val="000B2B26"/>
    <w:rsid w:val="000B2BD5"/>
    <w:rsid w:val="000B3D6F"/>
    <w:rsid w:val="000B4A08"/>
    <w:rsid w:val="000B4B9F"/>
    <w:rsid w:val="000B4FBA"/>
    <w:rsid w:val="000B569D"/>
    <w:rsid w:val="000B650E"/>
    <w:rsid w:val="000B7083"/>
    <w:rsid w:val="000B7194"/>
    <w:rsid w:val="000B7718"/>
    <w:rsid w:val="000C03DB"/>
    <w:rsid w:val="000C1171"/>
    <w:rsid w:val="000C134F"/>
    <w:rsid w:val="000C15BD"/>
    <w:rsid w:val="000C29F6"/>
    <w:rsid w:val="000C4656"/>
    <w:rsid w:val="000C57DF"/>
    <w:rsid w:val="000C5A26"/>
    <w:rsid w:val="000C6910"/>
    <w:rsid w:val="000D143B"/>
    <w:rsid w:val="000D19F5"/>
    <w:rsid w:val="000D1B1C"/>
    <w:rsid w:val="000D21BA"/>
    <w:rsid w:val="000D23CD"/>
    <w:rsid w:val="000D3155"/>
    <w:rsid w:val="000D31CD"/>
    <w:rsid w:val="000D3596"/>
    <w:rsid w:val="000D3B7A"/>
    <w:rsid w:val="000D51C8"/>
    <w:rsid w:val="000D534D"/>
    <w:rsid w:val="000D5AAD"/>
    <w:rsid w:val="000D6171"/>
    <w:rsid w:val="000D7EA6"/>
    <w:rsid w:val="000E03FA"/>
    <w:rsid w:val="000E2ED7"/>
    <w:rsid w:val="000E3B27"/>
    <w:rsid w:val="000E4BAE"/>
    <w:rsid w:val="000E6801"/>
    <w:rsid w:val="000E6F8E"/>
    <w:rsid w:val="000E75AB"/>
    <w:rsid w:val="000E76BF"/>
    <w:rsid w:val="000E7A41"/>
    <w:rsid w:val="000E7CAA"/>
    <w:rsid w:val="000F0EC6"/>
    <w:rsid w:val="000F11C8"/>
    <w:rsid w:val="000F2492"/>
    <w:rsid w:val="000F26B3"/>
    <w:rsid w:val="000F291D"/>
    <w:rsid w:val="000F2A84"/>
    <w:rsid w:val="000F3E97"/>
    <w:rsid w:val="000F4605"/>
    <w:rsid w:val="000F4B2C"/>
    <w:rsid w:val="000F4F90"/>
    <w:rsid w:val="000F4FC5"/>
    <w:rsid w:val="000F50C7"/>
    <w:rsid w:val="000F6EBE"/>
    <w:rsid w:val="000F741A"/>
    <w:rsid w:val="00100883"/>
    <w:rsid w:val="001014E9"/>
    <w:rsid w:val="00102B81"/>
    <w:rsid w:val="00103084"/>
    <w:rsid w:val="00104E6F"/>
    <w:rsid w:val="00105648"/>
    <w:rsid w:val="0010686C"/>
    <w:rsid w:val="001073B4"/>
    <w:rsid w:val="0010786E"/>
    <w:rsid w:val="00111003"/>
    <w:rsid w:val="001116E6"/>
    <w:rsid w:val="00111BC2"/>
    <w:rsid w:val="00112094"/>
    <w:rsid w:val="001127A1"/>
    <w:rsid w:val="0011324B"/>
    <w:rsid w:val="00113DC4"/>
    <w:rsid w:val="00114365"/>
    <w:rsid w:val="001143FA"/>
    <w:rsid w:val="00114858"/>
    <w:rsid w:val="00114945"/>
    <w:rsid w:val="00115E3D"/>
    <w:rsid w:val="00117686"/>
    <w:rsid w:val="00117698"/>
    <w:rsid w:val="001179DC"/>
    <w:rsid w:val="00117DBA"/>
    <w:rsid w:val="00120720"/>
    <w:rsid w:val="00120D94"/>
    <w:rsid w:val="00121408"/>
    <w:rsid w:val="00121EFA"/>
    <w:rsid w:val="001226E5"/>
    <w:rsid w:val="001237B0"/>
    <w:rsid w:val="0012581C"/>
    <w:rsid w:val="0012697E"/>
    <w:rsid w:val="00126C80"/>
    <w:rsid w:val="00127670"/>
    <w:rsid w:val="00127DB7"/>
    <w:rsid w:val="00130637"/>
    <w:rsid w:val="00130CB5"/>
    <w:rsid w:val="00131222"/>
    <w:rsid w:val="00132B3D"/>
    <w:rsid w:val="00132B8B"/>
    <w:rsid w:val="00132D18"/>
    <w:rsid w:val="0013415B"/>
    <w:rsid w:val="00134E9E"/>
    <w:rsid w:val="0013509E"/>
    <w:rsid w:val="001355BA"/>
    <w:rsid w:val="00135ADD"/>
    <w:rsid w:val="00135D00"/>
    <w:rsid w:val="00136CAB"/>
    <w:rsid w:val="00137470"/>
    <w:rsid w:val="00140372"/>
    <w:rsid w:val="00140B92"/>
    <w:rsid w:val="001415A3"/>
    <w:rsid w:val="00141F4C"/>
    <w:rsid w:val="00142657"/>
    <w:rsid w:val="00142BE8"/>
    <w:rsid w:val="00142E4A"/>
    <w:rsid w:val="0014337D"/>
    <w:rsid w:val="00143411"/>
    <w:rsid w:val="00144594"/>
    <w:rsid w:val="001459EE"/>
    <w:rsid w:val="00145CF3"/>
    <w:rsid w:val="00145DB5"/>
    <w:rsid w:val="00146B65"/>
    <w:rsid w:val="00146BAE"/>
    <w:rsid w:val="00146DBE"/>
    <w:rsid w:val="00147777"/>
    <w:rsid w:val="00147E9D"/>
    <w:rsid w:val="00150E60"/>
    <w:rsid w:val="0015118B"/>
    <w:rsid w:val="00152008"/>
    <w:rsid w:val="00152546"/>
    <w:rsid w:val="001525D8"/>
    <w:rsid w:val="001525F4"/>
    <w:rsid w:val="00154BBE"/>
    <w:rsid w:val="001550C7"/>
    <w:rsid w:val="00155B8F"/>
    <w:rsid w:val="00155E36"/>
    <w:rsid w:val="001563DE"/>
    <w:rsid w:val="001568BC"/>
    <w:rsid w:val="00157335"/>
    <w:rsid w:val="00160C46"/>
    <w:rsid w:val="00161650"/>
    <w:rsid w:val="00161C00"/>
    <w:rsid w:val="00161C46"/>
    <w:rsid w:val="0016219A"/>
    <w:rsid w:val="001624BF"/>
    <w:rsid w:val="00162597"/>
    <w:rsid w:val="00162F35"/>
    <w:rsid w:val="001644CD"/>
    <w:rsid w:val="001644D1"/>
    <w:rsid w:val="0016460A"/>
    <w:rsid w:val="00165238"/>
    <w:rsid w:val="001656AF"/>
    <w:rsid w:val="00165EC0"/>
    <w:rsid w:val="00166B5C"/>
    <w:rsid w:val="00167591"/>
    <w:rsid w:val="00167EA5"/>
    <w:rsid w:val="001712F4"/>
    <w:rsid w:val="00171DD0"/>
    <w:rsid w:val="00172230"/>
    <w:rsid w:val="001728D8"/>
    <w:rsid w:val="00173947"/>
    <w:rsid w:val="001739B9"/>
    <w:rsid w:val="00173AF9"/>
    <w:rsid w:val="00174BB0"/>
    <w:rsid w:val="00174F48"/>
    <w:rsid w:val="001754CA"/>
    <w:rsid w:val="00175DBE"/>
    <w:rsid w:val="00176CA6"/>
    <w:rsid w:val="00180444"/>
    <w:rsid w:val="00181BFA"/>
    <w:rsid w:val="0018244A"/>
    <w:rsid w:val="001833E4"/>
    <w:rsid w:val="00183455"/>
    <w:rsid w:val="00183748"/>
    <w:rsid w:val="00184EB1"/>
    <w:rsid w:val="00185DDE"/>
    <w:rsid w:val="0018628E"/>
    <w:rsid w:val="00186C4D"/>
    <w:rsid w:val="00187560"/>
    <w:rsid w:val="001876B6"/>
    <w:rsid w:val="00190426"/>
    <w:rsid w:val="00190983"/>
    <w:rsid w:val="0019130F"/>
    <w:rsid w:val="001914AF"/>
    <w:rsid w:val="001918FA"/>
    <w:rsid w:val="00191A5E"/>
    <w:rsid w:val="00191A75"/>
    <w:rsid w:val="0019225C"/>
    <w:rsid w:val="001924B8"/>
    <w:rsid w:val="00192646"/>
    <w:rsid w:val="00193BB0"/>
    <w:rsid w:val="0019415D"/>
    <w:rsid w:val="00196FF6"/>
    <w:rsid w:val="00197A6C"/>
    <w:rsid w:val="00197C5E"/>
    <w:rsid w:val="001A19A3"/>
    <w:rsid w:val="001A1CEE"/>
    <w:rsid w:val="001A2878"/>
    <w:rsid w:val="001A3207"/>
    <w:rsid w:val="001A32CC"/>
    <w:rsid w:val="001A344E"/>
    <w:rsid w:val="001A469A"/>
    <w:rsid w:val="001A555F"/>
    <w:rsid w:val="001A591A"/>
    <w:rsid w:val="001A60AA"/>
    <w:rsid w:val="001A6220"/>
    <w:rsid w:val="001A63D7"/>
    <w:rsid w:val="001A717E"/>
    <w:rsid w:val="001A71C8"/>
    <w:rsid w:val="001A74BD"/>
    <w:rsid w:val="001B0139"/>
    <w:rsid w:val="001B1D10"/>
    <w:rsid w:val="001B2041"/>
    <w:rsid w:val="001B3B03"/>
    <w:rsid w:val="001B4BAC"/>
    <w:rsid w:val="001B6F82"/>
    <w:rsid w:val="001B72DD"/>
    <w:rsid w:val="001B7A54"/>
    <w:rsid w:val="001B7A86"/>
    <w:rsid w:val="001C24FB"/>
    <w:rsid w:val="001C3738"/>
    <w:rsid w:val="001C39FE"/>
    <w:rsid w:val="001C3BB7"/>
    <w:rsid w:val="001C42ED"/>
    <w:rsid w:val="001C49F9"/>
    <w:rsid w:val="001C4BCA"/>
    <w:rsid w:val="001C4C89"/>
    <w:rsid w:val="001C7089"/>
    <w:rsid w:val="001C754B"/>
    <w:rsid w:val="001D0C1F"/>
    <w:rsid w:val="001D0D06"/>
    <w:rsid w:val="001D277F"/>
    <w:rsid w:val="001D2F9E"/>
    <w:rsid w:val="001D429C"/>
    <w:rsid w:val="001D5861"/>
    <w:rsid w:val="001D5DE2"/>
    <w:rsid w:val="001D5EC9"/>
    <w:rsid w:val="001D6CA0"/>
    <w:rsid w:val="001D6DCD"/>
    <w:rsid w:val="001D7099"/>
    <w:rsid w:val="001D728E"/>
    <w:rsid w:val="001D730A"/>
    <w:rsid w:val="001D73E6"/>
    <w:rsid w:val="001D787A"/>
    <w:rsid w:val="001D79AA"/>
    <w:rsid w:val="001E0FB1"/>
    <w:rsid w:val="001E1531"/>
    <w:rsid w:val="001E21AC"/>
    <w:rsid w:val="001E278C"/>
    <w:rsid w:val="001E2BF5"/>
    <w:rsid w:val="001E32DB"/>
    <w:rsid w:val="001E3499"/>
    <w:rsid w:val="001E53FA"/>
    <w:rsid w:val="001E544A"/>
    <w:rsid w:val="001E780A"/>
    <w:rsid w:val="001E7AF4"/>
    <w:rsid w:val="001E7BBF"/>
    <w:rsid w:val="001E7BDD"/>
    <w:rsid w:val="001F1540"/>
    <w:rsid w:val="001F2DA5"/>
    <w:rsid w:val="001F42C9"/>
    <w:rsid w:val="001F4876"/>
    <w:rsid w:val="001F571A"/>
    <w:rsid w:val="001F5FB7"/>
    <w:rsid w:val="0020016E"/>
    <w:rsid w:val="00200281"/>
    <w:rsid w:val="0020043D"/>
    <w:rsid w:val="00200513"/>
    <w:rsid w:val="002006E1"/>
    <w:rsid w:val="00201A89"/>
    <w:rsid w:val="0020201B"/>
    <w:rsid w:val="00202BB8"/>
    <w:rsid w:val="00203174"/>
    <w:rsid w:val="00204CAE"/>
    <w:rsid w:val="00204D11"/>
    <w:rsid w:val="002059D7"/>
    <w:rsid w:val="002059FE"/>
    <w:rsid w:val="0020605A"/>
    <w:rsid w:val="00206B47"/>
    <w:rsid w:val="002073B7"/>
    <w:rsid w:val="002075B3"/>
    <w:rsid w:val="00211763"/>
    <w:rsid w:val="00211E37"/>
    <w:rsid w:val="00212F35"/>
    <w:rsid w:val="002153FC"/>
    <w:rsid w:val="00216531"/>
    <w:rsid w:val="0021659D"/>
    <w:rsid w:val="00216A8B"/>
    <w:rsid w:val="00216F25"/>
    <w:rsid w:val="0021797E"/>
    <w:rsid w:val="00217CD3"/>
    <w:rsid w:val="00217EA0"/>
    <w:rsid w:val="00217F5C"/>
    <w:rsid w:val="00220153"/>
    <w:rsid w:val="00220404"/>
    <w:rsid w:val="0022059B"/>
    <w:rsid w:val="00220F8B"/>
    <w:rsid w:val="00221926"/>
    <w:rsid w:val="0022197F"/>
    <w:rsid w:val="00221FA2"/>
    <w:rsid w:val="00221FAD"/>
    <w:rsid w:val="00222502"/>
    <w:rsid w:val="00222E47"/>
    <w:rsid w:val="00222ECF"/>
    <w:rsid w:val="00222F15"/>
    <w:rsid w:val="00223C03"/>
    <w:rsid w:val="00223F4A"/>
    <w:rsid w:val="0022499E"/>
    <w:rsid w:val="0022522A"/>
    <w:rsid w:val="0022645C"/>
    <w:rsid w:val="002264B0"/>
    <w:rsid w:val="00227A5A"/>
    <w:rsid w:val="002309AA"/>
    <w:rsid w:val="00230E7F"/>
    <w:rsid w:val="00231008"/>
    <w:rsid w:val="00231136"/>
    <w:rsid w:val="0023185C"/>
    <w:rsid w:val="00231B8E"/>
    <w:rsid w:val="00232D38"/>
    <w:rsid w:val="00232FA6"/>
    <w:rsid w:val="00233650"/>
    <w:rsid w:val="00233C38"/>
    <w:rsid w:val="00233CB6"/>
    <w:rsid w:val="0023475F"/>
    <w:rsid w:val="00234F5D"/>
    <w:rsid w:val="0023570E"/>
    <w:rsid w:val="00235AB6"/>
    <w:rsid w:val="00235D63"/>
    <w:rsid w:val="002362D6"/>
    <w:rsid w:val="00236329"/>
    <w:rsid w:val="002377D1"/>
    <w:rsid w:val="00240172"/>
    <w:rsid w:val="0024166D"/>
    <w:rsid w:val="00241689"/>
    <w:rsid w:val="00242FAB"/>
    <w:rsid w:val="0024331E"/>
    <w:rsid w:val="002439CB"/>
    <w:rsid w:val="00243AE5"/>
    <w:rsid w:val="00243DEC"/>
    <w:rsid w:val="002446CC"/>
    <w:rsid w:val="00244B59"/>
    <w:rsid w:val="002451D7"/>
    <w:rsid w:val="002467E6"/>
    <w:rsid w:val="00246E3C"/>
    <w:rsid w:val="00247E03"/>
    <w:rsid w:val="002502AF"/>
    <w:rsid w:val="002507F5"/>
    <w:rsid w:val="00251094"/>
    <w:rsid w:val="002510F6"/>
    <w:rsid w:val="00251524"/>
    <w:rsid w:val="00255E9A"/>
    <w:rsid w:val="0025618B"/>
    <w:rsid w:val="0025623A"/>
    <w:rsid w:val="00257F54"/>
    <w:rsid w:val="00260D6B"/>
    <w:rsid w:val="0026185F"/>
    <w:rsid w:val="0026193B"/>
    <w:rsid w:val="0026222B"/>
    <w:rsid w:val="002626D8"/>
    <w:rsid w:val="00262EF7"/>
    <w:rsid w:val="00263B5B"/>
    <w:rsid w:val="00264116"/>
    <w:rsid w:val="002648F3"/>
    <w:rsid w:val="00264BDF"/>
    <w:rsid w:val="00264E09"/>
    <w:rsid w:val="00264FDB"/>
    <w:rsid w:val="00265746"/>
    <w:rsid w:val="00265EFB"/>
    <w:rsid w:val="002667FE"/>
    <w:rsid w:val="00266889"/>
    <w:rsid w:val="00266DE2"/>
    <w:rsid w:val="00267235"/>
    <w:rsid w:val="00267FFD"/>
    <w:rsid w:val="002704DC"/>
    <w:rsid w:val="00270C91"/>
    <w:rsid w:val="0027108A"/>
    <w:rsid w:val="0027210D"/>
    <w:rsid w:val="00272544"/>
    <w:rsid w:val="00272BF4"/>
    <w:rsid w:val="00273B53"/>
    <w:rsid w:val="00273C1B"/>
    <w:rsid w:val="0027406B"/>
    <w:rsid w:val="00274119"/>
    <w:rsid w:val="002765C5"/>
    <w:rsid w:val="002766BA"/>
    <w:rsid w:val="00277751"/>
    <w:rsid w:val="002800FF"/>
    <w:rsid w:val="00280DA9"/>
    <w:rsid w:val="00281E1B"/>
    <w:rsid w:val="00283CA6"/>
    <w:rsid w:val="00284B15"/>
    <w:rsid w:val="00285C0E"/>
    <w:rsid w:val="00285DE7"/>
    <w:rsid w:val="002865F0"/>
    <w:rsid w:val="002872F2"/>
    <w:rsid w:val="00287482"/>
    <w:rsid w:val="00290229"/>
    <w:rsid w:val="0029142C"/>
    <w:rsid w:val="002916BE"/>
    <w:rsid w:val="002935DA"/>
    <w:rsid w:val="00293962"/>
    <w:rsid w:val="0029416E"/>
    <w:rsid w:val="00294D2B"/>
    <w:rsid w:val="0029500B"/>
    <w:rsid w:val="00295E2A"/>
    <w:rsid w:val="00295F6C"/>
    <w:rsid w:val="00296105"/>
    <w:rsid w:val="00297170"/>
    <w:rsid w:val="0029787A"/>
    <w:rsid w:val="00297F1E"/>
    <w:rsid w:val="002A06B2"/>
    <w:rsid w:val="002A13B1"/>
    <w:rsid w:val="002A1708"/>
    <w:rsid w:val="002A221E"/>
    <w:rsid w:val="002A2707"/>
    <w:rsid w:val="002A391C"/>
    <w:rsid w:val="002A3A63"/>
    <w:rsid w:val="002A3DB0"/>
    <w:rsid w:val="002A4453"/>
    <w:rsid w:val="002A4B02"/>
    <w:rsid w:val="002A58C5"/>
    <w:rsid w:val="002A64E1"/>
    <w:rsid w:val="002A71F0"/>
    <w:rsid w:val="002A767E"/>
    <w:rsid w:val="002A7743"/>
    <w:rsid w:val="002A7D90"/>
    <w:rsid w:val="002B015D"/>
    <w:rsid w:val="002B08F9"/>
    <w:rsid w:val="002B17E7"/>
    <w:rsid w:val="002B2607"/>
    <w:rsid w:val="002B50A0"/>
    <w:rsid w:val="002B52DE"/>
    <w:rsid w:val="002B532C"/>
    <w:rsid w:val="002B5A80"/>
    <w:rsid w:val="002B6186"/>
    <w:rsid w:val="002B727A"/>
    <w:rsid w:val="002B7690"/>
    <w:rsid w:val="002B77F5"/>
    <w:rsid w:val="002C0F33"/>
    <w:rsid w:val="002C170F"/>
    <w:rsid w:val="002C17F1"/>
    <w:rsid w:val="002C1DC2"/>
    <w:rsid w:val="002C2511"/>
    <w:rsid w:val="002C4AD0"/>
    <w:rsid w:val="002C507A"/>
    <w:rsid w:val="002C52CD"/>
    <w:rsid w:val="002C7324"/>
    <w:rsid w:val="002C7966"/>
    <w:rsid w:val="002C7D03"/>
    <w:rsid w:val="002D038C"/>
    <w:rsid w:val="002D108B"/>
    <w:rsid w:val="002D16F2"/>
    <w:rsid w:val="002D2220"/>
    <w:rsid w:val="002D24AF"/>
    <w:rsid w:val="002D26EF"/>
    <w:rsid w:val="002D2C21"/>
    <w:rsid w:val="002D38CD"/>
    <w:rsid w:val="002D3B93"/>
    <w:rsid w:val="002D4905"/>
    <w:rsid w:val="002D4B54"/>
    <w:rsid w:val="002D4D67"/>
    <w:rsid w:val="002D5837"/>
    <w:rsid w:val="002D61B6"/>
    <w:rsid w:val="002D69F0"/>
    <w:rsid w:val="002D6C36"/>
    <w:rsid w:val="002D6D22"/>
    <w:rsid w:val="002D7F29"/>
    <w:rsid w:val="002E01CA"/>
    <w:rsid w:val="002E0E8D"/>
    <w:rsid w:val="002E0FE6"/>
    <w:rsid w:val="002E16D8"/>
    <w:rsid w:val="002E260B"/>
    <w:rsid w:val="002E3CA5"/>
    <w:rsid w:val="002E4C58"/>
    <w:rsid w:val="002E55B3"/>
    <w:rsid w:val="002E7068"/>
    <w:rsid w:val="002E7318"/>
    <w:rsid w:val="002E7FCA"/>
    <w:rsid w:val="002F053D"/>
    <w:rsid w:val="002F0AEE"/>
    <w:rsid w:val="002F0C20"/>
    <w:rsid w:val="002F10FE"/>
    <w:rsid w:val="002F1E13"/>
    <w:rsid w:val="002F2775"/>
    <w:rsid w:val="002F2C97"/>
    <w:rsid w:val="002F3058"/>
    <w:rsid w:val="002F35F5"/>
    <w:rsid w:val="002F47B5"/>
    <w:rsid w:val="002F4F1A"/>
    <w:rsid w:val="002F50C5"/>
    <w:rsid w:val="002F532D"/>
    <w:rsid w:val="002F5A26"/>
    <w:rsid w:val="002F6D2E"/>
    <w:rsid w:val="00301D19"/>
    <w:rsid w:val="003021C1"/>
    <w:rsid w:val="003024A2"/>
    <w:rsid w:val="0030326A"/>
    <w:rsid w:val="00303273"/>
    <w:rsid w:val="00303356"/>
    <w:rsid w:val="00303577"/>
    <w:rsid w:val="0030547D"/>
    <w:rsid w:val="00305902"/>
    <w:rsid w:val="0030653C"/>
    <w:rsid w:val="003074C9"/>
    <w:rsid w:val="003075E0"/>
    <w:rsid w:val="003079E8"/>
    <w:rsid w:val="00310AD1"/>
    <w:rsid w:val="00310D99"/>
    <w:rsid w:val="00310F86"/>
    <w:rsid w:val="00311400"/>
    <w:rsid w:val="003120FF"/>
    <w:rsid w:val="00312E12"/>
    <w:rsid w:val="003131CC"/>
    <w:rsid w:val="00313926"/>
    <w:rsid w:val="00314206"/>
    <w:rsid w:val="00314D5B"/>
    <w:rsid w:val="00314EF1"/>
    <w:rsid w:val="003153D3"/>
    <w:rsid w:val="003155D3"/>
    <w:rsid w:val="00315A87"/>
    <w:rsid w:val="00316C25"/>
    <w:rsid w:val="00316C8F"/>
    <w:rsid w:val="00317968"/>
    <w:rsid w:val="00317B2D"/>
    <w:rsid w:val="00317BE7"/>
    <w:rsid w:val="00317EA0"/>
    <w:rsid w:val="00320F57"/>
    <w:rsid w:val="00320F7F"/>
    <w:rsid w:val="00320FFE"/>
    <w:rsid w:val="003213F0"/>
    <w:rsid w:val="003220A3"/>
    <w:rsid w:val="00323FA2"/>
    <w:rsid w:val="003247B5"/>
    <w:rsid w:val="003249E0"/>
    <w:rsid w:val="00324DBD"/>
    <w:rsid w:val="00325052"/>
    <w:rsid w:val="0032514D"/>
    <w:rsid w:val="00325183"/>
    <w:rsid w:val="00325351"/>
    <w:rsid w:val="003253D1"/>
    <w:rsid w:val="003313AD"/>
    <w:rsid w:val="003321AB"/>
    <w:rsid w:val="003323F2"/>
    <w:rsid w:val="003324F0"/>
    <w:rsid w:val="00332615"/>
    <w:rsid w:val="003334D3"/>
    <w:rsid w:val="003338F6"/>
    <w:rsid w:val="00334024"/>
    <w:rsid w:val="00334C17"/>
    <w:rsid w:val="003354C1"/>
    <w:rsid w:val="00336BE7"/>
    <w:rsid w:val="00336E72"/>
    <w:rsid w:val="00336EFA"/>
    <w:rsid w:val="003378C2"/>
    <w:rsid w:val="00337BFD"/>
    <w:rsid w:val="003409C0"/>
    <w:rsid w:val="00340F5B"/>
    <w:rsid w:val="00341C38"/>
    <w:rsid w:val="00341D8C"/>
    <w:rsid w:val="003423CE"/>
    <w:rsid w:val="00342647"/>
    <w:rsid w:val="00343360"/>
    <w:rsid w:val="003446C1"/>
    <w:rsid w:val="00344A27"/>
    <w:rsid w:val="00344E3E"/>
    <w:rsid w:val="00346880"/>
    <w:rsid w:val="00350EF7"/>
    <w:rsid w:val="0035286E"/>
    <w:rsid w:val="00353941"/>
    <w:rsid w:val="00353D82"/>
    <w:rsid w:val="003548A6"/>
    <w:rsid w:val="00354D42"/>
    <w:rsid w:val="00354EDF"/>
    <w:rsid w:val="0035501F"/>
    <w:rsid w:val="003555B8"/>
    <w:rsid w:val="0035562C"/>
    <w:rsid w:val="00355E81"/>
    <w:rsid w:val="00355EA0"/>
    <w:rsid w:val="003563E7"/>
    <w:rsid w:val="00356ED3"/>
    <w:rsid w:val="00357B4B"/>
    <w:rsid w:val="003610DF"/>
    <w:rsid w:val="00361573"/>
    <w:rsid w:val="00362DAD"/>
    <w:rsid w:val="00363748"/>
    <w:rsid w:val="003651EE"/>
    <w:rsid w:val="00366DD1"/>
    <w:rsid w:val="00366FA4"/>
    <w:rsid w:val="003673C2"/>
    <w:rsid w:val="0036762D"/>
    <w:rsid w:val="003700AD"/>
    <w:rsid w:val="00370450"/>
    <w:rsid w:val="003705B9"/>
    <w:rsid w:val="00370951"/>
    <w:rsid w:val="003713B9"/>
    <w:rsid w:val="00371B33"/>
    <w:rsid w:val="003722B4"/>
    <w:rsid w:val="003724CD"/>
    <w:rsid w:val="00372682"/>
    <w:rsid w:val="0037339C"/>
    <w:rsid w:val="0037360E"/>
    <w:rsid w:val="00374087"/>
    <w:rsid w:val="00374520"/>
    <w:rsid w:val="00375673"/>
    <w:rsid w:val="00375EA7"/>
    <w:rsid w:val="00376256"/>
    <w:rsid w:val="00376607"/>
    <w:rsid w:val="00376675"/>
    <w:rsid w:val="00376F42"/>
    <w:rsid w:val="0037728F"/>
    <w:rsid w:val="003772B0"/>
    <w:rsid w:val="0037761F"/>
    <w:rsid w:val="00377769"/>
    <w:rsid w:val="0037797A"/>
    <w:rsid w:val="003779D5"/>
    <w:rsid w:val="00377D53"/>
    <w:rsid w:val="003811A9"/>
    <w:rsid w:val="0038251F"/>
    <w:rsid w:val="003830EE"/>
    <w:rsid w:val="0038332B"/>
    <w:rsid w:val="00383475"/>
    <w:rsid w:val="0038608A"/>
    <w:rsid w:val="0038610E"/>
    <w:rsid w:val="00386190"/>
    <w:rsid w:val="00386579"/>
    <w:rsid w:val="0038661A"/>
    <w:rsid w:val="003867EA"/>
    <w:rsid w:val="0038685B"/>
    <w:rsid w:val="00386B85"/>
    <w:rsid w:val="00387DB5"/>
    <w:rsid w:val="00387DC8"/>
    <w:rsid w:val="003911A7"/>
    <w:rsid w:val="00391922"/>
    <w:rsid w:val="00391D90"/>
    <w:rsid w:val="0039230F"/>
    <w:rsid w:val="00392A9B"/>
    <w:rsid w:val="00393980"/>
    <w:rsid w:val="00393BEA"/>
    <w:rsid w:val="00393ED4"/>
    <w:rsid w:val="0039452A"/>
    <w:rsid w:val="0039546D"/>
    <w:rsid w:val="00396A1F"/>
    <w:rsid w:val="00396C8D"/>
    <w:rsid w:val="00396F5F"/>
    <w:rsid w:val="0039747F"/>
    <w:rsid w:val="00397693"/>
    <w:rsid w:val="003978D4"/>
    <w:rsid w:val="00397B25"/>
    <w:rsid w:val="00397FAC"/>
    <w:rsid w:val="003A0E7D"/>
    <w:rsid w:val="003A15B8"/>
    <w:rsid w:val="003A281E"/>
    <w:rsid w:val="003A3134"/>
    <w:rsid w:val="003A3C8A"/>
    <w:rsid w:val="003A3DC7"/>
    <w:rsid w:val="003A40CC"/>
    <w:rsid w:val="003A4BAF"/>
    <w:rsid w:val="003A514B"/>
    <w:rsid w:val="003A54F0"/>
    <w:rsid w:val="003A5608"/>
    <w:rsid w:val="003A589F"/>
    <w:rsid w:val="003A624E"/>
    <w:rsid w:val="003A6397"/>
    <w:rsid w:val="003A6707"/>
    <w:rsid w:val="003A71A3"/>
    <w:rsid w:val="003A797B"/>
    <w:rsid w:val="003B0513"/>
    <w:rsid w:val="003B1C24"/>
    <w:rsid w:val="003B227E"/>
    <w:rsid w:val="003B2962"/>
    <w:rsid w:val="003B2A4A"/>
    <w:rsid w:val="003B2D77"/>
    <w:rsid w:val="003B4384"/>
    <w:rsid w:val="003B49E6"/>
    <w:rsid w:val="003B5B81"/>
    <w:rsid w:val="003B5F33"/>
    <w:rsid w:val="003B668B"/>
    <w:rsid w:val="003B760E"/>
    <w:rsid w:val="003C092C"/>
    <w:rsid w:val="003C0A92"/>
    <w:rsid w:val="003C1202"/>
    <w:rsid w:val="003C23F4"/>
    <w:rsid w:val="003C2BE9"/>
    <w:rsid w:val="003C2C54"/>
    <w:rsid w:val="003C5236"/>
    <w:rsid w:val="003C58D5"/>
    <w:rsid w:val="003C5999"/>
    <w:rsid w:val="003C5C44"/>
    <w:rsid w:val="003C66EC"/>
    <w:rsid w:val="003C67A9"/>
    <w:rsid w:val="003C6D9E"/>
    <w:rsid w:val="003D0023"/>
    <w:rsid w:val="003D043A"/>
    <w:rsid w:val="003D0CA0"/>
    <w:rsid w:val="003D0CD7"/>
    <w:rsid w:val="003D1E66"/>
    <w:rsid w:val="003D3A81"/>
    <w:rsid w:val="003D3D48"/>
    <w:rsid w:val="003D4378"/>
    <w:rsid w:val="003D4809"/>
    <w:rsid w:val="003D4944"/>
    <w:rsid w:val="003D55EE"/>
    <w:rsid w:val="003D5EA7"/>
    <w:rsid w:val="003D6C1F"/>
    <w:rsid w:val="003D7609"/>
    <w:rsid w:val="003D7E07"/>
    <w:rsid w:val="003E05E3"/>
    <w:rsid w:val="003E06CC"/>
    <w:rsid w:val="003E0D61"/>
    <w:rsid w:val="003E1019"/>
    <w:rsid w:val="003E1FB3"/>
    <w:rsid w:val="003E2CB1"/>
    <w:rsid w:val="003E32F4"/>
    <w:rsid w:val="003E3999"/>
    <w:rsid w:val="003E4DF6"/>
    <w:rsid w:val="003E505D"/>
    <w:rsid w:val="003E57AE"/>
    <w:rsid w:val="003E5E0C"/>
    <w:rsid w:val="003E5F6B"/>
    <w:rsid w:val="003E6237"/>
    <w:rsid w:val="003E6871"/>
    <w:rsid w:val="003E6994"/>
    <w:rsid w:val="003E6CD4"/>
    <w:rsid w:val="003E6F1D"/>
    <w:rsid w:val="003E72B2"/>
    <w:rsid w:val="003E79AE"/>
    <w:rsid w:val="003F09DB"/>
    <w:rsid w:val="003F0D86"/>
    <w:rsid w:val="003F14A8"/>
    <w:rsid w:val="003F1569"/>
    <w:rsid w:val="003F172E"/>
    <w:rsid w:val="003F3293"/>
    <w:rsid w:val="003F3EE7"/>
    <w:rsid w:val="003F41E6"/>
    <w:rsid w:val="003F4540"/>
    <w:rsid w:val="003F4B51"/>
    <w:rsid w:val="003F4BD4"/>
    <w:rsid w:val="003F560A"/>
    <w:rsid w:val="003F59A9"/>
    <w:rsid w:val="003F7C2D"/>
    <w:rsid w:val="00402BFD"/>
    <w:rsid w:val="00403544"/>
    <w:rsid w:val="00403B9C"/>
    <w:rsid w:val="00404199"/>
    <w:rsid w:val="004045A6"/>
    <w:rsid w:val="004047A2"/>
    <w:rsid w:val="00405A04"/>
    <w:rsid w:val="0040725C"/>
    <w:rsid w:val="00407F56"/>
    <w:rsid w:val="004103DA"/>
    <w:rsid w:val="004114E2"/>
    <w:rsid w:val="00411657"/>
    <w:rsid w:val="004118EB"/>
    <w:rsid w:val="00411AD9"/>
    <w:rsid w:val="00411C13"/>
    <w:rsid w:val="004125D2"/>
    <w:rsid w:val="00413054"/>
    <w:rsid w:val="00414008"/>
    <w:rsid w:val="00414750"/>
    <w:rsid w:val="004148D3"/>
    <w:rsid w:val="0041590E"/>
    <w:rsid w:val="00415E39"/>
    <w:rsid w:val="00416061"/>
    <w:rsid w:val="00416C08"/>
    <w:rsid w:val="004177F1"/>
    <w:rsid w:val="00417B5F"/>
    <w:rsid w:val="004205D7"/>
    <w:rsid w:val="00420950"/>
    <w:rsid w:val="00422251"/>
    <w:rsid w:val="004251C0"/>
    <w:rsid w:val="00425205"/>
    <w:rsid w:val="00425466"/>
    <w:rsid w:val="004266AA"/>
    <w:rsid w:val="00426DA6"/>
    <w:rsid w:val="00427A95"/>
    <w:rsid w:val="00430985"/>
    <w:rsid w:val="004309BF"/>
    <w:rsid w:val="0043127B"/>
    <w:rsid w:val="004313C8"/>
    <w:rsid w:val="00431E11"/>
    <w:rsid w:val="004326AB"/>
    <w:rsid w:val="00432E08"/>
    <w:rsid w:val="00433121"/>
    <w:rsid w:val="00434672"/>
    <w:rsid w:val="00434DC8"/>
    <w:rsid w:val="00435508"/>
    <w:rsid w:val="00435F3C"/>
    <w:rsid w:val="0043613A"/>
    <w:rsid w:val="0043622F"/>
    <w:rsid w:val="00436232"/>
    <w:rsid w:val="004365ED"/>
    <w:rsid w:val="00437562"/>
    <w:rsid w:val="004377FE"/>
    <w:rsid w:val="00437975"/>
    <w:rsid w:val="00437A21"/>
    <w:rsid w:val="00437C9B"/>
    <w:rsid w:val="0044009F"/>
    <w:rsid w:val="00440546"/>
    <w:rsid w:val="00440945"/>
    <w:rsid w:val="00440E20"/>
    <w:rsid w:val="00442D07"/>
    <w:rsid w:val="00443E31"/>
    <w:rsid w:val="00443F9D"/>
    <w:rsid w:val="0044405C"/>
    <w:rsid w:val="00444704"/>
    <w:rsid w:val="004454D1"/>
    <w:rsid w:val="0044591A"/>
    <w:rsid w:val="00445A5F"/>
    <w:rsid w:val="004469F4"/>
    <w:rsid w:val="00446EDF"/>
    <w:rsid w:val="0045032C"/>
    <w:rsid w:val="00450FC2"/>
    <w:rsid w:val="004520B6"/>
    <w:rsid w:val="00452C9D"/>
    <w:rsid w:val="00452FF8"/>
    <w:rsid w:val="00453AAE"/>
    <w:rsid w:val="00453CD1"/>
    <w:rsid w:val="004540FB"/>
    <w:rsid w:val="004552A9"/>
    <w:rsid w:val="00455CCE"/>
    <w:rsid w:val="00455D25"/>
    <w:rsid w:val="00455DFD"/>
    <w:rsid w:val="00455FB3"/>
    <w:rsid w:val="004568B5"/>
    <w:rsid w:val="004571BB"/>
    <w:rsid w:val="004575E4"/>
    <w:rsid w:val="00457905"/>
    <w:rsid w:val="004606F4"/>
    <w:rsid w:val="00461129"/>
    <w:rsid w:val="004617F2"/>
    <w:rsid w:val="00461EDB"/>
    <w:rsid w:val="00462742"/>
    <w:rsid w:val="004628EB"/>
    <w:rsid w:val="00462BBB"/>
    <w:rsid w:val="00463330"/>
    <w:rsid w:val="004639F4"/>
    <w:rsid w:val="00463C6C"/>
    <w:rsid w:val="00463C6E"/>
    <w:rsid w:val="00463F01"/>
    <w:rsid w:val="00464324"/>
    <w:rsid w:val="004651CB"/>
    <w:rsid w:val="004652FF"/>
    <w:rsid w:val="00465639"/>
    <w:rsid w:val="004658C4"/>
    <w:rsid w:val="00465AA7"/>
    <w:rsid w:val="004665DA"/>
    <w:rsid w:val="00466D72"/>
    <w:rsid w:val="00467D9F"/>
    <w:rsid w:val="00467F57"/>
    <w:rsid w:val="004702A3"/>
    <w:rsid w:val="0047061C"/>
    <w:rsid w:val="00471B82"/>
    <w:rsid w:val="00471D6C"/>
    <w:rsid w:val="00472C82"/>
    <w:rsid w:val="00472CCB"/>
    <w:rsid w:val="004738D0"/>
    <w:rsid w:val="0047405E"/>
    <w:rsid w:val="00474B40"/>
    <w:rsid w:val="00475167"/>
    <w:rsid w:val="004753AE"/>
    <w:rsid w:val="004753E7"/>
    <w:rsid w:val="0047546A"/>
    <w:rsid w:val="00475D06"/>
    <w:rsid w:val="00476193"/>
    <w:rsid w:val="00476848"/>
    <w:rsid w:val="00476D0E"/>
    <w:rsid w:val="00477C30"/>
    <w:rsid w:val="00480C1E"/>
    <w:rsid w:val="00480F18"/>
    <w:rsid w:val="0048106E"/>
    <w:rsid w:val="0048158C"/>
    <w:rsid w:val="00481EF8"/>
    <w:rsid w:val="0048307D"/>
    <w:rsid w:val="00483AE1"/>
    <w:rsid w:val="00484C8D"/>
    <w:rsid w:val="004859CA"/>
    <w:rsid w:val="004860BD"/>
    <w:rsid w:val="004864C2"/>
    <w:rsid w:val="00486935"/>
    <w:rsid w:val="004873A4"/>
    <w:rsid w:val="004874F8"/>
    <w:rsid w:val="00487F50"/>
    <w:rsid w:val="004913B1"/>
    <w:rsid w:val="004917AD"/>
    <w:rsid w:val="00492567"/>
    <w:rsid w:val="0049259F"/>
    <w:rsid w:val="004925AB"/>
    <w:rsid w:val="00492E44"/>
    <w:rsid w:val="00493636"/>
    <w:rsid w:val="00495185"/>
    <w:rsid w:val="00495BE1"/>
    <w:rsid w:val="00496560"/>
    <w:rsid w:val="004967FB"/>
    <w:rsid w:val="004A005F"/>
    <w:rsid w:val="004A08BD"/>
    <w:rsid w:val="004A2706"/>
    <w:rsid w:val="004A33DA"/>
    <w:rsid w:val="004A3F0D"/>
    <w:rsid w:val="004A4251"/>
    <w:rsid w:val="004A5494"/>
    <w:rsid w:val="004A5817"/>
    <w:rsid w:val="004A5D7E"/>
    <w:rsid w:val="004A706E"/>
    <w:rsid w:val="004A7E20"/>
    <w:rsid w:val="004B0C44"/>
    <w:rsid w:val="004B18A4"/>
    <w:rsid w:val="004B2B38"/>
    <w:rsid w:val="004B3AA8"/>
    <w:rsid w:val="004B40D0"/>
    <w:rsid w:val="004B4557"/>
    <w:rsid w:val="004B4822"/>
    <w:rsid w:val="004B4C40"/>
    <w:rsid w:val="004B595C"/>
    <w:rsid w:val="004B5AC6"/>
    <w:rsid w:val="004B6EA8"/>
    <w:rsid w:val="004B74E2"/>
    <w:rsid w:val="004B756D"/>
    <w:rsid w:val="004B776A"/>
    <w:rsid w:val="004B79EE"/>
    <w:rsid w:val="004B7EEB"/>
    <w:rsid w:val="004C01E3"/>
    <w:rsid w:val="004C08C5"/>
    <w:rsid w:val="004C19C4"/>
    <w:rsid w:val="004C1B63"/>
    <w:rsid w:val="004C2CCB"/>
    <w:rsid w:val="004C2D58"/>
    <w:rsid w:val="004C31DB"/>
    <w:rsid w:val="004C37D6"/>
    <w:rsid w:val="004C3D69"/>
    <w:rsid w:val="004C5045"/>
    <w:rsid w:val="004C5274"/>
    <w:rsid w:val="004C58E9"/>
    <w:rsid w:val="004C6664"/>
    <w:rsid w:val="004C6E01"/>
    <w:rsid w:val="004C7173"/>
    <w:rsid w:val="004C75AA"/>
    <w:rsid w:val="004C7F28"/>
    <w:rsid w:val="004D0308"/>
    <w:rsid w:val="004D0A30"/>
    <w:rsid w:val="004D1088"/>
    <w:rsid w:val="004D1A54"/>
    <w:rsid w:val="004D258D"/>
    <w:rsid w:val="004D29AE"/>
    <w:rsid w:val="004D5A10"/>
    <w:rsid w:val="004D635B"/>
    <w:rsid w:val="004D67D3"/>
    <w:rsid w:val="004D68E4"/>
    <w:rsid w:val="004D7EF1"/>
    <w:rsid w:val="004D7FF6"/>
    <w:rsid w:val="004E01CF"/>
    <w:rsid w:val="004E145A"/>
    <w:rsid w:val="004E16A0"/>
    <w:rsid w:val="004E2166"/>
    <w:rsid w:val="004E247F"/>
    <w:rsid w:val="004E29E6"/>
    <w:rsid w:val="004E2D45"/>
    <w:rsid w:val="004E2EB6"/>
    <w:rsid w:val="004E384D"/>
    <w:rsid w:val="004E4270"/>
    <w:rsid w:val="004E49AD"/>
    <w:rsid w:val="004E4E0F"/>
    <w:rsid w:val="004E4E1E"/>
    <w:rsid w:val="004E5898"/>
    <w:rsid w:val="004E592E"/>
    <w:rsid w:val="004E6176"/>
    <w:rsid w:val="004E623F"/>
    <w:rsid w:val="004E6C9D"/>
    <w:rsid w:val="004E7202"/>
    <w:rsid w:val="004E7E2C"/>
    <w:rsid w:val="004F0CC8"/>
    <w:rsid w:val="004F1F8B"/>
    <w:rsid w:val="004F201F"/>
    <w:rsid w:val="004F2840"/>
    <w:rsid w:val="004F2D2F"/>
    <w:rsid w:val="004F366B"/>
    <w:rsid w:val="004F38BF"/>
    <w:rsid w:val="004F4DF1"/>
    <w:rsid w:val="004F7A3C"/>
    <w:rsid w:val="005003E8"/>
    <w:rsid w:val="0050068D"/>
    <w:rsid w:val="00500970"/>
    <w:rsid w:val="00500C46"/>
    <w:rsid w:val="00505777"/>
    <w:rsid w:val="005058A8"/>
    <w:rsid w:val="00506859"/>
    <w:rsid w:val="00506AFD"/>
    <w:rsid w:val="00506D47"/>
    <w:rsid w:val="0050739A"/>
    <w:rsid w:val="00507C94"/>
    <w:rsid w:val="00510F71"/>
    <w:rsid w:val="00511891"/>
    <w:rsid w:val="00511ABC"/>
    <w:rsid w:val="00512734"/>
    <w:rsid w:val="00512882"/>
    <w:rsid w:val="00512C6E"/>
    <w:rsid w:val="00512E8C"/>
    <w:rsid w:val="0051372B"/>
    <w:rsid w:val="00513B24"/>
    <w:rsid w:val="00514958"/>
    <w:rsid w:val="00514D47"/>
    <w:rsid w:val="00514F21"/>
    <w:rsid w:val="005160A7"/>
    <w:rsid w:val="0051703A"/>
    <w:rsid w:val="00517172"/>
    <w:rsid w:val="0051746F"/>
    <w:rsid w:val="00517503"/>
    <w:rsid w:val="0051762A"/>
    <w:rsid w:val="005179AF"/>
    <w:rsid w:val="00520F1E"/>
    <w:rsid w:val="00521C27"/>
    <w:rsid w:val="00523255"/>
    <w:rsid w:val="00523D98"/>
    <w:rsid w:val="00524743"/>
    <w:rsid w:val="00525769"/>
    <w:rsid w:val="00525A27"/>
    <w:rsid w:val="00525E26"/>
    <w:rsid w:val="00526658"/>
    <w:rsid w:val="00526C7F"/>
    <w:rsid w:val="00527364"/>
    <w:rsid w:val="00527B23"/>
    <w:rsid w:val="00527D49"/>
    <w:rsid w:val="00527F5E"/>
    <w:rsid w:val="00530036"/>
    <w:rsid w:val="00531600"/>
    <w:rsid w:val="00532D74"/>
    <w:rsid w:val="0053314B"/>
    <w:rsid w:val="0053357A"/>
    <w:rsid w:val="00533621"/>
    <w:rsid w:val="00533871"/>
    <w:rsid w:val="0053450B"/>
    <w:rsid w:val="0053456C"/>
    <w:rsid w:val="00534D26"/>
    <w:rsid w:val="00535B4C"/>
    <w:rsid w:val="00537154"/>
    <w:rsid w:val="00537A28"/>
    <w:rsid w:val="00540A85"/>
    <w:rsid w:val="00540F35"/>
    <w:rsid w:val="005411C9"/>
    <w:rsid w:val="00542D2D"/>
    <w:rsid w:val="00543AC0"/>
    <w:rsid w:val="00543E70"/>
    <w:rsid w:val="00543E74"/>
    <w:rsid w:val="00544D1F"/>
    <w:rsid w:val="00545C2A"/>
    <w:rsid w:val="0054631B"/>
    <w:rsid w:val="005466EC"/>
    <w:rsid w:val="00546A7C"/>
    <w:rsid w:val="00546B3B"/>
    <w:rsid w:val="00546D37"/>
    <w:rsid w:val="00546F36"/>
    <w:rsid w:val="00547240"/>
    <w:rsid w:val="005475DB"/>
    <w:rsid w:val="0054788F"/>
    <w:rsid w:val="00547B11"/>
    <w:rsid w:val="00550EAC"/>
    <w:rsid w:val="00551554"/>
    <w:rsid w:val="005528AF"/>
    <w:rsid w:val="00552E9F"/>
    <w:rsid w:val="005544EC"/>
    <w:rsid w:val="00554665"/>
    <w:rsid w:val="00555781"/>
    <w:rsid w:val="00555DA2"/>
    <w:rsid w:val="0055650F"/>
    <w:rsid w:val="00557466"/>
    <w:rsid w:val="00560482"/>
    <w:rsid w:val="00561A1F"/>
    <w:rsid w:val="00562B81"/>
    <w:rsid w:val="00562D8C"/>
    <w:rsid w:val="0056446B"/>
    <w:rsid w:val="0056466F"/>
    <w:rsid w:val="005656FD"/>
    <w:rsid w:val="005666EB"/>
    <w:rsid w:val="0056769D"/>
    <w:rsid w:val="005678E2"/>
    <w:rsid w:val="005702FF"/>
    <w:rsid w:val="00570A6D"/>
    <w:rsid w:val="00572466"/>
    <w:rsid w:val="00572FDF"/>
    <w:rsid w:val="0057468E"/>
    <w:rsid w:val="005747A7"/>
    <w:rsid w:val="0057511B"/>
    <w:rsid w:val="00575777"/>
    <w:rsid w:val="00576090"/>
    <w:rsid w:val="005762EA"/>
    <w:rsid w:val="00577BDD"/>
    <w:rsid w:val="00577F72"/>
    <w:rsid w:val="00577FFD"/>
    <w:rsid w:val="0058063F"/>
    <w:rsid w:val="00580C74"/>
    <w:rsid w:val="00580F28"/>
    <w:rsid w:val="0058191B"/>
    <w:rsid w:val="00581FD2"/>
    <w:rsid w:val="00582B44"/>
    <w:rsid w:val="00582C31"/>
    <w:rsid w:val="00583CEA"/>
    <w:rsid w:val="00586FB8"/>
    <w:rsid w:val="00587453"/>
    <w:rsid w:val="00590034"/>
    <w:rsid w:val="005902C4"/>
    <w:rsid w:val="00590667"/>
    <w:rsid w:val="00590F18"/>
    <w:rsid w:val="005916A6"/>
    <w:rsid w:val="0059220C"/>
    <w:rsid w:val="005933DA"/>
    <w:rsid w:val="0059519A"/>
    <w:rsid w:val="00595203"/>
    <w:rsid w:val="00595BCA"/>
    <w:rsid w:val="00595DCC"/>
    <w:rsid w:val="00595F8D"/>
    <w:rsid w:val="0059617F"/>
    <w:rsid w:val="00596A35"/>
    <w:rsid w:val="00596AAD"/>
    <w:rsid w:val="00597B85"/>
    <w:rsid w:val="005A0BB1"/>
    <w:rsid w:val="005A0E64"/>
    <w:rsid w:val="005A0FA1"/>
    <w:rsid w:val="005A15EC"/>
    <w:rsid w:val="005A2D24"/>
    <w:rsid w:val="005A35D8"/>
    <w:rsid w:val="005A592C"/>
    <w:rsid w:val="005A6788"/>
    <w:rsid w:val="005A68A6"/>
    <w:rsid w:val="005A7766"/>
    <w:rsid w:val="005A7C5F"/>
    <w:rsid w:val="005A7C80"/>
    <w:rsid w:val="005A7EC9"/>
    <w:rsid w:val="005B00EE"/>
    <w:rsid w:val="005B0948"/>
    <w:rsid w:val="005B118D"/>
    <w:rsid w:val="005B1A7D"/>
    <w:rsid w:val="005B23BF"/>
    <w:rsid w:val="005B407A"/>
    <w:rsid w:val="005B41DC"/>
    <w:rsid w:val="005B470B"/>
    <w:rsid w:val="005B474E"/>
    <w:rsid w:val="005B5550"/>
    <w:rsid w:val="005B79F0"/>
    <w:rsid w:val="005C0378"/>
    <w:rsid w:val="005C08F0"/>
    <w:rsid w:val="005C10BA"/>
    <w:rsid w:val="005C1304"/>
    <w:rsid w:val="005C13BC"/>
    <w:rsid w:val="005C1785"/>
    <w:rsid w:val="005C1E30"/>
    <w:rsid w:val="005C1EE5"/>
    <w:rsid w:val="005C2C30"/>
    <w:rsid w:val="005C2F0D"/>
    <w:rsid w:val="005C3098"/>
    <w:rsid w:val="005C3230"/>
    <w:rsid w:val="005C407C"/>
    <w:rsid w:val="005C584D"/>
    <w:rsid w:val="005C5E90"/>
    <w:rsid w:val="005C7060"/>
    <w:rsid w:val="005C745E"/>
    <w:rsid w:val="005D06BF"/>
    <w:rsid w:val="005D0B0F"/>
    <w:rsid w:val="005D0F14"/>
    <w:rsid w:val="005D155B"/>
    <w:rsid w:val="005D208A"/>
    <w:rsid w:val="005D28D4"/>
    <w:rsid w:val="005D31F9"/>
    <w:rsid w:val="005D3460"/>
    <w:rsid w:val="005D372A"/>
    <w:rsid w:val="005D3E2A"/>
    <w:rsid w:val="005D422D"/>
    <w:rsid w:val="005D4E81"/>
    <w:rsid w:val="005D4F38"/>
    <w:rsid w:val="005D736E"/>
    <w:rsid w:val="005D766B"/>
    <w:rsid w:val="005D7D22"/>
    <w:rsid w:val="005E07C1"/>
    <w:rsid w:val="005E0B15"/>
    <w:rsid w:val="005E1525"/>
    <w:rsid w:val="005E1BE3"/>
    <w:rsid w:val="005E1E5D"/>
    <w:rsid w:val="005E2532"/>
    <w:rsid w:val="005E26A4"/>
    <w:rsid w:val="005E2EBB"/>
    <w:rsid w:val="005E3144"/>
    <w:rsid w:val="005E41C6"/>
    <w:rsid w:val="005E45A8"/>
    <w:rsid w:val="005E5079"/>
    <w:rsid w:val="005E53C6"/>
    <w:rsid w:val="005E5611"/>
    <w:rsid w:val="005E6C22"/>
    <w:rsid w:val="005E76FC"/>
    <w:rsid w:val="005E7719"/>
    <w:rsid w:val="005E778E"/>
    <w:rsid w:val="005E79FE"/>
    <w:rsid w:val="005F03EB"/>
    <w:rsid w:val="005F069A"/>
    <w:rsid w:val="005F0785"/>
    <w:rsid w:val="005F0DC6"/>
    <w:rsid w:val="005F1DAE"/>
    <w:rsid w:val="005F1E0F"/>
    <w:rsid w:val="005F1FFC"/>
    <w:rsid w:val="005F2889"/>
    <w:rsid w:val="005F3139"/>
    <w:rsid w:val="005F3D7D"/>
    <w:rsid w:val="005F4239"/>
    <w:rsid w:val="005F429F"/>
    <w:rsid w:val="005F4D91"/>
    <w:rsid w:val="005F52A9"/>
    <w:rsid w:val="005F57F9"/>
    <w:rsid w:val="005F5BEC"/>
    <w:rsid w:val="005F5C45"/>
    <w:rsid w:val="005F6C02"/>
    <w:rsid w:val="005F6D16"/>
    <w:rsid w:val="005F74DC"/>
    <w:rsid w:val="005F7738"/>
    <w:rsid w:val="006023C8"/>
    <w:rsid w:val="0060240F"/>
    <w:rsid w:val="00604CA6"/>
    <w:rsid w:val="00605A69"/>
    <w:rsid w:val="00605BD4"/>
    <w:rsid w:val="00606608"/>
    <w:rsid w:val="00606765"/>
    <w:rsid w:val="00607B65"/>
    <w:rsid w:val="00607DC0"/>
    <w:rsid w:val="00607FF8"/>
    <w:rsid w:val="0061124B"/>
    <w:rsid w:val="006117C5"/>
    <w:rsid w:val="006117CB"/>
    <w:rsid w:val="006124E4"/>
    <w:rsid w:val="006129A4"/>
    <w:rsid w:val="00612DD2"/>
    <w:rsid w:val="006137F1"/>
    <w:rsid w:val="00614630"/>
    <w:rsid w:val="00614777"/>
    <w:rsid w:val="00614D44"/>
    <w:rsid w:val="00615350"/>
    <w:rsid w:val="00615841"/>
    <w:rsid w:val="00615CFA"/>
    <w:rsid w:val="00616FCD"/>
    <w:rsid w:val="0061736B"/>
    <w:rsid w:val="006179A7"/>
    <w:rsid w:val="00620DAC"/>
    <w:rsid w:val="006211F4"/>
    <w:rsid w:val="006224A9"/>
    <w:rsid w:val="00623E3E"/>
    <w:rsid w:val="00623E98"/>
    <w:rsid w:val="00623F2A"/>
    <w:rsid w:val="00624264"/>
    <w:rsid w:val="006242AF"/>
    <w:rsid w:val="00624A49"/>
    <w:rsid w:val="0062501C"/>
    <w:rsid w:val="00625730"/>
    <w:rsid w:val="006262DA"/>
    <w:rsid w:val="006265AA"/>
    <w:rsid w:val="006267C1"/>
    <w:rsid w:val="0062695D"/>
    <w:rsid w:val="00626CF2"/>
    <w:rsid w:val="00627171"/>
    <w:rsid w:val="0062727F"/>
    <w:rsid w:val="00627FBF"/>
    <w:rsid w:val="0063054F"/>
    <w:rsid w:val="00630662"/>
    <w:rsid w:val="0063097F"/>
    <w:rsid w:val="00630CF1"/>
    <w:rsid w:val="00630EE3"/>
    <w:rsid w:val="00630F8C"/>
    <w:rsid w:val="00632468"/>
    <w:rsid w:val="00632B56"/>
    <w:rsid w:val="00632B77"/>
    <w:rsid w:val="00632C7C"/>
    <w:rsid w:val="006339CF"/>
    <w:rsid w:val="0063532C"/>
    <w:rsid w:val="0063584D"/>
    <w:rsid w:val="006358BA"/>
    <w:rsid w:val="006361EE"/>
    <w:rsid w:val="006375E3"/>
    <w:rsid w:val="006377C0"/>
    <w:rsid w:val="0064171F"/>
    <w:rsid w:val="00641724"/>
    <w:rsid w:val="006429B9"/>
    <w:rsid w:val="00642A61"/>
    <w:rsid w:val="006432D6"/>
    <w:rsid w:val="00643E8A"/>
    <w:rsid w:val="0064417F"/>
    <w:rsid w:val="006447B8"/>
    <w:rsid w:val="0064484D"/>
    <w:rsid w:val="0064526D"/>
    <w:rsid w:val="006459DA"/>
    <w:rsid w:val="00646343"/>
    <w:rsid w:val="00647302"/>
    <w:rsid w:val="00647333"/>
    <w:rsid w:val="00647FD8"/>
    <w:rsid w:val="006508AE"/>
    <w:rsid w:val="006512AD"/>
    <w:rsid w:val="00651408"/>
    <w:rsid w:val="00651743"/>
    <w:rsid w:val="0065180F"/>
    <w:rsid w:val="00651E5B"/>
    <w:rsid w:val="006527F0"/>
    <w:rsid w:val="00653831"/>
    <w:rsid w:val="006539F5"/>
    <w:rsid w:val="00657947"/>
    <w:rsid w:val="0066033C"/>
    <w:rsid w:val="00660436"/>
    <w:rsid w:val="00660483"/>
    <w:rsid w:val="0066112D"/>
    <w:rsid w:val="00661701"/>
    <w:rsid w:val="00662239"/>
    <w:rsid w:val="00662D78"/>
    <w:rsid w:val="006632B5"/>
    <w:rsid w:val="0066349F"/>
    <w:rsid w:val="00663E04"/>
    <w:rsid w:val="00663F12"/>
    <w:rsid w:val="00664538"/>
    <w:rsid w:val="006645A6"/>
    <w:rsid w:val="00664828"/>
    <w:rsid w:val="00664BAF"/>
    <w:rsid w:val="00664C37"/>
    <w:rsid w:val="006655C1"/>
    <w:rsid w:val="00667566"/>
    <w:rsid w:val="00667E80"/>
    <w:rsid w:val="00670B0B"/>
    <w:rsid w:val="00671145"/>
    <w:rsid w:val="006712CE"/>
    <w:rsid w:val="006713A9"/>
    <w:rsid w:val="00671739"/>
    <w:rsid w:val="00672AA2"/>
    <w:rsid w:val="00673044"/>
    <w:rsid w:val="00673558"/>
    <w:rsid w:val="00674411"/>
    <w:rsid w:val="006752DD"/>
    <w:rsid w:val="00675689"/>
    <w:rsid w:val="0067638B"/>
    <w:rsid w:val="00677749"/>
    <w:rsid w:val="00677E72"/>
    <w:rsid w:val="00680759"/>
    <w:rsid w:val="006825B5"/>
    <w:rsid w:val="006836E5"/>
    <w:rsid w:val="00683EBF"/>
    <w:rsid w:val="00684814"/>
    <w:rsid w:val="0068539C"/>
    <w:rsid w:val="006860F2"/>
    <w:rsid w:val="0068619E"/>
    <w:rsid w:val="006901DE"/>
    <w:rsid w:val="006906F2"/>
    <w:rsid w:val="00690761"/>
    <w:rsid w:val="006916EC"/>
    <w:rsid w:val="00691DAF"/>
    <w:rsid w:val="0069281A"/>
    <w:rsid w:val="00693058"/>
    <w:rsid w:val="0069409D"/>
    <w:rsid w:val="0069410B"/>
    <w:rsid w:val="00694383"/>
    <w:rsid w:val="00696061"/>
    <w:rsid w:val="006963B2"/>
    <w:rsid w:val="0069688B"/>
    <w:rsid w:val="00696EF8"/>
    <w:rsid w:val="006A0165"/>
    <w:rsid w:val="006A12B6"/>
    <w:rsid w:val="006A1768"/>
    <w:rsid w:val="006A1E4A"/>
    <w:rsid w:val="006A2917"/>
    <w:rsid w:val="006A2C4D"/>
    <w:rsid w:val="006A3A9C"/>
    <w:rsid w:val="006A3EAE"/>
    <w:rsid w:val="006A4615"/>
    <w:rsid w:val="006A4890"/>
    <w:rsid w:val="006A56C2"/>
    <w:rsid w:val="006A6608"/>
    <w:rsid w:val="006A6C1B"/>
    <w:rsid w:val="006A6E74"/>
    <w:rsid w:val="006A7BEC"/>
    <w:rsid w:val="006A7DE1"/>
    <w:rsid w:val="006B0134"/>
    <w:rsid w:val="006B02A2"/>
    <w:rsid w:val="006B02CA"/>
    <w:rsid w:val="006B2155"/>
    <w:rsid w:val="006B274B"/>
    <w:rsid w:val="006B2ECB"/>
    <w:rsid w:val="006B34CC"/>
    <w:rsid w:val="006B40D1"/>
    <w:rsid w:val="006B4974"/>
    <w:rsid w:val="006B4E5A"/>
    <w:rsid w:val="006B550D"/>
    <w:rsid w:val="006B7779"/>
    <w:rsid w:val="006B7AFE"/>
    <w:rsid w:val="006B7EAA"/>
    <w:rsid w:val="006C0680"/>
    <w:rsid w:val="006C1F3A"/>
    <w:rsid w:val="006C20DF"/>
    <w:rsid w:val="006C2343"/>
    <w:rsid w:val="006C2C16"/>
    <w:rsid w:val="006C2C3E"/>
    <w:rsid w:val="006C3099"/>
    <w:rsid w:val="006C325E"/>
    <w:rsid w:val="006C4D1A"/>
    <w:rsid w:val="006C63FD"/>
    <w:rsid w:val="006C7D60"/>
    <w:rsid w:val="006C7F43"/>
    <w:rsid w:val="006D0C57"/>
    <w:rsid w:val="006D177D"/>
    <w:rsid w:val="006D2314"/>
    <w:rsid w:val="006D2534"/>
    <w:rsid w:val="006D3450"/>
    <w:rsid w:val="006D4203"/>
    <w:rsid w:val="006D4269"/>
    <w:rsid w:val="006D42BE"/>
    <w:rsid w:val="006D42E7"/>
    <w:rsid w:val="006D5396"/>
    <w:rsid w:val="006D68F0"/>
    <w:rsid w:val="006D721D"/>
    <w:rsid w:val="006E003D"/>
    <w:rsid w:val="006E02E0"/>
    <w:rsid w:val="006E1B4E"/>
    <w:rsid w:val="006E220D"/>
    <w:rsid w:val="006E2639"/>
    <w:rsid w:val="006E2802"/>
    <w:rsid w:val="006E40B0"/>
    <w:rsid w:val="006E5087"/>
    <w:rsid w:val="006E5299"/>
    <w:rsid w:val="006E5343"/>
    <w:rsid w:val="006E5C6D"/>
    <w:rsid w:val="006E60B8"/>
    <w:rsid w:val="006E641F"/>
    <w:rsid w:val="006E670D"/>
    <w:rsid w:val="006E796E"/>
    <w:rsid w:val="006F0C12"/>
    <w:rsid w:val="006F0EA7"/>
    <w:rsid w:val="006F172E"/>
    <w:rsid w:val="006F2294"/>
    <w:rsid w:val="006F333E"/>
    <w:rsid w:val="006F41EF"/>
    <w:rsid w:val="006F59A9"/>
    <w:rsid w:val="006F5DC0"/>
    <w:rsid w:val="006F6143"/>
    <w:rsid w:val="006F6D0D"/>
    <w:rsid w:val="006F7298"/>
    <w:rsid w:val="0070048E"/>
    <w:rsid w:val="00700776"/>
    <w:rsid w:val="00700B93"/>
    <w:rsid w:val="00701242"/>
    <w:rsid w:val="00701269"/>
    <w:rsid w:val="00701B10"/>
    <w:rsid w:val="00701BB7"/>
    <w:rsid w:val="007021C8"/>
    <w:rsid w:val="00702C5E"/>
    <w:rsid w:val="007030F3"/>
    <w:rsid w:val="0070376A"/>
    <w:rsid w:val="00703918"/>
    <w:rsid w:val="00703C4A"/>
    <w:rsid w:val="00703EBE"/>
    <w:rsid w:val="0070438C"/>
    <w:rsid w:val="00704DEA"/>
    <w:rsid w:val="00705099"/>
    <w:rsid w:val="00706044"/>
    <w:rsid w:val="00706222"/>
    <w:rsid w:val="0070638C"/>
    <w:rsid w:val="007067AD"/>
    <w:rsid w:val="007067E1"/>
    <w:rsid w:val="00707129"/>
    <w:rsid w:val="00707FAE"/>
    <w:rsid w:val="00710119"/>
    <w:rsid w:val="007109EC"/>
    <w:rsid w:val="00710E61"/>
    <w:rsid w:val="00711965"/>
    <w:rsid w:val="00711E0A"/>
    <w:rsid w:val="0071290E"/>
    <w:rsid w:val="00713574"/>
    <w:rsid w:val="0071385A"/>
    <w:rsid w:val="00715A8E"/>
    <w:rsid w:val="00716183"/>
    <w:rsid w:val="00716587"/>
    <w:rsid w:val="00717A1E"/>
    <w:rsid w:val="007206CC"/>
    <w:rsid w:val="00720760"/>
    <w:rsid w:val="007207D1"/>
    <w:rsid w:val="00722AD9"/>
    <w:rsid w:val="00724F8D"/>
    <w:rsid w:val="007256F0"/>
    <w:rsid w:val="00725B6F"/>
    <w:rsid w:val="00725C68"/>
    <w:rsid w:val="00725FE2"/>
    <w:rsid w:val="00726B4F"/>
    <w:rsid w:val="007273B0"/>
    <w:rsid w:val="0072753A"/>
    <w:rsid w:val="00727628"/>
    <w:rsid w:val="007306BF"/>
    <w:rsid w:val="007306EA"/>
    <w:rsid w:val="007307F3"/>
    <w:rsid w:val="00731544"/>
    <w:rsid w:val="00731AB0"/>
    <w:rsid w:val="00732887"/>
    <w:rsid w:val="00732AE3"/>
    <w:rsid w:val="00732ED1"/>
    <w:rsid w:val="00732FE9"/>
    <w:rsid w:val="007334C6"/>
    <w:rsid w:val="00733BCC"/>
    <w:rsid w:val="00734185"/>
    <w:rsid w:val="007342EE"/>
    <w:rsid w:val="00734AD8"/>
    <w:rsid w:val="00735114"/>
    <w:rsid w:val="00735D57"/>
    <w:rsid w:val="007365A1"/>
    <w:rsid w:val="007365DD"/>
    <w:rsid w:val="00736DCA"/>
    <w:rsid w:val="00736E43"/>
    <w:rsid w:val="007371D3"/>
    <w:rsid w:val="0073737B"/>
    <w:rsid w:val="00737C14"/>
    <w:rsid w:val="00741179"/>
    <w:rsid w:val="0074138C"/>
    <w:rsid w:val="00741851"/>
    <w:rsid w:val="0074197C"/>
    <w:rsid w:val="007421DC"/>
    <w:rsid w:val="00744018"/>
    <w:rsid w:val="00744EDF"/>
    <w:rsid w:val="00746204"/>
    <w:rsid w:val="007463A5"/>
    <w:rsid w:val="00747AD9"/>
    <w:rsid w:val="0075043F"/>
    <w:rsid w:val="007505D0"/>
    <w:rsid w:val="0075171F"/>
    <w:rsid w:val="0075332F"/>
    <w:rsid w:val="0075374A"/>
    <w:rsid w:val="00754025"/>
    <w:rsid w:val="00754250"/>
    <w:rsid w:val="007542A5"/>
    <w:rsid w:val="007546B8"/>
    <w:rsid w:val="00754E1F"/>
    <w:rsid w:val="00755AA3"/>
    <w:rsid w:val="00756548"/>
    <w:rsid w:val="007570E1"/>
    <w:rsid w:val="007573F9"/>
    <w:rsid w:val="00757B63"/>
    <w:rsid w:val="00757C4A"/>
    <w:rsid w:val="007613A8"/>
    <w:rsid w:val="007613CC"/>
    <w:rsid w:val="00762518"/>
    <w:rsid w:val="007636F9"/>
    <w:rsid w:val="00764DE3"/>
    <w:rsid w:val="0076506B"/>
    <w:rsid w:val="00770619"/>
    <w:rsid w:val="00770686"/>
    <w:rsid w:val="00770882"/>
    <w:rsid w:val="00771F9D"/>
    <w:rsid w:val="00772BFD"/>
    <w:rsid w:val="00772EB0"/>
    <w:rsid w:val="007730F9"/>
    <w:rsid w:val="0077363C"/>
    <w:rsid w:val="0077499B"/>
    <w:rsid w:val="00774BF5"/>
    <w:rsid w:val="0077580F"/>
    <w:rsid w:val="007771B5"/>
    <w:rsid w:val="00777934"/>
    <w:rsid w:val="00777B08"/>
    <w:rsid w:val="0078210F"/>
    <w:rsid w:val="00783194"/>
    <w:rsid w:val="007834C8"/>
    <w:rsid w:val="00783C18"/>
    <w:rsid w:val="00783C62"/>
    <w:rsid w:val="00784CD6"/>
    <w:rsid w:val="00784DBF"/>
    <w:rsid w:val="00784F57"/>
    <w:rsid w:val="00785767"/>
    <w:rsid w:val="00787C96"/>
    <w:rsid w:val="00790B1C"/>
    <w:rsid w:val="00790EC6"/>
    <w:rsid w:val="00792845"/>
    <w:rsid w:val="00792BDA"/>
    <w:rsid w:val="00793727"/>
    <w:rsid w:val="00793FFA"/>
    <w:rsid w:val="00794DEA"/>
    <w:rsid w:val="007956E5"/>
    <w:rsid w:val="0079584C"/>
    <w:rsid w:val="007963DB"/>
    <w:rsid w:val="00796C47"/>
    <w:rsid w:val="00797249"/>
    <w:rsid w:val="007975D2"/>
    <w:rsid w:val="00797D5D"/>
    <w:rsid w:val="007A04D4"/>
    <w:rsid w:val="007A071E"/>
    <w:rsid w:val="007A0861"/>
    <w:rsid w:val="007A0977"/>
    <w:rsid w:val="007A1010"/>
    <w:rsid w:val="007A10ED"/>
    <w:rsid w:val="007A1CA4"/>
    <w:rsid w:val="007A2895"/>
    <w:rsid w:val="007A33D8"/>
    <w:rsid w:val="007A3D31"/>
    <w:rsid w:val="007A42D8"/>
    <w:rsid w:val="007A62F3"/>
    <w:rsid w:val="007A68F3"/>
    <w:rsid w:val="007A6B15"/>
    <w:rsid w:val="007A6C56"/>
    <w:rsid w:val="007A7349"/>
    <w:rsid w:val="007A743D"/>
    <w:rsid w:val="007A774A"/>
    <w:rsid w:val="007A7BC5"/>
    <w:rsid w:val="007A7D8C"/>
    <w:rsid w:val="007B08F3"/>
    <w:rsid w:val="007B13B6"/>
    <w:rsid w:val="007B1920"/>
    <w:rsid w:val="007B1C30"/>
    <w:rsid w:val="007B28C9"/>
    <w:rsid w:val="007B3CD4"/>
    <w:rsid w:val="007B3E68"/>
    <w:rsid w:val="007B431A"/>
    <w:rsid w:val="007B4C56"/>
    <w:rsid w:val="007B4F89"/>
    <w:rsid w:val="007B553E"/>
    <w:rsid w:val="007B559A"/>
    <w:rsid w:val="007B75BC"/>
    <w:rsid w:val="007B7C06"/>
    <w:rsid w:val="007C1105"/>
    <w:rsid w:val="007C2AD2"/>
    <w:rsid w:val="007C40B6"/>
    <w:rsid w:val="007C49B2"/>
    <w:rsid w:val="007C4B5A"/>
    <w:rsid w:val="007C4ECE"/>
    <w:rsid w:val="007C5982"/>
    <w:rsid w:val="007C6417"/>
    <w:rsid w:val="007C663D"/>
    <w:rsid w:val="007C67BD"/>
    <w:rsid w:val="007C7A72"/>
    <w:rsid w:val="007D02F0"/>
    <w:rsid w:val="007D05FD"/>
    <w:rsid w:val="007D096D"/>
    <w:rsid w:val="007D12BF"/>
    <w:rsid w:val="007D1965"/>
    <w:rsid w:val="007D28AB"/>
    <w:rsid w:val="007D36B1"/>
    <w:rsid w:val="007D4740"/>
    <w:rsid w:val="007D4786"/>
    <w:rsid w:val="007D4B45"/>
    <w:rsid w:val="007D55D0"/>
    <w:rsid w:val="007D59F0"/>
    <w:rsid w:val="007D5C8F"/>
    <w:rsid w:val="007D61F9"/>
    <w:rsid w:val="007D643B"/>
    <w:rsid w:val="007D76A2"/>
    <w:rsid w:val="007D7964"/>
    <w:rsid w:val="007E11EF"/>
    <w:rsid w:val="007E1554"/>
    <w:rsid w:val="007E17CA"/>
    <w:rsid w:val="007E260C"/>
    <w:rsid w:val="007E26E9"/>
    <w:rsid w:val="007E2854"/>
    <w:rsid w:val="007E2B3B"/>
    <w:rsid w:val="007E2F8E"/>
    <w:rsid w:val="007E3135"/>
    <w:rsid w:val="007E3AB9"/>
    <w:rsid w:val="007E3E25"/>
    <w:rsid w:val="007E429C"/>
    <w:rsid w:val="007E4C99"/>
    <w:rsid w:val="007E5738"/>
    <w:rsid w:val="007E5E31"/>
    <w:rsid w:val="007E6B36"/>
    <w:rsid w:val="007E79F7"/>
    <w:rsid w:val="007E7C56"/>
    <w:rsid w:val="007E7F80"/>
    <w:rsid w:val="007F0422"/>
    <w:rsid w:val="007F0696"/>
    <w:rsid w:val="007F0E68"/>
    <w:rsid w:val="007F250F"/>
    <w:rsid w:val="007F28A0"/>
    <w:rsid w:val="007F2BD8"/>
    <w:rsid w:val="007F2EDE"/>
    <w:rsid w:val="007F2F35"/>
    <w:rsid w:val="007F3257"/>
    <w:rsid w:val="007F3438"/>
    <w:rsid w:val="007F3861"/>
    <w:rsid w:val="007F4905"/>
    <w:rsid w:val="007F4BA5"/>
    <w:rsid w:val="007F6607"/>
    <w:rsid w:val="007F66F7"/>
    <w:rsid w:val="007F7563"/>
    <w:rsid w:val="007F79CE"/>
    <w:rsid w:val="008006A7"/>
    <w:rsid w:val="008014B5"/>
    <w:rsid w:val="008016FE"/>
    <w:rsid w:val="00801EF2"/>
    <w:rsid w:val="00802016"/>
    <w:rsid w:val="008029A9"/>
    <w:rsid w:val="008029C0"/>
    <w:rsid w:val="00802B2D"/>
    <w:rsid w:val="00802D79"/>
    <w:rsid w:val="008032A4"/>
    <w:rsid w:val="00804BF0"/>
    <w:rsid w:val="00805D95"/>
    <w:rsid w:val="008062B2"/>
    <w:rsid w:val="0080684A"/>
    <w:rsid w:val="00806E01"/>
    <w:rsid w:val="00810B3C"/>
    <w:rsid w:val="00810B7A"/>
    <w:rsid w:val="008122A3"/>
    <w:rsid w:val="0081352A"/>
    <w:rsid w:val="008135F2"/>
    <w:rsid w:val="008148C6"/>
    <w:rsid w:val="008158D0"/>
    <w:rsid w:val="00815A4D"/>
    <w:rsid w:val="00815B15"/>
    <w:rsid w:val="00816546"/>
    <w:rsid w:val="00817E76"/>
    <w:rsid w:val="008214A5"/>
    <w:rsid w:val="008223EA"/>
    <w:rsid w:val="00822553"/>
    <w:rsid w:val="008233BF"/>
    <w:rsid w:val="008253D2"/>
    <w:rsid w:val="00826ADB"/>
    <w:rsid w:val="00827ACA"/>
    <w:rsid w:val="00830A65"/>
    <w:rsid w:val="00830F8A"/>
    <w:rsid w:val="00831ADA"/>
    <w:rsid w:val="00831ED1"/>
    <w:rsid w:val="00832DBC"/>
    <w:rsid w:val="00833831"/>
    <w:rsid w:val="00834FFC"/>
    <w:rsid w:val="00837640"/>
    <w:rsid w:val="00837F56"/>
    <w:rsid w:val="008407BD"/>
    <w:rsid w:val="00840912"/>
    <w:rsid w:val="0084154E"/>
    <w:rsid w:val="00841AB5"/>
    <w:rsid w:val="00841DBE"/>
    <w:rsid w:val="00841EED"/>
    <w:rsid w:val="00841FF2"/>
    <w:rsid w:val="0084207C"/>
    <w:rsid w:val="00842DD1"/>
    <w:rsid w:val="00843183"/>
    <w:rsid w:val="008434E2"/>
    <w:rsid w:val="00843B94"/>
    <w:rsid w:val="00844807"/>
    <w:rsid w:val="008448D2"/>
    <w:rsid w:val="00844BD4"/>
    <w:rsid w:val="008453C6"/>
    <w:rsid w:val="00845656"/>
    <w:rsid w:val="008459DB"/>
    <w:rsid w:val="00846192"/>
    <w:rsid w:val="00846534"/>
    <w:rsid w:val="008479F3"/>
    <w:rsid w:val="008511B2"/>
    <w:rsid w:val="008513AD"/>
    <w:rsid w:val="00851E8A"/>
    <w:rsid w:val="008526E2"/>
    <w:rsid w:val="00852EF5"/>
    <w:rsid w:val="008530B6"/>
    <w:rsid w:val="008535BA"/>
    <w:rsid w:val="00854AA2"/>
    <w:rsid w:val="00856265"/>
    <w:rsid w:val="00856503"/>
    <w:rsid w:val="0085701A"/>
    <w:rsid w:val="008574A0"/>
    <w:rsid w:val="00857CD0"/>
    <w:rsid w:val="008604C8"/>
    <w:rsid w:val="00861D09"/>
    <w:rsid w:val="00863A6D"/>
    <w:rsid w:val="00863B09"/>
    <w:rsid w:val="00864760"/>
    <w:rsid w:val="00864CFC"/>
    <w:rsid w:val="008656A0"/>
    <w:rsid w:val="00865AC3"/>
    <w:rsid w:val="00866A7E"/>
    <w:rsid w:val="00867BE6"/>
    <w:rsid w:val="008702C3"/>
    <w:rsid w:val="00870EA4"/>
    <w:rsid w:val="00871983"/>
    <w:rsid w:val="00872298"/>
    <w:rsid w:val="00872C45"/>
    <w:rsid w:val="0087302B"/>
    <w:rsid w:val="00873649"/>
    <w:rsid w:val="00875F45"/>
    <w:rsid w:val="008767DE"/>
    <w:rsid w:val="00877877"/>
    <w:rsid w:val="00877C7F"/>
    <w:rsid w:val="008800EE"/>
    <w:rsid w:val="00880107"/>
    <w:rsid w:val="008807DD"/>
    <w:rsid w:val="00880F66"/>
    <w:rsid w:val="00881019"/>
    <w:rsid w:val="0088105A"/>
    <w:rsid w:val="008826C6"/>
    <w:rsid w:val="0088281F"/>
    <w:rsid w:val="00883047"/>
    <w:rsid w:val="00884511"/>
    <w:rsid w:val="00884AC6"/>
    <w:rsid w:val="00885126"/>
    <w:rsid w:val="008867DB"/>
    <w:rsid w:val="00887957"/>
    <w:rsid w:val="008900D9"/>
    <w:rsid w:val="00891448"/>
    <w:rsid w:val="008920F5"/>
    <w:rsid w:val="00892311"/>
    <w:rsid w:val="008928D1"/>
    <w:rsid w:val="00893190"/>
    <w:rsid w:val="00893D68"/>
    <w:rsid w:val="00894B45"/>
    <w:rsid w:val="00895383"/>
    <w:rsid w:val="00895474"/>
    <w:rsid w:val="0089585D"/>
    <w:rsid w:val="00895F3A"/>
    <w:rsid w:val="00895FFC"/>
    <w:rsid w:val="00897233"/>
    <w:rsid w:val="008A09BF"/>
    <w:rsid w:val="008A12B1"/>
    <w:rsid w:val="008A3A83"/>
    <w:rsid w:val="008A47A6"/>
    <w:rsid w:val="008A4B69"/>
    <w:rsid w:val="008A58A6"/>
    <w:rsid w:val="008A5B7B"/>
    <w:rsid w:val="008A6080"/>
    <w:rsid w:val="008A6274"/>
    <w:rsid w:val="008A648E"/>
    <w:rsid w:val="008A6CAB"/>
    <w:rsid w:val="008A790B"/>
    <w:rsid w:val="008B1859"/>
    <w:rsid w:val="008B220F"/>
    <w:rsid w:val="008B2764"/>
    <w:rsid w:val="008B3CDC"/>
    <w:rsid w:val="008B4D2A"/>
    <w:rsid w:val="008B52B5"/>
    <w:rsid w:val="008B64F3"/>
    <w:rsid w:val="008B6B3B"/>
    <w:rsid w:val="008B6E4D"/>
    <w:rsid w:val="008B77E6"/>
    <w:rsid w:val="008B7A61"/>
    <w:rsid w:val="008B7EB2"/>
    <w:rsid w:val="008C1457"/>
    <w:rsid w:val="008C1974"/>
    <w:rsid w:val="008C25C5"/>
    <w:rsid w:val="008C28A0"/>
    <w:rsid w:val="008C3AC9"/>
    <w:rsid w:val="008C5DD1"/>
    <w:rsid w:val="008C74A5"/>
    <w:rsid w:val="008C7C12"/>
    <w:rsid w:val="008D045C"/>
    <w:rsid w:val="008D0F2D"/>
    <w:rsid w:val="008D1EBD"/>
    <w:rsid w:val="008D214A"/>
    <w:rsid w:val="008D3E4D"/>
    <w:rsid w:val="008D42B9"/>
    <w:rsid w:val="008D4861"/>
    <w:rsid w:val="008D53DB"/>
    <w:rsid w:val="008D5D71"/>
    <w:rsid w:val="008D5E22"/>
    <w:rsid w:val="008D5ED5"/>
    <w:rsid w:val="008D6763"/>
    <w:rsid w:val="008D6888"/>
    <w:rsid w:val="008D7021"/>
    <w:rsid w:val="008E03A0"/>
    <w:rsid w:val="008E137D"/>
    <w:rsid w:val="008E20A5"/>
    <w:rsid w:val="008E2421"/>
    <w:rsid w:val="008E28E5"/>
    <w:rsid w:val="008E2AEA"/>
    <w:rsid w:val="008E2BF1"/>
    <w:rsid w:val="008E2CD9"/>
    <w:rsid w:val="008E455D"/>
    <w:rsid w:val="008E52E0"/>
    <w:rsid w:val="008E54A8"/>
    <w:rsid w:val="008E5782"/>
    <w:rsid w:val="008E5BC0"/>
    <w:rsid w:val="008E621A"/>
    <w:rsid w:val="008E6C52"/>
    <w:rsid w:val="008E6EE2"/>
    <w:rsid w:val="008E7769"/>
    <w:rsid w:val="008F0587"/>
    <w:rsid w:val="008F0FD5"/>
    <w:rsid w:val="008F14E8"/>
    <w:rsid w:val="008F15BC"/>
    <w:rsid w:val="008F1A6F"/>
    <w:rsid w:val="008F1C0A"/>
    <w:rsid w:val="008F1D5E"/>
    <w:rsid w:val="008F1F4E"/>
    <w:rsid w:val="008F1FEF"/>
    <w:rsid w:val="008F1FF5"/>
    <w:rsid w:val="008F358F"/>
    <w:rsid w:val="008F3833"/>
    <w:rsid w:val="008F3BB6"/>
    <w:rsid w:val="008F44FA"/>
    <w:rsid w:val="008F61E5"/>
    <w:rsid w:val="00900799"/>
    <w:rsid w:val="00901186"/>
    <w:rsid w:val="00901806"/>
    <w:rsid w:val="00901A48"/>
    <w:rsid w:val="00902601"/>
    <w:rsid w:val="00903770"/>
    <w:rsid w:val="00903939"/>
    <w:rsid w:val="00904BDF"/>
    <w:rsid w:val="00904EDD"/>
    <w:rsid w:val="0090531E"/>
    <w:rsid w:val="0090628D"/>
    <w:rsid w:val="0090681E"/>
    <w:rsid w:val="00906959"/>
    <w:rsid w:val="00906BEB"/>
    <w:rsid w:val="00906D7F"/>
    <w:rsid w:val="009075C4"/>
    <w:rsid w:val="00907DA0"/>
    <w:rsid w:val="00910EF9"/>
    <w:rsid w:val="009115E5"/>
    <w:rsid w:val="00911D30"/>
    <w:rsid w:val="0091231B"/>
    <w:rsid w:val="00912828"/>
    <w:rsid w:val="00913075"/>
    <w:rsid w:val="0091355C"/>
    <w:rsid w:val="00913CFC"/>
    <w:rsid w:val="0091419F"/>
    <w:rsid w:val="009141B5"/>
    <w:rsid w:val="009148DD"/>
    <w:rsid w:val="009159A3"/>
    <w:rsid w:val="00915D77"/>
    <w:rsid w:val="00916382"/>
    <w:rsid w:val="00920BC9"/>
    <w:rsid w:val="00920C8F"/>
    <w:rsid w:val="00921151"/>
    <w:rsid w:val="00921845"/>
    <w:rsid w:val="0092249D"/>
    <w:rsid w:val="009225ED"/>
    <w:rsid w:val="00923789"/>
    <w:rsid w:val="00923A81"/>
    <w:rsid w:val="00925126"/>
    <w:rsid w:val="00925C80"/>
    <w:rsid w:val="00930285"/>
    <w:rsid w:val="0093079F"/>
    <w:rsid w:val="00930A7A"/>
    <w:rsid w:val="00930BA9"/>
    <w:rsid w:val="00931800"/>
    <w:rsid w:val="00931E82"/>
    <w:rsid w:val="00932308"/>
    <w:rsid w:val="00932907"/>
    <w:rsid w:val="00932DAA"/>
    <w:rsid w:val="00932FC6"/>
    <w:rsid w:val="0093396A"/>
    <w:rsid w:val="00934B0F"/>
    <w:rsid w:val="00934D62"/>
    <w:rsid w:val="009352D6"/>
    <w:rsid w:val="00936C86"/>
    <w:rsid w:val="009375B8"/>
    <w:rsid w:val="0093778D"/>
    <w:rsid w:val="00937A12"/>
    <w:rsid w:val="009411BA"/>
    <w:rsid w:val="0094220C"/>
    <w:rsid w:val="0094230C"/>
    <w:rsid w:val="0094248C"/>
    <w:rsid w:val="00942AA8"/>
    <w:rsid w:val="00942CD6"/>
    <w:rsid w:val="0094363E"/>
    <w:rsid w:val="00943CB4"/>
    <w:rsid w:val="00943DE7"/>
    <w:rsid w:val="00944397"/>
    <w:rsid w:val="0094567F"/>
    <w:rsid w:val="00945A86"/>
    <w:rsid w:val="00945F10"/>
    <w:rsid w:val="00946C11"/>
    <w:rsid w:val="009478C7"/>
    <w:rsid w:val="009478E0"/>
    <w:rsid w:val="00947A98"/>
    <w:rsid w:val="00947B5A"/>
    <w:rsid w:val="009501E6"/>
    <w:rsid w:val="00950625"/>
    <w:rsid w:val="00950E8E"/>
    <w:rsid w:val="00951372"/>
    <w:rsid w:val="00951615"/>
    <w:rsid w:val="00951FAA"/>
    <w:rsid w:val="00952D6B"/>
    <w:rsid w:val="00952FF1"/>
    <w:rsid w:val="0095364C"/>
    <w:rsid w:val="00953A87"/>
    <w:rsid w:val="00953A8D"/>
    <w:rsid w:val="00953BAA"/>
    <w:rsid w:val="00953E76"/>
    <w:rsid w:val="0095431F"/>
    <w:rsid w:val="009544F2"/>
    <w:rsid w:val="009549A8"/>
    <w:rsid w:val="009566A3"/>
    <w:rsid w:val="009576AC"/>
    <w:rsid w:val="009576CD"/>
    <w:rsid w:val="00960101"/>
    <w:rsid w:val="009606B1"/>
    <w:rsid w:val="009609A0"/>
    <w:rsid w:val="00960FD1"/>
    <w:rsid w:val="00961B1B"/>
    <w:rsid w:val="00961F83"/>
    <w:rsid w:val="00963115"/>
    <w:rsid w:val="009635E9"/>
    <w:rsid w:val="00963AC4"/>
    <w:rsid w:val="00964205"/>
    <w:rsid w:val="0096459C"/>
    <w:rsid w:val="00964F91"/>
    <w:rsid w:val="009650F0"/>
    <w:rsid w:val="00965159"/>
    <w:rsid w:val="00966BE7"/>
    <w:rsid w:val="009670D6"/>
    <w:rsid w:val="00967E30"/>
    <w:rsid w:val="00970E72"/>
    <w:rsid w:val="0097185A"/>
    <w:rsid w:val="0097210D"/>
    <w:rsid w:val="0097237D"/>
    <w:rsid w:val="009737DE"/>
    <w:rsid w:val="00973C27"/>
    <w:rsid w:val="00973E9C"/>
    <w:rsid w:val="00974E97"/>
    <w:rsid w:val="00975656"/>
    <w:rsid w:val="00977D16"/>
    <w:rsid w:val="0098086B"/>
    <w:rsid w:val="00980CD3"/>
    <w:rsid w:val="00981711"/>
    <w:rsid w:val="009817FE"/>
    <w:rsid w:val="0098203F"/>
    <w:rsid w:val="00982062"/>
    <w:rsid w:val="00985148"/>
    <w:rsid w:val="0098541D"/>
    <w:rsid w:val="009854D7"/>
    <w:rsid w:val="00985703"/>
    <w:rsid w:val="00985F47"/>
    <w:rsid w:val="00987BBE"/>
    <w:rsid w:val="00987DD6"/>
    <w:rsid w:val="00990790"/>
    <w:rsid w:val="009908FE"/>
    <w:rsid w:val="009910EA"/>
    <w:rsid w:val="009910FF"/>
    <w:rsid w:val="009913E8"/>
    <w:rsid w:val="00994575"/>
    <w:rsid w:val="00994D33"/>
    <w:rsid w:val="00994E34"/>
    <w:rsid w:val="00995357"/>
    <w:rsid w:val="009954F2"/>
    <w:rsid w:val="00996304"/>
    <w:rsid w:val="009A093C"/>
    <w:rsid w:val="009A0C1E"/>
    <w:rsid w:val="009A0ECF"/>
    <w:rsid w:val="009A1C5B"/>
    <w:rsid w:val="009A1D10"/>
    <w:rsid w:val="009A2479"/>
    <w:rsid w:val="009A28A3"/>
    <w:rsid w:val="009A3764"/>
    <w:rsid w:val="009A379C"/>
    <w:rsid w:val="009A3B35"/>
    <w:rsid w:val="009A45FD"/>
    <w:rsid w:val="009A5809"/>
    <w:rsid w:val="009A591E"/>
    <w:rsid w:val="009A5AF6"/>
    <w:rsid w:val="009A5AF8"/>
    <w:rsid w:val="009A5D7C"/>
    <w:rsid w:val="009A603E"/>
    <w:rsid w:val="009A6D82"/>
    <w:rsid w:val="009A6EFE"/>
    <w:rsid w:val="009B026E"/>
    <w:rsid w:val="009B0FFF"/>
    <w:rsid w:val="009B1EFC"/>
    <w:rsid w:val="009B2FAA"/>
    <w:rsid w:val="009B3157"/>
    <w:rsid w:val="009B3F42"/>
    <w:rsid w:val="009B4059"/>
    <w:rsid w:val="009B481D"/>
    <w:rsid w:val="009B6A72"/>
    <w:rsid w:val="009B7163"/>
    <w:rsid w:val="009B73C9"/>
    <w:rsid w:val="009B7870"/>
    <w:rsid w:val="009C00A2"/>
    <w:rsid w:val="009C01AB"/>
    <w:rsid w:val="009C043A"/>
    <w:rsid w:val="009C05B4"/>
    <w:rsid w:val="009C133E"/>
    <w:rsid w:val="009C1416"/>
    <w:rsid w:val="009C2F86"/>
    <w:rsid w:val="009C35B8"/>
    <w:rsid w:val="009C37B8"/>
    <w:rsid w:val="009C3804"/>
    <w:rsid w:val="009C433B"/>
    <w:rsid w:val="009C53CC"/>
    <w:rsid w:val="009C579C"/>
    <w:rsid w:val="009C5CE5"/>
    <w:rsid w:val="009C66C7"/>
    <w:rsid w:val="009C687A"/>
    <w:rsid w:val="009C7150"/>
    <w:rsid w:val="009C71FC"/>
    <w:rsid w:val="009C7300"/>
    <w:rsid w:val="009C76BD"/>
    <w:rsid w:val="009C7831"/>
    <w:rsid w:val="009C79A3"/>
    <w:rsid w:val="009C7AC0"/>
    <w:rsid w:val="009D04CF"/>
    <w:rsid w:val="009D1669"/>
    <w:rsid w:val="009D173E"/>
    <w:rsid w:val="009D3BEE"/>
    <w:rsid w:val="009D4712"/>
    <w:rsid w:val="009D5A58"/>
    <w:rsid w:val="009D5B36"/>
    <w:rsid w:val="009D5CA4"/>
    <w:rsid w:val="009D6525"/>
    <w:rsid w:val="009D69F7"/>
    <w:rsid w:val="009D6A54"/>
    <w:rsid w:val="009D6ADC"/>
    <w:rsid w:val="009D743C"/>
    <w:rsid w:val="009D7451"/>
    <w:rsid w:val="009D7505"/>
    <w:rsid w:val="009E1837"/>
    <w:rsid w:val="009E221B"/>
    <w:rsid w:val="009E26A4"/>
    <w:rsid w:val="009E299B"/>
    <w:rsid w:val="009E5674"/>
    <w:rsid w:val="009E5BFD"/>
    <w:rsid w:val="009E60B6"/>
    <w:rsid w:val="009E6718"/>
    <w:rsid w:val="009E6E45"/>
    <w:rsid w:val="009E7508"/>
    <w:rsid w:val="009E7D4D"/>
    <w:rsid w:val="009F0786"/>
    <w:rsid w:val="009F0C16"/>
    <w:rsid w:val="009F1030"/>
    <w:rsid w:val="009F1146"/>
    <w:rsid w:val="009F4C79"/>
    <w:rsid w:val="009F51C6"/>
    <w:rsid w:val="009F5A95"/>
    <w:rsid w:val="009F5D7D"/>
    <w:rsid w:val="009F5D84"/>
    <w:rsid w:val="009F774A"/>
    <w:rsid w:val="009F7E6D"/>
    <w:rsid w:val="009F7EF8"/>
    <w:rsid w:val="00A000BA"/>
    <w:rsid w:val="00A01890"/>
    <w:rsid w:val="00A01D53"/>
    <w:rsid w:val="00A03321"/>
    <w:rsid w:val="00A0556F"/>
    <w:rsid w:val="00A060A7"/>
    <w:rsid w:val="00A06AD7"/>
    <w:rsid w:val="00A07FBA"/>
    <w:rsid w:val="00A10443"/>
    <w:rsid w:val="00A10834"/>
    <w:rsid w:val="00A14119"/>
    <w:rsid w:val="00A14319"/>
    <w:rsid w:val="00A1513A"/>
    <w:rsid w:val="00A16407"/>
    <w:rsid w:val="00A16EED"/>
    <w:rsid w:val="00A17CAD"/>
    <w:rsid w:val="00A2079D"/>
    <w:rsid w:val="00A21332"/>
    <w:rsid w:val="00A22EBB"/>
    <w:rsid w:val="00A23880"/>
    <w:rsid w:val="00A238F1"/>
    <w:rsid w:val="00A25204"/>
    <w:rsid w:val="00A25F9D"/>
    <w:rsid w:val="00A262B4"/>
    <w:rsid w:val="00A30ABB"/>
    <w:rsid w:val="00A32144"/>
    <w:rsid w:val="00A32637"/>
    <w:rsid w:val="00A33A4B"/>
    <w:rsid w:val="00A33BBC"/>
    <w:rsid w:val="00A33E30"/>
    <w:rsid w:val="00A34043"/>
    <w:rsid w:val="00A3464E"/>
    <w:rsid w:val="00A35A8E"/>
    <w:rsid w:val="00A35D09"/>
    <w:rsid w:val="00A35DD3"/>
    <w:rsid w:val="00A35F4D"/>
    <w:rsid w:val="00A3707A"/>
    <w:rsid w:val="00A37B93"/>
    <w:rsid w:val="00A37E92"/>
    <w:rsid w:val="00A37F42"/>
    <w:rsid w:val="00A40164"/>
    <w:rsid w:val="00A4024B"/>
    <w:rsid w:val="00A40564"/>
    <w:rsid w:val="00A40662"/>
    <w:rsid w:val="00A41135"/>
    <w:rsid w:val="00A41887"/>
    <w:rsid w:val="00A43BB9"/>
    <w:rsid w:val="00A44669"/>
    <w:rsid w:val="00A458F7"/>
    <w:rsid w:val="00A45CF2"/>
    <w:rsid w:val="00A461CE"/>
    <w:rsid w:val="00A46379"/>
    <w:rsid w:val="00A46634"/>
    <w:rsid w:val="00A468C8"/>
    <w:rsid w:val="00A46CC1"/>
    <w:rsid w:val="00A4713A"/>
    <w:rsid w:val="00A47D54"/>
    <w:rsid w:val="00A505D6"/>
    <w:rsid w:val="00A50826"/>
    <w:rsid w:val="00A50C80"/>
    <w:rsid w:val="00A5112B"/>
    <w:rsid w:val="00A511DD"/>
    <w:rsid w:val="00A52186"/>
    <w:rsid w:val="00A52332"/>
    <w:rsid w:val="00A52E09"/>
    <w:rsid w:val="00A53187"/>
    <w:rsid w:val="00A5438A"/>
    <w:rsid w:val="00A545B0"/>
    <w:rsid w:val="00A573B6"/>
    <w:rsid w:val="00A57E26"/>
    <w:rsid w:val="00A60447"/>
    <w:rsid w:val="00A61BEF"/>
    <w:rsid w:val="00A629E6"/>
    <w:rsid w:val="00A62CB9"/>
    <w:rsid w:val="00A6317E"/>
    <w:rsid w:val="00A63343"/>
    <w:rsid w:val="00A647ED"/>
    <w:rsid w:val="00A64A25"/>
    <w:rsid w:val="00A64B96"/>
    <w:rsid w:val="00A64F66"/>
    <w:rsid w:val="00A6545B"/>
    <w:rsid w:val="00A65C7A"/>
    <w:rsid w:val="00A66150"/>
    <w:rsid w:val="00A663E9"/>
    <w:rsid w:val="00A66878"/>
    <w:rsid w:val="00A66CE4"/>
    <w:rsid w:val="00A67AD2"/>
    <w:rsid w:val="00A67F6C"/>
    <w:rsid w:val="00A702EB"/>
    <w:rsid w:val="00A70426"/>
    <w:rsid w:val="00A7044D"/>
    <w:rsid w:val="00A707D6"/>
    <w:rsid w:val="00A70872"/>
    <w:rsid w:val="00A70C90"/>
    <w:rsid w:val="00A712DF"/>
    <w:rsid w:val="00A71784"/>
    <w:rsid w:val="00A72036"/>
    <w:rsid w:val="00A72801"/>
    <w:rsid w:val="00A72E83"/>
    <w:rsid w:val="00A72FC2"/>
    <w:rsid w:val="00A73575"/>
    <w:rsid w:val="00A74EA8"/>
    <w:rsid w:val="00A75889"/>
    <w:rsid w:val="00A7658C"/>
    <w:rsid w:val="00A76668"/>
    <w:rsid w:val="00A76823"/>
    <w:rsid w:val="00A769C3"/>
    <w:rsid w:val="00A76D6E"/>
    <w:rsid w:val="00A76D90"/>
    <w:rsid w:val="00A82E9D"/>
    <w:rsid w:val="00A83D3D"/>
    <w:rsid w:val="00A844A9"/>
    <w:rsid w:val="00A86EAD"/>
    <w:rsid w:val="00A870C3"/>
    <w:rsid w:val="00A9043A"/>
    <w:rsid w:val="00A90815"/>
    <w:rsid w:val="00A91A88"/>
    <w:rsid w:val="00A91D24"/>
    <w:rsid w:val="00A93B0C"/>
    <w:rsid w:val="00A94562"/>
    <w:rsid w:val="00A9527F"/>
    <w:rsid w:val="00A95C65"/>
    <w:rsid w:val="00A9709A"/>
    <w:rsid w:val="00A970B2"/>
    <w:rsid w:val="00A973B0"/>
    <w:rsid w:val="00A97C6A"/>
    <w:rsid w:val="00AA124E"/>
    <w:rsid w:val="00AA187B"/>
    <w:rsid w:val="00AA1F7B"/>
    <w:rsid w:val="00AA3B29"/>
    <w:rsid w:val="00AA4220"/>
    <w:rsid w:val="00AA4603"/>
    <w:rsid w:val="00AA5B95"/>
    <w:rsid w:val="00AA74B6"/>
    <w:rsid w:val="00AA7F4F"/>
    <w:rsid w:val="00AB0B98"/>
    <w:rsid w:val="00AB1275"/>
    <w:rsid w:val="00AB15BB"/>
    <w:rsid w:val="00AB1622"/>
    <w:rsid w:val="00AB1B15"/>
    <w:rsid w:val="00AB1DCD"/>
    <w:rsid w:val="00AB246B"/>
    <w:rsid w:val="00AB259A"/>
    <w:rsid w:val="00AB2642"/>
    <w:rsid w:val="00AB31FF"/>
    <w:rsid w:val="00AB3AB3"/>
    <w:rsid w:val="00AB3EF5"/>
    <w:rsid w:val="00AB4C2A"/>
    <w:rsid w:val="00AB5A3C"/>
    <w:rsid w:val="00AB5B57"/>
    <w:rsid w:val="00AB6AFF"/>
    <w:rsid w:val="00AB74D7"/>
    <w:rsid w:val="00AB7823"/>
    <w:rsid w:val="00AB7AE0"/>
    <w:rsid w:val="00AC0E42"/>
    <w:rsid w:val="00AC2BF8"/>
    <w:rsid w:val="00AC30BE"/>
    <w:rsid w:val="00AC3762"/>
    <w:rsid w:val="00AC382E"/>
    <w:rsid w:val="00AC39B2"/>
    <w:rsid w:val="00AC3A14"/>
    <w:rsid w:val="00AC44D0"/>
    <w:rsid w:val="00AC45BB"/>
    <w:rsid w:val="00AC55C4"/>
    <w:rsid w:val="00AC6672"/>
    <w:rsid w:val="00AD17FB"/>
    <w:rsid w:val="00AD1C36"/>
    <w:rsid w:val="00AD1C42"/>
    <w:rsid w:val="00AD2E25"/>
    <w:rsid w:val="00AD32C4"/>
    <w:rsid w:val="00AD62C0"/>
    <w:rsid w:val="00AD63D3"/>
    <w:rsid w:val="00AD728F"/>
    <w:rsid w:val="00AD7669"/>
    <w:rsid w:val="00AD7C7F"/>
    <w:rsid w:val="00AD7F9F"/>
    <w:rsid w:val="00AE05E4"/>
    <w:rsid w:val="00AE130F"/>
    <w:rsid w:val="00AE137A"/>
    <w:rsid w:val="00AE1ADF"/>
    <w:rsid w:val="00AE2B1A"/>
    <w:rsid w:val="00AE307E"/>
    <w:rsid w:val="00AE367E"/>
    <w:rsid w:val="00AE3E5E"/>
    <w:rsid w:val="00AE40E6"/>
    <w:rsid w:val="00AE6A02"/>
    <w:rsid w:val="00AE7A12"/>
    <w:rsid w:val="00AE7B9C"/>
    <w:rsid w:val="00AF1A25"/>
    <w:rsid w:val="00AF2023"/>
    <w:rsid w:val="00AF3100"/>
    <w:rsid w:val="00AF3283"/>
    <w:rsid w:val="00AF4036"/>
    <w:rsid w:val="00AF44DA"/>
    <w:rsid w:val="00AF56D1"/>
    <w:rsid w:val="00AF6079"/>
    <w:rsid w:val="00AF67DC"/>
    <w:rsid w:val="00AF6BB3"/>
    <w:rsid w:val="00AF7BDF"/>
    <w:rsid w:val="00B005C0"/>
    <w:rsid w:val="00B01B05"/>
    <w:rsid w:val="00B01C3D"/>
    <w:rsid w:val="00B024F9"/>
    <w:rsid w:val="00B02B10"/>
    <w:rsid w:val="00B031B5"/>
    <w:rsid w:val="00B03BCB"/>
    <w:rsid w:val="00B042DC"/>
    <w:rsid w:val="00B04680"/>
    <w:rsid w:val="00B04C35"/>
    <w:rsid w:val="00B05BAF"/>
    <w:rsid w:val="00B05DA1"/>
    <w:rsid w:val="00B0603B"/>
    <w:rsid w:val="00B06077"/>
    <w:rsid w:val="00B061D3"/>
    <w:rsid w:val="00B06B31"/>
    <w:rsid w:val="00B074EA"/>
    <w:rsid w:val="00B10865"/>
    <w:rsid w:val="00B11017"/>
    <w:rsid w:val="00B11551"/>
    <w:rsid w:val="00B11808"/>
    <w:rsid w:val="00B11C89"/>
    <w:rsid w:val="00B12449"/>
    <w:rsid w:val="00B124CE"/>
    <w:rsid w:val="00B129D8"/>
    <w:rsid w:val="00B131A9"/>
    <w:rsid w:val="00B13200"/>
    <w:rsid w:val="00B14103"/>
    <w:rsid w:val="00B143A6"/>
    <w:rsid w:val="00B14B47"/>
    <w:rsid w:val="00B15A49"/>
    <w:rsid w:val="00B15B93"/>
    <w:rsid w:val="00B15E02"/>
    <w:rsid w:val="00B15EFF"/>
    <w:rsid w:val="00B17737"/>
    <w:rsid w:val="00B17C04"/>
    <w:rsid w:val="00B201D2"/>
    <w:rsid w:val="00B2041B"/>
    <w:rsid w:val="00B232A3"/>
    <w:rsid w:val="00B247D9"/>
    <w:rsid w:val="00B2571E"/>
    <w:rsid w:val="00B26836"/>
    <w:rsid w:val="00B268DC"/>
    <w:rsid w:val="00B26A65"/>
    <w:rsid w:val="00B2705A"/>
    <w:rsid w:val="00B2734D"/>
    <w:rsid w:val="00B2769E"/>
    <w:rsid w:val="00B27BF6"/>
    <w:rsid w:val="00B30326"/>
    <w:rsid w:val="00B30A59"/>
    <w:rsid w:val="00B30E91"/>
    <w:rsid w:val="00B32421"/>
    <w:rsid w:val="00B3284C"/>
    <w:rsid w:val="00B328E1"/>
    <w:rsid w:val="00B3367B"/>
    <w:rsid w:val="00B33B9B"/>
    <w:rsid w:val="00B34215"/>
    <w:rsid w:val="00B34765"/>
    <w:rsid w:val="00B34BA2"/>
    <w:rsid w:val="00B3508E"/>
    <w:rsid w:val="00B35589"/>
    <w:rsid w:val="00B35E35"/>
    <w:rsid w:val="00B36841"/>
    <w:rsid w:val="00B37A88"/>
    <w:rsid w:val="00B37F71"/>
    <w:rsid w:val="00B40C76"/>
    <w:rsid w:val="00B417AF"/>
    <w:rsid w:val="00B42697"/>
    <w:rsid w:val="00B42733"/>
    <w:rsid w:val="00B42EE3"/>
    <w:rsid w:val="00B43F2E"/>
    <w:rsid w:val="00B44485"/>
    <w:rsid w:val="00B44926"/>
    <w:rsid w:val="00B451C9"/>
    <w:rsid w:val="00B4554B"/>
    <w:rsid w:val="00B455EF"/>
    <w:rsid w:val="00B45EE3"/>
    <w:rsid w:val="00B4681B"/>
    <w:rsid w:val="00B46B17"/>
    <w:rsid w:val="00B470B2"/>
    <w:rsid w:val="00B4714F"/>
    <w:rsid w:val="00B47E11"/>
    <w:rsid w:val="00B507B2"/>
    <w:rsid w:val="00B50AFD"/>
    <w:rsid w:val="00B51885"/>
    <w:rsid w:val="00B51A68"/>
    <w:rsid w:val="00B51B99"/>
    <w:rsid w:val="00B5241B"/>
    <w:rsid w:val="00B526A4"/>
    <w:rsid w:val="00B52F7E"/>
    <w:rsid w:val="00B53264"/>
    <w:rsid w:val="00B5362B"/>
    <w:rsid w:val="00B53A77"/>
    <w:rsid w:val="00B53CFB"/>
    <w:rsid w:val="00B540D1"/>
    <w:rsid w:val="00B5480D"/>
    <w:rsid w:val="00B54D81"/>
    <w:rsid w:val="00B554EB"/>
    <w:rsid w:val="00B5551F"/>
    <w:rsid w:val="00B56429"/>
    <w:rsid w:val="00B5642C"/>
    <w:rsid w:val="00B5645E"/>
    <w:rsid w:val="00B574B0"/>
    <w:rsid w:val="00B57510"/>
    <w:rsid w:val="00B575CB"/>
    <w:rsid w:val="00B60C42"/>
    <w:rsid w:val="00B6104F"/>
    <w:rsid w:val="00B61750"/>
    <w:rsid w:val="00B61D64"/>
    <w:rsid w:val="00B61EFA"/>
    <w:rsid w:val="00B61FCC"/>
    <w:rsid w:val="00B6218B"/>
    <w:rsid w:val="00B62A19"/>
    <w:rsid w:val="00B62E0A"/>
    <w:rsid w:val="00B62F37"/>
    <w:rsid w:val="00B64598"/>
    <w:rsid w:val="00B652DC"/>
    <w:rsid w:val="00B65A91"/>
    <w:rsid w:val="00B65C26"/>
    <w:rsid w:val="00B65ED6"/>
    <w:rsid w:val="00B661A8"/>
    <w:rsid w:val="00B66812"/>
    <w:rsid w:val="00B7037E"/>
    <w:rsid w:val="00B7039C"/>
    <w:rsid w:val="00B7275F"/>
    <w:rsid w:val="00B7342D"/>
    <w:rsid w:val="00B73AD7"/>
    <w:rsid w:val="00B73DC9"/>
    <w:rsid w:val="00B74390"/>
    <w:rsid w:val="00B74C97"/>
    <w:rsid w:val="00B75004"/>
    <w:rsid w:val="00B75AC1"/>
    <w:rsid w:val="00B7693F"/>
    <w:rsid w:val="00B76D3E"/>
    <w:rsid w:val="00B76E06"/>
    <w:rsid w:val="00B772EF"/>
    <w:rsid w:val="00B77405"/>
    <w:rsid w:val="00B7795A"/>
    <w:rsid w:val="00B77EE5"/>
    <w:rsid w:val="00B8046D"/>
    <w:rsid w:val="00B80B36"/>
    <w:rsid w:val="00B80C9A"/>
    <w:rsid w:val="00B81391"/>
    <w:rsid w:val="00B81693"/>
    <w:rsid w:val="00B81BE4"/>
    <w:rsid w:val="00B82544"/>
    <w:rsid w:val="00B837D3"/>
    <w:rsid w:val="00B8400D"/>
    <w:rsid w:val="00B8401D"/>
    <w:rsid w:val="00B842B8"/>
    <w:rsid w:val="00B85169"/>
    <w:rsid w:val="00B86551"/>
    <w:rsid w:val="00B8683A"/>
    <w:rsid w:val="00B871C1"/>
    <w:rsid w:val="00B873E7"/>
    <w:rsid w:val="00B87790"/>
    <w:rsid w:val="00B90D02"/>
    <w:rsid w:val="00B90D3D"/>
    <w:rsid w:val="00B90FE6"/>
    <w:rsid w:val="00B91212"/>
    <w:rsid w:val="00B91B23"/>
    <w:rsid w:val="00B91F97"/>
    <w:rsid w:val="00B924C1"/>
    <w:rsid w:val="00B93762"/>
    <w:rsid w:val="00B93A6E"/>
    <w:rsid w:val="00B93EDA"/>
    <w:rsid w:val="00B93FB3"/>
    <w:rsid w:val="00B94AF4"/>
    <w:rsid w:val="00B95168"/>
    <w:rsid w:val="00B97009"/>
    <w:rsid w:val="00B971A7"/>
    <w:rsid w:val="00BA08E1"/>
    <w:rsid w:val="00BA136C"/>
    <w:rsid w:val="00BA1CA4"/>
    <w:rsid w:val="00BA20EF"/>
    <w:rsid w:val="00BA22B5"/>
    <w:rsid w:val="00BA2621"/>
    <w:rsid w:val="00BA2B73"/>
    <w:rsid w:val="00BA37A6"/>
    <w:rsid w:val="00BA3CC9"/>
    <w:rsid w:val="00BA460C"/>
    <w:rsid w:val="00BA4A98"/>
    <w:rsid w:val="00BA4FBC"/>
    <w:rsid w:val="00BA57D2"/>
    <w:rsid w:val="00BA582B"/>
    <w:rsid w:val="00BA6255"/>
    <w:rsid w:val="00BA72DE"/>
    <w:rsid w:val="00BA734E"/>
    <w:rsid w:val="00BA73AB"/>
    <w:rsid w:val="00BA742D"/>
    <w:rsid w:val="00BA74F9"/>
    <w:rsid w:val="00BA7618"/>
    <w:rsid w:val="00BB012E"/>
    <w:rsid w:val="00BB01A4"/>
    <w:rsid w:val="00BB06DE"/>
    <w:rsid w:val="00BB0A7E"/>
    <w:rsid w:val="00BB0EEC"/>
    <w:rsid w:val="00BB18CE"/>
    <w:rsid w:val="00BB1A97"/>
    <w:rsid w:val="00BB1AEB"/>
    <w:rsid w:val="00BB20D3"/>
    <w:rsid w:val="00BB362D"/>
    <w:rsid w:val="00BB3A56"/>
    <w:rsid w:val="00BB3BFD"/>
    <w:rsid w:val="00BB3E18"/>
    <w:rsid w:val="00BB44C1"/>
    <w:rsid w:val="00BB561E"/>
    <w:rsid w:val="00BB57A3"/>
    <w:rsid w:val="00BB58FE"/>
    <w:rsid w:val="00BB5F60"/>
    <w:rsid w:val="00BB72DA"/>
    <w:rsid w:val="00BB7805"/>
    <w:rsid w:val="00BC04BD"/>
    <w:rsid w:val="00BC2075"/>
    <w:rsid w:val="00BC26DA"/>
    <w:rsid w:val="00BC2CD8"/>
    <w:rsid w:val="00BC3F87"/>
    <w:rsid w:val="00BC4DB2"/>
    <w:rsid w:val="00BC5672"/>
    <w:rsid w:val="00BC5D84"/>
    <w:rsid w:val="00BC6033"/>
    <w:rsid w:val="00BC61A1"/>
    <w:rsid w:val="00BC6829"/>
    <w:rsid w:val="00BC6898"/>
    <w:rsid w:val="00BC7DA3"/>
    <w:rsid w:val="00BD0584"/>
    <w:rsid w:val="00BD12B4"/>
    <w:rsid w:val="00BD170B"/>
    <w:rsid w:val="00BD173E"/>
    <w:rsid w:val="00BD25B1"/>
    <w:rsid w:val="00BD29FF"/>
    <w:rsid w:val="00BD2A27"/>
    <w:rsid w:val="00BD3A7E"/>
    <w:rsid w:val="00BD475A"/>
    <w:rsid w:val="00BD5408"/>
    <w:rsid w:val="00BD54A6"/>
    <w:rsid w:val="00BD5B03"/>
    <w:rsid w:val="00BD68FF"/>
    <w:rsid w:val="00BD6A8B"/>
    <w:rsid w:val="00BD6CBE"/>
    <w:rsid w:val="00BD7A96"/>
    <w:rsid w:val="00BD7AAD"/>
    <w:rsid w:val="00BD7C98"/>
    <w:rsid w:val="00BE137D"/>
    <w:rsid w:val="00BE1FD2"/>
    <w:rsid w:val="00BE21CD"/>
    <w:rsid w:val="00BE2780"/>
    <w:rsid w:val="00BE393F"/>
    <w:rsid w:val="00BE403D"/>
    <w:rsid w:val="00BE4763"/>
    <w:rsid w:val="00BE4F8A"/>
    <w:rsid w:val="00BE5367"/>
    <w:rsid w:val="00BE571C"/>
    <w:rsid w:val="00BE5EE0"/>
    <w:rsid w:val="00BE6B10"/>
    <w:rsid w:val="00BE7203"/>
    <w:rsid w:val="00BF115F"/>
    <w:rsid w:val="00BF2CE5"/>
    <w:rsid w:val="00BF2D58"/>
    <w:rsid w:val="00BF2DFD"/>
    <w:rsid w:val="00BF2F63"/>
    <w:rsid w:val="00BF31E0"/>
    <w:rsid w:val="00BF3BBB"/>
    <w:rsid w:val="00BF5EEF"/>
    <w:rsid w:val="00C005B8"/>
    <w:rsid w:val="00C01463"/>
    <w:rsid w:val="00C016AD"/>
    <w:rsid w:val="00C01A18"/>
    <w:rsid w:val="00C01B88"/>
    <w:rsid w:val="00C021F4"/>
    <w:rsid w:val="00C02516"/>
    <w:rsid w:val="00C029BA"/>
    <w:rsid w:val="00C0321D"/>
    <w:rsid w:val="00C0379A"/>
    <w:rsid w:val="00C0490A"/>
    <w:rsid w:val="00C04B02"/>
    <w:rsid w:val="00C05012"/>
    <w:rsid w:val="00C0526B"/>
    <w:rsid w:val="00C055EA"/>
    <w:rsid w:val="00C05C7A"/>
    <w:rsid w:val="00C06494"/>
    <w:rsid w:val="00C066EA"/>
    <w:rsid w:val="00C06AD2"/>
    <w:rsid w:val="00C06CB4"/>
    <w:rsid w:val="00C10C7F"/>
    <w:rsid w:val="00C10D04"/>
    <w:rsid w:val="00C11654"/>
    <w:rsid w:val="00C11C91"/>
    <w:rsid w:val="00C1205B"/>
    <w:rsid w:val="00C121E9"/>
    <w:rsid w:val="00C12AA8"/>
    <w:rsid w:val="00C12DAD"/>
    <w:rsid w:val="00C1355E"/>
    <w:rsid w:val="00C137FE"/>
    <w:rsid w:val="00C13949"/>
    <w:rsid w:val="00C13FD2"/>
    <w:rsid w:val="00C1414E"/>
    <w:rsid w:val="00C14345"/>
    <w:rsid w:val="00C144F3"/>
    <w:rsid w:val="00C14ECD"/>
    <w:rsid w:val="00C15771"/>
    <w:rsid w:val="00C158F7"/>
    <w:rsid w:val="00C201A3"/>
    <w:rsid w:val="00C204B0"/>
    <w:rsid w:val="00C218D1"/>
    <w:rsid w:val="00C219FE"/>
    <w:rsid w:val="00C223E8"/>
    <w:rsid w:val="00C22418"/>
    <w:rsid w:val="00C22637"/>
    <w:rsid w:val="00C232EE"/>
    <w:rsid w:val="00C2482F"/>
    <w:rsid w:val="00C25D28"/>
    <w:rsid w:val="00C25EF7"/>
    <w:rsid w:val="00C26555"/>
    <w:rsid w:val="00C26FB6"/>
    <w:rsid w:val="00C27E4D"/>
    <w:rsid w:val="00C3069A"/>
    <w:rsid w:val="00C30982"/>
    <w:rsid w:val="00C30BCC"/>
    <w:rsid w:val="00C30E29"/>
    <w:rsid w:val="00C30E98"/>
    <w:rsid w:val="00C31691"/>
    <w:rsid w:val="00C3176C"/>
    <w:rsid w:val="00C32BAD"/>
    <w:rsid w:val="00C338F3"/>
    <w:rsid w:val="00C339CB"/>
    <w:rsid w:val="00C33D27"/>
    <w:rsid w:val="00C34237"/>
    <w:rsid w:val="00C34719"/>
    <w:rsid w:val="00C3654F"/>
    <w:rsid w:val="00C36AB6"/>
    <w:rsid w:val="00C36FD6"/>
    <w:rsid w:val="00C375C8"/>
    <w:rsid w:val="00C37D73"/>
    <w:rsid w:val="00C4022B"/>
    <w:rsid w:val="00C40CC9"/>
    <w:rsid w:val="00C413AD"/>
    <w:rsid w:val="00C41F34"/>
    <w:rsid w:val="00C425CE"/>
    <w:rsid w:val="00C4301B"/>
    <w:rsid w:val="00C4458F"/>
    <w:rsid w:val="00C4523E"/>
    <w:rsid w:val="00C4594A"/>
    <w:rsid w:val="00C45A90"/>
    <w:rsid w:val="00C45BFF"/>
    <w:rsid w:val="00C45D6B"/>
    <w:rsid w:val="00C45EB4"/>
    <w:rsid w:val="00C466C0"/>
    <w:rsid w:val="00C46CCB"/>
    <w:rsid w:val="00C47C1C"/>
    <w:rsid w:val="00C47E56"/>
    <w:rsid w:val="00C50131"/>
    <w:rsid w:val="00C50A76"/>
    <w:rsid w:val="00C51115"/>
    <w:rsid w:val="00C5119B"/>
    <w:rsid w:val="00C51849"/>
    <w:rsid w:val="00C51C41"/>
    <w:rsid w:val="00C51D37"/>
    <w:rsid w:val="00C51FE9"/>
    <w:rsid w:val="00C528AD"/>
    <w:rsid w:val="00C52FB9"/>
    <w:rsid w:val="00C53D1D"/>
    <w:rsid w:val="00C551D4"/>
    <w:rsid w:val="00C57247"/>
    <w:rsid w:val="00C57715"/>
    <w:rsid w:val="00C579FA"/>
    <w:rsid w:val="00C57ABA"/>
    <w:rsid w:val="00C57FC8"/>
    <w:rsid w:val="00C6156E"/>
    <w:rsid w:val="00C615DC"/>
    <w:rsid w:val="00C61AA1"/>
    <w:rsid w:val="00C61D1A"/>
    <w:rsid w:val="00C61E38"/>
    <w:rsid w:val="00C623A5"/>
    <w:rsid w:val="00C630A6"/>
    <w:rsid w:val="00C633A5"/>
    <w:rsid w:val="00C64130"/>
    <w:rsid w:val="00C65CD5"/>
    <w:rsid w:val="00C662FA"/>
    <w:rsid w:val="00C66842"/>
    <w:rsid w:val="00C66963"/>
    <w:rsid w:val="00C67695"/>
    <w:rsid w:val="00C70C72"/>
    <w:rsid w:val="00C71A63"/>
    <w:rsid w:val="00C72615"/>
    <w:rsid w:val="00C7309D"/>
    <w:rsid w:val="00C73463"/>
    <w:rsid w:val="00C73910"/>
    <w:rsid w:val="00C73ABC"/>
    <w:rsid w:val="00C73C1B"/>
    <w:rsid w:val="00C743CE"/>
    <w:rsid w:val="00C74D06"/>
    <w:rsid w:val="00C759C3"/>
    <w:rsid w:val="00C767C0"/>
    <w:rsid w:val="00C7757E"/>
    <w:rsid w:val="00C778F7"/>
    <w:rsid w:val="00C8107F"/>
    <w:rsid w:val="00C82111"/>
    <w:rsid w:val="00C822B9"/>
    <w:rsid w:val="00C8255A"/>
    <w:rsid w:val="00C82A45"/>
    <w:rsid w:val="00C83C08"/>
    <w:rsid w:val="00C83C8B"/>
    <w:rsid w:val="00C83E43"/>
    <w:rsid w:val="00C8445E"/>
    <w:rsid w:val="00C844C8"/>
    <w:rsid w:val="00C846B8"/>
    <w:rsid w:val="00C84791"/>
    <w:rsid w:val="00C84FFD"/>
    <w:rsid w:val="00C851CA"/>
    <w:rsid w:val="00C85878"/>
    <w:rsid w:val="00C858E3"/>
    <w:rsid w:val="00C866E0"/>
    <w:rsid w:val="00C8690C"/>
    <w:rsid w:val="00C8739E"/>
    <w:rsid w:val="00C875AA"/>
    <w:rsid w:val="00C87A6C"/>
    <w:rsid w:val="00C90343"/>
    <w:rsid w:val="00C9050F"/>
    <w:rsid w:val="00C909E0"/>
    <w:rsid w:val="00C90EB5"/>
    <w:rsid w:val="00C918CA"/>
    <w:rsid w:val="00C91934"/>
    <w:rsid w:val="00C9195F"/>
    <w:rsid w:val="00C92C99"/>
    <w:rsid w:val="00C92F8A"/>
    <w:rsid w:val="00C94B12"/>
    <w:rsid w:val="00C94D05"/>
    <w:rsid w:val="00C950E0"/>
    <w:rsid w:val="00C95478"/>
    <w:rsid w:val="00C955B7"/>
    <w:rsid w:val="00C965DC"/>
    <w:rsid w:val="00C97231"/>
    <w:rsid w:val="00CA0FA7"/>
    <w:rsid w:val="00CA0FE6"/>
    <w:rsid w:val="00CA1E43"/>
    <w:rsid w:val="00CA2FFD"/>
    <w:rsid w:val="00CA361B"/>
    <w:rsid w:val="00CA4AAB"/>
    <w:rsid w:val="00CA611F"/>
    <w:rsid w:val="00CA6A78"/>
    <w:rsid w:val="00CA7C86"/>
    <w:rsid w:val="00CB00F3"/>
    <w:rsid w:val="00CB0D7B"/>
    <w:rsid w:val="00CB16C7"/>
    <w:rsid w:val="00CB3F60"/>
    <w:rsid w:val="00CB5554"/>
    <w:rsid w:val="00CB5F5B"/>
    <w:rsid w:val="00CC13E8"/>
    <w:rsid w:val="00CC228C"/>
    <w:rsid w:val="00CC254F"/>
    <w:rsid w:val="00CC29E8"/>
    <w:rsid w:val="00CC2B88"/>
    <w:rsid w:val="00CC32DB"/>
    <w:rsid w:val="00CC3A73"/>
    <w:rsid w:val="00CC3C80"/>
    <w:rsid w:val="00CC4101"/>
    <w:rsid w:val="00CC4B12"/>
    <w:rsid w:val="00CC5692"/>
    <w:rsid w:val="00CC5914"/>
    <w:rsid w:val="00CC603C"/>
    <w:rsid w:val="00CC64EA"/>
    <w:rsid w:val="00CC6767"/>
    <w:rsid w:val="00CC69A6"/>
    <w:rsid w:val="00CC6AEA"/>
    <w:rsid w:val="00CC785E"/>
    <w:rsid w:val="00CD021C"/>
    <w:rsid w:val="00CD02A6"/>
    <w:rsid w:val="00CD0845"/>
    <w:rsid w:val="00CD0872"/>
    <w:rsid w:val="00CD1318"/>
    <w:rsid w:val="00CD1710"/>
    <w:rsid w:val="00CD2CE5"/>
    <w:rsid w:val="00CD3084"/>
    <w:rsid w:val="00CD39AA"/>
    <w:rsid w:val="00CD3A47"/>
    <w:rsid w:val="00CD497C"/>
    <w:rsid w:val="00CD766C"/>
    <w:rsid w:val="00CE1021"/>
    <w:rsid w:val="00CE1027"/>
    <w:rsid w:val="00CE2390"/>
    <w:rsid w:val="00CE2A33"/>
    <w:rsid w:val="00CE2EE0"/>
    <w:rsid w:val="00CE4AD1"/>
    <w:rsid w:val="00CE55EB"/>
    <w:rsid w:val="00CE60AE"/>
    <w:rsid w:val="00CE65C4"/>
    <w:rsid w:val="00CE7090"/>
    <w:rsid w:val="00CF019F"/>
    <w:rsid w:val="00CF085D"/>
    <w:rsid w:val="00CF1A3F"/>
    <w:rsid w:val="00CF1AC2"/>
    <w:rsid w:val="00CF2C40"/>
    <w:rsid w:val="00CF2DC8"/>
    <w:rsid w:val="00CF32E4"/>
    <w:rsid w:val="00CF3A14"/>
    <w:rsid w:val="00CF3A58"/>
    <w:rsid w:val="00CF40F4"/>
    <w:rsid w:val="00CF558B"/>
    <w:rsid w:val="00CF5A15"/>
    <w:rsid w:val="00CF5B2D"/>
    <w:rsid w:val="00CF5EE6"/>
    <w:rsid w:val="00CF66E2"/>
    <w:rsid w:val="00CF70E0"/>
    <w:rsid w:val="00CF735D"/>
    <w:rsid w:val="00CF75B0"/>
    <w:rsid w:val="00CF7AB2"/>
    <w:rsid w:val="00CF7AC7"/>
    <w:rsid w:val="00D00EE3"/>
    <w:rsid w:val="00D03EFB"/>
    <w:rsid w:val="00D043A0"/>
    <w:rsid w:val="00D04E65"/>
    <w:rsid w:val="00D0529D"/>
    <w:rsid w:val="00D05F1D"/>
    <w:rsid w:val="00D060A8"/>
    <w:rsid w:val="00D06382"/>
    <w:rsid w:val="00D064CC"/>
    <w:rsid w:val="00D0698A"/>
    <w:rsid w:val="00D073AF"/>
    <w:rsid w:val="00D07AAE"/>
    <w:rsid w:val="00D07E18"/>
    <w:rsid w:val="00D1073D"/>
    <w:rsid w:val="00D10D26"/>
    <w:rsid w:val="00D116FC"/>
    <w:rsid w:val="00D1233B"/>
    <w:rsid w:val="00D12890"/>
    <w:rsid w:val="00D12E47"/>
    <w:rsid w:val="00D13FC3"/>
    <w:rsid w:val="00D1493F"/>
    <w:rsid w:val="00D14F30"/>
    <w:rsid w:val="00D158F4"/>
    <w:rsid w:val="00D17207"/>
    <w:rsid w:val="00D17D38"/>
    <w:rsid w:val="00D17EE6"/>
    <w:rsid w:val="00D20FC9"/>
    <w:rsid w:val="00D21330"/>
    <w:rsid w:val="00D217D9"/>
    <w:rsid w:val="00D21B50"/>
    <w:rsid w:val="00D22308"/>
    <w:rsid w:val="00D2239F"/>
    <w:rsid w:val="00D2325F"/>
    <w:rsid w:val="00D23D2A"/>
    <w:rsid w:val="00D24559"/>
    <w:rsid w:val="00D25D02"/>
    <w:rsid w:val="00D25E33"/>
    <w:rsid w:val="00D25F96"/>
    <w:rsid w:val="00D26457"/>
    <w:rsid w:val="00D26CE3"/>
    <w:rsid w:val="00D2703C"/>
    <w:rsid w:val="00D271F2"/>
    <w:rsid w:val="00D27233"/>
    <w:rsid w:val="00D316FF"/>
    <w:rsid w:val="00D31FF0"/>
    <w:rsid w:val="00D3216B"/>
    <w:rsid w:val="00D3279F"/>
    <w:rsid w:val="00D3324E"/>
    <w:rsid w:val="00D33334"/>
    <w:rsid w:val="00D335A5"/>
    <w:rsid w:val="00D339E3"/>
    <w:rsid w:val="00D33ABE"/>
    <w:rsid w:val="00D351B9"/>
    <w:rsid w:val="00D35C36"/>
    <w:rsid w:val="00D36384"/>
    <w:rsid w:val="00D3696D"/>
    <w:rsid w:val="00D36C2D"/>
    <w:rsid w:val="00D40107"/>
    <w:rsid w:val="00D40AD9"/>
    <w:rsid w:val="00D40B5D"/>
    <w:rsid w:val="00D41F3A"/>
    <w:rsid w:val="00D41FBB"/>
    <w:rsid w:val="00D4274D"/>
    <w:rsid w:val="00D4345E"/>
    <w:rsid w:val="00D437B5"/>
    <w:rsid w:val="00D4416C"/>
    <w:rsid w:val="00D461EC"/>
    <w:rsid w:val="00D463CC"/>
    <w:rsid w:val="00D468FC"/>
    <w:rsid w:val="00D4703A"/>
    <w:rsid w:val="00D47201"/>
    <w:rsid w:val="00D476F4"/>
    <w:rsid w:val="00D479F4"/>
    <w:rsid w:val="00D47D7C"/>
    <w:rsid w:val="00D5013F"/>
    <w:rsid w:val="00D50D27"/>
    <w:rsid w:val="00D53BA3"/>
    <w:rsid w:val="00D54166"/>
    <w:rsid w:val="00D543E0"/>
    <w:rsid w:val="00D548AB"/>
    <w:rsid w:val="00D54FA5"/>
    <w:rsid w:val="00D550D4"/>
    <w:rsid w:val="00D55432"/>
    <w:rsid w:val="00D5545F"/>
    <w:rsid w:val="00D56717"/>
    <w:rsid w:val="00D5696B"/>
    <w:rsid w:val="00D605DF"/>
    <w:rsid w:val="00D6271C"/>
    <w:rsid w:val="00D627C6"/>
    <w:rsid w:val="00D63A0D"/>
    <w:rsid w:val="00D64532"/>
    <w:rsid w:val="00D65310"/>
    <w:rsid w:val="00D653A3"/>
    <w:rsid w:val="00D65839"/>
    <w:rsid w:val="00D65C2E"/>
    <w:rsid w:val="00D65ED4"/>
    <w:rsid w:val="00D66139"/>
    <w:rsid w:val="00D66612"/>
    <w:rsid w:val="00D67EC9"/>
    <w:rsid w:val="00D67F29"/>
    <w:rsid w:val="00D70448"/>
    <w:rsid w:val="00D70E23"/>
    <w:rsid w:val="00D726AD"/>
    <w:rsid w:val="00D732E6"/>
    <w:rsid w:val="00D736BE"/>
    <w:rsid w:val="00D73E7C"/>
    <w:rsid w:val="00D74C5B"/>
    <w:rsid w:val="00D7517E"/>
    <w:rsid w:val="00D75259"/>
    <w:rsid w:val="00D759F2"/>
    <w:rsid w:val="00D75D06"/>
    <w:rsid w:val="00D77A91"/>
    <w:rsid w:val="00D77D66"/>
    <w:rsid w:val="00D807E5"/>
    <w:rsid w:val="00D80C99"/>
    <w:rsid w:val="00D8127E"/>
    <w:rsid w:val="00D81425"/>
    <w:rsid w:val="00D817CE"/>
    <w:rsid w:val="00D83233"/>
    <w:rsid w:val="00D833C4"/>
    <w:rsid w:val="00D83F28"/>
    <w:rsid w:val="00D84967"/>
    <w:rsid w:val="00D849B3"/>
    <w:rsid w:val="00D84EB0"/>
    <w:rsid w:val="00D855C5"/>
    <w:rsid w:val="00D86F31"/>
    <w:rsid w:val="00D8718E"/>
    <w:rsid w:val="00D87423"/>
    <w:rsid w:val="00D8768F"/>
    <w:rsid w:val="00D878E2"/>
    <w:rsid w:val="00D87A02"/>
    <w:rsid w:val="00D91427"/>
    <w:rsid w:val="00D91C73"/>
    <w:rsid w:val="00D91D58"/>
    <w:rsid w:val="00D9255D"/>
    <w:rsid w:val="00D93399"/>
    <w:rsid w:val="00D93596"/>
    <w:rsid w:val="00D93DF1"/>
    <w:rsid w:val="00D94BCC"/>
    <w:rsid w:val="00D94BEF"/>
    <w:rsid w:val="00D954D0"/>
    <w:rsid w:val="00D95D21"/>
    <w:rsid w:val="00D96208"/>
    <w:rsid w:val="00D96B84"/>
    <w:rsid w:val="00D9785F"/>
    <w:rsid w:val="00D97E47"/>
    <w:rsid w:val="00DA2647"/>
    <w:rsid w:val="00DA47B2"/>
    <w:rsid w:val="00DA5AF6"/>
    <w:rsid w:val="00DA5BF3"/>
    <w:rsid w:val="00DA5DD0"/>
    <w:rsid w:val="00DA6203"/>
    <w:rsid w:val="00DA7EEE"/>
    <w:rsid w:val="00DB0310"/>
    <w:rsid w:val="00DB18F7"/>
    <w:rsid w:val="00DB1BBF"/>
    <w:rsid w:val="00DB265B"/>
    <w:rsid w:val="00DB4CBA"/>
    <w:rsid w:val="00DB4D21"/>
    <w:rsid w:val="00DB4E92"/>
    <w:rsid w:val="00DB56D0"/>
    <w:rsid w:val="00DB5A71"/>
    <w:rsid w:val="00DB5F76"/>
    <w:rsid w:val="00DB650C"/>
    <w:rsid w:val="00DB65FF"/>
    <w:rsid w:val="00DB774A"/>
    <w:rsid w:val="00DB7933"/>
    <w:rsid w:val="00DB7BAF"/>
    <w:rsid w:val="00DB7C28"/>
    <w:rsid w:val="00DC0122"/>
    <w:rsid w:val="00DC132D"/>
    <w:rsid w:val="00DC13EE"/>
    <w:rsid w:val="00DC154F"/>
    <w:rsid w:val="00DC1BAB"/>
    <w:rsid w:val="00DC23C3"/>
    <w:rsid w:val="00DC2430"/>
    <w:rsid w:val="00DC26B7"/>
    <w:rsid w:val="00DC270C"/>
    <w:rsid w:val="00DC313A"/>
    <w:rsid w:val="00DC438D"/>
    <w:rsid w:val="00DC483B"/>
    <w:rsid w:val="00DC4B14"/>
    <w:rsid w:val="00DC564B"/>
    <w:rsid w:val="00DC5F88"/>
    <w:rsid w:val="00DC634E"/>
    <w:rsid w:val="00DC6BB0"/>
    <w:rsid w:val="00DD0552"/>
    <w:rsid w:val="00DD15FA"/>
    <w:rsid w:val="00DD4133"/>
    <w:rsid w:val="00DD43CF"/>
    <w:rsid w:val="00DD52AC"/>
    <w:rsid w:val="00DD66B0"/>
    <w:rsid w:val="00DD69CA"/>
    <w:rsid w:val="00DD6D28"/>
    <w:rsid w:val="00DD7578"/>
    <w:rsid w:val="00DE046F"/>
    <w:rsid w:val="00DE0CB1"/>
    <w:rsid w:val="00DE2130"/>
    <w:rsid w:val="00DE269A"/>
    <w:rsid w:val="00DE32B9"/>
    <w:rsid w:val="00DE379D"/>
    <w:rsid w:val="00DE3FFA"/>
    <w:rsid w:val="00DE5408"/>
    <w:rsid w:val="00DE5972"/>
    <w:rsid w:val="00DE597D"/>
    <w:rsid w:val="00DE59A4"/>
    <w:rsid w:val="00DE5B55"/>
    <w:rsid w:val="00DE5C14"/>
    <w:rsid w:val="00DE7BA9"/>
    <w:rsid w:val="00DE7F91"/>
    <w:rsid w:val="00DF0AA2"/>
    <w:rsid w:val="00DF0B97"/>
    <w:rsid w:val="00DF0DAA"/>
    <w:rsid w:val="00DF153D"/>
    <w:rsid w:val="00DF3459"/>
    <w:rsid w:val="00DF3E3B"/>
    <w:rsid w:val="00DF3F60"/>
    <w:rsid w:val="00DF5165"/>
    <w:rsid w:val="00DF5372"/>
    <w:rsid w:val="00DF5FC7"/>
    <w:rsid w:val="00DF6DB2"/>
    <w:rsid w:val="00DF7E55"/>
    <w:rsid w:val="00E00440"/>
    <w:rsid w:val="00E00612"/>
    <w:rsid w:val="00E01B0C"/>
    <w:rsid w:val="00E0399F"/>
    <w:rsid w:val="00E04614"/>
    <w:rsid w:val="00E04B80"/>
    <w:rsid w:val="00E05442"/>
    <w:rsid w:val="00E05D0D"/>
    <w:rsid w:val="00E05D7E"/>
    <w:rsid w:val="00E06737"/>
    <w:rsid w:val="00E06B1B"/>
    <w:rsid w:val="00E06C70"/>
    <w:rsid w:val="00E06FBD"/>
    <w:rsid w:val="00E07749"/>
    <w:rsid w:val="00E07917"/>
    <w:rsid w:val="00E1014A"/>
    <w:rsid w:val="00E1044D"/>
    <w:rsid w:val="00E10822"/>
    <w:rsid w:val="00E10D34"/>
    <w:rsid w:val="00E11EBE"/>
    <w:rsid w:val="00E11F25"/>
    <w:rsid w:val="00E1218C"/>
    <w:rsid w:val="00E123DA"/>
    <w:rsid w:val="00E1247A"/>
    <w:rsid w:val="00E12711"/>
    <w:rsid w:val="00E12751"/>
    <w:rsid w:val="00E12C1F"/>
    <w:rsid w:val="00E13B47"/>
    <w:rsid w:val="00E14B0F"/>
    <w:rsid w:val="00E14E44"/>
    <w:rsid w:val="00E1507F"/>
    <w:rsid w:val="00E15F4E"/>
    <w:rsid w:val="00E160F2"/>
    <w:rsid w:val="00E167F5"/>
    <w:rsid w:val="00E16D15"/>
    <w:rsid w:val="00E16E98"/>
    <w:rsid w:val="00E1704C"/>
    <w:rsid w:val="00E20976"/>
    <w:rsid w:val="00E20A59"/>
    <w:rsid w:val="00E21221"/>
    <w:rsid w:val="00E21AEC"/>
    <w:rsid w:val="00E220A6"/>
    <w:rsid w:val="00E22260"/>
    <w:rsid w:val="00E22341"/>
    <w:rsid w:val="00E227A9"/>
    <w:rsid w:val="00E23516"/>
    <w:rsid w:val="00E235A5"/>
    <w:rsid w:val="00E23D01"/>
    <w:rsid w:val="00E23E88"/>
    <w:rsid w:val="00E24180"/>
    <w:rsid w:val="00E24879"/>
    <w:rsid w:val="00E24F6D"/>
    <w:rsid w:val="00E2502A"/>
    <w:rsid w:val="00E25E2C"/>
    <w:rsid w:val="00E26BEA"/>
    <w:rsid w:val="00E26FED"/>
    <w:rsid w:val="00E3005C"/>
    <w:rsid w:val="00E307ED"/>
    <w:rsid w:val="00E30856"/>
    <w:rsid w:val="00E3122B"/>
    <w:rsid w:val="00E31706"/>
    <w:rsid w:val="00E32753"/>
    <w:rsid w:val="00E32973"/>
    <w:rsid w:val="00E32A36"/>
    <w:rsid w:val="00E3433B"/>
    <w:rsid w:val="00E357FC"/>
    <w:rsid w:val="00E367A2"/>
    <w:rsid w:val="00E37C35"/>
    <w:rsid w:val="00E40DB0"/>
    <w:rsid w:val="00E41050"/>
    <w:rsid w:val="00E41DBF"/>
    <w:rsid w:val="00E4257D"/>
    <w:rsid w:val="00E42D80"/>
    <w:rsid w:val="00E43C34"/>
    <w:rsid w:val="00E43C55"/>
    <w:rsid w:val="00E43E97"/>
    <w:rsid w:val="00E46405"/>
    <w:rsid w:val="00E465F4"/>
    <w:rsid w:val="00E47437"/>
    <w:rsid w:val="00E47B7E"/>
    <w:rsid w:val="00E50CC3"/>
    <w:rsid w:val="00E5122A"/>
    <w:rsid w:val="00E51352"/>
    <w:rsid w:val="00E514A6"/>
    <w:rsid w:val="00E51B0E"/>
    <w:rsid w:val="00E51F3F"/>
    <w:rsid w:val="00E51FDF"/>
    <w:rsid w:val="00E53AFA"/>
    <w:rsid w:val="00E53DC6"/>
    <w:rsid w:val="00E53F91"/>
    <w:rsid w:val="00E54E97"/>
    <w:rsid w:val="00E557DD"/>
    <w:rsid w:val="00E55B36"/>
    <w:rsid w:val="00E55F78"/>
    <w:rsid w:val="00E56156"/>
    <w:rsid w:val="00E57010"/>
    <w:rsid w:val="00E57549"/>
    <w:rsid w:val="00E577BA"/>
    <w:rsid w:val="00E60F23"/>
    <w:rsid w:val="00E610ED"/>
    <w:rsid w:val="00E61BBA"/>
    <w:rsid w:val="00E61D48"/>
    <w:rsid w:val="00E63B13"/>
    <w:rsid w:val="00E64600"/>
    <w:rsid w:val="00E64647"/>
    <w:rsid w:val="00E64F1D"/>
    <w:rsid w:val="00E66FFC"/>
    <w:rsid w:val="00E709C1"/>
    <w:rsid w:val="00E70DB1"/>
    <w:rsid w:val="00E70E3B"/>
    <w:rsid w:val="00E71381"/>
    <w:rsid w:val="00E72543"/>
    <w:rsid w:val="00E7321A"/>
    <w:rsid w:val="00E74125"/>
    <w:rsid w:val="00E74FFA"/>
    <w:rsid w:val="00E75E6B"/>
    <w:rsid w:val="00E765F9"/>
    <w:rsid w:val="00E81B0B"/>
    <w:rsid w:val="00E81C2B"/>
    <w:rsid w:val="00E8203A"/>
    <w:rsid w:val="00E82E54"/>
    <w:rsid w:val="00E83904"/>
    <w:rsid w:val="00E8408C"/>
    <w:rsid w:val="00E8411C"/>
    <w:rsid w:val="00E8420D"/>
    <w:rsid w:val="00E85202"/>
    <w:rsid w:val="00E86472"/>
    <w:rsid w:val="00E86811"/>
    <w:rsid w:val="00E86E79"/>
    <w:rsid w:val="00E8735F"/>
    <w:rsid w:val="00E87589"/>
    <w:rsid w:val="00E87F88"/>
    <w:rsid w:val="00E913EF"/>
    <w:rsid w:val="00E91F64"/>
    <w:rsid w:val="00E91F95"/>
    <w:rsid w:val="00E92659"/>
    <w:rsid w:val="00E92C11"/>
    <w:rsid w:val="00E92EC3"/>
    <w:rsid w:val="00E9393D"/>
    <w:rsid w:val="00E93C35"/>
    <w:rsid w:val="00E9401F"/>
    <w:rsid w:val="00E94BAC"/>
    <w:rsid w:val="00E95593"/>
    <w:rsid w:val="00E97D53"/>
    <w:rsid w:val="00EA043A"/>
    <w:rsid w:val="00EA0FF5"/>
    <w:rsid w:val="00EA1349"/>
    <w:rsid w:val="00EA3E1D"/>
    <w:rsid w:val="00EA412B"/>
    <w:rsid w:val="00EA44F7"/>
    <w:rsid w:val="00EA45B1"/>
    <w:rsid w:val="00EA61FA"/>
    <w:rsid w:val="00EA629B"/>
    <w:rsid w:val="00EA66D9"/>
    <w:rsid w:val="00EA7879"/>
    <w:rsid w:val="00EB043F"/>
    <w:rsid w:val="00EB04BF"/>
    <w:rsid w:val="00EB1E63"/>
    <w:rsid w:val="00EB2421"/>
    <w:rsid w:val="00EB27F3"/>
    <w:rsid w:val="00EB3DD5"/>
    <w:rsid w:val="00EB4124"/>
    <w:rsid w:val="00EB57E1"/>
    <w:rsid w:val="00EB6A7D"/>
    <w:rsid w:val="00EB7719"/>
    <w:rsid w:val="00EB7922"/>
    <w:rsid w:val="00EC0352"/>
    <w:rsid w:val="00EC0AB0"/>
    <w:rsid w:val="00EC0E48"/>
    <w:rsid w:val="00EC1BFC"/>
    <w:rsid w:val="00EC1D14"/>
    <w:rsid w:val="00EC1E7B"/>
    <w:rsid w:val="00EC3F95"/>
    <w:rsid w:val="00EC56EE"/>
    <w:rsid w:val="00EC6295"/>
    <w:rsid w:val="00EC69C6"/>
    <w:rsid w:val="00EC752C"/>
    <w:rsid w:val="00ED0110"/>
    <w:rsid w:val="00ED0861"/>
    <w:rsid w:val="00ED30AC"/>
    <w:rsid w:val="00ED310C"/>
    <w:rsid w:val="00ED3504"/>
    <w:rsid w:val="00ED3D12"/>
    <w:rsid w:val="00ED479C"/>
    <w:rsid w:val="00ED4C47"/>
    <w:rsid w:val="00ED511F"/>
    <w:rsid w:val="00ED53F0"/>
    <w:rsid w:val="00ED54CB"/>
    <w:rsid w:val="00ED5924"/>
    <w:rsid w:val="00ED5B06"/>
    <w:rsid w:val="00ED66EC"/>
    <w:rsid w:val="00ED67D0"/>
    <w:rsid w:val="00ED6888"/>
    <w:rsid w:val="00ED6B03"/>
    <w:rsid w:val="00ED79F9"/>
    <w:rsid w:val="00EE0B63"/>
    <w:rsid w:val="00EE2121"/>
    <w:rsid w:val="00EE34A8"/>
    <w:rsid w:val="00EE4B69"/>
    <w:rsid w:val="00EE4D85"/>
    <w:rsid w:val="00EE5BF3"/>
    <w:rsid w:val="00EE6327"/>
    <w:rsid w:val="00EE7558"/>
    <w:rsid w:val="00EE7DC0"/>
    <w:rsid w:val="00EF13B6"/>
    <w:rsid w:val="00EF1913"/>
    <w:rsid w:val="00EF19AC"/>
    <w:rsid w:val="00EF1F7F"/>
    <w:rsid w:val="00EF3976"/>
    <w:rsid w:val="00EF41B4"/>
    <w:rsid w:val="00F00135"/>
    <w:rsid w:val="00F01264"/>
    <w:rsid w:val="00F01BC1"/>
    <w:rsid w:val="00F01F14"/>
    <w:rsid w:val="00F0231B"/>
    <w:rsid w:val="00F02C77"/>
    <w:rsid w:val="00F02D69"/>
    <w:rsid w:val="00F02F74"/>
    <w:rsid w:val="00F0387D"/>
    <w:rsid w:val="00F039F8"/>
    <w:rsid w:val="00F03A39"/>
    <w:rsid w:val="00F042AB"/>
    <w:rsid w:val="00F043FD"/>
    <w:rsid w:val="00F0521E"/>
    <w:rsid w:val="00F073AE"/>
    <w:rsid w:val="00F07502"/>
    <w:rsid w:val="00F10367"/>
    <w:rsid w:val="00F117B6"/>
    <w:rsid w:val="00F126C5"/>
    <w:rsid w:val="00F1301F"/>
    <w:rsid w:val="00F144E9"/>
    <w:rsid w:val="00F15E1A"/>
    <w:rsid w:val="00F174EF"/>
    <w:rsid w:val="00F1753E"/>
    <w:rsid w:val="00F203BD"/>
    <w:rsid w:val="00F20D2E"/>
    <w:rsid w:val="00F20F2F"/>
    <w:rsid w:val="00F218A4"/>
    <w:rsid w:val="00F21BD4"/>
    <w:rsid w:val="00F226AD"/>
    <w:rsid w:val="00F22ED5"/>
    <w:rsid w:val="00F23050"/>
    <w:rsid w:val="00F2378D"/>
    <w:rsid w:val="00F24576"/>
    <w:rsid w:val="00F24591"/>
    <w:rsid w:val="00F25599"/>
    <w:rsid w:val="00F26162"/>
    <w:rsid w:val="00F26538"/>
    <w:rsid w:val="00F27052"/>
    <w:rsid w:val="00F276C6"/>
    <w:rsid w:val="00F278D5"/>
    <w:rsid w:val="00F27BDD"/>
    <w:rsid w:val="00F30426"/>
    <w:rsid w:val="00F30581"/>
    <w:rsid w:val="00F30FDA"/>
    <w:rsid w:val="00F31DF3"/>
    <w:rsid w:val="00F31F86"/>
    <w:rsid w:val="00F32474"/>
    <w:rsid w:val="00F3269E"/>
    <w:rsid w:val="00F34FCE"/>
    <w:rsid w:val="00F35A58"/>
    <w:rsid w:val="00F36115"/>
    <w:rsid w:val="00F36802"/>
    <w:rsid w:val="00F369C8"/>
    <w:rsid w:val="00F377F8"/>
    <w:rsid w:val="00F37CEA"/>
    <w:rsid w:val="00F4028F"/>
    <w:rsid w:val="00F417AB"/>
    <w:rsid w:val="00F432DE"/>
    <w:rsid w:val="00F43A98"/>
    <w:rsid w:val="00F43BCD"/>
    <w:rsid w:val="00F448D7"/>
    <w:rsid w:val="00F448E1"/>
    <w:rsid w:val="00F45771"/>
    <w:rsid w:val="00F45BF2"/>
    <w:rsid w:val="00F46168"/>
    <w:rsid w:val="00F47029"/>
    <w:rsid w:val="00F476C6"/>
    <w:rsid w:val="00F47DE2"/>
    <w:rsid w:val="00F50A24"/>
    <w:rsid w:val="00F50A67"/>
    <w:rsid w:val="00F51815"/>
    <w:rsid w:val="00F51F6B"/>
    <w:rsid w:val="00F531B2"/>
    <w:rsid w:val="00F54009"/>
    <w:rsid w:val="00F54D5C"/>
    <w:rsid w:val="00F5660B"/>
    <w:rsid w:val="00F56AF8"/>
    <w:rsid w:val="00F5711C"/>
    <w:rsid w:val="00F574CF"/>
    <w:rsid w:val="00F57BD7"/>
    <w:rsid w:val="00F605E0"/>
    <w:rsid w:val="00F60742"/>
    <w:rsid w:val="00F62683"/>
    <w:rsid w:val="00F62B64"/>
    <w:rsid w:val="00F6364F"/>
    <w:rsid w:val="00F6597E"/>
    <w:rsid w:val="00F6598A"/>
    <w:rsid w:val="00F67F5D"/>
    <w:rsid w:val="00F70B42"/>
    <w:rsid w:val="00F70BD4"/>
    <w:rsid w:val="00F711FE"/>
    <w:rsid w:val="00F723DD"/>
    <w:rsid w:val="00F72425"/>
    <w:rsid w:val="00F7243B"/>
    <w:rsid w:val="00F725D0"/>
    <w:rsid w:val="00F729A6"/>
    <w:rsid w:val="00F72B11"/>
    <w:rsid w:val="00F73468"/>
    <w:rsid w:val="00F734AE"/>
    <w:rsid w:val="00F73A86"/>
    <w:rsid w:val="00F73E3B"/>
    <w:rsid w:val="00F74650"/>
    <w:rsid w:val="00F7472E"/>
    <w:rsid w:val="00F74AA7"/>
    <w:rsid w:val="00F757C3"/>
    <w:rsid w:val="00F7586F"/>
    <w:rsid w:val="00F75E35"/>
    <w:rsid w:val="00F769C9"/>
    <w:rsid w:val="00F7705C"/>
    <w:rsid w:val="00F770B6"/>
    <w:rsid w:val="00F77E97"/>
    <w:rsid w:val="00F8072E"/>
    <w:rsid w:val="00F8078C"/>
    <w:rsid w:val="00F80B18"/>
    <w:rsid w:val="00F80C87"/>
    <w:rsid w:val="00F81229"/>
    <w:rsid w:val="00F81888"/>
    <w:rsid w:val="00F818A0"/>
    <w:rsid w:val="00F81CF8"/>
    <w:rsid w:val="00F81D69"/>
    <w:rsid w:val="00F8213D"/>
    <w:rsid w:val="00F835EA"/>
    <w:rsid w:val="00F84D70"/>
    <w:rsid w:val="00F84ECB"/>
    <w:rsid w:val="00F85242"/>
    <w:rsid w:val="00F8663C"/>
    <w:rsid w:val="00F86BE9"/>
    <w:rsid w:val="00F86F49"/>
    <w:rsid w:val="00F87743"/>
    <w:rsid w:val="00F90BF1"/>
    <w:rsid w:val="00F916A9"/>
    <w:rsid w:val="00F91A9A"/>
    <w:rsid w:val="00F92BA1"/>
    <w:rsid w:val="00F949DB"/>
    <w:rsid w:val="00F95671"/>
    <w:rsid w:val="00F95CA8"/>
    <w:rsid w:val="00F9636E"/>
    <w:rsid w:val="00F97BE6"/>
    <w:rsid w:val="00F97DAE"/>
    <w:rsid w:val="00FA0162"/>
    <w:rsid w:val="00FA09D2"/>
    <w:rsid w:val="00FA11DA"/>
    <w:rsid w:val="00FA1DC1"/>
    <w:rsid w:val="00FA21B7"/>
    <w:rsid w:val="00FA28C2"/>
    <w:rsid w:val="00FA2F71"/>
    <w:rsid w:val="00FA3B2D"/>
    <w:rsid w:val="00FA4130"/>
    <w:rsid w:val="00FA5430"/>
    <w:rsid w:val="00FA5982"/>
    <w:rsid w:val="00FA5AD7"/>
    <w:rsid w:val="00FA60DF"/>
    <w:rsid w:val="00FA66F2"/>
    <w:rsid w:val="00FA7814"/>
    <w:rsid w:val="00FB1369"/>
    <w:rsid w:val="00FB1A9A"/>
    <w:rsid w:val="00FB28F0"/>
    <w:rsid w:val="00FB2FC1"/>
    <w:rsid w:val="00FB3328"/>
    <w:rsid w:val="00FB3ECF"/>
    <w:rsid w:val="00FB42C6"/>
    <w:rsid w:val="00FB46FA"/>
    <w:rsid w:val="00FB4886"/>
    <w:rsid w:val="00FB4ED7"/>
    <w:rsid w:val="00FB5C35"/>
    <w:rsid w:val="00FB6422"/>
    <w:rsid w:val="00FB65D1"/>
    <w:rsid w:val="00FB669C"/>
    <w:rsid w:val="00FB6A5E"/>
    <w:rsid w:val="00FB71FA"/>
    <w:rsid w:val="00FB7BD1"/>
    <w:rsid w:val="00FB7BF7"/>
    <w:rsid w:val="00FC051E"/>
    <w:rsid w:val="00FC17EF"/>
    <w:rsid w:val="00FC209F"/>
    <w:rsid w:val="00FC2176"/>
    <w:rsid w:val="00FC32B2"/>
    <w:rsid w:val="00FC375E"/>
    <w:rsid w:val="00FC387D"/>
    <w:rsid w:val="00FC39FD"/>
    <w:rsid w:val="00FC3B9A"/>
    <w:rsid w:val="00FC3D4E"/>
    <w:rsid w:val="00FC4FAC"/>
    <w:rsid w:val="00FC62B2"/>
    <w:rsid w:val="00FC6364"/>
    <w:rsid w:val="00FD1CD6"/>
    <w:rsid w:val="00FD21E7"/>
    <w:rsid w:val="00FD3751"/>
    <w:rsid w:val="00FD3773"/>
    <w:rsid w:val="00FD5CFE"/>
    <w:rsid w:val="00FD609B"/>
    <w:rsid w:val="00FD6B8B"/>
    <w:rsid w:val="00FE1B08"/>
    <w:rsid w:val="00FE1C14"/>
    <w:rsid w:val="00FE1E50"/>
    <w:rsid w:val="00FE266B"/>
    <w:rsid w:val="00FE2DA9"/>
    <w:rsid w:val="00FE300F"/>
    <w:rsid w:val="00FE4001"/>
    <w:rsid w:val="00FE559A"/>
    <w:rsid w:val="00FE5B65"/>
    <w:rsid w:val="00FE5F28"/>
    <w:rsid w:val="00FE645F"/>
    <w:rsid w:val="00FE6580"/>
    <w:rsid w:val="00FE712B"/>
    <w:rsid w:val="00FE7555"/>
    <w:rsid w:val="00FE7769"/>
    <w:rsid w:val="00FF0232"/>
    <w:rsid w:val="00FF0A26"/>
    <w:rsid w:val="00FF1068"/>
    <w:rsid w:val="00FF1662"/>
    <w:rsid w:val="00FF1FF6"/>
    <w:rsid w:val="00FF270F"/>
    <w:rsid w:val="00FF3BEE"/>
    <w:rsid w:val="00FF511A"/>
    <w:rsid w:val="00FF52F5"/>
    <w:rsid w:val="00FF6434"/>
    <w:rsid w:val="00FF7446"/>
    <w:rsid w:val="00FF79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A6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42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72CC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2CCB"/>
  </w:style>
  <w:style w:type="paragraph" w:styleId="Piedepgina">
    <w:name w:val="footer"/>
    <w:basedOn w:val="Normal"/>
    <w:link w:val="PiedepginaCar"/>
    <w:uiPriority w:val="99"/>
    <w:unhideWhenUsed/>
    <w:rsid w:val="00472CC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2CCB"/>
  </w:style>
  <w:style w:type="paragraph" w:styleId="Bibliografa">
    <w:name w:val="Bibliography"/>
    <w:basedOn w:val="Normal"/>
    <w:next w:val="Normal"/>
    <w:uiPriority w:val="37"/>
    <w:unhideWhenUsed/>
    <w:rsid w:val="007542A5"/>
    <w:pPr>
      <w:spacing w:after="0" w:line="240" w:lineRule="auto"/>
      <w:ind w:left="720" w:hanging="720"/>
    </w:pPr>
  </w:style>
  <w:style w:type="paragraph" w:styleId="Textodeglobo">
    <w:name w:val="Balloon Text"/>
    <w:basedOn w:val="Normal"/>
    <w:link w:val="TextodegloboCar"/>
    <w:uiPriority w:val="99"/>
    <w:semiHidden/>
    <w:unhideWhenUsed/>
    <w:rsid w:val="00D849B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49B3"/>
    <w:rPr>
      <w:rFonts w:ascii="Tahoma" w:hAnsi="Tahoma" w:cs="Tahoma"/>
      <w:sz w:val="16"/>
      <w:szCs w:val="16"/>
    </w:rPr>
  </w:style>
  <w:style w:type="table" w:styleId="Tablaconcuadrcula">
    <w:name w:val="Table Grid"/>
    <w:basedOn w:val="Tablanormal"/>
    <w:uiPriority w:val="59"/>
    <w:rsid w:val="003D6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B2041B"/>
    <w:rPr>
      <w:sz w:val="16"/>
      <w:szCs w:val="16"/>
    </w:rPr>
  </w:style>
  <w:style w:type="paragraph" w:styleId="Textocomentario">
    <w:name w:val="annotation text"/>
    <w:basedOn w:val="Normal"/>
    <w:link w:val="TextocomentarioCar"/>
    <w:uiPriority w:val="99"/>
    <w:semiHidden/>
    <w:unhideWhenUsed/>
    <w:rsid w:val="00B2041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2041B"/>
    <w:rPr>
      <w:sz w:val="20"/>
      <w:szCs w:val="20"/>
    </w:rPr>
  </w:style>
  <w:style w:type="paragraph" w:styleId="Asuntodelcomentario">
    <w:name w:val="annotation subject"/>
    <w:basedOn w:val="Textocomentario"/>
    <w:next w:val="Textocomentario"/>
    <w:link w:val="AsuntodelcomentarioCar"/>
    <w:uiPriority w:val="99"/>
    <w:semiHidden/>
    <w:unhideWhenUsed/>
    <w:rsid w:val="00B2041B"/>
    <w:rPr>
      <w:b/>
      <w:bCs/>
    </w:rPr>
  </w:style>
  <w:style w:type="character" w:customStyle="1" w:styleId="AsuntodelcomentarioCar">
    <w:name w:val="Asunto del comentario Car"/>
    <w:basedOn w:val="TextocomentarioCar"/>
    <w:link w:val="Asuntodelcomentario"/>
    <w:uiPriority w:val="99"/>
    <w:semiHidden/>
    <w:rsid w:val="00B2041B"/>
    <w:rPr>
      <w:b/>
      <w:bCs/>
      <w:sz w:val="20"/>
      <w:szCs w:val="20"/>
    </w:rPr>
  </w:style>
  <w:style w:type="character" w:customStyle="1" w:styleId="apple-converted-space">
    <w:name w:val="apple-converted-space"/>
    <w:basedOn w:val="Fuentedeprrafopredeter"/>
    <w:rsid w:val="00204D11"/>
  </w:style>
  <w:style w:type="character" w:styleId="Hipervnculo">
    <w:name w:val="Hyperlink"/>
    <w:basedOn w:val="Fuentedeprrafopredeter"/>
    <w:uiPriority w:val="99"/>
    <w:unhideWhenUsed/>
    <w:rsid w:val="00DE59A4"/>
    <w:rPr>
      <w:color w:val="0000FF" w:themeColor="hyperlink"/>
      <w:u w:val="single"/>
    </w:rPr>
  </w:style>
  <w:style w:type="paragraph" w:styleId="Revisin">
    <w:name w:val="Revision"/>
    <w:hidden/>
    <w:uiPriority w:val="99"/>
    <w:semiHidden/>
    <w:rsid w:val="00D1233B"/>
    <w:pPr>
      <w:spacing w:after="0" w:line="240" w:lineRule="auto"/>
    </w:pPr>
  </w:style>
  <w:style w:type="paragraph" w:styleId="Prrafodelista">
    <w:name w:val="List Paragraph"/>
    <w:basedOn w:val="Normal"/>
    <w:uiPriority w:val="34"/>
    <w:qFormat/>
    <w:rsid w:val="00D10D26"/>
    <w:pPr>
      <w:ind w:left="720"/>
      <w:contextualSpacing/>
    </w:pPr>
  </w:style>
  <w:style w:type="paragraph" w:customStyle="1" w:styleId="Liststycke1">
    <w:name w:val="Liststycke1"/>
    <w:basedOn w:val="Normal"/>
    <w:qFormat/>
    <w:rsid w:val="007D5C8F"/>
    <w:pPr>
      <w:ind w:left="720"/>
      <w:contextualSpacing/>
    </w:pPr>
    <w:rPr>
      <w:rFonts w:ascii="Calibri" w:eastAsia="Calibri" w:hAnsi="Calibri" w:cs="Times New Roman"/>
      <w:lang w:val="sv-SE"/>
    </w:rPr>
  </w:style>
  <w:style w:type="character" w:styleId="Textodelmarcadordeposicin">
    <w:name w:val="Placeholder Text"/>
    <w:basedOn w:val="Fuentedeprrafopredeter"/>
    <w:uiPriority w:val="99"/>
    <w:semiHidden/>
    <w:rsid w:val="00ED54CB"/>
    <w:rPr>
      <w:color w:val="808080"/>
    </w:rPr>
  </w:style>
  <w:style w:type="character" w:styleId="Nmerodelnea">
    <w:name w:val="line number"/>
    <w:basedOn w:val="Fuentedeprrafopredeter"/>
    <w:uiPriority w:val="99"/>
    <w:semiHidden/>
    <w:unhideWhenUsed/>
    <w:rsid w:val="003919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42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72CC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2CCB"/>
  </w:style>
  <w:style w:type="paragraph" w:styleId="Piedepgina">
    <w:name w:val="footer"/>
    <w:basedOn w:val="Normal"/>
    <w:link w:val="PiedepginaCar"/>
    <w:uiPriority w:val="99"/>
    <w:unhideWhenUsed/>
    <w:rsid w:val="00472CC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2CCB"/>
  </w:style>
  <w:style w:type="paragraph" w:styleId="Bibliografa">
    <w:name w:val="Bibliography"/>
    <w:basedOn w:val="Normal"/>
    <w:next w:val="Normal"/>
    <w:uiPriority w:val="37"/>
    <w:unhideWhenUsed/>
    <w:rsid w:val="007542A5"/>
    <w:pPr>
      <w:spacing w:after="0" w:line="240" w:lineRule="auto"/>
      <w:ind w:left="720" w:hanging="720"/>
    </w:pPr>
  </w:style>
  <w:style w:type="paragraph" w:styleId="Textodeglobo">
    <w:name w:val="Balloon Text"/>
    <w:basedOn w:val="Normal"/>
    <w:link w:val="TextodegloboCar"/>
    <w:uiPriority w:val="99"/>
    <w:semiHidden/>
    <w:unhideWhenUsed/>
    <w:rsid w:val="00D849B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49B3"/>
    <w:rPr>
      <w:rFonts w:ascii="Tahoma" w:hAnsi="Tahoma" w:cs="Tahoma"/>
      <w:sz w:val="16"/>
      <w:szCs w:val="16"/>
    </w:rPr>
  </w:style>
  <w:style w:type="table" w:styleId="Tablaconcuadrcula">
    <w:name w:val="Table Grid"/>
    <w:basedOn w:val="Tablanormal"/>
    <w:uiPriority w:val="59"/>
    <w:rsid w:val="003D6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B2041B"/>
    <w:rPr>
      <w:sz w:val="16"/>
      <w:szCs w:val="16"/>
    </w:rPr>
  </w:style>
  <w:style w:type="paragraph" w:styleId="Textocomentario">
    <w:name w:val="annotation text"/>
    <w:basedOn w:val="Normal"/>
    <w:link w:val="TextocomentarioCar"/>
    <w:uiPriority w:val="99"/>
    <w:semiHidden/>
    <w:unhideWhenUsed/>
    <w:rsid w:val="00B2041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2041B"/>
    <w:rPr>
      <w:sz w:val="20"/>
      <w:szCs w:val="20"/>
    </w:rPr>
  </w:style>
  <w:style w:type="paragraph" w:styleId="Asuntodelcomentario">
    <w:name w:val="annotation subject"/>
    <w:basedOn w:val="Textocomentario"/>
    <w:next w:val="Textocomentario"/>
    <w:link w:val="AsuntodelcomentarioCar"/>
    <w:uiPriority w:val="99"/>
    <w:semiHidden/>
    <w:unhideWhenUsed/>
    <w:rsid w:val="00B2041B"/>
    <w:rPr>
      <w:b/>
      <w:bCs/>
    </w:rPr>
  </w:style>
  <w:style w:type="character" w:customStyle="1" w:styleId="AsuntodelcomentarioCar">
    <w:name w:val="Asunto del comentario Car"/>
    <w:basedOn w:val="TextocomentarioCar"/>
    <w:link w:val="Asuntodelcomentario"/>
    <w:uiPriority w:val="99"/>
    <w:semiHidden/>
    <w:rsid w:val="00B2041B"/>
    <w:rPr>
      <w:b/>
      <w:bCs/>
      <w:sz w:val="20"/>
      <w:szCs w:val="20"/>
    </w:rPr>
  </w:style>
  <w:style w:type="character" w:customStyle="1" w:styleId="apple-converted-space">
    <w:name w:val="apple-converted-space"/>
    <w:basedOn w:val="Fuentedeprrafopredeter"/>
    <w:rsid w:val="00204D11"/>
  </w:style>
  <w:style w:type="character" w:styleId="Hipervnculo">
    <w:name w:val="Hyperlink"/>
    <w:basedOn w:val="Fuentedeprrafopredeter"/>
    <w:uiPriority w:val="99"/>
    <w:unhideWhenUsed/>
    <w:rsid w:val="00DE59A4"/>
    <w:rPr>
      <w:color w:val="0000FF" w:themeColor="hyperlink"/>
      <w:u w:val="single"/>
    </w:rPr>
  </w:style>
  <w:style w:type="paragraph" w:styleId="Revisin">
    <w:name w:val="Revision"/>
    <w:hidden/>
    <w:uiPriority w:val="99"/>
    <w:semiHidden/>
    <w:rsid w:val="00D1233B"/>
    <w:pPr>
      <w:spacing w:after="0" w:line="240" w:lineRule="auto"/>
    </w:pPr>
  </w:style>
  <w:style w:type="paragraph" w:styleId="Prrafodelista">
    <w:name w:val="List Paragraph"/>
    <w:basedOn w:val="Normal"/>
    <w:uiPriority w:val="34"/>
    <w:qFormat/>
    <w:rsid w:val="00D10D26"/>
    <w:pPr>
      <w:ind w:left="720"/>
      <w:contextualSpacing/>
    </w:pPr>
  </w:style>
  <w:style w:type="paragraph" w:customStyle="1" w:styleId="Liststycke1">
    <w:name w:val="Liststycke1"/>
    <w:basedOn w:val="Normal"/>
    <w:qFormat/>
    <w:rsid w:val="007D5C8F"/>
    <w:pPr>
      <w:ind w:left="720"/>
      <w:contextualSpacing/>
    </w:pPr>
    <w:rPr>
      <w:rFonts w:ascii="Calibri" w:eastAsia="Calibri" w:hAnsi="Calibri" w:cs="Times New Roman"/>
      <w:lang w:val="sv-SE"/>
    </w:rPr>
  </w:style>
  <w:style w:type="character" w:styleId="Textodelmarcadordeposicin">
    <w:name w:val="Placeholder Text"/>
    <w:basedOn w:val="Fuentedeprrafopredeter"/>
    <w:uiPriority w:val="99"/>
    <w:semiHidden/>
    <w:rsid w:val="00ED54CB"/>
    <w:rPr>
      <w:color w:val="808080"/>
    </w:rPr>
  </w:style>
  <w:style w:type="character" w:styleId="Nmerodelnea">
    <w:name w:val="line number"/>
    <w:basedOn w:val="Fuentedeprrafopredeter"/>
    <w:uiPriority w:val="99"/>
    <w:semiHidden/>
    <w:unhideWhenUsed/>
    <w:rsid w:val="003919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87427">
      <w:bodyDiv w:val="1"/>
      <w:marLeft w:val="0"/>
      <w:marRight w:val="0"/>
      <w:marTop w:val="0"/>
      <w:marBottom w:val="0"/>
      <w:divBdr>
        <w:top w:val="none" w:sz="0" w:space="0" w:color="auto"/>
        <w:left w:val="none" w:sz="0" w:space="0" w:color="auto"/>
        <w:bottom w:val="none" w:sz="0" w:space="0" w:color="auto"/>
        <w:right w:val="none" w:sz="0" w:space="0" w:color="auto"/>
      </w:divBdr>
    </w:div>
    <w:div w:id="975570888">
      <w:bodyDiv w:val="1"/>
      <w:marLeft w:val="0"/>
      <w:marRight w:val="0"/>
      <w:marTop w:val="0"/>
      <w:marBottom w:val="0"/>
      <w:divBdr>
        <w:top w:val="none" w:sz="0" w:space="0" w:color="auto"/>
        <w:left w:val="none" w:sz="0" w:space="0" w:color="auto"/>
        <w:bottom w:val="none" w:sz="0" w:space="0" w:color="auto"/>
        <w:right w:val="none" w:sz="0" w:space="0" w:color="auto"/>
      </w:divBdr>
    </w:div>
    <w:div w:id="1470590803">
      <w:bodyDiv w:val="1"/>
      <w:marLeft w:val="0"/>
      <w:marRight w:val="0"/>
      <w:marTop w:val="0"/>
      <w:marBottom w:val="0"/>
      <w:divBdr>
        <w:top w:val="none" w:sz="0" w:space="0" w:color="auto"/>
        <w:left w:val="none" w:sz="0" w:space="0" w:color="auto"/>
        <w:bottom w:val="none" w:sz="0" w:space="0" w:color="auto"/>
        <w:right w:val="none" w:sz="0" w:space="0" w:color="auto"/>
      </w:divBdr>
    </w:div>
    <w:div w:id="1508859290">
      <w:bodyDiv w:val="1"/>
      <w:marLeft w:val="0"/>
      <w:marRight w:val="0"/>
      <w:marTop w:val="0"/>
      <w:marBottom w:val="0"/>
      <w:divBdr>
        <w:top w:val="none" w:sz="0" w:space="0" w:color="auto"/>
        <w:left w:val="none" w:sz="0" w:space="0" w:color="auto"/>
        <w:bottom w:val="none" w:sz="0" w:space="0" w:color="auto"/>
        <w:right w:val="none" w:sz="0" w:space="0" w:color="auto"/>
      </w:divBdr>
    </w:div>
    <w:div w:id="1557008496">
      <w:bodyDiv w:val="1"/>
      <w:marLeft w:val="0"/>
      <w:marRight w:val="0"/>
      <w:marTop w:val="0"/>
      <w:marBottom w:val="0"/>
      <w:divBdr>
        <w:top w:val="none" w:sz="0" w:space="0" w:color="auto"/>
        <w:left w:val="none" w:sz="0" w:space="0" w:color="auto"/>
        <w:bottom w:val="none" w:sz="0" w:space="0" w:color="auto"/>
        <w:right w:val="none" w:sz="0" w:space="0" w:color="auto"/>
      </w:divBdr>
      <w:divsChild>
        <w:div w:id="499932511">
          <w:marLeft w:val="0"/>
          <w:marRight w:val="0"/>
          <w:marTop w:val="0"/>
          <w:marBottom w:val="0"/>
          <w:divBdr>
            <w:top w:val="none" w:sz="0" w:space="0" w:color="auto"/>
            <w:left w:val="none" w:sz="0" w:space="0" w:color="auto"/>
            <w:bottom w:val="none" w:sz="0" w:space="0" w:color="auto"/>
            <w:right w:val="none" w:sz="0" w:space="0" w:color="auto"/>
          </w:divBdr>
        </w:div>
      </w:divsChild>
    </w:div>
    <w:div w:id="1760250380">
      <w:bodyDiv w:val="1"/>
      <w:marLeft w:val="0"/>
      <w:marRight w:val="0"/>
      <w:marTop w:val="0"/>
      <w:marBottom w:val="0"/>
      <w:divBdr>
        <w:top w:val="none" w:sz="0" w:space="0" w:color="auto"/>
        <w:left w:val="none" w:sz="0" w:space="0" w:color="auto"/>
        <w:bottom w:val="none" w:sz="0" w:space="0" w:color="auto"/>
        <w:right w:val="none" w:sz="0" w:space="0" w:color="auto"/>
      </w:divBdr>
    </w:div>
    <w:div w:id="1815020821">
      <w:bodyDiv w:val="1"/>
      <w:marLeft w:val="0"/>
      <w:marRight w:val="0"/>
      <w:marTop w:val="0"/>
      <w:marBottom w:val="0"/>
      <w:divBdr>
        <w:top w:val="none" w:sz="0" w:space="0" w:color="auto"/>
        <w:left w:val="none" w:sz="0" w:space="0" w:color="auto"/>
        <w:bottom w:val="none" w:sz="0" w:space="0" w:color="auto"/>
        <w:right w:val="none" w:sz="0" w:space="0" w:color="auto"/>
      </w:divBdr>
    </w:div>
    <w:div w:id="1861357603">
      <w:bodyDiv w:val="1"/>
      <w:marLeft w:val="0"/>
      <w:marRight w:val="0"/>
      <w:marTop w:val="0"/>
      <w:marBottom w:val="0"/>
      <w:divBdr>
        <w:top w:val="none" w:sz="0" w:space="0" w:color="auto"/>
        <w:left w:val="none" w:sz="0" w:space="0" w:color="auto"/>
        <w:bottom w:val="none" w:sz="0" w:space="0" w:color="auto"/>
        <w:right w:val="none" w:sz="0" w:space="0" w:color="auto"/>
      </w:divBdr>
    </w:div>
    <w:div w:id="1912345314">
      <w:bodyDiv w:val="1"/>
      <w:marLeft w:val="0"/>
      <w:marRight w:val="0"/>
      <w:marTop w:val="0"/>
      <w:marBottom w:val="0"/>
      <w:divBdr>
        <w:top w:val="none" w:sz="0" w:space="0" w:color="auto"/>
        <w:left w:val="none" w:sz="0" w:space="0" w:color="auto"/>
        <w:bottom w:val="none" w:sz="0" w:space="0" w:color="auto"/>
        <w:right w:val="none" w:sz="0" w:space="0" w:color="auto"/>
      </w:divBdr>
    </w:div>
    <w:div w:id="204875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65E41-E7E2-4738-862E-F94A12F1E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1717</TotalTime>
  <Pages>31</Pages>
  <Words>7240</Words>
  <Characters>39826</Characters>
  <Application>Microsoft Office Word</Application>
  <DocSecurity>0</DocSecurity>
  <Lines>331</Lines>
  <Paragraphs>93</Paragraphs>
  <ScaleCrop>false</ScaleCrop>
  <HeadingPairs>
    <vt:vector size="6" baseType="variant">
      <vt:variant>
        <vt:lpstr>Título</vt:lpstr>
      </vt:variant>
      <vt:variant>
        <vt:i4>1</vt:i4>
      </vt:variant>
      <vt:variant>
        <vt:lpstr>Title</vt:lpstr>
      </vt:variant>
      <vt:variant>
        <vt:i4>1</vt:i4>
      </vt:variant>
      <vt:variant>
        <vt:lpstr>Rubrik</vt:lpstr>
      </vt:variant>
      <vt:variant>
        <vt:i4>1</vt:i4>
      </vt:variant>
    </vt:vector>
  </HeadingPairs>
  <TitlesOfParts>
    <vt:vector size="3" baseType="lpstr">
      <vt:lpstr/>
      <vt:lpstr/>
      <vt:lpstr/>
    </vt:vector>
  </TitlesOfParts>
  <Company/>
  <LinksUpToDate>false</LinksUpToDate>
  <CharactersWithSpaces>46973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dc:creator>
  <cp:lastModifiedBy>Alicia</cp:lastModifiedBy>
  <cp:revision>59</cp:revision>
  <dcterms:created xsi:type="dcterms:W3CDTF">2015-12-11T10:07:00Z</dcterms:created>
  <dcterms:modified xsi:type="dcterms:W3CDTF">2016-01-12T17:11:00Z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zotero-version="4.0.26.4"&gt;&lt;session id="92cHQiTX"/&gt;&lt;style id="http://www.zotero.org/styles/global-ecology-and-biogeography" hasBibliography="1" bibliographyStyleHasBeenSet="1"/&gt;&lt;prefs&gt;&lt;pref name="fieldType" value="Field"/&gt;&lt;pref name=</vt:lpwstr>
  </property>
  <property fmtid="{D5CDD505-2E9C-101B-9397-08002B2CF9AE}" pid="3" name="ZOTERO_PREF_2">
    <vt:lpwstr>"storeReferences" value="true"/&gt;&lt;pref name="automaticJournalAbbreviations" value="true"/&gt;&lt;pref name="noteType" value="0"/&gt;&lt;/prefs&gt;&lt;/data&gt;</vt:lpwstr>
  </property>
</Properties>
</file>