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t>SUPPORTING INFORMATION</w:t>
      </w: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t>Appendix S1: Description of the study populations. The colum “</w:t>
      </w:r>
      <w:r>
        <w:rPr>
          <w:rFonts w:ascii="Times New Roman" w:hAnsi="Times New Roman" w:cs="Times New Roman"/>
          <w:i/>
          <w:iCs/>
          <w:sz w:val="24"/>
          <w:szCs w:val="24"/>
          <w:lang w:val="en-US"/>
        </w:rPr>
        <w:t>Pa</w:t>
      </w:r>
      <w:r>
        <w:rPr>
          <w:rFonts w:ascii="Times New Roman" w:hAnsi="Times New Roman" w:cs="Times New Roman"/>
          <w:sz w:val="24"/>
          <w:szCs w:val="24"/>
          <w:lang w:val="en-US"/>
        </w:rPr>
        <w:t xml:space="preserve">” indicates if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present (1) or absent (0). The columns “Mean n eggs” and “Prop. attacked” indicate, respectively, the mean number of eggs per plant and the proportion of plants attacked, in each population where the predator is present. X and Y coordinates are given for the centroid of the population in Swedish grid (RT 90) coordinate system. </w:t>
      </w:r>
      <w:commentRangeStart w:id="0"/>
      <w:r>
        <w:rPr>
          <w:rFonts w:ascii="Times New Roman" w:hAnsi="Times New Roman" w:cs="Times New Roman"/>
          <w:sz w:val="24"/>
          <w:szCs w:val="24"/>
          <w:lang w:val="en-US"/>
        </w:rPr>
        <w:t xml:space="preserve">Populations B and C are two distant locations belonging to the same big population, which extends all around the lake </w:t>
      </w:r>
      <w:r>
        <w:rPr>
          <w:rFonts w:ascii="Times New Roman" w:hAnsi="Times New Roman" w:cs="Times New Roman"/>
          <w:color w:val="000000"/>
          <w:sz w:val="24"/>
          <w:szCs w:val="24"/>
          <w:lang w:val="en-US" w:eastAsia="es-ES"/>
        </w:rPr>
        <w:t>Högsjön (coordinates are given for the centroid of this big population, as coordinates for locations B and C were unavailable).</w:t>
      </w:r>
      <w:commentRangeEnd w:id="0"/>
      <w:r>
        <w:rPr>
          <w:rStyle w:val="CommentReference"/>
        </w:rPr>
        <w:commentReference w:id="0"/>
      </w:r>
    </w:p>
    <w:tbl>
      <w:tblPr>
        <w:tblW w:w="14849" w:type="dxa"/>
        <w:tblInd w:w="-68" w:type="dxa"/>
        <w:tblCellMar>
          <w:left w:w="70" w:type="dxa"/>
          <w:right w:w="70" w:type="dxa"/>
        </w:tblCellMar>
        <w:tblLook w:val="0000"/>
      </w:tblPr>
      <w:tblGrid>
        <w:gridCol w:w="995"/>
        <w:gridCol w:w="1220"/>
        <w:gridCol w:w="3347"/>
        <w:gridCol w:w="2164"/>
        <w:gridCol w:w="455"/>
        <w:gridCol w:w="803"/>
        <w:gridCol w:w="680"/>
        <w:gridCol w:w="160"/>
        <w:gridCol w:w="737"/>
        <w:gridCol w:w="862"/>
        <w:gridCol w:w="1100"/>
        <w:gridCol w:w="1100"/>
        <w:gridCol w:w="1226"/>
      </w:tblGrid>
      <w:tr w:rsidR="006361FA">
        <w:trPr>
          <w:cantSplit/>
          <w:trHeight w:val="300"/>
        </w:trPr>
        <w:tc>
          <w:tcPr>
            <w:tcW w:w="995" w:type="dxa"/>
            <w:vMerge w:val="restart"/>
            <w:tcBorders>
              <w:top w:val="single" w:sz="4" w:space="0" w:color="auto"/>
              <w:left w:val="nil"/>
              <w:bottom w:val="single" w:sz="4"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 ID</w:t>
            </w:r>
          </w:p>
        </w:tc>
        <w:tc>
          <w:tcPr>
            <w:tcW w:w="1220" w:type="dxa"/>
            <w:vMerge w:val="restart"/>
            <w:tcBorders>
              <w:top w:val="single" w:sz="4" w:space="0" w:color="auto"/>
              <w:left w:val="nil"/>
              <w:bottom w:val="single" w:sz="4" w:space="0" w:color="auto"/>
              <w:right w:val="nil"/>
            </w:tcBorders>
            <w:noWrap/>
            <w:vAlign w:val="center"/>
          </w:tcPr>
          <w:p w:rsidR="006361FA" w:rsidRDefault="006361FA">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County</w:t>
            </w:r>
          </w:p>
        </w:tc>
        <w:tc>
          <w:tcPr>
            <w:tcW w:w="3347" w:type="dxa"/>
            <w:vMerge w:val="restart"/>
            <w:tcBorders>
              <w:top w:val="single" w:sz="4" w:space="0" w:color="auto"/>
              <w:left w:val="nil"/>
              <w:bottom w:val="single" w:sz="4" w:space="0" w:color="auto"/>
              <w:right w:val="nil"/>
            </w:tcBorders>
            <w:noWrap/>
            <w:vAlign w:val="center"/>
          </w:tcPr>
          <w:p w:rsidR="006361FA" w:rsidRDefault="006361FA">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name</w:t>
            </w:r>
          </w:p>
        </w:tc>
        <w:tc>
          <w:tcPr>
            <w:tcW w:w="2164" w:type="dxa"/>
            <w:vMerge w:val="restart"/>
            <w:tcBorders>
              <w:top w:val="single" w:sz="4" w:space="0" w:color="auto"/>
              <w:left w:val="nil"/>
              <w:bottom w:val="single" w:sz="4"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Habitat type</w:t>
            </w:r>
          </w:p>
        </w:tc>
        <w:tc>
          <w:tcPr>
            <w:tcW w:w="455" w:type="dxa"/>
            <w:vMerge w:val="restart"/>
            <w:tcBorders>
              <w:top w:val="single" w:sz="4" w:space="0" w:color="auto"/>
              <w:left w:val="nil"/>
              <w:bottom w:val="single" w:sz="4" w:space="0" w:color="auto"/>
              <w:right w:val="nil"/>
            </w:tcBorders>
            <w:vAlign w:val="center"/>
          </w:tcPr>
          <w:p w:rsidR="006361FA" w:rsidRDefault="006361FA">
            <w:pPr>
              <w:spacing w:after="0" w:line="240" w:lineRule="auto"/>
              <w:jc w:val="center"/>
              <w:rPr>
                <w:rFonts w:ascii="Times New Roman" w:hAnsi="Times New Roman" w:cs="Times New Roman"/>
                <w:i/>
                <w:iCs/>
                <w:color w:val="000000"/>
                <w:sz w:val="24"/>
                <w:szCs w:val="24"/>
                <w:lang w:val="en-US" w:eastAsia="es-ES"/>
              </w:rPr>
            </w:pPr>
            <w:r>
              <w:rPr>
                <w:rFonts w:ascii="Times New Roman" w:hAnsi="Times New Roman" w:cs="Times New Roman"/>
                <w:i/>
                <w:iCs/>
                <w:color w:val="000000"/>
                <w:sz w:val="24"/>
                <w:szCs w:val="24"/>
                <w:lang w:val="en-US" w:eastAsia="es-ES"/>
              </w:rPr>
              <w:t>Pa</w:t>
            </w:r>
          </w:p>
        </w:tc>
        <w:tc>
          <w:tcPr>
            <w:tcW w:w="1483" w:type="dxa"/>
            <w:gridSpan w:val="2"/>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Mean n eggs</w:t>
            </w:r>
          </w:p>
        </w:tc>
        <w:tc>
          <w:tcPr>
            <w:tcW w:w="160" w:type="dxa"/>
            <w:tcBorders>
              <w:top w:val="single" w:sz="4" w:space="0" w:color="auto"/>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599" w:type="dxa"/>
            <w:gridSpan w:val="2"/>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Prop. attacked</w:t>
            </w:r>
          </w:p>
        </w:tc>
        <w:tc>
          <w:tcPr>
            <w:tcW w:w="1100" w:type="dxa"/>
            <w:vMerge w:val="restart"/>
            <w:tcBorders>
              <w:top w:val="single" w:sz="4" w:space="0" w:color="auto"/>
              <w:left w:val="nil"/>
              <w:bottom w:val="single" w:sz="4"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X</w:t>
            </w:r>
          </w:p>
        </w:tc>
        <w:tc>
          <w:tcPr>
            <w:tcW w:w="1100" w:type="dxa"/>
            <w:vMerge w:val="restart"/>
            <w:tcBorders>
              <w:top w:val="single" w:sz="4" w:space="0" w:color="auto"/>
              <w:left w:val="nil"/>
              <w:bottom w:val="single" w:sz="4"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Y</w:t>
            </w:r>
          </w:p>
        </w:tc>
        <w:tc>
          <w:tcPr>
            <w:tcW w:w="1226" w:type="dxa"/>
            <w:vMerge w:val="restart"/>
            <w:tcBorders>
              <w:top w:val="single" w:sz="4" w:space="0" w:color="auto"/>
              <w:left w:val="nil"/>
              <w:bottom w:val="single" w:sz="4"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Area (Ha)</w:t>
            </w:r>
          </w:p>
        </w:tc>
      </w:tr>
      <w:tr w:rsidR="006361FA">
        <w:trPr>
          <w:cantSplit/>
          <w:trHeight w:val="300"/>
        </w:trPr>
        <w:tc>
          <w:tcPr>
            <w:tcW w:w="995" w:type="dxa"/>
            <w:vMerge/>
            <w:tcBorders>
              <w:top w:val="single" w:sz="4" w:space="0" w:color="auto"/>
              <w:left w:val="nil"/>
              <w:bottom w:val="single" w:sz="4"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220" w:type="dxa"/>
            <w:vMerge/>
            <w:tcBorders>
              <w:top w:val="single" w:sz="4" w:space="0" w:color="auto"/>
              <w:left w:val="nil"/>
              <w:bottom w:val="single" w:sz="4" w:space="0" w:color="auto"/>
              <w:right w:val="nil"/>
            </w:tcBorders>
            <w:noWrap/>
            <w:vAlign w:val="bottom"/>
          </w:tcPr>
          <w:p w:rsidR="006361FA" w:rsidRDefault="006361FA">
            <w:pPr>
              <w:spacing w:after="0" w:line="240" w:lineRule="auto"/>
              <w:rPr>
                <w:rFonts w:ascii="Times New Roman" w:hAnsi="Times New Roman" w:cs="Times New Roman"/>
                <w:color w:val="000000"/>
                <w:sz w:val="24"/>
                <w:szCs w:val="24"/>
                <w:lang w:val="en-US" w:eastAsia="es-ES"/>
              </w:rPr>
            </w:pPr>
          </w:p>
        </w:tc>
        <w:tc>
          <w:tcPr>
            <w:tcW w:w="3347" w:type="dxa"/>
            <w:vMerge/>
            <w:tcBorders>
              <w:top w:val="single" w:sz="4" w:space="0" w:color="auto"/>
              <w:left w:val="nil"/>
              <w:bottom w:val="single" w:sz="4" w:space="0" w:color="auto"/>
              <w:right w:val="nil"/>
            </w:tcBorders>
            <w:noWrap/>
            <w:vAlign w:val="bottom"/>
          </w:tcPr>
          <w:p w:rsidR="006361FA" w:rsidRDefault="006361FA">
            <w:pPr>
              <w:spacing w:after="0" w:line="240" w:lineRule="auto"/>
              <w:rPr>
                <w:rFonts w:ascii="Times New Roman" w:hAnsi="Times New Roman" w:cs="Times New Roman"/>
                <w:color w:val="000000"/>
                <w:sz w:val="24"/>
                <w:szCs w:val="24"/>
                <w:lang w:val="en-US" w:eastAsia="es-ES"/>
              </w:rPr>
            </w:pPr>
          </w:p>
        </w:tc>
        <w:tc>
          <w:tcPr>
            <w:tcW w:w="2164" w:type="dxa"/>
            <w:vMerge/>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455" w:type="dxa"/>
            <w:vMerge/>
            <w:tcBorders>
              <w:top w:val="single" w:sz="4" w:space="0" w:color="auto"/>
              <w:left w:val="nil"/>
              <w:bottom w:val="single" w:sz="4" w:space="0" w:color="auto"/>
              <w:right w:val="nil"/>
            </w:tcBorders>
            <w:vAlign w:val="bottom"/>
          </w:tcPr>
          <w:p w:rsidR="006361FA" w:rsidRDefault="006361FA">
            <w:pPr>
              <w:spacing w:after="0" w:line="240" w:lineRule="auto"/>
              <w:jc w:val="center"/>
              <w:rPr>
                <w:rFonts w:ascii="Times New Roman" w:hAnsi="Times New Roman" w:cs="Times New Roman"/>
                <w:i/>
                <w:iCs/>
                <w:color w:val="000000"/>
                <w:sz w:val="24"/>
                <w:szCs w:val="24"/>
                <w:lang w:val="en-US" w:eastAsia="es-ES"/>
              </w:rPr>
            </w:pPr>
          </w:p>
        </w:tc>
        <w:tc>
          <w:tcPr>
            <w:tcW w:w="803" w:type="dxa"/>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680" w:type="dxa"/>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60" w:type="dxa"/>
            <w:tcBorders>
              <w:top w:val="nil"/>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737" w:type="dxa"/>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862" w:type="dxa"/>
            <w:tcBorders>
              <w:top w:val="single" w:sz="4"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100" w:type="dxa"/>
            <w:vMerge/>
            <w:tcBorders>
              <w:top w:val="single" w:sz="4" w:space="0" w:color="auto"/>
              <w:left w:val="nil"/>
              <w:bottom w:val="single" w:sz="4"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100" w:type="dxa"/>
            <w:vMerge/>
            <w:tcBorders>
              <w:top w:val="single" w:sz="4" w:space="0" w:color="auto"/>
              <w:left w:val="nil"/>
              <w:bottom w:val="single" w:sz="4"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226" w:type="dxa"/>
            <w:vMerge/>
            <w:tcBorders>
              <w:top w:val="single" w:sz="4" w:space="0" w:color="auto"/>
              <w:left w:val="nil"/>
              <w:bottom w:val="single" w:sz="4"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p>
        </w:tc>
      </w:tr>
      <w:tr w:rsidR="006361FA">
        <w:trPr>
          <w:trHeight w:val="300"/>
        </w:trPr>
        <w:tc>
          <w:tcPr>
            <w:tcW w:w="995" w:type="dxa"/>
            <w:tcBorders>
              <w:top w:val="single" w:sz="4" w:space="0" w:color="auto"/>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w:t>
            </w:r>
          </w:p>
        </w:tc>
        <w:tc>
          <w:tcPr>
            <w:tcW w:w="1220" w:type="dxa"/>
            <w:tcBorders>
              <w:top w:val="single" w:sz="4" w:space="0" w:color="auto"/>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Ale</w:t>
            </w:r>
          </w:p>
        </w:tc>
        <w:tc>
          <w:tcPr>
            <w:tcW w:w="3347" w:type="dxa"/>
            <w:tcBorders>
              <w:top w:val="single" w:sz="4" w:space="0" w:color="auto"/>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Bockemossen</w:t>
            </w:r>
          </w:p>
        </w:tc>
        <w:tc>
          <w:tcPr>
            <w:tcW w:w="2164" w:type="dxa"/>
            <w:tcBorders>
              <w:top w:val="single" w:sz="4" w:space="0" w:color="auto"/>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Bog</w:t>
            </w:r>
          </w:p>
        </w:tc>
        <w:tc>
          <w:tcPr>
            <w:tcW w:w="455" w:type="dxa"/>
            <w:tcBorders>
              <w:top w:val="single" w:sz="4" w:space="0" w:color="auto"/>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w:t>
            </w:r>
          </w:p>
        </w:tc>
        <w:tc>
          <w:tcPr>
            <w:tcW w:w="803" w:type="dxa"/>
            <w:tcBorders>
              <w:top w:val="single" w:sz="4" w:space="0" w:color="auto"/>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0.51</w:t>
            </w:r>
          </w:p>
        </w:tc>
        <w:tc>
          <w:tcPr>
            <w:tcW w:w="680" w:type="dxa"/>
            <w:tcBorders>
              <w:top w:val="single" w:sz="4" w:space="0" w:color="auto"/>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2.17</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sv-SE" w:eastAsia="es-ES"/>
              </w:rPr>
            </w:pPr>
          </w:p>
        </w:tc>
        <w:tc>
          <w:tcPr>
            <w:tcW w:w="737" w:type="dxa"/>
            <w:tcBorders>
              <w:top w:val="single" w:sz="4" w:space="0" w:color="auto"/>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0.19</w:t>
            </w:r>
          </w:p>
        </w:tc>
        <w:tc>
          <w:tcPr>
            <w:tcW w:w="862" w:type="dxa"/>
            <w:tcBorders>
              <w:top w:val="single" w:sz="4" w:space="0" w:color="auto"/>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1100" w:type="dxa"/>
            <w:tcBorders>
              <w:top w:val="single" w:sz="4" w:space="0" w:color="auto"/>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6420758</w:t>
            </w:r>
          </w:p>
        </w:tc>
        <w:tc>
          <w:tcPr>
            <w:tcW w:w="1100" w:type="dxa"/>
            <w:tcBorders>
              <w:top w:val="single" w:sz="4" w:space="0" w:color="auto"/>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1277444</w:t>
            </w:r>
          </w:p>
        </w:tc>
        <w:tc>
          <w:tcPr>
            <w:tcW w:w="1226" w:type="dxa"/>
            <w:tcBorders>
              <w:top w:val="single" w:sz="4" w:space="0" w:color="auto"/>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10.16</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w:t>
            </w:r>
            <w:ins w:id="17" w:author="Primulaprojektet" w:date="2016-01-18T11:25:00Z">
              <w:r>
                <w:rPr>
                  <w:rFonts w:ascii="Times New Roman" w:hAnsi="Times New Roman" w:cs="Times New Roman"/>
                  <w:color w:val="000000"/>
                  <w:sz w:val="24"/>
                  <w:szCs w:val="24"/>
                  <w:lang w:val="sv-SE" w:eastAsia="es-ES"/>
                </w:rPr>
                <w:t xml:space="preserve"> population 1</w:t>
              </w:r>
            </w:ins>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0.32</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1.88</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0.15</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0.51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6418804</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128</w:t>
            </w:r>
            <w:r>
              <w:rPr>
                <w:rFonts w:ascii="Times New Roman" w:hAnsi="Times New Roman" w:cs="Times New Roman"/>
                <w:color w:val="000000"/>
                <w:sz w:val="24"/>
                <w:szCs w:val="24"/>
                <w:lang w:eastAsia="es-ES"/>
              </w:rPr>
              <w:t>4149</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19.88</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w:t>
            </w:r>
            <w:ins w:id="18" w:author="Primulaprojektet" w:date="2016-01-18T11:25:00Z">
              <w:r>
                <w:rPr>
                  <w:rFonts w:ascii="Times New Roman" w:hAnsi="Times New Roman" w:cs="Times New Roman"/>
                  <w:color w:val="000000"/>
                  <w:sz w:val="24"/>
                  <w:szCs w:val="24"/>
                  <w:lang w:val="sv-SE" w:eastAsia="es-ES"/>
                </w:rPr>
                <w:t xml:space="preserve"> population 2</w:t>
              </w:r>
            </w:ins>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0.02</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0.92</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0.01</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0.33</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6418804</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128</w:t>
            </w:r>
            <w:r>
              <w:rPr>
                <w:rFonts w:ascii="Times New Roman" w:hAnsi="Times New Roman" w:cs="Times New Roman"/>
                <w:color w:val="000000"/>
                <w:sz w:val="24"/>
                <w:szCs w:val="24"/>
                <w:lang w:eastAsia="es-ES"/>
              </w:rPr>
              <w:t>4149</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19.88</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Göteborg</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Orremossen, Vättlefjäll</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0.32</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0.09</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0.12</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6416407</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1278600</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10.30</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Remmene skjutfält population 1</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0.94</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2.16</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0.35</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0.44</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6439185</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1332333</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0.90</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 population 2</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2.68</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3.32</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0.47</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6438949</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1332388</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0.95</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 population 3</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0.87</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1.72</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6439135</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1332460</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0.49</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Lerum</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Vite mosse</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3.22</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5.4</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0.58</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6421701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1286925</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2.71</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Partille</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Maderna-Haketjärn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bog</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4.6</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12.47</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0.64</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6404125</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1282891</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5.80</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Lida</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3.99</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7.7</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0.57</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0.67</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6423501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1322251</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0.92</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Tånga hed</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803"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1.18</w:t>
            </w:r>
          </w:p>
        </w:tc>
        <w:tc>
          <w:tcPr>
            <w:tcW w:w="680"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rPr>
            </w:pPr>
            <w:r>
              <w:rPr>
                <w:rFonts w:ascii="Times New Roman" w:hAnsi="Times New Roman" w:cs="Times New Roman"/>
                <w:color w:val="000000"/>
                <w:sz w:val="24"/>
                <w:szCs w:val="24"/>
                <w:lang w:val="sv-SE" w:eastAsia="es-ES"/>
              </w:rPr>
              <w:t>3.24</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0.34</w:t>
            </w:r>
          </w:p>
        </w:tc>
        <w:tc>
          <w:tcPr>
            <w:tcW w:w="862"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0.45</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6437602</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1324202</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5.35</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Ale</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Stora Kroksjön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6432023</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1291750</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0.68</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Borås</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Näsudden i Frisjön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6388474</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1328934</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0.07</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Mark</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Härsnäs, Härsjön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6387807</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1300990</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0.02</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Hjort</w:t>
            </w:r>
            <w:r>
              <w:rPr>
                <w:rFonts w:ascii="Times New Roman" w:hAnsi="Times New Roman" w:cs="Times New Roman"/>
                <w:color w:val="000000"/>
                <w:sz w:val="24"/>
                <w:szCs w:val="24"/>
                <w:lang w:eastAsia="es-ES"/>
              </w:rPr>
              <w:t>ås</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6348447</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1335103</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Tovhult, Kalvsjön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6344766</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1333221</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0.43</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Kalv Camping</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6349681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1334890</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0.01</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Olshult</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6395122</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1342387</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0.65</w:t>
            </w:r>
          </w:p>
        </w:tc>
      </w:tr>
      <w:tr w:rsidR="006361FA">
        <w:trPr>
          <w:trHeight w:val="300"/>
        </w:trPr>
        <w:tc>
          <w:tcPr>
            <w:tcW w:w="995"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220"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3347" w:type="dxa"/>
            <w:tcBorders>
              <w:top w:val="nil"/>
              <w:left w:val="nil"/>
              <w:bottom w:val="nil"/>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Blåbo, Marjebosjön</w:t>
            </w:r>
          </w:p>
        </w:tc>
        <w:tc>
          <w:tcPr>
            <w:tcW w:w="2164"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nil"/>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6371331</w:t>
            </w:r>
          </w:p>
        </w:tc>
        <w:tc>
          <w:tcPr>
            <w:tcW w:w="1100"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1361234</w:t>
            </w:r>
          </w:p>
        </w:tc>
        <w:tc>
          <w:tcPr>
            <w:tcW w:w="1226" w:type="dxa"/>
            <w:tcBorders>
              <w:top w:val="nil"/>
              <w:left w:val="nil"/>
              <w:bottom w:val="nil"/>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2.51</w:t>
            </w:r>
          </w:p>
        </w:tc>
      </w:tr>
      <w:tr w:rsidR="006361FA">
        <w:trPr>
          <w:trHeight w:val="300"/>
        </w:trPr>
        <w:tc>
          <w:tcPr>
            <w:tcW w:w="995" w:type="dxa"/>
            <w:tcBorders>
              <w:top w:val="nil"/>
              <w:left w:val="nil"/>
              <w:bottom w:val="single" w:sz="12"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220" w:type="dxa"/>
            <w:tcBorders>
              <w:top w:val="nil"/>
              <w:left w:val="nil"/>
              <w:bottom w:val="single" w:sz="12" w:space="0" w:color="auto"/>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3347" w:type="dxa"/>
            <w:tcBorders>
              <w:top w:val="nil"/>
              <w:left w:val="nil"/>
              <w:bottom w:val="single" w:sz="12" w:space="0" w:color="auto"/>
              <w:right w:val="nil"/>
            </w:tcBorders>
            <w:noWrap/>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Algutstorpasjön</w:t>
            </w:r>
          </w:p>
        </w:tc>
        <w:tc>
          <w:tcPr>
            <w:tcW w:w="2164" w:type="dxa"/>
            <w:tcBorders>
              <w:top w:val="nil"/>
              <w:left w:val="nil"/>
              <w:bottom w:val="single" w:sz="12"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55" w:type="dxa"/>
            <w:tcBorders>
              <w:top w:val="nil"/>
              <w:left w:val="nil"/>
              <w:bottom w:val="single" w:sz="12" w:space="0" w:color="auto"/>
              <w:right w:val="nil"/>
            </w:tcBorders>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803" w:type="dxa"/>
            <w:tcBorders>
              <w:top w:val="nil"/>
              <w:left w:val="nil"/>
              <w:bottom w:val="single" w:sz="12"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737" w:type="dxa"/>
            <w:tcBorders>
              <w:top w:val="nil"/>
              <w:left w:val="nil"/>
              <w:bottom w:val="single" w:sz="4"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862" w:type="dxa"/>
            <w:tcBorders>
              <w:top w:val="nil"/>
              <w:left w:val="nil"/>
              <w:bottom w:val="single" w:sz="12"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100" w:type="dxa"/>
            <w:tcBorders>
              <w:top w:val="nil"/>
              <w:left w:val="nil"/>
              <w:bottom w:val="single" w:sz="12"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6379112</w:t>
            </w:r>
          </w:p>
        </w:tc>
        <w:tc>
          <w:tcPr>
            <w:tcW w:w="1100" w:type="dxa"/>
            <w:tcBorders>
              <w:top w:val="nil"/>
              <w:left w:val="nil"/>
              <w:bottom w:val="single" w:sz="12"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1357106</w:t>
            </w:r>
          </w:p>
        </w:tc>
        <w:tc>
          <w:tcPr>
            <w:tcW w:w="1226" w:type="dxa"/>
            <w:tcBorders>
              <w:top w:val="nil"/>
              <w:left w:val="nil"/>
              <w:bottom w:val="single" w:sz="12" w:space="0" w:color="auto"/>
              <w:right w:val="nil"/>
            </w:tcBorders>
            <w:noWrap/>
            <w:vAlign w:val="bottom"/>
          </w:tcPr>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bl>
    <w:p w:rsidR="006361FA" w:rsidRDefault="006361FA">
      <w:pPr>
        <w:rPr>
          <w:rFonts w:ascii="Times New Roman" w:hAnsi="Times New Roman" w:cs="Times New Roman"/>
          <w:sz w:val="24"/>
          <w:szCs w:val="24"/>
          <w:lang w:val="en-US"/>
        </w:rPr>
        <w:sectPr w:rsidR="006361FA">
          <w:pgSz w:w="16838" w:h="11906" w:orient="landscape"/>
          <w:pgMar w:top="1701" w:right="1418" w:bottom="1701" w:left="1418" w:header="709" w:footer="709" w:gutter="0"/>
          <w:cols w:space="708"/>
          <w:docGrid w:linePitch="360"/>
        </w:sectPr>
      </w:pP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t xml:space="preserve">Appendix S2: Selection gradient analyses for three traits, flowering phenology, flower number, and shoot height,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using the mean flower developmental stage (rather than the stage of the most advanced flower) as the estimate of phenology.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234" w:type="dxa"/>
        <w:tblInd w:w="-106" w:type="dxa"/>
        <w:tblLook w:val="0000"/>
      </w:tblPr>
      <w:tblGrid>
        <w:gridCol w:w="236"/>
        <w:gridCol w:w="3974"/>
        <w:gridCol w:w="456"/>
        <w:gridCol w:w="1465"/>
        <w:gridCol w:w="884"/>
        <w:gridCol w:w="236"/>
        <w:gridCol w:w="518"/>
        <w:gridCol w:w="1465"/>
      </w:tblGrid>
      <w:tr w:rsidR="006361FA">
        <w:trPr>
          <w:cantSplit/>
        </w:trPr>
        <w:tc>
          <w:tcPr>
            <w:tcW w:w="4210" w:type="dxa"/>
            <w:gridSpan w:val="2"/>
            <w:vMerge w:val="restart"/>
            <w:tcBorders>
              <w:top w:val="single" w:sz="18" w:space="0" w:color="auto"/>
              <w:left w:val="nil"/>
              <w:bottom w:val="nil"/>
              <w:right w:val="nil"/>
            </w:tcBorders>
            <w:vAlign w:val="center"/>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rsidR="006361FA" w:rsidRDefault="006361FA">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884" w:type="dxa"/>
            <w:tcBorders>
              <w:top w:val="single" w:sz="18" w:space="0" w:color="auto"/>
              <w:left w:val="nil"/>
              <w:bottom w:val="single" w:sz="2" w:space="0" w:color="auto"/>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236" w:type="dxa"/>
            <w:tcBorders>
              <w:top w:val="single" w:sz="18" w:space="0" w:color="auto"/>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2" w:space="0" w:color="auto"/>
              <w:right w:val="nil"/>
            </w:tcBorders>
          </w:tcPr>
          <w:p w:rsidR="006361FA" w:rsidRDefault="006361FA">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6361FA">
        <w:trPr>
          <w:cantSplit/>
        </w:trPr>
        <w:tc>
          <w:tcPr>
            <w:tcW w:w="4210" w:type="dxa"/>
            <w:gridSpan w:val="2"/>
            <w:vMerge/>
            <w:tcBorders>
              <w:top w:val="nil"/>
              <w:left w:val="nil"/>
              <w:bottom w:val="single" w:sz="18" w:space="0" w:color="auto"/>
              <w:right w:val="nil"/>
            </w:tcBorders>
          </w:tcPr>
          <w:p w:rsidR="006361FA" w:rsidRDefault="006361FA">
            <w:pPr>
              <w:spacing w:after="0"/>
              <w:rPr>
                <w:rFonts w:ascii="Times New Roman" w:hAnsi="Times New Roman" w:cs="Times New Roman"/>
                <w:sz w:val="24"/>
                <w:szCs w:val="24"/>
                <w:lang w:val="en-US"/>
              </w:rPr>
            </w:pPr>
          </w:p>
        </w:tc>
        <w:tc>
          <w:tcPr>
            <w:tcW w:w="0" w:type="auto"/>
            <w:tcBorders>
              <w:top w:val="single" w:sz="2" w:space="0" w:color="auto"/>
              <w:left w:val="nil"/>
              <w:bottom w:val="single" w:sz="2" w:space="0" w:color="auto"/>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884" w:type="dxa"/>
            <w:tcBorders>
              <w:top w:val="single" w:sz="2" w:space="0" w:color="auto"/>
              <w:left w:val="nil"/>
              <w:bottom w:val="single" w:sz="2" w:space="0" w:color="auto"/>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36" w:type="dxa"/>
            <w:tcBorders>
              <w:top w:val="nil"/>
              <w:left w:val="nil"/>
              <w:bottom w:val="single" w:sz="2" w:space="0" w:color="auto"/>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single" w:sz="2" w:space="0" w:color="auto"/>
              <w:left w:val="nil"/>
              <w:bottom w:val="single" w:sz="2" w:space="0" w:color="auto"/>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6361FA">
        <w:tc>
          <w:tcPr>
            <w:tcW w:w="4210" w:type="dxa"/>
            <w:gridSpan w:val="2"/>
            <w:tcBorders>
              <w:top w:val="single" w:sz="18" w:space="0" w:color="auto"/>
              <w:left w:val="nil"/>
              <w:bottom w:val="single" w:sz="4" w:space="0" w:color="auto"/>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right w:val="nil"/>
            </w:tcBorders>
            <w:vAlign w:val="center"/>
          </w:tcPr>
          <w:p w:rsidR="006361FA" w:rsidRDefault="006361FA">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rsidR="006361FA" w:rsidRDefault="006361FA">
            <w:pPr>
              <w:spacing w:after="0"/>
              <w:rPr>
                <w:rFonts w:ascii="Times New Roman" w:hAnsi="Times New Roman" w:cs="Times New Roman"/>
                <w:sz w:val="24"/>
                <w:szCs w:val="24"/>
                <w:lang w:val="en-US"/>
              </w:rPr>
            </w:pPr>
          </w:p>
        </w:tc>
        <w:tc>
          <w:tcPr>
            <w:tcW w:w="884" w:type="dxa"/>
            <w:tcBorders>
              <w:top w:val="single" w:sz="18" w:space="0" w:color="auto"/>
              <w:left w:val="nil"/>
              <w:bottom w:val="single" w:sz="4" w:space="0" w:color="auto"/>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single" w:sz="18"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4" w:space="0" w:color="auto"/>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rsidR="006361FA" w:rsidRDefault="006361FA">
            <w:pPr>
              <w:spacing w:after="0"/>
              <w:rPr>
                <w:rFonts w:ascii="Times New Roman" w:hAnsi="Times New Roman" w:cs="Times New Roman"/>
                <w:sz w:val="24"/>
                <w:szCs w:val="24"/>
                <w:lang w:val="en-US"/>
              </w:rPr>
            </w:pPr>
          </w:p>
        </w:tc>
      </w:tr>
      <w:tr w:rsidR="006361FA">
        <w:tc>
          <w:tcPr>
            <w:tcW w:w="236" w:type="dxa"/>
            <w:tcBorders>
              <w:top w:val="single" w:sz="4" w:space="0" w:color="auto"/>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0.42</w:t>
            </w:r>
          </w:p>
        </w:tc>
        <w:tc>
          <w:tcPr>
            <w:tcW w:w="884" w:type="dxa"/>
            <w:tcBorders>
              <w:top w:val="single" w:sz="4" w:space="0" w:color="auto"/>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2.45</w:t>
            </w:r>
          </w:p>
        </w:tc>
      </w:tr>
      <w:tr w:rsidR="006361FA">
        <w:tc>
          <w:tcPr>
            <w:tcW w:w="236"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207.08***</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69.87***</w:t>
            </w:r>
          </w:p>
        </w:tc>
      </w:tr>
      <w:tr w:rsidR="006361FA">
        <w:tc>
          <w:tcPr>
            <w:tcW w:w="236"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6.25 *</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0.122</w:t>
            </w: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6361FA">
        <w:tc>
          <w:tcPr>
            <w:tcW w:w="236"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1.63*</w:t>
            </w:r>
          </w:p>
        </w:tc>
      </w:tr>
      <w:tr w:rsidR="006361FA">
        <w:tc>
          <w:tcPr>
            <w:tcW w:w="236"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4.78***</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2.56***</w:t>
            </w:r>
          </w:p>
        </w:tc>
      </w:tr>
      <w:tr w:rsidR="006361FA">
        <w:tc>
          <w:tcPr>
            <w:tcW w:w="236"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2.63**</w:t>
            </w:r>
          </w:p>
        </w:tc>
      </w:tr>
      <w:tr w:rsidR="006361FA">
        <w:tc>
          <w:tcPr>
            <w:tcW w:w="236" w:type="dxa"/>
            <w:tcBorders>
              <w:top w:val="nil"/>
              <w:left w:val="nil"/>
              <w:bottom w:val="nil"/>
              <w:right w:val="nil"/>
            </w:tcBorders>
          </w:tcPr>
          <w:p w:rsidR="006361FA" w:rsidRDefault="006361FA">
            <w:pPr>
              <w:spacing w:after="0" w:line="240" w:lineRule="auto"/>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line="240" w:lineRule="auto"/>
              <w:rPr>
                <w:rFonts w:ascii="Times New Roman" w:hAnsi="Times New Roman" w:cs="Times New Roman"/>
                <w:sz w:val="24"/>
                <w:szCs w:val="24"/>
                <w:lang w:val="en-US"/>
              </w:rPr>
            </w:pPr>
          </w:p>
        </w:tc>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rsidR="006361FA" w:rsidRDefault="006361FA">
            <w:pPr>
              <w:tabs>
                <w:tab w:val="decimal" w:pos="-7922"/>
              </w:tabs>
              <w:spacing w:after="0" w:line="240" w:lineRule="auto"/>
              <w:rPr>
                <w:rFonts w:ascii="Times New Roman" w:hAnsi="Times New Roman" w:cs="Times New Roman"/>
                <w:sz w:val="24"/>
                <w:szCs w:val="24"/>
                <w:lang w:val="en-US"/>
              </w:rPr>
            </w:pPr>
          </w:p>
        </w:tc>
        <w:tc>
          <w:tcPr>
            <w:tcW w:w="884" w:type="dxa"/>
            <w:tcBorders>
              <w:top w:val="nil"/>
              <w:left w:val="nil"/>
              <w:bottom w:val="nil"/>
              <w:right w:val="nil"/>
            </w:tcBorders>
            <w:vAlign w:val="center"/>
          </w:tcPr>
          <w:p w:rsidR="006361FA" w:rsidRDefault="006361FA">
            <w:pPr>
              <w:spacing w:after="0" w:line="240" w:lineRule="auto"/>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rsidR="006361FA" w:rsidRDefault="006361FA">
            <w:pPr>
              <w:spacing w:after="0" w:line="240" w:lineRule="auto"/>
              <w:rPr>
                <w:rFonts w:ascii="Times New Roman" w:hAnsi="Times New Roman" w:cs="Times New Roman"/>
                <w:sz w:val="24"/>
                <w:szCs w:val="24"/>
                <w:lang w:val="en-US"/>
              </w:rPr>
            </w:pPr>
          </w:p>
        </w:tc>
      </w:tr>
      <w:tr w:rsidR="006361FA">
        <w:tc>
          <w:tcPr>
            <w:tcW w:w="4210" w:type="dxa"/>
            <w:gridSpan w:val="2"/>
            <w:tcBorders>
              <w:top w:val="nil"/>
              <w:left w:val="nil"/>
              <w:bottom w:val="single" w:sz="4" w:space="0" w:color="auto"/>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0" w:type="auto"/>
            <w:tcBorders>
              <w:top w:val="nil"/>
              <w:left w:val="nil"/>
              <w:bottom w:val="single" w:sz="4" w:space="0" w:color="auto"/>
              <w:right w:val="nil"/>
            </w:tcBorders>
            <w:vAlign w:val="center"/>
          </w:tcPr>
          <w:p w:rsidR="006361FA" w:rsidRDefault="006361FA">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rsidR="006361FA" w:rsidRDefault="006361FA">
            <w:pPr>
              <w:tabs>
                <w:tab w:val="decimal" w:pos="-7922"/>
              </w:tabs>
              <w:spacing w:after="0"/>
              <w:rPr>
                <w:rFonts w:ascii="Times New Roman" w:hAnsi="Times New Roman" w:cs="Times New Roman"/>
                <w:sz w:val="24"/>
                <w:szCs w:val="24"/>
                <w:lang w:val="en-US"/>
              </w:rPr>
            </w:pPr>
          </w:p>
        </w:tc>
        <w:tc>
          <w:tcPr>
            <w:tcW w:w="884" w:type="dxa"/>
            <w:tcBorders>
              <w:top w:val="nil"/>
              <w:left w:val="nil"/>
              <w:bottom w:val="single" w:sz="4" w:space="0" w:color="auto"/>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single" w:sz="4" w:space="0" w:color="auto"/>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single" w:sz="4" w:space="0" w:color="auto"/>
              <w:right w:val="nil"/>
            </w:tcBorders>
          </w:tcPr>
          <w:p w:rsidR="006361FA" w:rsidRDefault="006361FA">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rsidR="006361FA" w:rsidRDefault="006361FA">
            <w:pPr>
              <w:spacing w:after="0"/>
              <w:rPr>
                <w:rFonts w:ascii="Times New Roman" w:hAnsi="Times New Roman" w:cs="Times New Roman"/>
                <w:sz w:val="24"/>
                <w:szCs w:val="24"/>
                <w:lang w:val="en-US"/>
              </w:rPr>
            </w:pPr>
          </w:p>
        </w:tc>
      </w:tr>
      <w:tr w:rsidR="006361FA">
        <w:tc>
          <w:tcPr>
            <w:tcW w:w="0" w:type="auto"/>
            <w:tcBorders>
              <w:top w:val="single" w:sz="4" w:space="0" w:color="auto"/>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0" w:type="auto"/>
            <w:tcBorders>
              <w:top w:val="single" w:sz="4" w:space="0" w:color="auto"/>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84" w:type="dxa"/>
            <w:tcBorders>
              <w:top w:val="single" w:sz="4" w:space="0" w:color="auto"/>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0.83</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Phenology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 ***</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1.18</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1.36</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0.66</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Flower number</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2.38 ***</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2.41**</w:t>
            </w:r>
          </w:p>
        </w:tc>
      </w:tr>
      <w:tr w:rsidR="006361FA">
        <w:tc>
          <w:tcPr>
            <w:tcW w:w="0" w:type="auto"/>
            <w:tcBorders>
              <w:top w:val="nil"/>
              <w:left w:val="nil"/>
              <w:bottom w:val="nil"/>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Shoot height</w:t>
            </w:r>
          </w:p>
        </w:tc>
        <w:tc>
          <w:tcPr>
            <w:tcW w:w="0" w:type="auto"/>
            <w:tcBorders>
              <w:top w:val="nil"/>
              <w:left w:val="nil"/>
              <w:bottom w:val="nil"/>
              <w:right w:val="nil"/>
            </w:tcBorders>
            <w:vAlign w:val="center"/>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84" w:type="dxa"/>
            <w:tcBorders>
              <w:top w:val="nil"/>
              <w:left w:val="nil"/>
              <w:bottom w:val="nil"/>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6361FA" w:rsidRDefault="006361F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6361FA" w:rsidRDefault="006361FA">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r>
      <w:tr w:rsidR="006361FA">
        <w:tc>
          <w:tcPr>
            <w:tcW w:w="0" w:type="auto"/>
            <w:tcBorders>
              <w:top w:val="nil"/>
              <w:left w:val="nil"/>
              <w:bottom w:val="single" w:sz="18" w:space="0" w:color="auto"/>
              <w:right w:val="nil"/>
            </w:tcBorders>
          </w:tcPr>
          <w:p w:rsidR="006361FA" w:rsidRDefault="006361FA">
            <w:pPr>
              <w:spacing w:after="0"/>
              <w:rPr>
                <w:rFonts w:ascii="Times New Roman" w:hAnsi="Times New Roman" w:cs="Times New Roman"/>
                <w:sz w:val="24"/>
                <w:szCs w:val="24"/>
                <w:lang w:val="en-US"/>
              </w:rPr>
            </w:pPr>
          </w:p>
        </w:tc>
        <w:tc>
          <w:tcPr>
            <w:tcW w:w="3974" w:type="dxa"/>
            <w:tcBorders>
              <w:top w:val="nil"/>
              <w:left w:val="nil"/>
              <w:bottom w:val="single" w:sz="18" w:space="0" w:color="auto"/>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Pop. × Flower number × Shoot height</w:t>
            </w:r>
          </w:p>
        </w:tc>
        <w:tc>
          <w:tcPr>
            <w:tcW w:w="0" w:type="auto"/>
            <w:tcBorders>
              <w:top w:val="nil"/>
              <w:left w:val="nil"/>
              <w:bottom w:val="single" w:sz="18" w:space="0" w:color="auto"/>
              <w:right w:val="nil"/>
            </w:tcBorders>
            <w:vAlign w:val="center"/>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single" w:sz="18" w:space="0" w:color="auto"/>
              <w:right w:val="nil"/>
            </w:tcBorders>
            <w:vAlign w:val="center"/>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1.03</w:t>
            </w:r>
          </w:p>
        </w:tc>
        <w:tc>
          <w:tcPr>
            <w:tcW w:w="884" w:type="dxa"/>
            <w:tcBorders>
              <w:top w:val="nil"/>
              <w:left w:val="nil"/>
              <w:bottom w:val="single" w:sz="18" w:space="0" w:color="auto"/>
              <w:right w:val="nil"/>
            </w:tcBorders>
            <w:vAlign w:val="center"/>
          </w:tcPr>
          <w:p w:rsidR="006361FA" w:rsidRDefault="006361FA">
            <w:pPr>
              <w:spacing w:after="0"/>
              <w:rPr>
                <w:rFonts w:ascii="Times New Roman" w:hAnsi="Times New Roman" w:cs="Times New Roman"/>
                <w:sz w:val="24"/>
                <w:szCs w:val="24"/>
                <w:lang w:val="en-US"/>
              </w:rPr>
            </w:pPr>
          </w:p>
        </w:tc>
        <w:tc>
          <w:tcPr>
            <w:tcW w:w="236" w:type="dxa"/>
            <w:tcBorders>
              <w:top w:val="nil"/>
              <w:left w:val="nil"/>
              <w:bottom w:val="single" w:sz="18" w:space="0" w:color="auto"/>
              <w:right w:val="nil"/>
            </w:tcBorders>
          </w:tcPr>
          <w:p w:rsidR="006361FA" w:rsidRDefault="006361FA">
            <w:pPr>
              <w:spacing w:after="0"/>
              <w:rPr>
                <w:rFonts w:ascii="Times New Roman" w:hAnsi="Times New Roman" w:cs="Times New Roman"/>
                <w:sz w:val="24"/>
                <w:szCs w:val="24"/>
                <w:lang w:val="en-US"/>
              </w:rPr>
            </w:pPr>
          </w:p>
        </w:tc>
        <w:tc>
          <w:tcPr>
            <w:tcW w:w="518" w:type="dxa"/>
            <w:tcBorders>
              <w:top w:val="nil"/>
              <w:left w:val="nil"/>
              <w:bottom w:val="single" w:sz="18" w:space="0" w:color="auto"/>
              <w:right w:val="nil"/>
            </w:tcBorders>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single" w:sz="18" w:space="0" w:color="auto"/>
              <w:right w:val="nil"/>
            </w:tcBorders>
            <w:vAlign w:val="center"/>
          </w:tcPr>
          <w:p w:rsidR="006361FA" w:rsidRDefault="006361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2.21 **</w:t>
            </w:r>
          </w:p>
        </w:tc>
      </w:tr>
    </w:tbl>
    <w:p w:rsidR="006361FA" w:rsidRDefault="006361FA">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S3: Appendix S5: Description of the path analyses performed to assess the causal effects of phenology and other reproductive traits on fitness</w:t>
      </w: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t xml:space="preserve">We used path analysis (Grace, 2006) to examine the direct and indirect (predator-mediated) causal effects of phenology and other reproductive traits on fitness in the subset of populations with the predator (excluding population D in 2010). We built two saturated models. The first (model_attack) included direct effects of phenology, flower number and shoot height on number of intact fruits, effects of these traits on the probability of attack, and the effect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attack on number of intact fruits. The second model (model_eggs) had the same structure, but interaction intensity (number of eggs) was used instead of probability of attack. Correlations between the reproductive traits were included in both models. The adequacy of the hypotheses of our causal models to our data (given by a non-significant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was not a major issue, as our aim was to compare the relationships depicted in these models among populations (cf. Rey </w:t>
      </w:r>
      <w:r>
        <w:rPr>
          <w:rFonts w:ascii="Times New Roman" w:hAnsi="Times New Roman" w:cs="Times New Roman"/>
          <w:i/>
          <w:iCs/>
          <w:sz w:val="24"/>
          <w:szCs w:val="24"/>
          <w:lang w:val="en-US"/>
        </w:rPr>
        <w:t>et al.</w:t>
      </w:r>
      <w:r>
        <w:rPr>
          <w:rFonts w:ascii="Times New Roman" w:hAnsi="Times New Roman" w:cs="Times New Roman"/>
          <w:sz w:val="24"/>
          <w:szCs w:val="24"/>
          <w:lang w:val="en-US"/>
        </w:rPr>
        <w:t>, 2006). To test for among-population variation in selection on flowering phenology, we used multigroup analysis (Grace, 2006). This analysis evaluates if the parameters in the model differ between groups (i.e. populations in our case). We first evaluated the most restrictive hypothesis of equality of all path coefficients between populations, and then we imposed equality constraints on individual paths and examined the effect of these constraints on overall model fit (Appendix S6). Those constraints for which the imposition of the equality assumption causes a significant decrease in the chi-square value indicate path coefficients that are significantly different between groups. We then fitted the path models in each population separately (Appendices S7-8) because the multigroup analysis showed that they differed statistically. As data departed from multivariate normality (results not shown), we calculated bootstrap parameter estimates and test statistics for patch coefficients, based on 5000 bootstrap samples. As we were specifically interested in spatial variation in selective scenarios for flowering phenology, path coefficients for direct and indirect effects of phenology on fitness are shown in Appendix S9.</w:t>
      </w: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S4: Linear selection gradients (</w:t>
      </w:r>
      <w:r>
        <w:rPr>
          <w:rFonts w:ascii="Symbol" w:hAnsi="Symbol" w:cs="Symbol"/>
          <w:sz w:val="24"/>
          <w:szCs w:val="24"/>
          <w:lang w:val="en-US"/>
        </w:rPr>
        <w:t></w:t>
      </w:r>
      <w:r>
        <w:rPr>
          <w:rFonts w:ascii="Times New Roman" w:hAnsi="Times New Roman" w:cs="Times New Roman"/>
          <w:sz w:val="24"/>
          <w:szCs w:val="24"/>
          <w:lang w:val="en-US"/>
        </w:rPr>
        <w:t xml:space="preserve">’s from multiple regressions of relative fitness on standardized reproductive traits) for each population in 2010 and 2011. </w:t>
      </w:r>
    </w:p>
    <w:tbl>
      <w:tblPr>
        <w:tblW w:w="10294" w:type="dxa"/>
        <w:tblInd w:w="-68" w:type="dxa"/>
        <w:tblLayout w:type="fixed"/>
        <w:tblCellMar>
          <w:left w:w="70" w:type="dxa"/>
          <w:right w:w="70" w:type="dxa"/>
        </w:tblCellMar>
        <w:tblLook w:val="0000"/>
      </w:tblPr>
      <w:tblGrid>
        <w:gridCol w:w="160"/>
        <w:gridCol w:w="1021"/>
        <w:gridCol w:w="160"/>
        <w:gridCol w:w="1507"/>
        <w:gridCol w:w="1507"/>
        <w:gridCol w:w="1475"/>
        <w:gridCol w:w="192"/>
        <w:gridCol w:w="1455"/>
        <w:gridCol w:w="1507"/>
        <w:gridCol w:w="1310"/>
      </w:tblGrid>
      <w:tr w:rsidR="006361FA">
        <w:trPr>
          <w:cantSplit/>
          <w:trHeight w:val="170"/>
        </w:trPr>
        <w:tc>
          <w:tcPr>
            <w:tcW w:w="1181" w:type="dxa"/>
            <w:gridSpan w:val="2"/>
            <w:vMerge w:val="restart"/>
            <w:tcBorders>
              <w:top w:val="single" w:sz="18" w:space="0" w:color="auto"/>
              <w:left w:val="nil"/>
              <w:bottom w:val="nil"/>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ID</w:t>
            </w:r>
          </w:p>
        </w:tc>
        <w:tc>
          <w:tcPr>
            <w:tcW w:w="160" w:type="dxa"/>
            <w:vMerge w:val="restart"/>
            <w:tcBorders>
              <w:top w:val="single" w:sz="18" w:space="0" w:color="auto"/>
              <w:left w:val="nil"/>
              <w:bottom w:val="nil"/>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4489" w:type="dxa"/>
            <w:gridSpan w:val="3"/>
            <w:tcBorders>
              <w:top w:val="single" w:sz="18" w:space="0" w:color="auto"/>
              <w:left w:val="nil"/>
              <w:bottom w:val="single" w:sz="2"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192" w:type="dxa"/>
            <w:tcBorders>
              <w:top w:val="single" w:sz="18" w:space="0" w:color="auto"/>
              <w:left w:val="nil"/>
              <w:bottom w:val="nil"/>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4272" w:type="dxa"/>
            <w:gridSpan w:val="3"/>
            <w:tcBorders>
              <w:top w:val="single" w:sz="18" w:space="0" w:color="auto"/>
              <w:left w:val="nil"/>
              <w:bottom w:val="single" w:sz="2"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r>
      <w:tr w:rsidR="006361FA">
        <w:trPr>
          <w:cantSplit/>
          <w:trHeight w:val="669"/>
        </w:trPr>
        <w:tc>
          <w:tcPr>
            <w:tcW w:w="1181" w:type="dxa"/>
            <w:gridSpan w:val="2"/>
            <w:vMerge/>
            <w:tcBorders>
              <w:top w:val="nil"/>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60" w:type="dxa"/>
            <w:vMerge/>
            <w:tcBorders>
              <w:top w:val="nil"/>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507"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475"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height</w:t>
            </w:r>
          </w:p>
        </w:tc>
        <w:tc>
          <w:tcPr>
            <w:tcW w:w="192" w:type="dxa"/>
            <w:tcBorders>
              <w:top w:val="nil"/>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p>
        </w:tc>
        <w:tc>
          <w:tcPr>
            <w:tcW w:w="1455"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310" w:type="dxa"/>
            <w:tcBorders>
              <w:top w:val="single" w:sz="2" w:space="0" w:color="auto"/>
              <w:left w:val="nil"/>
              <w:bottom w:val="single" w:sz="18" w:space="0" w:color="auto"/>
              <w:right w:val="nil"/>
            </w:tcBorders>
            <w:noWrap/>
            <w:vAlign w:val="center"/>
          </w:tcPr>
          <w:p w:rsidR="006361FA" w:rsidRDefault="006361FA">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rsidR="006361FA" w:rsidRDefault="006361FA">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hei</w:t>
            </w:r>
            <w:r>
              <w:rPr>
                <w:rFonts w:ascii="Times New Roman" w:hAnsi="Times New Roman" w:cs="Times New Roman"/>
                <w:color w:val="000000"/>
                <w:sz w:val="24"/>
                <w:szCs w:val="24"/>
                <w:lang w:eastAsia="es-ES"/>
              </w:rPr>
              <w:t>ght</w:t>
            </w:r>
          </w:p>
        </w:tc>
      </w:tr>
      <w:tr w:rsidR="006361FA">
        <w:trPr>
          <w:cantSplit/>
          <w:trHeight w:val="300"/>
        </w:trPr>
        <w:tc>
          <w:tcPr>
            <w:tcW w:w="1181" w:type="dxa"/>
            <w:gridSpan w:val="2"/>
            <w:tcBorders>
              <w:top w:val="single" w:sz="18" w:space="0" w:color="auto"/>
              <w:left w:val="nil"/>
              <w:bottom w:val="nil"/>
              <w:right w:val="nil"/>
            </w:tcBorders>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 </w:t>
            </w:r>
            <w:r>
              <w:rPr>
                <w:rFonts w:ascii="Times New Roman" w:hAnsi="Times New Roman" w:cs="Times New Roman"/>
                <w:i/>
                <w:iCs/>
                <w:color w:val="000000"/>
                <w:sz w:val="24"/>
                <w:szCs w:val="24"/>
                <w:lang w:eastAsia="es-ES"/>
              </w:rPr>
              <w:t>P. alcon</w:t>
            </w:r>
          </w:p>
        </w:tc>
        <w:tc>
          <w:tcPr>
            <w:tcW w:w="160" w:type="dxa"/>
            <w:tcBorders>
              <w:top w:val="single" w:sz="18" w:space="0" w:color="auto"/>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75" w:type="dxa"/>
            <w:tcBorders>
              <w:top w:val="single" w:sz="18" w:space="0" w:color="auto"/>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92" w:type="dxa"/>
            <w:tcBorders>
              <w:top w:val="single" w:sz="18" w:space="0" w:color="auto"/>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single" w:sz="18" w:space="0" w:color="auto"/>
              <w:left w:val="nil"/>
              <w:bottom w:val="nil"/>
              <w:right w:val="nil"/>
            </w:tcBorders>
            <w:noWrap/>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310" w:type="dxa"/>
            <w:tcBorders>
              <w:top w:val="single" w:sz="18" w:space="0" w:color="auto"/>
              <w:left w:val="nil"/>
              <w:bottom w:val="nil"/>
              <w:right w:val="nil"/>
            </w:tcBorders>
            <w:noWrap/>
            <w:vAlign w:val="center"/>
          </w:tcPr>
          <w:p w:rsidR="006361FA" w:rsidRDefault="006361FA">
            <w:pPr>
              <w:spacing w:after="0" w:line="240" w:lineRule="auto"/>
              <w:rPr>
                <w:rFonts w:ascii="Times New Roman" w:hAnsi="Times New Roman" w:cs="Times New Roman"/>
                <w:color w:val="000000"/>
                <w:sz w:val="24"/>
                <w:szCs w:val="24"/>
                <w:lang w:eastAsia="es-ES"/>
              </w:rPr>
            </w:pP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-0.173</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0.747***</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-0.101</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-0.129</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0.766***</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-0.346**</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-0.580*</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0.950***</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0.186</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0.047</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0.411*</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0.015</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C</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0.057</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0.872***</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-0.068</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-0.003</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0.263</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0.305</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0.004</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0.354*</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0.222</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-0.001</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0.474</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-0.078</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-0.205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0.656**</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0.125</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-0.271</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1.076***</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-0.157</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0.541*</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-0.040</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-0.287</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0.525</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0.001</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-0.355**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0.436**</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-0.011</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0.215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0.222</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-0.467*</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-0.192</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0.479*</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0.119</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-0.154</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0.668***</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-0.095</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-0.469**</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-0.095</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0.250</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-0.473*</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-0.418</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0.131</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0.163</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0.073</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0.137</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0.114</w:t>
            </w:r>
          </w:p>
        </w:tc>
      </w:tr>
      <w:tr w:rsidR="006361FA">
        <w:trPr>
          <w:trHeight w:val="300"/>
        </w:trPr>
        <w:tc>
          <w:tcPr>
            <w:tcW w:w="160" w:type="dxa"/>
            <w:tcBorders>
              <w:top w:val="nil"/>
              <w:left w:val="nil"/>
              <w:bottom w:val="single" w:sz="2" w:space="0" w:color="auto"/>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2" w:space="0" w:color="auto"/>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60" w:type="dxa"/>
            <w:tcBorders>
              <w:top w:val="nil"/>
              <w:left w:val="nil"/>
              <w:bottom w:val="single" w:sz="2"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commentRangeStart w:id="19"/>
            <w:r>
              <w:rPr>
                <w:rFonts w:ascii="Times New Roman" w:hAnsi="Times New Roman" w:cs="Times New Roman"/>
                <w:sz w:val="24"/>
                <w:szCs w:val="24"/>
                <w:lang w:val="en-US"/>
              </w:rPr>
              <w:t>-0.034</w:t>
            </w:r>
          </w:p>
        </w:tc>
        <w:tc>
          <w:tcPr>
            <w:tcW w:w="1507"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0.651***</w:t>
            </w:r>
          </w:p>
        </w:tc>
        <w:tc>
          <w:tcPr>
            <w:tcW w:w="1475"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92" w:type="dxa"/>
            <w:tcBorders>
              <w:top w:val="nil"/>
              <w:left w:val="nil"/>
              <w:bottom w:val="single" w:sz="4" w:space="0" w:color="auto"/>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-0.077</w:t>
            </w:r>
            <w:commentRangeEnd w:id="19"/>
            <w:r>
              <w:rPr>
                <w:rStyle w:val="CommentReference"/>
                <w:rFonts w:ascii="Calibri" w:hAnsi="Calibri" w:cs="Calibri"/>
              </w:rPr>
              <w:commentReference w:id="19"/>
            </w:r>
          </w:p>
        </w:tc>
        <w:tc>
          <w:tcPr>
            <w:tcW w:w="1507"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1.380***</w:t>
            </w:r>
          </w:p>
        </w:tc>
        <w:tc>
          <w:tcPr>
            <w:tcW w:w="1310" w:type="dxa"/>
            <w:tcBorders>
              <w:top w:val="nil"/>
              <w:left w:val="nil"/>
              <w:bottom w:val="single" w:sz="4"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-0.374</w:t>
            </w:r>
          </w:p>
        </w:tc>
      </w:tr>
      <w:tr w:rsidR="006361FA">
        <w:trPr>
          <w:trHeight w:val="300"/>
        </w:trPr>
        <w:tc>
          <w:tcPr>
            <w:tcW w:w="1181" w:type="dxa"/>
            <w:gridSpan w:val="2"/>
            <w:tcBorders>
              <w:top w:val="single" w:sz="2" w:space="0" w:color="auto"/>
              <w:left w:val="nil"/>
              <w:bottom w:val="nil"/>
              <w:right w:val="nil"/>
            </w:tcBorders>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Without </w:t>
            </w:r>
            <w:r>
              <w:rPr>
                <w:rFonts w:ascii="Times New Roman" w:hAnsi="Times New Roman" w:cs="Times New Roman"/>
                <w:i/>
                <w:iCs/>
                <w:color w:val="000000"/>
                <w:sz w:val="24"/>
                <w:szCs w:val="24"/>
                <w:lang w:eastAsia="es-ES"/>
              </w:rPr>
              <w:t>P. alcon</w:t>
            </w:r>
          </w:p>
        </w:tc>
        <w:tc>
          <w:tcPr>
            <w:tcW w:w="160" w:type="dxa"/>
            <w:tcBorders>
              <w:top w:val="single" w:sz="2" w:space="0" w:color="auto"/>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c>
          <w:tcPr>
            <w:tcW w:w="1475"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c>
          <w:tcPr>
            <w:tcW w:w="192" w:type="dxa"/>
            <w:tcBorders>
              <w:top w:val="single" w:sz="4" w:space="0" w:color="auto"/>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c>
          <w:tcPr>
            <w:tcW w:w="1310" w:type="dxa"/>
            <w:tcBorders>
              <w:top w:val="single" w:sz="4" w:space="0" w:color="auto"/>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0.096</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0.357*</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0.368**</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0.156</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0.258**</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0.234**</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0.121</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0.520***</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0.830***</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0.203</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0.059</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0.573***</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0.041</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-0.278</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0.079</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0.558***</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0.058</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0.581</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0.344</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0.120</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0.440</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-0.244</w:t>
            </w:r>
          </w:p>
        </w:tc>
      </w:tr>
      <w:tr w:rsidR="006361FA">
        <w:trPr>
          <w:trHeight w:val="300"/>
        </w:trPr>
        <w:tc>
          <w:tcPr>
            <w:tcW w:w="160" w:type="dxa"/>
            <w:tcBorders>
              <w:top w:val="nil"/>
              <w:left w:val="nil"/>
              <w:bottom w:val="nil"/>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60" w:type="dxa"/>
            <w:tcBorders>
              <w:top w:val="nil"/>
              <w:left w:val="nil"/>
              <w:bottom w:val="nil"/>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0.952***</w:t>
            </w:r>
          </w:p>
        </w:tc>
        <w:tc>
          <w:tcPr>
            <w:tcW w:w="147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0.104</w:t>
            </w:r>
          </w:p>
        </w:tc>
        <w:tc>
          <w:tcPr>
            <w:tcW w:w="192" w:type="dxa"/>
            <w:tcBorders>
              <w:top w:val="nil"/>
              <w:left w:val="nil"/>
              <w:bottom w:val="nil"/>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0.315</w:t>
            </w:r>
          </w:p>
        </w:tc>
        <w:tc>
          <w:tcPr>
            <w:tcW w:w="1507"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0.053</w:t>
            </w:r>
          </w:p>
        </w:tc>
        <w:tc>
          <w:tcPr>
            <w:tcW w:w="1310" w:type="dxa"/>
            <w:tcBorders>
              <w:top w:val="nil"/>
              <w:left w:val="nil"/>
              <w:bottom w:val="nil"/>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0.723*</w:t>
            </w:r>
          </w:p>
        </w:tc>
      </w:tr>
      <w:tr w:rsidR="006361FA">
        <w:trPr>
          <w:trHeight w:val="300"/>
        </w:trPr>
        <w:tc>
          <w:tcPr>
            <w:tcW w:w="160" w:type="dxa"/>
            <w:tcBorders>
              <w:top w:val="nil"/>
              <w:left w:val="nil"/>
              <w:bottom w:val="single" w:sz="18" w:space="0" w:color="auto"/>
              <w:right w:val="nil"/>
            </w:tcBorders>
            <w:vAlign w:val="bottom"/>
          </w:tcPr>
          <w:p w:rsidR="006361FA" w:rsidRDefault="006361FA">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18" w:space="0" w:color="auto"/>
              <w:right w:val="nil"/>
            </w:tcBorders>
            <w:vAlign w:val="bottom"/>
          </w:tcPr>
          <w:p w:rsidR="006361FA" w:rsidRDefault="006361F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60" w:type="dxa"/>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0.038</w:t>
            </w:r>
          </w:p>
        </w:tc>
        <w:tc>
          <w:tcPr>
            <w:tcW w:w="1507"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0.827***</w:t>
            </w:r>
          </w:p>
        </w:tc>
        <w:tc>
          <w:tcPr>
            <w:tcW w:w="1475"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-0.150*</w:t>
            </w:r>
          </w:p>
        </w:tc>
        <w:tc>
          <w:tcPr>
            <w:tcW w:w="192" w:type="dxa"/>
            <w:tcBorders>
              <w:top w:val="nil"/>
              <w:left w:val="nil"/>
              <w:bottom w:val="single" w:sz="18" w:space="0" w:color="auto"/>
              <w:right w:val="nil"/>
            </w:tcBorders>
            <w:vAlign w:val="center"/>
          </w:tcPr>
          <w:p w:rsidR="006361FA" w:rsidRDefault="006361FA">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0.133</w:t>
            </w:r>
          </w:p>
        </w:tc>
        <w:tc>
          <w:tcPr>
            <w:tcW w:w="1507"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310" w:type="dxa"/>
            <w:tcBorders>
              <w:top w:val="nil"/>
              <w:left w:val="nil"/>
              <w:bottom w:val="single" w:sz="18" w:space="0" w:color="auto"/>
              <w:right w:val="nil"/>
            </w:tcBorders>
            <w:noWrap/>
            <w:vAlign w:val="center"/>
          </w:tcPr>
          <w:p w:rsidR="006361FA" w:rsidRDefault="006361FA">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0.200*</w:t>
            </w:r>
          </w:p>
        </w:tc>
      </w:tr>
    </w:tbl>
    <w:p w:rsidR="006361FA" w:rsidRDefault="006361FA">
      <w:pPr>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br w:type="page"/>
        <w:t xml:space="preserve">Appendix S5: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traits on itensity of predation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Partial linear regression plots showing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flowering phenology on the number of eggs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 xml:space="preserve">in 2010 and 2011. Populations are shown in different colours (N = 10 in 2010 and N = 11 in 2011). </w:t>
      </w:r>
    </w:p>
    <w:p w:rsidR="006361FA" w:rsidRDefault="006361FA">
      <w:pPr>
        <w:rPr>
          <w:rFonts w:ascii="Times New Roman" w:hAnsi="Times New Roman" w:cs="Times New Roman"/>
          <w:sz w:val="24"/>
          <w:szCs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39.25pt" o:allowoverlap="f">
            <v:imagedata r:id="rId5" o:title=""/>
          </v:shape>
        </w:pict>
      </w:r>
    </w:p>
    <w:p w:rsidR="006361FA" w:rsidRDefault="006361FA">
      <w:pPr>
        <w:rPr>
          <w:rFonts w:ascii="Times New Roman" w:hAnsi="Times New Roman" w:cs="Times New Roman"/>
          <w:sz w:val="24"/>
          <w:szCs w:val="24"/>
          <w:lang w:val="en-US"/>
        </w:rPr>
      </w:pPr>
    </w:p>
    <w:p w:rsidR="006361FA" w:rsidRDefault="006361FA">
      <w:pPr>
        <w:rPr>
          <w:rFonts w:ascii="Times New Roman" w:hAnsi="Times New Roman" w:cs="Times New Roman"/>
          <w:sz w:val="24"/>
          <w:szCs w:val="24"/>
          <w:lang w:val="en-US" w:eastAsia="es-ES"/>
        </w:rPr>
      </w:pPr>
      <w:r>
        <w:rPr>
          <w:rFonts w:ascii="Times New Roman" w:hAnsi="Times New Roman" w:cs="Times New Roman"/>
          <w:sz w:val="24"/>
          <w:szCs w:val="24"/>
          <w:lang w:val="en-US"/>
        </w:rPr>
        <w:br w:type="page"/>
        <w:t xml:space="preserve">Appendix S6: Results of the multigroup analyses for the model with probability of attack (model_attack, A) and with number of eggs (model_eggs, B) in both years.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and P for the models with different paths constrained to be equal are shown. A significant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(P&lt;0.05) indicates that the path coefficient differs significantly among populations. </w:t>
      </w:r>
    </w:p>
    <w:tbl>
      <w:tblPr>
        <w:tblW w:w="8583" w:type="dxa"/>
        <w:tblInd w:w="-13"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000"/>
      </w:tblPr>
      <w:tblGrid>
        <w:gridCol w:w="4515"/>
        <w:gridCol w:w="1080"/>
        <w:gridCol w:w="1138"/>
        <w:gridCol w:w="50"/>
        <w:gridCol w:w="900"/>
        <w:gridCol w:w="900"/>
      </w:tblGrid>
      <w:tr w:rsidR="006361FA">
        <w:trPr>
          <w:cantSplit/>
          <w:tblHeader/>
        </w:trPr>
        <w:tc>
          <w:tcPr>
            <w:tcW w:w="4515" w:type="dxa"/>
            <w:vMerge w:val="restart"/>
            <w:tcBorders>
              <w:top w:val="single" w:sz="12" w:space="0" w:color="auto"/>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Paths constrained to be equal</w:t>
            </w:r>
          </w:p>
        </w:tc>
        <w:tc>
          <w:tcPr>
            <w:tcW w:w="2218" w:type="dxa"/>
            <w:gridSpan w:val="2"/>
            <w:tcBorders>
              <w:top w:val="single" w:sz="12" w:space="0" w:color="auto"/>
              <w:left w:val="nil"/>
              <w:bottom w:val="single" w:sz="6" w:space="0" w:color="auto"/>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2010</w:t>
            </w:r>
          </w:p>
        </w:tc>
        <w:tc>
          <w:tcPr>
            <w:tcW w:w="50" w:type="dxa"/>
            <w:tcBorders>
              <w:top w:val="single" w:sz="12" w:space="0" w:color="auto"/>
              <w:left w:val="nil"/>
              <w:bottom w:val="nil"/>
              <w:right w:val="nil"/>
            </w:tcBorders>
          </w:tcPr>
          <w:p w:rsidR="006361FA" w:rsidRDefault="006361FA">
            <w:pPr>
              <w:spacing w:after="0" w:line="240" w:lineRule="auto"/>
              <w:jc w:val="center"/>
              <w:rPr>
                <w:rFonts w:ascii="Symbol" w:hAnsi="Symbol" w:cs="Symbol"/>
                <w:sz w:val="24"/>
                <w:szCs w:val="24"/>
                <w:lang w:val="en-US" w:eastAsia="es-ES"/>
              </w:rPr>
            </w:pPr>
          </w:p>
        </w:tc>
        <w:tc>
          <w:tcPr>
            <w:tcW w:w="1800" w:type="dxa"/>
            <w:gridSpan w:val="2"/>
            <w:tcBorders>
              <w:top w:val="single" w:sz="12" w:space="0" w:color="auto"/>
              <w:left w:val="nil"/>
              <w:bottom w:val="single" w:sz="6"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2011</w:t>
            </w:r>
          </w:p>
        </w:tc>
      </w:tr>
      <w:tr w:rsidR="006361FA">
        <w:trPr>
          <w:cantSplit/>
          <w:tblHeader/>
        </w:trPr>
        <w:tc>
          <w:tcPr>
            <w:tcW w:w="4515" w:type="dxa"/>
            <w:vMerge/>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p>
        </w:tc>
        <w:tc>
          <w:tcPr>
            <w:tcW w:w="1080" w:type="dxa"/>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1138" w:type="dxa"/>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c>
          <w:tcPr>
            <w:tcW w:w="50" w:type="dxa"/>
            <w:tcBorders>
              <w:top w:val="nil"/>
              <w:left w:val="nil"/>
              <w:bottom w:val="single" w:sz="12" w:space="0" w:color="auto"/>
              <w:right w:val="nil"/>
            </w:tcBorders>
          </w:tcPr>
          <w:p w:rsidR="006361FA" w:rsidRDefault="006361FA">
            <w:pPr>
              <w:spacing w:after="0" w:line="240" w:lineRule="auto"/>
              <w:jc w:val="center"/>
              <w:rPr>
                <w:rFonts w:ascii="Symbol" w:hAnsi="Symbol" w:cs="Symbol"/>
                <w:sz w:val="24"/>
                <w:szCs w:val="24"/>
                <w:lang w:eastAsia="es-ES"/>
              </w:rPr>
            </w:pPr>
          </w:p>
        </w:tc>
        <w:tc>
          <w:tcPr>
            <w:tcW w:w="900" w:type="dxa"/>
            <w:tcBorders>
              <w:top w:val="nil"/>
              <w:left w:val="nil"/>
              <w:bottom w:val="single" w:sz="12" w:space="0" w:color="auto"/>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900" w:type="dxa"/>
            <w:tcBorders>
              <w:top w:val="nil"/>
              <w:left w:val="nil"/>
              <w:bottom w:val="single" w:sz="12" w:space="0" w:color="auto"/>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r>
      <w:tr w:rsidR="006361FA">
        <w:tc>
          <w:tcPr>
            <w:tcW w:w="4515" w:type="dxa"/>
            <w:tcBorders>
              <w:top w:val="nil"/>
              <w:left w:val="nil"/>
              <w:bottom w:val="single" w:sz="4" w:space="0" w:color="auto"/>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 model_attack</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val="en-US" w:eastAsia="es-ES"/>
              </w:rPr>
            </w:pP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en-US"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p>
        </w:tc>
      </w:tr>
      <w:tr w:rsidR="006361FA">
        <w:tc>
          <w:tcPr>
            <w:tcW w:w="4515" w:type="dxa"/>
            <w:tcBorders>
              <w:top w:val="single" w:sz="4" w:space="0" w:color="auto"/>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348.82</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335.92</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Attack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18.10</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0.034</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62.39</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10.93</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0.280</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5.23</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0.875</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Attack</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14.10</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0.119</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20.45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0.025</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Shoot height </w:t>
            </w:r>
            <w:r>
              <w:rPr>
                <w:rFonts w:ascii="Times New Roman" w:hAnsi="Times New Roman" w:cs="Times New Roman"/>
                <w:sz w:val="24"/>
                <w:szCs w:val="24"/>
                <w:lang w:val="en-US" w:eastAsia="es-ES"/>
              </w:rPr>
              <w:t>→</w:t>
            </w:r>
            <w:r>
              <w:rPr>
                <w:rFonts w:ascii="Times New Roman" w:hAnsi="Times New Roman" w:cs="Times New Roman"/>
                <w:sz w:val="24"/>
                <w:szCs w:val="24"/>
                <w:lang w:eastAsia="es-ES"/>
              </w:rPr>
              <w:t xml:space="preserve"> Attack</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7.94</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0.540</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23.90</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0.008</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8.39</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0.495</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20.88</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0.022</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Flower number </w:t>
            </w:r>
            <w:r>
              <w:rPr>
                <w:rFonts w:ascii="Times New Roman" w:hAnsi="Times New Roman" w:cs="Times New Roman"/>
                <w:sz w:val="24"/>
                <w:szCs w:val="24"/>
                <w:lang w:val="en-US" w:eastAsia="es-ES"/>
              </w:rPr>
              <w:t xml:space="preserve">→ </w:t>
            </w:r>
            <w:r>
              <w:rPr>
                <w:rFonts w:ascii="Times New Roman" w:hAnsi="Times New Roman" w:cs="Times New Roman"/>
                <w:sz w:val="24"/>
                <w:szCs w:val="24"/>
                <w:lang w:eastAsia="es-ES"/>
              </w:rPr>
              <w:t>Attack</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43.83</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20.01</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0.029</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110.35</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86.85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p>
        </w:tc>
      </w:tr>
      <w:tr w:rsidR="006361FA">
        <w:tc>
          <w:tcPr>
            <w:tcW w:w="4515" w:type="dxa"/>
            <w:tcBorders>
              <w:top w:val="nil"/>
              <w:left w:val="nil"/>
              <w:bottom w:val="single" w:sz="4" w:space="0" w:color="auto"/>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val="sv-SE" w:eastAsia="es-ES"/>
              </w:rPr>
              <w:t>B) model_eggs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p>
        </w:tc>
      </w:tr>
      <w:tr w:rsidR="006361FA">
        <w:tc>
          <w:tcPr>
            <w:tcW w:w="4515" w:type="dxa"/>
            <w:tcBorders>
              <w:top w:val="single" w:sz="4" w:space="0" w:color="auto"/>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480.19</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558.46</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Number of eggs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51.54</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105.35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10.03</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0.348</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8.38</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0.592</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eggs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53.40</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28.68</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eggs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9.56</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0.388</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9.37</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0.497</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9.66</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0.378</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17.37</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0.067</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eggs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85.05</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134.70</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110.19</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80.19</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6361FA">
        <w:tc>
          <w:tcPr>
            <w:tcW w:w="4515" w:type="dxa"/>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single" w:sz="12" w:space="0" w:color="auto"/>
              <w:right w:val="nil"/>
            </w:tcBorders>
            <w:tcMar>
              <w:top w:w="15" w:type="dxa"/>
              <w:left w:w="140" w:type="dxa"/>
              <w:bottom w:w="15" w:type="dxa"/>
              <w:right w:w="140" w:type="dxa"/>
            </w:tcMar>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single" w:sz="12" w:space="0" w:color="auto"/>
              <w:right w:val="nil"/>
            </w:tcBorders>
          </w:tcPr>
          <w:p w:rsidR="006361FA" w:rsidRDefault="006361FA">
            <w:pPr>
              <w:spacing w:after="0" w:line="240" w:lineRule="auto"/>
              <w:jc w:val="center"/>
              <w:rPr>
                <w:rFonts w:ascii="Times New Roman" w:hAnsi="Times New Roman" w:cs="Times New Roman"/>
                <w:sz w:val="24"/>
                <w:szCs w:val="24"/>
                <w:lang w:eastAsia="es-ES"/>
              </w:rPr>
            </w:pPr>
          </w:p>
        </w:tc>
        <w:tc>
          <w:tcPr>
            <w:tcW w:w="900" w:type="dxa"/>
            <w:tcBorders>
              <w:top w:val="nil"/>
              <w:left w:val="nil"/>
              <w:bottom w:val="single" w:sz="12" w:space="0" w:color="auto"/>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single" w:sz="12" w:space="0" w:color="auto"/>
              <w:right w:val="nil"/>
            </w:tcBorders>
            <w:vAlign w:val="center"/>
          </w:tcPr>
          <w:p w:rsidR="006361FA" w:rsidRDefault="006361FA">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bl>
    <w:p w:rsidR="006361FA" w:rsidRDefault="006361FA">
      <w:pPr>
        <w:rPr>
          <w:rFonts w:ascii="Times New Roman" w:hAnsi="Times New Roman" w:cs="Times New Roman"/>
        </w:rPr>
      </w:pPr>
    </w:p>
    <w:p w:rsidR="006361FA" w:rsidRDefault="006361FA">
      <w:pPr>
        <w:rPr>
          <w:rFonts w:ascii="Times New Roman" w:hAnsi="Times New Roman" w:cs="Times New Roman"/>
          <w:sz w:val="24"/>
          <w:szCs w:val="24"/>
          <w:lang w:val="en-US" w:eastAsia="es-ES"/>
        </w:rPr>
      </w:pPr>
    </w:p>
    <w:p w:rsidR="006361FA" w:rsidRDefault="006361FA">
      <w:pPr>
        <w:rPr>
          <w:rFonts w:ascii="Times New Roman" w:hAnsi="Times New Roman" w:cs="Times New Roman"/>
        </w:rPr>
      </w:pPr>
    </w:p>
    <w:p w:rsidR="006361FA" w:rsidRDefault="006361FA">
      <w:pPr>
        <w:rPr>
          <w:rFonts w:ascii="Times New Roman" w:hAnsi="Times New Roman" w:cs="Times New Roman"/>
          <w:sz w:val="24"/>
          <w:szCs w:val="24"/>
          <w:lang w:val="en-US"/>
        </w:rPr>
        <w:sectPr w:rsidR="006361FA">
          <w:pgSz w:w="11906" w:h="16838"/>
          <w:pgMar w:top="1417" w:right="1701" w:bottom="1417" w:left="1701" w:header="708" w:footer="708" w:gutter="0"/>
          <w:cols w:space="708"/>
          <w:docGrid w:linePitch="360"/>
        </w:sectPr>
      </w:pP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t>Appendix S7: Path models for model_attack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
        <w:gridCol w:w="6918"/>
        <w:gridCol w:w="6918"/>
      </w:tblGrid>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2" o:spid="_x0000_i1026" type="#_x0000_t75" style="width:335.25pt;height:164.25pt;visibility:visible">
                  <v:imagedata r:id="rId6"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33" o:spid="_x0000_i1027" type="#_x0000_t75" style="width:335.25pt;height:164.25pt;visibility:visible">
                  <v:imagedata r:id="rId7"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37" o:spid="_x0000_i1028" type="#_x0000_t75" style="width:335.25pt;height:164.25pt;visibility:visible">
                  <v:imagedata r:id="rId8"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0" o:spid="_x0000_i1029" type="#_x0000_t75" style="width:335.25pt;height:164.25pt;visibility:visible">
                  <v:imagedata r:id="rId9"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1" o:spid="_x0000_i1030" type="#_x0000_t75" style="width:335.25pt;height:164.25pt;visibility:visible">
                  <v:imagedata r:id="rId10"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2" o:spid="_x0000_i1031" type="#_x0000_t75" style="width:335.25pt;height:164.25pt;visibility:visible">
                  <v:imagedata r:id="rId11"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3" o:spid="_x0000_i1032" type="#_x0000_t75" style="width:335.25pt;height:164.25pt;visibility:visible">
                  <v:imagedata r:id="rId12"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4" o:spid="_x0000_i1033" type="#_x0000_t75" style="width:335.25pt;height:164.25pt;visibility:visible">
                  <v:imagedata r:id="rId13"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5" o:spid="_x0000_i1034" type="#_x0000_t75" style="width:335.25pt;height:164.25pt;visibility:visible">
                  <v:imagedata r:id="rId14"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5" o:spid="_x0000_i1035" type="#_x0000_t75" style="width:335.25pt;height:164.25pt;visibility:visible">
                  <v:imagedata r:id="rId15"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6" o:spid="_x0000_i1036" type="#_x0000_t75" style="width:335.25pt;height:164.25pt;visibility:visible">
                  <v:imagedata r:id="rId16"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7" o:spid="_x0000_i1037" type="#_x0000_t75" style="width:335.25pt;height:164.25pt;visibility:visible">
                  <v:imagedata r:id="rId17"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8" o:spid="_x0000_i1038" type="#_x0000_t75" style="width:335.25pt;height:164.25pt;visibility:visible">
                  <v:imagedata r:id="rId18"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9" o:spid="_x0000_i1039" type="#_x0000_t75" style="width:335.25pt;height:164.25pt;visibility:visible">
                  <v:imagedata r:id="rId19"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0" o:spid="_x0000_i1040" type="#_x0000_t75" style="width:335.25pt;height:164.25pt;visibility:visible">
                  <v:imagedata r:id="rId20"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1" o:spid="_x0000_i1041" type="#_x0000_t75" style="width:335.25pt;height:164.25pt;visibility:visible">
                  <v:imagedata r:id="rId21"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2" o:spid="_x0000_i1042" type="#_x0000_t75" style="width:335.25pt;height:164.25pt;visibility:visible">
                  <v:imagedata r:id="rId22"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3" o:spid="_x0000_i1043" type="#_x0000_t75" style="width:335.25pt;height:164.25pt;visibility:visible">
                  <v:imagedata r:id="rId23"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4" o:spid="_x0000_i1044" type="#_x0000_t75" style="width:335.25pt;height:164.25pt;visibility:visible">
                  <v:imagedata r:id="rId24"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5" o:spid="_x0000_i1045" type="#_x0000_t75" style="width:335.25pt;height:164.25pt;visibility:visible">
                  <v:imagedata r:id="rId25"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6" o:spid="_x0000_i1046" type="#_x0000_t75" style="width:335.25pt;height:164.25pt;visibility:visible">
                  <v:imagedata r:id="rId26" o:title=""/>
                </v:shape>
              </w:pict>
            </w:r>
          </w:p>
        </w:tc>
      </w:tr>
    </w:tbl>
    <w:p w:rsidR="006361FA" w:rsidRDefault="006361FA">
      <w:pPr>
        <w:rPr>
          <w:rFonts w:ascii="Times New Roman" w:hAnsi="Times New Roman" w:cs="Times New Roman"/>
          <w:sz w:val="24"/>
          <w:szCs w:val="24"/>
          <w:lang w:val="en-US"/>
        </w:rPr>
      </w:pPr>
    </w:p>
    <w:p w:rsidR="006361FA" w:rsidRDefault="006361FA">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S8:: Path models for model_eggs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
        <w:gridCol w:w="6918"/>
        <w:gridCol w:w="6918"/>
      </w:tblGrid>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7" o:spid="_x0000_i1047" type="#_x0000_t75" style="width:335.25pt;height:164.25pt;visibility:visible">
                  <v:imagedata r:id="rId27"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8" o:spid="_x0000_i1048" type="#_x0000_t75" style="width:335.25pt;height:164.25pt;visibility:visible">
                  <v:imagedata r:id="rId28"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9" o:spid="_x0000_i1049" type="#_x0000_t75" style="width:335.25pt;height:164.25pt;visibility:visible">
                  <v:imagedata r:id="rId29"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0" o:spid="_x0000_i1050" type="#_x0000_t75" style="width:335.25pt;height:164.25pt;visibility:visible">
                  <v:imagedata r:id="rId30"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1" o:spid="_x0000_i1051" type="#_x0000_t75" style="width:335.25pt;height:164.25pt;visibility:visible">
                  <v:imagedata r:id="rId31"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2" o:spid="_x0000_i1052" type="#_x0000_t75" style="width:335.25pt;height:164.25pt;visibility:visible">
                  <v:imagedata r:id="rId32"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3" o:spid="_x0000_i1053" type="#_x0000_t75" style="width:335.25pt;height:164.25pt;visibility:visible">
                  <v:imagedata r:id="rId33"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4" o:spid="_x0000_i1054" type="#_x0000_t75" style="width:335.25pt;height:164.25pt;visibility:visible">
                  <v:imagedata r:id="rId34"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5" o:spid="_x0000_i1055" type="#_x0000_t75" style="width:335.25pt;height:164.25pt;visibility:visible">
                  <v:imagedata r:id="rId35"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6" o:spid="_x0000_i1056" type="#_x0000_t75" style="width:335.25pt;height:164.25pt;visibility:visible">
                  <v:imagedata r:id="rId36"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7" o:spid="_x0000_i1057" type="#_x0000_t75" style="width:335.25pt;height:164.25pt;visibility:visible">
                  <v:imagedata r:id="rId37"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8" o:spid="_x0000_i1058" type="#_x0000_t75" style="width:335.25pt;height:164.25pt;visibility:visible">
                  <v:imagedata r:id="rId38"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9" o:spid="_x0000_i1059" type="#_x0000_t75" style="width:335.25pt;height:164.25pt;visibility:visible">
                  <v:imagedata r:id="rId39"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0" o:spid="_x0000_i1060" type="#_x0000_t75" style="width:335.25pt;height:164.25pt;visibility:visible">
                  <v:imagedata r:id="rId40"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1" o:spid="_x0000_i1061" type="#_x0000_t75" style="width:309pt;height:164.25pt;visibility:visible">
                  <v:imagedata r:id="rId41"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2" o:spid="_x0000_i1062" type="#_x0000_t75" style="width:335.25pt;height:164.25pt;visibility:visible">
                  <v:imagedata r:id="rId42"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3" o:spid="_x0000_i1063" type="#_x0000_t75" style="width:335.25pt;height:164.25pt;visibility:visible">
                  <v:imagedata r:id="rId43"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4" o:spid="_x0000_i1064" type="#_x0000_t75" style="width:335.25pt;height:164.25pt;visibility:visible">
                  <v:imagedata r:id="rId44"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5" o:spid="_x0000_i1065" type="#_x0000_t75" style="width:335.25pt;height:164.25pt;visibility:visible">
                  <v:imagedata r:id="rId45" o:title=""/>
                </v:shape>
              </w:pict>
            </w:r>
          </w:p>
        </w:tc>
      </w:tr>
      <w:tr w:rsidR="006361FA">
        <w:tc>
          <w:tcPr>
            <w:tcW w:w="650"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w: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6" o:spid="_x0000_i1066" type="#_x0000_t75" style="width:335.25pt;height:164.25pt;visibility:visible">
                  <v:imagedata r:id="rId46" o:title=""/>
                </v:shape>
              </w:pict>
            </w:r>
          </w:p>
        </w:tc>
        <w:tc>
          <w:tcPr>
            <w:tcW w:w="6917" w:type="dxa"/>
            <w:vAlign w:val="center"/>
          </w:tcPr>
          <w:p w:rsidR="006361FA" w:rsidRDefault="006361FA">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7" o:spid="_x0000_i1067" type="#_x0000_t75" style="width:335.25pt;height:164.25pt;visibility:visible">
                  <v:imagedata r:id="rId47" o:title=""/>
                </v:shape>
              </w:pict>
            </w:r>
          </w:p>
        </w:tc>
      </w:tr>
    </w:tbl>
    <w:p w:rsidR="006361FA" w:rsidRDefault="006361FA">
      <w:pPr>
        <w:rPr>
          <w:rFonts w:ascii="Times New Roman" w:hAnsi="Times New Roman" w:cs="Times New Roman"/>
          <w:sz w:val="24"/>
          <w:szCs w:val="24"/>
          <w:lang w:val="en-US"/>
        </w:rPr>
        <w:sectPr w:rsidR="006361FA">
          <w:pgSz w:w="16838" w:h="11906" w:orient="landscape"/>
          <w:pgMar w:top="1701" w:right="1417" w:bottom="1701" w:left="1417" w:header="708" w:footer="708" w:gutter="0"/>
          <w:cols w:space="708"/>
          <w:docGrid w:linePitch="360"/>
        </w:sectPr>
      </w:pPr>
    </w:p>
    <w:p w:rsidR="006361FA" w:rsidRDefault="006361F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Appendix S9</w:t>
      </w:r>
      <w:commentRangeStart w:id="23"/>
      <w:r>
        <w:rPr>
          <w:rFonts w:ascii="Times New Roman" w:hAnsi="Times New Roman" w:cs="Times New Roman"/>
          <w:sz w:val="24"/>
          <w:szCs w:val="24"/>
          <w:lang w:val="en-US"/>
        </w:rPr>
        <w:t>: Standardized path coefficients for direct and indirect effects of phenology on fitness, obtained from fitting the saturated models (model_attack and model_eggs) to each population.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phenology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Attack:  effect of phenology on probability of attack, 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probability of attack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Eggs: effect of phenology on number of eggs, Eggs</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number of eggs on number of intact fruits. </w:t>
      </w:r>
      <w:commentRangeEnd w:id="23"/>
      <w:r>
        <w:rPr>
          <w:rStyle w:val="CommentReference"/>
        </w:rPr>
        <w:commentReference w:id="23"/>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
        <w:gridCol w:w="1103"/>
        <w:gridCol w:w="1103"/>
        <w:gridCol w:w="236"/>
        <w:gridCol w:w="1463"/>
        <w:gridCol w:w="1463"/>
        <w:gridCol w:w="236"/>
        <w:gridCol w:w="1103"/>
        <w:gridCol w:w="1223"/>
        <w:gridCol w:w="236"/>
        <w:gridCol w:w="1103"/>
        <w:gridCol w:w="1103"/>
        <w:gridCol w:w="236"/>
        <w:gridCol w:w="1463"/>
        <w:gridCol w:w="1463"/>
        <w:gridCol w:w="236"/>
        <w:gridCol w:w="1103"/>
        <w:gridCol w:w="1103"/>
      </w:tblGrid>
      <w:tr w:rsidR="006361FA">
        <w:trPr>
          <w:cantSplit/>
        </w:trPr>
        <w:tc>
          <w:tcPr>
            <w:tcW w:w="0" w:type="auto"/>
            <w:vMerge w:val="restart"/>
            <w:tcBorders>
              <w:top w:val="single" w:sz="18" w:space="0" w:color="auto"/>
              <w:left w:val="nil"/>
              <w:right w:val="nil"/>
            </w:tcBorders>
            <w:vAlign w:val="center"/>
          </w:tcPr>
          <w:p w:rsidR="006361FA" w:rsidRDefault="006361FA">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Pop.</w:t>
            </w:r>
          </w:p>
        </w:tc>
        <w:tc>
          <w:tcPr>
            <w:tcW w:w="0" w:type="auto"/>
            <w:gridSpan w:val="8"/>
            <w:tcBorders>
              <w:top w:val="single" w:sz="18" w:space="0" w:color="auto"/>
              <w:left w:val="nil"/>
              <w:right w:val="nil"/>
            </w:tcBorders>
          </w:tcPr>
          <w:p w:rsidR="006361FA" w:rsidRDefault="006361FA">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model_attack</w:t>
            </w:r>
          </w:p>
        </w:tc>
        <w:tc>
          <w:tcPr>
            <w:tcW w:w="236" w:type="dxa"/>
            <w:tcBorders>
              <w:top w:val="single" w:sz="18" w:space="0" w:color="auto"/>
              <w:left w:val="nil"/>
              <w:bottom w:val="nil"/>
              <w:right w:val="nil"/>
            </w:tcBorders>
          </w:tcPr>
          <w:p w:rsidR="006361FA" w:rsidRDefault="006361FA">
            <w:pPr>
              <w:spacing w:after="0" w:line="240" w:lineRule="auto"/>
              <w:jc w:val="center"/>
              <w:rPr>
                <w:rFonts w:ascii="Times New Roman" w:hAnsi="Times New Roman" w:cs="Times New Roman"/>
                <w:sz w:val="24"/>
                <w:szCs w:val="24"/>
                <w:lang w:val="sv-SE"/>
              </w:rPr>
            </w:pPr>
          </w:p>
        </w:tc>
        <w:tc>
          <w:tcPr>
            <w:tcW w:w="6448" w:type="dxa"/>
            <w:gridSpan w:val="8"/>
            <w:tcBorders>
              <w:top w:val="single" w:sz="18" w:space="0" w:color="auto"/>
              <w:left w:val="nil"/>
              <w:right w:val="nil"/>
            </w:tcBorders>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model_eggs</w:t>
            </w:r>
          </w:p>
        </w:tc>
      </w:tr>
      <w:tr w:rsidR="006361FA">
        <w:trPr>
          <w:cantSplit/>
        </w:trPr>
        <w:tc>
          <w:tcPr>
            <w:tcW w:w="0" w:type="auto"/>
            <w:vMerge/>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p>
        </w:tc>
        <w:tc>
          <w:tcPr>
            <w:tcW w:w="0" w:type="auto"/>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0" w:type="auto"/>
            <w:tcBorders>
              <w:left w:val="nil"/>
              <w:bottom w:val="nil"/>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Attack</w:t>
            </w:r>
          </w:p>
        </w:tc>
        <w:tc>
          <w:tcPr>
            <w:tcW w:w="0" w:type="auto"/>
            <w:tcBorders>
              <w:left w:val="nil"/>
              <w:bottom w:val="nil"/>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36" w:type="dxa"/>
            <w:tcBorders>
              <w:top w:val="nil"/>
              <w:left w:val="nil"/>
              <w:bottom w:val="nil"/>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1832" w:type="dxa"/>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0" w:type="auto"/>
            <w:tcBorders>
              <w:left w:val="nil"/>
              <w:bottom w:val="nil"/>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Eggs</w:t>
            </w:r>
          </w:p>
        </w:tc>
        <w:tc>
          <w:tcPr>
            <w:tcW w:w="0" w:type="auto"/>
            <w:tcBorders>
              <w:left w:val="nil"/>
              <w:bottom w:val="nil"/>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gridSpan w:val="2"/>
            <w:tcBorders>
              <w:left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Eggs</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r>
      <w:tr w:rsidR="006361FA">
        <w:trPr>
          <w:cantSplit/>
        </w:trPr>
        <w:tc>
          <w:tcPr>
            <w:tcW w:w="0" w:type="auto"/>
            <w:vMerge/>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0" w:type="auto"/>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0" w:type="auto"/>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36" w:type="dxa"/>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1029" w:type="dxa"/>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0" w:type="auto"/>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0" w:type="auto"/>
            <w:tcBorders>
              <w:top w:val="nil"/>
              <w:left w:val="nil"/>
              <w:bottom w:val="single" w:sz="18" w:space="0" w:color="auto"/>
              <w:right w:val="nil"/>
            </w:tcBorders>
          </w:tcPr>
          <w:p w:rsidR="006361FA" w:rsidRDefault="006361FA">
            <w:pPr>
              <w:spacing w:after="0" w:line="240" w:lineRule="auto"/>
              <w:jc w:val="center"/>
              <w:rPr>
                <w:rFonts w:ascii="Times New Roman" w:hAnsi="Times New Roman" w:cs="Times New Roman"/>
                <w:sz w:val="24"/>
                <w:szCs w:val="24"/>
                <w:lang w:val="de-DE"/>
              </w:rPr>
            </w:pP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6361FA">
        <w:tc>
          <w:tcPr>
            <w:tcW w:w="0" w:type="auto"/>
            <w:tcBorders>
              <w:top w:val="single" w:sz="18" w:space="0" w:color="auto"/>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0" w:type="auto"/>
            <w:tcBorders>
              <w:top w:val="single" w:sz="18" w:space="0" w:color="auto"/>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0.39***</w:t>
            </w:r>
          </w:p>
        </w:tc>
        <w:tc>
          <w:tcPr>
            <w:tcW w:w="0" w:type="auto"/>
            <w:tcBorders>
              <w:top w:val="single" w:sz="18" w:space="0" w:color="auto"/>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236" w:type="dxa"/>
            <w:tcBorders>
              <w:top w:val="single" w:sz="18" w:space="0" w:color="auto"/>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0" w:type="auto"/>
            <w:tcBorders>
              <w:top w:val="single" w:sz="18" w:space="0" w:color="auto"/>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0" w:type="auto"/>
            <w:tcBorders>
              <w:top w:val="single" w:sz="18" w:space="0" w:color="auto"/>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0" w:type="auto"/>
            <w:tcBorders>
              <w:top w:val="single" w:sz="18" w:space="0" w:color="auto"/>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B</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-0.29**</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-0.52***</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-0.40***</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C</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0.28*</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-0.15 </w:t>
            </w:r>
            <w:r>
              <w:rPr>
                <w:rFonts w:ascii="Times New Roman" w:hAnsi="Times New Roman" w:cs="Times New Roman"/>
                <w:sz w:val="18"/>
                <w:szCs w:val="18"/>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F</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-0.11</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0.19</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vertAlign w:val="superscript"/>
                <w:lang w:val="de-DE"/>
              </w:rPr>
            </w:pPr>
            <w:r>
              <w:rPr>
                <w:rFonts w:ascii="Times New Roman" w:hAnsi="Times New Roman" w:cs="Times New Roman"/>
                <w:sz w:val="24"/>
                <w:szCs w:val="24"/>
                <w:lang w:val="de-DE"/>
              </w:rPr>
              <w:t xml:space="preserve">-0.21 </w:t>
            </w:r>
            <w:r>
              <w:rPr>
                <w:rFonts w:ascii="Times New Roman" w:hAnsi="Times New Roman" w:cs="Times New Roman"/>
                <w:sz w:val="18"/>
                <w:szCs w:val="18"/>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0.17 </w:t>
            </w:r>
            <w:r>
              <w:rPr>
                <w:rFonts w:ascii="Times New Roman" w:hAnsi="Times New Roman" w:cs="Times New Roman"/>
                <w:sz w:val="18"/>
                <w:szCs w:val="18"/>
                <w:lang w:val="de-DE"/>
              </w:rPr>
              <w:t>•</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-0.23 </w:t>
            </w:r>
            <w:r>
              <w:rPr>
                <w:rFonts w:ascii="Times New Roman" w:hAnsi="Times New Roman" w:cs="Times New Roman"/>
                <w:sz w:val="18"/>
                <w:szCs w:val="18"/>
                <w:lang w:val="de-DE"/>
              </w:rPr>
              <w:t>•</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G</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H</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-0.55***</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0.38***</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-0.58***</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I</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0.34***</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-0.62***</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0.46***</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de-D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6361FA">
        <w:tc>
          <w:tcPr>
            <w:tcW w:w="0" w:type="auto"/>
            <w:tcBorders>
              <w:top w:val="nil"/>
              <w:left w:val="nil"/>
              <w:bottom w:val="nil"/>
              <w:right w:val="nil"/>
            </w:tcBorders>
            <w:vAlign w:val="center"/>
          </w:tcPr>
          <w:p w:rsidR="006361FA" w:rsidRDefault="006361FA">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J</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0.05</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0.29**</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236" w:type="dxa"/>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1029" w:type="dxa"/>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0.03</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0.40***</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0.13 </w:t>
            </w:r>
            <w:r>
              <w:rPr>
                <w:rFonts w:ascii="Times New Roman" w:hAnsi="Times New Roman" w:cs="Times New Roman"/>
                <w:sz w:val="18"/>
                <w:szCs w:val="18"/>
                <w:lang w:val="sv-SE"/>
              </w:rPr>
              <w:t>•</w:t>
            </w:r>
          </w:p>
        </w:tc>
        <w:tc>
          <w:tcPr>
            <w:tcW w:w="0" w:type="auto"/>
            <w:tcBorders>
              <w:top w:val="nil"/>
              <w:left w:val="nil"/>
              <w:bottom w:val="nil"/>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0.19 </w:t>
            </w:r>
            <w:r>
              <w:rPr>
                <w:rFonts w:ascii="Times New Roman" w:hAnsi="Times New Roman" w:cs="Times New Roman"/>
                <w:sz w:val="18"/>
                <w:szCs w:val="18"/>
                <w:lang w:val="sv-SE"/>
              </w:rPr>
              <w:t>•</w:t>
            </w:r>
          </w:p>
        </w:tc>
        <w:tc>
          <w:tcPr>
            <w:tcW w:w="0" w:type="auto"/>
            <w:tcBorders>
              <w:top w:val="nil"/>
              <w:left w:val="nil"/>
              <w:bottom w:val="nil"/>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w:t>
            </w:r>
          </w:p>
        </w:tc>
      </w:tr>
      <w:tr w:rsidR="006361FA">
        <w:tc>
          <w:tcPr>
            <w:tcW w:w="0" w:type="auto"/>
            <w:tcBorders>
              <w:top w:val="nil"/>
              <w:left w:val="nil"/>
              <w:bottom w:val="single" w:sz="18" w:space="0" w:color="auto"/>
              <w:right w:val="nil"/>
            </w:tcBorders>
            <w:vAlign w:val="center"/>
          </w:tcPr>
          <w:p w:rsidR="006361FA" w:rsidRDefault="006361FA">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K</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0" w:type="auto"/>
            <w:tcBorders>
              <w:top w:val="nil"/>
              <w:left w:val="nil"/>
              <w:bottom w:val="single" w:sz="18" w:space="0" w:color="auto"/>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0.39**</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0.27*</w:t>
            </w:r>
          </w:p>
        </w:tc>
        <w:tc>
          <w:tcPr>
            <w:tcW w:w="0" w:type="auto"/>
            <w:tcBorders>
              <w:top w:val="nil"/>
              <w:left w:val="nil"/>
              <w:bottom w:val="single" w:sz="18" w:space="0" w:color="auto"/>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-0.18**</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-0.37***</w:t>
            </w:r>
          </w:p>
        </w:tc>
        <w:tc>
          <w:tcPr>
            <w:tcW w:w="236" w:type="dxa"/>
            <w:tcBorders>
              <w:top w:val="nil"/>
              <w:left w:val="nil"/>
              <w:bottom w:val="single" w:sz="18" w:space="0" w:color="auto"/>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1029" w:type="dxa"/>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0" w:type="auto"/>
            <w:tcBorders>
              <w:top w:val="nil"/>
              <w:left w:val="nil"/>
              <w:bottom w:val="single" w:sz="18" w:space="0" w:color="auto"/>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0.26*</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0.14</w:t>
            </w:r>
          </w:p>
        </w:tc>
        <w:tc>
          <w:tcPr>
            <w:tcW w:w="0" w:type="auto"/>
            <w:tcBorders>
              <w:top w:val="nil"/>
              <w:left w:val="nil"/>
              <w:bottom w:val="single" w:sz="18" w:space="0" w:color="auto"/>
              <w:right w:val="nil"/>
            </w:tcBorders>
          </w:tcPr>
          <w:p w:rsidR="006361FA" w:rsidRDefault="006361FA">
            <w:pPr>
              <w:tabs>
                <w:tab w:val="decimal" w:pos="586"/>
              </w:tabs>
              <w:spacing w:after="0" w:line="240" w:lineRule="auto"/>
              <w:rPr>
                <w:rFonts w:ascii="Times New Roman" w:hAnsi="Times New Roman" w:cs="Times New Roman"/>
                <w:sz w:val="24"/>
                <w:szCs w:val="24"/>
                <w:lang w:val="sv-SE"/>
              </w:rPr>
            </w:pP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w:t>
            </w:r>
          </w:p>
        </w:tc>
        <w:tc>
          <w:tcPr>
            <w:tcW w:w="0" w:type="auto"/>
            <w:tcBorders>
              <w:top w:val="nil"/>
              <w:left w:val="nil"/>
              <w:bottom w:val="single" w:sz="18" w:space="0" w:color="auto"/>
              <w:right w:val="nil"/>
            </w:tcBorders>
            <w:vAlign w:val="center"/>
          </w:tcPr>
          <w:p w:rsidR="006361FA" w:rsidRDefault="006361FA">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-0.73***</w:t>
            </w:r>
          </w:p>
        </w:tc>
      </w:tr>
    </w:tbl>
    <w:p w:rsidR="006361FA" w:rsidRDefault="006361FA">
      <w:pPr>
        <w:spacing w:line="480" w:lineRule="auto"/>
        <w:rPr>
          <w:rFonts w:ascii="Times New Roman" w:hAnsi="Times New Roman" w:cs="Times New Roman"/>
          <w:sz w:val="20"/>
          <w:szCs w:val="20"/>
          <w:lang w:val="sv-SE"/>
        </w:rPr>
      </w:pPr>
      <w:r>
        <w:rPr>
          <w:rFonts w:ascii="Times New Roman" w:hAnsi="Times New Roman" w:cs="Times New Roman"/>
          <w:sz w:val="20"/>
          <w:szCs w:val="20"/>
          <w:lang w:val="sv-SE"/>
        </w:rPr>
        <w:t>• p&lt;0.1;* p &lt; 0.05; ** p &lt; 0.01; *** p &lt; 0.001</w:t>
      </w:r>
    </w:p>
    <w:p w:rsidR="006361FA" w:rsidRDefault="006361FA">
      <w:pPr>
        <w:rPr>
          <w:rFonts w:ascii="Times New Roman" w:hAnsi="Times New Roman" w:cs="Times New Roman"/>
          <w:sz w:val="24"/>
          <w:szCs w:val="24"/>
        </w:rPr>
      </w:pPr>
    </w:p>
    <w:sectPr w:rsidR="006361FA" w:rsidSect="006361FA">
      <w:pgSz w:w="16838" w:h="11906" w:orient="landscape"/>
      <w:pgMar w:top="1701" w:right="1417" w:bottom="1701"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han Ehrlén" w:initials="JE">
    <w:p w:rsidR="006361FA" w:rsidRDefault="006361FA">
      <w:pPr>
        <w:pStyle w:val="CommentText"/>
        <w:rPr>
          <w:ins w:id="1" w:author="Primulaprojektet" w:date="2016-01-18T11:26:00Z"/>
        </w:rPr>
      </w:pPr>
      <w:r>
        <w:rPr>
          <w:rStyle w:val="CommentReference"/>
        </w:rPr>
        <w:annotationRef/>
      </w:r>
      <w:r>
        <w:t>I think that it would be better to give them approximate coordinates derived from the map, and that they have names that distinguish them as two populations.</w:t>
      </w:r>
    </w:p>
    <w:p w:rsidR="006361FA" w:rsidRDefault="006361FA">
      <w:pPr>
        <w:pStyle w:val="CommentText"/>
        <w:numPr>
          <w:ins w:id="2" w:author="Primulaprojektet" w:date="2016-01-18T11:26:00Z"/>
        </w:numPr>
      </w:pPr>
      <w:ins w:id="3" w:author="Primulaprojektet" w:date="2016-01-18T11:26:00Z">
        <w:r>
          <w:t>Yes, but I do not have the locations of the two populations, I only have the centroid of the whole population</w:t>
        </w:r>
      </w:ins>
      <w:ins w:id="4" w:author="Primulaprojektet" w:date="2016-01-18T11:27:00Z">
        <w:r>
          <w:t xml:space="preserve"> which is extended all around the lake</w:t>
        </w:r>
      </w:ins>
      <w:ins w:id="5" w:author="Primulaprojektet" w:date="2016-01-18T11:26:00Z">
        <w:r>
          <w:t xml:space="preserve">, and I have no </w:t>
        </w:r>
      </w:ins>
      <w:ins w:id="6" w:author="Primulaprojektet" w:date="2016-01-18T11:27:00Z">
        <w:r>
          <w:t>idea</w:t>
        </w:r>
      </w:ins>
      <w:ins w:id="7" w:author="Primulaprojektet" w:date="2016-01-18T11:26:00Z">
        <w:r>
          <w:t xml:space="preserve"> where those two where </w:t>
        </w:r>
      </w:ins>
      <w:ins w:id="8" w:author="Primulaprojektet" w:date="2016-01-18T11:27:00Z">
        <w:r>
          <w:t xml:space="preserve">located </w:t>
        </w:r>
      </w:ins>
      <w:ins w:id="9" w:author="Primulaprojektet" w:date="2016-01-18T11:26:00Z">
        <w:r>
          <w:t xml:space="preserve">(if you </w:t>
        </w:r>
      </w:ins>
      <w:ins w:id="10" w:author="Primulaprojektet" w:date="2016-01-18T11:27:00Z">
        <w:r>
          <w:t>know</w:t>
        </w:r>
      </w:ins>
      <w:ins w:id="11" w:author="Primulaprojektet" w:date="2016-01-18T11:26:00Z">
        <w:r>
          <w:t xml:space="preserve"> it by looking at the map, then </w:t>
        </w:r>
      </w:ins>
      <w:ins w:id="12" w:author="Primulaprojektet" w:date="2016-01-18T11:28:00Z">
        <w:r>
          <w:t xml:space="preserve">yes, </w:t>
        </w:r>
      </w:ins>
      <w:ins w:id="13" w:author="Primulaprojektet" w:date="2016-01-18T11:26:00Z">
        <w:r>
          <w:t>we can give approximate coordinates</w:t>
        </w:r>
      </w:ins>
      <w:ins w:id="14" w:author="Primulaprojektet" w:date="2016-01-18T11:28:00Z">
        <w:r>
          <w:t>!</w:t>
        </w:r>
      </w:ins>
      <w:ins w:id="15" w:author="Primulaprojektet" w:date="2016-01-18T11:26:00Z">
        <w:r>
          <w:t>)</w:t>
        </w:r>
      </w:ins>
      <w:ins w:id="16" w:author="Primulaprojektet" w:date="2016-01-18T11:28:00Z">
        <w:r>
          <w:t>.</w:t>
        </w:r>
      </w:ins>
    </w:p>
  </w:comment>
  <w:comment w:id="19" w:author="Johan Ehrlén" w:initials="JE">
    <w:p w:rsidR="006361FA" w:rsidRDefault="006361FA">
      <w:pPr>
        <w:pStyle w:val="CommentText"/>
        <w:rPr>
          <w:ins w:id="20" w:author="Primulaprojektet" w:date="2016-01-18T18:37:00Z"/>
        </w:rPr>
      </w:pPr>
      <w:r>
        <w:rPr>
          <w:rStyle w:val="CommentReference"/>
        </w:rPr>
        <w:annotationRef/>
      </w:r>
      <w:r>
        <w:t>I realice that gradients are not always negative when the predator is present. We need to change what I wrote in some places in the letter and the manuscript to make it correct.</w:t>
      </w:r>
    </w:p>
    <w:p w:rsidR="006361FA" w:rsidRDefault="006361FA">
      <w:pPr>
        <w:pStyle w:val="CommentText"/>
        <w:numPr>
          <w:ins w:id="21" w:author="Primulaprojektet" w:date="2016-01-18T18:37:00Z"/>
        </w:numPr>
      </w:pPr>
      <w:ins w:id="22" w:author="Primulaprojektet" w:date="2016-01-18T18:37:00Z">
        <w:r>
          <w:t>I think I have changed it everywhere now.</w:t>
        </w:r>
      </w:ins>
    </w:p>
  </w:comment>
  <w:comment w:id="23" w:author="Johan Ehrlén" w:initials="JE">
    <w:p w:rsidR="006361FA" w:rsidRDefault="006361FA">
      <w:pPr>
        <w:pStyle w:val="CommentText"/>
        <w:rPr>
          <w:ins w:id="24" w:author="Primulaprojektet" w:date="2016-01-18T15:03:00Z"/>
        </w:rPr>
      </w:pPr>
      <w:r>
        <w:rPr>
          <w:rStyle w:val="CommentReference"/>
        </w:rPr>
        <w:annotationRef/>
      </w:r>
      <w:r>
        <w:t>Is nota ll this info available in the graphs above?</w:t>
      </w:r>
    </w:p>
    <w:p w:rsidR="006361FA" w:rsidRDefault="006361FA">
      <w:pPr>
        <w:pStyle w:val="CommentText"/>
        <w:numPr>
          <w:ins w:id="25" w:author="Primulaprojektet" w:date="2016-01-18T15:03:00Z"/>
        </w:numPr>
      </w:pPr>
      <w:ins w:id="26" w:author="Primulaprojektet" w:date="2016-01-18T15:03:00Z">
        <w:r>
          <w:t xml:space="preserve">Yes, it is but it is kind of easier to see the differences here. I think that at some point we decided to include this table, and it also resumes some of the information one of the referees was asking for about. </w:t>
        </w:r>
      </w:ins>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61FA"/>
    <w:rsid w:val="006361FA"/>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comments" Target="commen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98</TotalTime>
  <Pages>20</Pages>
  <Words>1992</Words>
  <Characters>9763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subject/>
  <dc:creator>Alicia</dc:creator>
  <cp:keywords/>
  <dc:description/>
  <cp:lastModifiedBy>Primulaprojektet</cp:lastModifiedBy>
  <cp:revision>6</cp:revision>
  <dcterms:created xsi:type="dcterms:W3CDTF">2016-01-18T10:54:00Z</dcterms:created>
  <dcterms:modified xsi:type="dcterms:W3CDTF">2016-01-18T17:47:00Z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id="IUH5a1eX"/&gt;&lt;style id="http://www.zotero.org/styles/global-ecology-and-biogeography"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