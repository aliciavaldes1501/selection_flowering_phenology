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2AD" w:rsidRDefault="006512AD" w:rsidP="00472CCB">
      <w:pPr>
        <w:spacing w:line="480" w:lineRule="auto"/>
        <w:rPr>
          <w:ins w:id="0" w:author="Alicia" w:date="2015-05-05T18:20:00Z"/>
          <w:rFonts w:ascii="Times New Roman" w:hAnsi="Times New Roman" w:cs="Times New Roman"/>
          <w:sz w:val="24"/>
          <w:szCs w:val="24"/>
          <w:lang w:val="en-US"/>
        </w:rPr>
      </w:pPr>
      <w:commentRangeStart w:id="1"/>
      <w:r>
        <w:rPr>
          <w:rFonts w:ascii="Times New Roman" w:hAnsi="Times New Roman" w:cs="Times New Roman"/>
          <w:sz w:val="24"/>
          <w:szCs w:val="24"/>
          <w:lang w:val="en-US"/>
        </w:rPr>
        <w:t>TITLE</w:t>
      </w:r>
      <w:commentRangeEnd w:id="1"/>
      <w:r w:rsidR="00802D79">
        <w:rPr>
          <w:rStyle w:val="Refdecomentario"/>
        </w:rPr>
        <w:commentReference w:id="1"/>
      </w:r>
      <w:r>
        <w:rPr>
          <w:rFonts w:ascii="Times New Roman" w:hAnsi="Times New Roman" w:cs="Times New Roman"/>
          <w:sz w:val="24"/>
          <w:szCs w:val="24"/>
          <w:lang w:val="en-US"/>
        </w:rPr>
        <w:t xml:space="preserve">: </w:t>
      </w:r>
      <w:del w:id="2" w:author="Alicia" w:date="2015-05-12T17:49:00Z">
        <w:r w:rsidR="000D3155" w:rsidDel="00802D79">
          <w:rPr>
            <w:rFonts w:ascii="Times New Roman" w:hAnsi="Times New Roman" w:cs="Times New Roman"/>
            <w:sz w:val="24"/>
            <w:szCs w:val="24"/>
            <w:lang w:val="en-US"/>
          </w:rPr>
          <w:delText>S</w:delText>
        </w:r>
        <w:r w:rsidDel="00802D79">
          <w:rPr>
            <w:rFonts w:ascii="Times New Roman" w:hAnsi="Times New Roman" w:cs="Times New Roman"/>
            <w:sz w:val="24"/>
            <w:szCs w:val="24"/>
            <w:lang w:val="en-US"/>
          </w:rPr>
          <w:delText>election on flowering time</w:delText>
        </w:r>
        <w:r w:rsidR="000D3155" w:rsidDel="00802D79">
          <w:rPr>
            <w:rFonts w:ascii="Times New Roman" w:hAnsi="Times New Roman" w:cs="Times New Roman"/>
            <w:sz w:val="24"/>
            <w:szCs w:val="24"/>
            <w:lang w:val="en-US"/>
          </w:rPr>
          <w:delText xml:space="preserve"> in</w:delText>
        </w:r>
        <w:r w:rsidDel="00802D79">
          <w:rPr>
            <w:rFonts w:ascii="Times New Roman" w:hAnsi="Times New Roman" w:cs="Times New Roman"/>
            <w:sz w:val="24"/>
            <w:szCs w:val="24"/>
            <w:lang w:val="en-US"/>
          </w:rPr>
          <w:delText xml:space="preserve"> </w:delText>
        </w:r>
        <w:r w:rsidR="000D3155" w:rsidRPr="006512AD" w:rsidDel="00802D79">
          <w:rPr>
            <w:rFonts w:ascii="Times New Roman" w:hAnsi="Times New Roman" w:cs="Times New Roman"/>
            <w:i/>
            <w:sz w:val="24"/>
            <w:szCs w:val="24"/>
            <w:lang w:val="en-US"/>
          </w:rPr>
          <w:delText>Gentiana pneumonanthe</w:delText>
        </w:r>
        <w:r w:rsidR="000D3155" w:rsidDel="00802D79">
          <w:rPr>
            <w:rFonts w:ascii="Times New Roman" w:hAnsi="Times New Roman" w:cs="Times New Roman"/>
            <w:sz w:val="24"/>
            <w:szCs w:val="24"/>
            <w:lang w:val="en-US"/>
          </w:rPr>
          <w:delText xml:space="preserve"> is </w:delText>
        </w:r>
        <w:r w:rsidDel="00802D79">
          <w:rPr>
            <w:rFonts w:ascii="Times New Roman" w:hAnsi="Times New Roman" w:cs="Times New Roman"/>
            <w:sz w:val="24"/>
            <w:szCs w:val="24"/>
            <w:lang w:val="en-US"/>
          </w:rPr>
          <w:delText xml:space="preserve">mediated by seed predators </w:delText>
        </w:r>
        <w:r w:rsidR="000D3155" w:rsidDel="00802D79">
          <w:rPr>
            <w:rFonts w:ascii="Times New Roman" w:hAnsi="Times New Roman" w:cs="Times New Roman"/>
            <w:sz w:val="24"/>
            <w:szCs w:val="24"/>
            <w:lang w:val="en-US"/>
          </w:rPr>
          <w:delText>and dependent on the community context</w:delText>
        </w:r>
      </w:del>
    </w:p>
    <w:p w:rsidR="00E21221" w:rsidRDefault="00E21221" w:rsidP="00472CCB">
      <w:pPr>
        <w:spacing w:line="480" w:lineRule="auto"/>
        <w:rPr>
          <w:ins w:id="3" w:author="Alicia" w:date="2015-05-05T18:18:00Z"/>
          <w:rFonts w:ascii="Times New Roman" w:hAnsi="Times New Roman" w:cs="Times New Roman"/>
          <w:sz w:val="24"/>
          <w:szCs w:val="24"/>
          <w:lang w:val="en-US"/>
        </w:rPr>
      </w:pPr>
      <w:ins w:id="4" w:author="Alicia" w:date="2015-05-05T18:21:00Z">
        <w:r w:rsidRPr="00E21221">
          <w:rPr>
            <w:rFonts w:ascii="Times New Roman" w:hAnsi="Times New Roman" w:cs="Times New Roman"/>
            <w:sz w:val="24"/>
            <w:szCs w:val="24"/>
            <w:lang w:val="en-US"/>
          </w:rPr>
          <w:t>S</w:t>
        </w:r>
        <w:r w:rsidR="00C61AA1">
          <w:rPr>
            <w:rFonts w:ascii="Times New Roman" w:hAnsi="Times New Roman" w:cs="Times New Roman"/>
            <w:sz w:val="24"/>
            <w:szCs w:val="24"/>
            <w:lang w:val="en-US"/>
          </w:rPr>
          <w:t>election on flowering phenology</w:t>
        </w:r>
        <w:r>
          <w:rPr>
            <w:rFonts w:ascii="Times New Roman" w:hAnsi="Times New Roman" w:cs="Times New Roman"/>
            <w:sz w:val="24"/>
            <w:szCs w:val="24"/>
            <w:lang w:val="en-US"/>
          </w:rPr>
          <w:t xml:space="preserve"> mediated by</w:t>
        </w:r>
        <w:r w:rsidRPr="00E21221">
          <w:rPr>
            <w:rFonts w:ascii="Times New Roman" w:hAnsi="Times New Roman" w:cs="Times New Roman"/>
            <w:sz w:val="24"/>
            <w:szCs w:val="24"/>
            <w:lang w:val="en-US"/>
          </w:rPr>
          <w:t xml:space="preserve"> seed predators and dependent on the community context</w:t>
        </w:r>
      </w:ins>
    </w:p>
    <w:p w:rsidR="00E21221" w:rsidRDefault="00E21221" w:rsidP="00E21221">
      <w:pPr>
        <w:spacing w:line="480" w:lineRule="auto"/>
        <w:rPr>
          <w:ins w:id="5" w:author="Alicia" w:date="2015-05-05T18:21:00Z"/>
          <w:rFonts w:ascii="Times New Roman" w:hAnsi="Times New Roman" w:cs="Times New Roman"/>
          <w:sz w:val="24"/>
          <w:szCs w:val="24"/>
          <w:lang w:val="en-US"/>
        </w:rPr>
      </w:pPr>
      <w:ins w:id="6" w:author="Alicia" w:date="2015-05-05T18:21:00Z">
        <w:r>
          <w:rPr>
            <w:rFonts w:ascii="Times New Roman" w:hAnsi="Times New Roman" w:cs="Times New Roman"/>
            <w:sz w:val="24"/>
            <w:szCs w:val="24"/>
            <w:lang w:val="en-US"/>
          </w:rPr>
          <w:t>Butterfl</w:t>
        </w:r>
      </w:ins>
      <w:ins w:id="7" w:author="Alicia" w:date="2015-05-05T18:25:00Z">
        <w:r>
          <w:rPr>
            <w:rFonts w:ascii="Times New Roman" w:hAnsi="Times New Roman" w:cs="Times New Roman"/>
            <w:sz w:val="24"/>
            <w:szCs w:val="24"/>
            <w:lang w:val="en-US"/>
          </w:rPr>
          <w:t>y seed predators</w:t>
        </w:r>
      </w:ins>
      <w:ins w:id="8" w:author="Alicia" w:date="2015-05-05T18:21:00Z">
        <w:r>
          <w:rPr>
            <w:rFonts w:ascii="Times New Roman" w:hAnsi="Times New Roman" w:cs="Times New Roman"/>
            <w:sz w:val="24"/>
            <w:szCs w:val="24"/>
            <w:lang w:val="en-US"/>
          </w:rPr>
          <w:t xml:space="preserve"> and ants as selective</w:t>
        </w:r>
        <w:r w:rsidR="00C61AA1">
          <w:rPr>
            <w:rFonts w:ascii="Times New Roman" w:hAnsi="Times New Roman" w:cs="Times New Roman"/>
            <w:sz w:val="24"/>
            <w:szCs w:val="24"/>
            <w:lang w:val="en-US"/>
          </w:rPr>
          <w:t xml:space="preserve"> agents for flowering phenology</w:t>
        </w:r>
      </w:ins>
    </w:p>
    <w:p w:rsidR="00E21221" w:rsidRDefault="00E21221" w:rsidP="00E21221">
      <w:pPr>
        <w:spacing w:line="480" w:lineRule="auto"/>
        <w:rPr>
          <w:ins w:id="9" w:author="Alicia" w:date="2015-05-05T18:21:00Z"/>
          <w:rFonts w:ascii="Times New Roman" w:hAnsi="Times New Roman" w:cs="Times New Roman"/>
          <w:sz w:val="24"/>
          <w:szCs w:val="24"/>
          <w:lang w:val="en-US"/>
        </w:rPr>
      </w:pPr>
      <w:ins w:id="10" w:author="Alicia" w:date="2015-05-05T18:21:00Z">
        <w:r>
          <w:rPr>
            <w:rFonts w:ascii="Times New Roman" w:hAnsi="Times New Roman" w:cs="Times New Roman"/>
            <w:sz w:val="24"/>
            <w:szCs w:val="24"/>
            <w:lang w:val="en-US"/>
          </w:rPr>
          <w:t>Butterfly seed predators and their second host</w:t>
        </w:r>
      </w:ins>
      <w:ins w:id="11" w:author="Alicia" w:date="2015-05-05T18:22:00Z">
        <w:r>
          <w:rPr>
            <w:rFonts w:ascii="Times New Roman" w:hAnsi="Times New Roman" w:cs="Times New Roman"/>
            <w:sz w:val="24"/>
            <w:szCs w:val="24"/>
            <w:lang w:val="en-US"/>
          </w:rPr>
          <w:t>s</w:t>
        </w:r>
      </w:ins>
      <w:ins w:id="12" w:author="Alicia" w:date="2015-05-05T18:21:00Z">
        <w:r>
          <w:rPr>
            <w:rFonts w:ascii="Times New Roman" w:hAnsi="Times New Roman" w:cs="Times New Roman"/>
            <w:sz w:val="24"/>
            <w:szCs w:val="24"/>
            <w:lang w:val="en-US"/>
          </w:rPr>
          <w:t xml:space="preserve"> as selective</w:t>
        </w:r>
        <w:r w:rsidR="00C61AA1">
          <w:rPr>
            <w:rFonts w:ascii="Times New Roman" w:hAnsi="Times New Roman" w:cs="Times New Roman"/>
            <w:sz w:val="24"/>
            <w:szCs w:val="24"/>
            <w:lang w:val="en-US"/>
          </w:rPr>
          <w:t xml:space="preserve"> agents for flowering phenology</w:t>
        </w:r>
      </w:ins>
    </w:p>
    <w:p w:rsidR="00E21221" w:rsidRDefault="00E21221" w:rsidP="00472CCB">
      <w:pPr>
        <w:spacing w:line="480" w:lineRule="auto"/>
        <w:rPr>
          <w:ins w:id="13" w:author="Alicia" w:date="2015-05-05T18:24:00Z"/>
          <w:rFonts w:ascii="Times New Roman" w:hAnsi="Times New Roman" w:cs="Times New Roman"/>
          <w:sz w:val="24"/>
          <w:szCs w:val="24"/>
          <w:lang w:val="en-US"/>
        </w:rPr>
      </w:pPr>
      <w:ins w:id="14" w:author="Alicia" w:date="2015-05-05T18:22:00Z">
        <w:r>
          <w:rPr>
            <w:rFonts w:ascii="Times New Roman" w:hAnsi="Times New Roman" w:cs="Times New Roman"/>
            <w:sz w:val="24"/>
            <w:szCs w:val="24"/>
            <w:lang w:val="en-US"/>
          </w:rPr>
          <w:t>S</w:t>
        </w:r>
        <w:r w:rsidR="00C61AA1">
          <w:rPr>
            <w:rFonts w:ascii="Times New Roman" w:hAnsi="Times New Roman" w:cs="Times New Roman"/>
            <w:sz w:val="24"/>
            <w:szCs w:val="24"/>
            <w:lang w:val="en-US"/>
          </w:rPr>
          <w:t>election on flowering phenology</w:t>
        </w:r>
        <w:r>
          <w:rPr>
            <w:rFonts w:ascii="Times New Roman" w:hAnsi="Times New Roman" w:cs="Times New Roman"/>
            <w:sz w:val="24"/>
            <w:szCs w:val="24"/>
            <w:lang w:val="en-US"/>
          </w:rPr>
          <w:t xml:space="preserve">: the role of </w:t>
        </w:r>
      </w:ins>
      <w:ins w:id="15" w:author="Alicia" w:date="2015-05-05T18:23:00Z">
        <w:r>
          <w:rPr>
            <w:rFonts w:ascii="Times New Roman" w:hAnsi="Times New Roman" w:cs="Times New Roman"/>
            <w:sz w:val="24"/>
            <w:szCs w:val="24"/>
            <w:lang w:val="en-US"/>
          </w:rPr>
          <w:t>(</w:t>
        </w:r>
      </w:ins>
      <w:ins w:id="16" w:author="Alicia" w:date="2015-05-05T18:22:00Z">
        <w:r>
          <w:rPr>
            <w:rFonts w:ascii="Times New Roman" w:hAnsi="Times New Roman" w:cs="Times New Roman"/>
            <w:sz w:val="24"/>
            <w:szCs w:val="24"/>
            <w:lang w:val="en-US"/>
          </w:rPr>
          <w:t>butterfly</w:t>
        </w:r>
      </w:ins>
      <w:ins w:id="17" w:author="Alicia" w:date="2015-05-05T18:23:00Z">
        <w:r>
          <w:rPr>
            <w:rFonts w:ascii="Times New Roman" w:hAnsi="Times New Roman" w:cs="Times New Roman"/>
            <w:sz w:val="24"/>
            <w:szCs w:val="24"/>
            <w:lang w:val="en-US"/>
          </w:rPr>
          <w:t>)</w:t>
        </w:r>
      </w:ins>
      <w:ins w:id="18" w:author="Alicia" w:date="2015-05-05T18:22:00Z">
        <w:r>
          <w:rPr>
            <w:rFonts w:ascii="Times New Roman" w:hAnsi="Times New Roman" w:cs="Times New Roman"/>
            <w:sz w:val="24"/>
            <w:szCs w:val="24"/>
            <w:lang w:val="en-US"/>
          </w:rPr>
          <w:t xml:space="preserve"> seed predators and their second hosts</w:t>
        </w:r>
      </w:ins>
    </w:p>
    <w:p w:rsidR="00E21221" w:rsidRDefault="00E21221" w:rsidP="00E21221">
      <w:pPr>
        <w:spacing w:line="480" w:lineRule="auto"/>
        <w:rPr>
          <w:ins w:id="19" w:author="Alicia" w:date="2015-05-12T17:50:00Z"/>
          <w:rFonts w:ascii="Times New Roman" w:hAnsi="Times New Roman" w:cs="Times New Roman"/>
          <w:sz w:val="24"/>
          <w:szCs w:val="24"/>
          <w:lang w:val="en-US"/>
        </w:rPr>
      </w:pPr>
      <w:ins w:id="20" w:author="Alicia" w:date="2015-05-05T18:24:00Z">
        <w:r>
          <w:rPr>
            <w:rFonts w:ascii="Times New Roman" w:hAnsi="Times New Roman" w:cs="Times New Roman"/>
            <w:sz w:val="24"/>
            <w:szCs w:val="24"/>
            <w:lang w:val="en-US"/>
          </w:rPr>
          <w:t>S</w:t>
        </w:r>
        <w:r w:rsidR="00C61AA1">
          <w:rPr>
            <w:rFonts w:ascii="Times New Roman" w:hAnsi="Times New Roman" w:cs="Times New Roman"/>
            <w:sz w:val="24"/>
            <w:szCs w:val="24"/>
            <w:lang w:val="en-US"/>
          </w:rPr>
          <w:t>election on flowering phenology</w:t>
        </w:r>
        <w:r>
          <w:rPr>
            <w:rFonts w:ascii="Times New Roman" w:hAnsi="Times New Roman" w:cs="Times New Roman"/>
            <w:sz w:val="24"/>
            <w:szCs w:val="24"/>
            <w:lang w:val="en-US"/>
          </w:rPr>
          <w:t xml:space="preserve"> mediated by (butterfly) seed predators and their second hosts</w:t>
        </w:r>
      </w:ins>
    </w:p>
    <w:p w:rsidR="00802D79" w:rsidRDefault="00802D79" w:rsidP="00802D79">
      <w:pPr>
        <w:spacing w:line="480" w:lineRule="auto"/>
        <w:rPr>
          <w:ins w:id="21" w:author="Alicia" w:date="2015-05-12T17:50:00Z"/>
          <w:rFonts w:ascii="Times New Roman" w:hAnsi="Times New Roman" w:cs="Times New Roman"/>
          <w:sz w:val="24"/>
          <w:szCs w:val="24"/>
          <w:lang w:val="en-US"/>
        </w:rPr>
      </w:pPr>
      <w:ins w:id="22" w:author="Alicia" w:date="2015-05-12T17:50:00Z">
        <w:r>
          <w:rPr>
            <w:rFonts w:ascii="Times New Roman" w:hAnsi="Times New Roman" w:cs="Times New Roman"/>
            <w:sz w:val="24"/>
            <w:szCs w:val="24"/>
            <w:lang w:val="en-US"/>
          </w:rPr>
          <w:t>Shifts in selection on flowering phenology mediated by (butterfly) seed predators and their second hosts</w:t>
        </w:r>
      </w:ins>
    </w:p>
    <w:p w:rsidR="00C61AA1" w:rsidRDefault="00C61AA1" w:rsidP="00472CCB">
      <w:pPr>
        <w:spacing w:line="480" w:lineRule="auto"/>
        <w:rPr>
          <w:ins w:id="23" w:author="Alicia" w:date="2015-05-07T10:31:00Z"/>
          <w:rFonts w:ascii="Times New Roman" w:hAnsi="Times New Roman" w:cs="Times New Roman"/>
          <w:sz w:val="24"/>
          <w:szCs w:val="24"/>
          <w:lang w:val="en-US"/>
        </w:rPr>
      </w:pPr>
      <w:commentRangeStart w:id="24"/>
      <w:ins w:id="25" w:author="Alicia" w:date="2015-05-07T10:25:00Z">
        <w:r w:rsidRPr="00802D79">
          <w:rPr>
            <w:rFonts w:ascii="Times New Roman" w:hAnsi="Times New Roman" w:cs="Times New Roman"/>
            <w:sz w:val="24"/>
            <w:szCs w:val="24"/>
            <w:lang w:val="en-US"/>
          </w:rPr>
          <w:t xml:space="preserve">Context-dependent seed predation shifts </w:t>
        </w:r>
      </w:ins>
      <w:ins w:id="26" w:author="Alicia" w:date="2015-05-07T10:26:00Z">
        <w:r w:rsidRPr="00802D79">
          <w:rPr>
            <w:rFonts w:ascii="Times New Roman" w:hAnsi="Times New Roman" w:cs="Times New Roman"/>
            <w:sz w:val="24"/>
            <w:szCs w:val="24"/>
            <w:lang w:val="en-US"/>
          </w:rPr>
          <w:t xml:space="preserve">direction of </w:t>
        </w:r>
      </w:ins>
      <w:ins w:id="27" w:author="Alicia" w:date="2015-05-07T10:25:00Z">
        <w:r w:rsidRPr="00802D79">
          <w:rPr>
            <w:rFonts w:ascii="Times New Roman" w:hAnsi="Times New Roman" w:cs="Times New Roman"/>
            <w:sz w:val="24"/>
            <w:szCs w:val="24"/>
            <w:lang w:val="en-US"/>
          </w:rPr>
          <w:t>selection on flowering phenology</w:t>
        </w:r>
      </w:ins>
      <w:commentRangeEnd w:id="24"/>
      <w:ins w:id="28" w:author="Alicia" w:date="2015-05-12T17:51:00Z">
        <w:r w:rsidR="00802D79">
          <w:rPr>
            <w:rStyle w:val="Refdecomentario"/>
          </w:rPr>
          <w:commentReference w:id="24"/>
        </w:r>
      </w:ins>
    </w:p>
    <w:p w:rsidR="00C61AA1" w:rsidRDefault="00C61AA1" w:rsidP="00472CCB">
      <w:pPr>
        <w:spacing w:line="480" w:lineRule="auto"/>
        <w:rPr>
          <w:ins w:id="29" w:author="Alicia" w:date="2015-05-07T10:30:00Z"/>
          <w:rFonts w:ascii="Times New Roman" w:hAnsi="Times New Roman" w:cs="Times New Roman"/>
          <w:sz w:val="24"/>
          <w:szCs w:val="24"/>
          <w:lang w:val="en-US"/>
        </w:rPr>
      </w:pPr>
      <w:ins w:id="30" w:author="Alicia" w:date="2015-05-07T10:30:00Z">
        <w:r>
          <w:rPr>
            <w:rFonts w:ascii="Times New Roman" w:hAnsi="Times New Roman" w:cs="Times New Roman"/>
            <w:sz w:val="24"/>
            <w:szCs w:val="24"/>
            <w:lang w:val="en-US"/>
          </w:rPr>
          <w:t xml:space="preserve">Predator-mediated and context-dependent </w:t>
        </w:r>
      </w:ins>
      <w:ins w:id="31" w:author="Alicia" w:date="2015-05-12T17:52:00Z">
        <w:r w:rsidR="00802D79">
          <w:rPr>
            <w:rFonts w:ascii="Times New Roman" w:hAnsi="Times New Roman" w:cs="Times New Roman"/>
            <w:sz w:val="24"/>
            <w:szCs w:val="24"/>
            <w:lang w:val="en-US"/>
          </w:rPr>
          <w:t xml:space="preserve">(shifts in) </w:t>
        </w:r>
      </w:ins>
      <w:ins w:id="32" w:author="Alicia" w:date="2015-05-07T10:30:00Z">
        <w:r>
          <w:rPr>
            <w:rFonts w:ascii="Times New Roman" w:hAnsi="Times New Roman" w:cs="Times New Roman"/>
            <w:sz w:val="24"/>
            <w:szCs w:val="24"/>
            <w:lang w:val="en-US"/>
          </w:rPr>
          <w:t>selection on flowering phenology</w:t>
        </w:r>
      </w:ins>
    </w:p>
    <w:p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Valdés, Alicia* and </w:t>
      </w:r>
      <w:proofErr w:type="spellStart"/>
      <w:r w:rsidRPr="00DE59A4">
        <w:rPr>
          <w:rFonts w:ascii="Times New Roman" w:eastAsia="Times New Roman" w:hAnsi="Times New Roman"/>
          <w:sz w:val="24"/>
          <w:szCs w:val="24"/>
          <w:lang w:val="en-US"/>
        </w:rPr>
        <w:t>Ehrlén</w:t>
      </w:r>
      <w:proofErr w:type="spellEnd"/>
      <w:r w:rsidRPr="00DE59A4">
        <w:rPr>
          <w:rFonts w:ascii="Times New Roman" w:eastAsia="Times New Roman" w:hAnsi="Times New Roman"/>
          <w:sz w:val="24"/>
          <w:szCs w:val="24"/>
          <w:lang w:val="en-US"/>
        </w:rPr>
        <w:t>, Johan</w:t>
      </w:r>
    </w:p>
    <w:p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rsidR="00DE59A4" w:rsidRPr="00F5643D" w:rsidRDefault="00DE59A4" w:rsidP="00DE59A4">
      <w:pPr>
        <w:spacing w:line="480" w:lineRule="auto"/>
        <w:rPr>
          <w:rFonts w:ascii="Times New Roman" w:eastAsia="Times New Roman" w:hAnsi="Times New Roman"/>
          <w:sz w:val="24"/>
          <w:szCs w:val="24"/>
          <w:lang w:val="en-US"/>
        </w:rPr>
      </w:pPr>
    </w:p>
    <w:p w:rsidR="00A870C3" w:rsidRPr="00DE59A4" w:rsidRDefault="00DE59A4" w:rsidP="00DE59A4">
      <w:pPr>
        <w:spacing w:line="480" w:lineRule="auto"/>
        <w:rPr>
          <w:ins w:id="33" w:author="Alicia" w:date="2015-05-12T17:37:00Z"/>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ins w:id="34" w:author="Alicia" w:date="2015-05-12T17:37:00Z">
        <w:r w:rsidR="00A870C3">
          <w:rPr>
            <w:rFonts w:ascii="Times New Roman" w:eastAsia="Times New Roman" w:hAnsi="Times New Roman"/>
            <w:sz w:val="24"/>
            <w:szCs w:val="24"/>
            <w:lang w:val="en-US"/>
          </w:rPr>
          <w:fldChar w:fldCharType="begin"/>
        </w:r>
        <w:r w:rsidR="00A870C3">
          <w:rPr>
            <w:rFonts w:ascii="Times New Roman" w:eastAsia="Times New Roman" w:hAnsi="Times New Roman"/>
            <w:sz w:val="24"/>
            <w:szCs w:val="24"/>
            <w:lang w:val="en-US"/>
          </w:rPr>
          <w:instrText xml:space="preserve"> HYPERLINK "mailto:</w:instrText>
        </w:r>
      </w:ins>
      <w:r w:rsidR="00A870C3" w:rsidRPr="00DE59A4">
        <w:rPr>
          <w:rFonts w:ascii="Times New Roman" w:eastAsia="Times New Roman" w:hAnsi="Times New Roman"/>
          <w:sz w:val="24"/>
          <w:szCs w:val="24"/>
          <w:lang w:val="en-US"/>
        </w:rPr>
        <w:instrText>alicia.valdes@</w:instrText>
      </w:r>
      <w:r w:rsidR="00A870C3">
        <w:rPr>
          <w:rFonts w:ascii="Times New Roman" w:eastAsia="Times New Roman" w:hAnsi="Times New Roman"/>
          <w:sz w:val="24"/>
          <w:szCs w:val="24"/>
          <w:lang w:val="en-US"/>
        </w:rPr>
        <w:instrText>su.se</w:instrText>
      </w:r>
      <w:ins w:id="35" w:author="Alicia" w:date="2015-05-12T17:37:00Z">
        <w:r w:rsidR="00A870C3">
          <w:rPr>
            <w:rFonts w:ascii="Times New Roman" w:eastAsia="Times New Roman" w:hAnsi="Times New Roman"/>
            <w:sz w:val="24"/>
            <w:szCs w:val="24"/>
            <w:lang w:val="en-US"/>
          </w:rPr>
          <w:instrText xml:space="preserve">" </w:instrText>
        </w:r>
        <w:r w:rsidR="00A870C3">
          <w:rPr>
            <w:rFonts w:ascii="Times New Roman" w:eastAsia="Times New Roman" w:hAnsi="Times New Roman"/>
            <w:sz w:val="24"/>
            <w:szCs w:val="24"/>
            <w:lang w:val="en-US"/>
          </w:rPr>
          <w:fldChar w:fldCharType="separate"/>
        </w:r>
      </w:ins>
      <w:r w:rsidR="00A870C3" w:rsidRPr="00DC42B9">
        <w:rPr>
          <w:rStyle w:val="Hipervnculo"/>
          <w:rFonts w:ascii="Times New Roman" w:eastAsia="Times New Roman" w:hAnsi="Times New Roman"/>
          <w:sz w:val="24"/>
          <w:szCs w:val="24"/>
          <w:lang w:val="en-US"/>
        </w:rPr>
        <w:t>alicia.valdes@su.se</w:t>
      </w:r>
      <w:ins w:id="36" w:author="Alicia" w:date="2015-05-12T17:37:00Z">
        <w:r w:rsidR="00A870C3">
          <w:rPr>
            <w:rFonts w:ascii="Times New Roman" w:eastAsia="Times New Roman" w:hAnsi="Times New Roman"/>
            <w:sz w:val="24"/>
            <w:szCs w:val="24"/>
            <w:lang w:val="en-US"/>
          </w:rPr>
          <w:fldChar w:fldCharType="end"/>
        </w:r>
      </w:ins>
    </w:p>
    <w:p w:rsidR="00802D79" w:rsidRDefault="00802D79">
      <w:pPr>
        <w:rPr>
          <w:ins w:id="37" w:author="Alicia" w:date="2015-05-12T17:52:00Z"/>
          <w:rFonts w:ascii="Times New Roman" w:hAnsi="Times New Roman" w:cs="Times New Roman"/>
          <w:sz w:val="24"/>
          <w:szCs w:val="24"/>
          <w:lang w:val="en-US"/>
        </w:rPr>
      </w:pPr>
      <w:ins w:id="38" w:author="Alicia" w:date="2015-05-12T17:52:00Z">
        <w:r>
          <w:rPr>
            <w:rFonts w:ascii="Times New Roman" w:hAnsi="Times New Roman" w:cs="Times New Roman"/>
            <w:sz w:val="24"/>
            <w:szCs w:val="24"/>
            <w:lang w:val="en-US"/>
          </w:rPr>
          <w:br w:type="page"/>
        </w:r>
      </w:ins>
    </w:p>
    <w:p w:rsidR="00FC051E" w:rsidRDefault="00472CCB" w:rsidP="00A870C3">
      <w:pPr>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rsidR="00340F5B" w:rsidRDefault="00A505D6" w:rsidP="00472CCB">
      <w:pPr>
        <w:spacing w:line="480" w:lineRule="auto"/>
        <w:rPr>
          <w:ins w:id="39" w:author="Alicia" w:date="2015-05-06T13:34:00Z"/>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in plants affects their fitness by influencing interactions both with the physical environment and with other organisms. </w:t>
      </w:r>
      <w:r w:rsidR="005F5C45">
        <w:rPr>
          <w:rFonts w:ascii="Times New Roman" w:hAnsi="Times New Roman" w:cs="Times New Roman"/>
          <w:sz w:val="24"/>
          <w:szCs w:val="24"/>
          <w:lang w:val="en-US"/>
        </w:rPr>
        <w:t>Both</w:t>
      </w:r>
      <w:r w:rsidR="00D35C36">
        <w:rPr>
          <w:rFonts w:ascii="Times New Roman" w:hAnsi="Times New Roman" w:cs="Times New Roman"/>
          <w:sz w:val="24"/>
          <w:szCs w:val="24"/>
          <w:lang w:val="en-US"/>
        </w:rPr>
        <w:t xml:space="preserve"> pollinators </w:t>
      </w:r>
      <w:r w:rsidR="00F432DE">
        <w:rPr>
          <w:rFonts w:ascii="Times New Roman" w:hAnsi="Times New Roman" w:cs="Times New Roman"/>
          <w:sz w:val="24"/>
          <w:szCs w:val="24"/>
          <w:lang w:val="en-US"/>
        </w:rPr>
        <w:t xml:space="preserve">(mutualists) </w:t>
      </w:r>
      <w:r w:rsidR="00D35C36">
        <w:rPr>
          <w:rFonts w:ascii="Times New Roman" w:hAnsi="Times New Roman" w:cs="Times New Roman"/>
          <w:sz w:val="24"/>
          <w:szCs w:val="24"/>
          <w:lang w:val="en-US"/>
        </w:rPr>
        <w:t xml:space="preserve">and </w:t>
      </w:r>
      <w:r w:rsidR="00D66612">
        <w:rPr>
          <w:rFonts w:ascii="Times New Roman" w:hAnsi="Times New Roman" w:cs="Times New Roman"/>
          <w:sz w:val="24"/>
          <w:szCs w:val="24"/>
          <w:lang w:val="en-US"/>
        </w:rPr>
        <w:t xml:space="preserve">predispersal </w:t>
      </w:r>
      <w:r w:rsidR="00D35C36">
        <w:rPr>
          <w:rFonts w:ascii="Times New Roman" w:hAnsi="Times New Roman" w:cs="Times New Roman"/>
          <w:sz w:val="24"/>
          <w:szCs w:val="24"/>
          <w:lang w:val="en-US"/>
        </w:rPr>
        <w:t xml:space="preserve">seed predators </w:t>
      </w:r>
      <w:r w:rsidR="00F432DE">
        <w:rPr>
          <w:rFonts w:ascii="Times New Roman" w:hAnsi="Times New Roman" w:cs="Times New Roman"/>
          <w:sz w:val="24"/>
          <w:szCs w:val="24"/>
          <w:lang w:val="en-US"/>
        </w:rPr>
        <w:t xml:space="preserve">(antagonists) </w:t>
      </w:r>
      <w:r w:rsidR="00D35C36">
        <w:rPr>
          <w:rFonts w:ascii="Times New Roman" w:hAnsi="Times New Roman" w:cs="Times New Roman"/>
          <w:sz w:val="24"/>
          <w:szCs w:val="24"/>
          <w:lang w:val="en-US"/>
        </w:rPr>
        <w:t xml:space="preserve">can </w:t>
      </w:r>
      <w:del w:id="40" w:author="Alicia" w:date="2015-05-06T13:09:00Z">
        <w:r w:rsidR="00D35C36" w:rsidDel="007D7964">
          <w:rPr>
            <w:rFonts w:ascii="Times New Roman" w:hAnsi="Times New Roman" w:cs="Times New Roman"/>
            <w:sz w:val="24"/>
            <w:szCs w:val="24"/>
            <w:lang w:val="en-US"/>
          </w:rPr>
          <w:delText>determine the evolution of flowering phenologies</w:delText>
        </w:r>
        <w:r w:rsidR="00D66612" w:rsidDel="007D7964">
          <w:rPr>
            <w:rFonts w:ascii="Times New Roman" w:hAnsi="Times New Roman" w:cs="Times New Roman"/>
            <w:sz w:val="24"/>
            <w:szCs w:val="24"/>
            <w:lang w:val="en-US"/>
          </w:rPr>
          <w:delText>,</w:delText>
        </w:r>
      </w:del>
      <w:del w:id="41" w:author="Alicia" w:date="2015-05-06T13:19:00Z">
        <w:r w:rsidR="00D66612" w:rsidDel="000A57F3">
          <w:rPr>
            <w:rFonts w:ascii="Times New Roman" w:hAnsi="Times New Roman" w:cs="Times New Roman"/>
            <w:sz w:val="24"/>
            <w:szCs w:val="24"/>
            <w:lang w:val="en-US"/>
          </w:rPr>
          <w:delText xml:space="preserve"> </w:delText>
        </w:r>
      </w:del>
      <w:r w:rsidR="00D66612">
        <w:rPr>
          <w:rFonts w:ascii="Times New Roman" w:hAnsi="Times New Roman" w:cs="Times New Roman"/>
          <w:sz w:val="24"/>
          <w:szCs w:val="24"/>
          <w:lang w:val="en-US"/>
        </w:rPr>
        <w:t>exert</w:t>
      </w:r>
      <w:del w:id="42" w:author="Alicia" w:date="2015-05-06T13:09:00Z">
        <w:r w:rsidR="00D66612" w:rsidDel="007D7964">
          <w:rPr>
            <w:rFonts w:ascii="Times New Roman" w:hAnsi="Times New Roman" w:cs="Times New Roman"/>
            <w:sz w:val="24"/>
            <w:szCs w:val="24"/>
            <w:lang w:val="en-US"/>
          </w:rPr>
          <w:delText>ing</w:delText>
        </w:r>
      </w:del>
      <w:ins w:id="43" w:author="Alicia" w:date="2015-05-06T13:09:00Z">
        <w:r w:rsidR="007D7964">
          <w:rPr>
            <w:rFonts w:ascii="Times New Roman" w:hAnsi="Times New Roman" w:cs="Times New Roman"/>
            <w:sz w:val="24"/>
            <w:szCs w:val="24"/>
            <w:lang w:val="en-US"/>
          </w:rPr>
          <w:t xml:space="preserve"> selection on flowering phenology</w:t>
        </w:r>
      </w:ins>
      <w:ins w:id="44" w:author="Alicia" w:date="2015-05-06T13:19:00Z">
        <w:r w:rsidR="000A57F3">
          <w:rPr>
            <w:rFonts w:ascii="Times New Roman" w:hAnsi="Times New Roman" w:cs="Times New Roman"/>
            <w:sz w:val="24"/>
            <w:szCs w:val="24"/>
            <w:lang w:val="en-US"/>
          </w:rPr>
          <w:t xml:space="preserve"> </w:t>
        </w:r>
        <w:r w:rsidR="000A57F3">
          <w:rPr>
            <w:rFonts w:ascii="Times New Roman" w:hAnsi="Times New Roman" w:cs="Times New Roman"/>
            <w:sz w:val="24"/>
            <w:szCs w:val="24"/>
            <w:lang w:val="en-US"/>
          </w:rPr>
          <w:fldChar w:fldCharType="begin"/>
        </w:r>
        <w:r w:rsidR="000A57F3">
          <w:rPr>
            <w:rFonts w:ascii="Times New Roman" w:hAnsi="Times New Roman" w:cs="Times New Roman"/>
            <w:sz w:val="24"/>
            <w:szCs w:val="24"/>
            <w:lang w:val="en-US"/>
          </w:rPr>
          <w:instrText xml:space="preserve"> ADDIN ZOTERO_ITEM CSL_CITATION {"citationID":"2mp92jqfsm","properties":{"formattedCitation":"{\\rtf (Elzinga \\i et al.\\i0{}, 2007)}","plainCitation":"(Elzinga et al., 2007)"},"citationItems":[{"id":1505,"uris":["http://zotero.org/users/624279/items/W9FGZUUP"],"uri":["http://zotero.org/users/624279/items/W9FGZUUP"],"itemData":{"id":1505,"type":"article-journal","title":"Time after time: flowering phenology and biotic interactions","container-title":"Trends in Ecology &amp; Evolution","page":"432–439","volume":"22","issue":"8","source":"Google Scholar","shortTitle":"Time after time","author":[{"family":"Elzinga","given":"J. A."},{"family":"Atlan","given":"A."},{"family":"Biere","given":"A."},{"family":"Gigord","given":"L."},{"family":"Weis","given":"A. E."},{"family":"Bernasconi","given":"G."}],"issued":{"date-parts":[["2007"]]}}}],"schema":"https://github.com/citation-style-language/schema/raw/master/csl-citation.json"} </w:instrText>
        </w:r>
        <w:r w:rsidR="000A57F3">
          <w:rPr>
            <w:rFonts w:ascii="Times New Roman" w:hAnsi="Times New Roman" w:cs="Times New Roman"/>
            <w:sz w:val="24"/>
            <w:szCs w:val="24"/>
            <w:lang w:val="en-US"/>
          </w:rPr>
          <w:fldChar w:fldCharType="separate"/>
        </w:r>
        <w:r w:rsidR="000A57F3" w:rsidRPr="007D7964">
          <w:rPr>
            <w:rFonts w:ascii="Times New Roman" w:hAnsi="Times New Roman" w:cs="Times New Roman"/>
            <w:sz w:val="24"/>
            <w:szCs w:val="24"/>
            <w:lang w:val="en-US"/>
          </w:rPr>
          <w:t xml:space="preserve">(Elzinga </w:t>
        </w:r>
        <w:r w:rsidR="000A57F3" w:rsidRPr="007D7964">
          <w:rPr>
            <w:rFonts w:ascii="Times New Roman" w:hAnsi="Times New Roman" w:cs="Times New Roman"/>
            <w:i/>
            <w:iCs/>
            <w:sz w:val="24"/>
            <w:szCs w:val="24"/>
            <w:lang w:val="en-US"/>
          </w:rPr>
          <w:t>et al.</w:t>
        </w:r>
        <w:r w:rsidR="000A57F3" w:rsidRPr="007D7964">
          <w:rPr>
            <w:rFonts w:ascii="Times New Roman" w:hAnsi="Times New Roman" w:cs="Times New Roman"/>
            <w:sz w:val="24"/>
            <w:szCs w:val="24"/>
            <w:lang w:val="en-US"/>
          </w:rPr>
          <w:t>, 2007)</w:t>
        </w:r>
        <w:r w:rsidR="000A57F3">
          <w:rPr>
            <w:rFonts w:ascii="Times New Roman" w:hAnsi="Times New Roman" w:cs="Times New Roman"/>
            <w:sz w:val="24"/>
            <w:szCs w:val="24"/>
            <w:lang w:val="en-US"/>
          </w:rPr>
          <w:fldChar w:fldCharType="end"/>
        </w:r>
      </w:ins>
      <w:ins w:id="45" w:author="Alicia" w:date="2015-05-06T13:09:00Z">
        <w:r w:rsidR="007D7964">
          <w:rPr>
            <w:rFonts w:ascii="Times New Roman" w:hAnsi="Times New Roman" w:cs="Times New Roman"/>
            <w:sz w:val="24"/>
            <w:szCs w:val="24"/>
            <w:lang w:val="en-US"/>
          </w:rPr>
          <w:t xml:space="preserve"> and this</w:t>
        </w:r>
      </w:ins>
      <w:ins w:id="46" w:author="Alicia" w:date="2015-05-06T13:18:00Z">
        <w:r w:rsidR="000A57F3">
          <w:rPr>
            <w:rFonts w:ascii="Times New Roman" w:hAnsi="Times New Roman" w:cs="Times New Roman"/>
            <w:sz w:val="24"/>
            <w:szCs w:val="24"/>
            <w:lang w:val="en-US"/>
          </w:rPr>
          <w:t xml:space="preserve"> leads to</w:t>
        </w:r>
      </w:ins>
      <w:r w:rsidR="00D66612">
        <w:rPr>
          <w:rFonts w:ascii="Times New Roman" w:hAnsi="Times New Roman" w:cs="Times New Roman"/>
          <w:sz w:val="24"/>
          <w:szCs w:val="24"/>
          <w:lang w:val="en-US"/>
        </w:rPr>
        <w:t xml:space="preserve"> different and sometimes opposing selective forces </w:t>
      </w:r>
      <w:r w:rsidR="00D66612">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{"citationID":"9ZT2MdCO","properties":{"formattedCitation":"(Brody, 1997; Strauss &amp; Irwin, 2004)","plainCitation":"(Brody, 1997; Strauss &amp; Irwin, 2004)"},"citationItems":[{"id":3260,"uris":["http://zotero.org/users/624279/items/ATPFXVFA"],"uri":["http://zotero.org/users/624279/items/ATPFXVFA"],"itemData":{"id":3260,"type":"article-journal","title":"Effects of pollinators, herbivores, and seed predators on flowering phenology","container-title":"Ecology","page":"1624-1631","volume":"78","issue":"6","source":"esajournals.org (Atypon)","abstract":"The evolution of flowering phenology has most often been examined in light of one set of organisms, namely pollinators. However, the patterns of flowering phenology observed in nature are likely to reflect evolutionary compromises in response to a variety of selective forces. Two of the most important potentially opposing selective forces that could elicit such a compromise are pollinators and pre-dispersal seed predators. Using a case study from my own work on the pollinators and pre-dispersal seed predators of two members of the Polemoniaceae, Polemonium foliosissimum and Ipomopsis aggregata, I show that the outcome of selective pressures is not always predictable by examining one group of organisms or another. In addition, the outcome of separate and combined selective pressures is variable among years. Thus I show that only by considering all organisms that affect the fitness of a plant may we gain a complete understanding of the evolution of floral traits. I argue that we must account for both geographical and temporal variation in assessing the ecological and evolutionary importance of interacting organisms.","DOI":"10.1890/0012-9658(1997)078[1624:EOPHAS]2.0.CO;2","ISSN":"0012-9658","journalAbbreviation":"Ecology","author":[{"family":"Brody","given":"Alison K."}],"issued":{"date-parts":[["1997",9,1]]},"accessed":{"date-parts":[["2015",1,30]],"season":"16:16:23"}}},{"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instrText>
      </w:r>
      <w:r w:rsidR="00D66612">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(Brody, 1997; Strauss &amp; Irwin, 2004)</w:t>
      </w:r>
      <w:r w:rsidR="00D66612">
        <w:rPr>
          <w:rFonts w:ascii="Times New Roman" w:hAnsi="Times New Roman" w:cs="Times New Roman"/>
          <w:sz w:val="24"/>
          <w:szCs w:val="24"/>
          <w:lang w:val="en-US"/>
        </w:rPr>
        <w:fldChar w:fldCharType="end"/>
      </w:r>
      <w:r w:rsidR="00D35C36">
        <w:rPr>
          <w:rFonts w:ascii="Times New Roman" w:hAnsi="Times New Roman" w:cs="Times New Roman"/>
          <w:sz w:val="24"/>
          <w:szCs w:val="24"/>
          <w:lang w:val="en-US"/>
        </w:rPr>
        <w:t xml:space="preserve">. </w:t>
      </w:r>
      <w:r w:rsidR="000A750C">
        <w:rPr>
          <w:rFonts w:ascii="Times New Roman" w:hAnsi="Times New Roman" w:cs="Times New Roman"/>
          <w:sz w:val="24"/>
          <w:szCs w:val="24"/>
          <w:lang w:val="en-US"/>
        </w:rPr>
        <w:t xml:space="preserve">Phenotypic selection on floral traits by pollinators is positively related to the degree of pollen limitation </w:t>
      </w:r>
      <w:r w:rsidR="000A750C">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{"citationID":"2ik6v0me1v","properties":{"formattedCitation":"(Totland, 2001)","plainCitation":"(Totland, 2001)"},"citationItems":[{"id":3293,"uris":["http://zotero.org/users/624279/items/ZXQPJA8V"],"uri":["http://zotero.org/users/624279/items/ZXQPJA8V"],"itemData":{"id":3293,"type":"article-journal","title":"Environment-dependent pollen limitation and selection on floral traits in an alpine species","container-title":"Ecology","page":"2233-2244","volume":"82","issue":"8","source":"esajournals.org (Atypon)","abstract":"Phenotypic selection on flower size in animal-pollinated plants can only occur when fitness is limited by pollinator visitation and when there is a relationship between flower size and pollinator attraction. The purpose of this study was (a) to examine how abiotic environmental conditions affect pollen limitation on female reproductive success and pollinator flower visitation and (b) to reveal whether phenotypic selection on floral traits in an alpine flowering species varied across an abiotic environmental gradient. In alpine populations of the perennial herb Ranunculus acris, I found that female reproductive success in a low-altitude population was significantly increased by experimental pollen addition, while plants at a higher altitude population did not respond to this treatment, presumably because low temperatures limited their seed production. At the low altitude, pollinators (muscoid flies) preferred to visit relatively large flowers, while no sign of flower discrimination occurred at the high altitude. Phenotypic selection regression analysis found that selection on flower size traits was more intense and frequent at the low-altitude compared to the high-altitude population. This result is consistent with the findings of stronger pollen limitation on seed set and the existence of pollinator discrimination on flower size at the low altitude compared to the high altitude. Pollinator visitation rates to flowers were nearly three times higher at the low altitude, compared to the high altitude. Thus, this study shows that the commonly assumed pathway from low pollinator availability to strong pollen limitation is not always correct but supports the view that selection on floral traits is positively related to the degree of pollen limitation. In R. acris environmental factors interact with pollen availability in determining the reproductive success of plants, and this interrupts the pathway from low pollinator availability via significant pollen limitation to selection on floral traits.","DOI":"10.1890/0012-9658(2001)082[2233:EDPLAS]2.0.CO;2","ISSN":"0012-9658","journalAbbreviation":"Ecology","author":[{"family":"Totland","given":"Ørjan"}],"issued":{"date-parts":[["2001",8,1]]},"accessed":{"date-parts":[["2015",2,2]]}}}],"schema":"https://github.com/citation-style-language/schema/raw/master/csl-citation.json"} </w:instrText>
      </w:r>
      <w:r w:rsidR="000A750C">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(Totland, 2001)</w:t>
      </w:r>
      <w:r w:rsidR="000A750C">
        <w:rPr>
          <w:rFonts w:ascii="Times New Roman" w:hAnsi="Times New Roman" w:cs="Times New Roman"/>
          <w:sz w:val="24"/>
          <w:szCs w:val="24"/>
          <w:lang w:val="en-US"/>
        </w:rPr>
        <w:fldChar w:fldCharType="end"/>
      </w:r>
      <w:r w:rsidR="000A750C">
        <w:rPr>
          <w:rFonts w:ascii="Times New Roman" w:hAnsi="Times New Roman" w:cs="Times New Roman"/>
          <w:sz w:val="24"/>
          <w:szCs w:val="24"/>
          <w:lang w:val="en-US"/>
        </w:rPr>
        <w:t>, and pollinator preference for certain floral traits does not always translate into higher fitness</w:t>
      </w:r>
      <w:r w:rsidR="00D17D38">
        <w:rPr>
          <w:rFonts w:ascii="Times New Roman" w:hAnsi="Times New Roman" w:cs="Times New Roman"/>
          <w:sz w:val="24"/>
          <w:szCs w:val="24"/>
          <w:lang w:val="en-US"/>
        </w:rPr>
        <w:t>. However, preference of a phenotype by seed predators most likely decrease</w:t>
      </w:r>
      <w:r w:rsidR="005F5C45">
        <w:rPr>
          <w:rFonts w:ascii="Times New Roman" w:hAnsi="Times New Roman" w:cs="Times New Roman"/>
          <w:sz w:val="24"/>
          <w:szCs w:val="24"/>
          <w:lang w:val="en-US"/>
        </w:rPr>
        <w:t>s</w:t>
      </w:r>
      <w:r w:rsidR="00D17D38">
        <w:rPr>
          <w:rFonts w:ascii="Times New Roman" w:hAnsi="Times New Roman" w:cs="Times New Roman"/>
          <w:sz w:val="24"/>
          <w:szCs w:val="24"/>
          <w:lang w:val="en-US"/>
        </w:rPr>
        <w:t xml:space="preserve"> the fitness of that particular phenotype</w:t>
      </w:r>
      <w:r w:rsidR="00A629E6">
        <w:rPr>
          <w:rFonts w:ascii="Times New Roman" w:hAnsi="Times New Roman" w:cs="Times New Roman"/>
          <w:sz w:val="24"/>
          <w:szCs w:val="24"/>
          <w:lang w:val="en-US"/>
        </w:rPr>
        <w:t xml:space="preserve"> </w:t>
      </w:r>
      <w:r w:rsidR="00D17D38">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{"citationID":"1p89etsflf","properties":{"formattedCitation":"(Parachnowitsch &amp; Caruso, 2008)","plainCitation":"(Parachnowitsch &amp; Caruso, 2008)"},"citationItems":[{"id":3209,"uris":["http://zotero.org/users/624279/items/I5EJNXBW"],"uri":["http://zotero.org/users/624279/items/I5EJNXBW"],"itemData":{"id":3209,"type":"article-journal","title":"Predispersal seed herbivores, not pollinators, exert selection on floral traits via female fitness","container-title":"Ecology","page":"1802-1810","volume":"89","issue":"7","source":"esajournals.org (Atypon)","abstract":"Herbivores that oviposit in flowers of animal-pollinated plants depend on pollinators for seed production and are therefore expected to choose flowers that attract pollinators. This provides a mechanism by which seed herbivores and pollinators could impose conflicting selection on floral traits. We measured phenotypic selection on floral traits of Lobelia siphilitica (Lobeliaceae) via female fitness to determine the relative strength of selection by pollinators and a specialist predispersal seed herbivore. We were able to attribute selection on flowering phenology to the herbivores. However, no selection could be attributed to pollinators, resulting in no conflicting selection on floral traits. Unlike pollinators, whose preference for certain floral traits does not always translate into higher fitness, any discrimination by seed herbivores is likely to decrease fitness of the preferred floral phenotype. Thus predispersal seed herbivores may be a significant agent of selection on floral traits.","DOI":"10.1890/07-0555.1","ISSN":"0012-9658","journalAbbreviation":"Ecology","author":[{"family":"Parachnowitsch","given":"Amy L."},{"family":"Caruso","given":"Christina M."}],"issued":{"date-parts":[["2008",7,1]]},"accessed":{"date-parts":[["2015",1,29]],"season":"16:07:13"}}}],"schema":"https://github.com/citation-style-language/schema/raw/master/csl-citation.json"} </w:instrText>
      </w:r>
      <w:r w:rsidR="00D17D38">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(Parachnowitsch &amp; Caruso, 2008)</w:t>
      </w:r>
      <w:r w:rsidR="00D17D38">
        <w:rPr>
          <w:rFonts w:ascii="Times New Roman" w:hAnsi="Times New Roman" w:cs="Times New Roman"/>
          <w:sz w:val="24"/>
          <w:szCs w:val="24"/>
          <w:lang w:val="en-US"/>
        </w:rPr>
        <w:fldChar w:fldCharType="end"/>
      </w:r>
      <w:r w:rsidR="00D17D38">
        <w:rPr>
          <w:rFonts w:ascii="Times New Roman" w:hAnsi="Times New Roman" w:cs="Times New Roman"/>
          <w:sz w:val="24"/>
          <w:szCs w:val="24"/>
          <w:lang w:val="en-US"/>
        </w:rPr>
        <w:t xml:space="preserve">. </w:t>
      </w:r>
      <w:r w:rsidR="00AB7823">
        <w:rPr>
          <w:rFonts w:ascii="Times New Roman" w:hAnsi="Times New Roman" w:cs="Times New Roman"/>
          <w:sz w:val="24"/>
          <w:szCs w:val="24"/>
          <w:lang w:val="en-US"/>
        </w:rPr>
        <w:t xml:space="preserve">Nowadays, there is weak empirical support for pollinator-mediated selection on flowering time </w:t>
      </w:r>
      <w:r w:rsidR="00AB7823">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{"citationID":"2qjtphf4md","properties":{"formattedCitation":"{\\rtf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instrText>
      </w:r>
      <w:r w:rsidR="00AB7823">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(Ehrlén, 2015)</w:t>
      </w:r>
      <w:r w:rsidR="00AB7823">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but growing evidence for predispersal seed predators </w:t>
      </w:r>
      <w:r w:rsidR="00590034">
        <w:rPr>
          <w:rFonts w:ascii="Times New Roman" w:hAnsi="Times New Roman" w:cs="Times New Roman"/>
          <w:sz w:val="24"/>
          <w:szCs w:val="24"/>
          <w:lang w:val="en-US"/>
        </w:rPr>
        <w:t>affecting</w:t>
      </w:r>
      <w:r w:rsidR="005F5C45">
        <w:rPr>
          <w:rFonts w:ascii="Times New Roman" w:hAnsi="Times New Roman" w:cs="Times New Roman"/>
          <w:sz w:val="24"/>
          <w:szCs w:val="24"/>
          <w:lang w:val="en-US"/>
        </w:rPr>
        <w:t xml:space="preserve"> selection</w:t>
      </w:r>
      <w:r w:rsidR="002C7966">
        <w:rPr>
          <w:rFonts w:ascii="Times New Roman" w:hAnsi="Times New Roman" w:cs="Times New Roman"/>
          <w:sz w:val="24"/>
          <w:szCs w:val="24"/>
          <w:lang w:val="en-US"/>
        </w:rPr>
        <w:t xml:space="preserve"> on plant traits </w:t>
      </w:r>
      <w:r w:rsidR="002C7966">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{"citationID":"efi7gmgd0","properties":{"formattedCitation":"{\\rtf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instrText>
      </w:r>
      <w:r w:rsidR="002C7966">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 xml:space="preserve">(Kolb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r w:rsidR="002C7966">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w:t>
      </w:r>
      <w:r w:rsidR="00A629E6">
        <w:rPr>
          <w:rFonts w:ascii="Times New Roman" w:hAnsi="Times New Roman" w:cs="Times New Roman"/>
          <w:sz w:val="24"/>
          <w:szCs w:val="24"/>
          <w:lang w:val="en-US"/>
        </w:rPr>
        <w:t>The latter</w:t>
      </w:r>
      <w:r w:rsidR="002C7966">
        <w:rPr>
          <w:rFonts w:ascii="Times New Roman" w:hAnsi="Times New Roman" w:cs="Times New Roman"/>
          <w:sz w:val="24"/>
          <w:szCs w:val="24"/>
          <w:lang w:val="en-US"/>
        </w:rPr>
        <w:t xml:space="preserve"> have been shown to exert phenotypic selection on flowering time </w:t>
      </w:r>
      <w:r w:rsidR="002C7966">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{"citationID":"CPAI1o1z","properties":{"formattedCitation":"{\\rtf (Ehrl\\uc0\\u233{}n &amp; M\\uc0\\u252{}nzbergov\\uc0\\u225{}, 2009)}","plainCitation":"(Ehrlén &amp; Münzbergová, 2009)"},"citationItems":[{"id":406,"uris":["http://zotero.org/users/624279/items/4XTK3IKW"],"uri":["http://zotero.org/users/624279/items/4XTK3IKW"],"itemData":{"id":406,"type":"article-journal","title":"Timing of flowering: opposed selection on different fitness components and trait covariation","container-title":"The American Naturalist","page":"819-830","volume":"173","issue":"6","source":"CrossRef","DOI":"10.1086/598492","ISSN":"0003-0147, 1537-5323","shortTitle":"Timing of Flowering","author":[{"family":"Ehrlén","given":"Johan"},{"family":"Münzbergová","given":"Zuzana"}],"issued":{"date-parts":[["2009",6]]},"accessed":{"date-parts":[["2012",5,23]]}}}],"schema":"https://github.com/citation-style-language/schema/raw/master/csl-citation.json"} </w:instrText>
      </w:r>
      <w:r w:rsidR="002C7966">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(Ehrlén &amp; Münzbergová, 2009)</w:t>
      </w:r>
      <w:r w:rsidR="002C7966">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and in other reproductive traits as</w:t>
      </w:r>
      <w:r w:rsidR="002C7966" w:rsidRPr="002C7966">
        <w:rPr>
          <w:rFonts w:ascii="Times New Roman" w:hAnsi="Times New Roman" w:cs="Times New Roman"/>
          <w:sz w:val="24"/>
          <w:szCs w:val="24"/>
          <w:lang w:val="en-US"/>
        </w:rPr>
        <w:t xml:space="preserve"> </w:t>
      </w:r>
      <w:r w:rsidR="00ED0110">
        <w:rPr>
          <w:rFonts w:ascii="Times New Roman" w:hAnsi="Times New Roman" w:cs="Times New Roman"/>
          <w:sz w:val="24"/>
          <w:szCs w:val="24"/>
          <w:lang w:val="en-US"/>
        </w:rPr>
        <w:t xml:space="preserve">flower number </w:t>
      </w:r>
      <w:r w:rsidR="00ED0110">
        <w:rPr>
          <w:rFonts w:ascii="Times New Roman" w:hAnsi="Times New Roman" w:cs="Times New Roman"/>
          <w:sz w:val="24"/>
          <w:szCs w:val="24"/>
          <w:lang w:val="en-US"/>
        </w:rPr>
        <w:fldChar w:fldCharType="begin"/>
      </w:r>
      <w:r w:rsidR="00ED0110">
        <w:rPr>
          <w:rFonts w:ascii="Times New Roman" w:hAnsi="Times New Roman" w:cs="Times New Roman"/>
          <w:sz w:val="24"/>
          <w:szCs w:val="24"/>
          <w:lang w:val="en-US"/>
        </w:rPr>
        <w:instrText xml:space="preserve"> ADDIN ZOTERO_ITEM CSL_CITATION {"citationID":"Kc0BFHpK","properties":{"formattedCitation":"{\\rtf (Leimu \\i et al.\\i0{}, 2002)}","plainCitation":"(Leimu et al., 2002)"},"citationItems":[{"id":3351,"uris":["http://zotero.org/users/624279/items/MB3U8W8Z"],"uri":["http://zotero.org/users/624279/items/MB3U8W8Z"],"itemData":{"id":3351,"type":"article-journal","title":"Pre-dispersal seed predation in Primula veris: among-population variation in damage intensity and selection on flower number","container-title":"Oecologia","page":"510-516","volume":"133","issue":"4","source":"link.springer.com","abstract":"The geographic mosaic theory of co-evolution states that evolution of interactions is driven by geographical variation in interactions between species. We investigated whether the intensity of pre-dispersal seed predation differed among nine Primula veris populations over 5 years, and whether such differences lead to geographical variation in selection on flower number. Seed predation intensity differed significantly among years and populations, and it increased with canopy closure and decreased with the density of the field layer vegetation. Individuals in open habitats also produced the highest number of flowers. Moreover, the phenotypic selection on flower number differed among years and populations. In populations of closed habitats, with high seed predation pressure, the increased number of flowers was often correlated with an increased number of damaged capsules. However, an increased flower number did not result in fewer intact fruits due to seed predation in any population.","DOI":"10.1007/s00442-002-1049-7","ISSN":"0029-8549, 1432-1939","shortTitle":"Pre-dispersal seed predation in Primula veris","journalAbbreviation":"Oecologia","language":"en","author":[{"family":"Leimu","given":"Roosa"},{"family":"Syrjänen","given":"Kimmo"},{"family":"Ehrlén","given":"Johan"},{"family":"Lehtilä","given":"Kari"}],"issued":{"date-parts":[["2002",12,1]]},"accessed":{"date-parts":[["2015",2,24]]}}}],"schema":"https://github.com/citation-style-language/schema/raw/master/csl-citation.json"} </w:instrText>
      </w:r>
      <w:r w:rsidR="00ED0110">
        <w:rPr>
          <w:rFonts w:ascii="Times New Roman" w:hAnsi="Times New Roman" w:cs="Times New Roman"/>
          <w:sz w:val="24"/>
          <w:szCs w:val="24"/>
          <w:lang w:val="en-US"/>
        </w:rPr>
        <w:fldChar w:fldCharType="separate"/>
      </w:r>
      <w:r w:rsidR="00ED0110" w:rsidRPr="00A2079D">
        <w:rPr>
          <w:rFonts w:ascii="Times New Roman" w:hAnsi="Times New Roman" w:cs="Times New Roman"/>
          <w:sz w:val="24"/>
          <w:szCs w:val="24"/>
          <w:lang w:val="en-US"/>
        </w:rPr>
        <w:t xml:space="preserve">(Leimu </w:t>
      </w:r>
      <w:r w:rsidR="00ED0110" w:rsidRPr="00A2079D">
        <w:rPr>
          <w:rFonts w:ascii="Times New Roman" w:hAnsi="Times New Roman" w:cs="Times New Roman"/>
          <w:i/>
          <w:iCs/>
          <w:sz w:val="24"/>
          <w:szCs w:val="24"/>
          <w:lang w:val="en-US"/>
        </w:rPr>
        <w:t>et al.</w:t>
      </w:r>
      <w:r w:rsidR="00ED0110" w:rsidRPr="00A2079D">
        <w:rPr>
          <w:rFonts w:ascii="Times New Roman" w:hAnsi="Times New Roman" w:cs="Times New Roman"/>
          <w:sz w:val="24"/>
          <w:szCs w:val="24"/>
          <w:lang w:val="en-US"/>
        </w:rPr>
        <w:t>, 2002)</w:t>
      </w:r>
      <w:r w:rsidR="00ED0110">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or inflorescence height </w:t>
      </w:r>
      <w:r w:rsidR="002C7966">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{"citationID":"S0c1eCZr","properties":{"formattedCitation":"{\\rtf (Kolb &amp; Ehrl\\uc0\\u233{}n, 2010)}","plainCitation":"(Kolb &amp; Ehrlén, 2010)"},"citationItems":[{"id":740,"uris":["http://zotero.org/users/624279/items/Q32QXXHN"],"uri":["http://zotero.org/users/624279/items/Q32QXXHN"],"itemData":{"id":740,"type":"article-journal","title":"Environmental context drives seed predator-mediated selection on a floral display trait","container-title":"Evolutionary Ecology","page":"433-445","volume":"24","issue":"2","source":"CrossRef","DOI":"10.1007/s10682-009-9316-2","ISSN":"0269-7653, 1573-8477","author":[{"family":"Kolb","given":"Annette"},{"family":"Ehrlén","given":"Johan"}],"issued":{"date-parts":[["2010"]]},"accessed":{"date-parts":[["2012",5,23]]}}}],"schema":"https://github.com/citation-style-language/schema/raw/master/csl-citation.json"} </w:instrText>
      </w:r>
      <w:r w:rsidR="002C7966">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(Kolb &amp; Ehrlén, 2010)</w:t>
      </w:r>
      <w:r w:rsidR="002C7966">
        <w:rPr>
          <w:rFonts w:ascii="Times New Roman" w:hAnsi="Times New Roman" w:cs="Times New Roman"/>
          <w:sz w:val="24"/>
          <w:szCs w:val="24"/>
          <w:lang w:val="en-US"/>
        </w:rPr>
        <w:fldChar w:fldCharType="end"/>
      </w:r>
      <w:r w:rsidR="00A629E6">
        <w:rPr>
          <w:rFonts w:ascii="Times New Roman" w:hAnsi="Times New Roman" w:cs="Times New Roman"/>
          <w:sz w:val="24"/>
          <w:szCs w:val="24"/>
          <w:lang w:val="en-US"/>
        </w:rPr>
        <w:t xml:space="preserve">. </w:t>
      </w:r>
      <w:r w:rsidR="00590034">
        <w:rPr>
          <w:rFonts w:ascii="Times New Roman" w:hAnsi="Times New Roman" w:cs="Times New Roman"/>
          <w:sz w:val="24"/>
          <w:szCs w:val="24"/>
          <w:lang w:val="en-US"/>
        </w:rPr>
        <w:t>P</w:t>
      </w:r>
      <w:r w:rsidR="00A629E6">
        <w:rPr>
          <w:rFonts w:ascii="Times New Roman" w:hAnsi="Times New Roman" w:cs="Times New Roman"/>
          <w:sz w:val="24"/>
          <w:szCs w:val="24"/>
          <w:lang w:val="en-US"/>
        </w:rPr>
        <w:t xml:space="preserve">lant phenology </w:t>
      </w:r>
      <w:r w:rsidR="00590034">
        <w:rPr>
          <w:rFonts w:ascii="Times New Roman" w:hAnsi="Times New Roman" w:cs="Times New Roman"/>
          <w:sz w:val="24"/>
          <w:szCs w:val="24"/>
          <w:lang w:val="en-US"/>
        </w:rPr>
        <w:t xml:space="preserve">may </w:t>
      </w:r>
      <w:r w:rsidR="00A629E6">
        <w:rPr>
          <w:rFonts w:ascii="Times New Roman" w:hAnsi="Times New Roman" w:cs="Times New Roman"/>
          <w:sz w:val="24"/>
          <w:szCs w:val="24"/>
          <w:lang w:val="en-US"/>
        </w:rPr>
        <w:t xml:space="preserve">be correlated with other traits also </w:t>
      </w:r>
      <w:r w:rsidR="00D12890">
        <w:rPr>
          <w:rFonts w:ascii="Times New Roman" w:hAnsi="Times New Roman" w:cs="Times New Roman"/>
          <w:sz w:val="24"/>
          <w:szCs w:val="24"/>
          <w:lang w:val="en-US"/>
        </w:rPr>
        <w:t>subject to</w:t>
      </w:r>
      <w:r w:rsidR="00A629E6">
        <w:rPr>
          <w:rFonts w:ascii="Times New Roman" w:hAnsi="Times New Roman" w:cs="Times New Roman"/>
          <w:sz w:val="24"/>
          <w:szCs w:val="24"/>
          <w:lang w:val="en-US"/>
        </w:rPr>
        <w:t xml:space="preserve"> natural selection</w:t>
      </w:r>
      <w:r w:rsidR="00D12890">
        <w:rPr>
          <w:rFonts w:ascii="Times New Roman" w:hAnsi="Times New Roman" w:cs="Times New Roman"/>
          <w:sz w:val="24"/>
          <w:szCs w:val="24"/>
          <w:lang w:val="en-US"/>
        </w:rPr>
        <w:t xml:space="preserve"> </w:t>
      </w:r>
      <w:r w:rsidR="00D12890">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{"citationID":"2d3foi1kqd","properties":{"formattedCitation":"(Lande &amp; Arnold, 1983)","plainCitation":"(Lande &amp; Arnold, 1983)"},"citationItems":[{"id":3189,"uris":["http://zotero.org/users/624279/items/SZ3K2C6D"],"uri":["http://zotero.org/users/624279/items/SZ3K2C6D"],"itemData":{"id":3189,"type":"article-journal","title":"The measurement of selection on correlated characters","container-title":"Evolution","page":"1210","volume":"37","issue":"6","source":"CrossRef","DOI":"10.2307/2408842","ISSN":"00143820","author":[{"family":"Lande","given":"Russell"},{"family":"Arnold","given":"Stevan J."}],"issued":{"date-parts":[["1983"]]},"accessed":{"date-parts":[["2015",1,9]],"season":"13:44:22"}}}],"schema":"https://github.com/citation-style-language/schema/raw/master/csl-citation.json"} </w:instrText>
      </w:r>
      <w:r w:rsidR="00D12890">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(Lande &amp; Arnold, 1983)</w:t>
      </w:r>
      <w:r w:rsidR="00D12890">
        <w:rPr>
          <w:rFonts w:ascii="Times New Roman" w:hAnsi="Times New Roman" w:cs="Times New Roman"/>
          <w:sz w:val="24"/>
          <w:szCs w:val="24"/>
          <w:lang w:val="en-US"/>
        </w:rPr>
        <w:fldChar w:fldCharType="end"/>
      </w:r>
      <w:r w:rsidR="00FE5F28">
        <w:rPr>
          <w:rFonts w:ascii="Times New Roman" w:hAnsi="Times New Roman" w:cs="Times New Roman"/>
          <w:sz w:val="24"/>
          <w:szCs w:val="24"/>
          <w:lang w:val="en-US"/>
        </w:rPr>
        <w:t>. E</w:t>
      </w:r>
      <w:r w:rsidR="00FE5F28" w:rsidRPr="00FE5F28">
        <w:rPr>
          <w:rFonts w:ascii="Times New Roman" w:hAnsi="Times New Roman" w:cs="Times New Roman"/>
          <w:sz w:val="24"/>
          <w:szCs w:val="24"/>
          <w:lang w:val="en-US"/>
        </w:rPr>
        <w:t xml:space="preserve">arlier flowering plants </w:t>
      </w:r>
      <w:r w:rsidR="00590034">
        <w:rPr>
          <w:rFonts w:ascii="Times New Roman" w:hAnsi="Times New Roman" w:cs="Times New Roman"/>
          <w:sz w:val="24"/>
          <w:szCs w:val="24"/>
          <w:lang w:val="en-US"/>
        </w:rPr>
        <w:t xml:space="preserve">usually </w:t>
      </w:r>
      <w:r w:rsidR="00FE5F28" w:rsidRPr="00FE5F28">
        <w:rPr>
          <w:rFonts w:ascii="Times New Roman" w:hAnsi="Times New Roman" w:cs="Times New Roman"/>
          <w:sz w:val="24"/>
          <w:szCs w:val="24"/>
          <w:lang w:val="en-US"/>
        </w:rPr>
        <w:t xml:space="preserve">have </w:t>
      </w:r>
      <w:r w:rsidR="0005240D">
        <w:rPr>
          <w:rFonts w:ascii="Times New Roman" w:hAnsi="Times New Roman" w:cs="Times New Roman"/>
          <w:sz w:val="24"/>
          <w:szCs w:val="24"/>
          <w:lang w:val="en-US"/>
        </w:rPr>
        <w:t>more available</w:t>
      </w:r>
      <w:r w:rsidR="00FE5F28" w:rsidRPr="00FE5F28">
        <w:rPr>
          <w:rFonts w:ascii="Times New Roman" w:hAnsi="Times New Roman" w:cs="Times New Roman"/>
          <w:sz w:val="24"/>
          <w:szCs w:val="24"/>
          <w:lang w:val="en-US"/>
        </w:rPr>
        <w:t xml:space="preserve"> resources</w:t>
      </w:r>
      <w:r w:rsidR="0005240D">
        <w:rPr>
          <w:rFonts w:ascii="Times New Roman" w:hAnsi="Times New Roman" w:cs="Times New Roman"/>
          <w:sz w:val="24"/>
          <w:szCs w:val="24"/>
          <w:lang w:val="en-US"/>
        </w:rPr>
        <w:t xml:space="preserve"> and thus </w:t>
      </w:r>
      <w:r w:rsidR="00590034">
        <w:rPr>
          <w:rFonts w:ascii="Times New Roman" w:hAnsi="Times New Roman" w:cs="Times New Roman"/>
          <w:sz w:val="24"/>
          <w:szCs w:val="24"/>
          <w:lang w:val="en-US"/>
        </w:rPr>
        <w:t xml:space="preserve">are </w:t>
      </w:r>
      <w:r w:rsidR="0005240D">
        <w:rPr>
          <w:rFonts w:ascii="Times New Roman" w:hAnsi="Times New Roman" w:cs="Times New Roman"/>
          <w:sz w:val="24"/>
          <w:szCs w:val="24"/>
          <w:lang w:val="en-US"/>
        </w:rPr>
        <w:t xml:space="preserve">able to grow higher and produce more flowers than later-flowering plants </w:t>
      </w:r>
      <w:r w:rsidR="0005240D">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{"citationID":"29esuj5elt","properties":{"formattedCitation":"(Ison &amp; Wagenius, 2014)","plainCitation":"(Ison &amp; Wagenius, 2014)"},"citationItems":[{"id":3406,"uris":["http://zotero.org/users/624279/items/VE63J47Q"],"uri":["http://zotero.org/users/624279/items/VE63J47Q"],"itemData":{"id":3406,"type":"article-journal","title":"Both flowering time and distance to conspecific plants affect reproduction in Echinacea angustifolia, a common prairie perennial","container-title":"Journal of Ecology","page":"920-929","volume":"102","issue":"4","source":"Wiley Online Library","abstract":"* In small fragmented plant populations, reproductive failure due to pollen limitation is often attributed to spatial isolation of individuals. While flowering time has been shown to affect seed set, its role in pollen limited fragmented populations is less understood.\n\n\n* In this study, we quantified near-neighbour distances, flowering phenology, and how they interact to affect seed set in individual plants. We followed the daily flowering phenology of over 2400 heads on over 500 Echinacea angustifolia individuals and quantified the resulting seed set during three consecutive flowering seasons. The study was conducted in an experimental plot where we randomized planting locations to eliminate spatial patterns of mate availability which are common in fragmented populations of Echinacea, a self-incompatible plant.\n\n\n* We found that individual flowering time had a larger and more consistent effect on seed set than did spatial location. Seed set in the earliest flowering plants exceeded seed set in the latest by 46–70% in all three years. The role of spatial isolation, characterized both by individual distance to conspecific plants and by location in the plot, was less consistent and showed a weaker relationship with seed set than did flowering phenology. The most isolated plants set 20–27% less seed than the least isolated plants in 2005–2006 with no difference in 2007.\n\n\n* In one year, we quantified seed set by floret position within a flowering head. We found significant positional effects; however, effects due to flowering time were much greater. These results were more consistent with the pollen limitation hypothesis than the resources limitation hypothesis.\n\n\n* Synthesis. Our results illustrate that flowering time and distance to neighbouring conspecifics can cause reproductive failure in fragmented populations, even in the absence of mate limitation caused by mating incompatibility. These findings suggest that flowering time may be an underappreciated contributor to reproductive failure in small fragmented populations.","DOI":"10.1111/1365-2745.12262","ISSN":"1365-2745","journalAbbreviation":"J Ecol","language":"en","author":[{"family":"Ison","given":"Jennifer L."},{"family":"Wagenius","given":"Stuart"}],"issued":{"date-parts":[["2014"]]},"accessed":{"date-parts":[["2015",2,17]]}}}],"schema":"https://github.com/citation-style-language/schema/raw/master/csl-citation.json"} </w:instrText>
      </w:r>
      <w:r w:rsidR="0005240D">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(Ison &amp; Wagenius, 2014)</w:t>
      </w:r>
      <w:r w:rsidR="0005240D">
        <w:rPr>
          <w:rFonts w:ascii="Times New Roman" w:hAnsi="Times New Roman" w:cs="Times New Roman"/>
          <w:sz w:val="24"/>
          <w:szCs w:val="24"/>
          <w:lang w:val="en-US"/>
        </w:rPr>
        <w:fldChar w:fldCharType="end"/>
      </w:r>
      <w:r w:rsidR="0005240D">
        <w:rPr>
          <w:rFonts w:ascii="Times New Roman" w:hAnsi="Times New Roman" w:cs="Times New Roman"/>
          <w:sz w:val="24"/>
          <w:szCs w:val="24"/>
          <w:lang w:val="en-US"/>
        </w:rPr>
        <w:t xml:space="preserve">, </w:t>
      </w:r>
      <w:r w:rsidR="00590034">
        <w:rPr>
          <w:rFonts w:ascii="Times New Roman" w:hAnsi="Times New Roman" w:cs="Times New Roman"/>
          <w:sz w:val="24"/>
          <w:szCs w:val="24"/>
          <w:lang w:val="en-US"/>
        </w:rPr>
        <w:t>causing</w:t>
      </w:r>
      <w:r w:rsidR="0005240D">
        <w:rPr>
          <w:rFonts w:ascii="Times New Roman" w:hAnsi="Times New Roman" w:cs="Times New Roman"/>
          <w:sz w:val="24"/>
          <w:szCs w:val="24"/>
          <w:lang w:val="en-US"/>
        </w:rPr>
        <w:t xml:space="preserve"> a </w:t>
      </w:r>
      <w:r w:rsidR="00590034">
        <w:rPr>
          <w:rFonts w:ascii="Times New Roman" w:hAnsi="Times New Roman" w:cs="Times New Roman"/>
          <w:sz w:val="24"/>
          <w:szCs w:val="24"/>
          <w:lang w:val="en-US"/>
        </w:rPr>
        <w:t xml:space="preserve">fitness </w:t>
      </w:r>
      <w:r w:rsidR="0005240D">
        <w:rPr>
          <w:rFonts w:ascii="Times New Roman" w:hAnsi="Times New Roman" w:cs="Times New Roman"/>
          <w:sz w:val="24"/>
          <w:szCs w:val="24"/>
          <w:lang w:val="en-US"/>
        </w:rPr>
        <w:t>decrease over the season due to an indirect effect of phenology</w:t>
      </w:r>
      <w:r w:rsidR="00FF1FF6">
        <w:rPr>
          <w:rFonts w:ascii="Times New Roman" w:hAnsi="Times New Roman" w:cs="Times New Roman"/>
          <w:sz w:val="24"/>
          <w:szCs w:val="24"/>
          <w:lang w:val="en-US"/>
        </w:rPr>
        <w:t xml:space="preserve">. </w:t>
      </w:r>
      <w:ins w:id="47" w:author="Alicia" w:date="2015-05-06T13:34:00Z">
        <w:r w:rsidR="00340F5B">
          <w:rPr>
            <w:rFonts w:ascii="Times New Roman" w:hAnsi="Times New Roman" w:cs="Times New Roman"/>
            <w:sz w:val="24"/>
            <w:szCs w:val="24"/>
            <w:lang w:val="en-US"/>
          </w:rPr>
          <w:t xml:space="preserve">Selection on </w:t>
        </w:r>
      </w:ins>
      <w:ins w:id="48" w:author="Alicia" w:date="2015-05-06T13:41:00Z">
        <w:r w:rsidR="00340F5B">
          <w:rPr>
            <w:rFonts w:ascii="Times New Roman" w:hAnsi="Times New Roman" w:cs="Times New Roman"/>
            <w:sz w:val="24"/>
            <w:szCs w:val="24"/>
            <w:lang w:val="en-US"/>
          </w:rPr>
          <w:t>these correlated traits</w:t>
        </w:r>
      </w:ins>
      <w:ins w:id="49" w:author="Alicia" w:date="2015-05-06T13:34:00Z">
        <w:r w:rsidR="00340F5B">
          <w:rPr>
            <w:rFonts w:ascii="Times New Roman" w:hAnsi="Times New Roman" w:cs="Times New Roman"/>
            <w:sz w:val="24"/>
            <w:szCs w:val="24"/>
            <w:lang w:val="en-US"/>
          </w:rPr>
          <w:t xml:space="preserve"> might </w:t>
        </w:r>
      </w:ins>
      <w:ins w:id="50" w:author="Alicia" w:date="2015-05-06T13:41:00Z">
        <w:r w:rsidR="00340F5B">
          <w:rPr>
            <w:rFonts w:ascii="Times New Roman" w:hAnsi="Times New Roman" w:cs="Times New Roman"/>
            <w:sz w:val="24"/>
            <w:szCs w:val="24"/>
            <w:lang w:val="en-US"/>
          </w:rPr>
          <w:t>act</w:t>
        </w:r>
      </w:ins>
      <w:ins w:id="51" w:author="Alicia" w:date="2015-05-06T13:34:00Z">
        <w:r w:rsidR="00340F5B">
          <w:rPr>
            <w:rFonts w:ascii="Times New Roman" w:hAnsi="Times New Roman" w:cs="Times New Roman"/>
            <w:sz w:val="24"/>
            <w:szCs w:val="24"/>
            <w:lang w:val="en-US"/>
          </w:rPr>
          <w:t xml:space="preserve"> indirectly on flowering phenology</w:t>
        </w:r>
      </w:ins>
      <w:ins w:id="52" w:author="Alicia" w:date="2015-05-06T13:50:00Z">
        <w:r w:rsidR="00DD52AC">
          <w:rPr>
            <w:rFonts w:ascii="Times New Roman" w:hAnsi="Times New Roman" w:cs="Times New Roman"/>
            <w:sz w:val="24"/>
            <w:szCs w:val="24"/>
            <w:lang w:val="en-US"/>
          </w:rPr>
          <w:t xml:space="preserve"> </w:t>
        </w:r>
        <w:r w:rsidR="00DD52AC">
          <w:rPr>
            <w:rFonts w:ascii="Times New Roman" w:hAnsi="Times New Roman" w:cs="Times New Roman"/>
            <w:sz w:val="24"/>
            <w:szCs w:val="24"/>
            <w:lang w:val="en-US"/>
          </w:rPr>
          <w:fldChar w:fldCharType="begin"/>
        </w:r>
        <w:r w:rsidR="00DD52AC">
          <w:rPr>
            <w:rFonts w:ascii="Times New Roman" w:hAnsi="Times New Roman" w:cs="Times New Roman"/>
            <w:sz w:val="24"/>
            <w:szCs w:val="24"/>
            <w:lang w:val="en-US"/>
          </w:rPr>
          <w:instrText xml:space="preserve"> ADDIN ZOTERO_ITEM CSL_CITATION {"citationID":"1r6r1ia3o8","properties":{"formattedCitation":"(Kingsolver &amp; Diamond, 2011)","plainCitation":"(Kingsolver &amp; Diamond, 2011)"},"citationItems":[{"id":3693,"uris":["http://zotero.org/users/624279/items/8CC9U3PM"],"uri":["http://zotero.org/users/624279/items/8CC9U3PM"],"itemData":{"id":3693,"type":"article-journal","title":"Phenotypic selection in natural populations: what limits directional selection?","container-title":"The American Naturalist","page":"346–357","volume":"177","issue":"3","source":"Google Scholar","shortTitle":"Phenotypic selection in natural populations","author":[{"family":"Kingsolver","given":"Joel G."},{"family":"Diamond","given":"Sarah E."}],"issued":{"date-parts":[["2011"]]},"accessed":{"date-parts":[["2015",5,6]]}}}],"schema":"https://github.com/citation-style-language/schema/raw/master/csl-citation.json"} </w:instrText>
        </w:r>
      </w:ins>
      <w:r w:rsidR="00DD52AC">
        <w:rPr>
          <w:rFonts w:ascii="Times New Roman" w:hAnsi="Times New Roman" w:cs="Times New Roman"/>
          <w:sz w:val="24"/>
          <w:szCs w:val="24"/>
          <w:lang w:val="en-US"/>
        </w:rPr>
        <w:fldChar w:fldCharType="separate"/>
      </w:r>
      <w:ins w:id="53" w:author="Alicia" w:date="2015-05-06T13:50:00Z">
        <w:r w:rsidR="00DD52AC" w:rsidRPr="006267C1">
          <w:rPr>
            <w:rFonts w:ascii="Times New Roman" w:hAnsi="Times New Roman" w:cs="Times New Roman"/>
            <w:sz w:val="24"/>
            <w:lang w:val="en-US"/>
          </w:rPr>
          <w:t>(Kingsolver &amp; Diamond, 2011)</w:t>
        </w:r>
        <w:r w:rsidR="00DD52AC">
          <w:rPr>
            <w:rFonts w:ascii="Times New Roman" w:hAnsi="Times New Roman" w:cs="Times New Roman"/>
            <w:sz w:val="24"/>
            <w:szCs w:val="24"/>
            <w:lang w:val="en-US"/>
          </w:rPr>
          <w:fldChar w:fldCharType="end"/>
        </w:r>
      </w:ins>
      <w:ins w:id="54" w:author="Alicia" w:date="2015-05-13T14:07:00Z">
        <w:r w:rsidR="00BB012E">
          <w:rPr>
            <w:rFonts w:ascii="Times New Roman" w:hAnsi="Times New Roman" w:cs="Times New Roman"/>
            <w:sz w:val="24"/>
            <w:szCs w:val="24"/>
            <w:lang w:val="en-US"/>
          </w:rPr>
          <w:t>.</w:t>
        </w:r>
      </w:ins>
    </w:p>
    <w:p w:rsidR="00F25599" w:rsidRDefault="00F02C77" w:rsidP="00947B5A">
      <w:pPr>
        <w:spacing w:line="480" w:lineRule="auto"/>
        <w:rPr>
          <w:ins w:id="55" w:author="Alicia" w:date="2015-04-20T14:31:00Z"/>
          <w:rFonts w:ascii="Times New Roman" w:hAnsi="Times New Roman" w:cs="Times New Roman"/>
          <w:sz w:val="24"/>
          <w:szCs w:val="24"/>
          <w:lang w:val="en-US"/>
        </w:rPr>
      </w:pPr>
      <w:r>
        <w:rPr>
          <w:rFonts w:ascii="Times New Roman" w:hAnsi="Times New Roman" w:cs="Times New Roman"/>
          <w:sz w:val="24"/>
          <w:szCs w:val="24"/>
          <w:lang w:val="en-US"/>
        </w:rPr>
        <w:tab/>
        <w:t>Spati</w:t>
      </w:r>
      <w:r w:rsidR="000D6171">
        <w:rPr>
          <w:rFonts w:ascii="Times New Roman" w:hAnsi="Times New Roman" w:cs="Times New Roman"/>
          <w:sz w:val="24"/>
          <w:szCs w:val="24"/>
          <w:lang w:val="en-US"/>
        </w:rPr>
        <w:t>otemporal</w:t>
      </w:r>
      <w:r>
        <w:rPr>
          <w:rFonts w:ascii="Times New Roman" w:hAnsi="Times New Roman" w:cs="Times New Roman"/>
          <w:sz w:val="24"/>
          <w:szCs w:val="24"/>
          <w:lang w:val="en-US"/>
        </w:rPr>
        <w:t xml:space="preserve"> variation in </w:t>
      </w:r>
      <w:r w:rsidR="00222F15">
        <w:rPr>
          <w:rFonts w:ascii="Times New Roman" w:hAnsi="Times New Roman" w:cs="Times New Roman"/>
          <w:sz w:val="24"/>
          <w:szCs w:val="24"/>
          <w:lang w:val="en-US"/>
        </w:rPr>
        <w:t xml:space="preserve">species interactions and in </w:t>
      </w:r>
      <w:r w:rsidR="00DD43CF">
        <w:rPr>
          <w:rFonts w:ascii="Times New Roman" w:hAnsi="Times New Roman" w:cs="Times New Roman"/>
          <w:sz w:val="24"/>
          <w:szCs w:val="24"/>
          <w:lang w:val="en-US"/>
        </w:rPr>
        <w:t xml:space="preserve">selection </w:t>
      </w:r>
      <w:r>
        <w:rPr>
          <w:rFonts w:ascii="Times New Roman" w:hAnsi="Times New Roman" w:cs="Times New Roman"/>
          <w:sz w:val="24"/>
          <w:szCs w:val="24"/>
          <w:lang w:val="en-US"/>
        </w:rPr>
        <w:t>intensity</w:t>
      </w:r>
      <w:r w:rsidR="00DD43CF">
        <w:rPr>
          <w:rFonts w:ascii="Times New Roman" w:hAnsi="Times New Roman" w:cs="Times New Roman"/>
          <w:sz w:val="24"/>
          <w:szCs w:val="24"/>
          <w:lang w:val="en-US"/>
        </w:rPr>
        <w:t xml:space="preserve"> on a given trait</w:t>
      </w:r>
      <w:r>
        <w:rPr>
          <w:rFonts w:ascii="Times New Roman" w:hAnsi="Times New Roman" w:cs="Times New Roman"/>
          <w:sz w:val="24"/>
          <w:szCs w:val="24"/>
          <w:lang w:val="en-US"/>
        </w:rPr>
        <w:t xml:space="preserve"> </w:t>
      </w:r>
      <w:r w:rsidR="00DD43CF">
        <w:rPr>
          <w:rFonts w:ascii="Times New Roman" w:hAnsi="Times New Roman" w:cs="Times New Roman"/>
          <w:sz w:val="24"/>
          <w:szCs w:val="24"/>
          <w:lang w:val="en-US"/>
        </w:rPr>
        <w:t xml:space="preserve">may </w:t>
      </w:r>
      <w:r w:rsidR="000D6171">
        <w:rPr>
          <w:rFonts w:ascii="Times New Roman" w:hAnsi="Times New Roman" w:cs="Times New Roman"/>
          <w:sz w:val="24"/>
          <w:szCs w:val="24"/>
          <w:lang w:val="en-US"/>
        </w:rPr>
        <w:t xml:space="preserve">result in selection mosaics </w:t>
      </w:r>
      <w:r w:rsidR="000D6171">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{"citationID":"6hgvvta07","properties":{"formattedCitation":"(Thompson,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instrText>
      </w:r>
      <w:r w:rsidR="000D6171">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(Thompson, 2005)</w:t>
      </w:r>
      <w:r w:rsidR="000D6171">
        <w:rPr>
          <w:rFonts w:ascii="Times New Roman" w:hAnsi="Times New Roman" w:cs="Times New Roman"/>
          <w:sz w:val="24"/>
          <w:szCs w:val="24"/>
          <w:lang w:val="en-US"/>
        </w:rPr>
        <w:fldChar w:fldCharType="end"/>
      </w:r>
      <w:r w:rsidR="000D6171">
        <w:rPr>
          <w:rFonts w:ascii="Times New Roman" w:hAnsi="Times New Roman" w:cs="Times New Roman"/>
          <w:sz w:val="24"/>
          <w:szCs w:val="24"/>
          <w:lang w:val="en-US"/>
        </w:rPr>
        <w:t xml:space="preserve">, and </w:t>
      </w:r>
      <w:r w:rsidR="00DD43CF">
        <w:rPr>
          <w:rFonts w:ascii="Times New Roman" w:hAnsi="Times New Roman" w:cs="Times New Roman"/>
          <w:sz w:val="24"/>
          <w:szCs w:val="24"/>
          <w:lang w:val="en-US"/>
        </w:rPr>
        <w:t>lead to different coevolutionary trajectories of plants and their animal interactors</w:t>
      </w:r>
      <w:ins w:id="56" w:author="Alicia" w:date="2015-05-06T13:58:00Z">
        <w:r w:rsidR="006267C1">
          <w:rPr>
            <w:rFonts w:ascii="Times New Roman" w:hAnsi="Times New Roman" w:cs="Times New Roman"/>
            <w:sz w:val="24"/>
            <w:szCs w:val="24"/>
            <w:lang w:val="en-US"/>
          </w:rPr>
          <w:t xml:space="preserve"> in different populations</w:t>
        </w:r>
      </w:ins>
      <w:r w:rsidR="000D6171">
        <w:rPr>
          <w:rFonts w:ascii="Times New Roman" w:hAnsi="Times New Roman" w:cs="Times New Roman"/>
          <w:sz w:val="24"/>
          <w:szCs w:val="24"/>
          <w:lang w:val="en-US"/>
        </w:rPr>
        <w:t xml:space="preserve">. </w:t>
      </w:r>
      <w:del w:id="57" w:author="Alicia" w:date="2015-05-06T13:58:00Z">
        <w:r w:rsidR="000D6171" w:rsidDel="006267C1">
          <w:rPr>
            <w:rFonts w:ascii="Times New Roman" w:hAnsi="Times New Roman" w:cs="Times New Roman"/>
            <w:sz w:val="24"/>
            <w:szCs w:val="24"/>
            <w:lang w:val="en-US"/>
          </w:rPr>
          <w:delText>T</w:delText>
        </w:r>
      </w:del>
      <w:ins w:id="58" w:author="Alicia" w:date="2015-05-06T13:58:00Z">
        <w:r w:rsidR="006267C1">
          <w:rPr>
            <w:rFonts w:ascii="Times New Roman" w:hAnsi="Times New Roman" w:cs="Times New Roman"/>
            <w:sz w:val="24"/>
            <w:szCs w:val="24"/>
            <w:lang w:val="en-US"/>
          </w:rPr>
          <w:t>For example, t</w:t>
        </w:r>
      </w:ins>
      <w:r w:rsidR="000D6171">
        <w:rPr>
          <w:rFonts w:ascii="Times New Roman" w:hAnsi="Times New Roman" w:cs="Times New Roman"/>
          <w:sz w:val="24"/>
          <w:szCs w:val="24"/>
          <w:lang w:val="en-US"/>
        </w:rPr>
        <w:t xml:space="preserve">he relationship between plant reproductive traits and </w:t>
      </w:r>
      <w:r w:rsidR="000D6171">
        <w:rPr>
          <w:rFonts w:ascii="Times New Roman" w:hAnsi="Times New Roman" w:cs="Times New Roman"/>
          <w:sz w:val="24"/>
          <w:szCs w:val="24"/>
          <w:lang w:val="en-US"/>
        </w:rPr>
        <w:lastRenderedPageBreak/>
        <w:t xml:space="preserve">predispersal seed predation </w:t>
      </w:r>
      <w:r w:rsidR="00630EE3">
        <w:rPr>
          <w:rFonts w:ascii="Times New Roman" w:hAnsi="Times New Roman" w:cs="Times New Roman"/>
          <w:sz w:val="24"/>
          <w:szCs w:val="24"/>
          <w:lang w:val="en-US"/>
        </w:rPr>
        <w:t>may</w:t>
      </w:r>
      <w:r w:rsidR="000D6171">
        <w:rPr>
          <w:rFonts w:ascii="Times New Roman" w:hAnsi="Times New Roman" w:cs="Times New Roman"/>
          <w:sz w:val="24"/>
          <w:szCs w:val="24"/>
          <w:lang w:val="en-US"/>
        </w:rPr>
        <w:t xml:space="preserve"> vary among populations</w:t>
      </w:r>
      <w:r w:rsidR="009075C4">
        <w:rPr>
          <w:rFonts w:ascii="Times New Roman" w:hAnsi="Times New Roman" w:cs="Times New Roman"/>
          <w:sz w:val="24"/>
          <w:szCs w:val="24"/>
          <w:lang w:val="en-US"/>
        </w:rPr>
        <w:t xml:space="preserve"> and years </w:t>
      </w:r>
      <w:r w:rsidR="009075C4">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{"citationID":"1p7hef3ed9","properties":{"formattedCitation":"{\\rtf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instrText>
      </w:r>
      <w:r w:rsidR="009075C4">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 xml:space="preserve">(Kolb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r w:rsidR="009075C4">
        <w:rPr>
          <w:rFonts w:ascii="Times New Roman" w:hAnsi="Times New Roman" w:cs="Times New Roman"/>
          <w:sz w:val="24"/>
          <w:szCs w:val="24"/>
          <w:lang w:val="en-US"/>
        </w:rPr>
        <w:fldChar w:fldCharType="end"/>
      </w:r>
      <w:r w:rsidR="000D6171">
        <w:rPr>
          <w:rFonts w:ascii="Times New Roman" w:hAnsi="Times New Roman" w:cs="Times New Roman"/>
          <w:sz w:val="24"/>
          <w:szCs w:val="24"/>
          <w:lang w:val="en-US"/>
        </w:rPr>
        <w:t xml:space="preserve">, </w:t>
      </w:r>
      <w:r w:rsidR="007E6B36">
        <w:rPr>
          <w:rFonts w:ascii="Times New Roman" w:hAnsi="Times New Roman" w:cs="Times New Roman"/>
          <w:sz w:val="24"/>
          <w:szCs w:val="24"/>
          <w:lang w:val="en-US"/>
        </w:rPr>
        <w:t xml:space="preserve">and </w:t>
      </w:r>
      <w:r w:rsidR="00630EE3">
        <w:rPr>
          <w:rFonts w:ascii="Times New Roman" w:hAnsi="Times New Roman" w:cs="Times New Roman"/>
          <w:sz w:val="24"/>
          <w:szCs w:val="24"/>
          <w:lang w:val="en-US"/>
        </w:rPr>
        <w:t xml:space="preserve">can </w:t>
      </w:r>
      <w:r w:rsidR="007E6B36">
        <w:rPr>
          <w:rFonts w:ascii="Times New Roman" w:hAnsi="Times New Roman" w:cs="Times New Roman"/>
          <w:sz w:val="24"/>
          <w:szCs w:val="24"/>
          <w:lang w:val="en-US"/>
        </w:rPr>
        <w:t>contribute</w:t>
      </w:r>
      <w:r w:rsidR="000D6171">
        <w:rPr>
          <w:rFonts w:ascii="Times New Roman" w:hAnsi="Times New Roman" w:cs="Times New Roman"/>
          <w:sz w:val="24"/>
          <w:szCs w:val="24"/>
          <w:lang w:val="en-US"/>
        </w:rPr>
        <w:t xml:space="preserve"> to the existence of geographic mosaics of coevolution between plants and their seed predators</w:t>
      </w:r>
      <w:r w:rsidR="009075C4">
        <w:rPr>
          <w:rFonts w:ascii="Times New Roman" w:hAnsi="Times New Roman" w:cs="Times New Roman"/>
          <w:sz w:val="24"/>
          <w:szCs w:val="24"/>
          <w:lang w:val="en-US"/>
        </w:rPr>
        <w:t xml:space="preserve"> </w:t>
      </w:r>
      <w:r w:rsidR="009075C4">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{"citationID":"vMG7Fq7V","properties":{"formattedCitation":"{\\rtf (Benkman, 1999; Rey \\i et al.\\i0{}, 2006)}","plainCitation":"(Benkman, 1999; Rey et al., 2006)"},"citationItems":[{"id":3419,"uris":["http://zotero.org/users/624279/items/HK3B5QK5"],"uri":["http://zotero.org/users/624279/items/HK3B5QK5"],"itemData":{"id":3419,"type":"article-journal","title":"The selection mosaic and diversifying coevolution between crossbills and Lodgepole pine.","container-title":"The American Naturalist","page":"S75-S91","volume":"153","issue":"S5","source":"JSTOR","abstract":"abstract: Asymmetrical competition determines which of two seed predators drives the evolution of lodgepole pine (Pinus contorta ssp. latifolia) cones. Red squirrels (Tamiasciurus hudsonicus) are effective preemptive competitors in lodgepole pine forests so that red crossbills (Loxia curvirostra) are uncommon and selection from Tamiasciurus drives cone evolution. When Tamiasciurus are absent, crossbills increase in abundance and coevolve in an evolutionary arms race with pine. Similarly, Tamiasciurus alters the evolutionary trajectories of large</w:instrText>
      </w:r>
      <w:r w:rsidR="0037728F">
        <w:rPr>
          <w:rFonts w:ascii="Cambria Math" w:hAnsi="Cambria Math" w:cs="Cambria Math"/>
          <w:sz w:val="24"/>
          <w:szCs w:val="24"/>
          <w:lang w:val="en-US"/>
        </w:rPr>
        <w:instrText>‐</w:instrText>
      </w:r>
      <w:r w:rsidR="0037728F">
        <w:rPr>
          <w:rFonts w:ascii="Times New Roman" w:hAnsi="Times New Roman" w:cs="Times New Roman"/>
          <w:sz w:val="24"/>
          <w:szCs w:val="24"/>
          <w:lang w:val="en-US"/>
        </w:rPr>
        <w:instrText>seeded pines, many of which rely on birds (Corvidae) for their seed dispersal. Populations therefore exhibit a selection mosaic with coevolutionary hot spots. In the coevolutionary hot spots, divergent selection on crossbills potentially leads to reproductive isolation and speciation. This results in a subsequent reduction in the geographic mosaic but diversifies the adaptive landscape on which crossbills have radiated. Thus, divergent selection is a double</w:instrText>
      </w:r>
      <w:r w:rsidR="0037728F">
        <w:rPr>
          <w:rFonts w:ascii="Cambria Math" w:hAnsi="Cambria Math" w:cs="Cambria Math"/>
          <w:sz w:val="24"/>
          <w:szCs w:val="24"/>
          <w:lang w:val="en-US"/>
        </w:rPr>
        <w:instrText>‐</w:instrText>
      </w:r>
      <w:r w:rsidR="0037728F">
        <w:rPr>
          <w:rFonts w:ascii="Times New Roman" w:hAnsi="Times New Roman" w:cs="Times New Roman"/>
          <w:sz w:val="24"/>
          <w:szCs w:val="24"/>
          <w:lang w:val="en-US"/>
        </w:rPr>
        <w:instrText xml:space="preserve">edged sword. Divergent selection is critical in creating a selection mosaic but erodes the selection mosaic when it promotes reproductive isolation and speciation.","DOI":"10.1086/303213","ISSN":"0003-0147","journalAbbreviation":"The American Naturalist","author":[{"family":"Benkman","given":"Craig W."}],"issued":{"date-parts":[["1999",5,1]]},"accessed":{"date-parts":[["2015",2,18]]}}},{"id":2002,"uris":["http://zotero.org/users/624279/items/SNX5HRQC"],"uri":["http://zotero.org/users/624279/items/SNX5HRQC"],"itemData":{"id":2002,"type":"article-journal","title":"The geographic mosaic in predispersal interactions and selection on Helleborus foetidus (Ranunculaceae)","container-title":"Journal of Evolutionary Biology","page":"21–34","volume":"19","issue":"1","source":"Google Scholar","author":[{"family":"Rey","given":"P. J."},{"family":"Herrera","given":"C. M."},{"family":"Guitián","given":"J."},{"family":"Cerdá","given":"X."},{"family":"Sanchez-Lafuente","given":"A. M."},{"family":"Medrano","given":"M."},{"family":"Garrido","given":"J. L."}],"issued":{"date-parts":[["2006"]]}}}],"schema":"https://github.com/citation-style-language/schema/raw/master/csl-citation.json"} </w:instrText>
      </w:r>
      <w:r w:rsidR="009075C4">
        <w:rPr>
          <w:rFonts w:ascii="Times New Roman" w:hAnsi="Times New Roman" w:cs="Times New Roman"/>
          <w:sz w:val="24"/>
          <w:szCs w:val="24"/>
          <w:lang w:val="en-US"/>
        </w:rPr>
        <w:fldChar w:fldCharType="separate"/>
      </w:r>
      <w:r w:rsidR="0037728F" w:rsidRPr="00CC2B88">
        <w:rPr>
          <w:rFonts w:ascii="Times New Roman" w:hAnsi="Times New Roman" w:cs="Times New Roman"/>
          <w:sz w:val="24"/>
          <w:szCs w:val="24"/>
          <w:lang w:val="en-US"/>
        </w:rPr>
        <w:t xml:space="preserve">(Benkman, 1999; Rey </w:t>
      </w:r>
      <w:r w:rsidR="0037728F" w:rsidRPr="00CC2B88">
        <w:rPr>
          <w:rFonts w:ascii="Times New Roman" w:hAnsi="Times New Roman" w:cs="Times New Roman"/>
          <w:i/>
          <w:iCs/>
          <w:sz w:val="24"/>
          <w:szCs w:val="24"/>
          <w:lang w:val="en-US"/>
        </w:rPr>
        <w:t>et al.</w:t>
      </w:r>
      <w:r w:rsidR="0037728F" w:rsidRPr="00CC2B88">
        <w:rPr>
          <w:rFonts w:ascii="Times New Roman" w:hAnsi="Times New Roman" w:cs="Times New Roman"/>
          <w:sz w:val="24"/>
          <w:szCs w:val="24"/>
          <w:lang w:val="en-US"/>
        </w:rPr>
        <w:t>, 2006)</w:t>
      </w:r>
      <w:r w:rsidR="009075C4">
        <w:rPr>
          <w:rFonts w:ascii="Times New Roman" w:hAnsi="Times New Roman" w:cs="Times New Roman"/>
          <w:sz w:val="24"/>
          <w:szCs w:val="24"/>
          <w:lang w:val="en-US"/>
        </w:rPr>
        <w:fldChar w:fldCharType="end"/>
      </w:r>
      <w:r w:rsidR="007E6B36">
        <w:rPr>
          <w:rFonts w:ascii="Times New Roman" w:hAnsi="Times New Roman" w:cs="Times New Roman"/>
          <w:sz w:val="24"/>
          <w:szCs w:val="24"/>
          <w:lang w:val="en-US"/>
        </w:rPr>
        <w:t xml:space="preserve">. </w:t>
      </w:r>
      <w:r w:rsidR="000335C8">
        <w:rPr>
          <w:rFonts w:ascii="Times New Roman" w:hAnsi="Times New Roman" w:cs="Times New Roman"/>
          <w:sz w:val="24"/>
          <w:szCs w:val="24"/>
          <w:lang w:val="en-US"/>
        </w:rPr>
        <w:t xml:space="preserve">Seed predators might thus vary in their importance as selection agents, due to variations in </w:t>
      </w:r>
      <w:r w:rsidR="00CC603C">
        <w:rPr>
          <w:rFonts w:ascii="Times New Roman" w:hAnsi="Times New Roman" w:cs="Times New Roman"/>
          <w:sz w:val="24"/>
          <w:szCs w:val="24"/>
          <w:lang w:val="en-US"/>
        </w:rPr>
        <w:t xml:space="preserve">their abundance, </w:t>
      </w:r>
      <w:ins w:id="59" w:author="Alicia" w:date="2015-05-06T13:59:00Z">
        <w:r w:rsidR="00273C1B">
          <w:rPr>
            <w:rFonts w:ascii="Times New Roman" w:hAnsi="Times New Roman" w:cs="Times New Roman"/>
            <w:sz w:val="24"/>
            <w:szCs w:val="24"/>
            <w:lang w:val="en-US"/>
          </w:rPr>
          <w:t xml:space="preserve">and therefore </w:t>
        </w:r>
      </w:ins>
      <w:r w:rsidR="00CC603C">
        <w:rPr>
          <w:rFonts w:ascii="Times New Roman" w:hAnsi="Times New Roman" w:cs="Times New Roman"/>
          <w:sz w:val="24"/>
          <w:szCs w:val="24"/>
          <w:lang w:val="en-US"/>
        </w:rPr>
        <w:t xml:space="preserve">in </w:t>
      </w:r>
      <w:r w:rsidR="000335C8">
        <w:rPr>
          <w:rFonts w:ascii="Times New Roman" w:hAnsi="Times New Roman" w:cs="Times New Roman"/>
          <w:sz w:val="24"/>
          <w:szCs w:val="24"/>
          <w:lang w:val="en-US"/>
        </w:rPr>
        <w:t>interaction intensity (predation rates), and</w:t>
      </w:r>
      <w:ins w:id="60" w:author="Alicia" w:date="2015-05-06T14:00:00Z">
        <w:r w:rsidR="00273C1B">
          <w:rPr>
            <w:rFonts w:ascii="Times New Roman" w:hAnsi="Times New Roman" w:cs="Times New Roman"/>
            <w:sz w:val="24"/>
            <w:szCs w:val="24"/>
            <w:lang w:val="en-US"/>
          </w:rPr>
          <w:t xml:space="preserve"> due to variations</w:t>
        </w:r>
      </w:ins>
      <w:r w:rsidR="000335C8">
        <w:rPr>
          <w:rFonts w:ascii="Times New Roman" w:hAnsi="Times New Roman" w:cs="Times New Roman"/>
          <w:sz w:val="24"/>
          <w:szCs w:val="24"/>
          <w:lang w:val="en-US"/>
        </w:rPr>
        <w:t xml:space="preserve"> in the direction and strength of predator </w:t>
      </w:r>
      <w:ins w:id="61" w:author="Alicia" w:date="2015-05-06T14:00:00Z">
        <w:r w:rsidR="00273C1B">
          <w:rPr>
            <w:rFonts w:ascii="Times New Roman" w:hAnsi="Times New Roman" w:cs="Times New Roman"/>
            <w:sz w:val="24"/>
            <w:szCs w:val="24"/>
            <w:lang w:val="en-US"/>
          </w:rPr>
          <w:t xml:space="preserve">trait </w:t>
        </w:r>
      </w:ins>
      <w:r w:rsidR="000335C8">
        <w:rPr>
          <w:rFonts w:ascii="Times New Roman" w:hAnsi="Times New Roman" w:cs="Times New Roman"/>
          <w:sz w:val="24"/>
          <w:szCs w:val="24"/>
          <w:lang w:val="en-US"/>
        </w:rPr>
        <w:t>preferences</w:t>
      </w:r>
      <w:del w:id="62" w:author="Alicia" w:date="2015-05-06T14:00:00Z">
        <w:r w:rsidR="000335C8" w:rsidDel="00273C1B">
          <w:rPr>
            <w:rFonts w:ascii="Times New Roman" w:hAnsi="Times New Roman" w:cs="Times New Roman"/>
            <w:sz w:val="24"/>
            <w:szCs w:val="24"/>
            <w:lang w:val="en-US"/>
          </w:rPr>
          <w:delText xml:space="preserve"> regarding reproductive traits</w:delText>
        </w:r>
      </w:del>
      <w:r w:rsidR="00947B5A">
        <w:rPr>
          <w:rFonts w:ascii="Times New Roman" w:hAnsi="Times New Roman" w:cs="Times New Roman"/>
          <w:sz w:val="24"/>
          <w:szCs w:val="24"/>
          <w:lang w:val="en-US"/>
        </w:rPr>
        <w:t xml:space="preserve">. </w:t>
      </w:r>
    </w:p>
    <w:p w:rsidR="005F03EB" w:rsidRDefault="00947B5A" w:rsidP="00932DAA">
      <w:pPr>
        <w:spacing w:line="480" w:lineRule="auto"/>
        <w:ind w:firstLine="708"/>
        <w:rPr>
          <w:ins w:id="63" w:author="Alicia" w:date="2015-05-06T14:15:00Z"/>
          <w:rFonts w:ascii="Times New Roman" w:hAnsi="Times New Roman" w:cs="Times New Roman"/>
          <w:sz w:val="24"/>
          <w:szCs w:val="24"/>
          <w:lang w:val="en-US"/>
        </w:rPr>
      </w:pPr>
      <w:del w:id="64" w:author="Alicia" w:date="2015-05-06T14:06:00Z">
        <w:r w:rsidDel="00273C1B">
          <w:rPr>
            <w:rFonts w:ascii="Times New Roman" w:hAnsi="Times New Roman" w:cs="Times New Roman"/>
            <w:sz w:val="24"/>
            <w:szCs w:val="24"/>
            <w:lang w:val="en-US"/>
          </w:rPr>
          <w:delText xml:space="preserve">Variation in phenotypic selection by </w:delText>
        </w:r>
      </w:del>
      <w:ins w:id="65" w:author="Alicia" w:date="2015-05-06T14:01:00Z">
        <w:r w:rsidR="00273C1B">
          <w:rPr>
            <w:rFonts w:ascii="Times New Roman" w:hAnsi="Times New Roman" w:cs="Times New Roman"/>
            <w:sz w:val="24"/>
            <w:szCs w:val="24"/>
            <w:lang w:val="en-US"/>
          </w:rPr>
          <w:t xml:space="preserve">Both interaction intensities and preferences of </w:t>
        </w:r>
      </w:ins>
      <w:r>
        <w:rPr>
          <w:rFonts w:ascii="Times New Roman" w:hAnsi="Times New Roman" w:cs="Times New Roman"/>
          <w:sz w:val="24"/>
          <w:szCs w:val="24"/>
          <w:lang w:val="en-US"/>
        </w:rPr>
        <w:t xml:space="preserve">seed predators might </w:t>
      </w:r>
      <w:del w:id="66" w:author="Alicia" w:date="2015-05-06T14:01:00Z">
        <w:r w:rsidDel="00273C1B">
          <w:rPr>
            <w:rFonts w:ascii="Times New Roman" w:hAnsi="Times New Roman" w:cs="Times New Roman"/>
            <w:sz w:val="24"/>
            <w:szCs w:val="24"/>
            <w:lang w:val="en-US"/>
          </w:rPr>
          <w:delText xml:space="preserve">also </w:delText>
        </w:r>
      </w:del>
      <w:ins w:id="67" w:author="Alicia" w:date="2015-05-06T14:01:00Z">
        <w:r w:rsidR="00273C1B">
          <w:rPr>
            <w:rFonts w:ascii="Times New Roman" w:hAnsi="Times New Roman" w:cs="Times New Roman"/>
            <w:sz w:val="24"/>
            <w:szCs w:val="24"/>
            <w:lang w:val="en-US"/>
          </w:rPr>
          <w:t xml:space="preserve">in turn </w:t>
        </w:r>
      </w:ins>
      <w:r>
        <w:rPr>
          <w:rFonts w:ascii="Times New Roman" w:hAnsi="Times New Roman" w:cs="Times New Roman"/>
          <w:sz w:val="24"/>
          <w:szCs w:val="24"/>
          <w:lang w:val="en-US"/>
        </w:rPr>
        <w:t xml:space="preserve">be related to the </w:t>
      </w:r>
      <w:ins w:id="68" w:author="Alicia" w:date="2015-05-06T14:06:00Z">
        <w:r w:rsidR="00273C1B">
          <w:rPr>
            <w:rFonts w:ascii="Times New Roman" w:hAnsi="Times New Roman" w:cs="Times New Roman"/>
            <w:sz w:val="24"/>
            <w:szCs w:val="24"/>
            <w:lang w:val="en-US"/>
          </w:rPr>
          <w:t xml:space="preserve">environmental </w:t>
        </w:r>
      </w:ins>
      <w:r>
        <w:rPr>
          <w:rFonts w:ascii="Times New Roman" w:hAnsi="Times New Roman" w:cs="Times New Roman"/>
          <w:sz w:val="24"/>
          <w:szCs w:val="24"/>
          <w:lang w:val="en-US"/>
        </w:rPr>
        <w:t>context</w:t>
      </w:r>
      <w:ins w:id="69" w:author="Alicia" w:date="2015-05-06T14:08:00Z">
        <w:r w:rsidR="00273C1B">
          <w:rPr>
            <w:rFonts w:ascii="Times New Roman" w:hAnsi="Times New Roman" w:cs="Times New Roman"/>
            <w:sz w:val="24"/>
            <w:szCs w:val="24"/>
            <w:lang w:val="en-US"/>
          </w:rPr>
          <w:t>. Both</w:t>
        </w:r>
      </w:ins>
      <w:del w:id="70" w:author="Alicia" w:date="2015-05-06T14:08:00Z">
        <w:r w:rsidR="009A1D10" w:rsidDel="00273C1B">
          <w:rPr>
            <w:rFonts w:ascii="Times New Roman" w:hAnsi="Times New Roman" w:cs="Times New Roman"/>
            <w:sz w:val="24"/>
            <w:szCs w:val="24"/>
            <w:lang w:val="en-US"/>
          </w:rPr>
          <w:delText>:</w:delText>
        </w:r>
      </w:del>
      <w:r w:rsidR="009A1D10">
        <w:rPr>
          <w:rFonts w:ascii="Times New Roman" w:hAnsi="Times New Roman" w:cs="Times New Roman"/>
          <w:sz w:val="24"/>
          <w:szCs w:val="24"/>
          <w:lang w:val="en-US"/>
        </w:rPr>
        <w:t xml:space="preserve"> the </w:t>
      </w:r>
      <w:ins w:id="71" w:author="Alicia" w:date="2015-05-06T14:08:00Z">
        <w:r w:rsidR="00273C1B">
          <w:rPr>
            <w:rFonts w:ascii="Times New Roman" w:hAnsi="Times New Roman" w:cs="Times New Roman"/>
            <w:sz w:val="24"/>
            <w:szCs w:val="24"/>
            <w:lang w:val="en-US"/>
          </w:rPr>
          <w:t xml:space="preserve">physical </w:t>
        </w:r>
      </w:ins>
      <w:r w:rsidR="009A1D10">
        <w:rPr>
          <w:rFonts w:ascii="Times New Roman" w:hAnsi="Times New Roman" w:cs="Times New Roman"/>
          <w:sz w:val="24"/>
          <w:szCs w:val="24"/>
          <w:lang w:val="en-US"/>
        </w:rPr>
        <w:t xml:space="preserve">environment where the interaction occurs </w:t>
      </w:r>
      <w:del w:id="72" w:author="Alicia" w:date="2015-05-06T14:08:00Z">
        <w:r w:rsidR="009A1D10" w:rsidDel="00273C1B">
          <w:rPr>
            <w:rFonts w:ascii="Times New Roman" w:hAnsi="Times New Roman" w:cs="Times New Roman"/>
            <w:sz w:val="24"/>
            <w:szCs w:val="24"/>
            <w:lang w:val="en-US"/>
          </w:rPr>
          <w:delText xml:space="preserve">has been acknowledged to </w:delText>
        </w:r>
        <w:r w:rsidR="009A1D10" w:rsidRPr="00947B5A" w:rsidDel="00273C1B">
          <w:rPr>
            <w:rFonts w:ascii="Times New Roman" w:hAnsi="Times New Roman" w:cs="Times New Roman"/>
            <w:sz w:val="24"/>
            <w:szCs w:val="24"/>
            <w:lang w:val="en-US"/>
          </w:rPr>
          <w:delText>affect</w:delText>
        </w:r>
        <w:r w:rsidR="009A1D10" w:rsidDel="00273C1B">
          <w:rPr>
            <w:rFonts w:ascii="Times New Roman" w:hAnsi="Times New Roman" w:cs="Times New Roman"/>
            <w:sz w:val="24"/>
            <w:szCs w:val="24"/>
            <w:lang w:val="en-US"/>
          </w:rPr>
          <w:delText xml:space="preserve"> </w:delText>
        </w:r>
        <w:r w:rsidR="009A1D10" w:rsidRPr="00947B5A" w:rsidDel="00273C1B">
          <w:rPr>
            <w:rFonts w:ascii="Times New Roman" w:hAnsi="Times New Roman" w:cs="Times New Roman"/>
            <w:sz w:val="24"/>
            <w:szCs w:val="24"/>
            <w:lang w:val="en-US"/>
          </w:rPr>
          <w:delText>coevolutionary dynamics</w:delText>
        </w:r>
        <w:r w:rsidR="009A1D10" w:rsidDel="00273C1B">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fldChar w:fldCharType="begin"/>
      </w:r>
      <w:r w:rsidR="003338F6">
        <w:rPr>
          <w:rFonts w:ascii="Times New Roman" w:hAnsi="Times New Roman" w:cs="Times New Roman"/>
          <w:sz w:val="24"/>
          <w:szCs w:val="24"/>
          <w:lang w:val="en-US"/>
        </w:rPr>
        <w:instrText xml:space="preserve"> ADDIN ZOTERO_ITEM CSL_CITATION {"citationID":"GyIlmlFu","properties":{"formattedCitation":"{\\rtf (Kolb &amp; Ehrl\\uc0\\u233{}n, 2010; K\\uc0\\u246{}nig \\i et al.\\i0{}, 2014, 2015; von Euler \\i et al.\\i0{}, 2014)}","plainCitation":"(Kolb &amp; Ehrlén, 2010; König et al., 2014, 2015; von Euler et al., 2014)"},"citationItems":[{"id":740,"uris":["http://zotero.org/users/624279/items/Q32QXXHN"],"uri":["http://zotero.org/users/624279/items/Q32QXXHN"],"itemData":{"id":740,"type":"article-journal","title":"Environmental context drives seed predator-mediated selection on a floral display trait","container-title":"Evolutionary Ecology","page":"433-445","volume":"24","issue":"2","source":"CrossRef","DOI":"10.1007/s10682-009-9316-2","ISSN":"0269-7653, 1573-8477","author":[{"family":"Kolb","given":"Annette"},{"family":"Ehrlén","given":"Johan"}],"issued":{"date-parts":[["2010"]]},"accessed":{"date-parts":[["2012",5,23]]}}},{"id":2605,"uris":["http://zotero.org/users/624279/items/335TEGAA"],"uri":["http://zotero.org/users/624279/items/335TEGAA"],"itemData":{"id":2605,"type":"article-journal","title":"Context-dependent resistance against butterfly herbivory in a polyploid herb","container-title":"Oecologia","page":"1265-1272","volume":"174","source":"link.springer.com","abstract":"Spatial variation in biotic interactions and natural selection are fundamental parts of natural systems, and can be driven by differences in both trait distributions and the local environmental context of the interaction. Most studies of plant–animal interactions have been performed only in natural settings, making it difficult to disentangle the effects of traits and context. To assess the relative importance of trait differences and environmental context for among-population variation in plant resistance to herbivory, we compared oviposition by the butterfly Anthocharis cardamines on two ploidy types of the herb Cardamine pratensis under experimentally controlled conditions with oviposition in natural populations. Under controlled conditions, plants from octoploid populations were significantly more preferred than plants from tetraploid populations. This difference was largely mediated by differences in flower size. Among natural populations, there was no difference in oviposition rates between the two ploidy types. Our results suggest that differences in oviposition rates among populations of the two cytotypes in the field are caused mainly by differences in environmental context, and that the higher attractiveness of octoploids to herbivores observed under common environmental conditions is balanced by the fact that they occur in habitats which harbor lower densities of butterflies. This illustrates that spatial variation in biotic interactions is the net result of differences in trait distributions of the interacting organisms and differences in environmental context, and that variation in both traits and context are important in understanding species interactions.","DOI":"10.1007/s00442-013-2831-4","ISSN":"0029-8549, 1432-1939","journalAbbreviation":"Oecologia","language":"en","author":[{"family":"König","given":"Malin A. E."},{"family":"Wiklund","given":"Christer"},{"family":"Ehrlén","given":"Johan"}],"issued":{"date-parts":[["2014"]]},"accessed":{"date-parts":[["2014",3,15]]}}},{"id":3570,"uris":["http://zotero.org/users/624279/items/KHH8Q24W"],"uri":["http://zotero.org/users/624279/items/KHH8Q24W"],"itemData":{"id":3570,"type":"article-journal","title":"Timing of flowering and intensity of attack by a butterfly herbivore in a polyploid herb","container-title":"Ecology and Evolution","page":"n/a-n/a","source":"Wiley Online Library","abstract":"Timing of plant development both determines the abiotic conditions that the plant experiences and strongly influences the intensity of interactions with other organisms. Plants and herbivores differ in their response to environmental cues, and spatial and temporal variation in environmental conditions might influence the synchrony between host plants and herbivores, and the intensity of their interactions. We investigated whether differences in first day of flowering among and within 21 populations of the polyploid herb Cardamine pratensis influenced the frequency of oviposition by the butterfly Anthocharis cardamines during four study years. The proportion of plants that became oviposited upon differed among populations, but these differences were not related to mean flowering phenology within the population in any of the four study years. Attack rates in the field were also not correlated with resistance to oviposition estimated under controlled conditions. Within populations, the frequency of butterfly attack was higher in early-flowering individuals in two of the four study years, while there was no significant relationship in the other 2 years. Larger plants were more likely to become oviposited upon in all 4 years. The effects of first flowering day and size on the frequency of butterfly attack did not differ among populations. The results suggest that differences in attack intensities among populations are driven mainly by differences in the environmental context of populations while mean differences in plant traits play a minor role. The fact that within populations timing of flowering influenced the frequency of herbivore attack only in some years and suggests that herbivore-mediated selection on plant phenology differs among years, possibly because plants and herbivores respond differently to environmental cues.","DOI":"10.1002/ece3.1470","ISSN":"2045-7758","journalAbbreviation":"Ecol Evol","language":"en","author":[{"family":"König","given":"Malin A. E."},{"family":"Wiklund","given":"Christer"},{"family":"Ehrlén","given":"Johan"}],"issued":{"date-parts":[["2015",4,1]]},"accessed":{"date-parts":[["2015",4,15]]}}},{"id":2659,"uris":["http://zotero.org/users/624279/items/9EAIDHKV"],"uri":["http://zotero.org/users/624279/items/9EAIDHKV"],"itemData":{"id":2659,"type":"article-journal","title":"Environmental context influences both the intensity of seed predation and plant demographic sensitivity to attack","container-title":"Ecology","page":"495-504","volume":"95","issue":"2","source":"ESA Journals","abstract":"Variation in mutualistic and antagonistic interactions are important sources of variation in population dynamics and natural selection. Environmental heterogeneity can influence the outcome of interactions by affecting the intensity of interactions, but also by affecting the demography of the populations involved. However, little is known about the relative importance of environmental effects on interaction intensities and demographic sensitivity for variation in population growth rates. We investigated how soil depth, soil moisture, soil nutrient composition, and vegetation height influenced the intensity of seed predation as well as host plant demography and sensitivity to seed predation in the perennial herb Primula farinosa. Intensity of seed predation ranged from 0% to 80% of seeds damaged among the 24 study populations and was related to soil moisture in two of four years. The effect of seed predation on plant population growth rate (λ) ranged from negligible to a reduction in λ by 0.70. Sensitivity of population growth rate to predation explained as much of the variation in the reductions in population growth rate due to seed predation as did predation intensity. Plant population growth rate in the absence of seed predation and sensitivity to predation were negatively related to soil depth and soil moisture. Both intensity of predation and sensitivity to predation were positively correlated with potential population growth rate and, as a result, there was no significant relationship between predation intensity and realized population growth rate. We conclude that in our study system environmental context influences the effects of seed predation on plant fitness and population dynamics in two important ways: through variation in interaction intensity and through sensitivity to the effects of this interaction. Moreover, our results show that a given abiotic factor can influence population growth rate in different directions through effects on potential growth rate, intensity of biotic interactions, and the sensitivity of population growth rate to interactions.","DOI":"10.1890/13-0528.1","ISSN":"0012-9658","journalAbbreviation":"Ecology","author":[{"family":"von Euler","given":"Tove"},{"family":"Ågren","given":"Jon"},{"family":"Ehrlén","given":"Johan"}],"issued":{"date-parts":[["2014"]]},"accessed":{"date-parts":[["2014",3,22]]}}}],"schema":"https://github.com/citation-style-language/schema/raw/master/csl-citation.json"} </w:instrText>
      </w:r>
      <w:r>
        <w:rPr>
          <w:rFonts w:ascii="Times New Roman" w:hAnsi="Times New Roman" w:cs="Times New Roman"/>
          <w:sz w:val="24"/>
          <w:szCs w:val="24"/>
          <w:lang w:val="en-US"/>
        </w:rPr>
        <w:fldChar w:fldCharType="separate"/>
      </w:r>
      <w:r w:rsidR="003338F6" w:rsidRPr="00273C1B">
        <w:rPr>
          <w:rFonts w:ascii="Times New Roman" w:hAnsi="Times New Roman" w:cs="Times New Roman"/>
          <w:sz w:val="24"/>
          <w:szCs w:val="24"/>
          <w:lang w:val="en-US"/>
        </w:rPr>
        <w:t xml:space="preserve">(Kolb &amp; Ehrlén, 2010; König </w:t>
      </w:r>
      <w:r w:rsidR="003338F6" w:rsidRPr="00273C1B">
        <w:rPr>
          <w:rFonts w:ascii="Times New Roman" w:hAnsi="Times New Roman" w:cs="Times New Roman"/>
          <w:i/>
          <w:iCs/>
          <w:sz w:val="24"/>
          <w:szCs w:val="24"/>
          <w:lang w:val="en-US"/>
        </w:rPr>
        <w:t>et al.</w:t>
      </w:r>
      <w:r w:rsidR="003338F6" w:rsidRPr="00273C1B">
        <w:rPr>
          <w:rFonts w:ascii="Times New Roman" w:hAnsi="Times New Roman" w:cs="Times New Roman"/>
          <w:sz w:val="24"/>
          <w:szCs w:val="24"/>
          <w:lang w:val="en-US"/>
        </w:rPr>
        <w:t xml:space="preserve">, 2014, 2015; von Euler </w:t>
      </w:r>
      <w:r w:rsidR="003338F6" w:rsidRPr="00273C1B">
        <w:rPr>
          <w:rFonts w:ascii="Times New Roman" w:hAnsi="Times New Roman" w:cs="Times New Roman"/>
          <w:i/>
          <w:iCs/>
          <w:sz w:val="24"/>
          <w:szCs w:val="24"/>
          <w:lang w:val="en-US"/>
        </w:rPr>
        <w:t>et al.</w:t>
      </w:r>
      <w:r w:rsidR="003338F6" w:rsidRPr="00273C1B">
        <w:rPr>
          <w:rFonts w:ascii="Times New Roman" w:hAnsi="Times New Roman" w:cs="Times New Roman"/>
          <w:sz w:val="24"/>
          <w:szCs w:val="24"/>
          <w:lang w:val="en-US"/>
        </w:rPr>
        <w:t>, 2014)</w:t>
      </w:r>
      <w:r>
        <w:rPr>
          <w:rFonts w:ascii="Times New Roman" w:hAnsi="Times New Roman" w:cs="Times New Roman"/>
          <w:sz w:val="24"/>
          <w:szCs w:val="24"/>
          <w:lang w:val="en-US"/>
        </w:rPr>
        <w:fldChar w:fldCharType="end"/>
      </w:r>
      <w:del w:id="73" w:author="Alicia" w:date="2015-05-06T14:09:00Z">
        <w:r w:rsidR="009A1D10" w:rsidDel="004F2840">
          <w:rPr>
            <w:rFonts w:ascii="Times New Roman" w:hAnsi="Times New Roman" w:cs="Times New Roman"/>
            <w:sz w:val="24"/>
            <w:szCs w:val="24"/>
            <w:lang w:val="en-US"/>
          </w:rPr>
          <w:delText>,</w:delText>
        </w:r>
      </w:del>
      <w:r w:rsidR="009A1D10">
        <w:rPr>
          <w:rFonts w:ascii="Times New Roman" w:hAnsi="Times New Roman" w:cs="Times New Roman"/>
          <w:sz w:val="24"/>
          <w:szCs w:val="24"/>
          <w:lang w:val="en-US"/>
        </w:rPr>
        <w:t xml:space="preserve"> </w:t>
      </w:r>
      <w:del w:id="74" w:author="Alicia" w:date="2015-05-06T14:09:00Z">
        <w:r w:rsidR="009A1D10" w:rsidDel="004F2840">
          <w:rPr>
            <w:rFonts w:ascii="Times New Roman" w:hAnsi="Times New Roman" w:cs="Times New Roman"/>
            <w:sz w:val="24"/>
            <w:szCs w:val="24"/>
            <w:lang w:val="en-US"/>
          </w:rPr>
          <w:delText>but the relations with</w:delText>
        </w:r>
      </w:del>
      <w:ins w:id="75" w:author="Alicia" w:date="2015-05-06T14:09:00Z">
        <w:r w:rsidR="004F2840">
          <w:rPr>
            <w:rFonts w:ascii="Times New Roman" w:hAnsi="Times New Roman" w:cs="Times New Roman"/>
            <w:sz w:val="24"/>
            <w:szCs w:val="24"/>
            <w:lang w:val="en-US"/>
          </w:rPr>
          <w:t>and</w:t>
        </w:r>
      </w:ins>
      <w:r w:rsidR="009A1D10">
        <w:rPr>
          <w:rFonts w:ascii="Times New Roman" w:hAnsi="Times New Roman" w:cs="Times New Roman"/>
          <w:sz w:val="24"/>
          <w:szCs w:val="24"/>
          <w:lang w:val="en-US"/>
        </w:rPr>
        <w:t xml:space="preserve"> other community members (i.e. the community context, </w:t>
      </w:r>
      <w:r w:rsidR="009A1D10">
        <w:rPr>
          <w:rFonts w:ascii="Times New Roman" w:hAnsi="Times New Roman" w:cs="Times New Roman"/>
          <w:sz w:val="24"/>
          <w:szCs w:val="24"/>
          <w:lang w:val="en-US"/>
        </w:rPr>
        <w:fldChar w:fldCharType="begin"/>
      </w:r>
      <w:r w:rsidR="00F20F2F">
        <w:rPr>
          <w:rFonts w:ascii="Times New Roman" w:hAnsi="Times New Roman" w:cs="Times New Roman"/>
          <w:sz w:val="24"/>
          <w:szCs w:val="24"/>
          <w:lang w:val="en-US"/>
        </w:rPr>
        <w:instrText xml:space="preserve"> ADDIN ZOTERO_ITEM CSL_CITATION {"citationID":"hWNZFeGQ","properties":{"formattedCitation":"(Brandt &amp; Foitzik, 2004; Siepielski &amp; Benkman, 2007)","plainCitation":"(Brandt &amp; Foitzik, 2004; Siepielski &amp; Benkman, 2007)"},"citationItems":[{"id":169,"uris":["http://zotero.org/users/624279/items/9AT6B9HV"],"uri":["http://zotero.org/users/624279/items/9AT6B9HV"],"itemData":{"id":169,"type":"article-journal","title":"Community context and specialization influence coevolution between a slavemaking ant and its hosts","container-title":"Ecology","page":"2997–3009","volume":"85","issue":"11","source":"Google Scholar","author":[{"family":"Brandt","given":"M."},{"family":"Foitzik","given":"S."}],"issued":{"date-parts":[["2004"]]}}},{"id":1428,"uris":["http://zotero.org/users/624279/items/R3FWX8FZ"],"uri":["http://zotero.org/users/624279/items/R3FWX8FZ"],"itemData":{"id":1428,"type":"article-journal","title":"Selection by a predispersal seed predator constrains the evolution of avian seed dispersal in pines","container-title":"Functional Ecology","page":"611-618","volume":"21","issue":"3","source":"Wiley Online Library","abstract":"* 1Previous studies have demonstrated that wind dispersal is an effective mode of seed dispersal for pines (Pinus, Pinaceae) with seeds weighing &lt;90 mg, but not for larger-seeded (≥90 mg) pines. Consequently, most large-seeded pines rely on birds in the family Corvidae for seed dispersal, but some do not, and most of their seeds fall near the parent tree. Why seeds of these pines are not dispersed by corvids, and have not evolved traits that facilitate seed dispersal by corvids, is enigmatic.\n* 2One factor that may constrain the evolution of seed dispersal by corvids in pines, or in other plants that rely on birds for seed dispersal, is predispersal seed predation. The most important predispersal seed predators of pines are often tree squirrels in the genera Tamiasciurus and Sciurus, which have repeatedly been shown to drive the evolution of seed defences in conifers.\n* 3We first use published data showing how selection on cone traits of two bird-dispersed pines by tree squirrels (Tamiasciurus) favouring increased seed defences, conflicts with selection by a corvid (Nucifraga columbiana Wilson) for cone traits that facilitate seed dispersal, to make predictions about changes in cone and seed structure of large-seeded pines that should evolve in response to selection by either tree squirrels or corvids.\n* 4The cone and seed structures from several other large-seeded pines in regions with and without pine squirrels were consistent with these predicted changes. Consequently, large-seeded pines that co-occur with Tamiasciurus or other tree squirrels are well defended against both squirrels and corvids, and instead probably rely on other animals, such as ground-foraging rodents, that disperse fallen seeds (secondary seed dispersal). Only where tree squirrels are uncommon or absent are conifers likely to evolve traits that enhance seed harvest by corvids in large-seeded pines.","DOI":"10.1111/j.1365-2435.2007.01261.x","ISSN":"1365-2435","language":"en","author":[{"family":"Siepielski","given":"A. M."},{"family":"Benkman","given":"C. W."}],"issued":{"date-parts":[["2007",6,1]]},"accessed":{"date-parts":[["2015",2,18]]}}}],"schema":"https://github.com/citation-style-language/schema/raw/master/csl-citation.json"} </w:instrText>
      </w:r>
      <w:r w:rsidR="009A1D10">
        <w:rPr>
          <w:rFonts w:ascii="Times New Roman" w:hAnsi="Times New Roman" w:cs="Times New Roman"/>
          <w:sz w:val="24"/>
          <w:szCs w:val="24"/>
          <w:lang w:val="en-US"/>
        </w:rPr>
        <w:fldChar w:fldCharType="separate"/>
      </w:r>
      <w:r w:rsidR="00F20F2F" w:rsidRPr="00273C1B">
        <w:rPr>
          <w:rFonts w:ascii="Times New Roman" w:hAnsi="Times New Roman" w:cs="Times New Roman"/>
          <w:sz w:val="24"/>
          <w:lang w:val="en-US"/>
        </w:rPr>
        <w:t>Brandt &amp; Foitzik, 2004; Siepielski &amp; Benkman, 2007)</w:t>
      </w:r>
      <w:r w:rsidR="009A1D10">
        <w:rPr>
          <w:rFonts w:ascii="Times New Roman" w:hAnsi="Times New Roman" w:cs="Times New Roman"/>
          <w:sz w:val="24"/>
          <w:szCs w:val="24"/>
          <w:lang w:val="en-US"/>
        </w:rPr>
        <w:fldChar w:fldCharType="end"/>
      </w:r>
      <w:r w:rsidR="009A1D10" w:rsidRPr="009A1D10">
        <w:rPr>
          <w:rFonts w:ascii="Times New Roman" w:hAnsi="Times New Roman" w:cs="Times New Roman"/>
          <w:sz w:val="24"/>
          <w:szCs w:val="24"/>
          <w:lang w:val="en-US"/>
        </w:rPr>
        <w:t xml:space="preserve"> </w:t>
      </w:r>
      <w:r w:rsidR="009A1D10" w:rsidRPr="009A6EFE">
        <w:rPr>
          <w:rFonts w:ascii="Times New Roman" w:hAnsi="Times New Roman" w:cs="Times New Roman"/>
          <w:sz w:val="24"/>
          <w:szCs w:val="24"/>
          <w:lang w:val="en-US"/>
        </w:rPr>
        <w:t xml:space="preserve">might </w:t>
      </w:r>
      <w:del w:id="76" w:author="Alicia" w:date="2015-05-06T14:09:00Z">
        <w:r w:rsidR="009A1D10" w:rsidRPr="009A6EFE" w:rsidDel="004F2840">
          <w:rPr>
            <w:rFonts w:ascii="Times New Roman" w:hAnsi="Times New Roman" w:cs="Times New Roman"/>
            <w:sz w:val="24"/>
            <w:szCs w:val="24"/>
            <w:lang w:val="en-US"/>
          </w:rPr>
          <w:delText xml:space="preserve">also </w:delText>
        </w:r>
      </w:del>
      <w:r w:rsidR="009A1D10" w:rsidRPr="009A6EFE">
        <w:rPr>
          <w:rFonts w:ascii="Times New Roman" w:hAnsi="Times New Roman" w:cs="Times New Roman"/>
          <w:sz w:val="24"/>
          <w:szCs w:val="24"/>
          <w:lang w:val="en-US"/>
        </w:rPr>
        <w:t xml:space="preserve">influence </w:t>
      </w:r>
      <w:r w:rsidR="009A6EFE">
        <w:rPr>
          <w:rFonts w:ascii="Times New Roman" w:hAnsi="Times New Roman" w:cs="Times New Roman"/>
          <w:sz w:val="24"/>
          <w:szCs w:val="24"/>
          <w:lang w:val="en-US"/>
        </w:rPr>
        <w:t>interactions</w:t>
      </w:r>
      <w:del w:id="77" w:author="Alicia" w:date="2015-05-06T14:11:00Z">
        <w:r w:rsidR="009A6EFE" w:rsidDel="005F03EB">
          <w:rPr>
            <w:rFonts w:ascii="Times New Roman" w:hAnsi="Times New Roman" w:cs="Times New Roman"/>
            <w:sz w:val="24"/>
            <w:szCs w:val="24"/>
            <w:lang w:val="en-US"/>
          </w:rPr>
          <w:delText xml:space="preserve"> and thus modify </w:delText>
        </w:r>
        <w:r w:rsidR="009A1D10" w:rsidRPr="009A6EFE" w:rsidDel="005F03EB">
          <w:rPr>
            <w:rFonts w:ascii="Times New Roman" w:hAnsi="Times New Roman" w:cs="Times New Roman"/>
            <w:sz w:val="24"/>
            <w:szCs w:val="24"/>
            <w:lang w:val="en-US"/>
          </w:rPr>
          <w:delText>selection</w:delText>
        </w:r>
      </w:del>
      <w:r w:rsidR="009A6EFE">
        <w:rPr>
          <w:rFonts w:ascii="Times New Roman" w:hAnsi="Times New Roman" w:cs="Times New Roman"/>
          <w:sz w:val="24"/>
          <w:szCs w:val="24"/>
          <w:lang w:val="en-US"/>
        </w:rPr>
        <w:t xml:space="preserve">. </w:t>
      </w:r>
      <w:r w:rsidR="00FB1369">
        <w:rPr>
          <w:rFonts w:ascii="Times New Roman" w:hAnsi="Times New Roman" w:cs="Times New Roman"/>
          <w:sz w:val="24"/>
          <w:szCs w:val="24"/>
          <w:lang w:val="en-US"/>
        </w:rPr>
        <w:t xml:space="preserve"> In </w:t>
      </w:r>
      <w:del w:id="78" w:author="Alicia" w:date="2015-05-06T14:12:00Z">
        <w:r w:rsidR="00FB1369" w:rsidDel="005F03EB">
          <w:rPr>
            <w:rFonts w:ascii="Times New Roman" w:hAnsi="Times New Roman" w:cs="Times New Roman"/>
            <w:sz w:val="24"/>
            <w:szCs w:val="24"/>
            <w:lang w:val="en-US"/>
          </w:rPr>
          <w:delText xml:space="preserve">some </w:delText>
        </w:r>
      </w:del>
      <w:ins w:id="79" w:author="Alicia" w:date="2015-05-06T14:12:00Z">
        <w:r w:rsidR="005F03EB">
          <w:rPr>
            <w:rFonts w:ascii="Times New Roman" w:hAnsi="Times New Roman" w:cs="Times New Roman"/>
            <w:sz w:val="24"/>
            <w:szCs w:val="24"/>
            <w:lang w:val="en-US"/>
          </w:rPr>
          <w:t xml:space="preserve">the simplest </w:t>
        </w:r>
      </w:ins>
      <w:r w:rsidR="00FB1369">
        <w:rPr>
          <w:rFonts w:ascii="Times New Roman" w:hAnsi="Times New Roman" w:cs="Times New Roman"/>
          <w:sz w:val="24"/>
          <w:szCs w:val="24"/>
          <w:lang w:val="en-US"/>
        </w:rPr>
        <w:t>case</w:t>
      </w:r>
      <w:del w:id="80" w:author="Alicia" w:date="2015-05-06T14:12:00Z">
        <w:r w:rsidR="00FB1369" w:rsidDel="005F03EB">
          <w:rPr>
            <w:rFonts w:ascii="Times New Roman" w:hAnsi="Times New Roman" w:cs="Times New Roman"/>
            <w:sz w:val="24"/>
            <w:szCs w:val="24"/>
            <w:lang w:val="en-US"/>
          </w:rPr>
          <w:delText>s</w:delText>
        </w:r>
      </w:del>
      <w:ins w:id="81" w:author="Alicia" w:date="2015-05-06T14:12:00Z">
        <w:r w:rsidR="005F03EB">
          <w:rPr>
            <w:rFonts w:ascii="Times New Roman" w:hAnsi="Times New Roman" w:cs="Times New Roman"/>
            <w:sz w:val="24"/>
            <w:szCs w:val="24"/>
            <w:lang w:val="en-US"/>
          </w:rPr>
          <w:t xml:space="preserve"> of effects of community context</w:t>
        </w:r>
      </w:ins>
      <w:r w:rsidR="00FB1369">
        <w:rPr>
          <w:rFonts w:ascii="Times New Roman" w:hAnsi="Times New Roman" w:cs="Times New Roman"/>
          <w:sz w:val="24"/>
          <w:szCs w:val="24"/>
          <w:lang w:val="en-US"/>
        </w:rPr>
        <w:t xml:space="preserve">, the outcome of </w:t>
      </w:r>
      <w:r w:rsidR="00F20F2F">
        <w:rPr>
          <w:rFonts w:ascii="Times New Roman" w:hAnsi="Times New Roman" w:cs="Times New Roman"/>
          <w:sz w:val="24"/>
          <w:szCs w:val="24"/>
          <w:lang w:val="en-US"/>
        </w:rPr>
        <w:t>an</w:t>
      </w:r>
      <w:r w:rsidR="00FB1369">
        <w:rPr>
          <w:rFonts w:ascii="Times New Roman" w:hAnsi="Times New Roman" w:cs="Times New Roman"/>
          <w:sz w:val="24"/>
          <w:szCs w:val="24"/>
          <w:lang w:val="en-US"/>
        </w:rPr>
        <w:t xml:space="preserve"> interaction</w:t>
      </w:r>
      <w:r w:rsidR="00F20F2F">
        <w:rPr>
          <w:rFonts w:ascii="Times New Roman" w:hAnsi="Times New Roman" w:cs="Times New Roman"/>
          <w:sz w:val="24"/>
          <w:szCs w:val="24"/>
          <w:lang w:val="en-US"/>
        </w:rPr>
        <w:t xml:space="preserve"> between a pair of species</w:t>
      </w:r>
      <w:r w:rsidR="00FB1369">
        <w:rPr>
          <w:rFonts w:ascii="Times New Roman" w:hAnsi="Times New Roman" w:cs="Times New Roman"/>
          <w:sz w:val="24"/>
          <w:szCs w:val="24"/>
          <w:lang w:val="en-US"/>
        </w:rPr>
        <w:t xml:space="preserve"> </w:t>
      </w:r>
      <w:r w:rsidR="004925AB">
        <w:rPr>
          <w:rFonts w:ascii="Times New Roman" w:hAnsi="Times New Roman" w:cs="Times New Roman"/>
          <w:sz w:val="24"/>
          <w:szCs w:val="24"/>
          <w:lang w:val="en-US"/>
        </w:rPr>
        <w:t xml:space="preserve">(e.g. a plant and its seed predator) </w:t>
      </w:r>
      <w:del w:id="82" w:author="Alicia" w:date="2015-05-06T14:12:00Z">
        <w:r w:rsidR="00F20F2F" w:rsidDel="005F03EB">
          <w:rPr>
            <w:rFonts w:ascii="Times New Roman" w:hAnsi="Times New Roman" w:cs="Times New Roman"/>
            <w:sz w:val="24"/>
            <w:szCs w:val="24"/>
            <w:lang w:val="en-US"/>
          </w:rPr>
          <w:delText>may</w:delText>
        </w:r>
        <w:r w:rsidR="00FB1369" w:rsidDel="005F03EB">
          <w:rPr>
            <w:rFonts w:ascii="Times New Roman" w:hAnsi="Times New Roman" w:cs="Times New Roman"/>
            <w:sz w:val="24"/>
            <w:szCs w:val="24"/>
            <w:lang w:val="en-US"/>
          </w:rPr>
          <w:delText xml:space="preserve"> be </w:delText>
        </w:r>
      </w:del>
      <w:r w:rsidR="00F20F2F">
        <w:rPr>
          <w:rFonts w:ascii="Times New Roman" w:hAnsi="Times New Roman" w:cs="Times New Roman"/>
          <w:sz w:val="24"/>
          <w:szCs w:val="24"/>
          <w:lang w:val="en-US"/>
        </w:rPr>
        <w:t>depend</w:t>
      </w:r>
      <w:del w:id="83" w:author="Alicia" w:date="2015-05-06T14:12:00Z">
        <w:r w:rsidR="00F20F2F" w:rsidDel="005F03EB">
          <w:rPr>
            <w:rFonts w:ascii="Times New Roman" w:hAnsi="Times New Roman" w:cs="Times New Roman"/>
            <w:sz w:val="24"/>
            <w:szCs w:val="24"/>
            <w:lang w:val="en-US"/>
          </w:rPr>
          <w:delText>ent</w:delText>
        </w:r>
      </w:del>
      <w:ins w:id="84" w:author="Alicia" w:date="2015-05-06T14:12:00Z">
        <w:r w:rsidR="005F03EB">
          <w:rPr>
            <w:rFonts w:ascii="Times New Roman" w:hAnsi="Times New Roman" w:cs="Times New Roman"/>
            <w:sz w:val="24"/>
            <w:szCs w:val="24"/>
            <w:lang w:val="en-US"/>
          </w:rPr>
          <w:t>s</w:t>
        </w:r>
      </w:ins>
      <w:r w:rsidR="00F20F2F">
        <w:rPr>
          <w:rFonts w:ascii="Times New Roman" w:hAnsi="Times New Roman" w:cs="Times New Roman"/>
          <w:sz w:val="24"/>
          <w:szCs w:val="24"/>
          <w:lang w:val="en-US"/>
        </w:rPr>
        <w:t xml:space="preserve"> on</w:t>
      </w:r>
      <w:r w:rsidR="00FB1369">
        <w:rPr>
          <w:rFonts w:ascii="Times New Roman" w:hAnsi="Times New Roman" w:cs="Times New Roman"/>
          <w:sz w:val="24"/>
          <w:szCs w:val="24"/>
          <w:lang w:val="en-US"/>
        </w:rPr>
        <w:t xml:space="preserve"> the interaction</w:t>
      </w:r>
      <w:r w:rsidR="00F20F2F">
        <w:rPr>
          <w:rFonts w:ascii="Times New Roman" w:hAnsi="Times New Roman" w:cs="Times New Roman"/>
          <w:sz w:val="24"/>
          <w:szCs w:val="24"/>
          <w:lang w:val="en-US"/>
        </w:rPr>
        <w:t xml:space="preserve"> with a third species present in the community </w:t>
      </w:r>
      <w:r w:rsidR="00F20F2F">
        <w:rPr>
          <w:rFonts w:ascii="Times New Roman" w:hAnsi="Times New Roman" w:cs="Times New Roman"/>
          <w:sz w:val="24"/>
          <w:szCs w:val="24"/>
          <w:lang w:val="en-US"/>
        </w:rPr>
        <w:fldChar w:fldCharType="begin"/>
      </w:r>
      <w:r w:rsidR="00F20F2F">
        <w:rPr>
          <w:rFonts w:ascii="Times New Roman" w:hAnsi="Times New Roman" w:cs="Times New Roman"/>
          <w:sz w:val="24"/>
          <w:szCs w:val="24"/>
          <w:lang w:val="en-US"/>
        </w:rPr>
        <w:instrText xml:space="preserve"> ADDIN ZOTERO_ITEM CSL_CITATION {"citationID":"kh01mfb1t","properties":{"formattedCitation":"(Strauss &amp; Irwin, 2004)","plainCitation":"(Strauss &amp; Irwin, 2004)"},"citationItems":[{"id":1187,"uris":["http://zotero.org/users/624279/items/D9QJP7S9"],"uri":["http://zotero.org/users/624279/items/D9QJP7S9"],"itemData":{"id":1187,"type":"article-journal","title":"Ecological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instrText>
      </w:r>
      <w:r w:rsidR="00F20F2F">
        <w:rPr>
          <w:rFonts w:ascii="Times New Roman" w:hAnsi="Times New Roman" w:cs="Times New Roman"/>
          <w:sz w:val="24"/>
          <w:szCs w:val="24"/>
          <w:lang w:val="en-US"/>
        </w:rPr>
        <w:fldChar w:fldCharType="separate"/>
      </w:r>
      <w:r w:rsidR="00F20F2F" w:rsidRPr="00273C1B">
        <w:rPr>
          <w:rFonts w:ascii="Times New Roman" w:hAnsi="Times New Roman" w:cs="Times New Roman"/>
          <w:sz w:val="24"/>
          <w:lang w:val="en-US"/>
        </w:rPr>
        <w:t>(Strauss &amp; Irwin, 2004)</w:t>
      </w:r>
      <w:r w:rsidR="00F20F2F">
        <w:rPr>
          <w:rFonts w:ascii="Times New Roman" w:hAnsi="Times New Roman" w:cs="Times New Roman"/>
          <w:sz w:val="24"/>
          <w:szCs w:val="24"/>
          <w:lang w:val="en-US"/>
        </w:rPr>
        <w:fldChar w:fldCharType="end"/>
      </w:r>
      <w:r w:rsidR="004925AB">
        <w:rPr>
          <w:rFonts w:ascii="Times New Roman" w:hAnsi="Times New Roman" w:cs="Times New Roman"/>
          <w:sz w:val="24"/>
          <w:szCs w:val="24"/>
          <w:lang w:val="en-US"/>
        </w:rPr>
        <w:t xml:space="preserve">. </w:t>
      </w:r>
    </w:p>
    <w:p w:rsidR="00932DAA" w:rsidRDefault="008B1859" w:rsidP="00904BD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Large </w:t>
      </w:r>
      <w:r w:rsidR="00BB44C1">
        <w:rPr>
          <w:rFonts w:ascii="Times New Roman" w:hAnsi="Times New Roman" w:cs="Times New Roman"/>
          <w:sz w:val="24"/>
          <w:szCs w:val="24"/>
          <w:lang w:val="en-US"/>
        </w:rPr>
        <w:t>B</w:t>
      </w:r>
      <w:r>
        <w:rPr>
          <w:rFonts w:ascii="Times New Roman" w:hAnsi="Times New Roman" w:cs="Times New Roman"/>
          <w:sz w:val="24"/>
          <w:szCs w:val="24"/>
          <w:lang w:val="en-US"/>
        </w:rPr>
        <w:t>lue butterflies (</w:t>
      </w:r>
      <w:proofErr w:type="spellStart"/>
      <w:r w:rsidRPr="0098541D">
        <w:rPr>
          <w:rFonts w:ascii="Times New Roman" w:hAnsi="Times New Roman" w:cs="Times New Roman"/>
          <w:i/>
          <w:sz w:val="24"/>
          <w:szCs w:val="24"/>
          <w:lang w:val="en-US"/>
        </w:rPr>
        <w:t>Maculinea</w:t>
      </w:r>
      <w:proofErr w:type="spellEnd"/>
      <w:r>
        <w:rPr>
          <w:rFonts w:ascii="Times New Roman" w:hAnsi="Times New Roman" w:cs="Times New Roman"/>
          <w:sz w:val="24"/>
          <w:szCs w:val="24"/>
          <w:lang w:val="en-US"/>
        </w:rPr>
        <w:t xml:space="preserve"> spp.) are predispersal </w:t>
      </w:r>
      <w:ins w:id="85" w:author="Alicia" w:date="2015-05-13T14:13:00Z">
        <w:r w:rsidR="004753E7">
          <w:rPr>
            <w:rFonts w:ascii="Times New Roman" w:hAnsi="Times New Roman" w:cs="Times New Roman"/>
            <w:sz w:val="24"/>
            <w:szCs w:val="24"/>
            <w:lang w:val="en-US"/>
          </w:rPr>
          <w:t xml:space="preserve">seed </w:t>
        </w:r>
      </w:ins>
      <w:r>
        <w:rPr>
          <w:rFonts w:ascii="Times New Roman" w:hAnsi="Times New Roman" w:cs="Times New Roman"/>
          <w:sz w:val="24"/>
          <w:szCs w:val="24"/>
          <w:lang w:val="en-US"/>
        </w:rPr>
        <w:t>predators of specific host plants during their first larval instars</w:t>
      </w:r>
      <w:del w:id="86" w:author="Alicia" w:date="2015-05-06T14:15:00Z">
        <w:r w:rsidR="00647333" w:rsidDel="005F03EB">
          <w:rPr>
            <w:rFonts w:ascii="Times New Roman" w:hAnsi="Times New Roman" w:cs="Times New Roman"/>
            <w:sz w:val="24"/>
            <w:szCs w:val="24"/>
            <w:lang w:val="en-US"/>
          </w:rPr>
          <w:delText xml:space="preserve">, </w:delText>
        </w:r>
        <w:r w:rsidR="004925AB" w:rsidDel="005F03EB">
          <w:rPr>
            <w:rFonts w:ascii="Times New Roman" w:hAnsi="Times New Roman" w:cs="Times New Roman"/>
            <w:sz w:val="24"/>
            <w:szCs w:val="24"/>
            <w:lang w:val="en-US"/>
          </w:rPr>
          <w:delText>but</w:delText>
        </w:r>
      </w:del>
      <w:ins w:id="87" w:author="Alicia" w:date="2015-05-06T14:15:00Z">
        <w:r w:rsidR="005F03EB">
          <w:rPr>
            <w:rFonts w:ascii="Times New Roman" w:hAnsi="Times New Roman" w:cs="Times New Roman"/>
            <w:sz w:val="24"/>
            <w:szCs w:val="24"/>
            <w:lang w:val="en-US"/>
          </w:rPr>
          <w:t xml:space="preserve">. </w:t>
        </w:r>
      </w:ins>
      <w:moveToRangeStart w:id="88" w:author="Alicia" w:date="2015-05-06T14:20:00Z" w:name="move418685378"/>
      <w:moveTo w:id="89" w:author="Alicia" w:date="2015-05-06T14:20:00Z">
        <w:r w:rsidR="00904BDF">
          <w:rPr>
            <w:rFonts w:ascii="Times New Roman" w:hAnsi="Times New Roman" w:cs="Times New Roman"/>
            <w:sz w:val="24"/>
            <w:szCs w:val="24"/>
            <w:lang w:val="en-US"/>
          </w:rPr>
          <w:t xml:space="preserve">Oviposition patterns of </w:t>
        </w:r>
        <w:proofErr w:type="spellStart"/>
        <w:r w:rsidR="00904BDF" w:rsidRPr="00273C1B">
          <w:rPr>
            <w:rFonts w:ascii="Times New Roman" w:hAnsi="Times New Roman" w:cs="Times New Roman"/>
            <w:i/>
            <w:sz w:val="24"/>
            <w:szCs w:val="24"/>
            <w:lang w:val="en-US"/>
          </w:rPr>
          <w:t>Maculinea</w:t>
        </w:r>
        <w:proofErr w:type="spellEnd"/>
        <w:r w:rsidR="00904BDF">
          <w:rPr>
            <w:rFonts w:ascii="Times New Roman" w:hAnsi="Times New Roman" w:cs="Times New Roman"/>
            <w:sz w:val="24"/>
            <w:szCs w:val="24"/>
            <w:lang w:val="en-US"/>
          </w:rPr>
          <w:t xml:space="preserve"> butterflies</w:t>
        </w:r>
        <w:del w:id="90" w:author="Alicia" w:date="2015-05-13T14:14:00Z">
          <w:r w:rsidR="00904BDF" w:rsidDel="001A555F">
            <w:rPr>
              <w:rFonts w:ascii="Times New Roman" w:hAnsi="Times New Roman" w:cs="Times New Roman"/>
              <w:sz w:val="24"/>
              <w:szCs w:val="24"/>
              <w:lang w:val="en-US"/>
            </w:rPr>
            <w:delText>,</w:delText>
          </w:r>
        </w:del>
        <w:r w:rsidR="00904BDF">
          <w:rPr>
            <w:rFonts w:ascii="Times New Roman" w:hAnsi="Times New Roman" w:cs="Times New Roman"/>
            <w:sz w:val="24"/>
            <w:szCs w:val="24"/>
            <w:lang w:val="en-US"/>
          </w:rPr>
          <w:t xml:space="preserve"> are closely related to the plant phenological state </w:t>
        </w:r>
        <w:r w:rsidR="00904BDF">
          <w:rPr>
            <w:rFonts w:ascii="Times New Roman" w:hAnsi="Times New Roman" w:cs="Times New Roman"/>
            <w:sz w:val="24"/>
            <w:szCs w:val="24"/>
            <w:lang w:val="en-US"/>
          </w:rPr>
          <w:fldChar w:fldCharType="begin"/>
        </w:r>
        <w:r w:rsidR="00904BDF">
          <w:rPr>
            <w:rFonts w:ascii="Times New Roman" w:hAnsi="Times New Roman" w:cs="Times New Roman"/>
            <w:sz w:val="24"/>
            <w:szCs w:val="24"/>
            <w:lang w:val="en-US"/>
          </w:rPr>
          <w:instrText xml:space="preserve"> ADDIN ZOTERO_ITEM CSL_CITATION {"citationID":"5arepr0gn","properties":{"formattedCitation":"(Thomas &amp; Elmes, 2001; Van Dyck &amp; Regniers, 2010)","plainCitation":"(Thomas &amp; Elmes, 2001; Van Dyck &amp; Regniers, 2010)"},"citationItems":[{"id":3185,"uris":["http://zotero.org/users/624279/items/62WEFQSE"],"uri":["http://zotero.org/users/624279/items/62WEFQSE"],"itemData":{"id":3185,"type":"article-journal","title":"Food–plant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3176,"uris":["http://zotero.org/users/624279/items/C98T8CV3"],"uri":["http://zotero.org/users/624279/items/C98T8CV3"],"itemData":{"id":3176,"type":"article-journal","title":"Egg spreading in the ant-parasitic butterfly, Maculinea alcon: from individual behaviour to egg distribution pattern","container-title":"Animal Behaviour","page":"621-627","volume":"80","issue":"4","source":"CrossRef","DOI":"10.1016/j.anbehav.2010.06.021","ISSN":"00033472","shortTitle":"Egg spreading in the ant-parasitic butterfly, Maculinea alcon","language":"en","author":[{"family":"Van Dyck","given":"Hans"},{"family":"Regniers","given":"Sofie"}],"issued":{"date-parts":[["2010",10]]},"accessed":{"date-parts":[["2015",2,19]]}}}],"schema":"https://github.com/citation-style-language/schema/raw/master/csl-citation.json"} </w:instrText>
        </w:r>
        <w:r w:rsidR="00904BDF">
          <w:rPr>
            <w:rFonts w:ascii="Times New Roman" w:hAnsi="Times New Roman" w:cs="Times New Roman"/>
            <w:sz w:val="24"/>
            <w:szCs w:val="24"/>
            <w:lang w:val="en-US"/>
          </w:rPr>
          <w:fldChar w:fldCharType="separate"/>
        </w:r>
        <w:r w:rsidR="00904BDF" w:rsidRPr="00647333">
          <w:rPr>
            <w:rFonts w:ascii="Times New Roman" w:hAnsi="Times New Roman" w:cs="Times New Roman"/>
            <w:sz w:val="24"/>
            <w:lang w:val="en-US"/>
          </w:rPr>
          <w:t>(Thomas &amp; Elmes, 2001; Van Dyck &amp; Regniers, 2010)</w:t>
        </w:r>
        <w:r w:rsidR="00904BDF">
          <w:rPr>
            <w:rFonts w:ascii="Times New Roman" w:hAnsi="Times New Roman" w:cs="Times New Roman"/>
            <w:sz w:val="24"/>
            <w:szCs w:val="24"/>
            <w:lang w:val="en-US"/>
          </w:rPr>
          <w:fldChar w:fldCharType="end"/>
        </w:r>
        <w:r w:rsidR="00904BDF">
          <w:rPr>
            <w:rFonts w:ascii="Times New Roman" w:hAnsi="Times New Roman" w:cs="Times New Roman"/>
            <w:sz w:val="24"/>
            <w:szCs w:val="24"/>
            <w:lang w:val="en-US"/>
          </w:rPr>
          <w:t xml:space="preserve"> and to other reproductive traits (e.g. number of flowers, height of the shoots, </w:t>
        </w:r>
        <w:r w:rsidR="00904BDF">
          <w:rPr>
            <w:rFonts w:ascii="Times New Roman" w:hAnsi="Times New Roman" w:cs="Times New Roman"/>
            <w:sz w:val="24"/>
            <w:szCs w:val="24"/>
            <w:lang w:val="en-US"/>
          </w:rPr>
          <w:fldChar w:fldCharType="begin"/>
        </w:r>
        <w:r w:rsidR="00904BDF">
          <w:rPr>
            <w:rFonts w:ascii="Times New Roman" w:hAnsi="Times New Roman" w:cs="Times New Roman"/>
            <w:sz w:val="24"/>
            <w:szCs w:val="24"/>
            <w:lang w:val="en-US"/>
          </w:rPr>
          <w:instrText xml:space="preserve"> ADDIN ZOTERO_ITEM CSL_CITATION {"citationID":"9alca6ek","properties":{"formattedCitation":"{\\rtf (Czekes \\i et al.\\i0{}, 2014)}","plainCitation":"(Czekes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schema":"https://github.com/citation-style-language/schema/raw/master/csl-citation.json"} </w:instrText>
        </w:r>
        <w:r w:rsidR="00904BDF">
          <w:rPr>
            <w:rFonts w:ascii="Times New Roman" w:hAnsi="Times New Roman" w:cs="Times New Roman"/>
            <w:sz w:val="24"/>
            <w:szCs w:val="24"/>
            <w:lang w:val="en-US"/>
          </w:rPr>
          <w:fldChar w:fldCharType="separate"/>
        </w:r>
        <w:r w:rsidR="00904BDF" w:rsidRPr="00B65C26">
          <w:rPr>
            <w:rFonts w:ascii="Times New Roman" w:hAnsi="Times New Roman" w:cs="Times New Roman"/>
            <w:sz w:val="24"/>
            <w:szCs w:val="24"/>
            <w:lang w:val="en-US"/>
          </w:rPr>
          <w:t xml:space="preserve">Czekes </w:t>
        </w:r>
        <w:r w:rsidR="00904BDF" w:rsidRPr="00B65C26">
          <w:rPr>
            <w:rFonts w:ascii="Times New Roman" w:hAnsi="Times New Roman" w:cs="Times New Roman"/>
            <w:i/>
            <w:iCs/>
            <w:sz w:val="24"/>
            <w:szCs w:val="24"/>
            <w:lang w:val="en-US"/>
          </w:rPr>
          <w:t>et al.</w:t>
        </w:r>
        <w:r w:rsidR="00904BDF" w:rsidRPr="00B65C26">
          <w:rPr>
            <w:rFonts w:ascii="Times New Roman" w:hAnsi="Times New Roman" w:cs="Times New Roman"/>
            <w:sz w:val="24"/>
            <w:szCs w:val="24"/>
            <w:lang w:val="en-US"/>
          </w:rPr>
          <w:t>, 2014)</w:t>
        </w:r>
        <w:r w:rsidR="00904BDF">
          <w:rPr>
            <w:rFonts w:ascii="Times New Roman" w:hAnsi="Times New Roman" w:cs="Times New Roman"/>
            <w:sz w:val="24"/>
            <w:szCs w:val="24"/>
            <w:lang w:val="en-US"/>
          </w:rPr>
          <w:fldChar w:fldCharType="end"/>
        </w:r>
        <w:r w:rsidR="00904BDF">
          <w:rPr>
            <w:rFonts w:ascii="Times New Roman" w:hAnsi="Times New Roman" w:cs="Times New Roman"/>
            <w:sz w:val="24"/>
            <w:szCs w:val="24"/>
            <w:lang w:val="en-US"/>
          </w:rPr>
          <w:t>.</w:t>
        </w:r>
      </w:moveTo>
      <w:moveToRangeEnd w:id="88"/>
      <w:ins w:id="91" w:author="Alicia" w:date="2015-05-06T14:15:00Z">
        <w:r w:rsidR="005F03EB">
          <w:rPr>
            <w:rFonts w:ascii="Times New Roman" w:hAnsi="Times New Roman" w:cs="Times New Roman"/>
            <w:sz w:val="24"/>
            <w:szCs w:val="24"/>
            <w:lang w:val="en-US"/>
          </w:rPr>
          <w:t xml:space="preserve">However, </w:t>
        </w:r>
        <w:proofErr w:type="spellStart"/>
        <w:r w:rsidR="005F03EB">
          <w:rPr>
            <w:rFonts w:ascii="Times New Roman" w:hAnsi="Times New Roman" w:cs="Times New Roman"/>
            <w:i/>
            <w:sz w:val="24"/>
            <w:szCs w:val="24"/>
            <w:lang w:val="en-US"/>
          </w:rPr>
          <w:t>Maculinea</w:t>
        </w:r>
        <w:proofErr w:type="spellEnd"/>
        <w:r w:rsidR="005F03EB">
          <w:rPr>
            <w:rFonts w:ascii="Times New Roman" w:hAnsi="Times New Roman" w:cs="Times New Roman"/>
            <w:sz w:val="24"/>
            <w:szCs w:val="24"/>
            <w:lang w:val="en-US"/>
          </w:rPr>
          <w:t xml:space="preserve"> larvae</w:t>
        </w:r>
      </w:ins>
      <w:del w:id="92" w:author="Alicia" w:date="2015-05-06T14:15:00Z">
        <w:r w:rsidR="004925AB" w:rsidDel="005F03EB">
          <w:rPr>
            <w:rFonts w:ascii="Times New Roman" w:hAnsi="Times New Roman" w:cs="Times New Roman"/>
            <w:sz w:val="24"/>
            <w:szCs w:val="24"/>
            <w:lang w:val="en-US"/>
          </w:rPr>
          <w:delText xml:space="preserve"> the</w:delText>
        </w:r>
        <w:r w:rsidR="009159A3" w:rsidDel="005F03EB">
          <w:rPr>
            <w:rFonts w:ascii="Times New Roman" w:hAnsi="Times New Roman" w:cs="Times New Roman"/>
            <w:sz w:val="24"/>
            <w:szCs w:val="24"/>
            <w:lang w:val="en-US"/>
          </w:rPr>
          <w:delText>y</w:delText>
        </w:r>
      </w:del>
      <w:r w:rsidR="004925AB">
        <w:rPr>
          <w:rFonts w:ascii="Times New Roman" w:hAnsi="Times New Roman" w:cs="Times New Roman"/>
          <w:sz w:val="24"/>
          <w:szCs w:val="24"/>
          <w:lang w:val="en-US"/>
        </w:rPr>
        <w:t xml:space="preserve"> </w:t>
      </w:r>
      <w:r>
        <w:rPr>
          <w:rFonts w:ascii="Times New Roman" w:hAnsi="Times New Roman" w:cs="Times New Roman"/>
          <w:sz w:val="24"/>
          <w:szCs w:val="24"/>
          <w:lang w:val="en-US"/>
        </w:rPr>
        <w:t>need</w:t>
      </w:r>
      <w:r w:rsidRPr="005C10BA">
        <w:rPr>
          <w:rFonts w:ascii="Times New Roman" w:hAnsi="Times New Roman" w:cs="Times New Roman"/>
          <w:sz w:val="24"/>
          <w:szCs w:val="24"/>
          <w:lang w:val="en-US"/>
        </w:rPr>
        <w:t xml:space="preserve"> a second host to complete their development</w:t>
      </w:r>
      <w:r>
        <w:rPr>
          <w:rFonts w:ascii="Times New Roman" w:hAnsi="Times New Roman" w:cs="Times New Roman"/>
          <w:sz w:val="24"/>
          <w:szCs w:val="24"/>
          <w:lang w:val="en-US"/>
        </w:rPr>
        <w:t xml:space="preserve">, </w:t>
      </w:r>
      <w:r w:rsidR="00DC0122">
        <w:rPr>
          <w:rFonts w:ascii="Times New Roman" w:hAnsi="Times New Roman" w:cs="Times New Roman"/>
          <w:sz w:val="24"/>
          <w:szCs w:val="24"/>
          <w:lang w:val="en-US"/>
        </w:rPr>
        <w:t>and they are</w:t>
      </w:r>
      <w:r>
        <w:rPr>
          <w:rFonts w:ascii="Times New Roman" w:hAnsi="Times New Roman" w:cs="Times New Roman"/>
          <w:sz w:val="24"/>
          <w:szCs w:val="24"/>
          <w:lang w:val="en-US"/>
        </w:rPr>
        <w:t xml:space="preserve"> parasites of ant nests </w:t>
      </w:r>
      <w:r w:rsidR="00CF5A15">
        <w:rPr>
          <w:rFonts w:ascii="Times New Roman" w:hAnsi="Times New Roman" w:cs="Times New Roman"/>
          <w:sz w:val="24"/>
          <w:szCs w:val="24"/>
          <w:lang w:val="en-US"/>
        </w:rPr>
        <w:t>(</w:t>
      </w:r>
      <w:proofErr w:type="spellStart"/>
      <w:r w:rsidR="00CF5A15" w:rsidRPr="002E16D8">
        <w:rPr>
          <w:rFonts w:ascii="Times New Roman" w:hAnsi="Times New Roman" w:cs="Times New Roman"/>
          <w:i/>
          <w:sz w:val="24"/>
          <w:szCs w:val="24"/>
          <w:lang w:val="en-US"/>
        </w:rPr>
        <w:t>Myrmica</w:t>
      </w:r>
      <w:proofErr w:type="spellEnd"/>
      <w:r w:rsidR="00CF5A15">
        <w:rPr>
          <w:rFonts w:ascii="Times New Roman" w:hAnsi="Times New Roman" w:cs="Times New Roman"/>
          <w:sz w:val="24"/>
          <w:szCs w:val="24"/>
          <w:lang w:val="en-US"/>
        </w:rPr>
        <w:t xml:space="preserve"> spp.)</w:t>
      </w:r>
      <w:r w:rsidR="00CF5A15" w:rsidRPr="00932D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later instars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{"citationID":"1p8ftev0hg","properties":{"formattedCitation":"{\\rtf (Als \\i et al.\\i0{}, 2004)}","plainCitation":"(Als et al., 2004)"},"citationItems":[{"id":2777,"uris":["http://zotero.org/users/624279/items/DI5TSP2C"],"uri":["http://zotero.org/users/624279/items/DI5TSP2C"],"itemData":{"id":2777,"type":"article-journal","title":"The evolution of alternative parasitic life histories in large blue butterflies","container-title":"Nature","page":"386-390","volume":"432","issue":"7015","source":"www.nature.com","abstract":"Large blue (Maculinea) butterflies are highly endangered throughout the Palaearctic region, and have been the focus of intense conservation research. In addition, their extraordinary parasitic lifestyles make them ideal for studies of life history evolution. Early instars consume flower buds of specific host plants, but later instars live in ant nests where they either devour the brood (predators), or are fed mouth-to-mouth by the adult ants (cuckoos). Here we present the phylogeny for the group, which shows that it is a monophyletic clade nested within Phengaris, a rare Oriental genus whose species have similar life histories. Cuckoo species are likely to have evolved from predatory ancestors. As early as five million years ago, two Maculinea clades diverged, leading to the different parasitic strategies seen in the genus today. Contrary to current belief, the two recognized cuckoo species show little genetic divergence and are probably a single ecologically differentiated species. On the other hand, some of the predatory morphospecies exhibit considerable genetic divergence and may contain cryptic species. These findings have important implications for conservation and reintroduction efforts.","DOI":"10.1038/nature03020","ISSN":"0028-0836","journalAbbreviation":"Nature","language":"en","author":[{"family":"Als","given":"Thomas D."},{"family":"Vila","given":"Roger"},{"family":"Kandul","given":"Nikolai P."},{"family":"Nash","given":"David R."},{"family":"Yen","given":"Shen-Horn"},{"family":"Hsu","given":"Yu-Feng"},{"family":"Mignault","given":"André A."},{"family":"Boomsma","given":"Jacobus J."},{"family":"Pierce","given":"Naomi E."}],"issued":{"date-parts":[["2004",11,18]]},"accessed":{"date-parts":[["2015",2,19]]}}}],"schema":"https://github.com/citation-style-language/schema/raw/master/csl-citation.json"} </w:instrText>
      </w:r>
      <w:r>
        <w:rPr>
          <w:rFonts w:ascii="Times New Roman" w:hAnsi="Times New Roman" w:cs="Times New Roman"/>
          <w:sz w:val="24"/>
          <w:szCs w:val="24"/>
          <w:lang w:val="en-US"/>
        </w:rPr>
        <w:fldChar w:fldCharType="separate"/>
      </w:r>
      <w:r w:rsidRPr="009478E0">
        <w:rPr>
          <w:rFonts w:ascii="Times New Roman" w:hAnsi="Times New Roman" w:cs="Times New Roman"/>
          <w:sz w:val="24"/>
          <w:szCs w:val="24"/>
          <w:lang w:val="en-US"/>
        </w:rPr>
        <w:t xml:space="preserve">(Als </w:t>
      </w:r>
      <w:r w:rsidRPr="009478E0">
        <w:rPr>
          <w:rFonts w:ascii="Times New Roman" w:hAnsi="Times New Roman" w:cs="Times New Roman"/>
          <w:i/>
          <w:iCs/>
          <w:sz w:val="24"/>
          <w:szCs w:val="24"/>
          <w:lang w:val="en-US"/>
        </w:rPr>
        <w:t>et al.</w:t>
      </w:r>
      <w:r w:rsidRPr="009478E0">
        <w:rPr>
          <w:rFonts w:ascii="Times New Roman" w:hAnsi="Times New Roman" w:cs="Times New Roman"/>
          <w:sz w:val="24"/>
          <w:szCs w:val="24"/>
          <w:lang w:val="en-US"/>
        </w:rPr>
        <w:t>, 2004)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w:t>
      </w:r>
      <w:del w:id="93" w:author="Alicia" w:date="2015-05-06T14:21:00Z">
        <w:r w:rsidR="009159A3" w:rsidDel="00904BDF">
          <w:rPr>
            <w:rFonts w:ascii="Times New Roman" w:hAnsi="Times New Roman" w:cs="Times New Roman"/>
            <w:sz w:val="24"/>
            <w:szCs w:val="24"/>
            <w:lang w:val="en-US"/>
          </w:rPr>
          <w:delText xml:space="preserve">Thus, </w:delText>
        </w:r>
        <w:r w:rsidR="00CF5A15" w:rsidDel="00904BDF">
          <w:rPr>
            <w:rFonts w:ascii="Times New Roman" w:hAnsi="Times New Roman" w:cs="Times New Roman"/>
            <w:sz w:val="24"/>
            <w:szCs w:val="24"/>
            <w:lang w:val="en-US"/>
          </w:rPr>
          <w:delText xml:space="preserve">in this case </w:delText>
        </w:r>
        <w:r w:rsidR="009159A3" w:rsidDel="00904BDF">
          <w:rPr>
            <w:rFonts w:ascii="Times New Roman" w:hAnsi="Times New Roman" w:cs="Times New Roman"/>
            <w:sz w:val="24"/>
            <w:szCs w:val="24"/>
            <w:lang w:val="en-US"/>
          </w:rPr>
          <w:delText xml:space="preserve">the interaction between the butterfly and the ants is needed to maintain the interaction between the butterfly and its host plant. </w:delText>
        </w:r>
      </w:del>
      <w:moveFromRangeStart w:id="94" w:author="Alicia" w:date="2015-05-06T14:20:00Z" w:name="move418685378"/>
      <w:moveFrom w:id="95" w:author="Alicia" w:date="2015-05-06T14:20:00Z">
        <w:r w:rsidR="009159A3" w:rsidDel="00904BDF">
          <w:rPr>
            <w:rFonts w:ascii="Times New Roman" w:hAnsi="Times New Roman" w:cs="Times New Roman"/>
            <w:sz w:val="24"/>
            <w:szCs w:val="24"/>
            <w:lang w:val="en-US"/>
          </w:rPr>
          <w:t xml:space="preserve">Oviposition patterns of </w:t>
        </w:r>
        <w:r w:rsidR="009159A3" w:rsidRPr="00273C1B" w:rsidDel="00904BDF">
          <w:rPr>
            <w:rFonts w:ascii="Times New Roman" w:hAnsi="Times New Roman" w:cs="Times New Roman"/>
            <w:i/>
            <w:sz w:val="24"/>
            <w:szCs w:val="24"/>
            <w:lang w:val="en-US"/>
          </w:rPr>
          <w:t>Maculinea</w:t>
        </w:r>
        <w:r w:rsidR="009159A3" w:rsidDel="00904BDF">
          <w:rPr>
            <w:rFonts w:ascii="Times New Roman" w:hAnsi="Times New Roman" w:cs="Times New Roman"/>
            <w:sz w:val="24"/>
            <w:szCs w:val="24"/>
            <w:lang w:val="en-US"/>
          </w:rPr>
          <w:t xml:space="preserve"> butterflies, </w:t>
        </w:r>
        <w:r w:rsidR="004925AB" w:rsidDel="00904BDF">
          <w:rPr>
            <w:rFonts w:ascii="Times New Roman" w:hAnsi="Times New Roman" w:cs="Times New Roman"/>
            <w:sz w:val="24"/>
            <w:szCs w:val="24"/>
            <w:lang w:val="en-US"/>
          </w:rPr>
          <w:t xml:space="preserve">are closely related to the plant phenological state </w:t>
        </w:r>
        <w:r w:rsidR="004925AB" w:rsidDel="00904BDF">
          <w:rPr>
            <w:rFonts w:ascii="Times New Roman" w:hAnsi="Times New Roman" w:cs="Times New Roman"/>
            <w:sz w:val="24"/>
            <w:szCs w:val="24"/>
            <w:lang w:val="en-US"/>
          </w:rPr>
          <w:fldChar w:fldCharType="begin"/>
        </w:r>
        <w:r w:rsidR="004925AB" w:rsidDel="00904BDF">
          <w:rPr>
            <w:rFonts w:ascii="Times New Roman" w:hAnsi="Times New Roman" w:cs="Times New Roman"/>
            <w:sz w:val="24"/>
            <w:szCs w:val="24"/>
            <w:lang w:val="en-US"/>
          </w:rPr>
          <w:instrText xml:space="preserve"> ADDIN ZOTERO_ITEM CSL_CITATION {"citationID":"5arepr0gn","properties":{"formattedCitation":"(Thomas &amp; Elmes, 2001; Van Dyck &amp; Regniers, 2010)","plainCitation":"(Thomas &amp; Elmes, 2001; Van Dyck &amp; Regniers, 2010)"},"citationItems":[{"id":3185,"uris":["http://zotero.org/users/624279/items/62WEFQSE"],"uri":["http://zotero.org/users/624279/items/62WEFQSE"],"itemData":{"id":3185,"type":"article-journal","title":"Food–plant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3176,"uris":["http://zotero.org/users/624279/items/C98T8CV3"],"uri":["http://zotero.org/users/624279/items/C98T8CV3"],"itemData":{"id":3176,"type":"article-journal","title":"Egg spreading in the ant-parasitic butterfly, Maculinea alcon: from individual behaviour to egg distribution pattern","container-title":"Animal Behaviour","page":"621-627","volume":"80","issue":"4","source":"CrossRef","DOI":"10.1016/j.anbehav.2010.06.021","ISSN":"00033472","shortTitle":"Egg spreading in the ant-parasitic butterfly, Maculinea alcon","language":"en","author":[{"family":"Van Dyck","given":"Hans"},{"family":"Regniers","given":"Sofie"}],"issued":{"date-parts":[["2010",10]]},"accessed":{"date-parts":[["2015",2,19]]}}}],"schema":"https://github.com/citation-style-language/schema/raw/master/csl-citation.json"} </w:instrText>
        </w:r>
        <w:r w:rsidR="004925AB" w:rsidDel="00904BDF">
          <w:rPr>
            <w:rFonts w:ascii="Times New Roman" w:hAnsi="Times New Roman" w:cs="Times New Roman"/>
            <w:sz w:val="24"/>
            <w:szCs w:val="24"/>
            <w:lang w:val="en-US"/>
          </w:rPr>
          <w:fldChar w:fldCharType="separate"/>
        </w:r>
        <w:r w:rsidR="004925AB" w:rsidRPr="00647333" w:rsidDel="00904BDF">
          <w:rPr>
            <w:rFonts w:ascii="Times New Roman" w:hAnsi="Times New Roman" w:cs="Times New Roman"/>
            <w:sz w:val="24"/>
            <w:lang w:val="en-US"/>
          </w:rPr>
          <w:t>(Thomas &amp; Elmes, 2001; Van Dyck &amp; Regniers, 2010)</w:t>
        </w:r>
        <w:r w:rsidR="004925AB" w:rsidDel="00904BDF">
          <w:rPr>
            <w:rFonts w:ascii="Times New Roman" w:hAnsi="Times New Roman" w:cs="Times New Roman"/>
            <w:sz w:val="24"/>
            <w:szCs w:val="24"/>
            <w:lang w:val="en-US"/>
          </w:rPr>
          <w:fldChar w:fldCharType="end"/>
        </w:r>
        <w:r w:rsidR="004925AB" w:rsidDel="00904BDF">
          <w:rPr>
            <w:rFonts w:ascii="Times New Roman" w:hAnsi="Times New Roman" w:cs="Times New Roman"/>
            <w:sz w:val="24"/>
            <w:szCs w:val="24"/>
            <w:lang w:val="en-US"/>
          </w:rPr>
          <w:t xml:space="preserve"> and to other reproductive traits (e.g. number of flowers, height of the shoots, </w:t>
        </w:r>
        <w:r w:rsidR="004925AB" w:rsidDel="00904BDF">
          <w:rPr>
            <w:rFonts w:ascii="Times New Roman" w:hAnsi="Times New Roman" w:cs="Times New Roman"/>
            <w:sz w:val="24"/>
            <w:szCs w:val="24"/>
            <w:lang w:val="en-US"/>
          </w:rPr>
          <w:fldChar w:fldCharType="begin"/>
        </w:r>
        <w:r w:rsidR="004925AB" w:rsidDel="00904BDF">
          <w:rPr>
            <w:rFonts w:ascii="Times New Roman" w:hAnsi="Times New Roman" w:cs="Times New Roman"/>
            <w:sz w:val="24"/>
            <w:szCs w:val="24"/>
            <w:lang w:val="en-US"/>
          </w:rPr>
          <w:instrText xml:space="preserve"> ADDIN ZOTERO_ITEM CSL_CITATION {"citationID":"9alca6ek","properties":{"formattedCitation":"{\\rtf (Czekes \\i et al.\\i0{}, 2014)}","plainCitation":"(Czekes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schema":"https://github.com/citation-style-language/schema/raw/master/csl-citation.json"} </w:instrText>
        </w:r>
        <w:r w:rsidR="004925AB" w:rsidDel="00904BDF">
          <w:rPr>
            <w:rFonts w:ascii="Times New Roman" w:hAnsi="Times New Roman" w:cs="Times New Roman"/>
            <w:sz w:val="24"/>
            <w:szCs w:val="24"/>
            <w:lang w:val="en-US"/>
          </w:rPr>
          <w:fldChar w:fldCharType="separate"/>
        </w:r>
        <w:r w:rsidR="004925AB" w:rsidRPr="00B65C26" w:rsidDel="00904BDF">
          <w:rPr>
            <w:rFonts w:ascii="Times New Roman" w:hAnsi="Times New Roman" w:cs="Times New Roman"/>
            <w:sz w:val="24"/>
            <w:szCs w:val="24"/>
            <w:lang w:val="en-US"/>
          </w:rPr>
          <w:t xml:space="preserve">Czekes </w:t>
        </w:r>
        <w:r w:rsidR="004925AB" w:rsidRPr="00B65C26" w:rsidDel="00904BDF">
          <w:rPr>
            <w:rFonts w:ascii="Times New Roman" w:hAnsi="Times New Roman" w:cs="Times New Roman"/>
            <w:i/>
            <w:iCs/>
            <w:sz w:val="24"/>
            <w:szCs w:val="24"/>
            <w:lang w:val="en-US"/>
          </w:rPr>
          <w:t>et al.</w:t>
        </w:r>
        <w:r w:rsidR="004925AB" w:rsidRPr="00B65C26" w:rsidDel="00904BDF">
          <w:rPr>
            <w:rFonts w:ascii="Times New Roman" w:hAnsi="Times New Roman" w:cs="Times New Roman"/>
            <w:sz w:val="24"/>
            <w:szCs w:val="24"/>
            <w:lang w:val="en-US"/>
          </w:rPr>
          <w:t>, 2014)</w:t>
        </w:r>
        <w:r w:rsidR="004925AB" w:rsidDel="00904BDF">
          <w:rPr>
            <w:rFonts w:ascii="Times New Roman" w:hAnsi="Times New Roman" w:cs="Times New Roman"/>
            <w:sz w:val="24"/>
            <w:szCs w:val="24"/>
            <w:lang w:val="en-US"/>
          </w:rPr>
          <w:fldChar w:fldCharType="end"/>
        </w:r>
        <w:r w:rsidR="004925AB" w:rsidDel="00904BDF">
          <w:rPr>
            <w:rFonts w:ascii="Times New Roman" w:hAnsi="Times New Roman" w:cs="Times New Roman"/>
            <w:sz w:val="24"/>
            <w:szCs w:val="24"/>
            <w:lang w:val="en-US"/>
          </w:rPr>
          <w:t>.</w:t>
        </w:r>
        <w:del w:id="96" w:author="Alicia" w:date="2015-05-06T14:21:00Z">
          <w:r w:rsidR="004925AB" w:rsidDel="00904BDF">
            <w:rPr>
              <w:rFonts w:ascii="Times New Roman" w:hAnsi="Times New Roman" w:cs="Times New Roman"/>
              <w:sz w:val="24"/>
              <w:szCs w:val="24"/>
              <w:lang w:val="en-US"/>
            </w:rPr>
            <w:delText xml:space="preserve"> </w:delText>
          </w:r>
        </w:del>
      </w:moveFrom>
      <w:moveFromRangeEnd w:id="94"/>
      <w:del w:id="97" w:author="Alicia" w:date="2015-05-06T14:21:00Z">
        <w:r w:rsidR="009159A3" w:rsidDel="00904BDF">
          <w:rPr>
            <w:rFonts w:ascii="Times New Roman" w:hAnsi="Times New Roman" w:cs="Times New Roman"/>
            <w:sz w:val="24"/>
            <w:szCs w:val="24"/>
            <w:lang w:val="en-US"/>
          </w:rPr>
          <w:delText>However</w:delText>
        </w:r>
        <w:r w:rsidR="00932DAA" w:rsidDel="00904BDF">
          <w:rPr>
            <w:rFonts w:ascii="Times New Roman" w:hAnsi="Times New Roman" w:cs="Times New Roman"/>
            <w:sz w:val="24"/>
            <w:szCs w:val="24"/>
            <w:lang w:val="en-US"/>
          </w:rPr>
          <w:delText>, t</w:delText>
        </w:r>
      </w:del>
      <w:ins w:id="98" w:author="Alicia" w:date="2015-05-06T14:21:00Z">
        <w:r w:rsidR="00904BDF">
          <w:rPr>
            <w:rFonts w:ascii="Times New Roman" w:hAnsi="Times New Roman" w:cs="Times New Roman"/>
            <w:sz w:val="24"/>
            <w:szCs w:val="24"/>
            <w:lang w:val="en-US"/>
          </w:rPr>
          <w:t>T</w:t>
        </w:r>
      </w:ins>
      <w:r w:rsidR="00932DAA">
        <w:rPr>
          <w:rFonts w:ascii="Times New Roman" w:hAnsi="Times New Roman" w:cs="Times New Roman"/>
          <w:sz w:val="24"/>
          <w:szCs w:val="24"/>
          <w:lang w:val="en-US"/>
        </w:rPr>
        <w:t xml:space="preserve">he community context in terms of the abundance of the second host might </w:t>
      </w:r>
      <w:del w:id="99" w:author="Alicia" w:date="2015-05-06T14:21:00Z">
        <w:r w:rsidR="009159A3" w:rsidDel="00904BDF">
          <w:rPr>
            <w:rFonts w:ascii="Times New Roman" w:hAnsi="Times New Roman" w:cs="Times New Roman"/>
            <w:sz w:val="24"/>
            <w:szCs w:val="24"/>
            <w:lang w:val="en-US"/>
          </w:rPr>
          <w:delText xml:space="preserve">also </w:delText>
        </w:r>
      </w:del>
      <w:ins w:id="100" w:author="Alicia" w:date="2015-05-06T14:21:00Z">
        <w:r w:rsidR="00904BDF">
          <w:rPr>
            <w:rFonts w:ascii="Times New Roman" w:hAnsi="Times New Roman" w:cs="Times New Roman"/>
            <w:sz w:val="24"/>
            <w:szCs w:val="24"/>
            <w:lang w:val="en-US"/>
          </w:rPr>
          <w:t xml:space="preserve">thus </w:t>
        </w:r>
      </w:ins>
      <w:r w:rsidR="00932DAA">
        <w:rPr>
          <w:rFonts w:ascii="Times New Roman" w:hAnsi="Times New Roman" w:cs="Times New Roman"/>
          <w:sz w:val="24"/>
          <w:szCs w:val="24"/>
          <w:lang w:val="en-US"/>
        </w:rPr>
        <w:t xml:space="preserve">indirectly affect phenotypic selection on host plant traits </w:t>
      </w:r>
      <w:ins w:id="101" w:author="Alicia" w:date="2015-05-06T14:22:00Z">
        <w:r w:rsidR="00904BDF">
          <w:rPr>
            <w:rFonts w:ascii="Times New Roman" w:hAnsi="Times New Roman" w:cs="Times New Roman"/>
            <w:sz w:val="24"/>
            <w:szCs w:val="24"/>
            <w:lang w:val="en-US"/>
          </w:rPr>
          <w:t>if it influences butterfly abundance and preda</w:t>
        </w:r>
      </w:ins>
      <w:del w:id="102" w:author="Alicia" w:date="2015-05-06T14:22:00Z">
        <w:r w:rsidR="00932DAA" w:rsidDel="00904BDF">
          <w:rPr>
            <w:rFonts w:ascii="Times New Roman" w:hAnsi="Times New Roman" w:cs="Times New Roman"/>
            <w:sz w:val="24"/>
            <w:szCs w:val="24"/>
            <w:lang w:val="en-US"/>
          </w:rPr>
          <w:delText xml:space="preserve">by </w:delText>
        </w:r>
        <w:r w:rsidR="00587453" w:rsidDel="00904BDF">
          <w:rPr>
            <w:rFonts w:ascii="Times New Roman" w:hAnsi="Times New Roman" w:cs="Times New Roman"/>
            <w:sz w:val="24"/>
            <w:szCs w:val="24"/>
            <w:lang w:val="en-US"/>
          </w:rPr>
          <w:delText>modifying interac</w:delText>
        </w:r>
      </w:del>
      <w:r w:rsidR="00587453">
        <w:rPr>
          <w:rFonts w:ascii="Times New Roman" w:hAnsi="Times New Roman" w:cs="Times New Roman"/>
          <w:sz w:val="24"/>
          <w:szCs w:val="24"/>
          <w:lang w:val="en-US"/>
        </w:rPr>
        <w:t>tion intensit</w:t>
      </w:r>
      <w:del w:id="103" w:author="Alicia" w:date="2015-05-06T14:23:00Z">
        <w:r w:rsidR="00587453" w:rsidDel="00904BDF">
          <w:rPr>
            <w:rFonts w:ascii="Times New Roman" w:hAnsi="Times New Roman" w:cs="Times New Roman"/>
            <w:sz w:val="24"/>
            <w:szCs w:val="24"/>
            <w:lang w:val="en-US"/>
          </w:rPr>
          <w:delText>ies</w:delText>
        </w:r>
      </w:del>
      <w:ins w:id="104" w:author="Alicia" w:date="2015-05-06T14:23:00Z">
        <w:r w:rsidR="00904BDF">
          <w:rPr>
            <w:rFonts w:ascii="Times New Roman" w:hAnsi="Times New Roman" w:cs="Times New Roman"/>
            <w:sz w:val="24"/>
            <w:szCs w:val="24"/>
            <w:lang w:val="en-US"/>
          </w:rPr>
          <w:t>y</w:t>
        </w:r>
      </w:ins>
      <w:del w:id="105" w:author="Alicia" w:date="2015-05-06T14:23:00Z">
        <w:r w:rsidR="00A47D54" w:rsidDel="00904BDF">
          <w:rPr>
            <w:rFonts w:ascii="Times New Roman" w:hAnsi="Times New Roman" w:cs="Times New Roman"/>
            <w:sz w:val="24"/>
            <w:szCs w:val="24"/>
            <w:lang w:val="en-US"/>
          </w:rPr>
          <w:delText>, as</w:delText>
        </w:r>
        <w:r w:rsidR="00587453" w:rsidDel="00904BDF">
          <w:rPr>
            <w:rFonts w:ascii="Times New Roman" w:hAnsi="Times New Roman" w:cs="Times New Roman"/>
            <w:sz w:val="24"/>
            <w:szCs w:val="24"/>
            <w:lang w:val="en-US"/>
          </w:rPr>
          <w:delText xml:space="preserve"> </w:delText>
        </w:r>
        <w:r w:rsidR="00932DAA" w:rsidDel="00904BDF">
          <w:rPr>
            <w:rFonts w:ascii="Times New Roman" w:hAnsi="Times New Roman" w:cs="Times New Roman"/>
            <w:sz w:val="24"/>
            <w:szCs w:val="24"/>
            <w:lang w:val="en-US"/>
          </w:rPr>
          <w:delText xml:space="preserve">the distribution </w:delText>
        </w:r>
        <w:r w:rsidR="008526E2" w:rsidDel="00904BDF">
          <w:rPr>
            <w:rFonts w:ascii="Times New Roman" w:hAnsi="Times New Roman" w:cs="Times New Roman"/>
            <w:sz w:val="24"/>
            <w:szCs w:val="24"/>
            <w:lang w:val="en-US"/>
          </w:rPr>
          <w:delText xml:space="preserve">and abundance </w:delText>
        </w:r>
        <w:r w:rsidR="00932DAA" w:rsidDel="00904BDF">
          <w:rPr>
            <w:rFonts w:ascii="Times New Roman" w:hAnsi="Times New Roman" w:cs="Times New Roman"/>
            <w:sz w:val="24"/>
            <w:szCs w:val="24"/>
            <w:lang w:val="en-US"/>
          </w:rPr>
          <w:delText>of the butterfly</w:delText>
        </w:r>
        <w:r w:rsidR="00A47D54" w:rsidDel="00904BDF">
          <w:rPr>
            <w:rFonts w:ascii="Times New Roman" w:hAnsi="Times New Roman" w:cs="Times New Roman"/>
            <w:sz w:val="24"/>
            <w:szCs w:val="24"/>
            <w:lang w:val="en-US"/>
          </w:rPr>
          <w:delText xml:space="preserve"> </w:delText>
        </w:r>
        <w:r w:rsidR="0023475F" w:rsidDel="00904BDF">
          <w:rPr>
            <w:rFonts w:ascii="Times New Roman" w:hAnsi="Times New Roman" w:cs="Times New Roman"/>
            <w:sz w:val="24"/>
            <w:szCs w:val="24"/>
            <w:lang w:val="en-US"/>
          </w:rPr>
          <w:delText xml:space="preserve">could be related to ant </w:delText>
        </w:r>
        <w:r w:rsidR="00A47D54" w:rsidDel="00904BDF">
          <w:rPr>
            <w:rFonts w:ascii="Times New Roman" w:hAnsi="Times New Roman" w:cs="Times New Roman"/>
            <w:sz w:val="24"/>
            <w:szCs w:val="24"/>
            <w:lang w:val="en-US"/>
          </w:rPr>
          <w:delText>abundance</w:delText>
        </w:r>
      </w:del>
      <w:r w:rsidR="00932DAA">
        <w:rPr>
          <w:rFonts w:ascii="Times New Roman" w:hAnsi="Times New Roman" w:cs="Times New Roman"/>
          <w:sz w:val="24"/>
          <w:szCs w:val="24"/>
          <w:lang w:val="en-US"/>
        </w:rPr>
        <w:t>.</w:t>
      </w:r>
    </w:p>
    <w:p w:rsidR="00C65CD5" w:rsidDel="00F91A9A" w:rsidRDefault="00C65CD5" w:rsidP="00677E72">
      <w:pPr>
        <w:tabs>
          <w:tab w:val="left" w:pos="2694"/>
        </w:tabs>
        <w:spacing w:line="480" w:lineRule="auto"/>
        <w:ind w:firstLine="708"/>
        <w:rPr>
          <w:del w:id="106" w:author="Alicia" w:date="2015-05-06T14:53:00Z"/>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this study, we </w:t>
      </w:r>
      <w:del w:id="107" w:author="Alicia" w:date="2015-05-06T14:47:00Z">
        <w:r w:rsidR="00677E72" w:rsidDel="007E1554">
          <w:rPr>
            <w:rFonts w:ascii="Times New Roman" w:hAnsi="Times New Roman" w:cs="Times New Roman"/>
            <w:sz w:val="24"/>
            <w:szCs w:val="24"/>
            <w:lang w:val="en-US"/>
          </w:rPr>
          <w:delText>assess</w:delText>
        </w:r>
      </w:del>
      <w:ins w:id="108" w:author="Alicia" w:date="2015-05-06T14:47:00Z">
        <w:r w:rsidR="007E1554">
          <w:rPr>
            <w:rFonts w:ascii="Times New Roman" w:hAnsi="Times New Roman" w:cs="Times New Roman"/>
            <w:sz w:val="24"/>
            <w:szCs w:val="24"/>
            <w:lang w:val="en-US"/>
          </w:rPr>
          <w:t>examined</w:t>
        </w:r>
      </w:ins>
      <w:r w:rsidR="00677E72">
        <w:rPr>
          <w:rFonts w:ascii="Times New Roman" w:hAnsi="Times New Roman" w:cs="Times New Roman"/>
          <w:sz w:val="24"/>
          <w:szCs w:val="24"/>
          <w:lang w:val="en-US"/>
        </w:rPr>
        <w:t xml:space="preserve"> how phenotypic selection on flowering time 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mediated by the interaction with</w:t>
      </w:r>
      <w:r w:rsidR="00677E72" w:rsidRPr="00677E72">
        <w:rPr>
          <w:rFonts w:ascii="Times New Roman" w:hAnsi="Times New Roman" w:cs="Times New Roman"/>
          <w:sz w:val="24"/>
          <w:szCs w:val="24"/>
          <w:lang w:val="en-US"/>
        </w:rPr>
        <w:t xml:space="preserve"> its specialist predispersal seed predator, the butterfly </w:t>
      </w:r>
      <w:proofErr w:type="spellStart"/>
      <w:r w:rsidR="00677E72" w:rsidRPr="00677E72">
        <w:rPr>
          <w:rFonts w:ascii="Times New Roman" w:hAnsi="Times New Roman" w:cs="Times New Roman"/>
          <w:i/>
          <w:sz w:val="24"/>
          <w:szCs w:val="24"/>
          <w:lang w:val="en-US"/>
        </w:rPr>
        <w:t>Maculinea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how this interaction </w:t>
      </w:r>
      <w:r w:rsidR="00677E72">
        <w:rPr>
          <w:rFonts w:ascii="Times New Roman" w:hAnsi="Times New Roman" w:cs="Times New Roman"/>
          <w:sz w:val="24"/>
          <w:szCs w:val="24"/>
          <w:lang w:val="en-US"/>
        </w:rPr>
        <w:t>depend</w:t>
      </w:r>
      <w:r w:rsidR="00C47C1C">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on the community context</w:t>
      </w:r>
      <w:r w:rsidR="002507F5">
        <w:rPr>
          <w:rFonts w:ascii="Times New Roman" w:hAnsi="Times New Roman" w:cs="Times New Roman"/>
          <w:sz w:val="24"/>
          <w:szCs w:val="24"/>
          <w:lang w:val="en-US"/>
        </w:rPr>
        <w:t xml:space="preserve"> </w:t>
      </w:r>
      <w:ins w:id="109" w:author="Alicia" w:date="2015-05-06T14:53:00Z">
        <w:r w:rsidR="00F91A9A">
          <w:rPr>
            <w:rFonts w:ascii="Times New Roman" w:hAnsi="Times New Roman" w:cs="Times New Roman"/>
            <w:sz w:val="24"/>
            <w:szCs w:val="24"/>
            <w:lang w:val="en-US"/>
          </w:rPr>
          <w:t>in terms of the abundance of the second host</w:t>
        </w:r>
      </w:ins>
      <w:del w:id="110" w:author="Alicia" w:date="2015-05-06T14:53:00Z">
        <w:r w:rsidR="002507F5" w:rsidDel="00F91A9A">
          <w:rPr>
            <w:rFonts w:ascii="Times New Roman" w:hAnsi="Times New Roman" w:cs="Times New Roman"/>
            <w:sz w:val="24"/>
            <w:szCs w:val="24"/>
            <w:lang w:val="en-US"/>
          </w:rPr>
          <w:delText>where it occurs</w:delText>
        </w:r>
      </w:del>
      <w:r w:rsidR="00677E72">
        <w:rPr>
          <w:rFonts w:ascii="Times New Roman" w:hAnsi="Times New Roman" w:cs="Times New Roman"/>
          <w:sz w:val="24"/>
          <w:szCs w:val="24"/>
          <w:lang w:val="en-US"/>
        </w:rPr>
        <w:t>.</w:t>
      </w:r>
      <w:del w:id="111" w:author="Alicia" w:date="2015-05-06T14:53:00Z">
        <w:r w:rsidR="00677E72" w:rsidDel="00F91A9A">
          <w:rPr>
            <w:rFonts w:ascii="Times New Roman" w:hAnsi="Times New Roman" w:cs="Times New Roman"/>
            <w:sz w:val="24"/>
            <w:szCs w:val="24"/>
            <w:lang w:val="en-US"/>
          </w:rPr>
          <w:delText xml:space="preserve"> </w:delText>
        </w:r>
        <w:r w:rsidDel="00F91A9A">
          <w:rPr>
            <w:rFonts w:ascii="Times New Roman" w:hAnsi="Times New Roman" w:cs="Times New Roman"/>
            <w:sz w:val="24"/>
            <w:szCs w:val="24"/>
            <w:lang w:val="en-US"/>
          </w:rPr>
          <w:delText>Specifically, w</w:delText>
        </w:r>
      </w:del>
      <w:ins w:id="112" w:author="Alicia" w:date="2015-05-06T14:53:00Z">
        <w:r w:rsidR="00F91A9A">
          <w:rPr>
            <w:rFonts w:ascii="Times New Roman" w:hAnsi="Times New Roman" w:cs="Times New Roman"/>
            <w:sz w:val="24"/>
            <w:szCs w:val="24"/>
            <w:lang w:val="en-US"/>
          </w:rPr>
          <w:t xml:space="preserve"> W</w:t>
        </w:r>
      </w:ins>
      <w:r>
        <w:rPr>
          <w:rFonts w:ascii="Times New Roman" w:hAnsi="Times New Roman" w:cs="Times New Roman"/>
          <w:sz w:val="24"/>
          <w:szCs w:val="24"/>
          <w:lang w:val="en-US"/>
        </w:rPr>
        <w:t xml:space="preserve">e </w:t>
      </w:r>
      <w:del w:id="113" w:author="Alicia" w:date="2015-05-06T14:53:00Z">
        <w:r w:rsidDel="00F91A9A">
          <w:rPr>
            <w:rFonts w:ascii="Times New Roman" w:hAnsi="Times New Roman" w:cs="Times New Roman"/>
            <w:sz w:val="24"/>
            <w:szCs w:val="24"/>
            <w:lang w:val="en-US"/>
          </w:rPr>
          <w:delText>seek to answer</w:delText>
        </w:r>
      </w:del>
      <w:ins w:id="114" w:author="Alicia" w:date="2015-05-06T14:53:00Z">
        <w:r w:rsidR="00F91A9A">
          <w:rPr>
            <w:rFonts w:ascii="Times New Roman" w:hAnsi="Times New Roman" w:cs="Times New Roman"/>
            <w:sz w:val="24"/>
            <w:szCs w:val="24"/>
            <w:lang w:val="en-US"/>
          </w:rPr>
          <w:t>addressed</w:t>
        </w:r>
      </w:ins>
      <w:r>
        <w:rPr>
          <w:rFonts w:ascii="Times New Roman" w:hAnsi="Times New Roman" w:cs="Times New Roman"/>
          <w:sz w:val="24"/>
          <w:szCs w:val="24"/>
          <w:lang w:val="en-US"/>
        </w:rPr>
        <w:t xml:space="preserve"> </w:t>
      </w:r>
      <w:r w:rsidR="002A7743">
        <w:rPr>
          <w:rFonts w:ascii="Times New Roman" w:hAnsi="Times New Roman" w:cs="Times New Roman"/>
          <w:sz w:val="24"/>
          <w:szCs w:val="24"/>
          <w:lang w:val="en-US"/>
        </w:rPr>
        <w:t>two main</w:t>
      </w:r>
      <w:r>
        <w:rPr>
          <w:rFonts w:ascii="Times New Roman" w:hAnsi="Times New Roman" w:cs="Times New Roman"/>
          <w:sz w:val="24"/>
          <w:szCs w:val="24"/>
          <w:lang w:val="en-US"/>
        </w:rPr>
        <w:t xml:space="preserve"> questions:</w:t>
      </w:r>
    </w:p>
    <w:p w:rsidR="00B33B9B" w:rsidDel="00F91A9A" w:rsidRDefault="00F91A9A">
      <w:pPr>
        <w:tabs>
          <w:tab w:val="left" w:pos="2694"/>
        </w:tabs>
        <w:spacing w:line="480" w:lineRule="auto"/>
        <w:ind w:firstLine="708"/>
        <w:rPr>
          <w:del w:id="115" w:author="Alicia" w:date="2015-05-06T14:55:00Z"/>
          <w:rFonts w:ascii="Times New Roman" w:hAnsi="Times New Roman" w:cs="Times New Roman"/>
          <w:sz w:val="24"/>
          <w:szCs w:val="24"/>
          <w:lang w:val="en-US"/>
        </w:rPr>
        <w:pPrChange w:id="116" w:author="Alicia" w:date="2015-05-06T14:53:00Z">
          <w:pPr>
            <w:spacing w:line="480" w:lineRule="auto"/>
          </w:pPr>
        </w:pPrChange>
      </w:pPr>
      <w:ins w:id="117" w:author="Alicia" w:date="2015-05-06T14:53:00Z">
        <w:r>
          <w:rPr>
            <w:rFonts w:ascii="Times New Roman" w:hAnsi="Times New Roman" w:cs="Times New Roman"/>
            <w:sz w:val="24"/>
            <w:szCs w:val="24"/>
            <w:lang w:val="en-US"/>
          </w:rPr>
          <w:t xml:space="preserve"> </w:t>
        </w:r>
      </w:ins>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8900D9">
        <w:rPr>
          <w:rFonts w:ascii="Times New Roman" w:hAnsi="Times New Roman" w:cs="Times New Roman"/>
          <w:sz w:val="24"/>
          <w:szCs w:val="24"/>
          <w:lang w:val="en-US"/>
        </w:rPr>
        <w:t xml:space="preserve">Is </w:t>
      </w:r>
      <w:del w:id="118" w:author="Alicia" w:date="2015-05-06T14:54:00Z">
        <w:r w:rsidR="008900D9" w:rsidDel="00F91A9A">
          <w:rPr>
            <w:rFonts w:ascii="Times New Roman" w:hAnsi="Times New Roman" w:cs="Times New Roman"/>
            <w:sz w:val="24"/>
            <w:szCs w:val="24"/>
            <w:lang w:val="en-US"/>
          </w:rPr>
          <w:delText xml:space="preserve">there </w:delText>
        </w:r>
      </w:del>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r w:rsidR="001E7BBF" w:rsidRPr="001E7BBF">
        <w:rPr>
          <w:rFonts w:ascii="Times New Roman" w:hAnsi="Times New Roman" w:cs="Times New Roman"/>
          <w:sz w:val="24"/>
          <w:szCs w:val="24"/>
          <w:lang w:val="en-US"/>
        </w:rPr>
        <w:t xml:space="preserve"> </w:t>
      </w:r>
      <w:r w:rsidR="001E7BBF">
        <w:rPr>
          <w:rFonts w:ascii="Times New Roman" w:hAnsi="Times New Roman" w:cs="Times New Roman"/>
          <w:sz w:val="24"/>
          <w:szCs w:val="24"/>
          <w:lang w:val="en-US"/>
        </w:rPr>
        <w:t xml:space="preserve">mediated by the interaction with </w:t>
      </w:r>
      <w:r w:rsidR="00DC2430">
        <w:rPr>
          <w:rFonts w:ascii="Times New Roman" w:hAnsi="Times New Roman" w:cs="Times New Roman"/>
          <w:sz w:val="24"/>
          <w:szCs w:val="24"/>
          <w:lang w:val="en-US"/>
        </w:rPr>
        <w:t>its</w:t>
      </w:r>
      <w:r w:rsidR="001E7BBF">
        <w:rPr>
          <w:rFonts w:ascii="Times New Roman" w:hAnsi="Times New Roman" w:cs="Times New Roman"/>
          <w:sz w:val="24"/>
          <w:szCs w:val="24"/>
          <w:lang w:val="en-US"/>
        </w:rPr>
        <w:t xml:space="preserve"> seed predator (</w:t>
      </w:r>
      <w:r w:rsidR="001E7BBF" w:rsidRPr="0029500B">
        <w:rPr>
          <w:rFonts w:ascii="Times New Roman" w:hAnsi="Times New Roman" w:cs="Times New Roman"/>
          <w:i/>
          <w:sz w:val="24"/>
          <w:szCs w:val="24"/>
          <w:lang w:val="en-US"/>
        </w:rPr>
        <w:t xml:space="preserve">M. </w:t>
      </w:r>
      <w:proofErr w:type="spellStart"/>
      <w:r w:rsidR="001E7BBF" w:rsidRPr="0029500B">
        <w:rPr>
          <w:rFonts w:ascii="Times New Roman" w:hAnsi="Times New Roman" w:cs="Times New Roman"/>
          <w:i/>
          <w:sz w:val="24"/>
          <w:szCs w:val="24"/>
          <w:lang w:val="en-US"/>
        </w:rPr>
        <w:t>alcon</w:t>
      </w:r>
      <w:proofErr w:type="spellEnd"/>
      <w:r w:rsidR="001E7BBF">
        <w:rPr>
          <w:rFonts w:ascii="Times New Roman" w:hAnsi="Times New Roman" w:cs="Times New Roman"/>
          <w:sz w:val="24"/>
          <w:szCs w:val="24"/>
          <w:lang w:val="en-US"/>
        </w:rPr>
        <w:t>)</w:t>
      </w:r>
      <w:r w:rsidR="008900D9">
        <w:rPr>
          <w:rFonts w:ascii="Times New Roman" w:hAnsi="Times New Roman" w:cs="Times New Roman"/>
          <w:sz w:val="24"/>
          <w:szCs w:val="24"/>
          <w:lang w:val="en-US"/>
        </w:rPr>
        <w:t xml:space="preserve">? </w:t>
      </w:r>
      <w:proofErr w:type="gramStart"/>
      <w:ins w:id="119" w:author="Alicia" w:date="2015-05-06T14:55:00Z">
        <w:r>
          <w:rPr>
            <w:rFonts w:ascii="Times New Roman" w:hAnsi="Times New Roman" w:cs="Times New Roman"/>
            <w:sz w:val="24"/>
            <w:szCs w:val="24"/>
            <w:lang w:val="en-US"/>
          </w:rPr>
          <w:t>and</w:t>
        </w:r>
        <w:proofErr w:type="gramEnd"/>
        <w:r>
          <w:rPr>
            <w:rFonts w:ascii="Times New Roman" w:hAnsi="Times New Roman" w:cs="Times New Roman"/>
            <w:sz w:val="24"/>
            <w:szCs w:val="24"/>
            <w:lang w:val="en-US"/>
          </w:rPr>
          <w:t xml:space="preserve"> </w:t>
        </w:r>
      </w:ins>
    </w:p>
    <w:p w:rsidR="009A0C1E" w:rsidRDefault="002A7743">
      <w:pPr>
        <w:tabs>
          <w:tab w:val="left" w:pos="2694"/>
        </w:tabs>
        <w:spacing w:line="480" w:lineRule="auto"/>
        <w:ind w:firstLine="708"/>
        <w:rPr>
          <w:rFonts w:ascii="Times New Roman" w:hAnsi="Times New Roman" w:cs="Times New Roman"/>
          <w:sz w:val="24"/>
          <w:szCs w:val="24"/>
          <w:lang w:val="en-US"/>
        </w:rPr>
        <w:pPrChange w:id="120" w:author="Alicia" w:date="2015-05-06T14:55:00Z">
          <w:pPr>
            <w:spacing w:line="480" w:lineRule="auto"/>
          </w:pPr>
        </w:pPrChange>
      </w:pPr>
      <w:r>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217EA0">
        <w:rPr>
          <w:rFonts w:ascii="Times New Roman" w:hAnsi="Times New Roman" w:cs="Times New Roman"/>
          <w:sz w:val="24"/>
          <w:szCs w:val="24"/>
          <w:lang w:val="en-US"/>
        </w:rPr>
        <w:t xml:space="preserve">Are </w:t>
      </w:r>
      <w:r w:rsidR="009A0C1E" w:rsidRPr="009A0C1E">
        <w:rPr>
          <w:rFonts w:ascii="Times New Roman" w:hAnsi="Times New Roman" w:cs="Times New Roman"/>
          <w:i/>
          <w:sz w:val="24"/>
          <w:szCs w:val="24"/>
          <w:lang w:val="en-US"/>
        </w:rPr>
        <w:t xml:space="preserve">M. </w:t>
      </w:r>
      <w:proofErr w:type="spellStart"/>
      <w:r w:rsidR="009A0C1E" w:rsidRPr="009A0C1E">
        <w:rPr>
          <w:rFonts w:ascii="Times New Roman" w:hAnsi="Times New Roman" w:cs="Times New Roman"/>
          <w:i/>
          <w:sz w:val="24"/>
          <w:szCs w:val="24"/>
          <w:lang w:val="en-US"/>
        </w:rPr>
        <w:t>alcon</w:t>
      </w:r>
      <w:proofErr w:type="spellEnd"/>
      <w:r w:rsidR="009A0C1E">
        <w:rPr>
          <w:rFonts w:ascii="Times New Roman" w:hAnsi="Times New Roman" w:cs="Times New Roman"/>
          <w:sz w:val="24"/>
          <w:szCs w:val="24"/>
          <w:lang w:val="en-US"/>
        </w:rPr>
        <w:t xml:space="preserve"> presence</w:t>
      </w:r>
      <w:r w:rsidR="0023475F">
        <w:rPr>
          <w:rFonts w:ascii="Times New Roman" w:hAnsi="Times New Roman" w:cs="Times New Roman"/>
          <w:sz w:val="24"/>
          <w:szCs w:val="24"/>
          <w:lang w:val="en-US"/>
        </w:rPr>
        <w:t xml:space="preserve"> and</w:t>
      </w:r>
      <w:r w:rsidR="00EF13B6">
        <w:rPr>
          <w:rFonts w:ascii="Times New Roman" w:hAnsi="Times New Roman" w:cs="Times New Roman"/>
          <w:sz w:val="24"/>
          <w:szCs w:val="24"/>
          <w:lang w:val="en-US"/>
        </w:rPr>
        <w:t xml:space="preserve"> seed predation</w:t>
      </w:r>
      <w:r w:rsidR="0023475F" w:rsidRPr="0023475F">
        <w:rPr>
          <w:rFonts w:ascii="Times New Roman" w:hAnsi="Times New Roman" w:cs="Times New Roman"/>
          <w:sz w:val="24"/>
          <w:szCs w:val="24"/>
          <w:lang w:val="en-US"/>
        </w:rPr>
        <w:t xml:space="preserve"> intensit</w:t>
      </w:r>
      <w:r w:rsidR="0023475F">
        <w:rPr>
          <w:rFonts w:ascii="Times New Roman" w:hAnsi="Times New Roman" w:cs="Times New Roman"/>
          <w:sz w:val="24"/>
          <w:szCs w:val="24"/>
          <w:lang w:val="en-US"/>
        </w:rPr>
        <w:t>y</w:t>
      </w:r>
      <w:r w:rsidR="009A0C1E">
        <w:rPr>
          <w:rFonts w:ascii="Times New Roman" w:hAnsi="Times New Roman" w:cs="Times New Roman"/>
          <w:sz w:val="24"/>
          <w:szCs w:val="24"/>
          <w:lang w:val="en-US"/>
        </w:rPr>
        <w:t xml:space="preserve"> related to the community context in terms of</w:t>
      </w:r>
      <w:ins w:id="121" w:author="Alicia" w:date="2015-05-06T14:55:00Z">
        <w:r w:rsidR="00F91A9A">
          <w:rPr>
            <w:rFonts w:ascii="Times New Roman" w:hAnsi="Times New Roman" w:cs="Times New Roman"/>
            <w:sz w:val="24"/>
            <w:szCs w:val="24"/>
            <w:lang w:val="en-US"/>
          </w:rPr>
          <w:t xml:space="preserve"> the</w:t>
        </w:r>
      </w:ins>
      <w:r w:rsidR="009A0C1E">
        <w:rPr>
          <w:rFonts w:ascii="Times New Roman" w:hAnsi="Times New Roman" w:cs="Times New Roman"/>
          <w:sz w:val="24"/>
          <w:szCs w:val="24"/>
          <w:lang w:val="en-US"/>
        </w:rPr>
        <w:t xml:space="preserve"> abundance of their second host (</w:t>
      </w:r>
      <w:proofErr w:type="spellStart"/>
      <w:r w:rsidR="009A0C1E" w:rsidRPr="009A0C1E">
        <w:rPr>
          <w:rFonts w:ascii="Times New Roman" w:hAnsi="Times New Roman" w:cs="Times New Roman"/>
          <w:i/>
          <w:sz w:val="24"/>
          <w:szCs w:val="24"/>
          <w:lang w:val="en-US"/>
        </w:rPr>
        <w:t>Myrmica</w:t>
      </w:r>
      <w:proofErr w:type="spellEnd"/>
      <w:r w:rsidR="009A0C1E">
        <w:rPr>
          <w:rFonts w:ascii="Times New Roman" w:hAnsi="Times New Roman" w:cs="Times New Roman"/>
          <w:sz w:val="24"/>
          <w:szCs w:val="24"/>
          <w:lang w:val="en-US"/>
        </w:rPr>
        <w:t xml:space="preserve"> ants)?</w:t>
      </w:r>
    </w:p>
    <w:p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del w:id="122" w:author="Alicia" w:date="2015-05-06T14:56:00Z">
        <w:r w:rsidR="002B7690" w:rsidDel="00F91A9A">
          <w:rPr>
            <w:rFonts w:ascii="Times New Roman" w:hAnsi="Times New Roman" w:cs="Times New Roman"/>
            <w:b/>
            <w:sz w:val="24"/>
            <w:szCs w:val="24"/>
            <w:lang w:val="en-US"/>
          </w:rPr>
          <w:delText xml:space="preserve"> and study area</w:delText>
        </w:r>
      </w:del>
    </w:p>
    <w:p w:rsidR="00312E12" w:rsidDel="00F91A9A" w:rsidRDefault="00F81229" w:rsidP="00C97231">
      <w:pPr>
        <w:spacing w:line="480" w:lineRule="auto"/>
        <w:rPr>
          <w:rFonts w:ascii="Times New Roman" w:hAnsi="Times New Roman" w:cs="Times New Roman"/>
          <w:sz w:val="24"/>
          <w:szCs w:val="24"/>
          <w:lang w:val="en-US"/>
        </w:rPr>
        <w:pPrChange w:id="123" w:author="Alicia" w:date="2015-05-13T14:20:00Z">
          <w:pPr>
            <w:spacing w:line="480" w:lineRule="auto"/>
            <w:ind w:firstLine="708"/>
          </w:pPr>
        </w:pPrChange>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16219A">
        <w:rPr>
          <w:rFonts w:ascii="Times New Roman" w:hAnsi="Times New Roman" w:cs="Times New Roman"/>
          <w:sz w:val="24"/>
          <w:szCs w:val="24"/>
          <w:lang w:val="en-US"/>
        </w:rPr>
        <w:t xml:space="preserve"> that may reach</w:t>
      </w:r>
      <w:r w:rsidR="007542A5">
        <w:rPr>
          <w:rFonts w:ascii="Times New Roman" w:hAnsi="Times New Roman" w:cs="Times New Roman"/>
          <w:sz w:val="24"/>
          <w:szCs w:val="24"/>
          <w:lang w:val="en-US"/>
        </w:rPr>
        <w:t xml:space="preserve"> </w:t>
      </w:r>
      <w:r w:rsidR="0016219A">
        <w:rPr>
          <w:rFonts w:ascii="Times New Roman" w:hAnsi="Times New Roman" w:cs="Times New Roman"/>
          <w:sz w:val="24"/>
          <w:szCs w:val="24"/>
          <w:lang w:val="en-US"/>
        </w:rPr>
        <w:t>45 cm in height</w:t>
      </w:r>
      <w:r w:rsidR="0084154E">
        <w:rPr>
          <w:rFonts w:ascii="Times New Roman" w:hAnsi="Times New Roman" w:cs="Times New Roman"/>
          <w:sz w:val="24"/>
          <w:szCs w:val="24"/>
          <w:lang w:val="en-US"/>
        </w:rPr>
        <w:t>, overwintering</w:t>
      </w:r>
      <w:r w:rsidR="0084154E" w:rsidRPr="0084154E">
        <w:rPr>
          <w:rFonts w:ascii="Times New Roman" w:hAnsi="Times New Roman" w:cs="Times New Roman"/>
          <w:sz w:val="24"/>
          <w:szCs w:val="24"/>
          <w:lang w:val="en-US"/>
        </w:rPr>
        <w:t xml:space="preserve"> as a rosette of short shoots with </w:t>
      </w:r>
      <w:r w:rsidR="0084154E">
        <w:rPr>
          <w:rFonts w:ascii="Times New Roman" w:hAnsi="Times New Roman" w:cs="Times New Roman"/>
          <w:sz w:val="24"/>
          <w:szCs w:val="24"/>
          <w:lang w:val="en-US"/>
        </w:rPr>
        <w:t xml:space="preserve">small </w:t>
      </w:r>
      <w:r w:rsidR="0084154E" w:rsidRPr="0084154E">
        <w:rPr>
          <w:rFonts w:ascii="Times New Roman" w:hAnsi="Times New Roman" w:cs="Times New Roman"/>
          <w:sz w:val="24"/>
          <w:szCs w:val="24"/>
          <w:lang w:val="en-US"/>
        </w:rPr>
        <w:t>leaves</w:t>
      </w:r>
      <w:r w:rsidR="0084154E">
        <w:rPr>
          <w:rFonts w:ascii="Times New Roman" w:hAnsi="Times New Roman" w:cs="Times New Roman"/>
          <w:sz w:val="24"/>
          <w:szCs w:val="24"/>
          <w:lang w:val="en-US"/>
        </w:rPr>
        <w:t xml:space="preserve"> </w:t>
      </w:r>
      <w:r w:rsidR="0084154E">
        <w:rPr>
          <w:rFonts w:ascii="Times New Roman" w:hAnsi="Times New Roman" w:cs="Times New Roman"/>
          <w:sz w:val="24"/>
          <w:szCs w:val="24"/>
          <w:lang w:val="en-US"/>
        </w:rPr>
        <w:fldChar w:fldCharType="begin"/>
      </w:r>
      <w:r w:rsidR="0084154E">
        <w:rPr>
          <w:rFonts w:ascii="Times New Roman" w:hAnsi="Times New Roman" w:cs="Times New Roman"/>
          <w:sz w:val="24"/>
          <w:szCs w:val="24"/>
          <w:lang w:val="en-US"/>
        </w:rPr>
        <w:instrText xml:space="preserve"> ADDIN ZOTERO_ITEM CSL_CITATION {"citationID":"20pmtu7b6v","properties":{"formattedCitation":"(Simmonds, 1946)","plainCitation":"(Simmonds, 1946)"},"citationItems":[{"id":2023,"uris":["http://zotero.org/users/624279/items/FKII2KZU"],"uri":["http://zotero.org/users/624279/items/FKII2KZU"],"itemData":{"id":2023,"type":"article-journal","title":"Gentiana pneumonanthe L.","container-title":"Journal of Ecology","page":"295–307","volume":"33","issue":"2","source":"Google Scholar","author":[{"family":"Simmonds","given":"N. W."}],"issued":{"date-parts":[["1946"]]},"accessed":{"date-parts":[["2013",4,3]]}}}],"schema":"https://github.com/citation-style-language/schema/raw/master/csl-citation.json"} </w:instrText>
      </w:r>
      <w:r w:rsidR="0084154E">
        <w:rPr>
          <w:rFonts w:ascii="Times New Roman" w:hAnsi="Times New Roman" w:cs="Times New Roman"/>
          <w:sz w:val="24"/>
          <w:szCs w:val="24"/>
          <w:lang w:val="en-US"/>
        </w:rPr>
        <w:fldChar w:fldCharType="separate"/>
      </w:r>
      <w:r w:rsidR="0084154E" w:rsidRPr="0037728F">
        <w:rPr>
          <w:rFonts w:ascii="Times New Roman" w:hAnsi="Times New Roman" w:cs="Times New Roman"/>
          <w:sz w:val="24"/>
          <w:lang w:val="en-US"/>
        </w:rPr>
        <w:t>(Simmonds, 1946)</w:t>
      </w:r>
      <w:r w:rsidR="0084154E">
        <w:rPr>
          <w:rFonts w:ascii="Times New Roman" w:hAnsi="Times New Roman" w:cs="Times New Roman"/>
          <w:sz w:val="24"/>
          <w:szCs w:val="24"/>
          <w:lang w:val="en-US"/>
        </w:rPr>
        <w:fldChar w:fldCharType="end"/>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 xml:space="preserve">can have one to many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84154E">
        <w:rPr>
          <w:rFonts w:ascii="Times New Roman" w:hAnsi="Times New Roman" w:cs="Times New Roman"/>
          <w:sz w:val="24"/>
          <w:szCs w:val="24"/>
          <w:lang w:val="en-US"/>
        </w:rPr>
        <w:t>pollinated by bumblebees (although t</w:t>
      </w:r>
      <w:r w:rsidR="0084154E" w:rsidRPr="0084154E">
        <w:rPr>
          <w:rFonts w:ascii="Times New Roman" w:hAnsi="Times New Roman" w:cs="Times New Roman"/>
          <w:sz w:val="24"/>
          <w:szCs w:val="24"/>
          <w:lang w:val="en-US"/>
        </w:rPr>
        <w:t>he species is entirely self-compatible</w:t>
      </w:r>
      <w:r w:rsidR="0084154E">
        <w:rPr>
          <w:rFonts w:ascii="Times New Roman" w:hAnsi="Times New Roman" w:cs="Times New Roman"/>
          <w:sz w:val="24"/>
          <w:szCs w:val="24"/>
          <w:lang w:val="en-US"/>
        </w:rPr>
        <w:t xml:space="preserve">). </w:t>
      </w:r>
      <w:r w:rsidR="000610D7">
        <w:rPr>
          <w:rFonts w:ascii="Times New Roman" w:hAnsi="Times New Roman" w:cs="Times New Roman"/>
          <w:sz w:val="24"/>
          <w:szCs w:val="24"/>
          <w:lang w:val="en-US"/>
        </w:rPr>
        <w:t xml:space="preserve">It flowers in July and August in SW Sweden. </w:t>
      </w:r>
      <w:r w:rsidR="0084154E">
        <w:rPr>
          <w:rFonts w:ascii="Times New Roman" w:hAnsi="Times New Roman" w:cs="Times New Roman"/>
          <w:sz w:val="24"/>
          <w:szCs w:val="24"/>
          <w:lang w:val="en-US"/>
        </w:rPr>
        <w:t xml:space="preserve">Fruits are capsules containing a high number of minute, wind-dispersed seeds. The species </w:t>
      </w:r>
      <w:r w:rsidR="0016219A">
        <w:rPr>
          <w:rFonts w:ascii="Times New Roman" w:hAnsi="Times New Roman" w:cs="Times New Roman"/>
          <w:sz w:val="24"/>
          <w:szCs w:val="24"/>
          <w:lang w:val="en-US"/>
        </w:rPr>
        <w:t xml:space="preserve">inhabits </w:t>
      </w:r>
      <w:r w:rsidR="007542A5">
        <w:rPr>
          <w:rFonts w:ascii="Times New Roman" w:hAnsi="Times New Roman" w:cs="Times New Roman"/>
          <w:sz w:val="24"/>
          <w:szCs w:val="24"/>
          <w:lang w:val="en-US"/>
        </w:rPr>
        <w:t xml:space="preserve">open habitats as wet heathlands and grasslands. </w:t>
      </w:r>
      <w:r w:rsidR="0016219A">
        <w:rPr>
          <w:rFonts w:ascii="Times New Roman" w:hAnsi="Times New Roman" w:cs="Times New Roman"/>
          <w:sz w:val="24"/>
          <w:szCs w:val="24"/>
          <w:lang w:val="en-US"/>
        </w:rPr>
        <w:t xml:space="preserve">Although it appears in some other places in Europe, it is red-listed as vulnerable in Sweden. </w:t>
      </w:r>
      <w:r w:rsidR="0016219A" w:rsidRPr="0016219A">
        <w:rPr>
          <w:rFonts w:ascii="Times New Roman" w:hAnsi="Times New Roman" w:cs="Times New Roman"/>
          <w:i/>
          <w:sz w:val="24"/>
          <w:szCs w:val="24"/>
          <w:lang w:val="en-US"/>
        </w:rPr>
        <w:t xml:space="preserve">G.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r w:rsidR="00ED3D12" w:rsidRPr="00ED3D12">
        <w:rPr>
          <w:rFonts w:ascii="Times New Roman" w:hAnsi="Times New Roman" w:cs="Times New Roman"/>
          <w:i/>
          <w:sz w:val="24"/>
          <w:szCs w:val="24"/>
          <w:lang w:val="en-US"/>
        </w:rPr>
        <w:t>Maculinea</w:t>
      </w:r>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seed predator which lays its eggs on young gentian buds during its flight period (July</w:t>
      </w:r>
      <w:r w:rsidR="008E2CD9">
        <w:rPr>
          <w:rFonts w:ascii="Times New Roman" w:hAnsi="Times New Roman" w:cs="Times New Roman"/>
          <w:sz w:val="24"/>
          <w:szCs w:val="24"/>
          <w:lang w:val="en-US"/>
        </w:rPr>
        <w:t xml:space="preserve"> and August, </w:t>
      </w:r>
      <w:r w:rsidR="008E2CD9">
        <w:rPr>
          <w:rFonts w:ascii="Times New Roman" w:hAnsi="Times New Roman" w:cs="Times New Roman"/>
          <w:sz w:val="24"/>
          <w:szCs w:val="24"/>
          <w:lang w:val="en-US"/>
        </w:rPr>
        <w:fldChar w:fldCharType="begin"/>
      </w:r>
      <w:r w:rsidR="008E2CD9">
        <w:rPr>
          <w:rFonts w:ascii="Times New Roman" w:hAnsi="Times New Roman" w:cs="Times New Roman"/>
          <w:sz w:val="24"/>
          <w:szCs w:val="24"/>
          <w:lang w:val="en-US"/>
        </w:rPr>
        <w:instrText xml:space="preserve"> ADDIN ZOTERO_ITEM CSL_CITATION {"citationID":"1upduhf022","properties":{"formattedCitation":"{\\rtf (Appelqvist \\i et al.\\i0{}, 2007)}","plainCitation":"(Appelqvist et al., 2007)"},"citationItems":[{"id":3292,"uris":["http://zotero.org/users/624279/items/EZCWEQRU"],"uri":["http://zotero.org/users/624279/items/EZCWEQRU"],"itemData":{"id":3292,"type":"book","title":"Åtgärdsprogram för alkonblåvinge och klockgentiana 2007-2011: Maculinea alcon och Gentiana pneumonanthe : hotkategori: sårbara (vu)","publisher":"Naturvårdsverket","publisher-place":"Stockholm","source":"Open WorldCat","event-place":"Stockholm","ISBN":"9162056867 9789162056865","shortTitle":"Åtgärdsprogram för alkonblåvinge och klockgentiana 2007-2011","language":"Med sammanfattning på engelska.","author":[{"family":"Appelqvist","given":"Thomas"},{"family":"Bengtsson","given":"Ola"},{"family":"Sverige","given":""},{"family":"Naturvårdsverket","given":""}],"issued":{"date-parts":[["2007"]]}}}],"schema":"https://github.com/citation-style-language/schema/raw/master/csl-citation.json"} </w:instrText>
      </w:r>
      <w:r w:rsidR="008E2CD9">
        <w:rPr>
          <w:rFonts w:ascii="Times New Roman" w:hAnsi="Times New Roman" w:cs="Times New Roman"/>
          <w:sz w:val="24"/>
          <w:szCs w:val="24"/>
          <w:lang w:val="en-US"/>
        </w:rPr>
        <w:fldChar w:fldCharType="separate"/>
      </w:r>
      <w:r w:rsidR="008E2CD9" w:rsidRPr="008E2CD9">
        <w:rPr>
          <w:rFonts w:ascii="Times New Roman" w:hAnsi="Times New Roman" w:cs="Times New Roman"/>
          <w:sz w:val="24"/>
          <w:szCs w:val="24"/>
          <w:lang w:val="en-US"/>
        </w:rPr>
        <w:t xml:space="preserve">Appelqvist </w:t>
      </w:r>
      <w:r w:rsidR="008E2CD9" w:rsidRPr="008E2CD9">
        <w:rPr>
          <w:rFonts w:ascii="Times New Roman" w:hAnsi="Times New Roman" w:cs="Times New Roman"/>
          <w:i/>
          <w:iCs/>
          <w:sz w:val="24"/>
          <w:szCs w:val="24"/>
          <w:lang w:val="en-US"/>
        </w:rPr>
        <w:t>et al.</w:t>
      </w:r>
      <w:r w:rsidR="008E2CD9" w:rsidRPr="008E2CD9">
        <w:rPr>
          <w:rFonts w:ascii="Times New Roman" w:hAnsi="Times New Roman" w:cs="Times New Roman"/>
          <w:sz w:val="24"/>
          <w:szCs w:val="24"/>
          <w:lang w:val="en-US"/>
        </w:rPr>
        <w:t>, 2007)</w:t>
      </w:r>
      <w:r w:rsidR="008E2CD9">
        <w:rPr>
          <w:rFonts w:ascii="Times New Roman" w:hAnsi="Times New Roman" w:cs="Times New Roman"/>
          <w:sz w:val="24"/>
          <w:szCs w:val="24"/>
          <w:lang w:val="en-US"/>
        </w:rPr>
        <w:fldChar w:fldCharType="end"/>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he caterpillars consume a large fraction of developing seeds in some populations</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Fourth</w:t>
      </w:r>
      <w:r w:rsidR="008D53DB">
        <w:rPr>
          <w:rFonts w:ascii="Times New Roman" w:hAnsi="Times New Roman" w:cs="Times New Roman"/>
          <w:sz w:val="24"/>
          <w:szCs w:val="24"/>
          <w:lang w:val="en-US"/>
        </w:rPr>
        <w:t xml:space="preserve">-instar caterpillars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and are then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their second host: </w:t>
      </w:r>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ants</w:t>
      </w:r>
      <w:r w:rsidR="00AF4036">
        <w:rPr>
          <w:rFonts w:ascii="Times New Roman" w:hAnsi="Times New Roman" w:cs="Times New Roman"/>
          <w:sz w:val="24"/>
          <w:szCs w:val="24"/>
          <w:lang w:val="en-US"/>
        </w:rPr>
        <w:t xml:space="preserve"> (probably </w:t>
      </w:r>
      <w:r w:rsidR="00AF4036" w:rsidRPr="000C03DB">
        <w:rPr>
          <w:rFonts w:ascii="Times New Roman" w:hAnsi="Times New Roman" w:cs="Times New Roman"/>
          <w:i/>
          <w:sz w:val="24"/>
          <w:szCs w:val="24"/>
          <w:lang w:val="en-US"/>
        </w:rPr>
        <w:t xml:space="preserve">M. </w:t>
      </w:r>
      <w:proofErr w:type="spellStart"/>
      <w:r w:rsidR="00AF4036" w:rsidRPr="000C03DB">
        <w:rPr>
          <w:rFonts w:ascii="Times New Roman" w:hAnsi="Times New Roman" w:cs="Times New Roman"/>
          <w:i/>
          <w:sz w:val="24"/>
          <w:szCs w:val="24"/>
          <w:lang w:val="en-US"/>
        </w:rPr>
        <w:t>ruginodis</w:t>
      </w:r>
      <w:proofErr w:type="spellEnd"/>
      <w:r w:rsidR="00AF4036">
        <w:rPr>
          <w:rFonts w:ascii="Times New Roman" w:hAnsi="Times New Roman" w:cs="Times New Roman"/>
          <w:sz w:val="24"/>
          <w:szCs w:val="24"/>
          <w:lang w:val="en-US"/>
        </w:rPr>
        <w:t xml:space="preserve"> in our study area, </w:t>
      </w:r>
      <w:r w:rsidR="00AF4036">
        <w:rPr>
          <w:rFonts w:ascii="Times New Roman" w:hAnsi="Times New Roman" w:cs="Times New Roman"/>
          <w:sz w:val="24"/>
          <w:szCs w:val="24"/>
          <w:lang w:val="en-US"/>
        </w:rPr>
        <w:fldChar w:fldCharType="begin"/>
      </w:r>
      <w:r w:rsidR="00AF4036">
        <w:rPr>
          <w:rFonts w:ascii="Times New Roman" w:hAnsi="Times New Roman" w:cs="Times New Roman"/>
          <w:sz w:val="24"/>
          <w:szCs w:val="24"/>
          <w:lang w:val="en-US"/>
        </w:rPr>
        <w:instrText xml:space="preserve"> ADDIN ZOTERO_ITEM CSL_CITATION {"citationID":"1h80oorr5h","properties":{"formattedCitation":"{\\rtf (Appelqvist \\i et al.\\i0{}, 2007)}","plainCitation":"(Appelqvist et al., 2007)"},"citationItems":[{"id":3292,"uris":["http://zotero.org/users/624279/items/EZCWEQRU"],"uri":["http://zotero.org/users/624279/items/EZCWEQRU"],"itemData":{"id":3292,"type":"book","title":"Åtgärdsprogram för alkonblåvinge och klockgentiana 2007-2011: Maculinea alcon och Gentiana pneumonanthe : hotkategori: sårbara (vu)","publisher":"Naturvårdsverket","publisher-place":"Stockholm","source":"Open WorldCat","event-place":"Stockholm","ISBN":"9162056867 9789162056865","shortTitle":"Åtgärdsprogram för alkonblåvinge och klockgentiana 2007-2011","language":"Med sammanfattning på engelska.","author":[{"family":"Appelqvist","given":"Thomas"},{"family":"Bengtsson","given":"Ola"},{"family":"Sverige","given":""},{"family":"Naturvårdsverket","given":""}],"issued":{"date-parts":[["2007"]]}}}],"schema":"https://github.com/citation-style-language/schema/raw/master/csl-citation.json"} </w:instrText>
      </w:r>
      <w:r w:rsidR="00AF4036">
        <w:rPr>
          <w:rFonts w:ascii="Times New Roman" w:hAnsi="Times New Roman" w:cs="Times New Roman"/>
          <w:sz w:val="24"/>
          <w:szCs w:val="24"/>
          <w:lang w:val="en-US"/>
        </w:rPr>
        <w:fldChar w:fldCharType="separate"/>
      </w:r>
      <w:r w:rsidR="00AF4036" w:rsidRPr="000C03DB">
        <w:rPr>
          <w:rFonts w:ascii="Times New Roman" w:hAnsi="Times New Roman" w:cs="Times New Roman"/>
          <w:sz w:val="24"/>
          <w:szCs w:val="24"/>
          <w:lang w:val="en-US"/>
        </w:rPr>
        <w:t xml:space="preserve">Appelqvist </w:t>
      </w:r>
      <w:r w:rsidR="00AF4036" w:rsidRPr="000C03DB">
        <w:rPr>
          <w:rFonts w:ascii="Times New Roman" w:hAnsi="Times New Roman" w:cs="Times New Roman"/>
          <w:i/>
          <w:iCs/>
          <w:sz w:val="24"/>
          <w:szCs w:val="24"/>
          <w:lang w:val="en-US"/>
        </w:rPr>
        <w:t>et al.</w:t>
      </w:r>
      <w:r w:rsidR="00AF4036" w:rsidRPr="000C03DB">
        <w:rPr>
          <w:rFonts w:ascii="Times New Roman" w:hAnsi="Times New Roman" w:cs="Times New Roman"/>
          <w:sz w:val="24"/>
          <w:szCs w:val="24"/>
          <w:lang w:val="en-US"/>
        </w:rPr>
        <w:t>, 2007)</w:t>
      </w:r>
      <w:r w:rsidR="00AF4036">
        <w:rPr>
          <w:rFonts w:ascii="Times New Roman" w:hAnsi="Times New Roman" w:cs="Times New Roman"/>
          <w:sz w:val="24"/>
          <w:szCs w:val="24"/>
          <w:lang w:val="en-US"/>
        </w:rPr>
        <w:fldChar w:fldCharType="end"/>
      </w:r>
      <w:r w:rsidR="008D53DB">
        <w:rPr>
          <w:rFonts w:ascii="Times New Roman" w:hAnsi="Times New Roman" w:cs="Times New Roman"/>
          <w:sz w:val="24"/>
          <w:szCs w:val="24"/>
          <w:lang w:val="en-US"/>
        </w:rPr>
        <w:t xml:space="preserve">. 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Pr>
          <w:rFonts w:ascii="Times New Roman" w:hAnsi="Times New Roman" w:cs="Times New Roman"/>
          <w:sz w:val="24"/>
          <w:szCs w:val="24"/>
          <w:lang w:val="en-US"/>
        </w:rPr>
        <w:fldChar w:fldCharType="begin"/>
      </w:r>
      <w:r w:rsidR="00033ECE">
        <w:rPr>
          <w:rFonts w:ascii="Times New Roman" w:hAnsi="Times New Roman" w:cs="Times New Roman"/>
          <w:sz w:val="24"/>
          <w:szCs w:val="24"/>
          <w:lang w:val="en-US"/>
        </w:rPr>
        <w:instrText xml:space="preserve"> ADDIN ZOTERO_ITEM CSL_CITATION {"citationID":"19lc4nritu","properties":{"formattedCitation":"{\\rtf (Nash \\i et al.\\i0{}, 2008)}","plainCitation":"(Nash et al., 2008)"},"citationItems":[{"id":3298,"uris":["http://zotero.org/users/624279/items/CPCMW5N3"],"uri":["http://zotero.org/users/624279/items/CPCMW5N3"],"itemData":{"id":3298,"type":"article-journal","title":"A mosaic of chemical coevolution in a Large Blue butterfly","container-title":"Science","page":"88-90","volume":"319","issue":"5859","source":"www.sciencemag.org","abstract":"Mechanisms of recognition are essential to the evolution of mutualistic and parasitic interactions between species. One such example is the larval mimicry that Maculinea butterfly caterpillars use to parasitize Myrmica ant colonies. We found that the greater the match between the surface chemistry of Maculinea alcon and two of its host Myrmica species, the more easily ant colonies were exploited. The geographic patterns of surface chemistry indicate an ongoing coevolutionary arms race between the butterflies and Myrmica rubra, which has significant genetic differentiation between populations, but not between the butterflies and a second, sympatric host, Myrmica ruginodis, which has panmictic populations. Alternative hosts may therefore provide an evolutionary refuge for a parasite during periods of counteradaptation by their preferred hosts.","DOI":"10.1126/science.1149180","ISSN":"0036-8075, 1095-9203","note":"PMID: 18174441","journalAbbreviation":"Science","language":"en","author":[{"family":"Nash","given":"David R."},{"family":"Als","given":"Thomas D."},{"family":"Maile","given":"Roland"},{"family":"Jones","given":"Graeme R."},{"family":"Boomsma","given":"Jacobus J."}],"issued":{"date-parts":[["2008",1,4]]},"accessed":{"date-parts":[["2015",2,2]]},"PMID":"18174441"}}],"schema":"https://github.com/citation-style-language/schema/raw/master/csl-citation.json"} </w:instrText>
      </w:r>
      <w:r w:rsidR="00033ECE">
        <w:rPr>
          <w:rFonts w:ascii="Times New Roman" w:hAnsi="Times New Roman" w:cs="Times New Roman"/>
          <w:sz w:val="24"/>
          <w:szCs w:val="24"/>
          <w:lang w:val="en-US"/>
        </w:rPr>
        <w:fldChar w:fldCharType="separate"/>
      </w:r>
      <w:r w:rsidR="00033ECE" w:rsidRPr="00033ECE">
        <w:rPr>
          <w:rFonts w:ascii="Times New Roman" w:hAnsi="Times New Roman" w:cs="Times New Roman"/>
          <w:sz w:val="24"/>
          <w:szCs w:val="24"/>
          <w:lang w:val="en-US"/>
        </w:rPr>
        <w:t xml:space="preserve">(Nash </w:t>
      </w:r>
      <w:r w:rsidR="00033ECE" w:rsidRPr="00033ECE">
        <w:rPr>
          <w:rFonts w:ascii="Times New Roman" w:hAnsi="Times New Roman" w:cs="Times New Roman"/>
          <w:i/>
          <w:iCs/>
          <w:sz w:val="24"/>
          <w:szCs w:val="24"/>
          <w:lang w:val="en-US"/>
        </w:rPr>
        <w:t>et al.</w:t>
      </w:r>
      <w:r w:rsidR="00033ECE" w:rsidRPr="00033ECE">
        <w:rPr>
          <w:rFonts w:ascii="Times New Roman" w:hAnsi="Times New Roman" w:cs="Times New Roman"/>
          <w:sz w:val="24"/>
          <w:szCs w:val="24"/>
          <w:lang w:val="en-US"/>
        </w:rPr>
        <w:t>, 2008)</w:t>
      </w:r>
      <w:r w:rsidR="00033ECE">
        <w:rPr>
          <w:rFonts w:ascii="Times New Roman" w:hAnsi="Times New Roman" w:cs="Times New Roman"/>
          <w:sz w:val="24"/>
          <w:szCs w:val="24"/>
          <w:lang w:val="en-US"/>
        </w:rPr>
        <w:fldChar w:fldCharType="end"/>
      </w:r>
      <w:r w:rsidR="008D53DB">
        <w:rPr>
          <w:rFonts w:ascii="Times New Roman" w:hAnsi="Times New Roman" w:cs="Times New Roman"/>
          <w:sz w:val="24"/>
          <w:szCs w:val="24"/>
          <w:lang w:val="en-US"/>
        </w:rPr>
        <w:t xml:space="preserve">, and this </w:t>
      </w:r>
      <w:r w:rsidR="008D53DB">
        <w:rPr>
          <w:rFonts w:ascii="Times New Roman" w:hAnsi="Times New Roman" w:cs="Times New Roman"/>
          <w:sz w:val="24"/>
          <w:szCs w:val="24"/>
          <w:lang w:val="en-US"/>
        </w:rPr>
        <w:lastRenderedPageBreak/>
        <w:t>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fldChar w:fldCharType="begin"/>
      </w:r>
      <w:r w:rsidR="00673558">
        <w:rPr>
          <w:rFonts w:ascii="Times New Roman" w:hAnsi="Times New Roman" w:cs="Times New Roman"/>
          <w:sz w:val="24"/>
          <w:szCs w:val="24"/>
          <w:lang w:val="en-US"/>
        </w:rPr>
        <w:instrText xml:space="preserve"> ADDIN ZOTERO_ITEM CSL_CITATION {"citationID":"1g45a678ds","properties":{"formattedCitation":"{\\rtf (Mouquet \\i et al.\\i0{}, 2005)}","plainCitation":"(Mouquet et al., 2005)"},"citationItems":[{"id":1374,"uris":["http://zotero.org/users/624279/items/5ATZUAKD"],"uri":["http://zotero.org/users/624279/items/5ATZUAKD"],"itemData":{"id":1374,"type":"article-journal","title":"Conserving community modules: a case study of the endangered lycaenid butterfly Maculinea alcon","container-title":"Ecology","page":"3160-3173","volume":"86","issue":"12","author":[{"family":"Mouquet","given":"Nicolas"},{"family":"Belrose","given":"Valérie"},{"family":"Thomas","given":"Jeremy A."},{"family":"Elmes","given":"Graham W."},{"family":"Clarke","given":"Ralph T."}],"issued":{"date-parts":[["2005"]]}}}],"schema":"https://github.com/citation-style-language/schema/raw/master/csl-citation.json"} </w:instrText>
      </w:r>
      <w:r w:rsidR="00673558">
        <w:rPr>
          <w:rFonts w:ascii="Times New Roman" w:hAnsi="Times New Roman" w:cs="Times New Roman"/>
          <w:sz w:val="24"/>
          <w:szCs w:val="24"/>
          <w:lang w:val="en-US"/>
        </w:rPr>
        <w:fldChar w:fldCharType="separate"/>
      </w:r>
      <w:r w:rsidR="00673558" w:rsidRPr="000C03DB">
        <w:rPr>
          <w:rFonts w:ascii="Times New Roman" w:hAnsi="Times New Roman" w:cs="Times New Roman"/>
          <w:sz w:val="24"/>
          <w:szCs w:val="24"/>
          <w:lang w:val="en-US"/>
        </w:rPr>
        <w:t xml:space="preserve">(Mouquet </w:t>
      </w:r>
      <w:r w:rsidR="00673558" w:rsidRPr="000C03DB">
        <w:rPr>
          <w:rFonts w:ascii="Times New Roman" w:hAnsi="Times New Roman" w:cs="Times New Roman"/>
          <w:i/>
          <w:iCs/>
          <w:sz w:val="24"/>
          <w:szCs w:val="24"/>
          <w:lang w:val="en-US"/>
        </w:rPr>
        <w:t>et al.</w:t>
      </w:r>
      <w:r w:rsidR="00673558" w:rsidRPr="000C03DB">
        <w:rPr>
          <w:rFonts w:ascii="Times New Roman" w:hAnsi="Times New Roman" w:cs="Times New Roman"/>
          <w:sz w:val="24"/>
          <w:szCs w:val="24"/>
          <w:lang w:val="en-US"/>
        </w:rPr>
        <w:t>, 2005)</w:t>
      </w:r>
      <w:r w:rsidR="00673558">
        <w:rPr>
          <w:rFonts w:ascii="Times New Roman" w:hAnsi="Times New Roman" w:cs="Times New Roman"/>
          <w:sz w:val="24"/>
          <w:szCs w:val="24"/>
          <w:lang w:val="en-US"/>
        </w:rPr>
        <w:fldChar w:fldCharType="end"/>
      </w:r>
      <w:r w:rsidR="00F22ED5">
        <w:rPr>
          <w:rFonts w:ascii="Times New Roman" w:hAnsi="Times New Roman" w:cs="Times New Roman"/>
          <w:sz w:val="24"/>
          <w:szCs w:val="24"/>
          <w:lang w:val="en-US"/>
        </w:rPr>
        <w:t xml:space="preserve">. Contrary to the majority of </w:t>
      </w:r>
      <w:proofErr w:type="spellStart"/>
      <w:r w:rsidR="00F22ED5" w:rsidRPr="00F22ED5">
        <w:rPr>
          <w:rFonts w:ascii="Times New Roman" w:hAnsi="Times New Roman" w:cs="Times New Roman"/>
          <w:i/>
          <w:sz w:val="24"/>
          <w:szCs w:val="24"/>
          <w:lang w:val="en-US"/>
        </w:rPr>
        <w:t>Maculinea</w:t>
      </w:r>
      <w:proofErr w:type="spellEnd"/>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 xml:space="preserve">M. </w:t>
      </w:r>
      <w:proofErr w:type="spellStart"/>
      <w:r w:rsidR="00F22ED5" w:rsidRPr="00F22ED5">
        <w:rPr>
          <w:rFonts w:ascii="Times New Roman" w:hAnsi="Times New Roman" w:cs="Times New Roman"/>
          <w:i/>
          <w:sz w:val="24"/>
          <w:szCs w:val="24"/>
          <w:lang w:val="en-US"/>
        </w:rPr>
        <w:t>alcon</w:t>
      </w:r>
      <w:proofErr w:type="spellEnd"/>
      <w:r w:rsidR="00F22ED5">
        <w:rPr>
          <w:rFonts w:ascii="Times New Roman" w:hAnsi="Times New Roman" w:cs="Times New Roman"/>
          <w:sz w:val="24"/>
          <w:szCs w:val="24"/>
          <w:lang w:val="en-US"/>
        </w:rPr>
        <w:t xml:space="preserve"> is a “cuckoo” species </w:t>
      </w:r>
      <w:r w:rsidR="00F22ED5">
        <w:rPr>
          <w:rFonts w:ascii="Times New Roman" w:hAnsi="Times New Roman" w:cs="Times New Roman"/>
          <w:sz w:val="24"/>
          <w:szCs w:val="24"/>
          <w:lang w:val="en-US"/>
        </w:rPr>
        <w:fldChar w:fldCharType="begin"/>
      </w:r>
      <w:r w:rsidR="00F22ED5">
        <w:rPr>
          <w:rFonts w:ascii="Times New Roman" w:hAnsi="Times New Roman" w:cs="Times New Roman"/>
          <w:sz w:val="24"/>
          <w:szCs w:val="24"/>
          <w:lang w:val="en-US"/>
        </w:rPr>
        <w:instrText xml:space="preserve"> ADDIN ZOTERO_ITEM CSL_CITATION {"citationID":"1snqe8dp0d","properties":{"formattedCitation":"{\\rtf (Als \\i et al.\\i0{}, 2004)}","plainCitation":"(Als et al., 2004)"},"citationItems":[{"id":2777,"uris":["http://zotero.org/users/624279/items/DI5TSP2C"],"uri":["http://zotero.org/users/624279/items/DI5TSP2C"],"itemData":{"id":2777,"type":"article-journal","title":"The evolution of alternative parasitic life histories in large blue butterflies","container-title":"Nature","page":"386-390","volume":"432","issue":"7015","source":"www.nature.com","abstract":"Large blue (Maculinea) butterflies are highly endangered throughout the Palaearctic region, and have been the focus of intense conservation research. In addition, their extraordinary parasitic lifestyles make them ideal for studies of life history evolution. Early instars consume flower buds of specific host plants, but later instars live in ant nests where they either devour the brood (predators), or are fed mouth-to-mouth by the adult ants (cuckoos). Here we present the phylogeny for the group, which shows that it is a monophyletic clade nested within Phengaris, a rare Oriental genus whose species have similar life histories. Cuckoo species are likely to have evolved from predatory ancestors. As early as five million years ago, two Maculinea clades diverged, leading to the different parasitic strategies seen in the genus today. Contrary to current belief, the two recognized cuckoo species show little genetic divergence and are probably a single ecologically differentiated species. On the other hand, some of the predatory morphospecies exhibit considerable genetic divergence and may contain cryptic species. These findings have important implications for conservation and reintroduction efforts.","DOI":"10.1038/nature03020","ISSN":"0028-0836","journalAbbreviation":"Nature","language":"en","author":[{"family":"Als","given":"Thomas D."},{"family":"Vila","given":"Roger"},{"family":"Kandul","given":"Nikolai P."},{"family":"Nash","given":"David R."},{"family":"Yen","given":"Shen-Horn"},{"family":"Hsu","given":"Yu-Feng"},{"family":"Mignault","given":"André A."},{"family":"Boomsma","given":"Jacobus J."},{"family":"Pierce","given":"Naomi E."}],"issued":{"date-parts":[["2004",11,18]]},"accessed":{"date-parts":[["2015",2,19]]}}}],"schema":"https://github.com/citation-style-language/schema/raw/master/csl-citation.json"} </w:instrText>
      </w:r>
      <w:r w:rsidR="00F22ED5">
        <w:rPr>
          <w:rFonts w:ascii="Times New Roman" w:hAnsi="Times New Roman" w:cs="Times New Roman"/>
          <w:sz w:val="24"/>
          <w:szCs w:val="24"/>
          <w:lang w:val="en-US"/>
        </w:rPr>
        <w:fldChar w:fldCharType="separate"/>
      </w:r>
      <w:r w:rsidR="00F22ED5" w:rsidRPr="00F22ED5">
        <w:rPr>
          <w:rFonts w:ascii="Times New Roman" w:hAnsi="Times New Roman" w:cs="Times New Roman"/>
          <w:sz w:val="24"/>
          <w:szCs w:val="24"/>
          <w:lang w:val="en-US"/>
        </w:rPr>
        <w:t xml:space="preserve">(Als </w:t>
      </w:r>
      <w:r w:rsidR="00F22ED5" w:rsidRPr="00F22ED5">
        <w:rPr>
          <w:rFonts w:ascii="Times New Roman" w:hAnsi="Times New Roman" w:cs="Times New Roman"/>
          <w:i/>
          <w:iCs/>
          <w:sz w:val="24"/>
          <w:szCs w:val="24"/>
          <w:lang w:val="en-US"/>
        </w:rPr>
        <w:t>et al.</w:t>
      </w:r>
      <w:r w:rsidR="00F22ED5" w:rsidRPr="00F22ED5">
        <w:rPr>
          <w:rFonts w:ascii="Times New Roman" w:hAnsi="Times New Roman" w:cs="Times New Roman"/>
          <w:sz w:val="24"/>
          <w:szCs w:val="24"/>
          <w:lang w:val="en-US"/>
        </w:rPr>
        <w:t>, 2004)</w:t>
      </w:r>
      <w:r w:rsidR="00F22ED5">
        <w:rPr>
          <w:rFonts w:ascii="Times New Roman" w:hAnsi="Times New Roman" w:cs="Times New Roman"/>
          <w:sz w:val="24"/>
          <w:szCs w:val="24"/>
          <w:lang w:val="en-US"/>
        </w:rPr>
        <w:fldChar w:fldCharType="end"/>
      </w:r>
      <w:r w:rsidR="00F22ED5" w:rsidRPr="00F22ED5">
        <w:rPr>
          <w:rFonts w:ascii="Times New Roman" w:hAnsi="Times New Roman" w:cs="Times New Roman"/>
          <w:sz w:val="24"/>
          <w:szCs w:val="24"/>
          <w:lang w:val="en-US"/>
        </w:rPr>
        <w:t>, whose</w:t>
      </w:r>
      <w:r w:rsidR="00F22ED5">
        <w:rPr>
          <w:rFonts w:ascii="Times New Roman" w:hAnsi="Times New Roman" w:cs="Times New Roman"/>
          <w:sz w:val="24"/>
          <w:szCs w:val="24"/>
          <w:lang w:val="en-US"/>
        </w:rPr>
        <w:t xml:space="preserve"> </w:t>
      </w:r>
      <w:r w:rsidR="00F22ED5" w:rsidRPr="00F22ED5">
        <w:rPr>
          <w:rFonts w:ascii="Times New Roman" w:hAnsi="Times New Roman" w:cs="Times New Roman"/>
          <w:sz w:val="24"/>
          <w:szCs w:val="24"/>
          <w:lang w:val="en-US"/>
        </w:rPr>
        <w:t>larvae are fed primarily on regurgitations from ant workers, trophic</w:t>
      </w:r>
      <w:r w:rsidR="00F22ED5">
        <w:rPr>
          <w:rFonts w:ascii="Times New Roman" w:hAnsi="Times New Roman" w:cs="Times New Roman"/>
          <w:sz w:val="24"/>
          <w:szCs w:val="24"/>
          <w:lang w:val="en-US"/>
        </w:rPr>
        <w:t xml:space="preserve"> eggs and prey items.</w:t>
      </w:r>
      <w:moveFromRangeStart w:id="124" w:author="Alicia" w:date="2015-05-06T15:00:00Z" w:name="move418687746"/>
      <w:moveFrom w:id="125" w:author="Alicia" w:date="2015-05-06T15:00:00Z">
        <w:r w:rsidR="00F22ED5" w:rsidDel="00F91A9A">
          <w:rPr>
            <w:rFonts w:ascii="Times New Roman" w:hAnsi="Times New Roman" w:cs="Times New Roman"/>
            <w:sz w:val="24"/>
            <w:szCs w:val="24"/>
            <w:lang w:val="en-US"/>
          </w:rPr>
          <w:t>T</w:t>
        </w:r>
        <w:r w:rsidR="00312E12" w:rsidDel="00F91A9A">
          <w:rPr>
            <w:rFonts w:ascii="Times New Roman" w:hAnsi="Times New Roman" w:cs="Times New Roman"/>
            <w:sz w:val="24"/>
            <w:szCs w:val="24"/>
            <w:lang w:val="en-US"/>
          </w:rPr>
          <w:t xml:space="preserve">his study was carried out in 20 populations of </w:t>
        </w:r>
        <w:r w:rsidR="00312E12" w:rsidRPr="00312E12" w:rsidDel="00F91A9A">
          <w:rPr>
            <w:rFonts w:ascii="Times New Roman" w:hAnsi="Times New Roman" w:cs="Times New Roman"/>
            <w:i/>
            <w:sz w:val="24"/>
            <w:szCs w:val="24"/>
            <w:lang w:val="en-US"/>
          </w:rPr>
          <w:t>G. pneumonanthe</w:t>
        </w:r>
        <w:r w:rsidR="00312E12" w:rsidDel="00F91A9A">
          <w:rPr>
            <w:rFonts w:ascii="Times New Roman" w:hAnsi="Times New Roman" w:cs="Times New Roman"/>
            <w:sz w:val="24"/>
            <w:szCs w:val="24"/>
            <w:lang w:val="en-US"/>
          </w:rPr>
          <w:t xml:space="preserve"> located in </w:t>
        </w:r>
        <w:r w:rsidR="00312E12" w:rsidRPr="00312E12" w:rsidDel="00F91A9A">
          <w:rPr>
            <w:rFonts w:ascii="Times New Roman" w:hAnsi="Times New Roman" w:cs="Times New Roman"/>
            <w:sz w:val="24"/>
            <w:szCs w:val="24"/>
            <w:lang w:val="en-US"/>
          </w:rPr>
          <w:t>the county of Västra Götaland in</w:t>
        </w:r>
        <w:r w:rsidR="00312E12" w:rsidDel="00F91A9A">
          <w:rPr>
            <w:rFonts w:ascii="Times New Roman" w:hAnsi="Times New Roman" w:cs="Times New Roman"/>
            <w:sz w:val="24"/>
            <w:szCs w:val="24"/>
            <w:lang w:val="en-US"/>
          </w:rPr>
          <w:t xml:space="preserve"> </w:t>
        </w:r>
        <w:r w:rsidR="00312E12" w:rsidRPr="00312E12" w:rsidDel="00F91A9A">
          <w:rPr>
            <w:rFonts w:ascii="Times New Roman" w:hAnsi="Times New Roman" w:cs="Times New Roman"/>
            <w:sz w:val="24"/>
            <w:szCs w:val="24"/>
            <w:lang w:val="en-US"/>
          </w:rPr>
          <w:t>SW Sweden (</w:t>
        </w:r>
        <w:r w:rsidR="00391D90" w:rsidDel="00F91A9A">
          <w:rPr>
            <w:rFonts w:ascii="Times New Roman" w:hAnsi="Times New Roman" w:cs="Times New Roman"/>
            <w:sz w:val="24"/>
            <w:szCs w:val="24"/>
            <w:lang w:val="en-US"/>
          </w:rPr>
          <w:t>s</w:t>
        </w:r>
        <w:r w:rsidR="001D79AA" w:rsidRPr="00391D90" w:rsidDel="00F91A9A">
          <w:rPr>
            <w:rFonts w:ascii="Times New Roman" w:hAnsi="Times New Roman" w:cs="Times New Roman"/>
            <w:sz w:val="24"/>
            <w:szCs w:val="24"/>
            <w:lang w:val="en-US"/>
          </w:rPr>
          <w:t>ee</w:t>
        </w:r>
        <w:r w:rsidR="00312E12" w:rsidRPr="00391D90" w:rsidDel="00F91A9A">
          <w:rPr>
            <w:rFonts w:ascii="Times New Roman" w:hAnsi="Times New Roman" w:cs="Times New Roman"/>
            <w:sz w:val="24"/>
            <w:szCs w:val="24"/>
            <w:lang w:val="en-US"/>
          </w:rPr>
          <w:t xml:space="preserve"> Appendix</w:t>
        </w:r>
        <w:r w:rsidR="001D79AA" w:rsidRPr="00391D90" w:rsidDel="00F91A9A">
          <w:rPr>
            <w:rFonts w:ascii="Times New Roman" w:hAnsi="Times New Roman" w:cs="Times New Roman"/>
            <w:sz w:val="24"/>
            <w:szCs w:val="24"/>
            <w:lang w:val="en-US"/>
          </w:rPr>
          <w:t xml:space="preserve"> </w:t>
        </w:r>
        <w:r w:rsidR="00092F8B" w:rsidDel="00F91A9A">
          <w:rPr>
            <w:rFonts w:ascii="Times New Roman" w:hAnsi="Times New Roman" w:cs="Times New Roman"/>
            <w:sz w:val="24"/>
            <w:szCs w:val="24"/>
            <w:lang w:val="en-US"/>
          </w:rPr>
          <w:t>S</w:t>
        </w:r>
        <w:r w:rsidR="001D79AA" w:rsidRPr="00391D90" w:rsidDel="00F91A9A">
          <w:rPr>
            <w:rFonts w:ascii="Times New Roman" w:hAnsi="Times New Roman" w:cs="Times New Roman"/>
            <w:sz w:val="24"/>
            <w:szCs w:val="24"/>
            <w:lang w:val="en-US"/>
          </w:rPr>
          <w:t>1 for details</w:t>
        </w:r>
        <w:r w:rsidR="00312E12" w:rsidRPr="00312E12" w:rsidDel="00F91A9A">
          <w:rPr>
            <w:rFonts w:ascii="Times New Roman" w:hAnsi="Times New Roman" w:cs="Times New Roman"/>
            <w:sz w:val="24"/>
            <w:szCs w:val="24"/>
            <w:lang w:val="en-US"/>
          </w:rPr>
          <w:t>).</w:t>
        </w:r>
        <w:r w:rsidR="00312E12" w:rsidDel="00F91A9A">
          <w:rPr>
            <w:rFonts w:ascii="Times New Roman" w:hAnsi="Times New Roman" w:cs="Times New Roman"/>
            <w:sz w:val="24"/>
            <w:szCs w:val="24"/>
            <w:lang w:val="en-US"/>
          </w:rPr>
          <w:t xml:space="preserve"> </w:t>
        </w:r>
        <w:r w:rsidR="008A6274" w:rsidDel="00F91A9A">
          <w:rPr>
            <w:rFonts w:ascii="Times New Roman" w:hAnsi="Times New Roman" w:cs="Times New Roman"/>
            <w:sz w:val="24"/>
            <w:szCs w:val="24"/>
            <w:lang w:val="en-US"/>
          </w:rPr>
          <w:t xml:space="preserve">The populations </w:t>
        </w:r>
        <w:r w:rsidR="008A6274" w:rsidRPr="00312E12" w:rsidDel="00F91A9A">
          <w:rPr>
            <w:rFonts w:ascii="Times New Roman" w:hAnsi="Times New Roman" w:cs="Times New Roman"/>
            <w:sz w:val="24"/>
            <w:szCs w:val="24"/>
            <w:lang w:val="en-US"/>
          </w:rPr>
          <w:t>are</w:t>
        </w:r>
        <w:r w:rsidR="008A6274" w:rsidDel="00F91A9A">
          <w:rPr>
            <w:rFonts w:ascii="Times New Roman" w:hAnsi="Times New Roman" w:cs="Times New Roman"/>
            <w:sz w:val="24"/>
            <w:szCs w:val="24"/>
            <w:lang w:val="en-US"/>
          </w:rPr>
          <w:t xml:space="preserve"> mainly located in moist heathlands and</w:t>
        </w:r>
        <w:r w:rsidR="008A6274" w:rsidRPr="00312E12" w:rsidDel="00F91A9A">
          <w:rPr>
            <w:rFonts w:ascii="Times New Roman" w:hAnsi="Times New Roman" w:cs="Times New Roman"/>
            <w:sz w:val="24"/>
            <w:szCs w:val="24"/>
            <w:lang w:val="en-US"/>
          </w:rPr>
          <w:t xml:space="preserve"> often surrounded by forests, roads or urbanized areas.</w:t>
        </w:r>
        <w:r w:rsidR="008A6274" w:rsidDel="00F91A9A">
          <w:rPr>
            <w:rFonts w:ascii="Times New Roman" w:hAnsi="Times New Roman" w:cs="Times New Roman"/>
            <w:sz w:val="24"/>
            <w:szCs w:val="24"/>
            <w:lang w:val="en-US"/>
          </w:rPr>
          <w:t xml:space="preserve"> </w:t>
        </w:r>
        <w:r w:rsidR="00312E12" w:rsidRPr="00312E12" w:rsidDel="00F91A9A">
          <w:rPr>
            <w:rFonts w:ascii="Times New Roman" w:hAnsi="Times New Roman" w:cs="Times New Roman"/>
            <w:i/>
            <w:sz w:val="24"/>
            <w:szCs w:val="24"/>
            <w:lang w:val="en-US"/>
          </w:rPr>
          <w:t>M. alcon</w:t>
        </w:r>
        <w:r w:rsidR="00312E12" w:rsidDel="00F91A9A">
          <w:rPr>
            <w:rFonts w:ascii="Times New Roman" w:hAnsi="Times New Roman" w:cs="Times New Roman"/>
            <w:sz w:val="24"/>
            <w:szCs w:val="24"/>
            <w:lang w:val="en-US"/>
          </w:rPr>
          <w:t xml:space="preserve"> </w:t>
        </w:r>
        <w:r w:rsidR="008A6274" w:rsidDel="00F91A9A">
          <w:rPr>
            <w:rFonts w:ascii="Times New Roman" w:hAnsi="Times New Roman" w:cs="Times New Roman"/>
            <w:sz w:val="24"/>
            <w:szCs w:val="24"/>
            <w:lang w:val="en-US"/>
          </w:rPr>
          <w:t>was present in 11 of the study populations and absent from 9</w:t>
        </w:r>
      </w:moveFrom>
    </w:p>
    <w:moveFromRangeEnd w:id="124"/>
    <w:p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rsidR="00F91A9A" w:rsidRDefault="00F91A9A" w:rsidP="00F91A9A">
      <w:pPr>
        <w:spacing w:line="480" w:lineRule="auto"/>
        <w:ind w:firstLine="708"/>
        <w:rPr>
          <w:rFonts w:ascii="Times New Roman" w:hAnsi="Times New Roman" w:cs="Times New Roman"/>
          <w:sz w:val="24"/>
          <w:szCs w:val="24"/>
          <w:lang w:val="en-US"/>
        </w:rPr>
      </w:pPr>
      <w:moveToRangeStart w:id="126" w:author="Alicia" w:date="2015-05-06T15:00:00Z" w:name="move418687746"/>
      <w:moveTo w:id="127" w:author="Alicia" w:date="2015-05-06T15:00:00Z">
        <w:r>
          <w:rPr>
            <w:rFonts w:ascii="Times New Roman" w:hAnsi="Times New Roman" w:cs="Times New Roman"/>
            <w:sz w:val="24"/>
            <w:szCs w:val="24"/>
            <w:lang w:val="en-US"/>
          </w:rPr>
          <w:t xml:space="preserve">This study was carried out in 20 populations of </w:t>
        </w:r>
        <w:r w:rsidRPr="00312E12">
          <w:rPr>
            <w:rFonts w:ascii="Times New Roman" w:hAnsi="Times New Roman" w:cs="Times New Roman"/>
            <w:i/>
            <w:sz w:val="24"/>
            <w:szCs w:val="24"/>
            <w:lang w:val="en-US"/>
          </w:rPr>
          <w:t xml:space="preserve">G. </w:t>
        </w:r>
        <w:proofErr w:type="spellStart"/>
        <w:r w:rsidRPr="00312E12">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located in </w:t>
        </w:r>
        <w:r w:rsidRPr="00312E12">
          <w:rPr>
            <w:rFonts w:ascii="Times New Roman" w:hAnsi="Times New Roman" w:cs="Times New Roman"/>
            <w:sz w:val="24"/>
            <w:szCs w:val="24"/>
            <w:lang w:val="en-US"/>
          </w:rPr>
          <w:t xml:space="preserve">the county of </w:t>
        </w:r>
        <w:proofErr w:type="spellStart"/>
        <w:r w:rsidRPr="00312E12">
          <w:rPr>
            <w:rFonts w:ascii="Times New Roman" w:hAnsi="Times New Roman" w:cs="Times New Roman"/>
            <w:sz w:val="24"/>
            <w:szCs w:val="24"/>
            <w:lang w:val="en-US"/>
          </w:rPr>
          <w:t>Västra</w:t>
        </w:r>
        <w:proofErr w:type="spellEnd"/>
        <w:r w:rsidRPr="00312E12">
          <w:rPr>
            <w:rFonts w:ascii="Times New Roman" w:hAnsi="Times New Roman" w:cs="Times New Roman"/>
            <w:sz w:val="24"/>
            <w:szCs w:val="24"/>
            <w:lang w:val="en-US"/>
          </w:rPr>
          <w:t xml:space="preserve"> </w:t>
        </w:r>
        <w:proofErr w:type="spellStart"/>
        <w:r w:rsidRPr="00312E12">
          <w:rPr>
            <w:rFonts w:ascii="Times New Roman" w:hAnsi="Times New Roman" w:cs="Times New Roman"/>
            <w:sz w:val="24"/>
            <w:szCs w:val="24"/>
            <w:lang w:val="en-US"/>
          </w:rPr>
          <w:t>Götaland</w:t>
        </w:r>
        <w:proofErr w:type="spellEnd"/>
        <w:r w:rsidRPr="00312E12">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w:t>
        </w:r>
        <w:r w:rsidRPr="00312E12">
          <w:rPr>
            <w:rFonts w:ascii="Times New Roman" w:hAnsi="Times New Roman" w:cs="Times New Roman"/>
            <w:sz w:val="24"/>
            <w:szCs w:val="24"/>
            <w:lang w:val="en-US"/>
          </w:rPr>
          <w:t>SW Sweden (</w:t>
        </w:r>
        <w:r>
          <w:rPr>
            <w:rFonts w:ascii="Times New Roman" w:hAnsi="Times New Roman" w:cs="Times New Roman"/>
            <w:sz w:val="24"/>
            <w:szCs w:val="24"/>
            <w:lang w:val="en-US"/>
          </w:rPr>
          <w:t>s</w:t>
        </w:r>
        <w:r w:rsidRPr="00391D90">
          <w:rPr>
            <w:rFonts w:ascii="Times New Roman" w:hAnsi="Times New Roman" w:cs="Times New Roman"/>
            <w:sz w:val="24"/>
            <w:szCs w:val="24"/>
            <w:lang w:val="en-US"/>
          </w:rPr>
          <w:t xml:space="preserve">ee Appendix </w:t>
        </w:r>
        <w:r>
          <w:rPr>
            <w:rFonts w:ascii="Times New Roman" w:hAnsi="Times New Roman" w:cs="Times New Roman"/>
            <w:sz w:val="24"/>
            <w:szCs w:val="24"/>
            <w:lang w:val="en-US"/>
          </w:rPr>
          <w:t>S</w:t>
        </w:r>
        <w:r w:rsidRPr="00391D90">
          <w:rPr>
            <w:rFonts w:ascii="Times New Roman" w:hAnsi="Times New Roman" w:cs="Times New Roman"/>
            <w:sz w:val="24"/>
            <w:szCs w:val="24"/>
            <w:lang w:val="en-US"/>
          </w:rPr>
          <w:t>1 for details</w:t>
        </w:r>
        <w:r w:rsidRPr="00312E12">
          <w:rPr>
            <w:rFonts w:ascii="Times New Roman" w:hAnsi="Times New Roman" w:cs="Times New Roman"/>
            <w:sz w:val="24"/>
            <w:szCs w:val="24"/>
            <w:lang w:val="en-US"/>
          </w:rPr>
          <w:t>).</w:t>
        </w:r>
        <w:r>
          <w:rPr>
            <w:rFonts w:ascii="Times New Roman" w:hAnsi="Times New Roman" w:cs="Times New Roman"/>
            <w:sz w:val="24"/>
            <w:szCs w:val="24"/>
            <w:lang w:val="en-US"/>
          </w:rPr>
          <w:t xml:space="preserve"> The populations </w:t>
        </w:r>
        <w:r w:rsidRPr="00312E12">
          <w:rPr>
            <w:rFonts w:ascii="Times New Roman" w:hAnsi="Times New Roman" w:cs="Times New Roman"/>
            <w:sz w:val="24"/>
            <w:szCs w:val="24"/>
            <w:lang w:val="en-US"/>
          </w:rPr>
          <w:t>are</w:t>
        </w:r>
        <w:r>
          <w:rPr>
            <w:rFonts w:ascii="Times New Roman" w:hAnsi="Times New Roman" w:cs="Times New Roman"/>
            <w:sz w:val="24"/>
            <w:szCs w:val="24"/>
            <w:lang w:val="en-US"/>
          </w:rPr>
          <w:t xml:space="preserve"> mainly located in moist heathlands and</w:t>
        </w:r>
        <w:r w:rsidRPr="00312E12">
          <w:rPr>
            <w:rFonts w:ascii="Times New Roman" w:hAnsi="Times New Roman" w:cs="Times New Roman"/>
            <w:sz w:val="24"/>
            <w:szCs w:val="24"/>
            <w:lang w:val="en-US"/>
          </w:rPr>
          <w:t xml:space="preserve"> often surrounded by forests, roads or urbanized areas.</w:t>
        </w:r>
        <w:r>
          <w:rPr>
            <w:rFonts w:ascii="Times New Roman" w:hAnsi="Times New Roman" w:cs="Times New Roman"/>
            <w:sz w:val="24"/>
            <w:szCs w:val="24"/>
            <w:lang w:val="en-US"/>
          </w:rPr>
          <w:t xml:space="preserve"> </w:t>
        </w:r>
        <w:r w:rsidRPr="00312E12">
          <w:rPr>
            <w:rFonts w:ascii="Times New Roman" w:hAnsi="Times New Roman" w:cs="Times New Roman"/>
            <w:i/>
            <w:sz w:val="24"/>
            <w:szCs w:val="24"/>
            <w:lang w:val="en-US"/>
          </w:rPr>
          <w:t xml:space="preserve">M. </w:t>
        </w:r>
        <w:proofErr w:type="spellStart"/>
        <w:r w:rsidRPr="00312E12">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present in 11 of the study populations and absent from 9. </w:t>
        </w:r>
      </w:moveTo>
    </w:p>
    <w:moveToRangeEnd w:id="126"/>
    <w:p w:rsidR="009F774A"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reproductive traits, </w:t>
      </w:r>
      <w:r w:rsidR="00466D72">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fitness and interaction intensity 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the study populations during 2010 and 2011</w:t>
      </w:r>
      <w:r w:rsidR="00463F01">
        <w:rPr>
          <w:rFonts w:ascii="Times New Roman" w:hAnsi="Times New Roman" w:cs="Times New Roman"/>
          <w:sz w:val="24"/>
          <w:szCs w:val="24"/>
          <w:lang w:val="en-US"/>
        </w:rPr>
        <w:t xml:space="preserve">. For each individual, </w:t>
      </w:r>
      <w:r w:rsidR="00314206">
        <w:rPr>
          <w:rFonts w:ascii="Times New Roman" w:hAnsi="Times New Roman" w:cs="Times New Roman"/>
          <w:sz w:val="24"/>
          <w:szCs w:val="24"/>
          <w:lang w:val="en-US"/>
        </w:rPr>
        <w:t>we selected one focal shoot as the one having median length. All measures were carried out on this focal shoot.</w:t>
      </w:r>
      <w:r w:rsidR="00314206" w:rsidDel="00314206">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W</w:t>
      </w:r>
      <w:r w:rsidR="000A331A">
        <w:rPr>
          <w:rFonts w:ascii="Times New Roman" w:hAnsi="Times New Roman" w:cs="Times New Roman"/>
          <w:sz w:val="24"/>
          <w:szCs w:val="24"/>
          <w:lang w:val="en-US"/>
        </w:rPr>
        <w:t xml:space="preserve">e measured shoot </w:t>
      </w:r>
      <w:r w:rsidR="00463F01">
        <w:rPr>
          <w:rFonts w:ascii="Times New Roman" w:hAnsi="Times New Roman" w:cs="Times New Roman"/>
          <w:sz w:val="24"/>
          <w:szCs w:val="24"/>
          <w:lang w:val="en-US"/>
        </w:rPr>
        <w:t>height, phenological state, number of flowers</w:t>
      </w:r>
      <w:r w:rsidR="00BD25B1">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and number of </w:t>
      </w:r>
      <w:r w:rsidR="00463F01" w:rsidRPr="00463F01">
        <w:rPr>
          <w:rFonts w:ascii="Times New Roman" w:hAnsi="Times New Roman" w:cs="Times New Roman"/>
          <w:i/>
          <w:sz w:val="24"/>
          <w:szCs w:val="24"/>
          <w:lang w:val="en-US"/>
        </w:rPr>
        <w:t xml:space="preserve">M. </w:t>
      </w:r>
      <w:proofErr w:type="spellStart"/>
      <w:r w:rsidR="00463F01" w:rsidRPr="00463F01">
        <w:rPr>
          <w:rFonts w:ascii="Times New Roman" w:hAnsi="Times New Roman" w:cs="Times New Roman"/>
          <w:i/>
          <w:sz w:val="24"/>
          <w:szCs w:val="24"/>
          <w:lang w:val="en-US"/>
        </w:rPr>
        <w:t>alcon</w:t>
      </w:r>
      <w:proofErr w:type="spellEnd"/>
      <w:r w:rsidR="00463F01">
        <w:rPr>
          <w:rFonts w:ascii="Times New Roman" w:hAnsi="Times New Roman" w:cs="Times New Roman"/>
          <w:sz w:val="24"/>
          <w:szCs w:val="24"/>
          <w:lang w:val="en-US"/>
        </w:rPr>
        <w:t xml:space="preserve"> eggs in late July – early August. Phenolog</w:t>
      </w:r>
      <w:r w:rsidR="00F73A86">
        <w:rPr>
          <w:rFonts w:ascii="Times New Roman" w:hAnsi="Times New Roman" w:cs="Times New Roman"/>
          <w:sz w:val="24"/>
          <w:szCs w:val="24"/>
          <w:lang w:val="en-US"/>
        </w:rPr>
        <w:t>y</w:t>
      </w:r>
      <w:r w:rsidR="00314206">
        <w:rPr>
          <w:rFonts w:ascii="Times New Roman" w:hAnsi="Times New Roman" w:cs="Times New Roman"/>
          <w:sz w:val="24"/>
          <w:szCs w:val="24"/>
          <w:lang w:val="en-US"/>
        </w:rPr>
        <w:t xml:space="preserve"> of each individual</w:t>
      </w:r>
      <w:r w:rsidR="00F73A86">
        <w:rPr>
          <w:rFonts w:ascii="Times New Roman" w:hAnsi="Times New Roman" w:cs="Times New Roman"/>
          <w:sz w:val="24"/>
          <w:szCs w:val="24"/>
          <w:lang w:val="en-US"/>
        </w:rPr>
        <w:t xml:space="preserve">, in terms of the developmental stages of flowers, </w:t>
      </w:r>
      <w:r w:rsidR="00463F01">
        <w:rPr>
          <w:rFonts w:ascii="Times New Roman" w:hAnsi="Times New Roman" w:cs="Times New Roman"/>
          <w:sz w:val="24"/>
          <w:szCs w:val="24"/>
          <w:lang w:val="en-US"/>
        </w:rPr>
        <w:t xml:space="preserve">was </w:t>
      </w:r>
      <w:r w:rsidR="00F73A86">
        <w:rPr>
          <w:rFonts w:ascii="Times New Roman" w:hAnsi="Times New Roman" w:cs="Times New Roman"/>
          <w:sz w:val="24"/>
          <w:szCs w:val="24"/>
          <w:lang w:val="en-US"/>
        </w:rPr>
        <w:t>estimated</w:t>
      </w:r>
      <w:r w:rsidR="00463F01">
        <w:rPr>
          <w:rFonts w:ascii="Times New Roman" w:hAnsi="Times New Roman" w:cs="Times New Roman"/>
          <w:sz w:val="24"/>
          <w:szCs w:val="24"/>
          <w:lang w:val="en-US"/>
        </w:rPr>
        <w:t xml:space="preserve"> by counting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developmental stages</w:t>
      </w:r>
      <w:r w:rsidR="00BD25B1">
        <w:rPr>
          <w:rFonts w:ascii="Times New Roman" w:hAnsi="Times New Roman" w:cs="Times New Roman"/>
          <w:sz w:val="24"/>
          <w:szCs w:val="24"/>
          <w:lang w:val="en-US"/>
        </w:rPr>
        <w:t>: a) small bud</w:t>
      </w:r>
      <w:r w:rsidR="00F73A86">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F73A86">
        <w:rPr>
          <w:rFonts w:ascii="Times New Roman" w:hAnsi="Times New Roman" w:cs="Times New Roman"/>
          <w:sz w:val="24"/>
          <w:szCs w:val="24"/>
          <w:lang w:val="en-US"/>
        </w:rPr>
        <w:t>)</w:t>
      </w:r>
      <w:r w:rsidR="00BD25B1">
        <w:rPr>
          <w:rFonts w:ascii="Times New Roman" w:hAnsi="Times New Roman" w:cs="Times New Roman"/>
          <w:sz w:val="24"/>
          <w:szCs w:val="24"/>
          <w:lang w:val="en-US"/>
        </w:rPr>
        <w:t>, b) medium-</w:t>
      </w:r>
      <w:r w:rsidR="00BD25B1" w:rsidRPr="00BD25B1">
        <w:rPr>
          <w:rFonts w:ascii="Times New Roman" w:hAnsi="Times New Roman" w:cs="Times New Roman"/>
          <w:sz w:val="24"/>
          <w:szCs w:val="24"/>
          <w:lang w:val="en-US"/>
        </w:rPr>
        <w:t>size</w:t>
      </w:r>
      <w:r w:rsidR="00BD25B1">
        <w:rPr>
          <w:rFonts w:ascii="Times New Roman" w:hAnsi="Times New Roman" w:cs="Times New Roman"/>
          <w:sz w:val="24"/>
          <w:szCs w:val="24"/>
          <w:lang w:val="en-US"/>
        </w:rPr>
        <w:t>d</w:t>
      </w:r>
      <w:r w:rsidR="00BD25B1" w:rsidRPr="00BD25B1">
        <w:rPr>
          <w:rFonts w:ascii="Times New Roman" w:hAnsi="Times New Roman" w:cs="Times New Roman"/>
          <w:sz w:val="24"/>
          <w:szCs w:val="24"/>
          <w:lang w:val="en-US"/>
        </w:rPr>
        <w:t xml:space="preserve"> bud</w:t>
      </w:r>
      <w:r w:rsidR="00090A19">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from </w:t>
      </w:r>
      <w:r w:rsidR="00090A19">
        <w:rPr>
          <w:rFonts w:ascii="Times New Roman" w:hAnsi="Times New Roman" w:cs="Times New Roman"/>
          <w:sz w:val="24"/>
          <w:szCs w:val="24"/>
          <w:lang w:val="en-US"/>
        </w:rPr>
        <w:t xml:space="preserve">the time </w:t>
      </w:r>
      <w:r w:rsidR="00090A19" w:rsidRPr="00090A19">
        <w:rPr>
          <w:rFonts w:ascii="Times New Roman" w:hAnsi="Times New Roman" w:cs="Times New Roman"/>
          <w:sz w:val="24"/>
          <w:szCs w:val="24"/>
          <w:lang w:val="en-US"/>
        </w:rPr>
        <w:t xml:space="preserve">the bud begins to protrude outside the </w:t>
      </w:r>
      <w:r w:rsidR="00090A19">
        <w:rPr>
          <w:rFonts w:ascii="Times New Roman" w:hAnsi="Times New Roman" w:cs="Times New Roman"/>
          <w:sz w:val="24"/>
          <w:szCs w:val="24"/>
          <w:lang w:val="en-US"/>
        </w:rPr>
        <w:t>sepals</w:t>
      </w:r>
      <w:r w:rsidR="00090A19" w:rsidRPr="00090A19">
        <w:rPr>
          <w:rFonts w:ascii="Times New Roman" w:hAnsi="Times New Roman" w:cs="Times New Roman"/>
          <w:sz w:val="24"/>
          <w:szCs w:val="24"/>
          <w:lang w:val="en-US"/>
        </w:rPr>
        <w:t xml:space="preserve"> until it grows over the </w:t>
      </w:r>
      <w:r w:rsidR="00090A19">
        <w:rPr>
          <w:rFonts w:ascii="Times New Roman" w:hAnsi="Times New Roman" w:cs="Times New Roman"/>
          <w:sz w:val="24"/>
          <w:szCs w:val="24"/>
          <w:lang w:val="en-US"/>
        </w:rPr>
        <w:t>sepals)</w:t>
      </w:r>
      <w:r w:rsidR="00BD25B1" w:rsidRPr="00BD25B1">
        <w:rPr>
          <w:rFonts w:ascii="Times New Roman" w:hAnsi="Times New Roman" w:cs="Times New Roman"/>
          <w:sz w:val="24"/>
          <w:szCs w:val="24"/>
          <w:lang w:val="en-US"/>
        </w:rPr>
        <w:t xml:space="preserve"> c) large bud</w:t>
      </w:r>
      <w:r w:rsidR="00090A19">
        <w:rPr>
          <w:rFonts w:ascii="Times New Roman" w:hAnsi="Times New Roman" w:cs="Times New Roman"/>
          <w:sz w:val="24"/>
          <w:szCs w:val="24"/>
          <w:lang w:val="en-US"/>
        </w:rPr>
        <w:t xml:space="preserve"> (the b</w:t>
      </w:r>
      <w:r w:rsidR="00090A19" w:rsidRPr="00090A19">
        <w:rPr>
          <w:rFonts w:ascii="Times New Roman" w:hAnsi="Times New Roman" w:cs="Times New Roman"/>
          <w:sz w:val="24"/>
          <w:szCs w:val="24"/>
          <w:lang w:val="en-US"/>
        </w:rPr>
        <w:t>ud becomes elongated and rather high</w:t>
      </w:r>
      <w:del w:id="128" w:author="Alicia" w:date="2015-05-06T15:01:00Z">
        <w:r w:rsidR="00090A19" w:rsidRPr="00090A19" w:rsidDel="00F91A9A">
          <w:rPr>
            <w:rFonts w:ascii="Times New Roman" w:hAnsi="Times New Roman" w:cs="Times New Roman"/>
            <w:sz w:val="24"/>
            <w:szCs w:val="24"/>
            <w:lang w:val="en-US"/>
          </w:rPr>
          <w:delText xml:space="preserve">, </w:delText>
        </w:r>
        <w:r w:rsidR="00A34043" w:rsidRPr="00A34043" w:rsidDel="00F91A9A">
          <w:rPr>
            <w:rFonts w:ascii="Times New Roman" w:hAnsi="Times New Roman" w:cs="Times New Roman"/>
            <w:i/>
            <w:sz w:val="24"/>
            <w:szCs w:val="24"/>
            <w:lang w:val="en-US"/>
          </w:rPr>
          <w:delText>M. alcon</w:delText>
        </w:r>
        <w:r w:rsidR="00A34043" w:rsidDel="00F91A9A">
          <w:rPr>
            <w:rFonts w:ascii="Times New Roman" w:hAnsi="Times New Roman" w:cs="Times New Roman"/>
            <w:sz w:val="24"/>
            <w:szCs w:val="24"/>
            <w:lang w:val="en-US"/>
          </w:rPr>
          <w:delText xml:space="preserve"> eggs</w:delText>
        </w:r>
        <w:r w:rsidR="00090A19" w:rsidRPr="00090A19" w:rsidDel="00F91A9A">
          <w:rPr>
            <w:rFonts w:ascii="Times New Roman" w:hAnsi="Times New Roman" w:cs="Times New Roman"/>
            <w:sz w:val="24"/>
            <w:szCs w:val="24"/>
            <w:lang w:val="en-US"/>
          </w:rPr>
          <w:delText xml:space="preserve"> usually </w:delText>
        </w:r>
        <w:r w:rsidR="00090A19" w:rsidDel="00F91A9A">
          <w:rPr>
            <w:rFonts w:ascii="Times New Roman" w:hAnsi="Times New Roman" w:cs="Times New Roman"/>
            <w:sz w:val="24"/>
            <w:szCs w:val="24"/>
            <w:lang w:val="en-US"/>
          </w:rPr>
          <w:delText>start appearing</w:delText>
        </w:r>
      </w:del>
      <w:r w:rsidR="00090A19">
        <w:rPr>
          <w:rFonts w:ascii="Times New Roman" w:hAnsi="Times New Roman" w:cs="Times New Roman"/>
          <w:sz w:val="24"/>
          <w:szCs w:val="24"/>
          <w:lang w:val="en-US"/>
        </w:rPr>
        <w:t>)</w:t>
      </w:r>
      <w:ins w:id="129" w:author="Alicia" w:date="2015-05-06T15:01:00Z">
        <w:r w:rsidR="00F91A9A">
          <w:rPr>
            <w:rFonts w:ascii="Times New Roman" w:hAnsi="Times New Roman" w:cs="Times New Roman"/>
            <w:sz w:val="24"/>
            <w:szCs w:val="24"/>
            <w:lang w:val="en-US"/>
          </w:rPr>
          <w:t>,</w:t>
        </w:r>
      </w:ins>
      <w:r w:rsidR="00BD25B1" w:rsidRPr="00BD25B1">
        <w:rPr>
          <w:rFonts w:ascii="Times New Roman" w:hAnsi="Times New Roman" w:cs="Times New Roman"/>
          <w:sz w:val="24"/>
          <w:szCs w:val="24"/>
          <w:lang w:val="en-US"/>
        </w:rPr>
        <w:t xml:space="preserve"> d) not fully blooming flower </w:t>
      </w:r>
      <w:r w:rsidR="00090A19">
        <w:rPr>
          <w:rFonts w:ascii="Times New Roman" w:hAnsi="Times New Roman" w:cs="Times New Roman"/>
          <w:sz w:val="24"/>
          <w:szCs w:val="24"/>
          <w:lang w:val="en-US"/>
        </w:rPr>
        <w:t>(f</w:t>
      </w:r>
      <w:r w:rsidR="00090A19" w:rsidRPr="00090A19">
        <w:rPr>
          <w:rFonts w:ascii="Times New Roman" w:hAnsi="Times New Roman" w:cs="Times New Roman"/>
          <w:sz w:val="24"/>
          <w:szCs w:val="24"/>
          <w:lang w:val="en-US"/>
        </w:rPr>
        <w:t>rom</w:t>
      </w:r>
      <w:r w:rsidR="00090A19">
        <w:rPr>
          <w:rFonts w:ascii="Times New Roman" w:hAnsi="Times New Roman" w:cs="Times New Roman"/>
          <w:sz w:val="24"/>
          <w:szCs w:val="24"/>
          <w:lang w:val="en-US"/>
        </w:rPr>
        <w:t xml:space="preserve"> the time</w:t>
      </w:r>
      <w:r w:rsidR="00090A19" w:rsidRPr="00090A19">
        <w:rPr>
          <w:rFonts w:ascii="Times New Roman" w:hAnsi="Times New Roman" w:cs="Times New Roman"/>
          <w:sz w:val="24"/>
          <w:szCs w:val="24"/>
          <w:lang w:val="en-US"/>
        </w:rPr>
        <w:t xml:space="preserve"> the bud </w:t>
      </w:r>
      <w:r w:rsidR="00090A19">
        <w:rPr>
          <w:rFonts w:ascii="Times New Roman" w:hAnsi="Times New Roman" w:cs="Times New Roman"/>
          <w:sz w:val="24"/>
          <w:szCs w:val="24"/>
          <w:lang w:val="en-US"/>
        </w:rPr>
        <w:t>starts changing</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into</w:t>
      </w:r>
      <w:r w:rsidR="00090A19" w:rsidRPr="00090A19">
        <w:rPr>
          <w:rFonts w:ascii="Times New Roman" w:hAnsi="Times New Roman" w:cs="Times New Roman"/>
          <w:sz w:val="24"/>
          <w:szCs w:val="24"/>
          <w:lang w:val="en-US"/>
        </w:rPr>
        <w:t xml:space="preserve"> blue </w:t>
      </w:r>
      <w:r w:rsidR="00090A19">
        <w:rPr>
          <w:rFonts w:ascii="Times New Roman" w:hAnsi="Times New Roman" w:cs="Times New Roman"/>
          <w:sz w:val="24"/>
          <w:szCs w:val="24"/>
          <w:lang w:val="en-US"/>
        </w:rPr>
        <w:t>until it becomes</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 xml:space="preserve">a </w:t>
      </w:r>
      <w:r w:rsidR="00090A19" w:rsidRPr="00090A19">
        <w:rPr>
          <w:rFonts w:ascii="Times New Roman" w:hAnsi="Times New Roman" w:cs="Times New Roman"/>
          <w:sz w:val="24"/>
          <w:szCs w:val="24"/>
          <w:lang w:val="en-US"/>
        </w:rPr>
        <w:t>solid blue, tight</w:t>
      </w:r>
      <w:r w:rsidR="00090A19">
        <w:rPr>
          <w:rFonts w:ascii="Times New Roman" w:hAnsi="Times New Roman" w:cs="Times New Roman"/>
          <w:sz w:val="24"/>
          <w:szCs w:val="24"/>
          <w:lang w:val="en-US"/>
        </w:rPr>
        <w:t>ly</w:t>
      </w:r>
      <w:r w:rsidR="00090A19" w:rsidRPr="00090A19">
        <w:rPr>
          <w:rFonts w:ascii="Times New Roman" w:hAnsi="Times New Roman" w:cs="Times New Roman"/>
          <w:sz w:val="24"/>
          <w:szCs w:val="24"/>
          <w:lang w:val="en-US"/>
        </w:rPr>
        <w:t xml:space="preserve"> twisted </w:t>
      </w:r>
      <w:r w:rsidR="00090A19">
        <w:rPr>
          <w:rFonts w:ascii="Times New Roman" w:hAnsi="Times New Roman" w:cs="Times New Roman"/>
          <w:sz w:val="24"/>
          <w:szCs w:val="24"/>
          <w:lang w:val="en-US"/>
        </w:rPr>
        <w:t xml:space="preserve">bud) </w:t>
      </w:r>
      <w:r w:rsidR="00BD25B1" w:rsidRPr="00BD25B1">
        <w:rPr>
          <w:rFonts w:ascii="Times New Roman" w:hAnsi="Times New Roman" w:cs="Times New Roman"/>
          <w:sz w:val="24"/>
          <w:szCs w:val="24"/>
          <w:lang w:val="en-US"/>
        </w:rPr>
        <w:t>e)</w:t>
      </w:r>
      <w:r w:rsidR="00BD25B1">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blooming flower </w:t>
      </w:r>
      <w:r w:rsidR="00090A19">
        <w:rPr>
          <w:rFonts w:ascii="Times New Roman" w:hAnsi="Times New Roman" w:cs="Times New Roman"/>
          <w:sz w:val="24"/>
          <w:szCs w:val="24"/>
          <w:lang w:val="en-US"/>
        </w:rPr>
        <w:t>(</w:t>
      </w:r>
      <w:r w:rsidR="00BC61A1">
        <w:rPr>
          <w:rFonts w:ascii="Times New Roman" w:hAnsi="Times New Roman" w:cs="Times New Roman"/>
          <w:sz w:val="24"/>
          <w:szCs w:val="24"/>
          <w:lang w:val="en-US"/>
        </w:rPr>
        <w:t xml:space="preserve">from the time the bud starts to open, </w:t>
      </w:r>
      <w:r w:rsidR="00BC61A1" w:rsidRPr="00BC61A1">
        <w:rPr>
          <w:rFonts w:ascii="Times New Roman" w:hAnsi="Times New Roman" w:cs="Times New Roman"/>
          <w:sz w:val="24"/>
          <w:szCs w:val="24"/>
          <w:lang w:val="en-US"/>
        </w:rPr>
        <w:t>whe</w:t>
      </w:r>
      <w:r w:rsidR="00BC61A1">
        <w:rPr>
          <w:rFonts w:ascii="Times New Roman" w:hAnsi="Times New Roman" w:cs="Times New Roman"/>
          <w:sz w:val="24"/>
          <w:szCs w:val="24"/>
          <w:lang w:val="en-US"/>
        </w:rPr>
        <w:t>n</w:t>
      </w:r>
      <w:r w:rsidR="00BC61A1" w:rsidRPr="00BC61A1">
        <w:rPr>
          <w:rFonts w:ascii="Times New Roman" w:hAnsi="Times New Roman" w:cs="Times New Roman"/>
          <w:sz w:val="24"/>
          <w:szCs w:val="24"/>
          <w:lang w:val="en-US"/>
        </w:rPr>
        <w:t xml:space="preserve"> the petals start to spin up</w:t>
      </w:r>
      <w:r w:rsidR="00BC61A1">
        <w:rPr>
          <w:rFonts w:ascii="Times New Roman" w:hAnsi="Times New Roman" w:cs="Times New Roman"/>
          <w:sz w:val="24"/>
          <w:szCs w:val="24"/>
          <w:lang w:val="en-US"/>
        </w:rPr>
        <w:t>,</w:t>
      </w:r>
      <w:r w:rsidR="00BC61A1" w:rsidRPr="00BC61A1">
        <w:rPr>
          <w:rFonts w:ascii="Times New Roman" w:hAnsi="Times New Roman" w:cs="Times New Roman"/>
          <w:sz w:val="24"/>
          <w:szCs w:val="24"/>
          <w:lang w:val="en-US"/>
        </w:rPr>
        <w:t xml:space="preserve"> to a full</w:t>
      </w:r>
      <w:r w:rsidR="00BC61A1">
        <w:rPr>
          <w:rFonts w:ascii="Times New Roman" w:hAnsi="Times New Roman" w:cs="Times New Roman"/>
          <w:sz w:val="24"/>
          <w:szCs w:val="24"/>
          <w:lang w:val="en-US"/>
        </w:rPr>
        <w:t>y opened flower</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and f) wilted flower</w:t>
      </w:r>
      <w:r w:rsidR="00090A19">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merged and started to wither</w:t>
      </w:r>
      <w:r w:rsidR="00090A19">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CF7AB2">
        <w:rPr>
          <w:rFonts w:ascii="Times New Roman" w:hAnsi="Times New Roman" w:cs="Times New Roman"/>
          <w:sz w:val="24"/>
          <w:szCs w:val="24"/>
          <w:lang w:val="en-US"/>
        </w:rPr>
        <w:t xml:space="preserve">We </w:t>
      </w:r>
      <w:del w:id="130" w:author="Alicia" w:date="2015-05-06T15:01:00Z">
        <w:r w:rsidR="00CF7AB2" w:rsidDel="009A379C">
          <w:rPr>
            <w:rFonts w:ascii="Times New Roman" w:hAnsi="Times New Roman" w:cs="Times New Roman"/>
            <w:sz w:val="24"/>
            <w:szCs w:val="24"/>
            <w:lang w:val="en-US"/>
          </w:rPr>
          <w:delText>then calculated</w:delText>
        </w:r>
      </w:del>
      <w:ins w:id="131" w:author="Alicia" w:date="2015-05-06T15:01:00Z">
        <w:r w:rsidR="009A379C">
          <w:rPr>
            <w:rFonts w:ascii="Times New Roman" w:hAnsi="Times New Roman" w:cs="Times New Roman"/>
            <w:sz w:val="24"/>
            <w:szCs w:val="24"/>
            <w:lang w:val="en-US"/>
          </w:rPr>
          <w:t>extracted</w:t>
        </w:r>
      </w:ins>
      <w:r w:rsidR="00D849B3">
        <w:rPr>
          <w:rFonts w:ascii="Times New Roman" w:hAnsi="Times New Roman" w:cs="Times New Roman"/>
          <w:sz w:val="24"/>
          <w:szCs w:val="24"/>
          <w:lang w:val="en-US"/>
        </w:rPr>
        <w:t xml:space="preserve"> 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measures of phenology</w:t>
      </w:r>
      <w:r w:rsidR="000B7083">
        <w:rPr>
          <w:rFonts w:ascii="Times New Roman" w:hAnsi="Times New Roman" w:cs="Times New Roman"/>
          <w:sz w:val="24"/>
          <w:szCs w:val="24"/>
          <w:lang w:val="en-US"/>
        </w:rPr>
        <w:t xml:space="preserve">. </w:t>
      </w:r>
      <w:del w:id="132" w:author="Alicia" w:date="2015-05-06T15:02:00Z">
        <w:r w:rsidR="000B7083" w:rsidDel="009A379C">
          <w:rPr>
            <w:rFonts w:ascii="Times New Roman" w:hAnsi="Times New Roman" w:cs="Times New Roman"/>
            <w:sz w:val="24"/>
            <w:szCs w:val="24"/>
            <w:lang w:val="en-US"/>
          </w:rPr>
          <w:delText>A</w:delText>
        </w:r>
      </w:del>
      <w:ins w:id="133" w:author="Alicia" w:date="2015-05-06T15:02:00Z">
        <w:r w:rsidR="009A379C">
          <w:rPr>
            <w:rFonts w:ascii="Times New Roman" w:hAnsi="Times New Roman" w:cs="Times New Roman"/>
            <w:sz w:val="24"/>
            <w:szCs w:val="24"/>
            <w:lang w:val="en-US"/>
          </w:rPr>
          <w:t>First, a</w:t>
        </w:r>
      </w:ins>
      <w:r w:rsidR="00CF7AB2">
        <w:rPr>
          <w:rFonts w:ascii="Times New Roman" w:hAnsi="Times New Roman" w:cs="Times New Roman"/>
          <w:sz w:val="24"/>
          <w:szCs w:val="24"/>
          <w:lang w:val="en-US"/>
        </w:rPr>
        <w:t xml:space="preserve"> phenological </w:t>
      </w:r>
      <w:r w:rsidR="00CF7AB2">
        <w:rPr>
          <w:rFonts w:ascii="Times New Roman" w:hAnsi="Times New Roman" w:cs="Times New Roman"/>
          <w:sz w:val="24"/>
          <w:szCs w:val="24"/>
          <w:lang w:val="en-US"/>
        </w:rPr>
        <w:lastRenderedPageBreak/>
        <w:t>index</w:t>
      </w:r>
      <w:r w:rsidR="00D849B3">
        <w:rPr>
          <w:rFonts w:ascii="Times New Roman" w:hAnsi="Times New Roman" w:cs="Times New Roman"/>
          <w:sz w:val="24"/>
          <w:szCs w:val="24"/>
          <w:lang w:val="en-US"/>
        </w:rPr>
        <w:t xml:space="preserve"> (PI)</w:t>
      </w:r>
      <w:r w:rsidR="00CF7AB2">
        <w:rPr>
          <w:rFonts w:ascii="Times New Roman" w:hAnsi="Times New Roman" w:cs="Times New Roman"/>
          <w:sz w:val="24"/>
          <w:szCs w:val="24"/>
          <w:lang w:val="en-US"/>
        </w:rPr>
        <w:t xml:space="preserve"> </w:t>
      </w:r>
      <w:r w:rsidR="000B7083">
        <w:rPr>
          <w:rFonts w:ascii="Times New Roman" w:hAnsi="Times New Roman" w:cs="Times New Roman"/>
          <w:sz w:val="24"/>
          <w:szCs w:val="24"/>
          <w:lang w:val="en-US"/>
        </w:rPr>
        <w:t xml:space="preserve">was calculated </w:t>
      </w:r>
      <w:r w:rsidR="00D849B3">
        <w:rPr>
          <w:rFonts w:ascii="Times New Roman" w:hAnsi="Times New Roman" w:cs="Times New Roman"/>
          <w:sz w:val="24"/>
          <w:szCs w:val="24"/>
          <w:lang w:val="en-US"/>
        </w:rPr>
        <w:t>for each individual</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 xml:space="preserve">as </w:t>
      </w:r>
      <w:r w:rsidR="000B7083">
        <w:rPr>
          <w:rFonts w:ascii="Times New Roman" w:hAnsi="Times New Roman" w:cs="Times New Roman"/>
          <w:sz w:val="24"/>
          <w:szCs w:val="24"/>
          <w:lang w:val="en-US"/>
        </w:rPr>
        <w:t>P</w:t>
      </w:r>
      <w:r w:rsidR="00D849B3">
        <w:rPr>
          <w:rFonts w:ascii="Times New Roman" w:hAnsi="Times New Roman" w:cs="Times New Roman"/>
          <w:sz w:val="24"/>
          <w:szCs w:val="24"/>
          <w:lang w:val="en-US"/>
        </w:rPr>
        <w:t>I</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w:t>
      </w:r>
      <w:r w:rsidR="00D849B3">
        <w:rPr>
          <w:rFonts w:ascii="Times New Roman" w:hAnsi="Times New Roman" w:cs="Times New Roman"/>
          <w:sz w:val="24"/>
          <w:szCs w:val="24"/>
          <w:lang w:val="en-US"/>
        </w:rPr>
        <w:t>1a</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2b</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3c</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4d</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5e</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6f</w:t>
      </w:r>
      <w:r w:rsidR="00314206">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314206">
        <w:rPr>
          <w:rFonts w:ascii="Times New Roman" w:hAnsi="Times New Roman" w:cs="Times New Roman"/>
          <w:sz w:val="24"/>
          <w:szCs w:val="24"/>
          <w:lang w:val="en-US"/>
        </w:rPr>
        <w:t xml:space="preserve"> </w:t>
      </w:r>
      <w:proofErr w:type="spellStart"/>
      <w:proofErr w:type="gramStart"/>
      <w:r w:rsidR="00D849B3" w:rsidRPr="00D849B3">
        <w:rPr>
          <w:rFonts w:ascii="Times New Roman" w:hAnsi="Times New Roman" w:cs="Times New Roman"/>
          <w:sz w:val="24"/>
          <w:szCs w:val="24"/>
          <w:lang w:val="en-US"/>
        </w:rPr>
        <w:t>nfl</w:t>
      </w:r>
      <w:proofErr w:type="spellEnd"/>
      <w:proofErr w:type="gramEnd"/>
      <w:r w:rsidR="000B7083">
        <w:rPr>
          <w:rFonts w:ascii="Times New Roman" w:hAnsi="Times New Roman" w:cs="Times New Roman"/>
          <w:sz w:val="24"/>
          <w:szCs w:val="24"/>
          <w:lang w:val="en-US"/>
        </w:rPr>
        <w:t xml:space="preserve">, with </w:t>
      </w:r>
      <w:proofErr w:type="spellStart"/>
      <w:r w:rsidR="000B7083">
        <w:rPr>
          <w:rFonts w:ascii="Times New Roman" w:hAnsi="Times New Roman" w:cs="Times New Roman"/>
          <w:sz w:val="24"/>
          <w:szCs w:val="24"/>
          <w:lang w:val="en-US"/>
        </w:rPr>
        <w:t>nfl</w:t>
      </w:r>
      <w:proofErr w:type="spellEnd"/>
      <w:r w:rsidR="000B7083">
        <w:rPr>
          <w:rFonts w:ascii="Times New Roman" w:hAnsi="Times New Roman" w:cs="Times New Roman"/>
          <w:sz w:val="24"/>
          <w:szCs w:val="24"/>
          <w:lang w:val="en-US"/>
        </w:rPr>
        <w:t xml:space="preserve"> = </w:t>
      </w:r>
      <w:r w:rsidR="00F73A86">
        <w:rPr>
          <w:rFonts w:ascii="Times New Roman" w:hAnsi="Times New Roman" w:cs="Times New Roman"/>
          <w:sz w:val="24"/>
          <w:szCs w:val="24"/>
          <w:lang w:val="en-US"/>
        </w:rPr>
        <w:t xml:space="preserve">total </w:t>
      </w:r>
      <w:r w:rsidR="000B7083">
        <w:rPr>
          <w:rFonts w:ascii="Times New Roman" w:hAnsi="Times New Roman" w:cs="Times New Roman"/>
          <w:sz w:val="24"/>
          <w:szCs w:val="24"/>
          <w:lang w:val="en-US"/>
        </w:rPr>
        <w:t xml:space="preserve">number of flowers and buds. </w:t>
      </w:r>
      <w:del w:id="134" w:author="Alicia" w:date="2015-05-06T15:02:00Z">
        <w:r w:rsidR="000B7083" w:rsidDel="009A379C">
          <w:rPr>
            <w:rFonts w:ascii="Times New Roman" w:hAnsi="Times New Roman" w:cs="Times New Roman"/>
            <w:sz w:val="24"/>
            <w:szCs w:val="24"/>
            <w:lang w:val="en-US"/>
          </w:rPr>
          <w:delText>Besides</w:delText>
        </w:r>
      </w:del>
      <w:ins w:id="135" w:author="Alicia" w:date="2015-05-06T15:02:00Z">
        <w:r w:rsidR="009A379C">
          <w:rPr>
            <w:rFonts w:ascii="Times New Roman" w:hAnsi="Times New Roman" w:cs="Times New Roman"/>
            <w:sz w:val="24"/>
            <w:szCs w:val="24"/>
            <w:lang w:val="en-US"/>
          </w:rPr>
          <w:t>Second</w:t>
        </w:r>
      </w:ins>
      <w:r w:rsidR="000B7083">
        <w:rPr>
          <w:rFonts w:ascii="Times New Roman" w:hAnsi="Times New Roman" w:cs="Times New Roman"/>
          <w:sz w:val="24"/>
          <w:szCs w:val="24"/>
          <w:lang w:val="en-US"/>
        </w:rPr>
        <w:t>, the state of the most advanced bud</w:t>
      </w:r>
      <w:ins w:id="136" w:author="Alicia" w:date="2015-05-06T15:02:00Z">
        <w:r w:rsidR="009A379C">
          <w:rPr>
            <w:rFonts w:ascii="Times New Roman" w:hAnsi="Times New Roman" w:cs="Times New Roman"/>
            <w:sz w:val="24"/>
            <w:szCs w:val="24"/>
            <w:lang w:val="en-US"/>
          </w:rPr>
          <w:t xml:space="preserve"> in each shoot</w:t>
        </w:r>
      </w:ins>
      <w:r w:rsidR="000B7083">
        <w:rPr>
          <w:rFonts w:ascii="Times New Roman" w:hAnsi="Times New Roman" w:cs="Times New Roman"/>
          <w:sz w:val="24"/>
          <w:szCs w:val="24"/>
          <w:lang w:val="en-US"/>
        </w:rPr>
        <w:t xml:space="preserve"> was recorded </w:t>
      </w:r>
      <w:del w:id="137" w:author="Alicia" w:date="2015-05-06T15:04:00Z">
        <w:r w:rsidR="000B7083" w:rsidDel="00607B65">
          <w:rPr>
            <w:rFonts w:ascii="Times New Roman" w:hAnsi="Times New Roman" w:cs="Times New Roman"/>
            <w:sz w:val="24"/>
            <w:szCs w:val="24"/>
            <w:lang w:val="en-US"/>
          </w:rPr>
          <w:delText xml:space="preserve">based on the </w:delText>
        </w:r>
        <w:r w:rsidR="00FA60DF" w:rsidDel="00607B65">
          <w:rPr>
            <w:rFonts w:ascii="Times New Roman" w:hAnsi="Times New Roman" w:cs="Times New Roman"/>
            <w:sz w:val="24"/>
            <w:szCs w:val="24"/>
            <w:lang w:val="en-US"/>
          </w:rPr>
          <w:delText>above</w:delText>
        </w:r>
        <w:r w:rsidR="000B7083" w:rsidDel="00607B65">
          <w:rPr>
            <w:rFonts w:ascii="Times New Roman" w:hAnsi="Times New Roman" w:cs="Times New Roman"/>
            <w:sz w:val="24"/>
            <w:szCs w:val="24"/>
            <w:lang w:val="en-US"/>
          </w:rPr>
          <w:delText>mentioned categories, assigning numbers 1-6 respectively to categories</w:delText>
        </w:r>
      </w:del>
      <w:ins w:id="138" w:author="Alicia" w:date="2015-05-06T15:04:00Z">
        <w:r w:rsidR="00607B65">
          <w:rPr>
            <w:rFonts w:ascii="Times New Roman" w:hAnsi="Times New Roman" w:cs="Times New Roman"/>
            <w:sz w:val="24"/>
            <w:szCs w:val="24"/>
            <w:lang w:val="en-US"/>
          </w:rPr>
          <w:t>(</w:t>
        </w:r>
      </w:ins>
      <w:del w:id="139" w:author="Alicia" w:date="2015-05-06T15:04:00Z">
        <w:r w:rsidR="000B7083" w:rsidDel="00607B65">
          <w:rPr>
            <w:rFonts w:ascii="Times New Roman" w:hAnsi="Times New Roman" w:cs="Times New Roman"/>
            <w:sz w:val="24"/>
            <w:szCs w:val="24"/>
            <w:lang w:val="en-US"/>
          </w:rPr>
          <w:delText xml:space="preserve"> </w:delText>
        </w:r>
      </w:del>
      <w:r w:rsidR="000B7083">
        <w:rPr>
          <w:rFonts w:ascii="Times New Roman" w:hAnsi="Times New Roman" w:cs="Times New Roman"/>
          <w:sz w:val="24"/>
          <w:szCs w:val="24"/>
          <w:lang w:val="en-US"/>
        </w:rPr>
        <w:t>a-f</w:t>
      </w:r>
      <w:ins w:id="140" w:author="Alicia" w:date="2015-05-06T15:04:00Z">
        <w:r w:rsidR="00607B65">
          <w:rPr>
            <w:rFonts w:ascii="Times New Roman" w:hAnsi="Times New Roman" w:cs="Times New Roman"/>
            <w:sz w:val="24"/>
            <w:szCs w:val="24"/>
            <w:lang w:val="en-US"/>
          </w:rPr>
          <w:t>)</w:t>
        </w:r>
      </w:ins>
      <w:r w:rsidR="000B7083">
        <w:rPr>
          <w:rFonts w:ascii="Times New Roman" w:hAnsi="Times New Roman" w:cs="Times New Roman"/>
          <w:sz w:val="24"/>
          <w:szCs w:val="24"/>
          <w:lang w:val="en-US"/>
        </w:rPr>
        <w:t xml:space="preserve">. </w:t>
      </w:r>
    </w:p>
    <w:p w:rsidR="00217F5C" w:rsidRDefault="00FF511A"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del w:id="141" w:author="Alicia" w:date="2015-05-06T15:04:00Z">
        <w:r w:rsidR="0071290E" w:rsidDel="00607B65">
          <w:rPr>
            <w:rFonts w:ascii="Times New Roman" w:hAnsi="Times New Roman" w:cs="Times New Roman"/>
            <w:sz w:val="24"/>
            <w:szCs w:val="24"/>
            <w:lang w:val="en-US"/>
          </w:rPr>
          <w:delText>up to when</w:delText>
        </w:r>
      </w:del>
      <w:ins w:id="142" w:author="Alicia" w:date="2015-05-06T15:04:00Z">
        <w:r w:rsidR="00607B65">
          <w:rPr>
            <w:rFonts w:ascii="Times New Roman" w:hAnsi="Times New Roman" w:cs="Times New Roman"/>
            <w:sz w:val="24"/>
            <w:szCs w:val="24"/>
            <w:lang w:val="en-US"/>
          </w:rPr>
          <w:t>u</w:t>
        </w:r>
      </w:ins>
      <w:ins w:id="143" w:author="Alicia" w:date="2015-05-06T15:07:00Z">
        <w:r w:rsidR="00607B65">
          <w:rPr>
            <w:rFonts w:ascii="Times New Roman" w:hAnsi="Times New Roman" w:cs="Times New Roman"/>
            <w:sz w:val="24"/>
            <w:szCs w:val="24"/>
            <w:lang w:val="en-US"/>
          </w:rPr>
          <w:t>n</w:t>
        </w:r>
      </w:ins>
      <w:ins w:id="144" w:author="Alicia" w:date="2015-05-06T15:04:00Z">
        <w:r w:rsidR="00607B65">
          <w:rPr>
            <w:rFonts w:ascii="Times New Roman" w:hAnsi="Times New Roman" w:cs="Times New Roman"/>
            <w:sz w:val="24"/>
            <w:szCs w:val="24"/>
            <w:lang w:val="en-US"/>
          </w:rPr>
          <w:t>til</w:t>
        </w:r>
      </w:ins>
      <w:r w:rsidR="0071290E">
        <w:rPr>
          <w:rFonts w:ascii="Times New Roman" w:hAnsi="Times New Roman" w:cs="Times New Roman"/>
          <w:sz w:val="24"/>
          <w:szCs w:val="24"/>
          <w:lang w:val="en-US"/>
        </w:rPr>
        <w:t xml:space="preserve"> all fruits had matured (until</w:t>
      </w:r>
      <w:r w:rsidR="00466D72">
        <w:rPr>
          <w:rFonts w:ascii="Times New Roman" w:hAnsi="Times New Roman" w:cs="Times New Roman"/>
          <w:sz w:val="24"/>
          <w:szCs w:val="24"/>
          <w:lang w:val="en-US"/>
        </w:rPr>
        <w:t xml:space="preserve"> mid-October</w:t>
      </w:r>
      <w:r w:rsidR="0071290E">
        <w:rPr>
          <w:rFonts w:ascii="Times New Roman" w:hAnsi="Times New Roman" w:cs="Times New Roman"/>
          <w:sz w:val="24"/>
          <w:szCs w:val="24"/>
          <w:lang w:val="en-US"/>
        </w:rPr>
        <w:t>), and t</w:t>
      </w:r>
      <w:r w:rsidR="00466D72">
        <w:rPr>
          <w:rFonts w:ascii="Times New Roman" w:hAnsi="Times New Roman" w:cs="Times New Roman"/>
          <w:sz w:val="24"/>
          <w:szCs w:val="24"/>
          <w:lang w:val="en-US"/>
        </w:rPr>
        <w:t>he maximum number of eggs and the final number of intact fruits</w:t>
      </w:r>
      <w:r w:rsidR="00BF2CE5">
        <w:rPr>
          <w:rFonts w:ascii="Times New Roman" w:hAnsi="Times New Roman" w:cs="Times New Roman"/>
          <w:sz w:val="24"/>
          <w:szCs w:val="24"/>
          <w:lang w:val="en-US"/>
        </w:rPr>
        <w:t xml:space="preserve"> (i.e. not damaged by the butterfly) </w:t>
      </w:r>
      <w:r w:rsidR="00466D72">
        <w:rPr>
          <w:rFonts w:ascii="Times New Roman" w:hAnsi="Times New Roman" w:cs="Times New Roman"/>
          <w:sz w:val="24"/>
          <w:szCs w:val="24"/>
          <w:lang w:val="en-US"/>
        </w:rPr>
        <w:t xml:space="preserve">were </w:t>
      </w:r>
      <w:r w:rsidR="0071290E">
        <w:rPr>
          <w:rFonts w:ascii="Times New Roman" w:hAnsi="Times New Roman" w:cs="Times New Roman"/>
          <w:sz w:val="24"/>
          <w:szCs w:val="24"/>
          <w:lang w:val="en-US"/>
        </w:rPr>
        <w:t>assessed</w:t>
      </w:r>
      <w:del w:id="145" w:author="Alicia" w:date="2015-05-06T15:08:00Z">
        <w:r w:rsidR="0071290E" w:rsidDel="00607B65">
          <w:rPr>
            <w:rFonts w:ascii="Times New Roman" w:hAnsi="Times New Roman" w:cs="Times New Roman"/>
            <w:sz w:val="24"/>
            <w:szCs w:val="24"/>
            <w:lang w:val="en-US"/>
          </w:rPr>
          <w:delText>,</w:delText>
        </w:r>
      </w:del>
      <w:r w:rsidR="0071290E">
        <w:rPr>
          <w:rFonts w:ascii="Times New Roman" w:hAnsi="Times New Roman" w:cs="Times New Roman"/>
          <w:sz w:val="24"/>
          <w:szCs w:val="24"/>
          <w:lang w:val="en-US"/>
        </w:rPr>
        <w:t xml:space="preserve"> </w:t>
      </w:r>
      <w:del w:id="146" w:author="Alicia" w:date="2015-05-06T15:05:00Z">
        <w:r w:rsidR="0071290E" w:rsidDel="00607B65">
          <w:rPr>
            <w:rFonts w:ascii="Times New Roman" w:hAnsi="Times New Roman" w:cs="Times New Roman"/>
            <w:sz w:val="24"/>
            <w:szCs w:val="24"/>
            <w:lang w:val="en-US"/>
          </w:rPr>
          <w:delText>to be</w:delText>
        </w:r>
      </w:del>
      <w:ins w:id="147" w:author="Alicia" w:date="2015-05-06T15:05:00Z">
        <w:r w:rsidR="00607B65">
          <w:rPr>
            <w:rFonts w:ascii="Times New Roman" w:hAnsi="Times New Roman" w:cs="Times New Roman"/>
            <w:sz w:val="24"/>
            <w:szCs w:val="24"/>
            <w:lang w:val="en-US"/>
          </w:rPr>
          <w:t>and</w:t>
        </w:r>
      </w:ins>
      <w:r w:rsidR="0071290E">
        <w:rPr>
          <w:rFonts w:ascii="Times New Roman" w:hAnsi="Times New Roman" w:cs="Times New Roman"/>
          <w:sz w:val="24"/>
          <w:szCs w:val="24"/>
          <w:lang w:val="en-US"/>
        </w:rPr>
        <w:t xml:space="preserve"> </w:t>
      </w:r>
      <w:r w:rsidR="00466D72">
        <w:rPr>
          <w:rFonts w:ascii="Times New Roman" w:hAnsi="Times New Roman" w:cs="Times New Roman"/>
          <w:sz w:val="24"/>
          <w:szCs w:val="24"/>
          <w:lang w:val="en-US"/>
        </w:rPr>
        <w:t xml:space="preserve">used </w:t>
      </w:r>
      <w:del w:id="148" w:author="Alicia" w:date="2015-05-06T15:05:00Z">
        <w:r w:rsidR="00466D72" w:rsidDel="00607B65">
          <w:rPr>
            <w:rFonts w:ascii="Times New Roman" w:hAnsi="Times New Roman" w:cs="Times New Roman"/>
            <w:sz w:val="24"/>
            <w:szCs w:val="24"/>
            <w:lang w:val="en-US"/>
          </w:rPr>
          <w:delText xml:space="preserve">respectively </w:delText>
        </w:r>
      </w:del>
      <w:r w:rsidR="00466D72">
        <w:rPr>
          <w:rFonts w:ascii="Times New Roman" w:hAnsi="Times New Roman" w:cs="Times New Roman"/>
          <w:sz w:val="24"/>
          <w:szCs w:val="24"/>
          <w:lang w:val="en-US"/>
        </w:rPr>
        <w:t xml:space="preserve">as </w:t>
      </w:r>
      <w:del w:id="149" w:author="Alicia" w:date="2015-05-06T15:05:00Z">
        <w:r w:rsidR="00466D72" w:rsidDel="00607B65">
          <w:rPr>
            <w:rFonts w:ascii="Times New Roman" w:hAnsi="Times New Roman" w:cs="Times New Roman"/>
            <w:sz w:val="24"/>
            <w:szCs w:val="24"/>
            <w:lang w:val="en-US"/>
          </w:rPr>
          <w:delText>a</w:delText>
        </w:r>
        <w:r w:rsidR="00B01B05" w:rsidDel="00607B65">
          <w:rPr>
            <w:rFonts w:ascii="Times New Roman" w:hAnsi="Times New Roman" w:cs="Times New Roman"/>
            <w:sz w:val="24"/>
            <w:szCs w:val="24"/>
            <w:lang w:val="en-US"/>
          </w:rPr>
          <w:delText xml:space="preserve">n </w:delText>
        </w:r>
      </w:del>
      <w:r w:rsidR="00B01B05">
        <w:rPr>
          <w:rFonts w:ascii="Times New Roman" w:hAnsi="Times New Roman" w:cs="Times New Roman"/>
          <w:sz w:val="24"/>
          <w:szCs w:val="24"/>
          <w:lang w:val="en-US"/>
        </w:rPr>
        <w:t>estimate</w:t>
      </w:r>
      <w:ins w:id="150" w:author="Alicia" w:date="2015-05-06T15:05:00Z">
        <w:r w:rsidR="00607B65">
          <w:rPr>
            <w:rFonts w:ascii="Times New Roman" w:hAnsi="Times New Roman" w:cs="Times New Roman"/>
            <w:sz w:val="24"/>
            <w:szCs w:val="24"/>
            <w:lang w:val="en-US"/>
          </w:rPr>
          <w:t>s</w:t>
        </w:r>
      </w:ins>
      <w:r w:rsidR="00B01B05">
        <w:rPr>
          <w:rFonts w:ascii="Times New Roman" w:hAnsi="Times New Roman" w:cs="Times New Roman"/>
          <w:sz w:val="24"/>
          <w:szCs w:val="24"/>
          <w:lang w:val="en-US"/>
        </w:rPr>
        <w:t xml:space="preserve"> </w:t>
      </w:r>
      <w:r w:rsidR="00BD25B1">
        <w:rPr>
          <w:rFonts w:ascii="Times New Roman" w:hAnsi="Times New Roman" w:cs="Times New Roman"/>
          <w:sz w:val="24"/>
          <w:szCs w:val="24"/>
          <w:lang w:val="en-US"/>
        </w:rPr>
        <w:t>of interaction intensity</w:t>
      </w:r>
      <w:r w:rsidR="00466D72">
        <w:rPr>
          <w:rFonts w:ascii="Times New Roman" w:hAnsi="Times New Roman" w:cs="Times New Roman"/>
          <w:sz w:val="24"/>
          <w:szCs w:val="24"/>
          <w:lang w:val="en-US"/>
        </w:rPr>
        <w:t xml:space="preserve"> and </w:t>
      </w:r>
      <w:del w:id="151" w:author="Alicia" w:date="2015-05-06T15:05:00Z">
        <w:r w:rsidR="00B01B05" w:rsidDel="00607B65">
          <w:rPr>
            <w:rFonts w:ascii="Times New Roman" w:hAnsi="Times New Roman" w:cs="Times New Roman"/>
            <w:sz w:val="24"/>
            <w:szCs w:val="24"/>
            <w:lang w:val="en-US"/>
          </w:rPr>
          <w:delText>as an estimate</w:delText>
        </w:r>
        <w:r w:rsidR="00466D72" w:rsidDel="00607B65">
          <w:rPr>
            <w:rFonts w:ascii="Times New Roman" w:hAnsi="Times New Roman" w:cs="Times New Roman"/>
            <w:sz w:val="24"/>
            <w:szCs w:val="24"/>
            <w:lang w:val="en-US"/>
          </w:rPr>
          <w:delText xml:space="preserve"> of </w:delText>
        </w:r>
      </w:del>
      <w:r w:rsidR="00466D72">
        <w:rPr>
          <w:rFonts w:ascii="Times New Roman" w:hAnsi="Times New Roman" w:cs="Times New Roman"/>
          <w:sz w:val="24"/>
          <w:szCs w:val="24"/>
          <w:lang w:val="en-US"/>
        </w:rPr>
        <w:t>plant fitness</w:t>
      </w:r>
      <w:ins w:id="152" w:author="Alicia" w:date="2015-05-06T15:05:00Z">
        <w:r w:rsidR="00607B65">
          <w:rPr>
            <w:rFonts w:ascii="Times New Roman" w:hAnsi="Times New Roman" w:cs="Times New Roman"/>
            <w:sz w:val="24"/>
            <w:szCs w:val="24"/>
            <w:lang w:val="en-US"/>
          </w:rPr>
          <w:t>, respectively</w:t>
        </w:r>
      </w:ins>
      <w:r w:rsidR="00217F5C">
        <w:rPr>
          <w:rFonts w:ascii="Times New Roman" w:hAnsi="Times New Roman" w:cs="Times New Roman"/>
          <w:sz w:val="24"/>
          <w:szCs w:val="24"/>
          <w:lang w:val="en-US"/>
        </w:rPr>
        <w:t>.</w:t>
      </w:r>
      <w:r w:rsidR="001D79AA">
        <w:rPr>
          <w:rFonts w:ascii="Times New Roman" w:hAnsi="Times New Roman" w:cs="Times New Roman"/>
          <w:sz w:val="24"/>
          <w:szCs w:val="24"/>
          <w:lang w:val="en-US"/>
        </w:rPr>
        <w:t xml:space="preserve"> </w:t>
      </w:r>
      <w:r w:rsidR="0071290E">
        <w:rPr>
          <w:rFonts w:ascii="Times New Roman" w:hAnsi="Times New Roman" w:cs="Times New Roman"/>
          <w:sz w:val="24"/>
          <w:szCs w:val="24"/>
          <w:lang w:val="en-US"/>
        </w:rPr>
        <w:t xml:space="preserve">In 2011, no information on </w:t>
      </w:r>
      <w:ins w:id="153" w:author="Alicia" w:date="2015-05-06T15:19:00Z">
        <w:r w:rsidR="00E04B80">
          <w:rPr>
            <w:rFonts w:ascii="Times New Roman" w:hAnsi="Times New Roman" w:cs="Times New Roman"/>
            <w:sz w:val="24"/>
            <w:szCs w:val="24"/>
            <w:lang w:val="en-US"/>
          </w:rPr>
          <w:t xml:space="preserve">final </w:t>
        </w:r>
      </w:ins>
      <w:r w:rsidR="0071290E">
        <w:rPr>
          <w:rFonts w:ascii="Times New Roman" w:hAnsi="Times New Roman" w:cs="Times New Roman"/>
          <w:sz w:val="24"/>
          <w:szCs w:val="24"/>
          <w:lang w:val="en-US"/>
        </w:rPr>
        <w:t>fruit production was available for 4 of the populations</w:t>
      </w:r>
      <w:del w:id="154" w:author="Alicia" w:date="2015-05-06T15:19:00Z">
        <w:r w:rsidR="0071290E" w:rsidDel="00E04B80">
          <w:rPr>
            <w:rFonts w:ascii="Times New Roman" w:hAnsi="Times New Roman" w:cs="Times New Roman"/>
            <w:sz w:val="24"/>
            <w:szCs w:val="24"/>
            <w:lang w:val="en-US"/>
          </w:rPr>
          <w:delText>, so they were not considered in the analyses for this year</w:delText>
        </w:r>
      </w:del>
      <w:r w:rsidR="0071290E">
        <w:rPr>
          <w:rFonts w:ascii="Times New Roman" w:hAnsi="Times New Roman" w:cs="Times New Roman"/>
          <w:sz w:val="24"/>
          <w:szCs w:val="24"/>
          <w:lang w:val="en-US"/>
        </w:rPr>
        <w:t>.</w:t>
      </w:r>
    </w:p>
    <w:p w:rsidR="00463F01" w:rsidRDefault="004D7EF1" w:rsidP="00DC6BB0">
      <w:pPr>
        <w:spacing w:line="480" w:lineRule="auto"/>
        <w:rPr>
          <w:ins w:id="155" w:author="Alicia" w:date="2015-05-06T15:24:00Z"/>
          <w:rFonts w:ascii="Times New Roman" w:hAnsi="Times New Roman" w:cs="Times New Roman"/>
          <w:sz w:val="24"/>
          <w:szCs w:val="24"/>
          <w:lang w:val="en-US"/>
        </w:rPr>
      </w:pPr>
      <w:r>
        <w:rPr>
          <w:rFonts w:ascii="Times New Roman" w:hAnsi="Times New Roman" w:cs="Times New Roman"/>
          <w:sz w:val="24"/>
          <w:szCs w:val="24"/>
          <w:lang w:val="en-US"/>
        </w:rPr>
        <w:tab/>
        <w:t>Ant abundance was measured in each of the 20 study populations</w:t>
      </w:r>
      <w:r w:rsidR="00E00612">
        <w:rPr>
          <w:rFonts w:ascii="Times New Roman" w:hAnsi="Times New Roman" w:cs="Times New Roman"/>
          <w:sz w:val="24"/>
          <w:szCs w:val="24"/>
          <w:lang w:val="en-US"/>
        </w:rPr>
        <w:t xml:space="preserve"> using ant counts</w:t>
      </w:r>
      <w:del w:id="156" w:author="Alicia" w:date="2015-05-06T15:19:00Z">
        <w:r w:rsidR="00E00612" w:rsidDel="00E04B80">
          <w:rPr>
            <w:rFonts w:ascii="Times New Roman" w:hAnsi="Times New Roman" w:cs="Times New Roman"/>
            <w:sz w:val="24"/>
            <w:szCs w:val="24"/>
            <w:lang w:val="en-US"/>
          </w:rPr>
          <w:delText xml:space="preserve"> on sugar cubes</w:delText>
        </w:r>
      </w:del>
      <w:r w:rsidR="00E00612">
        <w:rPr>
          <w:rFonts w:ascii="Times New Roman" w:hAnsi="Times New Roman" w:cs="Times New Roman"/>
          <w:sz w:val="24"/>
          <w:szCs w:val="24"/>
          <w:lang w:val="en-US"/>
        </w:rPr>
        <w:t xml:space="preserve">. In 2010, a 20-m transect was established through </w:t>
      </w:r>
      <w:r w:rsidR="00FF511A">
        <w:rPr>
          <w:rFonts w:ascii="Times New Roman" w:hAnsi="Times New Roman" w:cs="Times New Roman"/>
          <w:sz w:val="24"/>
          <w:szCs w:val="24"/>
          <w:lang w:val="en-US"/>
        </w:rPr>
        <w:t xml:space="preserve">each </w:t>
      </w:r>
      <w:r w:rsidR="00E00612">
        <w:rPr>
          <w:rFonts w:ascii="Times New Roman" w:hAnsi="Times New Roman" w:cs="Times New Roman"/>
          <w:sz w:val="24"/>
          <w:szCs w:val="24"/>
          <w:lang w:val="en-US"/>
        </w:rPr>
        <w:t>population, and a sugar cube was placed every meter</w:t>
      </w:r>
      <w:r w:rsidR="00B53A77">
        <w:rPr>
          <w:rFonts w:ascii="Times New Roman" w:hAnsi="Times New Roman" w:cs="Times New Roman"/>
          <w:sz w:val="24"/>
          <w:szCs w:val="24"/>
          <w:lang w:val="en-US"/>
        </w:rPr>
        <w:t xml:space="preserve"> (i.e. 20 sugar cubes per population)</w:t>
      </w:r>
      <w:r w:rsidR="00E00612">
        <w:rPr>
          <w:rFonts w:ascii="Times New Roman" w:hAnsi="Times New Roman" w:cs="Times New Roman"/>
          <w:sz w:val="24"/>
          <w:szCs w:val="24"/>
          <w:lang w:val="en-US"/>
        </w:rPr>
        <w:t>. In 201</w:t>
      </w:r>
      <w:ins w:id="157" w:author="Alicia" w:date="2015-05-13T14:28:00Z">
        <w:r w:rsidR="001415A3">
          <w:rPr>
            <w:rFonts w:ascii="Times New Roman" w:hAnsi="Times New Roman" w:cs="Times New Roman"/>
            <w:sz w:val="24"/>
            <w:szCs w:val="24"/>
            <w:lang w:val="en-US"/>
          </w:rPr>
          <w:t>1</w:t>
        </w:r>
      </w:ins>
      <w:del w:id="158" w:author="Alicia" w:date="2015-05-13T14:28:00Z">
        <w:r w:rsidR="00E00612" w:rsidDel="001415A3">
          <w:rPr>
            <w:rFonts w:ascii="Times New Roman" w:hAnsi="Times New Roman" w:cs="Times New Roman"/>
            <w:sz w:val="24"/>
            <w:szCs w:val="24"/>
            <w:lang w:val="en-US"/>
          </w:rPr>
          <w:delText>0</w:delText>
        </w:r>
      </w:del>
      <w:r w:rsidR="00E00612">
        <w:rPr>
          <w:rFonts w:ascii="Times New Roman" w:hAnsi="Times New Roman" w:cs="Times New Roman"/>
          <w:sz w:val="24"/>
          <w:szCs w:val="24"/>
          <w:lang w:val="en-US"/>
        </w:rPr>
        <w:t xml:space="preserve">, </w:t>
      </w:r>
      <w:del w:id="159" w:author="Alicia" w:date="2015-05-13T14:27:00Z">
        <w:r w:rsidR="00E00612" w:rsidDel="001415A3">
          <w:rPr>
            <w:rFonts w:ascii="Times New Roman" w:hAnsi="Times New Roman" w:cs="Times New Roman"/>
            <w:sz w:val="24"/>
            <w:szCs w:val="24"/>
            <w:lang w:val="en-US"/>
          </w:rPr>
          <w:delText xml:space="preserve">two 20-m </w:delText>
        </w:r>
        <w:r w:rsidR="00FF511A" w:rsidDel="001415A3">
          <w:rPr>
            <w:rFonts w:ascii="Times New Roman" w:hAnsi="Times New Roman" w:cs="Times New Roman"/>
            <w:sz w:val="24"/>
            <w:szCs w:val="24"/>
            <w:lang w:val="en-US"/>
          </w:rPr>
          <w:delText xml:space="preserve">parallel </w:delText>
        </w:r>
        <w:r w:rsidR="00E00612" w:rsidDel="001415A3">
          <w:rPr>
            <w:rFonts w:ascii="Times New Roman" w:hAnsi="Times New Roman" w:cs="Times New Roman"/>
            <w:sz w:val="24"/>
            <w:szCs w:val="24"/>
            <w:lang w:val="en-US"/>
          </w:rPr>
          <w:delText>transects or one</w:delText>
        </w:r>
      </w:del>
      <w:ins w:id="160" w:author="Alicia" w:date="2015-05-06T15:19:00Z">
        <w:r w:rsidR="00E04B80">
          <w:rPr>
            <w:rFonts w:ascii="Times New Roman" w:hAnsi="Times New Roman" w:cs="Times New Roman"/>
            <w:sz w:val="24"/>
            <w:szCs w:val="24"/>
            <w:lang w:val="en-US"/>
          </w:rPr>
          <w:t>we used a</w:t>
        </w:r>
      </w:ins>
      <w:r w:rsidR="00E00612">
        <w:rPr>
          <w:rFonts w:ascii="Times New Roman" w:hAnsi="Times New Roman" w:cs="Times New Roman"/>
          <w:sz w:val="24"/>
          <w:szCs w:val="24"/>
          <w:lang w:val="en-US"/>
        </w:rPr>
        <w:t xml:space="preserve"> 40-m transect </w:t>
      </w:r>
      <w:del w:id="161" w:author="Alicia" w:date="2015-05-06T15:20:00Z">
        <w:r w:rsidR="00E00612" w:rsidDel="00E04B80">
          <w:rPr>
            <w:rFonts w:ascii="Times New Roman" w:hAnsi="Times New Roman" w:cs="Times New Roman"/>
            <w:sz w:val="24"/>
            <w:szCs w:val="24"/>
            <w:lang w:val="en-US"/>
          </w:rPr>
          <w:delText xml:space="preserve">were established, </w:delText>
        </w:r>
        <w:r w:rsidR="00B53A77" w:rsidDel="00E04B80">
          <w:rPr>
            <w:rFonts w:ascii="Times New Roman" w:hAnsi="Times New Roman" w:cs="Times New Roman"/>
            <w:sz w:val="24"/>
            <w:szCs w:val="24"/>
            <w:lang w:val="en-US"/>
          </w:rPr>
          <w:delText>placing thus</w:delText>
        </w:r>
      </w:del>
      <w:ins w:id="162" w:author="Alicia" w:date="2015-05-06T15:20:00Z">
        <w:r w:rsidR="00E04B80">
          <w:rPr>
            <w:rFonts w:ascii="Times New Roman" w:hAnsi="Times New Roman" w:cs="Times New Roman"/>
            <w:sz w:val="24"/>
            <w:szCs w:val="24"/>
            <w:lang w:val="en-US"/>
          </w:rPr>
          <w:t>with</w:t>
        </w:r>
      </w:ins>
      <w:r w:rsidR="00B53A77">
        <w:rPr>
          <w:rFonts w:ascii="Times New Roman" w:hAnsi="Times New Roman" w:cs="Times New Roman"/>
          <w:sz w:val="24"/>
          <w:szCs w:val="24"/>
          <w:lang w:val="en-US"/>
        </w:rPr>
        <w:t xml:space="preserve"> 40 sugar cubes </w:t>
      </w:r>
      <w:del w:id="163" w:author="Alicia" w:date="2015-05-06T15:20:00Z">
        <w:r w:rsidR="00B53A77" w:rsidDel="00E04B80">
          <w:rPr>
            <w:rFonts w:ascii="Times New Roman" w:hAnsi="Times New Roman" w:cs="Times New Roman"/>
            <w:sz w:val="24"/>
            <w:szCs w:val="24"/>
            <w:lang w:val="en-US"/>
          </w:rPr>
          <w:delText xml:space="preserve">per </w:delText>
        </w:r>
      </w:del>
      <w:ins w:id="164" w:author="Alicia" w:date="2015-05-06T15:20:00Z">
        <w:r w:rsidR="00E04B80">
          <w:rPr>
            <w:rFonts w:ascii="Times New Roman" w:hAnsi="Times New Roman" w:cs="Times New Roman"/>
            <w:sz w:val="24"/>
            <w:szCs w:val="24"/>
            <w:lang w:val="en-US"/>
          </w:rPr>
          <w:t xml:space="preserve">in each </w:t>
        </w:r>
      </w:ins>
      <w:r w:rsidR="00B53A77">
        <w:rPr>
          <w:rFonts w:ascii="Times New Roman" w:hAnsi="Times New Roman" w:cs="Times New Roman"/>
          <w:sz w:val="24"/>
          <w:szCs w:val="24"/>
          <w:lang w:val="en-US"/>
        </w:rPr>
        <w:t xml:space="preserve">population. The number of </w:t>
      </w:r>
      <w:proofErr w:type="spellStart"/>
      <w:r w:rsidR="00B53A77" w:rsidRPr="00B53A77">
        <w:rPr>
          <w:rFonts w:ascii="Times New Roman" w:hAnsi="Times New Roman" w:cs="Times New Roman"/>
          <w:i/>
          <w:sz w:val="24"/>
          <w:szCs w:val="24"/>
          <w:lang w:val="en-US"/>
        </w:rPr>
        <w:t>Myrmica</w:t>
      </w:r>
      <w:proofErr w:type="spellEnd"/>
      <w:r w:rsidR="00B53A77">
        <w:rPr>
          <w:rFonts w:ascii="Times New Roman" w:hAnsi="Times New Roman" w:cs="Times New Roman"/>
          <w:sz w:val="24"/>
          <w:szCs w:val="24"/>
          <w:lang w:val="en-US"/>
        </w:rPr>
        <w:t xml:space="preserve"> </w:t>
      </w:r>
      <w:r w:rsidR="00AF4036">
        <w:rPr>
          <w:rFonts w:ascii="Times New Roman" w:hAnsi="Times New Roman" w:cs="Times New Roman"/>
          <w:sz w:val="24"/>
          <w:szCs w:val="24"/>
          <w:lang w:val="en-US"/>
        </w:rPr>
        <w:t xml:space="preserve">sp. </w:t>
      </w:r>
      <w:r w:rsidR="00B53A77">
        <w:rPr>
          <w:rFonts w:ascii="Times New Roman" w:hAnsi="Times New Roman" w:cs="Times New Roman"/>
          <w:sz w:val="24"/>
          <w:szCs w:val="24"/>
          <w:lang w:val="en-US"/>
        </w:rPr>
        <w:t xml:space="preserve">ants in each of the cubes was counted after 30 minutes. We </w:t>
      </w:r>
      <w:r w:rsidR="00CF7AB2">
        <w:rPr>
          <w:rFonts w:ascii="Times New Roman" w:hAnsi="Times New Roman" w:cs="Times New Roman"/>
          <w:sz w:val="24"/>
          <w:szCs w:val="24"/>
          <w:lang w:val="en-US"/>
        </w:rPr>
        <w:t xml:space="preserve">then </w:t>
      </w:r>
      <w:r w:rsidR="00DB56D0">
        <w:rPr>
          <w:rFonts w:ascii="Times New Roman" w:hAnsi="Times New Roman" w:cs="Times New Roman"/>
          <w:sz w:val="24"/>
          <w:szCs w:val="24"/>
          <w:lang w:val="en-US"/>
        </w:rPr>
        <w:t>calculated 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 and year, and</w:t>
      </w:r>
      <w:r w:rsidR="00CF7AB2">
        <w:rPr>
          <w:rFonts w:ascii="Times New Roman" w:hAnsi="Times New Roman" w:cs="Times New Roman"/>
          <w:sz w:val="24"/>
          <w:szCs w:val="24"/>
          <w:lang w:val="en-US"/>
        </w:rPr>
        <w:t xml:space="preserve"> used the highest of both yearly values </w:t>
      </w:r>
      <w:ins w:id="165" w:author="Alicia" w:date="2015-05-06T15:29:00Z">
        <w:r w:rsidR="00E04B80">
          <w:rPr>
            <w:rFonts w:ascii="Times New Roman" w:hAnsi="Times New Roman" w:cs="Times New Roman"/>
            <w:sz w:val="24"/>
            <w:szCs w:val="24"/>
            <w:lang w:val="en-US"/>
          </w:rPr>
          <w:t>(in order to compensate for underestimations</w:t>
        </w:r>
        <w:r w:rsidR="004860BD">
          <w:rPr>
            <w:rFonts w:ascii="Times New Roman" w:hAnsi="Times New Roman" w:cs="Times New Roman"/>
            <w:sz w:val="24"/>
            <w:szCs w:val="24"/>
            <w:lang w:val="en-US"/>
          </w:rPr>
          <w:t xml:space="preserve"> due to e.g. adverse climatic conditions</w:t>
        </w:r>
        <w:r w:rsidR="00E04B80">
          <w:rPr>
            <w:rFonts w:ascii="Times New Roman" w:hAnsi="Times New Roman" w:cs="Times New Roman"/>
            <w:sz w:val="24"/>
            <w:szCs w:val="24"/>
            <w:lang w:val="en-US"/>
          </w:rPr>
          <w:t xml:space="preserve">) </w:t>
        </w:r>
      </w:ins>
      <w:r w:rsidR="00CF7AB2">
        <w:rPr>
          <w:rFonts w:ascii="Times New Roman" w:hAnsi="Times New Roman" w:cs="Times New Roman"/>
          <w:sz w:val="24"/>
          <w:szCs w:val="24"/>
          <w:lang w:val="en-US"/>
        </w:rPr>
        <w:t xml:space="preserve">as a measure of ant abundance for each population. </w:t>
      </w:r>
    </w:p>
    <w:p w:rsidR="009E7D4D" w:rsidDel="00AB0B98" w:rsidRDefault="00472CCB" w:rsidP="001415A3">
      <w:pPr>
        <w:spacing w:line="480" w:lineRule="auto"/>
        <w:rPr>
          <w:rFonts w:ascii="Times New Roman" w:hAnsi="Times New Roman" w:cs="Times New Roman"/>
          <w:sz w:val="24"/>
          <w:szCs w:val="24"/>
          <w:lang w:val="en-US"/>
        </w:rPr>
      </w:pPr>
      <w:r w:rsidRPr="00CF7AB2">
        <w:rPr>
          <w:rFonts w:ascii="Times New Roman" w:hAnsi="Times New Roman" w:cs="Times New Roman"/>
          <w:b/>
          <w:sz w:val="24"/>
          <w:szCs w:val="24"/>
          <w:lang w:val="en-US"/>
        </w:rPr>
        <w:t>Statistical analyses</w:t>
      </w:r>
      <w:moveFromRangeStart w:id="166" w:author="Alicia" w:date="2015-05-06T15:39:00Z" w:name="move418690109"/>
      <w:moveFrom w:id="167" w:author="Alicia" w:date="2015-05-06T15:39:00Z">
        <w:r w:rsidR="009E7D4D" w:rsidDel="00AB0B98">
          <w:rPr>
            <w:rFonts w:ascii="Times New Roman" w:hAnsi="Times New Roman" w:cs="Times New Roman"/>
            <w:sz w:val="24"/>
            <w:szCs w:val="24"/>
            <w:lang w:val="en-US"/>
          </w:rPr>
          <w:t xml:space="preserve">Analyses were performed </w:t>
        </w:r>
        <w:del w:id="168" w:author="Alicia" w:date="2015-05-13T14:28:00Z">
          <w:r w:rsidR="009E7D4D" w:rsidDel="001415A3">
            <w:rPr>
              <w:rFonts w:ascii="Times New Roman" w:hAnsi="Times New Roman" w:cs="Times New Roman"/>
              <w:sz w:val="24"/>
              <w:szCs w:val="24"/>
              <w:lang w:val="en-US"/>
            </w:rPr>
            <w:delText>s</w:delText>
          </w:r>
        </w:del>
        <w:r w:rsidR="009E7D4D" w:rsidDel="00AB0B98">
          <w:rPr>
            <w:rFonts w:ascii="Times New Roman" w:hAnsi="Times New Roman" w:cs="Times New Roman"/>
            <w:sz w:val="24"/>
            <w:szCs w:val="24"/>
            <w:lang w:val="en-US"/>
          </w:rPr>
          <w:t xml:space="preserve">eparately for 2010 and 2011. </w:t>
        </w:r>
      </w:moveFrom>
    </w:p>
    <w:moveFromRangeEnd w:id="166"/>
    <w:p w:rsidR="009F774A" w:rsidRDefault="00C5119B" w:rsidP="009E7D4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 evaluate</w:t>
      </w:r>
      <w:r w:rsidR="00875F45">
        <w:rPr>
          <w:rFonts w:ascii="Times New Roman" w:hAnsi="Times New Roman" w:cs="Times New Roman"/>
          <w:sz w:val="24"/>
          <w:szCs w:val="24"/>
          <w:lang w:val="en-US"/>
        </w:rPr>
        <w:t xml:space="preserve"> if there was phenotypic selection on flowering phenology, </w:t>
      </w:r>
      <w:del w:id="169" w:author="Alicia" w:date="2015-05-06T15:48:00Z">
        <w:r w:rsidR="00875F45" w:rsidDel="00920BC9">
          <w:rPr>
            <w:rFonts w:ascii="Times New Roman" w:hAnsi="Times New Roman" w:cs="Times New Roman"/>
            <w:sz w:val="24"/>
            <w:szCs w:val="24"/>
            <w:lang w:val="en-US"/>
          </w:rPr>
          <w:delText xml:space="preserve">and </w:delText>
        </w:r>
        <w:r w:rsidDel="00920BC9">
          <w:rPr>
            <w:rFonts w:ascii="Times New Roman" w:hAnsi="Times New Roman" w:cs="Times New Roman"/>
            <w:sz w:val="24"/>
            <w:szCs w:val="24"/>
            <w:lang w:val="en-US"/>
          </w:rPr>
          <w:delText xml:space="preserve">whether </w:delText>
        </w:r>
        <w:r w:rsidR="00875F45" w:rsidDel="00920BC9">
          <w:rPr>
            <w:rFonts w:ascii="Times New Roman" w:hAnsi="Times New Roman" w:cs="Times New Roman"/>
            <w:sz w:val="24"/>
            <w:szCs w:val="24"/>
            <w:lang w:val="en-US"/>
          </w:rPr>
          <w:delText>this</w:delText>
        </w:r>
        <w:r w:rsidDel="00920BC9">
          <w:rPr>
            <w:rFonts w:ascii="Times New Roman" w:hAnsi="Times New Roman" w:cs="Times New Roman"/>
            <w:sz w:val="24"/>
            <w:szCs w:val="24"/>
            <w:lang w:val="en-US"/>
          </w:rPr>
          <w:delText xml:space="preserve"> selection varie</w:delText>
        </w:r>
        <w:r w:rsidR="00012B45" w:rsidDel="00920BC9">
          <w:rPr>
            <w:rFonts w:ascii="Times New Roman" w:hAnsi="Times New Roman" w:cs="Times New Roman"/>
            <w:sz w:val="24"/>
            <w:szCs w:val="24"/>
            <w:lang w:val="en-US"/>
          </w:rPr>
          <w:delText>d</w:delText>
        </w:r>
        <w:r w:rsidDel="00920BC9">
          <w:rPr>
            <w:rFonts w:ascii="Times New Roman" w:hAnsi="Times New Roman" w:cs="Times New Roman"/>
            <w:sz w:val="24"/>
            <w:szCs w:val="24"/>
            <w:lang w:val="en-US"/>
          </w:rPr>
          <w:delText xml:space="preserve"> among populations, </w:delText>
        </w:r>
      </w:del>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73558">
        <w:rPr>
          <w:rFonts w:ascii="Times New Roman" w:hAnsi="Times New Roman" w:cs="Times New Roman"/>
          <w:sz w:val="24"/>
          <w:szCs w:val="24"/>
          <w:lang w:val="en-US"/>
        </w:rPr>
        <w:fldChar w:fldCharType="begin"/>
      </w:r>
      <w:r w:rsidR="00673558">
        <w:rPr>
          <w:rFonts w:ascii="Times New Roman" w:hAnsi="Times New Roman" w:cs="Times New Roman"/>
          <w:sz w:val="24"/>
          <w:szCs w:val="24"/>
          <w:lang w:val="en-US"/>
        </w:rPr>
        <w:instrText xml:space="preserve"> ADDIN ZOTERO_ITEM CSL_CITATION {"citationID":"1k8n1f78tu","properties":{"formattedCitation":"(Lande &amp; Arnold, 1983)","plainCitation":"(Lande &amp; Arnold, 1983)"},"citationItems":[{"id":3189,"uris":["http://zotero.org/users/624279/items/SZ3K2C6D"],"uri":["http://zotero.org/users/624279/items/SZ3K2C6D"],"itemData":{"id":3189,"type":"article-journal","title":"The measurement of selection on correlated characters","container-title":"Evolution","page":"1210","volume":"37","issue":"6","source":"CrossRef","DOI":"10.2307/2408842","ISSN":"00143820","author":[{"family":"Lande","given":"Russell"},{"family":"Arnold","given":"Stevan J."}],"issued":{"date-parts":[["1983"]]},"accessed":{"date-parts":[["2015",1,9]],"season":"13:44:22"}}}],"schema":"https://github.com/citation-style-language/schema/raw/master/csl-citation.json"} </w:instrText>
      </w:r>
      <w:r w:rsidR="00673558">
        <w:rPr>
          <w:rFonts w:ascii="Times New Roman" w:hAnsi="Times New Roman" w:cs="Times New Roman"/>
          <w:sz w:val="24"/>
          <w:szCs w:val="24"/>
          <w:lang w:val="en-US"/>
        </w:rPr>
        <w:fldChar w:fldCharType="separate"/>
      </w:r>
      <w:r w:rsidR="00673558" w:rsidRPr="0037728F">
        <w:rPr>
          <w:rFonts w:ascii="Times New Roman" w:hAnsi="Times New Roman" w:cs="Times New Roman"/>
          <w:sz w:val="24"/>
          <w:lang w:val="en-US"/>
        </w:rPr>
        <w:t>(Lande &amp; Arnold, 1983)</w:t>
      </w:r>
      <w:r w:rsidR="00673558">
        <w:rPr>
          <w:rFonts w:ascii="Times New Roman" w:hAnsi="Times New Roman" w:cs="Times New Roman"/>
          <w:sz w:val="24"/>
          <w:szCs w:val="24"/>
          <w:lang w:val="en-US"/>
        </w:rPr>
        <w:fldChar w:fldCharType="end"/>
      </w:r>
      <w:r w:rsidR="00673558">
        <w:rPr>
          <w:rFonts w:ascii="Times New Roman" w:hAnsi="Times New Roman" w:cs="Times New Roman"/>
          <w:sz w:val="24"/>
          <w:szCs w:val="24"/>
          <w:lang w:val="en-US"/>
        </w:rPr>
        <w:t xml:space="preserve"> </w:t>
      </w:r>
      <w:r w:rsidR="00440546">
        <w:rPr>
          <w:rFonts w:ascii="Times New Roman" w:hAnsi="Times New Roman" w:cs="Times New Roman"/>
          <w:sz w:val="24"/>
          <w:szCs w:val="24"/>
          <w:lang w:val="en-US"/>
        </w:rPr>
        <w:t xml:space="preserve">by regressing relative fitness on standardized </w:t>
      </w:r>
      <w:ins w:id="170" w:author="Alicia" w:date="2015-05-06T15:49:00Z">
        <w:r w:rsidR="00920BC9">
          <w:rPr>
            <w:rFonts w:ascii="Times New Roman" w:hAnsi="Times New Roman" w:cs="Times New Roman"/>
            <w:sz w:val="24"/>
            <w:szCs w:val="24"/>
            <w:lang w:val="en-US"/>
          </w:rPr>
          <w:t xml:space="preserve">estimates of </w:t>
        </w:r>
      </w:ins>
      <w:r w:rsidR="009F774A">
        <w:rPr>
          <w:rFonts w:ascii="Times New Roman" w:hAnsi="Times New Roman" w:cs="Times New Roman"/>
          <w:sz w:val="24"/>
          <w:szCs w:val="24"/>
          <w:lang w:val="en-US"/>
        </w:rPr>
        <w:t>phenolog</w:t>
      </w:r>
      <w:ins w:id="171" w:author="Alicia" w:date="2015-05-06T15:49:00Z">
        <w:r w:rsidR="00920BC9">
          <w:rPr>
            <w:rFonts w:ascii="Times New Roman" w:hAnsi="Times New Roman" w:cs="Times New Roman"/>
            <w:sz w:val="24"/>
            <w:szCs w:val="24"/>
            <w:lang w:val="en-US"/>
          </w:rPr>
          <w:t>y</w:t>
        </w:r>
      </w:ins>
      <w:del w:id="172" w:author="Alicia" w:date="2015-05-06T15:49:00Z">
        <w:r w:rsidR="009F774A" w:rsidDel="00920BC9">
          <w:rPr>
            <w:rFonts w:ascii="Times New Roman" w:hAnsi="Times New Roman" w:cs="Times New Roman"/>
            <w:sz w:val="24"/>
            <w:szCs w:val="24"/>
            <w:lang w:val="en-US"/>
          </w:rPr>
          <w:delText xml:space="preserve">ical </w:delText>
        </w:r>
        <w:r w:rsidR="00440546" w:rsidDel="00920BC9">
          <w:rPr>
            <w:rFonts w:ascii="Times New Roman" w:hAnsi="Times New Roman" w:cs="Times New Roman"/>
            <w:sz w:val="24"/>
            <w:szCs w:val="24"/>
            <w:lang w:val="en-US"/>
          </w:rPr>
          <w:delText>values</w:delText>
        </w:r>
      </w:del>
      <w:r w:rsidR="009F774A">
        <w:rPr>
          <w:rFonts w:ascii="Times New Roman" w:hAnsi="Times New Roman" w:cs="Times New Roman"/>
          <w:sz w:val="24"/>
          <w:szCs w:val="24"/>
          <w:lang w:val="en-US"/>
        </w:rPr>
        <w:t>, together with other reproductive traits</w:t>
      </w:r>
      <w:r w:rsidR="00673558" w:rsidRPr="00673558">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440546">
        <w:rPr>
          <w:rFonts w:ascii="Times New Roman" w:hAnsi="Times New Roman" w:cs="Times New Roman"/>
          <w:sz w:val="24"/>
          <w:szCs w:val="24"/>
          <w:lang w:val="en-US"/>
        </w:rPr>
        <w:t xml:space="preserve">. </w:t>
      </w:r>
      <w:r w:rsidR="00A35A8E">
        <w:rPr>
          <w:rFonts w:ascii="Times New Roman" w:hAnsi="Times New Roman" w:cs="Times New Roman"/>
          <w:sz w:val="24"/>
          <w:szCs w:val="24"/>
          <w:lang w:val="en-US"/>
        </w:rPr>
        <w:t xml:space="preserve">Within each population, absolute fitness (number of intact fruits) was relativized to have a mean of one (by diving it by the mean number of intact fruits), and reproductive traits (phenology, flower number and shoot height) were standardized to have a mean of zero and a standard deviation of one </w:t>
      </w:r>
      <w:r w:rsidR="00A35A8E" w:rsidRPr="00A35A8E">
        <w:rPr>
          <w:rFonts w:ascii="Times New Roman" w:hAnsi="Times New Roman" w:cs="Times New Roman"/>
          <w:sz w:val="24"/>
          <w:szCs w:val="24"/>
          <w:lang w:val="en-US"/>
        </w:rPr>
        <w:t xml:space="preserve">(by subtracting the </w:t>
      </w:r>
      <w:r w:rsidR="00A35A8E" w:rsidRPr="00A35A8E">
        <w:rPr>
          <w:rFonts w:ascii="Times New Roman" w:hAnsi="Times New Roman" w:cs="Times New Roman"/>
          <w:sz w:val="24"/>
          <w:szCs w:val="24"/>
          <w:lang w:val="en-US"/>
        </w:rPr>
        <w:lastRenderedPageBreak/>
        <w:t>mean and dividing by the standard deviation).</w:t>
      </w:r>
      <w:r w:rsidR="00987BBE">
        <w:rPr>
          <w:rFonts w:ascii="Times New Roman" w:hAnsi="Times New Roman" w:cs="Times New Roman"/>
          <w:sz w:val="24"/>
          <w:szCs w:val="24"/>
          <w:lang w:val="en-US"/>
        </w:rPr>
        <w:t xml:space="preserve"> </w:t>
      </w:r>
      <w:del w:id="173" w:author="Alicia" w:date="2015-05-06T15:49:00Z">
        <w:r w:rsidR="00987BBE" w:rsidDel="00920BC9">
          <w:rPr>
            <w:rFonts w:ascii="Times New Roman" w:hAnsi="Times New Roman" w:cs="Times New Roman"/>
            <w:sz w:val="24"/>
            <w:szCs w:val="24"/>
            <w:lang w:val="en-US"/>
          </w:rPr>
          <w:delText xml:space="preserve">We </w:delText>
        </w:r>
      </w:del>
      <w:ins w:id="174" w:author="Alicia" w:date="2015-05-06T15:49:00Z">
        <w:r w:rsidR="00920BC9">
          <w:rPr>
            <w:rFonts w:ascii="Times New Roman" w:hAnsi="Times New Roman" w:cs="Times New Roman"/>
            <w:sz w:val="24"/>
            <w:szCs w:val="24"/>
            <w:lang w:val="en-US"/>
          </w:rPr>
          <w:t xml:space="preserve">To </w:t>
        </w:r>
      </w:ins>
      <w:r w:rsidR="00987BBE">
        <w:rPr>
          <w:rFonts w:ascii="Times New Roman" w:hAnsi="Times New Roman" w:cs="Times New Roman"/>
          <w:sz w:val="24"/>
          <w:szCs w:val="24"/>
          <w:lang w:val="en-US"/>
        </w:rPr>
        <w:t>test</w:t>
      </w:r>
      <w:del w:id="175" w:author="Alicia" w:date="2015-05-06T15:49:00Z">
        <w:r w:rsidR="00987BBE" w:rsidDel="00920BC9">
          <w:rPr>
            <w:rFonts w:ascii="Times New Roman" w:hAnsi="Times New Roman" w:cs="Times New Roman"/>
            <w:sz w:val="24"/>
            <w:szCs w:val="24"/>
            <w:lang w:val="en-US"/>
          </w:rPr>
          <w:delText>ed</w:delText>
        </w:r>
      </w:del>
      <w:r w:rsidR="00987BBE">
        <w:rPr>
          <w:rFonts w:ascii="Times New Roman" w:hAnsi="Times New Roman" w:cs="Times New Roman"/>
          <w:sz w:val="24"/>
          <w:szCs w:val="24"/>
          <w:lang w:val="en-US"/>
        </w:rPr>
        <w:t xml:space="preserve"> for differences in phenotypic selection gradients among populations</w:t>
      </w:r>
      <w:ins w:id="176" w:author="Alicia" w:date="2015-05-06T15:50:00Z">
        <w:r w:rsidR="002A4B02">
          <w:rPr>
            <w:rFonts w:ascii="Times New Roman" w:hAnsi="Times New Roman" w:cs="Times New Roman"/>
            <w:sz w:val="24"/>
            <w:szCs w:val="24"/>
            <w:lang w:val="en-US"/>
          </w:rPr>
          <w:t xml:space="preserve">, we included also interactions </w:t>
        </w:r>
      </w:ins>
      <w:del w:id="177" w:author="Alicia" w:date="2015-05-06T15:51:00Z">
        <w:r w:rsidR="00987BBE" w:rsidDel="002A4B02">
          <w:rPr>
            <w:rFonts w:ascii="Times New Roman" w:hAnsi="Times New Roman" w:cs="Times New Roman"/>
            <w:sz w:val="24"/>
            <w:szCs w:val="24"/>
            <w:lang w:val="en-US"/>
          </w:rPr>
          <w:delText xml:space="preserve">by fitting a linear model with Type II sums of squares, </w:delText>
        </w:r>
      </w:del>
      <w:del w:id="178" w:author="Alicia" w:date="2015-05-06T15:52:00Z">
        <w:r w:rsidR="00987BBE" w:rsidDel="002A4B02">
          <w:rPr>
            <w:rFonts w:ascii="Times New Roman" w:hAnsi="Times New Roman" w:cs="Times New Roman"/>
            <w:sz w:val="24"/>
            <w:szCs w:val="24"/>
            <w:lang w:val="en-US"/>
          </w:rPr>
          <w:delText>using</w:delText>
        </w:r>
      </w:del>
      <w:ins w:id="179" w:author="Alicia" w:date="2015-05-06T15:52:00Z">
        <w:r w:rsidR="002A4B02">
          <w:rPr>
            <w:rFonts w:ascii="Times New Roman" w:hAnsi="Times New Roman" w:cs="Times New Roman"/>
            <w:sz w:val="24"/>
            <w:szCs w:val="24"/>
            <w:lang w:val="en-US"/>
          </w:rPr>
          <w:t>between</w:t>
        </w:r>
      </w:ins>
      <w:r w:rsidR="00987BBE">
        <w:rPr>
          <w:rFonts w:ascii="Times New Roman" w:hAnsi="Times New Roman" w:cs="Times New Roman"/>
          <w:sz w:val="24"/>
          <w:szCs w:val="24"/>
          <w:lang w:val="en-US"/>
        </w:rPr>
        <w:t xml:space="preserve"> standardized reproductive traits and </w:t>
      </w:r>
      <w:del w:id="180" w:author="Alicia" w:date="2015-05-06T15:52:00Z">
        <w:r w:rsidR="00987BBE" w:rsidDel="002A4B02">
          <w:rPr>
            <w:rFonts w:ascii="Times New Roman" w:hAnsi="Times New Roman" w:cs="Times New Roman"/>
            <w:sz w:val="24"/>
            <w:szCs w:val="24"/>
            <w:lang w:val="en-US"/>
          </w:rPr>
          <w:delText xml:space="preserve">their interactions with </w:delText>
        </w:r>
      </w:del>
      <w:r w:rsidR="00987BBE">
        <w:rPr>
          <w:rFonts w:ascii="Times New Roman" w:hAnsi="Times New Roman" w:cs="Times New Roman"/>
          <w:sz w:val="24"/>
          <w:szCs w:val="24"/>
          <w:lang w:val="en-US"/>
        </w:rPr>
        <w:t>population</w:t>
      </w:r>
      <w:del w:id="181" w:author="Alicia" w:date="2015-05-06T15:52:00Z">
        <w:r w:rsidR="00987BBE" w:rsidDel="002A4B02">
          <w:rPr>
            <w:rFonts w:ascii="Times New Roman" w:hAnsi="Times New Roman" w:cs="Times New Roman"/>
            <w:sz w:val="24"/>
            <w:szCs w:val="24"/>
            <w:lang w:val="en-US"/>
          </w:rPr>
          <w:delText xml:space="preserve"> as predictor variables, and relative fitness as response variable</w:delText>
        </w:r>
      </w:del>
      <w:r w:rsidR="00987BBE">
        <w:rPr>
          <w:rFonts w:ascii="Times New Roman" w:hAnsi="Times New Roman" w:cs="Times New Roman"/>
          <w:sz w:val="24"/>
          <w:szCs w:val="24"/>
          <w:lang w:val="en-US"/>
        </w:rPr>
        <w:t xml:space="preserve">. </w:t>
      </w:r>
      <w:r w:rsidR="00240172" w:rsidRPr="00987BBE">
        <w:rPr>
          <w:rFonts w:ascii="Times New Roman" w:hAnsi="Times New Roman" w:cs="Times New Roman"/>
          <w:sz w:val="24"/>
          <w:szCs w:val="24"/>
          <w:lang w:val="en-US"/>
        </w:rPr>
        <w:t>The main effect of population was not included because 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ins w:id="182" w:author="Alicia" w:date="2015-05-06T15:54:00Z">
        <w:r w:rsidR="002A4B02">
          <w:rPr>
            <w:rFonts w:ascii="Times New Roman" w:hAnsi="Times New Roman" w:cs="Times New Roman"/>
            <w:sz w:val="24"/>
            <w:szCs w:val="24"/>
            <w:lang w:val="en-US"/>
          </w:rPr>
          <w:t>We</w:t>
        </w:r>
      </w:ins>
      <w:ins w:id="183" w:author="Alicia" w:date="2015-05-06T15:51:00Z">
        <w:r w:rsidR="002A4B02">
          <w:rPr>
            <w:rFonts w:ascii="Times New Roman" w:hAnsi="Times New Roman" w:cs="Times New Roman"/>
            <w:sz w:val="24"/>
            <w:szCs w:val="24"/>
            <w:lang w:val="en-US"/>
          </w:rPr>
          <w:t xml:space="preserve"> fitt</w:t>
        </w:r>
      </w:ins>
      <w:ins w:id="184" w:author="Alicia" w:date="2015-05-06T15:54:00Z">
        <w:r w:rsidR="002A4B02">
          <w:rPr>
            <w:rFonts w:ascii="Times New Roman" w:hAnsi="Times New Roman" w:cs="Times New Roman"/>
            <w:sz w:val="24"/>
            <w:szCs w:val="24"/>
            <w:lang w:val="en-US"/>
          </w:rPr>
          <w:t>ed</w:t>
        </w:r>
      </w:ins>
      <w:ins w:id="185" w:author="Alicia" w:date="2015-05-06T15:51:00Z">
        <w:r w:rsidR="002A4B02">
          <w:rPr>
            <w:rFonts w:ascii="Times New Roman" w:hAnsi="Times New Roman" w:cs="Times New Roman"/>
            <w:sz w:val="24"/>
            <w:szCs w:val="24"/>
            <w:lang w:val="en-US"/>
          </w:rPr>
          <w:t xml:space="preserve"> a linear model with Type II sums of squares</w:t>
        </w:r>
      </w:ins>
      <w:ins w:id="186" w:author="Alicia" w:date="2015-05-06T15:55:00Z">
        <w:r w:rsidR="00C767C0">
          <w:rPr>
            <w:rFonts w:ascii="Times New Roman" w:hAnsi="Times New Roman" w:cs="Times New Roman"/>
            <w:sz w:val="24"/>
            <w:szCs w:val="24"/>
            <w:lang w:val="en-US"/>
          </w:rPr>
          <w:t>.</w:t>
        </w:r>
      </w:ins>
      <w:ins w:id="187" w:author="Alicia" w:date="2015-05-06T15:51:00Z">
        <w:r w:rsidR="002A4B02">
          <w:rPr>
            <w:rFonts w:ascii="Times New Roman" w:hAnsi="Times New Roman" w:cs="Times New Roman"/>
            <w:sz w:val="24"/>
            <w:szCs w:val="24"/>
            <w:lang w:val="en-US"/>
          </w:rPr>
          <w:t xml:space="preserve"> </w:t>
        </w:r>
      </w:ins>
      <w:r w:rsidR="008F1F4E">
        <w:rPr>
          <w:rFonts w:ascii="Times New Roman" w:hAnsi="Times New Roman" w:cs="Times New Roman"/>
          <w:sz w:val="24"/>
          <w:szCs w:val="24"/>
          <w:lang w:val="en-US"/>
        </w:rPr>
        <w:t>We tested for directional selection (linear terms), but also 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(examining the effects of interaction terms</w:t>
      </w:r>
      <w:r w:rsidR="008F1F4E" w:rsidRPr="008F1F4E">
        <w:rPr>
          <w:rFonts w:ascii="Times New Roman" w:hAnsi="Times New Roman" w:cs="Times New Roman"/>
          <w:sz w:val="24"/>
          <w:szCs w:val="24"/>
          <w:lang w:val="en-US"/>
        </w:rPr>
        <w:t xml:space="preserve"> in a model also including the linear terms</w:t>
      </w:r>
      <w:r w:rsidR="008F1F4E">
        <w:rPr>
          <w:rFonts w:ascii="Times New Roman" w:hAnsi="Times New Roman" w:cs="Times New Roman"/>
          <w:sz w:val="24"/>
          <w:szCs w:val="24"/>
          <w:lang w:val="en-US"/>
        </w:rPr>
        <w:t xml:space="preserve">) and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linear terms</w:t>
      </w:r>
      <w:r w:rsidR="008F1F4E">
        <w:rPr>
          <w:rFonts w:ascii="Times New Roman" w:hAnsi="Times New Roman" w:cs="Times New Roman"/>
          <w:sz w:val="24"/>
          <w:szCs w:val="24"/>
          <w:lang w:val="en-US"/>
        </w:rPr>
        <w:t>)</w:t>
      </w:r>
      <w:r w:rsidR="008F1F4E" w:rsidRPr="008F1F4E">
        <w:rPr>
          <w:rFonts w:ascii="Times New Roman" w:hAnsi="Times New Roman" w:cs="Times New Roman"/>
          <w:sz w:val="24"/>
          <w:szCs w:val="24"/>
          <w:lang w:val="en-US"/>
        </w:rPr>
        <w:t>.</w:t>
      </w:r>
      <w:r w:rsidR="00240172">
        <w:rPr>
          <w:rFonts w:ascii="Times New Roman" w:hAnsi="Times New Roman" w:cs="Times New Roman"/>
          <w:sz w:val="24"/>
          <w:szCs w:val="24"/>
          <w:lang w:val="en-US"/>
        </w:rPr>
        <w:t xml:space="preserve"> </w:t>
      </w:r>
      <w:del w:id="188" w:author="Alicia" w:date="2015-05-06T16:17:00Z">
        <w:r w:rsidR="00437C9B" w:rsidDel="007573F9">
          <w:rPr>
            <w:rFonts w:ascii="Times New Roman" w:hAnsi="Times New Roman" w:cs="Times New Roman"/>
            <w:sz w:val="24"/>
            <w:szCs w:val="24"/>
            <w:lang w:val="en-US"/>
          </w:rPr>
          <w:delText>As both measures of phenology (</w:delText>
        </w:r>
      </w:del>
      <w:del w:id="189" w:author="Alicia" w:date="2015-05-06T15:56:00Z">
        <w:r w:rsidR="00437C9B" w:rsidDel="00C767C0">
          <w:rPr>
            <w:rFonts w:ascii="Times New Roman" w:hAnsi="Times New Roman" w:cs="Times New Roman"/>
            <w:sz w:val="24"/>
            <w:szCs w:val="24"/>
            <w:lang w:val="en-US"/>
          </w:rPr>
          <w:delText>PI and state of the most advanced bud</w:delText>
        </w:r>
      </w:del>
      <w:del w:id="190" w:author="Alicia" w:date="2015-05-06T16:17:00Z">
        <w:r w:rsidR="00437C9B" w:rsidDel="007573F9">
          <w:rPr>
            <w:rFonts w:ascii="Times New Roman" w:hAnsi="Times New Roman" w:cs="Times New Roman"/>
            <w:sz w:val="24"/>
            <w:szCs w:val="24"/>
            <w:lang w:val="en-US"/>
          </w:rPr>
          <w:delText>) were strongly correlated (r = 0.8</w:delText>
        </w:r>
        <w:r w:rsidR="00217F5C" w:rsidDel="007573F9">
          <w:rPr>
            <w:rFonts w:ascii="Times New Roman" w:hAnsi="Times New Roman" w:cs="Times New Roman"/>
            <w:sz w:val="24"/>
            <w:szCs w:val="24"/>
            <w:lang w:val="en-US"/>
          </w:rPr>
          <w:delText>6</w:delText>
        </w:r>
        <w:r w:rsidR="00437C9B" w:rsidDel="007573F9">
          <w:rPr>
            <w:rFonts w:ascii="Times New Roman" w:hAnsi="Times New Roman" w:cs="Times New Roman"/>
            <w:sz w:val="24"/>
            <w:szCs w:val="24"/>
            <w:lang w:val="en-US"/>
          </w:rPr>
          <w:delText xml:space="preserve">), we tested separate models </w:delText>
        </w:r>
        <w:r w:rsidR="00987BBE" w:rsidDel="007573F9">
          <w:rPr>
            <w:rFonts w:ascii="Times New Roman" w:hAnsi="Times New Roman" w:cs="Times New Roman"/>
            <w:sz w:val="24"/>
            <w:szCs w:val="24"/>
            <w:lang w:val="en-US"/>
          </w:rPr>
          <w:delText>including either one or another</w:delText>
        </w:r>
        <w:r w:rsidR="00437C9B" w:rsidDel="007573F9">
          <w:rPr>
            <w:rFonts w:ascii="Times New Roman" w:hAnsi="Times New Roman" w:cs="Times New Roman"/>
            <w:sz w:val="24"/>
            <w:szCs w:val="24"/>
            <w:lang w:val="en-US"/>
          </w:rPr>
          <w:delText xml:space="preserve">. </w:delText>
        </w:r>
      </w:del>
      <w:del w:id="191" w:author="Alicia" w:date="2015-05-06T15:56:00Z">
        <w:r w:rsidR="009F774A" w:rsidDel="00C767C0">
          <w:rPr>
            <w:rFonts w:ascii="Times New Roman" w:hAnsi="Times New Roman" w:cs="Times New Roman"/>
            <w:sz w:val="24"/>
            <w:szCs w:val="24"/>
            <w:lang w:val="en-US"/>
          </w:rPr>
          <w:delText>Their performance</w:delText>
        </w:r>
      </w:del>
      <w:ins w:id="192" w:author="Alicia" w:date="2015-05-06T15:56:00Z">
        <w:r w:rsidR="00C767C0">
          <w:rPr>
            <w:rFonts w:ascii="Times New Roman" w:hAnsi="Times New Roman" w:cs="Times New Roman"/>
            <w:sz w:val="24"/>
            <w:szCs w:val="24"/>
            <w:lang w:val="en-US"/>
          </w:rPr>
          <w:t>Results for</w:t>
        </w:r>
      </w:ins>
      <w:r w:rsidR="009F774A">
        <w:rPr>
          <w:rFonts w:ascii="Times New Roman" w:hAnsi="Times New Roman" w:cs="Times New Roman"/>
          <w:sz w:val="24"/>
          <w:szCs w:val="24"/>
          <w:lang w:val="en-US"/>
        </w:rPr>
        <w:t xml:space="preserve"> </w:t>
      </w:r>
      <w:ins w:id="193" w:author="Alicia" w:date="2015-05-06T15:56:00Z">
        <w:r w:rsidR="00C767C0">
          <w:rPr>
            <w:rFonts w:ascii="Times New Roman" w:hAnsi="Times New Roman" w:cs="Times New Roman"/>
            <w:sz w:val="24"/>
            <w:szCs w:val="24"/>
            <w:lang w:val="en-US"/>
          </w:rPr>
          <w:t xml:space="preserve">PI and state of the most advanced bud </w:t>
        </w:r>
      </w:ins>
      <w:del w:id="194" w:author="Alicia" w:date="2015-05-06T15:56:00Z">
        <w:r w:rsidR="009F774A" w:rsidDel="00C767C0">
          <w:rPr>
            <w:rFonts w:ascii="Times New Roman" w:hAnsi="Times New Roman" w:cs="Times New Roman"/>
            <w:sz w:val="24"/>
            <w:szCs w:val="24"/>
            <w:lang w:val="en-US"/>
          </w:rPr>
          <w:delText xml:space="preserve">was </w:delText>
        </w:r>
      </w:del>
      <w:ins w:id="195" w:author="Alicia" w:date="2015-05-06T15:56:00Z">
        <w:r w:rsidR="00C767C0">
          <w:rPr>
            <w:rFonts w:ascii="Times New Roman" w:hAnsi="Times New Roman" w:cs="Times New Roman"/>
            <w:sz w:val="24"/>
            <w:szCs w:val="24"/>
            <w:lang w:val="en-US"/>
          </w:rPr>
          <w:t xml:space="preserve">were </w:t>
        </w:r>
      </w:ins>
      <w:r w:rsidR="009F774A">
        <w:rPr>
          <w:rFonts w:ascii="Times New Roman" w:hAnsi="Times New Roman" w:cs="Times New Roman"/>
          <w:sz w:val="24"/>
          <w:szCs w:val="24"/>
          <w:lang w:val="en-US"/>
        </w:rPr>
        <w:t>very similar in all models</w:t>
      </w:r>
      <w:ins w:id="196" w:author="Alicia" w:date="2015-05-06T15:56:00Z">
        <w:r w:rsidR="00C767C0">
          <w:rPr>
            <w:rFonts w:ascii="Times New Roman" w:hAnsi="Times New Roman" w:cs="Times New Roman"/>
            <w:sz w:val="24"/>
            <w:szCs w:val="24"/>
            <w:lang w:val="en-US"/>
          </w:rPr>
          <w:t>. Below</w:t>
        </w:r>
      </w:ins>
      <w:r w:rsidR="009F774A">
        <w:rPr>
          <w:rFonts w:ascii="Times New Roman" w:hAnsi="Times New Roman" w:cs="Times New Roman"/>
          <w:sz w:val="24"/>
          <w:szCs w:val="24"/>
          <w:lang w:val="en-US"/>
        </w:rPr>
        <w:t xml:space="preserve">, </w:t>
      </w:r>
      <w:del w:id="197" w:author="Alicia" w:date="2015-05-06T15:57:00Z">
        <w:r w:rsidR="009F774A" w:rsidDel="00C767C0">
          <w:rPr>
            <w:rFonts w:ascii="Times New Roman" w:hAnsi="Times New Roman" w:cs="Times New Roman"/>
            <w:sz w:val="24"/>
            <w:szCs w:val="24"/>
            <w:lang w:val="en-US"/>
          </w:rPr>
          <w:delText xml:space="preserve">so </w:delText>
        </w:r>
      </w:del>
      <w:r w:rsidR="009F774A">
        <w:rPr>
          <w:rFonts w:ascii="Times New Roman" w:hAnsi="Times New Roman" w:cs="Times New Roman"/>
          <w:sz w:val="24"/>
          <w:szCs w:val="24"/>
          <w:lang w:val="en-US"/>
        </w:rPr>
        <w:t>we</w:t>
      </w:r>
      <w:ins w:id="198" w:author="Alicia" w:date="2015-05-06T15:57:00Z">
        <w:r w:rsidR="00C767C0">
          <w:rPr>
            <w:rFonts w:ascii="Times New Roman" w:hAnsi="Times New Roman" w:cs="Times New Roman"/>
            <w:sz w:val="24"/>
            <w:szCs w:val="24"/>
            <w:lang w:val="en-US"/>
          </w:rPr>
          <w:t xml:space="preserve"> present</w:t>
        </w:r>
      </w:ins>
      <w:r w:rsidR="009F774A">
        <w:rPr>
          <w:rFonts w:ascii="Times New Roman" w:hAnsi="Times New Roman" w:cs="Times New Roman"/>
          <w:sz w:val="24"/>
          <w:szCs w:val="24"/>
          <w:lang w:val="en-US"/>
        </w:rPr>
        <w:t xml:space="preserve"> only </w:t>
      </w:r>
      <w:del w:id="199" w:author="Alicia" w:date="2015-05-06T15:57:00Z">
        <w:r w:rsidR="009F774A" w:rsidDel="00C767C0">
          <w:rPr>
            <w:rFonts w:ascii="Times New Roman" w:hAnsi="Times New Roman" w:cs="Times New Roman"/>
            <w:sz w:val="24"/>
            <w:szCs w:val="24"/>
            <w:lang w:val="en-US"/>
          </w:rPr>
          <w:delText>show analyses using</w:delText>
        </w:r>
      </w:del>
      <w:ins w:id="200" w:author="Alicia" w:date="2015-05-06T15:57:00Z">
        <w:r w:rsidR="00C767C0">
          <w:rPr>
            <w:rFonts w:ascii="Times New Roman" w:hAnsi="Times New Roman" w:cs="Times New Roman"/>
            <w:sz w:val="24"/>
            <w:szCs w:val="24"/>
            <w:lang w:val="en-US"/>
          </w:rPr>
          <w:t>results for</w:t>
        </w:r>
      </w:ins>
      <w:r w:rsidR="009F774A">
        <w:rPr>
          <w:rFonts w:ascii="Times New Roman" w:hAnsi="Times New Roman" w:cs="Times New Roman"/>
          <w:sz w:val="24"/>
          <w:szCs w:val="24"/>
          <w:lang w:val="en-US"/>
        </w:rPr>
        <w:t xml:space="preserve"> the state of the most advanced bud, hereafter referred to as “phenology” variable</w:t>
      </w:r>
      <w:r w:rsidR="00E709C1">
        <w:rPr>
          <w:rFonts w:ascii="Times New Roman" w:hAnsi="Times New Roman" w:cs="Times New Roman"/>
          <w:sz w:val="24"/>
          <w:szCs w:val="24"/>
          <w:lang w:val="en-US"/>
        </w:rPr>
        <w:t xml:space="preserve"> (</w:t>
      </w:r>
      <w:del w:id="201" w:author="Alicia" w:date="2015-05-06T15:57:00Z">
        <w:r w:rsidR="00E709C1" w:rsidDel="00C767C0">
          <w:rPr>
            <w:rFonts w:ascii="Times New Roman" w:hAnsi="Times New Roman" w:cs="Times New Roman"/>
            <w:sz w:val="24"/>
            <w:szCs w:val="24"/>
            <w:lang w:val="en-US"/>
          </w:rPr>
          <w:delText xml:space="preserve">with </w:delText>
        </w:r>
      </w:del>
      <w:r w:rsidR="00E709C1">
        <w:rPr>
          <w:rFonts w:ascii="Times New Roman" w:hAnsi="Times New Roman" w:cs="Times New Roman"/>
          <w:sz w:val="24"/>
          <w:szCs w:val="24"/>
          <w:lang w:val="en-US"/>
        </w:rPr>
        <w:t>higher values indicating earlier flowering)</w:t>
      </w:r>
      <w:r w:rsidR="009F774A">
        <w:rPr>
          <w:rFonts w:ascii="Times New Roman" w:hAnsi="Times New Roman" w:cs="Times New Roman"/>
          <w:sz w:val="24"/>
          <w:szCs w:val="24"/>
          <w:lang w:val="en-US"/>
        </w:rPr>
        <w:t>.</w:t>
      </w:r>
    </w:p>
    <w:p w:rsidR="00951615" w:rsidRDefault="00240172" w:rsidP="00E51FDF">
      <w:pPr>
        <w:spacing w:line="480" w:lineRule="auto"/>
        <w:ind w:firstLine="708"/>
        <w:rPr>
          <w:rFonts w:ascii="Times New Roman" w:hAnsi="Times New Roman" w:cs="Times New Roman"/>
          <w:sz w:val="24"/>
          <w:szCs w:val="24"/>
          <w:lang w:val="en-US"/>
        </w:rPr>
      </w:pPr>
      <w:del w:id="202" w:author="Alicia" w:date="2015-05-06T16:03:00Z">
        <w:r w:rsidDel="00B268DC">
          <w:rPr>
            <w:rFonts w:ascii="Times New Roman" w:hAnsi="Times New Roman" w:cs="Times New Roman"/>
            <w:sz w:val="24"/>
            <w:szCs w:val="24"/>
            <w:lang w:val="en-US"/>
          </w:rPr>
          <w:delText>Next, we</w:delText>
        </w:r>
      </w:del>
      <w:ins w:id="203" w:author="Alicia" w:date="2015-05-06T16:03:00Z">
        <w:r w:rsidR="00B268DC">
          <w:rPr>
            <w:rFonts w:ascii="Times New Roman" w:hAnsi="Times New Roman" w:cs="Times New Roman"/>
            <w:sz w:val="24"/>
            <w:szCs w:val="24"/>
            <w:lang w:val="en-US"/>
          </w:rPr>
          <w:t>To</w:t>
        </w:r>
      </w:ins>
      <w:r w:rsidRPr="005702FF">
        <w:rPr>
          <w:rFonts w:ascii="Times New Roman" w:hAnsi="Times New Roman" w:cs="Times New Roman"/>
          <w:sz w:val="24"/>
          <w:szCs w:val="24"/>
          <w:lang w:val="en-US"/>
        </w:rPr>
        <w:t xml:space="preserve"> test</w:t>
      </w:r>
      <w:del w:id="204" w:author="Alicia" w:date="2015-05-06T16:03:00Z">
        <w:r w:rsidDel="00B268DC">
          <w:rPr>
            <w:rFonts w:ascii="Times New Roman" w:hAnsi="Times New Roman" w:cs="Times New Roman"/>
            <w:sz w:val="24"/>
            <w:szCs w:val="24"/>
            <w:lang w:val="en-US"/>
          </w:rPr>
          <w:delText>ed</w:delText>
        </w:r>
      </w:del>
      <w:r w:rsidRPr="005702FF">
        <w:rPr>
          <w:rFonts w:ascii="Times New Roman" w:hAnsi="Times New Roman" w:cs="Times New Roman"/>
          <w:sz w:val="24"/>
          <w:szCs w:val="24"/>
          <w:lang w:val="en-US"/>
        </w:rPr>
        <w:t xml:space="preserve"> if the observed among population-variation in linear selection on </w:t>
      </w:r>
      <w:r>
        <w:rPr>
          <w:rFonts w:ascii="Times New Roman" w:hAnsi="Times New Roman" w:cs="Times New Roman"/>
          <w:sz w:val="24"/>
          <w:szCs w:val="24"/>
          <w:lang w:val="en-US"/>
        </w:rPr>
        <w:t>reproductive traits</w:t>
      </w:r>
      <w:r w:rsidRPr="005702FF">
        <w:rPr>
          <w:rFonts w:ascii="Times New Roman" w:hAnsi="Times New Roman" w:cs="Times New Roman"/>
          <w:sz w:val="24"/>
          <w:szCs w:val="24"/>
          <w:lang w:val="en-US"/>
        </w:rPr>
        <w:t xml:space="preserve"> (see Results) </w:t>
      </w:r>
      <w:r>
        <w:rPr>
          <w:rFonts w:ascii="Times New Roman" w:hAnsi="Times New Roman" w:cs="Times New Roman"/>
          <w:sz w:val="24"/>
          <w:szCs w:val="24"/>
          <w:lang w:val="en-US"/>
        </w:rPr>
        <w:t>was</w:t>
      </w:r>
      <w:r w:rsidRPr="005702F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mediated by the interaction with </w:t>
      </w:r>
      <w:r w:rsidRPr="00943DE7">
        <w:rPr>
          <w:rFonts w:ascii="Times New Roman" w:hAnsi="Times New Roman" w:cs="Times New Roman"/>
          <w:i/>
          <w:sz w:val="24"/>
          <w:szCs w:val="24"/>
          <w:lang w:val="en-US"/>
        </w:rPr>
        <w:t xml:space="preserve">M. </w:t>
      </w:r>
      <w:proofErr w:type="spellStart"/>
      <w:r w:rsidRPr="00943DE7">
        <w:rPr>
          <w:rFonts w:ascii="Times New Roman" w:hAnsi="Times New Roman" w:cs="Times New Roman"/>
          <w:i/>
          <w:sz w:val="24"/>
          <w:szCs w:val="24"/>
          <w:lang w:val="en-US"/>
        </w:rPr>
        <w:t>alcon</w:t>
      </w:r>
      <w:proofErr w:type="spellEnd"/>
      <w:ins w:id="205" w:author="Alicia" w:date="2015-05-13T14:31:00Z">
        <w:r w:rsidR="00264E09">
          <w:rPr>
            <w:rFonts w:ascii="Times New Roman" w:hAnsi="Times New Roman" w:cs="Times New Roman"/>
            <w:sz w:val="24"/>
            <w:szCs w:val="24"/>
            <w:lang w:val="en-US"/>
          </w:rPr>
          <w:t xml:space="preserve">, </w:t>
        </w:r>
      </w:ins>
      <w:del w:id="206" w:author="Alicia" w:date="2015-05-13T14:31:00Z">
        <w:r w:rsidRPr="00943DE7" w:rsidDel="00264E09">
          <w:rPr>
            <w:rFonts w:ascii="Times New Roman" w:hAnsi="Times New Roman" w:cs="Times New Roman"/>
            <w:i/>
            <w:sz w:val="24"/>
            <w:szCs w:val="24"/>
            <w:lang w:val="en-US"/>
          </w:rPr>
          <w:delText>.</w:delText>
        </w:r>
        <w:r w:rsidDel="00264E09">
          <w:rPr>
            <w:rFonts w:ascii="Times New Roman" w:hAnsi="Times New Roman" w:cs="Times New Roman"/>
            <w:sz w:val="24"/>
            <w:szCs w:val="24"/>
            <w:lang w:val="en-US"/>
          </w:rPr>
          <w:delText xml:space="preserve"> </w:delText>
        </w:r>
      </w:del>
      <w:ins w:id="207" w:author="Alicia" w:date="2015-05-13T14:31:00Z">
        <w:r w:rsidR="00264E09">
          <w:rPr>
            <w:rFonts w:ascii="Times New Roman" w:hAnsi="Times New Roman" w:cs="Times New Roman"/>
            <w:sz w:val="24"/>
            <w:szCs w:val="24"/>
            <w:lang w:val="en-US"/>
          </w:rPr>
          <w:t>w</w:t>
        </w:r>
      </w:ins>
      <w:del w:id="208" w:author="Alicia" w:date="2015-05-13T14:31:00Z">
        <w:r w:rsidR="00951615" w:rsidDel="00264E09">
          <w:rPr>
            <w:rFonts w:ascii="Times New Roman" w:hAnsi="Times New Roman" w:cs="Times New Roman"/>
            <w:sz w:val="24"/>
            <w:szCs w:val="24"/>
            <w:lang w:val="en-US"/>
          </w:rPr>
          <w:delText>W</w:delText>
        </w:r>
      </w:del>
      <w:r w:rsidR="00951615">
        <w:rPr>
          <w:rFonts w:ascii="Times New Roman" w:hAnsi="Times New Roman" w:cs="Times New Roman"/>
          <w:sz w:val="24"/>
          <w:szCs w:val="24"/>
          <w:lang w:val="en-US"/>
        </w:rPr>
        <w:t xml:space="preserve">e created a dummy variable “Predation”, coded as 0 (in populations without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951615">
        <w:rPr>
          <w:rFonts w:ascii="Times New Roman" w:hAnsi="Times New Roman" w:cs="Times New Roman"/>
          <w:sz w:val="24"/>
          <w:szCs w:val="24"/>
          <w:lang w:val="en-US"/>
        </w:rPr>
        <w:t xml:space="preserve">) and 1 (in populations with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951615">
        <w:rPr>
          <w:rFonts w:ascii="Times New Roman" w:hAnsi="Times New Roman" w:cs="Times New Roman"/>
          <w:sz w:val="24"/>
          <w:szCs w:val="24"/>
          <w:lang w:val="en-US"/>
        </w:rPr>
        <w:t>)</w:t>
      </w:r>
      <w:ins w:id="209" w:author="Alicia" w:date="2015-05-13T14:31:00Z">
        <w:r w:rsidR="00264E09">
          <w:rPr>
            <w:rFonts w:ascii="Times New Roman" w:hAnsi="Times New Roman" w:cs="Times New Roman"/>
            <w:sz w:val="24"/>
            <w:szCs w:val="24"/>
            <w:lang w:val="en-US"/>
          </w:rPr>
          <w:t>, and</w:t>
        </w:r>
      </w:ins>
      <w:del w:id="210" w:author="Alicia" w:date="2015-05-13T14:31:00Z">
        <w:r w:rsidR="00951615" w:rsidDel="00264E09">
          <w:rPr>
            <w:rFonts w:ascii="Times New Roman" w:hAnsi="Times New Roman" w:cs="Times New Roman"/>
            <w:sz w:val="24"/>
            <w:szCs w:val="24"/>
            <w:lang w:val="en-US"/>
          </w:rPr>
          <w:delText>. W</w:delText>
        </w:r>
        <w:r w:rsidR="00706222" w:rsidDel="00264E09">
          <w:rPr>
            <w:rFonts w:ascii="Times New Roman" w:hAnsi="Times New Roman" w:cs="Times New Roman"/>
            <w:sz w:val="24"/>
            <w:szCs w:val="24"/>
            <w:lang w:val="en-US"/>
          </w:rPr>
          <w:delText>e</w:delText>
        </w:r>
      </w:del>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 xml:space="preserve">for each year, </w:t>
      </w:r>
      <w:r w:rsidR="007A04D4">
        <w:rPr>
          <w:rFonts w:ascii="Times New Roman" w:hAnsi="Times New Roman" w:cs="Times New Roman"/>
          <w:sz w:val="24"/>
          <w:szCs w:val="24"/>
          <w:lang w:val="en-US"/>
        </w:rPr>
        <w:t>with</w:t>
      </w:r>
      <w:r w:rsidR="00706222">
        <w:rPr>
          <w:rFonts w:ascii="Times New Roman" w:hAnsi="Times New Roman" w:cs="Times New Roman"/>
          <w:sz w:val="24"/>
          <w:szCs w:val="24"/>
          <w:lang w:val="en-US"/>
        </w:rPr>
        <w:t xml:space="preserve"> relative fitness as response variable. Predictors included standardized reproductive traits</w:t>
      </w:r>
      <w:r w:rsidR="00E51FDF">
        <w:rPr>
          <w:rFonts w:ascii="Times New Roman" w:hAnsi="Times New Roman" w:cs="Times New Roman"/>
          <w:sz w:val="24"/>
          <w:szCs w:val="24"/>
          <w:lang w:val="en-US"/>
        </w:rPr>
        <w:t>, their interactions with population</w:t>
      </w:r>
      <w:r w:rsidR="00951615">
        <w:rPr>
          <w:rFonts w:ascii="Times New Roman" w:hAnsi="Times New Roman" w:cs="Times New Roman"/>
          <w:sz w:val="24"/>
          <w:szCs w:val="24"/>
          <w:lang w:val="en-US"/>
        </w:rPr>
        <w:t xml:space="preserve"> (as random effects) and with </w:t>
      </w:r>
      <w:r w:rsidR="007A04D4">
        <w:rPr>
          <w:rFonts w:ascii="Times New Roman" w:hAnsi="Times New Roman" w:cs="Times New Roman"/>
          <w:sz w:val="24"/>
          <w:szCs w:val="24"/>
          <w:lang w:val="en-US"/>
        </w:rPr>
        <w:t xml:space="preserve">predation (as fixed effects). Trait x population and trait x predation interactions were only included if the trait x population interaction </w:t>
      </w:r>
      <w:del w:id="211" w:author="Alicia" w:date="2015-05-06T16:04:00Z">
        <w:r w:rsidR="007A04D4" w:rsidDel="00B268DC">
          <w:rPr>
            <w:rFonts w:ascii="Times New Roman" w:hAnsi="Times New Roman" w:cs="Times New Roman"/>
            <w:sz w:val="24"/>
            <w:szCs w:val="24"/>
            <w:lang w:val="en-US"/>
          </w:rPr>
          <w:delText>had shown</w:delText>
        </w:r>
      </w:del>
      <w:ins w:id="212" w:author="Alicia" w:date="2015-05-06T16:04:00Z">
        <w:r w:rsidR="00B268DC">
          <w:rPr>
            <w:rFonts w:ascii="Times New Roman" w:hAnsi="Times New Roman" w:cs="Times New Roman"/>
            <w:sz w:val="24"/>
            <w:szCs w:val="24"/>
            <w:lang w:val="en-US"/>
          </w:rPr>
          <w:t>was</w:t>
        </w:r>
      </w:ins>
      <w:r w:rsidR="007A04D4">
        <w:rPr>
          <w:rFonts w:ascii="Times New Roman" w:hAnsi="Times New Roman" w:cs="Times New Roman"/>
          <w:sz w:val="24"/>
          <w:szCs w:val="24"/>
          <w:lang w:val="en-US"/>
        </w:rPr>
        <w:t xml:space="preserve"> significant</w:t>
      </w:r>
      <w:del w:id="213" w:author="Alicia" w:date="2015-05-06T16:05:00Z">
        <w:r w:rsidR="007A04D4" w:rsidDel="00B268DC">
          <w:rPr>
            <w:rFonts w:ascii="Times New Roman" w:hAnsi="Times New Roman" w:cs="Times New Roman"/>
            <w:sz w:val="24"/>
            <w:szCs w:val="24"/>
            <w:lang w:val="en-US"/>
          </w:rPr>
          <w:delText xml:space="preserve"> in the previous </w:delText>
        </w:r>
        <w:r w:rsidR="007E5738" w:rsidDel="00B268DC">
          <w:rPr>
            <w:rFonts w:ascii="Times New Roman" w:hAnsi="Times New Roman" w:cs="Times New Roman"/>
            <w:sz w:val="24"/>
            <w:szCs w:val="24"/>
            <w:lang w:val="en-US"/>
          </w:rPr>
          <w:delText>selection gradient analyses</w:delText>
        </w:r>
      </w:del>
      <w:r w:rsidR="007A04D4">
        <w:rPr>
          <w:rFonts w:ascii="Times New Roman" w:hAnsi="Times New Roman" w:cs="Times New Roman"/>
          <w:sz w:val="24"/>
          <w:szCs w:val="24"/>
          <w:lang w:val="en-US"/>
        </w:rPr>
        <w: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del w:id="214" w:author="Alicia" w:date="2015-05-06T16:06:00Z">
        <w:r w:rsidR="006C2C3E" w:rsidDel="00B268DC">
          <w:rPr>
            <w:rFonts w:ascii="Times New Roman" w:hAnsi="Times New Roman" w:cs="Times New Roman"/>
            <w:sz w:val="24"/>
            <w:szCs w:val="24"/>
            <w:lang w:val="en-US"/>
          </w:rPr>
          <w:delText xml:space="preserve">We </w:delText>
        </w:r>
      </w:del>
      <w:ins w:id="215" w:author="Alicia" w:date="2015-05-06T16:06:00Z">
        <w:r w:rsidR="00B268DC">
          <w:rPr>
            <w:rFonts w:ascii="Times New Roman" w:hAnsi="Times New Roman" w:cs="Times New Roman"/>
            <w:sz w:val="24"/>
            <w:szCs w:val="24"/>
            <w:lang w:val="en-US"/>
          </w:rPr>
          <w:t>To restrict model complexity and because other effects showed to be less important (see Results)</w:t>
        </w:r>
        <w:proofErr w:type="gramStart"/>
        <w:r w:rsidR="00B268DC">
          <w:rPr>
            <w:rFonts w:ascii="Times New Roman" w:hAnsi="Times New Roman" w:cs="Times New Roman"/>
            <w:sz w:val="24"/>
            <w:szCs w:val="24"/>
            <w:lang w:val="en-US"/>
          </w:rPr>
          <w:t>,</w:t>
        </w:r>
        <w:proofErr w:type="gramEnd"/>
        <w:r w:rsidR="00B268DC">
          <w:rPr>
            <w:rFonts w:ascii="Times New Roman" w:hAnsi="Times New Roman" w:cs="Times New Roman"/>
            <w:sz w:val="24"/>
            <w:szCs w:val="24"/>
            <w:lang w:val="en-US"/>
          </w:rPr>
          <w:t xml:space="preserve"> we </w:t>
        </w:r>
      </w:ins>
      <w:r w:rsidR="006C2C3E">
        <w:rPr>
          <w:rFonts w:ascii="Times New Roman" w:hAnsi="Times New Roman" w:cs="Times New Roman"/>
          <w:sz w:val="24"/>
          <w:szCs w:val="24"/>
          <w:lang w:val="en-US"/>
        </w:rPr>
        <w:t xml:space="preserve">consider only linear effects in </w:t>
      </w:r>
      <w:r w:rsidR="008E455D">
        <w:rPr>
          <w:rFonts w:ascii="Times New Roman" w:hAnsi="Times New Roman" w:cs="Times New Roman"/>
          <w:sz w:val="24"/>
          <w:szCs w:val="24"/>
          <w:lang w:val="en-US"/>
        </w:rPr>
        <w:t>these models</w:t>
      </w:r>
      <w:del w:id="216" w:author="Alicia" w:date="2015-05-06T16:06:00Z">
        <w:r w:rsidR="006C2C3E" w:rsidDel="00B268DC">
          <w:rPr>
            <w:rFonts w:ascii="Times New Roman" w:hAnsi="Times New Roman" w:cs="Times New Roman"/>
            <w:sz w:val="24"/>
            <w:szCs w:val="24"/>
            <w:lang w:val="en-US"/>
          </w:rPr>
          <w:delText>, as they showed to be the most important (see Results)</w:delText>
        </w:r>
      </w:del>
      <w:r w:rsidR="006C2C3E">
        <w:rPr>
          <w:rFonts w:ascii="Times New Roman" w:hAnsi="Times New Roman" w:cs="Times New Roman"/>
          <w:sz w:val="24"/>
          <w:szCs w:val="24"/>
          <w:lang w:val="en-US"/>
        </w:rPr>
        <w:t>.</w:t>
      </w:r>
    </w:p>
    <w:p w:rsidR="00F0387D" w:rsidRDefault="00660483" w:rsidP="00F0387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Within each population, we estimated linear selection gradients </w:t>
      </w:r>
      <w:r w:rsidR="00A64F66" w:rsidRPr="005702FF">
        <w:rPr>
          <w:rFonts w:ascii="Times New Roman" w:hAnsi="Times New Roman" w:cs="Times New Roman"/>
          <w:sz w:val="24"/>
          <w:szCs w:val="24"/>
          <w:lang w:val="en-US"/>
        </w:rPr>
        <w:t>(</w:t>
      </w:r>
      <w:r w:rsidR="00A64F66" w:rsidRPr="005702FF">
        <w:rPr>
          <w:rFonts w:ascii="Symbol" w:hAnsi="Symbol" w:cs="Times New Roman"/>
          <w:sz w:val="24"/>
          <w:szCs w:val="24"/>
          <w:lang w:val="en-US"/>
        </w:rPr>
        <w:t></w:t>
      </w:r>
      <w:r w:rsidR="00A64F66" w:rsidRPr="005702FF">
        <w:rPr>
          <w:rFonts w:ascii="Times New Roman" w:hAnsi="Times New Roman" w:cs="Times New Roman"/>
          <w:sz w:val="24"/>
          <w:szCs w:val="24"/>
          <w:lang w:val="en-US"/>
        </w:rPr>
        <w:t xml:space="preserve">’s) </w:t>
      </w:r>
      <w:r>
        <w:rPr>
          <w:rFonts w:ascii="Times New Roman" w:hAnsi="Times New Roman" w:cs="Times New Roman"/>
          <w:sz w:val="24"/>
          <w:szCs w:val="24"/>
          <w:lang w:val="en-US"/>
        </w:rPr>
        <w:t>from multiple regressions of relative fitness on standardized reproductive traits</w:t>
      </w:r>
      <w:r w:rsidR="00E20976">
        <w:rPr>
          <w:rFonts w:ascii="Times New Roman" w:hAnsi="Times New Roman" w:cs="Times New Roman"/>
          <w:sz w:val="24"/>
          <w:szCs w:val="24"/>
          <w:lang w:val="en-US"/>
        </w:rPr>
        <w:t xml:space="preserve">, and </w:t>
      </w:r>
      <w:r w:rsidR="005702FF" w:rsidRPr="005702FF">
        <w:rPr>
          <w:rFonts w:ascii="Times New Roman" w:hAnsi="Times New Roman" w:cs="Times New Roman"/>
          <w:sz w:val="24"/>
          <w:szCs w:val="24"/>
          <w:lang w:val="en-US"/>
        </w:rPr>
        <w:t>we</w:t>
      </w:r>
      <w:r w:rsidR="005702FF">
        <w:rPr>
          <w:rFonts w:ascii="Times New Roman" w:hAnsi="Times New Roman" w:cs="Times New Roman"/>
          <w:sz w:val="24"/>
          <w:szCs w:val="24"/>
          <w:lang w:val="en-US"/>
        </w:rPr>
        <w:t xml:space="preserve"> </w:t>
      </w:r>
      <w:r w:rsidR="005702FF">
        <w:rPr>
          <w:rFonts w:ascii="Times New Roman" w:hAnsi="Times New Roman" w:cs="Times New Roman"/>
          <w:sz w:val="24"/>
          <w:szCs w:val="24"/>
          <w:lang w:val="en-US"/>
        </w:rPr>
        <w:lastRenderedPageBreak/>
        <w:t>compared</w:t>
      </w:r>
      <w:r w:rsidR="005702FF" w:rsidRPr="005702FF">
        <w:rPr>
          <w:rFonts w:ascii="Times New Roman" w:hAnsi="Times New Roman" w:cs="Times New Roman"/>
          <w:sz w:val="24"/>
          <w:szCs w:val="24"/>
          <w:lang w:val="en-US"/>
        </w:rPr>
        <w:t xml:space="preserve"> linear selection gradients for </w:t>
      </w:r>
      <w:r w:rsidR="002C52CD">
        <w:rPr>
          <w:rFonts w:ascii="Times New Roman" w:hAnsi="Times New Roman" w:cs="Times New Roman"/>
          <w:sz w:val="24"/>
          <w:szCs w:val="24"/>
          <w:lang w:val="en-US"/>
        </w:rPr>
        <w:t>phenology</w:t>
      </w:r>
      <w:r w:rsidR="005702FF">
        <w:rPr>
          <w:rFonts w:ascii="Times New Roman" w:hAnsi="Times New Roman" w:cs="Times New Roman"/>
          <w:sz w:val="24"/>
          <w:szCs w:val="24"/>
          <w:lang w:val="en-US"/>
        </w:rPr>
        <w:t xml:space="preserve"> between populations with and without predator</w:t>
      </w:r>
      <w:r w:rsidR="00EB7922">
        <w:rPr>
          <w:rFonts w:ascii="Times New Roman" w:hAnsi="Times New Roman" w:cs="Times New Roman"/>
          <w:sz w:val="24"/>
          <w:szCs w:val="24"/>
          <w:lang w:val="en-US"/>
        </w:rPr>
        <w:t xml:space="preserve"> using one-way ANOVAs</w:t>
      </w:r>
      <w:r w:rsidR="009F774A">
        <w:rPr>
          <w:rFonts w:ascii="Times New Roman" w:hAnsi="Times New Roman" w:cs="Times New Roman"/>
          <w:sz w:val="24"/>
          <w:szCs w:val="24"/>
          <w:lang w:val="en-US"/>
        </w:rPr>
        <w:t xml:space="preserve">. </w:t>
      </w:r>
    </w:p>
    <w:p w:rsidR="00206B47" w:rsidRDefault="00206B47" w:rsidP="00206B4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investigate among-population variation </w:t>
      </w:r>
      <w:ins w:id="217" w:author="Alicia" w:date="2015-05-06T16:15:00Z">
        <w:r w:rsidR="007573F9">
          <w:rPr>
            <w:rFonts w:ascii="Times New Roman" w:hAnsi="Times New Roman" w:cs="Times New Roman"/>
            <w:sz w:val="24"/>
            <w:szCs w:val="24"/>
            <w:lang w:val="en-US"/>
          </w:rPr>
          <w:t xml:space="preserve">in predator preferences, i.e. </w:t>
        </w:r>
      </w:ins>
      <w:del w:id="218" w:author="Alicia" w:date="2015-05-06T16:15:00Z">
        <w:r w:rsidDel="007573F9">
          <w:rPr>
            <w:rFonts w:ascii="Times New Roman" w:hAnsi="Times New Roman" w:cs="Times New Roman"/>
            <w:sz w:val="24"/>
            <w:szCs w:val="24"/>
            <w:lang w:val="en-US"/>
          </w:rPr>
          <w:delText xml:space="preserve">on </w:delText>
        </w:r>
      </w:del>
      <w:r>
        <w:rPr>
          <w:rFonts w:ascii="Times New Roman" w:hAnsi="Times New Roman" w:cs="Times New Roman"/>
          <w:sz w:val="24"/>
          <w:szCs w:val="24"/>
          <w:lang w:val="en-US"/>
        </w:rPr>
        <w:t>the relationship</w:t>
      </w:r>
      <w:ins w:id="219" w:author="Alicia" w:date="2015-05-06T16:16:00Z">
        <w:r w:rsidR="007573F9">
          <w:rPr>
            <w:rFonts w:ascii="Times New Roman" w:hAnsi="Times New Roman" w:cs="Times New Roman"/>
            <w:sz w:val="24"/>
            <w:szCs w:val="24"/>
            <w:lang w:val="en-US"/>
          </w:rPr>
          <w:t>s</w:t>
        </w:r>
      </w:ins>
      <w:r>
        <w:rPr>
          <w:rFonts w:ascii="Times New Roman" w:hAnsi="Times New Roman" w:cs="Times New Roman"/>
          <w:sz w:val="24"/>
          <w:szCs w:val="24"/>
          <w:lang w:val="en-US"/>
        </w:rPr>
        <w:t xml:space="preserve"> between the occurrence</w:t>
      </w:r>
      <w:ins w:id="220" w:author="Alicia" w:date="2015-05-06T16:16:00Z">
        <w:r w:rsidR="007573F9">
          <w:rPr>
            <w:rFonts w:ascii="Times New Roman" w:hAnsi="Times New Roman" w:cs="Times New Roman"/>
            <w:sz w:val="24"/>
            <w:szCs w:val="24"/>
            <w:lang w:val="en-US"/>
          </w:rPr>
          <w:t xml:space="preserve"> and</w:t>
        </w:r>
      </w:ins>
      <w:r>
        <w:rPr>
          <w:rFonts w:ascii="Times New Roman" w:hAnsi="Times New Roman" w:cs="Times New Roman"/>
          <w:sz w:val="24"/>
          <w:szCs w:val="24"/>
          <w:lang w:val="en-US"/>
        </w:rPr>
        <w:t xml:space="preserve"> </w:t>
      </w:r>
      <w:ins w:id="221" w:author="Alicia" w:date="2015-05-06T16:16:00Z">
        <w:r w:rsidR="007573F9">
          <w:rPr>
            <w:rFonts w:ascii="Times New Roman" w:hAnsi="Times New Roman" w:cs="Times New Roman"/>
            <w:sz w:val="24"/>
            <w:szCs w:val="24"/>
            <w:lang w:val="en-US"/>
          </w:rPr>
          <w:t xml:space="preserve">intensity </w:t>
        </w:r>
      </w:ins>
      <w:r>
        <w:rPr>
          <w:rFonts w:ascii="Times New Roman" w:hAnsi="Times New Roman" w:cs="Times New Roman"/>
          <w:sz w:val="24"/>
          <w:szCs w:val="24"/>
          <w:lang w:val="en-US"/>
        </w:rPr>
        <w:t xml:space="preserve">of predation </w:t>
      </w:r>
      <w:del w:id="222" w:author="Alicia" w:date="2015-05-06T16:16:00Z">
        <w:r w:rsidDel="007573F9">
          <w:rPr>
            <w:rFonts w:ascii="Times New Roman" w:hAnsi="Times New Roman" w:cs="Times New Roman"/>
            <w:sz w:val="24"/>
            <w:szCs w:val="24"/>
            <w:lang w:val="en-US"/>
          </w:rPr>
          <w:delText xml:space="preserve">or its intensity </w:delText>
        </w:r>
      </w:del>
      <w:r>
        <w:rPr>
          <w:rFonts w:ascii="Times New Roman" w:hAnsi="Times New Roman" w:cs="Times New Roman"/>
          <w:sz w:val="24"/>
          <w:szCs w:val="24"/>
          <w:lang w:val="en-US"/>
        </w:rPr>
        <w:t>and reproductive traits</w:t>
      </w:r>
      <w:del w:id="223" w:author="Alicia" w:date="2015-05-06T16:16:00Z">
        <w:r w:rsidDel="007573F9">
          <w:rPr>
            <w:rFonts w:ascii="Times New Roman" w:hAnsi="Times New Roman" w:cs="Times New Roman"/>
            <w:sz w:val="24"/>
            <w:szCs w:val="24"/>
            <w:lang w:val="en-US"/>
          </w:rPr>
          <w:delText xml:space="preserve"> (i.e. differences</w:delText>
        </w:r>
      </w:del>
      <w:del w:id="224" w:author="Alicia" w:date="2015-05-06T16:15:00Z">
        <w:r w:rsidDel="007573F9">
          <w:rPr>
            <w:rFonts w:ascii="Times New Roman" w:hAnsi="Times New Roman" w:cs="Times New Roman"/>
            <w:sz w:val="24"/>
            <w:szCs w:val="24"/>
            <w:lang w:val="en-US"/>
          </w:rPr>
          <w:delText xml:space="preserve"> in predator preferences</w:delText>
        </w:r>
      </w:del>
      <w:del w:id="225" w:author="Alicia" w:date="2015-05-06T16:16:00Z">
        <w:r w:rsidDel="007573F9">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r w:rsidRPr="00012B45">
        <w:rPr>
          <w:rFonts w:ascii="Times New Roman" w:hAnsi="Times New Roman" w:cs="Times New Roman"/>
          <w:sz w:val="24"/>
          <w:szCs w:val="24"/>
          <w:lang w:val="en-US"/>
        </w:rPr>
        <w:t xml:space="preserve">we </w:t>
      </w:r>
      <w:r>
        <w:rPr>
          <w:rFonts w:ascii="Times New Roman" w:hAnsi="Times New Roman" w:cs="Times New Roman"/>
          <w:sz w:val="24"/>
          <w:szCs w:val="24"/>
          <w:lang w:val="en-US"/>
        </w:rPr>
        <w:t xml:space="preserve">regressed both the probability of attack </w:t>
      </w:r>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 xml:space="preserve">M. </w:t>
      </w:r>
      <w:proofErr w:type="spellStart"/>
      <w:r w:rsidR="007E5738" w:rsidRPr="003D7BF6">
        <w:rPr>
          <w:rFonts w:ascii="Times New Roman" w:hAnsi="Times New Roman" w:cs="Times New Roman"/>
          <w:i/>
          <w:sz w:val="24"/>
          <w:szCs w:val="24"/>
          <w:lang w:val="en-US"/>
        </w:rPr>
        <w:t>alcon</w:t>
      </w:r>
      <w:proofErr w:type="spellEnd"/>
      <w:r w:rsidR="007E5738" w:rsidRPr="003D7BF6">
        <w:rPr>
          <w:rFonts w:ascii="Times New Roman" w:hAnsi="Times New Roman" w:cs="Times New Roman"/>
          <w:sz w:val="24"/>
          <w:szCs w:val="24"/>
          <w:lang w:val="en-US"/>
        </w:rPr>
        <w:t xml:space="preserve"> (using a dummy variable “attack”, coded as 0 when number of eggs = 0, and 1 when number of eggs &gt; 0)</w:t>
      </w:r>
      <w:r w:rsidR="007E573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number of eggs on reproductive traits, population and their interactions. </w:t>
      </w:r>
      <w:r w:rsidRPr="00792845">
        <w:rPr>
          <w:rFonts w:ascii="Times New Roman" w:hAnsi="Times New Roman" w:cs="Times New Roman"/>
          <w:sz w:val="24"/>
          <w:szCs w:val="24"/>
          <w:lang w:val="en-US"/>
        </w:rPr>
        <w:t>We excluded data from population D in 2010 from these analyses because predation intensity was extremely low (</w:t>
      </w:r>
      <w:r>
        <w:rPr>
          <w:rFonts w:ascii="Times New Roman" w:hAnsi="Times New Roman" w:cs="Times New Roman"/>
          <w:sz w:val="24"/>
          <w:szCs w:val="24"/>
          <w:lang w:val="en-US"/>
        </w:rPr>
        <w:t xml:space="preserve">only </w:t>
      </w:r>
      <w:r w:rsidRPr="00792845">
        <w:rPr>
          <w:rFonts w:ascii="Times New Roman" w:hAnsi="Times New Roman" w:cs="Times New Roman"/>
          <w:sz w:val="24"/>
          <w:szCs w:val="24"/>
          <w:lang w:val="en-US"/>
        </w:rPr>
        <w:t>1 plant with 2 eggs).</w:t>
      </w:r>
      <w:r>
        <w:rPr>
          <w:rFonts w:ascii="Times New Roman" w:hAnsi="Times New Roman" w:cs="Times New Roman"/>
          <w:sz w:val="24"/>
          <w:szCs w:val="24"/>
          <w:lang w:val="en-US"/>
        </w:rPr>
        <w:t xml:space="preserve"> </w:t>
      </w:r>
    </w:p>
    <w:p w:rsidR="007573F9" w:rsidRDefault="007573F9" w:rsidP="007573F9">
      <w:pPr>
        <w:spacing w:line="480" w:lineRule="auto"/>
        <w:ind w:firstLine="708"/>
        <w:rPr>
          <w:ins w:id="226" w:author="Alicia" w:date="2015-05-06T16:21:00Z"/>
          <w:rFonts w:ascii="Times New Roman" w:hAnsi="Times New Roman" w:cs="Times New Roman"/>
          <w:sz w:val="24"/>
          <w:szCs w:val="24"/>
          <w:lang w:val="en-US"/>
        </w:rPr>
      </w:pPr>
      <w:ins w:id="227" w:author="Alicia" w:date="2015-05-06T16:21:00Z">
        <w:r>
          <w:rPr>
            <w:rFonts w:ascii="Times New Roman" w:hAnsi="Times New Roman" w:cs="Times New Roman"/>
            <w:sz w:val="24"/>
            <w:szCs w:val="24"/>
            <w:lang w:val="en-US"/>
          </w:rPr>
          <w:t>W</w:t>
        </w:r>
        <w:r w:rsidRPr="00EC3F95">
          <w:rPr>
            <w:rFonts w:ascii="Times New Roman" w:hAnsi="Times New Roman" w:cs="Times New Roman"/>
            <w:sz w:val="24"/>
            <w:szCs w:val="24"/>
            <w:lang w:val="en-US"/>
          </w:rPr>
          <w:t>e</w:t>
        </w:r>
        <w:r>
          <w:rPr>
            <w:rFonts w:ascii="Times New Roman" w:hAnsi="Times New Roman" w:cs="Times New Roman"/>
            <w:sz w:val="24"/>
            <w:szCs w:val="24"/>
            <w:lang w:val="en-US"/>
          </w:rPr>
          <w:t xml:space="preserve"> also</w:t>
        </w:r>
        <w:r w:rsidRPr="00EC3F95">
          <w:rPr>
            <w:rFonts w:ascii="Times New Roman" w:hAnsi="Times New Roman" w:cs="Times New Roman"/>
            <w:sz w:val="24"/>
            <w:szCs w:val="24"/>
            <w:lang w:val="en-US"/>
          </w:rPr>
          <w:t xml:space="preserve"> examined the causal effects of phenology and other reproductive traits on fitness using path analys</w:t>
        </w:r>
      </w:ins>
      <w:ins w:id="228" w:author="Alicia" w:date="2015-05-06T16:22:00Z">
        <w:r>
          <w:rPr>
            <w:rFonts w:ascii="Times New Roman" w:hAnsi="Times New Roman" w:cs="Times New Roman"/>
            <w:sz w:val="24"/>
            <w:szCs w:val="24"/>
            <w:lang w:val="en-US"/>
          </w:rPr>
          <w:t>e</w:t>
        </w:r>
      </w:ins>
      <w:ins w:id="229" w:author="Alicia" w:date="2015-05-06T16:21:00Z">
        <w:r w:rsidRPr="00EC3F95">
          <w:rPr>
            <w:rFonts w:ascii="Times New Roman" w:hAnsi="Times New Roman" w:cs="Times New Roman"/>
            <w:sz w:val="24"/>
            <w:szCs w:val="24"/>
            <w:lang w:val="en-US"/>
          </w:rPr>
          <w:t xml:space="preserve">s </w:t>
        </w:r>
        <w:r w:rsidRPr="00EC3F95">
          <w:rPr>
            <w:rFonts w:ascii="Times New Roman" w:hAnsi="Times New Roman" w:cs="Times New Roman"/>
            <w:sz w:val="24"/>
            <w:szCs w:val="24"/>
            <w:lang w:val="en-US"/>
          </w:rPr>
          <w:fldChar w:fldCharType="begin"/>
        </w:r>
        <w:r w:rsidRPr="00EC3F95">
          <w:rPr>
            <w:rFonts w:ascii="Times New Roman" w:hAnsi="Times New Roman" w:cs="Times New Roman"/>
            <w:sz w:val="24"/>
            <w:szCs w:val="24"/>
            <w:lang w:val="en-US"/>
          </w:rPr>
          <w:instrText xml:space="preserve"> ADDIN ZOTERO_ITEM CSL_CITATION {"citationID":"1ssvc7q5v9","properties":{"formattedCitation":"(Grace, 2006)","plainCitation":"(Grace, 2006)"},"citationItems":[{"id":3155,"uris":["http://zotero.org/users/624279/items/V8IWADKZ"],"uri":["http://zotero.org/users/624279/items/V8IWADKZ"],"itemData":{"id":3155,"type":"book","title":"Structural equation modeling and natural systems","publisher":"Cambridge University Press","publisher-place":"Cambridge, UK ; New York","number-of-pages":"378","source":"Amazon.com","event-place":"Cambridge, UK ; New York","abstract":"This book presents an introduction to the methodology of structural equation modeling, illustrates its use, and goes on to argue that it has revolutionary implications for the study of natural systems. A major theme of this book is that we have, up to this point, attempted to study systems primarily using methods (such as the univariate model) that were designed only for considering individual processes. Understanding systems requires the capacity to examine simultaneous influences and responses. Structural equation modeling (SEM) has such capabilities. It also possesses many other traits that add strength to its utility as a means of making scientific progress. In light of the capabilities of SEM, it can be argued that much of ecological theory is currently locked in an immature state that impairs its relevance. It is further argued that the principles of SEM are capable of leading to the development and evaluation of multivariate theories of the sort vitally needed for the conservation of natural systems. Supplementary information can be found at the authors website, accessible via www.cambridge.org/9780521837422.      - Details why multivariate analyses should be used to study ecological systems   - Exposes unappreciated weakness in many current popular analyses   - Emphasises the future methodological developments needed to advance our understanding of ecological systems","ISBN":"9780521546539","language":"English","author":[{"family":"Grace","given":"James B."}],"issued":{"date-parts":[["2006"]]}}}],"schema":"https://github.com/citation-style-language/schema/raw/master/csl-citation.json"} </w:instrText>
        </w:r>
        <w:r w:rsidRPr="00EC3F95">
          <w:rPr>
            <w:rFonts w:ascii="Times New Roman" w:hAnsi="Times New Roman" w:cs="Times New Roman"/>
            <w:sz w:val="24"/>
            <w:szCs w:val="24"/>
            <w:lang w:val="en-US"/>
          </w:rPr>
          <w:fldChar w:fldCharType="separate"/>
        </w:r>
        <w:r w:rsidRPr="00EC3F95">
          <w:rPr>
            <w:rFonts w:ascii="Times New Roman" w:hAnsi="Times New Roman" w:cs="Times New Roman"/>
            <w:sz w:val="24"/>
            <w:lang w:val="en-US"/>
          </w:rPr>
          <w:t>(Grace, 2006)</w:t>
        </w:r>
        <w:r w:rsidRPr="00EC3F95">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 the subset of populations </w:t>
        </w:r>
      </w:ins>
      <w:ins w:id="230" w:author="Alicia" w:date="2015-05-06T16:22:00Z">
        <w:r>
          <w:rPr>
            <w:rFonts w:ascii="Times New Roman" w:hAnsi="Times New Roman" w:cs="Times New Roman"/>
            <w:sz w:val="24"/>
            <w:szCs w:val="24"/>
            <w:lang w:val="en-US"/>
          </w:rPr>
          <w:t>where</w:t>
        </w:r>
      </w:ins>
      <w:ins w:id="231" w:author="Alicia" w:date="2015-05-06T16:21:00Z">
        <w:r>
          <w:rPr>
            <w:rFonts w:ascii="Times New Roman" w:hAnsi="Times New Roman" w:cs="Times New Roman"/>
            <w:sz w:val="24"/>
            <w:szCs w:val="24"/>
            <w:lang w:val="en-US"/>
          </w:rPr>
          <w:t xml:space="preserve"> the predator</w:t>
        </w:r>
      </w:ins>
      <w:ins w:id="232" w:author="Alicia" w:date="2015-05-06T16:22:00Z">
        <w:r>
          <w:rPr>
            <w:rFonts w:ascii="Times New Roman" w:hAnsi="Times New Roman" w:cs="Times New Roman"/>
            <w:sz w:val="24"/>
            <w:szCs w:val="24"/>
            <w:lang w:val="en-US"/>
          </w:rPr>
          <w:t xml:space="preserve"> was present</w:t>
        </w:r>
      </w:ins>
      <w:ins w:id="233" w:author="Alicia" w:date="2015-05-06T16:21:00Z">
        <w:r>
          <w:rPr>
            <w:rFonts w:ascii="Times New Roman" w:hAnsi="Times New Roman" w:cs="Times New Roman"/>
            <w:sz w:val="24"/>
            <w:szCs w:val="24"/>
            <w:lang w:val="en-US"/>
          </w:rPr>
          <w:t xml:space="preserve"> (</w:t>
        </w:r>
        <w:r w:rsidRPr="00792845">
          <w:rPr>
            <w:rFonts w:ascii="Times New Roman" w:hAnsi="Times New Roman" w:cs="Times New Roman"/>
            <w:sz w:val="24"/>
            <w:szCs w:val="24"/>
            <w:lang w:val="en-US"/>
          </w:rPr>
          <w:t>data from population D in 2010</w:t>
        </w:r>
      </w:ins>
      <w:ins w:id="234" w:author="Alicia" w:date="2015-05-06T16:22:00Z">
        <w:r>
          <w:rPr>
            <w:rFonts w:ascii="Times New Roman" w:hAnsi="Times New Roman" w:cs="Times New Roman"/>
            <w:sz w:val="24"/>
            <w:szCs w:val="24"/>
            <w:lang w:val="en-US"/>
          </w:rPr>
          <w:t xml:space="preserve"> was excluded also</w:t>
        </w:r>
      </w:ins>
      <w:ins w:id="235" w:author="Alicia" w:date="2015-05-06T16:21:00Z">
        <w:r>
          <w:rPr>
            <w:rFonts w:ascii="Times New Roman" w:hAnsi="Times New Roman" w:cs="Times New Roman"/>
            <w:sz w:val="24"/>
            <w:szCs w:val="24"/>
            <w:lang w:val="en-US"/>
          </w:rPr>
          <w:t xml:space="preserve">). We included both direct </w:t>
        </w:r>
        <w:r w:rsidRPr="00EC3F95">
          <w:rPr>
            <w:rFonts w:ascii="Times New Roman" w:hAnsi="Times New Roman" w:cs="Times New Roman"/>
            <w:sz w:val="24"/>
            <w:szCs w:val="24"/>
            <w:lang w:val="en-US"/>
          </w:rPr>
          <w:t xml:space="preserve">and indirect </w:t>
        </w:r>
        <w:r>
          <w:rPr>
            <w:rFonts w:ascii="Times New Roman" w:hAnsi="Times New Roman" w:cs="Times New Roman"/>
            <w:sz w:val="24"/>
            <w:szCs w:val="24"/>
            <w:lang w:val="en-US"/>
          </w:rPr>
          <w:t xml:space="preserve">effects of traits on fitness, the latter </w:t>
        </w:r>
        <w:r w:rsidRPr="00EC3F95">
          <w:rPr>
            <w:rFonts w:ascii="Times New Roman" w:hAnsi="Times New Roman" w:cs="Times New Roman"/>
            <w:sz w:val="24"/>
            <w:szCs w:val="24"/>
            <w:lang w:val="en-US"/>
          </w:rPr>
          <w:t>mediated</w:t>
        </w:r>
        <w:r>
          <w:rPr>
            <w:rFonts w:ascii="Times New Roman" w:hAnsi="Times New Roman" w:cs="Times New Roman"/>
            <w:sz w:val="24"/>
            <w:szCs w:val="24"/>
            <w:lang w:val="en-US"/>
          </w:rPr>
          <w:t xml:space="preserve"> by the probability of predator attack or interaction intensity. To test for spatial variation in selective scenarios among populations, we used multigroup analysis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{"citationID":"75dv5qmoe","properties":{"formattedCitation":"(Grace, 2006)","plainCitation":"(Grace, 2006)"},"citationItems":[{"id":3155,"uris":["http://zotero.org/users/624279/items/V8IWADKZ"],"uri":["http://zotero.org/users/624279/items/V8IWADKZ"],"itemData":{"id":3155,"type":"book","title":"Structural equation modeling and natural systems","publisher":"Cambridge University Press","publisher-place":"Cambridge, UK ; New York","number-of-pages":"378","source":"Amazon.com","event-place":"Cambridge, UK ; New York","abstract":"This book presents an introduction to the methodology of structural equation modeling, illustrates its use, and goes on to argue that it has revolutionary implications for the study of natural systems. A major theme of this book is that we have, up to this point, attempted to study systems primarily using methods (such as the univariate model) that were designed only for considering individual processes. Understanding systems requires the capacity to examine simultaneous influences and responses. Structural equation modeling (SEM) has such capabilities. It also possesses many other traits that add strength to its utility as a means of making scientific progress. In light of the capabilities of SEM, it can be argued that much of ecological theory is currently locked in an immature state that impairs its relevance. It is further argued that the principles of SEM are capable of leading to the development and evaluation of multivariate theories of the sort vitally needed for the conservation of natural systems. Supplementary information can be found at the authors website, accessible via www.cambridge.org/9780521837422.      - Details why multivariate analyses should be used to study ecological systems   - Exposes unappreciated weakness in many current popular analyses   - Emphasises the future methodological developments needed to advance our understanding of ecological systems","ISBN":"9780521546539","language":"English","author":[{"family":"Grace","given":"James B."}],"issued":{"date-parts":[["2006"]]}}}],"schema":"https://github.com/citation-style-language/schema/raw/master/csl-citation.json"} </w:instrText>
        </w:r>
        <w:r>
          <w:rPr>
            <w:rFonts w:ascii="Times New Roman" w:hAnsi="Times New Roman" w:cs="Times New Roman"/>
            <w:sz w:val="24"/>
            <w:szCs w:val="24"/>
            <w:lang w:val="en-US"/>
          </w:rPr>
          <w:fldChar w:fldCharType="separate"/>
        </w:r>
        <w:r w:rsidRPr="00EC3F95">
          <w:rPr>
            <w:rFonts w:ascii="Times New Roman" w:hAnsi="Times New Roman" w:cs="Times New Roman"/>
            <w:sz w:val="24"/>
            <w:lang w:val="en-US"/>
          </w:rPr>
          <w:t>(Grace, 2006)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C51849">
          <w:rPr>
            <w:rFonts w:ascii="Times New Roman" w:hAnsi="Times New Roman" w:cs="Times New Roman"/>
            <w:sz w:val="24"/>
            <w:szCs w:val="24"/>
            <w:lang w:val="en-US"/>
          </w:rPr>
          <w:t>After</w:t>
        </w:r>
        <w:r>
          <w:rPr>
            <w:rFonts w:ascii="Times New Roman" w:hAnsi="Times New Roman" w:cs="Times New Roman"/>
            <w:sz w:val="24"/>
            <w:szCs w:val="24"/>
            <w:lang w:val="en-US"/>
          </w:rPr>
          <w:t>wards</w:t>
        </w:r>
        <w:r w:rsidRPr="00C51849">
          <w:rPr>
            <w:rFonts w:ascii="Times New Roman" w:hAnsi="Times New Roman" w:cs="Times New Roman"/>
            <w:sz w:val="24"/>
            <w:szCs w:val="24"/>
            <w:lang w:val="en-US"/>
          </w:rPr>
          <w:t>, w</w:t>
        </w:r>
        <w:r>
          <w:rPr>
            <w:rFonts w:ascii="Times New Roman" w:hAnsi="Times New Roman" w:cs="Times New Roman"/>
            <w:sz w:val="24"/>
            <w:szCs w:val="24"/>
            <w:lang w:val="en-US"/>
          </w:rPr>
          <w:t>e fitted the path models in each population separately because they differed statistically. Details and results of this additional analysis are given in Appendix S2.</w:t>
        </w:r>
      </w:ins>
    </w:p>
    <w:p w:rsidR="00AB0B98" w:rsidRPr="00AF56D1" w:rsidRDefault="00AB0B98" w:rsidP="009141B5">
      <w:pPr>
        <w:spacing w:line="480" w:lineRule="auto"/>
        <w:ind w:firstLine="708"/>
        <w:rPr>
          <w:rFonts w:ascii="Times New Roman" w:hAnsi="Times New Roman" w:cs="Times New Roman"/>
          <w:sz w:val="24"/>
          <w:szCs w:val="24"/>
          <w:lang w:val="en-US"/>
        </w:rPr>
      </w:pPr>
      <w:moveToRangeStart w:id="236" w:author="Alicia" w:date="2015-05-06T15:39:00Z" w:name="move418690109"/>
      <w:moveTo w:id="237" w:author="Alicia" w:date="2015-05-06T15:39:00Z">
        <w:r>
          <w:rPr>
            <w:rFonts w:ascii="Times New Roman" w:hAnsi="Times New Roman" w:cs="Times New Roman"/>
            <w:sz w:val="24"/>
            <w:szCs w:val="24"/>
            <w:lang w:val="en-US"/>
          </w:rPr>
          <w:t>A</w:t>
        </w:r>
      </w:moveTo>
      <w:ins w:id="238" w:author="Alicia" w:date="2015-05-06T15:39:00Z">
        <w:r>
          <w:rPr>
            <w:rFonts w:ascii="Times New Roman" w:hAnsi="Times New Roman" w:cs="Times New Roman"/>
            <w:sz w:val="24"/>
            <w:szCs w:val="24"/>
            <w:lang w:val="en-US"/>
          </w:rPr>
          <w:t>ll the previous a</w:t>
        </w:r>
      </w:ins>
      <w:moveTo w:id="239" w:author="Alicia" w:date="2015-05-06T15:39:00Z">
        <w:r>
          <w:rPr>
            <w:rFonts w:ascii="Times New Roman" w:hAnsi="Times New Roman" w:cs="Times New Roman"/>
            <w:sz w:val="24"/>
            <w:szCs w:val="24"/>
            <w:lang w:val="en-US"/>
          </w:rPr>
          <w:t xml:space="preserve">nalyses were performed separately for 2010 and 2011. </w:t>
        </w:r>
      </w:moveTo>
      <w:moveToRangeEnd w:id="236"/>
    </w:p>
    <w:p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Finally, </w:t>
      </w:r>
      <w:del w:id="240" w:author="Alicia" w:date="2015-05-06T16:44:00Z">
        <w:r w:rsidDel="004B2B38">
          <w:rPr>
            <w:rFonts w:ascii="Times New Roman" w:hAnsi="Times New Roman" w:cs="Times New Roman"/>
            <w:sz w:val="24"/>
            <w:szCs w:val="24"/>
            <w:lang w:val="en-US"/>
          </w:rPr>
          <w:delText>t</w:delText>
        </w:r>
        <w:r w:rsidR="00A35A8E" w:rsidDel="004B2B38">
          <w:rPr>
            <w:rFonts w:ascii="Times New Roman" w:hAnsi="Times New Roman" w:cs="Times New Roman"/>
            <w:sz w:val="24"/>
            <w:szCs w:val="24"/>
            <w:lang w:val="en-US"/>
          </w:rPr>
          <w:delText>o</w:delText>
        </w:r>
        <w:r w:rsidR="0002319A" w:rsidDel="004B2B38">
          <w:rPr>
            <w:rFonts w:ascii="Times New Roman" w:hAnsi="Times New Roman" w:cs="Times New Roman"/>
            <w:sz w:val="24"/>
            <w:szCs w:val="24"/>
            <w:lang w:val="en-US"/>
          </w:rPr>
          <w:delText xml:space="preserve"> </w:delText>
        </w:r>
      </w:del>
      <w:ins w:id="241" w:author="Alicia" w:date="2015-05-06T16:44:00Z">
        <w:r w:rsidR="004B2B38">
          <w:rPr>
            <w:rFonts w:ascii="Times New Roman" w:hAnsi="Times New Roman" w:cs="Times New Roman"/>
            <w:sz w:val="24"/>
            <w:szCs w:val="24"/>
            <w:lang w:val="en-US"/>
          </w:rPr>
          <w:t xml:space="preserve">we </w:t>
        </w:r>
      </w:ins>
      <w:del w:id="242" w:author="Alicia" w:date="2015-05-06T16:39:00Z">
        <w:r w:rsidR="00F77E97" w:rsidDel="00754E1F">
          <w:rPr>
            <w:rFonts w:ascii="Times New Roman" w:hAnsi="Times New Roman" w:cs="Times New Roman"/>
            <w:sz w:val="24"/>
            <w:szCs w:val="24"/>
            <w:lang w:val="en-US"/>
          </w:rPr>
          <w:delText xml:space="preserve">see </w:delText>
        </w:r>
      </w:del>
      <w:ins w:id="243" w:author="Alicia" w:date="2015-05-06T16:39:00Z">
        <w:r w:rsidR="00754E1F">
          <w:rPr>
            <w:rFonts w:ascii="Times New Roman" w:hAnsi="Times New Roman" w:cs="Times New Roman"/>
            <w:sz w:val="24"/>
            <w:szCs w:val="24"/>
            <w:lang w:val="en-US"/>
          </w:rPr>
          <w:t>examine</w:t>
        </w:r>
      </w:ins>
      <w:ins w:id="244" w:author="Alicia" w:date="2015-05-06T16:44:00Z">
        <w:r w:rsidR="004B2B38">
          <w:rPr>
            <w:rFonts w:ascii="Times New Roman" w:hAnsi="Times New Roman" w:cs="Times New Roman"/>
            <w:sz w:val="24"/>
            <w:szCs w:val="24"/>
            <w:lang w:val="en-US"/>
          </w:rPr>
          <w:t>d</w:t>
        </w:r>
      </w:ins>
      <w:ins w:id="245" w:author="Alicia" w:date="2015-05-06T16:39:00Z">
        <w:r w:rsidR="00754E1F">
          <w:rPr>
            <w:rFonts w:ascii="Times New Roman" w:hAnsi="Times New Roman" w:cs="Times New Roman"/>
            <w:sz w:val="24"/>
            <w:szCs w:val="24"/>
            <w:lang w:val="en-US"/>
          </w:rPr>
          <w:t xml:space="preserve"> </w:t>
        </w:r>
      </w:ins>
      <w:r w:rsidR="00F77E97">
        <w:rPr>
          <w:rFonts w:ascii="Times New Roman" w:hAnsi="Times New Roman" w:cs="Times New Roman"/>
          <w:sz w:val="24"/>
          <w:szCs w:val="24"/>
          <w:lang w:val="en-US"/>
        </w:rPr>
        <w:t>if</w:t>
      </w:r>
      <w:ins w:id="246" w:author="Alicia" w:date="2015-05-06T16:39:00Z">
        <w:r w:rsidR="00754E1F">
          <w:rPr>
            <w:rFonts w:ascii="Times New Roman" w:hAnsi="Times New Roman" w:cs="Times New Roman"/>
            <w:sz w:val="24"/>
            <w:szCs w:val="24"/>
            <w:lang w:val="en-US"/>
          </w:rPr>
          <w:t xml:space="preserve"> abundance of</w:t>
        </w:r>
      </w:ins>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the second host of </w:t>
      </w:r>
      <w:r w:rsidR="009E7D4D" w:rsidRPr="009E7D4D">
        <w:rPr>
          <w:rFonts w:ascii="Times New Roman" w:hAnsi="Times New Roman" w:cs="Times New Roman"/>
          <w:i/>
          <w:sz w:val="24"/>
          <w:szCs w:val="24"/>
          <w:lang w:val="en-US"/>
        </w:rPr>
        <w:t xml:space="preserve">M. </w:t>
      </w:r>
      <w:proofErr w:type="spellStart"/>
      <w:r w:rsidR="009E7D4D" w:rsidRPr="009E7D4D">
        <w:rPr>
          <w:rFonts w:ascii="Times New Roman" w:hAnsi="Times New Roman" w:cs="Times New Roman"/>
          <w:i/>
          <w:sz w:val="24"/>
          <w:szCs w:val="24"/>
          <w:lang w:val="en-US"/>
        </w:rPr>
        <w:t>alcon</w:t>
      </w:r>
      <w:proofErr w:type="spellEnd"/>
      <w:r w:rsidR="009E7D4D">
        <w:rPr>
          <w:rFonts w:ascii="Times New Roman" w:hAnsi="Times New Roman" w:cs="Times New Roman"/>
          <w:sz w:val="24"/>
          <w:szCs w:val="24"/>
          <w:lang w:val="en-US"/>
        </w:rPr>
        <w:t xml:space="preserve"> </w:t>
      </w:r>
      <w:del w:id="247" w:author="Alicia" w:date="2015-05-06T16:43:00Z">
        <w:r w:rsidR="009E7D4D" w:rsidDel="00754E1F">
          <w:rPr>
            <w:rFonts w:ascii="Times New Roman" w:hAnsi="Times New Roman" w:cs="Times New Roman"/>
            <w:sz w:val="24"/>
            <w:szCs w:val="24"/>
            <w:lang w:val="en-US"/>
          </w:rPr>
          <w:delText xml:space="preserve">can </w:delText>
        </w:r>
        <w:r w:rsidR="00EF13B6" w:rsidDel="00754E1F">
          <w:rPr>
            <w:rFonts w:ascii="Times New Roman" w:hAnsi="Times New Roman" w:cs="Times New Roman"/>
            <w:sz w:val="24"/>
            <w:szCs w:val="24"/>
            <w:lang w:val="en-US"/>
          </w:rPr>
          <w:delText>condition</w:delText>
        </w:r>
      </w:del>
      <w:proofErr w:type="spellStart"/>
      <w:ins w:id="248" w:author="Alicia" w:date="2015-05-06T16:43:00Z">
        <w:r w:rsidR="00754E1F">
          <w:rPr>
            <w:rFonts w:ascii="Times New Roman" w:hAnsi="Times New Roman" w:cs="Times New Roman"/>
            <w:sz w:val="24"/>
            <w:szCs w:val="24"/>
            <w:lang w:val="en-US"/>
          </w:rPr>
          <w:t>influeces</w:t>
        </w:r>
      </w:ins>
      <w:proofErr w:type="spellEnd"/>
      <w:r w:rsidR="00EF13B6">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phenotypic selection by </w:t>
      </w:r>
      <w:r w:rsidR="00D07AAE">
        <w:rPr>
          <w:rFonts w:ascii="Times New Roman" w:hAnsi="Times New Roman" w:cs="Times New Roman"/>
          <w:sz w:val="24"/>
          <w:szCs w:val="24"/>
          <w:lang w:val="en-US"/>
        </w:rPr>
        <w:t>increasing</w:t>
      </w:r>
      <w:del w:id="249" w:author="Alicia" w:date="2015-05-06T16:43:00Z">
        <w:r w:rsidR="00D07AAE" w:rsidDel="00754E1F">
          <w:rPr>
            <w:rFonts w:ascii="Times New Roman" w:hAnsi="Times New Roman" w:cs="Times New Roman"/>
            <w:sz w:val="24"/>
            <w:szCs w:val="24"/>
            <w:lang w:val="en-US"/>
          </w:rPr>
          <w:delText>: a)</w:delText>
        </w:r>
      </w:del>
      <w:r w:rsidR="009E7D4D">
        <w:rPr>
          <w:rFonts w:ascii="Times New Roman" w:hAnsi="Times New Roman" w:cs="Times New Roman"/>
          <w:sz w:val="24"/>
          <w:szCs w:val="24"/>
          <w:lang w:val="en-US"/>
        </w:rPr>
        <w:t xml:space="preserve"> the probability of </w:t>
      </w:r>
      <w:ins w:id="250" w:author="Alicia" w:date="2015-05-06T16:43:00Z">
        <w:r w:rsidR="00754E1F">
          <w:rPr>
            <w:rFonts w:ascii="Times New Roman" w:hAnsi="Times New Roman" w:cs="Times New Roman"/>
            <w:sz w:val="24"/>
            <w:szCs w:val="24"/>
            <w:lang w:val="en-US"/>
          </w:rPr>
          <w:t xml:space="preserve">predator </w:t>
        </w:r>
      </w:ins>
      <w:r w:rsidR="009E7D4D">
        <w:rPr>
          <w:rFonts w:ascii="Times New Roman" w:hAnsi="Times New Roman" w:cs="Times New Roman"/>
          <w:sz w:val="24"/>
          <w:szCs w:val="24"/>
          <w:lang w:val="en-US"/>
        </w:rPr>
        <w:t xml:space="preserve">presence </w:t>
      </w:r>
      <w:del w:id="251" w:author="Alicia" w:date="2015-05-06T16:43:00Z">
        <w:r w:rsidR="009E7D4D" w:rsidDel="004B2B38">
          <w:rPr>
            <w:rFonts w:ascii="Times New Roman" w:hAnsi="Times New Roman" w:cs="Times New Roman"/>
            <w:sz w:val="24"/>
            <w:szCs w:val="24"/>
            <w:lang w:val="en-US"/>
          </w:rPr>
          <w:delText xml:space="preserve">of the </w:delText>
        </w:r>
        <w:r w:rsidR="009E7D4D" w:rsidDel="00754E1F">
          <w:rPr>
            <w:rFonts w:ascii="Times New Roman" w:hAnsi="Times New Roman" w:cs="Times New Roman"/>
            <w:sz w:val="24"/>
            <w:szCs w:val="24"/>
            <w:lang w:val="en-US"/>
          </w:rPr>
          <w:delText>predator</w:delText>
        </w:r>
        <w:r w:rsidR="00EF13B6" w:rsidDel="00754E1F">
          <w:rPr>
            <w:rFonts w:ascii="Times New Roman" w:hAnsi="Times New Roman" w:cs="Times New Roman"/>
            <w:sz w:val="24"/>
            <w:szCs w:val="24"/>
            <w:lang w:val="en-US"/>
          </w:rPr>
          <w:delText xml:space="preserve"> </w:delText>
        </w:r>
      </w:del>
      <w:r w:rsidR="00EF13B6">
        <w:rPr>
          <w:rFonts w:ascii="Times New Roman" w:hAnsi="Times New Roman" w:cs="Times New Roman"/>
          <w:sz w:val="24"/>
          <w:szCs w:val="24"/>
          <w:lang w:val="en-US"/>
        </w:rPr>
        <w:t xml:space="preserve">or </w:t>
      </w:r>
      <w:del w:id="252" w:author="Alicia" w:date="2015-05-06T16:43:00Z">
        <w:r w:rsidR="00D07AAE" w:rsidDel="004B2B38">
          <w:rPr>
            <w:rFonts w:ascii="Times New Roman" w:hAnsi="Times New Roman" w:cs="Times New Roman"/>
            <w:sz w:val="24"/>
            <w:szCs w:val="24"/>
            <w:lang w:val="en-US"/>
          </w:rPr>
          <w:delText xml:space="preserve">b) </w:delText>
        </w:r>
      </w:del>
      <w:r w:rsidR="00EF13B6">
        <w:rPr>
          <w:rFonts w:ascii="Times New Roman" w:hAnsi="Times New Roman" w:cs="Times New Roman"/>
          <w:sz w:val="24"/>
          <w:szCs w:val="24"/>
          <w:lang w:val="en-US"/>
        </w:rPr>
        <w:t>the intensity of the interaction</w:t>
      </w:r>
      <w:ins w:id="253" w:author="Alicia" w:date="2015-05-06T16:44:00Z">
        <w:r w:rsidR="004B2B38">
          <w:rPr>
            <w:rFonts w:ascii="Times New Roman" w:hAnsi="Times New Roman" w:cs="Times New Roman"/>
            <w:sz w:val="24"/>
            <w:szCs w:val="24"/>
            <w:lang w:val="en-US"/>
          </w:rPr>
          <w:t>. For this,</w:t>
        </w:r>
      </w:ins>
      <w:del w:id="254" w:author="Alicia" w:date="2015-05-06T16:44:00Z">
        <w:r w:rsidR="009E7D4D" w:rsidDel="004B2B38">
          <w:rPr>
            <w:rFonts w:ascii="Times New Roman" w:hAnsi="Times New Roman" w:cs="Times New Roman"/>
            <w:sz w:val="24"/>
            <w:szCs w:val="24"/>
            <w:lang w:val="en-US"/>
          </w:rPr>
          <w:delText>,</w:delText>
        </w:r>
      </w:del>
      <w:r w:rsidR="009E7D4D">
        <w:rPr>
          <w:rFonts w:ascii="Times New Roman" w:hAnsi="Times New Roman" w:cs="Times New Roman"/>
          <w:sz w:val="24"/>
          <w:szCs w:val="24"/>
          <w:lang w:val="en-US"/>
        </w:rPr>
        <w:t xml:space="preserve"> we performed </w:t>
      </w:r>
      <w:r w:rsidR="00D07AAE">
        <w:rPr>
          <w:rFonts w:ascii="Times New Roman" w:hAnsi="Times New Roman" w:cs="Times New Roman"/>
          <w:sz w:val="24"/>
          <w:szCs w:val="24"/>
          <w:lang w:val="en-US"/>
        </w:rPr>
        <w:t xml:space="preserve">a) </w:t>
      </w:r>
      <w:r w:rsidR="009E7D4D">
        <w:rPr>
          <w:rFonts w:ascii="Times New Roman" w:hAnsi="Times New Roman" w:cs="Times New Roman"/>
          <w:sz w:val="24"/>
          <w:szCs w:val="24"/>
          <w:lang w:val="en-US"/>
        </w:rPr>
        <w:t xml:space="preserve">a logistic regression of butterfly presence on log-transformed ant abundance, using </w:t>
      </w:r>
      <w:proofErr w:type="gramStart"/>
      <w:r w:rsidR="009E7D4D">
        <w:rPr>
          <w:rFonts w:ascii="Times New Roman" w:hAnsi="Times New Roman" w:cs="Times New Roman"/>
          <w:sz w:val="24"/>
          <w:szCs w:val="24"/>
          <w:lang w:val="en-US"/>
        </w:rPr>
        <w:t>the 20 study populations</w:t>
      </w:r>
      <w:r w:rsidR="002467E6">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b) </w:t>
      </w:r>
      <w:r w:rsidR="00C12AA8">
        <w:rPr>
          <w:rFonts w:ascii="Times New Roman" w:hAnsi="Times New Roman" w:cs="Times New Roman"/>
          <w:sz w:val="24"/>
          <w:szCs w:val="24"/>
          <w:lang w:val="en-US"/>
        </w:rPr>
        <w:t xml:space="preserve">per-year </w:t>
      </w:r>
      <w:r w:rsidR="00D07AAE">
        <w:rPr>
          <w:rFonts w:ascii="Times New Roman" w:hAnsi="Times New Roman" w:cs="Times New Roman"/>
          <w:sz w:val="24"/>
          <w:szCs w:val="24"/>
          <w:lang w:val="en-US"/>
        </w:rPr>
        <w:t>linear regressions of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t>
      </w:r>
      <w:r w:rsidR="00D07AAE">
        <w:rPr>
          <w:rFonts w:ascii="Times New Roman" w:hAnsi="Times New Roman" w:cs="Times New Roman"/>
          <w:sz w:val="24"/>
          <w:szCs w:val="24"/>
          <w:lang w:val="en-US"/>
        </w:rPr>
        <w:lastRenderedPageBreak/>
        <w:t xml:space="preserve">with </w:t>
      </w:r>
      <w:r w:rsidR="00D07AAE" w:rsidRPr="003120FF">
        <w:rPr>
          <w:rFonts w:ascii="Times New Roman" w:hAnsi="Times New Roman" w:cs="Times New Roman"/>
          <w:i/>
          <w:sz w:val="24"/>
          <w:szCs w:val="24"/>
          <w:lang w:val="en-US"/>
        </w:rPr>
        <w:t xml:space="preserve">M. </w:t>
      </w:r>
      <w:proofErr w:type="spellStart"/>
      <w:r w:rsidR="00D07AAE" w:rsidRPr="003120FF">
        <w:rPr>
          <w:rFonts w:ascii="Times New Roman" w:hAnsi="Times New Roman" w:cs="Times New Roman"/>
          <w:i/>
          <w:sz w:val="24"/>
          <w:szCs w:val="24"/>
          <w:lang w:val="en-US"/>
        </w:rPr>
        <w:t>alcon</w:t>
      </w:r>
      <w:proofErr w:type="spellEnd"/>
      <w:r w:rsidR="00D07AAE">
        <w:rPr>
          <w:rFonts w:ascii="Times New Roman" w:hAnsi="Times New Roman" w:cs="Times New Roman"/>
          <w:sz w:val="24"/>
          <w:szCs w:val="24"/>
          <w:lang w:val="en-US"/>
        </w:rPr>
        <w:t xml:space="preserve"> eggs</w:t>
      </w:r>
      <w:proofErr w:type="gramEnd"/>
      <w:r w:rsidR="00D07AAE">
        <w:rPr>
          <w:rFonts w:ascii="Times New Roman" w:hAnsi="Times New Roman" w:cs="Times New Roman"/>
          <w:sz w:val="24"/>
          <w:szCs w:val="24"/>
          <w:lang w:val="en-US"/>
        </w:rPr>
        <w:t xml:space="preserve"> on log-transformed ant-abundance, using the 11 populations where the butterfly was present</w:t>
      </w:r>
      <w:r w:rsidR="002467E6">
        <w:rPr>
          <w:rFonts w:ascii="Times New Roman" w:hAnsi="Times New Roman" w:cs="Times New Roman"/>
          <w:sz w:val="24"/>
          <w:szCs w:val="24"/>
          <w:lang w:val="en-US"/>
        </w:rPr>
        <w:t>.</w:t>
      </w:r>
    </w:p>
    <w:p w:rsidR="00987BBE" w:rsidRDefault="00AB2642"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987BBE">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{"citationID":"24863b6osl","properties":{"formattedCitation":"(R Core Team, 2014)","plainCitation":"(R Core Team, 2014)"},"citationItems":[{"id":2131,"uris":["http://zotero.org/users/624279/items/VXJT747P"],"uri":["http://zotero.org/users/624279/items/VXJT747P"],"itemData":{"id":2131,"type":"book","title":"R: A language and environment for statistical computing. R Foundation for Statistical Computing, Vienna, Austria. URL   http://www.R-project.org/.","author":[{"family":"R Core Team","given":""}],"issued":{"date-parts":[["2014"]]}}}],"schema":"https://github.com/citation-style-language/schema/raw/master/csl-citation.json"} </w:instrText>
      </w:r>
      <w:r w:rsidR="00987BBE">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(R Core Team, 2014)</w:t>
      </w:r>
      <w:r w:rsidR="00987BBE">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with the exception of </w:t>
      </w:r>
      <w:r w:rsidR="00376F42">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path analyses shown on Appendix S2, which were conducted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{"citationID":"E6d9YJCX","properties":{"formattedCitation":"(Arbukle, 2007)","plainCitation":"(Arbukle, 2007)"},"citationItems":[{"id":3384,"uris":["http://zotero.org/users/624279/items/H2R7MGPH"],"uri":["http://zotero.org/users/624279/items/H2R7MGPH"],"itemData":{"id":3384,"type":"book","title":"AMOS 16 Users Guide","author":[{"family":"Arbukle","given":"J.L."}],"issued":{"date-parts":[["2007"]]}}}],"schema":"https://github.com/citation-style-language/schema/raw/master/csl-citation.json"} </w:instrText>
      </w:r>
      <w:r w:rsidRPr="0044191E">
        <w:rPr>
          <w:rFonts w:ascii="Times New Roman" w:hAnsi="Times New Roman" w:cs="Times New Roman"/>
          <w:sz w:val="24"/>
          <w:szCs w:val="24"/>
          <w:lang w:val="en-US"/>
        </w:rPr>
        <w:fldChar w:fldCharType="separate"/>
      </w:r>
      <w:r w:rsidRPr="0044191E">
        <w:rPr>
          <w:rFonts w:ascii="Times New Roman" w:hAnsi="Times New Roman" w:cs="Times New Roman"/>
          <w:sz w:val="24"/>
          <w:lang w:val="en-US"/>
        </w:rPr>
        <w:t>(Arbukle, 2007)</w:t>
      </w:r>
      <w:r w:rsidRPr="0044191E">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rsidR="00130CB5" w:rsidRDefault="000A4B8B" w:rsidP="00EC3F9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for linear </w:t>
      </w:r>
      <w:r w:rsidR="00BE571C">
        <w:rPr>
          <w:rFonts w:ascii="Times New Roman" w:hAnsi="Times New Roman" w:cs="Times New Roman"/>
          <w:sz w:val="24"/>
          <w:szCs w:val="24"/>
          <w:lang w:val="en-US"/>
        </w:rPr>
        <w:t xml:space="preserve">(directional) </w:t>
      </w:r>
      <w:r>
        <w:rPr>
          <w:rFonts w:ascii="Times New Roman" w:hAnsi="Times New Roman" w:cs="Times New Roman"/>
          <w:sz w:val="24"/>
          <w:szCs w:val="24"/>
          <w:lang w:val="en-US"/>
        </w:rPr>
        <w:t xml:space="preserve">selection </w:t>
      </w:r>
      <w:del w:id="255" w:author="Alicia" w:date="2015-05-06T16:48:00Z">
        <w:r w:rsidR="00FE712B" w:rsidDel="004B2B38">
          <w:rPr>
            <w:rFonts w:ascii="Times New Roman" w:hAnsi="Times New Roman" w:cs="Times New Roman"/>
            <w:sz w:val="24"/>
            <w:szCs w:val="24"/>
            <w:lang w:val="en-US"/>
          </w:rPr>
          <w:delText xml:space="preserve">(model A in Table 1) </w:delText>
        </w:r>
      </w:del>
      <w:r>
        <w:rPr>
          <w:rFonts w:ascii="Times New Roman" w:hAnsi="Times New Roman" w:cs="Times New Roman"/>
          <w:sz w:val="24"/>
          <w:szCs w:val="24"/>
          <w:lang w:val="en-US"/>
        </w:rPr>
        <w:t>on flowering phenology, flower number and shoot height in both study years</w:t>
      </w:r>
      <w:ins w:id="256" w:author="Alicia" w:date="2015-05-06T16:48:00Z">
        <w:r w:rsidR="004B2B38">
          <w:rPr>
            <w:rFonts w:ascii="Times New Roman" w:hAnsi="Times New Roman" w:cs="Times New Roman"/>
            <w:sz w:val="24"/>
            <w:szCs w:val="24"/>
            <w:lang w:val="en-US"/>
          </w:rPr>
          <w:t xml:space="preserve"> (Table 1A)</w:t>
        </w:r>
      </w:ins>
      <w:r w:rsidR="006C7F43">
        <w:rPr>
          <w:rFonts w:ascii="Times New Roman" w:hAnsi="Times New Roman" w:cs="Times New Roman"/>
          <w:sz w:val="24"/>
          <w:szCs w:val="24"/>
          <w:lang w:val="en-US"/>
        </w:rPr>
        <w:t>. Linear s</w:t>
      </w:r>
      <w:r w:rsidR="00455DFD">
        <w:rPr>
          <w:rFonts w:ascii="Times New Roman" w:hAnsi="Times New Roman" w:cs="Times New Roman"/>
          <w:sz w:val="24"/>
          <w:szCs w:val="24"/>
          <w:lang w:val="en-US"/>
        </w:rPr>
        <w:t xml:space="preserve">election on flowering phenology and flower number varied among populations </w:t>
      </w:r>
      <w:r w:rsidR="00F949DB">
        <w:rPr>
          <w:rFonts w:ascii="Times New Roman" w:hAnsi="Times New Roman" w:cs="Times New Roman"/>
          <w:sz w:val="24"/>
          <w:szCs w:val="24"/>
          <w:lang w:val="en-US"/>
        </w:rPr>
        <w:t xml:space="preserve">in </w:t>
      </w:r>
      <w:r w:rsidR="00083829">
        <w:rPr>
          <w:rFonts w:ascii="Times New Roman" w:hAnsi="Times New Roman" w:cs="Times New Roman"/>
          <w:sz w:val="24"/>
          <w:szCs w:val="24"/>
          <w:lang w:val="en-US"/>
        </w:rPr>
        <w:t xml:space="preserve">both </w:t>
      </w:r>
      <w:r w:rsidR="00F949DB">
        <w:rPr>
          <w:rFonts w:ascii="Times New Roman" w:hAnsi="Times New Roman" w:cs="Times New Roman"/>
          <w:sz w:val="24"/>
          <w:szCs w:val="24"/>
          <w:lang w:val="en-US"/>
        </w:rPr>
        <w:t>study years</w:t>
      </w:r>
      <w:r w:rsidR="00455DF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Linear</w:t>
      </w:r>
      <w:r w:rsidR="00455DFD">
        <w:rPr>
          <w:rFonts w:ascii="Times New Roman" w:hAnsi="Times New Roman" w:cs="Times New Roman"/>
          <w:sz w:val="24"/>
          <w:szCs w:val="24"/>
          <w:lang w:val="en-US"/>
        </w:rPr>
        <w:t xml:space="preserve"> selection on shoot height </w:t>
      </w:r>
      <w:del w:id="257" w:author="Alicia" w:date="2015-05-06T16:51:00Z">
        <w:r w:rsidR="00455DFD" w:rsidDel="004B2B38">
          <w:rPr>
            <w:rFonts w:ascii="Times New Roman" w:hAnsi="Times New Roman" w:cs="Times New Roman"/>
            <w:sz w:val="24"/>
            <w:szCs w:val="24"/>
            <w:lang w:val="en-US"/>
          </w:rPr>
          <w:delText>was constant</w:delText>
        </w:r>
      </w:del>
      <w:ins w:id="258" w:author="Alicia" w:date="2015-05-06T16:51:00Z">
        <w:r w:rsidR="004B2B38">
          <w:rPr>
            <w:rFonts w:ascii="Times New Roman" w:hAnsi="Times New Roman" w:cs="Times New Roman"/>
            <w:sz w:val="24"/>
            <w:szCs w:val="24"/>
            <w:lang w:val="en-US"/>
          </w:rPr>
          <w:t>did not differ</w:t>
        </w:r>
      </w:ins>
      <w:r w:rsidR="00455DFD">
        <w:rPr>
          <w:rFonts w:ascii="Times New Roman" w:hAnsi="Times New Roman" w:cs="Times New Roman"/>
          <w:sz w:val="24"/>
          <w:szCs w:val="24"/>
          <w:lang w:val="en-US"/>
        </w:rPr>
        <w:t xml:space="preserve"> among populations in 2010, with </w:t>
      </w:r>
      <w:r w:rsidR="00083829">
        <w:rPr>
          <w:rFonts w:ascii="Times New Roman" w:hAnsi="Times New Roman" w:cs="Times New Roman"/>
          <w:sz w:val="24"/>
          <w:szCs w:val="24"/>
          <w:lang w:val="en-US"/>
        </w:rPr>
        <w:t xml:space="preserve">relative </w:t>
      </w:r>
      <w:r w:rsidR="00455DFD">
        <w:rPr>
          <w:rFonts w:ascii="Times New Roman" w:hAnsi="Times New Roman" w:cs="Times New Roman"/>
          <w:sz w:val="24"/>
          <w:szCs w:val="24"/>
          <w:lang w:val="en-US"/>
        </w:rPr>
        <w:t xml:space="preserve">fitness increasing </w:t>
      </w:r>
      <w:r w:rsidR="00083829">
        <w:rPr>
          <w:rFonts w:ascii="Times New Roman" w:hAnsi="Times New Roman" w:cs="Times New Roman"/>
          <w:sz w:val="24"/>
          <w:szCs w:val="24"/>
          <w:lang w:val="en-US"/>
        </w:rPr>
        <w:t xml:space="preserve">in plants </w:t>
      </w:r>
      <w:r w:rsidR="00455DFD">
        <w:rPr>
          <w:rFonts w:ascii="Times New Roman" w:hAnsi="Times New Roman" w:cs="Times New Roman"/>
          <w:sz w:val="24"/>
          <w:szCs w:val="24"/>
          <w:lang w:val="en-US"/>
        </w:rPr>
        <w:t xml:space="preserve">with higher shoots, </w:t>
      </w:r>
      <w:r w:rsidR="005E1BE3">
        <w:rPr>
          <w:rFonts w:ascii="Times New Roman" w:hAnsi="Times New Roman" w:cs="Times New Roman"/>
          <w:sz w:val="24"/>
          <w:szCs w:val="24"/>
          <w:lang w:val="en-US"/>
        </w:rPr>
        <w:t>but</w:t>
      </w:r>
      <w:r w:rsidR="00455DFD">
        <w:rPr>
          <w:rFonts w:ascii="Times New Roman" w:hAnsi="Times New Roman" w:cs="Times New Roman"/>
          <w:sz w:val="24"/>
          <w:szCs w:val="24"/>
          <w:lang w:val="en-US"/>
        </w:rPr>
        <w:t xml:space="preserve"> </w:t>
      </w:r>
      <w:r w:rsidR="00ED310C">
        <w:rPr>
          <w:rFonts w:ascii="Times New Roman" w:hAnsi="Times New Roman" w:cs="Times New Roman"/>
          <w:sz w:val="24"/>
          <w:szCs w:val="24"/>
          <w:lang w:val="en-US"/>
        </w:rPr>
        <w:t xml:space="preserve">varied among populations </w:t>
      </w:r>
      <w:r w:rsidR="00455DFD">
        <w:rPr>
          <w:rFonts w:ascii="Times New Roman" w:hAnsi="Times New Roman" w:cs="Times New Roman"/>
          <w:sz w:val="24"/>
          <w:szCs w:val="24"/>
          <w:lang w:val="en-US"/>
        </w:rPr>
        <w:t>in 2011.</w:t>
      </w:r>
      <w:r w:rsidR="00130CB5">
        <w:rPr>
          <w:rFonts w:ascii="Times New Roman" w:hAnsi="Times New Roman" w:cs="Times New Roman"/>
          <w:sz w:val="24"/>
          <w:szCs w:val="24"/>
          <w:lang w:val="en-US"/>
        </w:rPr>
        <w:t xml:space="preserve"> </w:t>
      </w:r>
      <w:r w:rsidR="00CE60AE">
        <w:rPr>
          <w:rFonts w:ascii="Times New Roman" w:hAnsi="Times New Roman" w:cs="Times New Roman"/>
          <w:sz w:val="24"/>
          <w:szCs w:val="24"/>
          <w:lang w:val="en-US"/>
        </w:rPr>
        <w:t xml:space="preserve">We </w:t>
      </w:r>
      <w:r w:rsidR="00BE571C">
        <w:rPr>
          <w:rFonts w:ascii="Times New Roman" w:hAnsi="Times New Roman" w:cs="Times New Roman"/>
          <w:sz w:val="24"/>
          <w:szCs w:val="24"/>
          <w:lang w:val="en-US"/>
        </w:rPr>
        <w:t xml:space="preserve">also found </w:t>
      </w:r>
      <w:del w:id="259" w:author="Alicia" w:date="2015-05-06T16:52:00Z">
        <w:r w:rsidR="00BE571C" w:rsidDel="004B2B38">
          <w:rPr>
            <w:rFonts w:ascii="Times New Roman" w:hAnsi="Times New Roman" w:cs="Times New Roman"/>
            <w:sz w:val="24"/>
            <w:szCs w:val="24"/>
            <w:lang w:val="en-US"/>
          </w:rPr>
          <w:delText xml:space="preserve">some </w:delText>
        </w:r>
      </w:del>
      <w:r w:rsidR="00BE571C">
        <w:rPr>
          <w:rFonts w:ascii="Times New Roman" w:hAnsi="Times New Roman" w:cs="Times New Roman"/>
          <w:sz w:val="24"/>
          <w:szCs w:val="24"/>
          <w:lang w:val="en-US"/>
        </w:rPr>
        <w:t xml:space="preserve">evidence of correlational </w:t>
      </w:r>
      <w:del w:id="260" w:author="Alicia" w:date="2015-05-06T16:52:00Z">
        <w:r w:rsidR="00E24180" w:rsidDel="004B2B38">
          <w:rPr>
            <w:rFonts w:ascii="Times New Roman" w:hAnsi="Times New Roman" w:cs="Times New Roman"/>
            <w:sz w:val="24"/>
            <w:szCs w:val="24"/>
            <w:lang w:val="en-US"/>
          </w:rPr>
          <w:delText xml:space="preserve">and non-linear </w:delText>
        </w:r>
      </w:del>
      <w:r w:rsidR="00BE571C">
        <w:rPr>
          <w:rFonts w:ascii="Times New Roman" w:hAnsi="Times New Roman" w:cs="Times New Roman"/>
          <w:sz w:val="24"/>
          <w:szCs w:val="24"/>
          <w:lang w:val="en-US"/>
        </w:rPr>
        <w:t>selection</w:t>
      </w:r>
      <w:r w:rsidR="00E24180">
        <w:rPr>
          <w:rFonts w:ascii="Times New Roman" w:hAnsi="Times New Roman" w:cs="Times New Roman"/>
          <w:sz w:val="24"/>
          <w:szCs w:val="24"/>
          <w:lang w:val="en-US"/>
        </w:rPr>
        <w:t>. Some</w:t>
      </w:r>
      <w:r w:rsidR="00BE571C">
        <w:rPr>
          <w:rFonts w:ascii="Times New Roman" w:hAnsi="Times New Roman" w:cs="Times New Roman"/>
          <w:sz w:val="24"/>
          <w:szCs w:val="24"/>
          <w:lang w:val="en-US"/>
        </w:rPr>
        <w:t xml:space="preserve"> trait interactions showed significant effects</w:t>
      </w:r>
      <w:r w:rsidR="00130CB5">
        <w:rPr>
          <w:rFonts w:ascii="Times New Roman" w:hAnsi="Times New Roman" w:cs="Times New Roman"/>
          <w:sz w:val="24"/>
          <w:szCs w:val="24"/>
          <w:lang w:val="en-US"/>
        </w:rPr>
        <w:t xml:space="preserve"> (</w:t>
      </w:r>
      <w:del w:id="261" w:author="Alicia" w:date="2015-05-06T16:52:00Z">
        <w:r w:rsidR="00130CB5" w:rsidDel="004B2B38">
          <w:rPr>
            <w:rFonts w:ascii="Times New Roman" w:hAnsi="Times New Roman" w:cs="Times New Roman"/>
            <w:sz w:val="24"/>
            <w:szCs w:val="24"/>
            <w:lang w:val="en-US"/>
          </w:rPr>
          <w:delText xml:space="preserve">model B in </w:delText>
        </w:r>
      </w:del>
      <w:r w:rsidR="00130CB5">
        <w:rPr>
          <w:rFonts w:ascii="Times New Roman" w:hAnsi="Times New Roman" w:cs="Times New Roman"/>
          <w:sz w:val="24"/>
          <w:szCs w:val="24"/>
          <w:lang w:val="en-US"/>
        </w:rPr>
        <w:t>Table 1</w:t>
      </w:r>
      <w:ins w:id="262" w:author="Alicia" w:date="2015-05-06T16:52:00Z">
        <w:r w:rsidR="004B2B38">
          <w:rPr>
            <w:rFonts w:ascii="Times New Roman" w:hAnsi="Times New Roman" w:cs="Times New Roman"/>
            <w:sz w:val="24"/>
            <w:szCs w:val="24"/>
            <w:lang w:val="en-US"/>
          </w:rPr>
          <w:t>B</w:t>
        </w:r>
      </w:ins>
      <w:r w:rsidR="00130CB5">
        <w:rPr>
          <w:rFonts w:ascii="Times New Roman" w:hAnsi="Times New Roman" w:cs="Times New Roman"/>
          <w:sz w:val="24"/>
          <w:szCs w:val="24"/>
          <w:lang w:val="en-US"/>
        </w:rPr>
        <w:t>)</w:t>
      </w:r>
      <w:r w:rsidR="00E24180">
        <w:rPr>
          <w:rFonts w:ascii="Times New Roman" w:hAnsi="Times New Roman" w:cs="Times New Roman"/>
          <w:sz w:val="24"/>
          <w:szCs w:val="24"/>
          <w:lang w:val="en-US"/>
        </w:rPr>
        <w:t xml:space="preserve">, although they </w:t>
      </w:r>
      <w:del w:id="263" w:author="Alicia" w:date="2015-05-06T16:54:00Z">
        <w:r w:rsidR="00E24180" w:rsidDel="00A17CAD">
          <w:rPr>
            <w:rFonts w:ascii="Times New Roman" w:hAnsi="Times New Roman" w:cs="Times New Roman"/>
            <w:sz w:val="24"/>
            <w:szCs w:val="24"/>
            <w:lang w:val="en-US"/>
          </w:rPr>
          <w:delText>were dependent on the</w:delText>
        </w:r>
      </w:del>
      <w:ins w:id="264" w:author="Alicia" w:date="2015-05-06T16:54:00Z">
        <w:r w:rsidR="00A17CAD">
          <w:rPr>
            <w:rFonts w:ascii="Times New Roman" w:hAnsi="Times New Roman" w:cs="Times New Roman"/>
            <w:sz w:val="24"/>
            <w:szCs w:val="24"/>
            <w:lang w:val="en-US"/>
          </w:rPr>
          <w:t>differed among</w:t>
        </w:r>
      </w:ins>
      <w:r w:rsidR="00E24180">
        <w:rPr>
          <w:rFonts w:ascii="Times New Roman" w:hAnsi="Times New Roman" w:cs="Times New Roman"/>
          <w:sz w:val="24"/>
          <w:szCs w:val="24"/>
          <w:lang w:val="en-US"/>
        </w:rPr>
        <w:t xml:space="preserve"> population</w:t>
      </w:r>
      <w:ins w:id="265" w:author="Alicia" w:date="2015-05-06T16:54:00Z">
        <w:r w:rsidR="00A17CAD">
          <w:rPr>
            <w:rFonts w:ascii="Times New Roman" w:hAnsi="Times New Roman" w:cs="Times New Roman"/>
            <w:sz w:val="24"/>
            <w:szCs w:val="24"/>
            <w:lang w:val="en-US"/>
          </w:rPr>
          <w:t>s</w:t>
        </w:r>
      </w:ins>
      <w:r w:rsidR="00221FA2">
        <w:rPr>
          <w:rFonts w:ascii="Times New Roman" w:hAnsi="Times New Roman" w:cs="Times New Roman"/>
          <w:sz w:val="24"/>
          <w:szCs w:val="24"/>
          <w:lang w:val="en-US"/>
        </w:rPr>
        <w:t xml:space="preserve">. </w:t>
      </w:r>
      <w:r w:rsidR="00130CB5">
        <w:rPr>
          <w:rFonts w:ascii="Times New Roman" w:hAnsi="Times New Roman" w:cs="Times New Roman"/>
          <w:sz w:val="24"/>
          <w:szCs w:val="24"/>
          <w:lang w:val="en-US"/>
        </w:rPr>
        <w:t xml:space="preserve">In both study years, we found a significant quadratic effect of flower number on fitness that </w:t>
      </w:r>
      <w:del w:id="266" w:author="Alicia" w:date="2015-05-06T16:54:00Z">
        <w:r w:rsidR="00130CB5" w:rsidDel="00A17CAD">
          <w:rPr>
            <w:rFonts w:ascii="Times New Roman" w:hAnsi="Times New Roman" w:cs="Times New Roman"/>
            <w:sz w:val="24"/>
            <w:szCs w:val="24"/>
            <w:lang w:val="en-US"/>
          </w:rPr>
          <w:delText>was dependent on the</w:delText>
        </w:r>
      </w:del>
      <w:ins w:id="267" w:author="Alicia" w:date="2015-05-06T16:54:00Z">
        <w:r w:rsidR="00A17CAD">
          <w:rPr>
            <w:rFonts w:ascii="Times New Roman" w:hAnsi="Times New Roman" w:cs="Times New Roman"/>
            <w:sz w:val="24"/>
            <w:szCs w:val="24"/>
            <w:lang w:val="en-US"/>
          </w:rPr>
          <w:t>differed among</w:t>
        </w:r>
      </w:ins>
      <w:r w:rsidR="00130CB5">
        <w:rPr>
          <w:rFonts w:ascii="Times New Roman" w:hAnsi="Times New Roman" w:cs="Times New Roman"/>
          <w:sz w:val="24"/>
          <w:szCs w:val="24"/>
          <w:lang w:val="en-US"/>
        </w:rPr>
        <w:t xml:space="preserve"> population</w:t>
      </w:r>
      <w:ins w:id="268" w:author="Alicia" w:date="2015-05-06T16:54:00Z">
        <w:r w:rsidR="00A17CAD">
          <w:rPr>
            <w:rFonts w:ascii="Times New Roman" w:hAnsi="Times New Roman" w:cs="Times New Roman"/>
            <w:sz w:val="24"/>
            <w:szCs w:val="24"/>
            <w:lang w:val="en-US"/>
          </w:rPr>
          <w:t>s</w:t>
        </w:r>
      </w:ins>
      <w:r w:rsidR="00130CB5">
        <w:rPr>
          <w:rFonts w:ascii="Times New Roman" w:hAnsi="Times New Roman" w:cs="Times New Roman"/>
          <w:sz w:val="24"/>
          <w:szCs w:val="24"/>
          <w:lang w:val="en-US"/>
        </w:rPr>
        <w:t xml:space="preserve"> (model C in Table 1)</w:t>
      </w:r>
      <w:r w:rsidR="00176CA6">
        <w:rPr>
          <w:rFonts w:ascii="Times New Roman" w:hAnsi="Times New Roman" w:cs="Times New Roman"/>
          <w:sz w:val="24"/>
          <w:szCs w:val="24"/>
          <w:lang w:val="en-US"/>
        </w:rPr>
        <w:t>.</w:t>
      </w:r>
    </w:p>
    <w:p w:rsidR="00580C74" w:rsidRDefault="008E455D" w:rsidP="008E455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Phenotypic selection on flowering phenology </w:t>
      </w:r>
      <w:del w:id="269" w:author="Alicia" w:date="2015-05-06T16:57:00Z">
        <w:r w:rsidDel="008C7C12">
          <w:rPr>
            <w:rFonts w:ascii="Times New Roman" w:hAnsi="Times New Roman" w:cs="Times New Roman"/>
            <w:sz w:val="24"/>
            <w:szCs w:val="24"/>
            <w:lang w:val="en-US"/>
          </w:rPr>
          <w:delText>was</w:delText>
        </w:r>
        <w:r w:rsidRPr="005702FF" w:rsidDel="008C7C12">
          <w:rPr>
            <w:rFonts w:ascii="Times New Roman" w:hAnsi="Times New Roman" w:cs="Times New Roman"/>
            <w:sz w:val="24"/>
            <w:szCs w:val="24"/>
            <w:lang w:val="en-US"/>
          </w:rPr>
          <w:delText xml:space="preserve"> </w:delText>
        </w:r>
        <w:r w:rsidDel="008C7C12">
          <w:rPr>
            <w:rFonts w:ascii="Times New Roman" w:hAnsi="Times New Roman" w:cs="Times New Roman"/>
            <w:sz w:val="24"/>
            <w:szCs w:val="24"/>
            <w:lang w:val="en-US"/>
          </w:rPr>
          <w:delText xml:space="preserve">mediated by the interaction with </w:delText>
        </w:r>
        <w:r w:rsidRPr="00943DE7" w:rsidDel="008C7C12">
          <w:rPr>
            <w:rFonts w:ascii="Times New Roman" w:hAnsi="Times New Roman" w:cs="Times New Roman"/>
            <w:i/>
            <w:sz w:val="24"/>
            <w:szCs w:val="24"/>
            <w:lang w:val="en-US"/>
          </w:rPr>
          <w:delText>M. alcon</w:delText>
        </w:r>
        <w:r w:rsidDel="008C7C12">
          <w:rPr>
            <w:rFonts w:ascii="Times New Roman" w:hAnsi="Times New Roman" w:cs="Times New Roman"/>
            <w:sz w:val="24"/>
            <w:szCs w:val="24"/>
            <w:lang w:val="en-US"/>
          </w:rPr>
          <w:delText xml:space="preserve">, as it </w:delText>
        </w:r>
      </w:del>
      <w:r>
        <w:rPr>
          <w:rFonts w:ascii="Times New Roman" w:hAnsi="Times New Roman" w:cs="Times New Roman"/>
          <w:sz w:val="24"/>
          <w:szCs w:val="24"/>
          <w:lang w:val="en-US"/>
        </w:rPr>
        <w:t>differed between populations where the predator was absent and</w:t>
      </w:r>
      <w:ins w:id="270" w:author="Alicia" w:date="2015-05-06T16:58:00Z">
        <w:r w:rsidR="008C7C12">
          <w:rPr>
            <w:rFonts w:ascii="Times New Roman" w:hAnsi="Times New Roman" w:cs="Times New Roman"/>
            <w:sz w:val="24"/>
            <w:szCs w:val="24"/>
            <w:lang w:val="en-US"/>
          </w:rPr>
          <w:t xml:space="preserve"> populations where it was</w:t>
        </w:r>
      </w:ins>
      <w:r>
        <w:rPr>
          <w:rFonts w:ascii="Times New Roman" w:hAnsi="Times New Roman" w:cs="Times New Roman"/>
          <w:sz w:val="24"/>
          <w:szCs w:val="24"/>
          <w:lang w:val="en-US"/>
        </w:rPr>
        <w:t xml:space="preserve"> present </w:t>
      </w:r>
      <w:del w:id="271" w:author="Alicia" w:date="2015-05-06T16:58:00Z">
        <w:r w:rsidDel="008C7C12">
          <w:rPr>
            <w:rFonts w:ascii="Times New Roman" w:hAnsi="Times New Roman" w:cs="Times New Roman"/>
            <w:sz w:val="24"/>
            <w:szCs w:val="24"/>
            <w:lang w:val="en-US"/>
          </w:rPr>
          <w:delText xml:space="preserve">in both study years </w:delText>
        </w:r>
      </w:del>
      <w:r>
        <w:rPr>
          <w:rFonts w:ascii="Times New Roman" w:hAnsi="Times New Roman" w:cs="Times New Roman"/>
          <w:sz w:val="24"/>
          <w:szCs w:val="24"/>
          <w:lang w:val="en-US"/>
        </w:rPr>
        <w:t>(</w:t>
      </w:r>
      <w:del w:id="272" w:author="Alicia" w:date="2015-05-06T16:58:00Z">
        <w:r w:rsidDel="008C7C12">
          <w:rPr>
            <w:rFonts w:ascii="Times New Roman" w:hAnsi="Times New Roman" w:cs="Times New Roman"/>
            <w:sz w:val="24"/>
            <w:szCs w:val="24"/>
            <w:lang w:val="en-US"/>
          </w:rPr>
          <w:delText xml:space="preserve">and phenotypic selection on shoot height did so in 2011, </w:delText>
        </w:r>
      </w:del>
      <w:r>
        <w:rPr>
          <w:rFonts w:ascii="Times New Roman" w:hAnsi="Times New Roman" w:cs="Times New Roman"/>
          <w:sz w:val="24"/>
          <w:szCs w:val="24"/>
          <w:lang w:val="en-US"/>
        </w:rPr>
        <w:t>Table 2</w:t>
      </w:r>
      <w:ins w:id="273" w:author="Alicia" w:date="2015-05-06T16:58:00Z">
        <w:r w:rsidR="008C7C12">
          <w:rPr>
            <w:rFonts w:ascii="Times New Roman" w:hAnsi="Times New Roman" w:cs="Times New Roman"/>
            <w:sz w:val="24"/>
            <w:szCs w:val="24"/>
            <w:lang w:val="en-US"/>
          </w:rPr>
          <w:t>, Appendix S</w:t>
        </w:r>
      </w:ins>
      <w:ins w:id="274" w:author="Alicia" w:date="2015-05-06T17:00:00Z">
        <w:r w:rsidR="007E17CA">
          <w:rPr>
            <w:rFonts w:ascii="Times New Roman" w:hAnsi="Times New Roman" w:cs="Times New Roman"/>
            <w:sz w:val="24"/>
            <w:szCs w:val="24"/>
            <w:lang w:val="en-US"/>
          </w:rPr>
          <w:t>3</w:t>
        </w:r>
      </w:ins>
      <w:r>
        <w:rPr>
          <w:rFonts w:ascii="Times New Roman" w:hAnsi="Times New Roman" w:cs="Times New Roman"/>
          <w:sz w:val="24"/>
          <w:szCs w:val="24"/>
          <w:lang w:val="en-US"/>
        </w:rPr>
        <w:t xml:space="preserve">). </w:t>
      </w:r>
      <w:del w:id="275" w:author="Alicia" w:date="2015-05-06T16:59:00Z">
        <w:r w:rsidDel="008C7C12">
          <w:rPr>
            <w:rFonts w:ascii="Times New Roman" w:hAnsi="Times New Roman" w:cs="Times New Roman"/>
            <w:sz w:val="24"/>
            <w:szCs w:val="24"/>
            <w:lang w:val="en-US"/>
          </w:rPr>
          <w:delText xml:space="preserve">This was also shown by the significant differences in selection gradients for phenology between both population groups </w:delText>
        </w:r>
        <w:r w:rsidR="00BA20EF" w:rsidDel="008C7C12">
          <w:rPr>
            <w:rFonts w:ascii="Times New Roman" w:hAnsi="Times New Roman" w:cs="Times New Roman"/>
            <w:sz w:val="24"/>
            <w:szCs w:val="24"/>
            <w:lang w:val="en-US"/>
          </w:rPr>
          <w:delText>(Fig. 1)</w:delText>
        </w:r>
        <w:r w:rsidR="005E1BE3" w:rsidDel="008C7C12">
          <w:rPr>
            <w:rFonts w:ascii="Times New Roman" w:hAnsi="Times New Roman" w:cs="Times New Roman"/>
            <w:sz w:val="24"/>
            <w:szCs w:val="24"/>
            <w:lang w:val="en-US"/>
          </w:rPr>
          <w:delText xml:space="preserve">. </w:delText>
        </w:r>
      </w:del>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ins w:id="276" w:author="Alicia" w:date="2015-05-06T16:59:00Z">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ins>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del w:id="277" w:author="Alicia" w:date="2015-05-06T17:00:00Z">
        <w:r w:rsidR="00266DE2" w:rsidDel="007E17CA">
          <w:rPr>
            <w:rFonts w:ascii="Times New Roman" w:hAnsi="Times New Roman" w:cs="Times New Roman"/>
            <w:sz w:val="24"/>
            <w:szCs w:val="24"/>
            <w:lang w:val="en-US"/>
          </w:rPr>
          <w:delText xml:space="preserve">Values of selection gradients for each population and year are detailed </w:delText>
        </w:r>
        <w:r w:rsidR="00266DE2" w:rsidRPr="008B2764" w:rsidDel="007E17CA">
          <w:rPr>
            <w:rFonts w:ascii="Times New Roman" w:hAnsi="Times New Roman" w:cs="Times New Roman"/>
            <w:sz w:val="24"/>
            <w:szCs w:val="24"/>
            <w:lang w:val="en-US"/>
          </w:rPr>
          <w:delText xml:space="preserve">in Appendix </w:delText>
        </w:r>
        <w:r w:rsidR="00092F8B" w:rsidRPr="008B2764" w:rsidDel="007E17CA">
          <w:rPr>
            <w:rFonts w:ascii="Times New Roman" w:hAnsi="Times New Roman" w:cs="Times New Roman"/>
            <w:sz w:val="24"/>
            <w:szCs w:val="24"/>
            <w:lang w:val="en-US"/>
          </w:rPr>
          <w:delText>S</w:delText>
        </w:r>
        <w:r w:rsidR="00AB2642" w:rsidDel="007E17CA">
          <w:rPr>
            <w:rFonts w:ascii="Times New Roman" w:hAnsi="Times New Roman" w:cs="Times New Roman"/>
            <w:sz w:val="24"/>
            <w:szCs w:val="24"/>
            <w:lang w:val="en-US"/>
          </w:rPr>
          <w:delText>3</w:delText>
        </w:r>
        <w:r w:rsidR="00266DE2" w:rsidRPr="008B2764" w:rsidDel="007E17CA">
          <w:rPr>
            <w:rFonts w:ascii="Times New Roman" w:hAnsi="Times New Roman" w:cs="Times New Roman"/>
            <w:sz w:val="24"/>
            <w:szCs w:val="24"/>
            <w:lang w:val="en-US"/>
          </w:rPr>
          <w:delText>.</w:delText>
        </w:r>
        <w:r w:rsidR="00266DE2" w:rsidDel="007E17CA">
          <w:rPr>
            <w:rFonts w:ascii="Times New Roman" w:hAnsi="Times New Roman" w:cs="Times New Roman"/>
            <w:sz w:val="24"/>
            <w:szCs w:val="24"/>
            <w:lang w:val="en-US"/>
          </w:rPr>
          <w:delText xml:space="preserve"> </w:delText>
        </w:r>
      </w:del>
    </w:p>
    <w:p w:rsidR="00AE137A" w:rsidRDefault="00AE137A" w:rsidP="00AE137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both study years, early</w:t>
      </w:r>
      <w:ins w:id="278" w:author="Alicia" w:date="2015-05-06T17:00:00Z">
        <w:r w:rsidR="007E17CA">
          <w:rPr>
            <w:rFonts w:ascii="Times New Roman" w:hAnsi="Times New Roman" w:cs="Times New Roman"/>
            <w:sz w:val="24"/>
            <w:szCs w:val="24"/>
            <w:lang w:val="en-US"/>
          </w:rPr>
          <w:t xml:space="preserve"> </w:t>
        </w:r>
      </w:ins>
      <w:del w:id="279" w:author="Alicia" w:date="2015-05-06T17:00:00Z">
        <w:r w:rsidDel="007E17CA">
          <w:rPr>
            <w:rFonts w:ascii="Times New Roman" w:hAnsi="Times New Roman" w:cs="Times New Roman"/>
            <w:sz w:val="24"/>
            <w:szCs w:val="24"/>
            <w:lang w:val="en-US"/>
          </w:rPr>
          <w:delText>-</w:delText>
        </w:r>
      </w:del>
      <w:r>
        <w:rPr>
          <w:rFonts w:ascii="Times New Roman" w:hAnsi="Times New Roman" w:cs="Times New Roman"/>
          <w:sz w:val="24"/>
          <w:szCs w:val="24"/>
          <w:lang w:val="en-US"/>
        </w:rPr>
        <w:t>flowering increased the probability of being attacked by the predator, and this effect was constant between populations (</w:t>
      </w:r>
      <w:del w:id="280" w:author="Alicia" w:date="2015-05-06T17:00:00Z">
        <w:r w:rsidDel="007E17CA">
          <w:rPr>
            <w:rFonts w:ascii="Times New Roman" w:hAnsi="Times New Roman" w:cs="Times New Roman"/>
            <w:sz w:val="24"/>
            <w:szCs w:val="24"/>
            <w:lang w:val="en-US"/>
          </w:rPr>
          <w:delText xml:space="preserve">i.e. the predator consistently preferred early-flowering plants in all populations, </w:delText>
        </w:r>
      </w:del>
      <w:r>
        <w:rPr>
          <w:rFonts w:ascii="Times New Roman" w:hAnsi="Times New Roman" w:cs="Times New Roman"/>
          <w:sz w:val="24"/>
          <w:szCs w:val="24"/>
          <w:lang w:val="en-US"/>
        </w:rPr>
        <w:t xml:space="preserve">Table 3, Appendix </w:t>
      </w:r>
      <w:r>
        <w:rPr>
          <w:rFonts w:ascii="Times New Roman" w:hAnsi="Times New Roman" w:cs="Times New Roman"/>
          <w:sz w:val="24"/>
          <w:szCs w:val="24"/>
          <w:lang w:val="en-US"/>
        </w:rPr>
        <w:lastRenderedPageBreak/>
        <w:t>S</w:t>
      </w:r>
      <w:r w:rsidR="00AB2642">
        <w:rPr>
          <w:rFonts w:ascii="Times New Roman" w:hAnsi="Times New Roman" w:cs="Times New Roman"/>
          <w:sz w:val="24"/>
          <w:szCs w:val="24"/>
          <w:lang w:val="en-US"/>
        </w:rPr>
        <w:t>4</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In 2010, there were differences between populations in the relationship between probability of attack and flower number, while in 2011 the predator consistently preferred plants with higher number of flowers in all populations. In 2011, there were differences between populations in the relationship between probability of attack and shoot height. There were also differences between populations in the effects of phenology and flower number on predation intensity (number of eggs, Table 3, Appendix S</w:t>
      </w:r>
      <w:r w:rsidR="00AB2642">
        <w:rPr>
          <w:rFonts w:ascii="Times New Roman" w:hAnsi="Times New Roman" w:cs="Times New Roman"/>
          <w:sz w:val="24"/>
          <w:szCs w:val="24"/>
          <w:lang w:val="en-US"/>
        </w:rPr>
        <w:t>4</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in both years studied.</w:t>
      </w:r>
    </w:p>
    <w:p w:rsidR="007E17CA" w:rsidRDefault="007E17CA" w:rsidP="007E17CA">
      <w:pPr>
        <w:spacing w:line="480" w:lineRule="auto"/>
        <w:ind w:firstLine="708"/>
        <w:rPr>
          <w:ins w:id="281" w:author="Alicia" w:date="2015-05-06T17:01:00Z"/>
          <w:rFonts w:ascii="Times New Roman" w:hAnsi="Times New Roman" w:cs="Times New Roman"/>
          <w:sz w:val="24"/>
          <w:szCs w:val="24"/>
          <w:lang w:val="en-US"/>
        </w:rPr>
      </w:pPr>
      <w:ins w:id="282" w:author="Alicia" w:date="2015-05-06T17:01:00Z">
        <w:r w:rsidRPr="00092F8B">
          <w:rPr>
            <w:rFonts w:ascii="Times New Roman" w:hAnsi="Times New Roman" w:cs="Times New Roman"/>
            <w:sz w:val="24"/>
            <w:szCs w:val="24"/>
            <w:lang w:val="en-US"/>
          </w:rPr>
          <w:t xml:space="preserve">Multigroup </w:t>
        </w:r>
        <w:r>
          <w:rPr>
            <w:rFonts w:ascii="Times New Roman" w:hAnsi="Times New Roman" w:cs="Times New Roman"/>
            <w:sz w:val="24"/>
            <w:szCs w:val="24"/>
            <w:lang w:val="en-US"/>
          </w:rPr>
          <w:t>analyses</w:t>
        </w:r>
        <w:r w:rsidRPr="00092F8B">
          <w:rPr>
            <w:rFonts w:ascii="Times New Roman" w:hAnsi="Times New Roman" w:cs="Times New Roman"/>
            <w:sz w:val="24"/>
            <w:szCs w:val="24"/>
            <w:lang w:val="en-US"/>
          </w:rPr>
          <w:t xml:space="preserve"> revealed significant</w:t>
        </w:r>
        <w:r>
          <w:rPr>
            <w:rFonts w:ascii="Times New Roman" w:hAnsi="Times New Roman" w:cs="Times New Roman"/>
            <w:sz w:val="24"/>
            <w:szCs w:val="24"/>
            <w:lang w:val="en-US"/>
          </w:rPr>
          <w:t xml:space="preserve"> among-population</w:t>
        </w:r>
        <w:r w:rsidRPr="00092F8B">
          <w:rPr>
            <w:rFonts w:ascii="Times New Roman" w:hAnsi="Times New Roman" w:cs="Times New Roman"/>
            <w:sz w:val="24"/>
            <w:szCs w:val="24"/>
            <w:lang w:val="en-US"/>
          </w:rPr>
          <w:t xml:space="preserve"> variation</w:t>
        </w:r>
        <w:r w:rsidRPr="00376F42">
          <w:rPr>
            <w:rFonts w:ascii="Times New Roman" w:hAnsi="Times New Roman" w:cs="Times New Roman"/>
            <w:sz w:val="24"/>
            <w:szCs w:val="24"/>
            <w:lang w:val="en-US"/>
          </w:rPr>
          <w:t xml:space="preserve"> </w:t>
        </w:r>
        <w:r>
          <w:rPr>
            <w:rFonts w:ascii="Times New Roman" w:hAnsi="Times New Roman" w:cs="Times New Roman"/>
            <w:sz w:val="24"/>
            <w:szCs w:val="24"/>
            <w:lang w:val="en-US"/>
          </w:rPr>
          <w:t>in selective scenarios (</w:t>
        </w:r>
      </w:ins>
      <w:ins w:id="283" w:author="Alicia" w:date="2015-05-13T14:47:00Z">
        <w:r w:rsidR="00AE307E" w:rsidRPr="00AE307E">
          <w:rPr>
            <w:rFonts w:ascii="Times New Roman" w:hAnsi="Times New Roman" w:cs="Times New Roman"/>
            <w:sz w:val="24"/>
            <w:szCs w:val="24"/>
            <w:lang w:val="en-US"/>
          </w:rPr>
          <w:t>Table</w:t>
        </w:r>
        <w:r w:rsidR="00AE307E">
          <w:rPr>
            <w:rFonts w:ascii="Times New Roman" w:hAnsi="Times New Roman" w:cs="Times New Roman"/>
            <w:sz w:val="24"/>
            <w:szCs w:val="24"/>
            <w:lang w:val="en-US"/>
          </w:rPr>
          <w:t>s</w:t>
        </w:r>
        <w:r w:rsidR="00AE307E" w:rsidRPr="00AE307E">
          <w:rPr>
            <w:rFonts w:ascii="Times New Roman" w:hAnsi="Times New Roman" w:cs="Times New Roman"/>
            <w:sz w:val="24"/>
            <w:szCs w:val="24"/>
            <w:lang w:val="en-US"/>
          </w:rPr>
          <w:t xml:space="preserve"> S2.1</w:t>
        </w:r>
      </w:ins>
      <w:ins w:id="284" w:author="Alicia" w:date="2015-05-13T14:48:00Z">
        <w:r w:rsidR="005D766B">
          <w:rPr>
            <w:rFonts w:ascii="Times New Roman" w:hAnsi="Times New Roman" w:cs="Times New Roman"/>
            <w:sz w:val="24"/>
            <w:szCs w:val="24"/>
            <w:lang w:val="en-US"/>
          </w:rPr>
          <w:t>-</w:t>
        </w:r>
      </w:ins>
      <w:ins w:id="285" w:author="Alicia" w:date="2015-05-13T14:47:00Z">
        <w:r w:rsidR="00AE307E">
          <w:rPr>
            <w:rFonts w:ascii="Times New Roman" w:hAnsi="Times New Roman" w:cs="Times New Roman"/>
            <w:sz w:val="24"/>
            <w:szCs w:val="24"/>
            <w:lang w:val="en-US"/>
          </w:rPr>
          <w:t>2</w:t>
        </w:r>
      </w:ins>
      <w:ins w:id="286" w:author="Alicia" w:date="2015-05-06T17:01:00Z">
        <w:r>
          <w:rPr>
            <w:rFonts w:ascii="Times New Roman" w:hAnsi="Times New Roman" w:cs="Times New Roman"/>
            <w:sz w:val="24"/>
            <w:szCs w:val="24"/>
            <w:lang w:val="en-US"/>
          </w:rPr>
          <w:t>). Although there was a high variation between populations and years, models fit for each population (</w:t>
        </w:r>
      </w:ins>
      <w:ins w:id="287" w:author="Alicia" w:date="2015-05-13T14:47:00Z">
        <w:r w:rsidR="00AE307E">
          <w:rPr>
            <w:rFonts w:ascii="Times New Roman" w:hAnsi="Times New Roman" w:cs="Times New Roman"/>
            <w:sz w:val="24"/>
            <w:szCs w:val="24"/>
            <w:lang w:val="en-US"/>
          </w:rPr>
          <w:t>Table</w:t>
        </w:r>
      </w:ins>
      <w:ins w:id="288" w:author="Alicia" w:date="2015-05-13T14:48:00Z">
        <w:r w:rsidR="00FB1A9A">
          <w:rPr>
            <w:rFonts w:ascii="Times New Roman" w:hAnsi="Times New Roman" w:cs="Times New Roman"/>
            <w:sz w:val="24"/>
            <w:szCs w:val="24"/>
            <w:lang w:val="en-US"/>
          </w:rPr>
          <w:t>s</w:t>
        </w:r>
      </w:ins>
      <w:ins w:id="289" w:author="Alicia" w:date="2015-05-13T14:47:00Z">
        <w:r w:rsidR="00AE307E">
          <w:rPr>
            <w:rFonts w:ascii="Times New Roman" w:hAnsi="Times New Roman" w:cs="Times New Roman"/>
            <w:sz w:val="24"/>
            <w:szCs w:val="24"/>
            <w:lang w:val="en-US"/>
          </w:rPr>
          <w:t xml:space="preserve"> S2</w:t>
        </w:r>
        <w:r w:rsidR="00AE307E">
          <w:rPr>
            <w:rFonts w:ascii="Times New Roman" w:hAnsi="Times New Roman" w:cs="Times New Roman"/>
            <w:sz w:val="24"/>
            <w:szCs w:val="24"/>
            <w:lang w:val="en-US"/>
          </w:rPr>
          <w:t>.3</w:t>
        </w:r>
      </w:ins>
      <w:ins w:id="290" w:author="Alicia" w:date="2015-05-13T14:48:00Z">
        <w:r w:rsidR="005D766B">
          <w:rPr>
            <w:rFonts w:ascii="Times New Roman" w:hAnsi="Times New Roman" w:cs="Times New Roman"/>
            <w:sz w:val="24"/>
            <w:szCs w:val="24"/>
            <w:lang w:val="en-US"/>
          </w:rPr>
          <w:t>-5</w:t>
        </w:r>
      </w:ins>
      <w:ins w:id="291" w:author="Alicia" w:date="2015-05-06T17:01:00Z">
        <w:r>
          <w:rPr>
            <w:rFonts w:ascii="Times New Roman" w:hAnsi="Times New Roman" w:cs="Times New Roman"/>
            <w:sz w:val="24"/>
            <w:szCs w:val="24"/>
            <w:lang w:val="en-US"/>
          </w:rPr>
          <w:t xml:space="preserve">) show that indirect effects of phenology on fitness (i.e. mediated by the seed predator preference for early-flowering plants, which in general reduced their fruit production) were more commonly significant than direct effects. </w:t>
        </w:r>
      </w:ins>
    </w:p>
    <w:p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presence of </w:t>
      </w:r>
      <w:r w:rsidRPr="001833E4">
        <w:rPr>
          <w:rFonts w:ascii="Times New Roman" w:hAnsi="Times New Roman" w:cs="Times New Roman"/>
          <w:i/>
          <w:sz w:val="24"/>
          <w:szCs w:val="24"/>
          <w:lang w:val="en-US"/>
        </w:rPr>
        <w:t xml:space="preserve">M. </w:t>
      </w:r>
      <w:proofErr w:type="spellStart"/>
      <w:r w:rsidRPr="001833E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higher in populations with higher 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 xml:space="preserve">M. </w:t>
      </w:r>
      <w:proofErr w:type="spellStart"/>
      <w:r w:rsidRPr="001833E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absent, in populations where it was present ant abundance was generally high.</w:t>
      </w:r>
      <w:del w:id="292" w:author="Alicia" w:date="2015-05-06T17:02:00Z">
        <w:r w:rsidDel="007E17CA">
          <w:rPr>
            <w:rFonts w:ascii="Times New Roman" w:hAnsi="Times New Roman" w:cs="Times New Roman"/>
            <w:sz w:val="24"/>
            <w:szCs w:val="24"/>
            <w:lang w:val="en-US"/>
          </w:rPr>
          <w:delText xml:space="preserve"> </w:delText>
        </w:r>
        <w:r w:rsidR="00C12AA8" w:rsidDel="007E17CA">
          <w:rPr>
            <w:rFonts w:ascii="Times New Roman" w:hAnsi="Times New Roman" w:cs="Times New Roman"/>
            <w:sz w:val="24"/>
            <w:szCs w:val="24"/>
            <w:lang w:val="en-US"/>
          </w:rPr>
          <w:delText>Conversely,</w:delText>
        </w:r>
      </w:del>
      <w:r w:rsidR="00C12AA8">
        <w:rPr>
          <w:rFonts w:ascii="Times New Roman" w:hAnsi="Times New Roman" w:cs="Times New Roman"/>
          <w:sz w:val="24"/>
          <w:szCs w:val="24"/>
          <w:lang w:val="en-US"/>
        </w:rPr>
        <w:t xml:space="preserve"> </w:t>
      </w:r>
      <w:del w:id="293" w:author="Alicia" w:date="2015-05-06T17:02:00Z">
        <w:r w:rsidR="00C12AA8" w:rsidDel="007E17CA">
          <w:rPr>
            <w:rFonts w:ascii="Times New Roman" w:hAnsi="Times New Roman" w:cs="Times New Roman"/>
            <w:sz w:val="24"/>
            <w:szCs w:val="24"/>
            <w:lang w:val="en-US"/>
          </w:rPr>
          <w:delText>n</w:delText>
        </w:r>
      </w:del>
      <w:ins w:id="294" w:author="Alicia" w:date="2015-05-06T17:02:00Z">
        <w:r w:rsidR="007E17CA">
          <w:rPr>
            <w:rFonts w:ascii="Times New Roman" w:hAnsi="Times New Roman" w:cs="Times New Roman"/>
            <w:sz w:val="24"/>
            <w:szCs w:val="24"/>
            <w:lang w:val="en-US"/>
          </w:rPr>
          <w:t>N</w:t>
        </w:r>
      </w:ins>
      <w:r w:rsidR="00C12AA8">
        <w:rPr>
          <w:rFonts w:ascii="Times New Roman" w:hAnsi="Times New Roman" w:cs="Times New Roman"/>
          <w:sz w:val="24"/>
          <w:szCs w:val="24"/>
          <w:lang w:val="en-US"/>
        </w:rPr>
        <w:t xml:space="preserve">either the mean number of eggs per plant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B</w:t>
      </w:r>
      <w:r w:rsidR="002C17F1">
        <w:rPr>
          <w:rFonts w:ascii="Times New Roman" w:hAnsi="Times New Roman" w:cs="Times New Roman"/>
          <w:sz w:val="24"/>
          <w:szCs w:val="24"/>
          <w:lang w:val="en-US"/>
        </w:rPr>
        <w:t xml:space="preserve">) </w:t>
      </w:r>
      <w:r w:rsidR="00C12AA8">
        <w:rPr>
          <w:rFonts w:ascii="Times New Roman" w:hAnsi="Times New Roman" w:cs="Times New Roman"/>
          <w:sz w:val="24"/>
          <w:szCs w:val="24"/>
          <w:lang w:val="en-US"/>
        </w:rPr>
        <w:t xml:space="preserve">nor the proportion of plants with </w:t>
      </w:r>
      <w:r w:rsidR="00C12AA8" w:rsidRPr="00821226">
        <w:rPr>
          <w:rFonts w:ascii="Times New Roman" w:hAnsi="Times New Roman" w:cs="Times New Roman"/>
          <w:i/>
          <w:sz w:val="24"/>
          <w:szCs w:val="24"/>
          <w:lang w:val="en-US"/>
        </w:rPr>
        <w:t xml:space="preserve">M. </w:t>
      </w:r>
      <w:proofErr w:type="spellStart"/>
      <w:r w:rsidR="00C12AA8" w:rsidRPr="00821226">
        <w:rPr>
          <w:rFonts w:ascii="Times New Roman" w:hAnsi="Times New Roman" w:cs="Times New Roman"/>
          <w:i/>
          <w:sz w:val="24"/>
          <w:szCs w:val="24"/>
          <w:lang w:val="en-US"/>
        </w:rPr>
        <w:t>alcon</w:t>
      </w:r>
      <w:proofErr w:type="spellEnd"/>
      <w:r w:rsidR="00C12AA8">
        <w:rPr>
          <w:rFonts w:ascii="Times New Roman" w:hAnsi="Times New Roman" w:cs="Times New Roman"/>
          <w:sz w:val="24"/>
          <w:szCs w:val="24"/>
          <w:lang w:val="en-US"/>
        </w:rPr>
        <w:t xml:space="preserve"> eggs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C</w:t>
      </w:r>
      <w:r w:rsidR="002C17F1">
        <w:rPr>
          <w:rFonts w:ascii="Times New Roman" w:hAnsi="Times New Roman" w:cs="Times New Roman"/>
          <w:sz w:val="24"/>
          <w:szCs w:val="24"/>
          <w:lang w:val="en-US"/>
        </w:rPr>
        <w:t xml:space="preserve">) </w:t>
      </w:r>
      <w:del w:id="295" w:author="Alicia" w:date="2015-05-06T17:02:00Z">
        <w:r w:rsidR="00C12AA8" w:rsidDel="007E17CA">
          <w:rPr>
            <w:rFonts w:ascii="Times New Roman" w:hAnsi="Times New Roman" w:cs="Times New Roman"/>
            <w:sz w:val="24"/>
            <w:szCs w:val="24"/>
            <w:lang w:val="en-US"/>
          </w:rPr>
          <w:delText>showed any</w:delText>
        </w:r>
      </w:del>
      <w:ins w:id="296" w:author="Alicia" w:date="2015-05-06T17:02:00Z">
        <w:r w:rsidR="007E17CA">
          <w:rPr>
            <w:rFonts w:ascii="Times New Roman" w:hAnsi="Times New Roman" w:cs="Times New Roman"/>
            <w:sz w:val="24"/>
            <w:szCs w:val="24"/>
            <w:lang w:val="en-US"/>
          </w:rPr>
          <w:t>was</w:t>
        </w:r>
      </w:ins>
      <w:r w:rsidR="00C12AA8">
        <w:rPr>
          <w:rFonts w:ascii="Times New Roman" w:hAnsi="Times New Roman" w:cs="Times New Roman"/>
          <w:sz w:val="24"/>
          <w:szCs w:val="24"/>
          <w:lang w:val="en-US"/>
        </w:rPr>
        <w:t xml:space="preserve"> relat</w:t>
      </w:r>
      <w:ins w:id="297" w:author="Alicia" w:date="2015-05-06T17:03:00Z">
        <w:r w:rsidR="007E17CA">
          <w:rPr>
            <w:rFonts w:ascii="Times New Roman" w:hAnsi="Times New Roman" w:cs="Times New Roman"/>
            <w:sz w:val="24"/>
            <w:szCs w:val="24"/>
            <w:lang w:val="en-US"/>
          </w:rPr>
          <w:t>ed to</w:t>
        </w:r>
      </w:ins>
      <w:del w:id="298" w:author="Alicia" w:date="2015-05-06T17:03:00Z">
        <w:r w:rsidR="00C12AA8" w:rsidDel="007E17CA">
          <w:rPr>
            <w:rFonts w:ascii="Times New Roman" w:hAnsi="Times New Roman" w:cs="Times New Roman"/>
            <w:sz w:val="24"/>
            <w:szCs w:val="24"/>
            <w:lang w:val="en-US"/>
          </w:rPr>
          <w:delText>ionship with</w:delText>
        </w:r>
      </w:del>
      <w:r w:rsidR="00C12AA8">
        <w:rPr>
          <w:rFonts w:ascii="Times New Roman" w:hAnsi="Times New Roman" w:cs="Times New Roman"/>
          <w:sz w:val="24"/>
          <w:szCs w:val="24"/>
          <w:lang w:val="en-US"/>
        </w:rPr>
        <w:t xml:space="preserve"> ant abundance in any of the two years.</w:t>
      </w:r>
    </w:p>
    <w:p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this study, we have shown that the interaction between</w:t>
      </w:r>
      <w:r w:rsidRPr="00F73468">
        <w:rPr>
          <w:rFonts w:ascii="Times New Roman" w:hAnsi="Times New Roman" w:cs="Times New Roman"/>
          <w:i/>
          <w:sz w:val="24"/>
          <w:szCs w:val="24"/>
          <w:lang w:val="en-US"/>
        </w:rPr>
        <w:t xml:space="preserve"> </w:t>
      </w:r>
      <w:r w:rsidRPr="00D17EE6">
        <w:rPr>
          <w:rFonts w:ascii="Times New Roman" w:hAnsi="Times New Roman" w:cs="Times New Roman"/>
          <w:i/>
          <w:sz w:val="24"/>
          <w:szCs w:val="24"/>
          <w:lang w:val="en-US"/>
        </w:rPr>
        <w:t xml:space="preserve">G. </w:t>
      </w:r>
      <w:proofErr w:type="spellStart"/>
      <w:r w:rsidRPr="00D17EE6">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and its seed predator </w:t>
      </w:r>
      <w:r w:rsidRPr="002B2607">
        <w:rPr>
          <w:rFonts w:ascii="Times New Roman" w:hAnsi="Times New Roman" w:cs="Times New Roman"/>
          <w:i/>
          <w:sz w:val="24"/>
          <w:szCs w:val="24"/>
          <w:lang w:val="en-US"/>
        </w:rPr>
        <w:t xml:space="preserve">M. </w:t>
      </w:r>
      <w:proofErr w:type="spellStart"/>
      <w:r w:rsidRPr="002B2607">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is responsible for phenotypic selection on flowering phenology</w:t>
      </w:r>
      <w:del w:id="299" w:author="Alicia" w:date="2015-05-06T17:04:00Z">
        <w:r w:rsidDel="000B1740">
          <w:rPr>
            <w:rFonts w:ascii="Times New Roman" w:hAnsi="Times New Roman" w:cs="Times New Roman"/>
            <w:sz w:val="24"/>
            <w:szCs w:val="24"/>
            <w:lang w:val="en-US"/>
          </w:rPr>
          <w:delText>, and dependent on the community context, represented by ant abundance</w:delText>
        </w:r>
      </w:del>
      <w:r>
        <w:rPr>
          <w:rFonts w:ascii="Times New Roman" w:hAnsi="Times New Roman" w:cs="Times New Roman"/>
          <w:sz w:val="24"/>
          <w:szCs w:val="24"/>
          <w:lang w:val="en-US"/>
        </w:rPr>
        <w:t xml:space="preserve">. </w:t>
      </w:r>
      <w:r w:rsidR="002B2607" w:rsidRPr="002B2607">
        <w:rPr>
          <w:rFonts w:ascii="Times New Roman" w:hAnsi="Times New Roman" w:cs="Times New Roman"/>
          <w:i/>
          <w:sz w:val="24"/>
          <w:szCs w:val="24"/>
          <w:lang w:val="en-US"/>
        </w:rPr>
        <w:t xml:space="preserve">M. </w:t>
      </w:r>
      <w:proofErr w:type="spellStart"/>
      <w:r w:rsidR="002B2607" w:rsidRPr="002B2607">
        <w:rPr>
          <w:rFonts w:ascii="Times New Roman" w:hAnsi="Times New Roman" w:cs="Times New Roman"/>
          <w:i/>
          <w:sz w:val="24"/>
          <w:szCs w:val="24"/>
          <w:lang w:val="en-US"/>
        </w:rPr>
        <w:t>alcon</w:t>
      </w:r>
      <w:proofErr w:type="spellEnd"/>
      <w:r w:rsidR="00B11C89">
        <w:rPr>
          <w:rFonts w:ascii="Times New Roman" w:hAnsi="Times New Roman" w:cs="Times New Roman"/>
          <w:sz w:val="24"/>
          <w:szCs w:val="24"/>
          <w:lang w:val="en-US"/>
        </w:rPr>
        <w:t xml:space="preserve"> </w:t>
      </w:r>
      <w:r w:rsidR="002B2607">
        <w:rPr>
          <w:rFonts w:ascii="Times New Roman" w:hAnsi="Times New Roman" w:cs="Times New Roman"/>
          <w:sz w:val="24"/>
          <w:szCs w:val="24"/>
          <w:lang w:val="en-US"/>
        </w:rPr>
        <w:t>select</w:t>
      </w:r>
      <w:r>
        <w:rPr>
          <w:rFonts w:ascii="Times New Roman" w:hAnsi="Times New Roman" w:cs="Times New Roman"/>
          <w:sz w:val="24"/>
          <w:szCs w:val="24"/>
          <w:lang w:val="en-US"/>
        </w:rPr>
        <w:t>s</w:t>
      </w:r>
      <w:r w:rsidR="002B2607">
        <w:rPr>
          <w:rFonts w:ascii="Times New Roman" w:hAnsi="Times New Roman" w:cs="Times New Roman"/>
          <w:sz w:val="24"/>
          <w:szCs w:val="24"/>
          <w:lang w:val="en-US"/>
        </w:rPr>
        <w:t xml:space="preserve"> for later flowering</w:t>
      </w:r>
      <w:r w:rsidR="00B11C89">
        <w:rPr>
          <w:rFonts w:ascii="Times New Roman" w:hAnsi="Times New Roman" w:cs="Times New Roman"/>
          <w:sz w:val="24"/>
          <w:szCs w:val="24"/>
          <w:lang w:val="en-US"/>
        </w:rPr>
        <w:t xml:space="preserve"> in </w:t>
      </w:r>
      <w:r w:rsidR="006242AF">
        <w:rPr>
          <w:rFonts w:ascii="Times New Roman" w:hAnsi="Times New Roman" w:cs="Times New Roman"/>
          <w:sz w:val="24"/>
          <w:szCs w:val="24"/>
          <w:lang w:val="en-US"/>
        </w:rPr>
        <w:t>its host plant</w:t>
      </w:r>
      <w:r>
        <w:rPr>
          <w:rFonts w:ascii="Times New Roman" w:hAnsi="Times New Roman" w:cs="Times New Roman"/>
          <w:sz w:val="24"/>
          <w:szCs w:val="24"/>
          <w:lang w:val="en-US"/>
        </w:rPr>
        <w:t xml:space="preserve">, </w:t>
      </w:r>
      <w:r w:rsidR="003E6237">
        <w:rPr>
          <w:rFonts w:ascii="Times New Roman" w:hAnsi="Times New Roman" w:cs="Times New Roman"/>
          <w:sz w:val="24"/>
          <w:szCs w:val="24"/>
          <w:lang w:val="en-US"/>
        </w:rPr>
        <w:t>as</w:t>
      </w:r>
      <w:r w:rsidR="006512AD">
        <w:rPr>
          <w:rFonts w:ascii="Times New Roman" w:hAnsi="Times New Roman" w:cs="Times New Roman"/>
          <w:sz w:val="24"/>
          <w:szCs w:val="24"/>
          <w:lang w:val="en-US"/>
        </w:rPr>
        <w:t xml:space="preserve"> e</w:t>
      </w:r>
      <w:r w:rsidR="002B2607">
        <w:rPr>
          <w:rFonts w:ascii="Times New Roman" w:hAnsi="Times New Roman" w:cs="Times New Roman"/>
          <w:sz w:val="24"/>
          <w:szCs w:val="24"/>
          <w:lang w:val="en-US"/>
        </w:rPr>
        <w:t>arlier flowering increas</w:t>
      </w:r>
      <w:r w:rsidR="003E6237">
        <w:rPr>
          <w:rFonts w:ascii="Times New Roman" w:hAnsi="Times New Roman" w:cs="Times New Roman"/>
          <w:sz w:val="24"/>
          <w:szCs w:val="24"/>
          <w:lang w:val="en-US"/>
        </w:rPr>
        <w:t>es</w:t>
      </w:r>
      <w:r w:rsidR="002B2607">
        <w:rPr>
          <w:rFonts w:ascii="Times New Roman" w:hAnsi="Times New Roman" w:cs="Times New Roman"/>
          <w:sz w:val="24"/>
          <w:szCs w:val="24"/>
          <w:lang w:val="en-US"/>
        </w:rPr>
        <w:t xml:space="preserve"> the probability of </w:t>
      </w:r>
      <w:r w:rsidR="003E6237">
        <w:rPr>
          <w:rFonts w:ascii="Times New Roman" w:hAnsi="Times New Roman" w:cs="Times New Roman"/>
          <w:sz w:val="24"/>
          <w:szCs w:val="24"/>
          <w:lang w:val="en-US"/>
        </w:rPr>
        <w:t xml:space="preserve">predator </w:t>
      </w:r>
      <w:r w:rsidR="002B2607">
        <w:rPr>
          <w:rFonts w:ascii="Times New Roman" w:hAnsi="Times New Roman" w:cs="Times New Roman"/>
          <w:sz w:val="24"/>
          <w:szCs w:val="24"/>
          <w:lang w:val="en-US"/>
        </w:rPr>
        <w:t>attack</w:t>
      </w:r>
      <w:r w:rsidR="003E6237">
        <w:rPr>
          <w:rFonts w:ascii="Times New Roman" w:hAnsi="Times New Roman" w:cs="Times New Roman"/>
          <w:sz w:val="24"/>
          <w:szCs w:val="24"/>
          <w:lang w:val="en-US"/>
        </w:rPr>
        <w:t xml:space="preserve"> and the intensity of predation</w:t>
      </w:r>
      <w:del w:id="300" w:author="Alicia" w:date="2015-05-06T17:04:00Z">
        <w:r w:rsidR="003E6237" w:rsidDel="000B1740">
          <w:rPr>
            <w:rFonts w:ascii="Times New Roman" w:hAnsi="Times New Roman" w:cs="Times New Roman"/>
            <w:sz w:val="24"/>
            <w:szCs w:val="24"/>
            <w:lang w:val="en-US"/>
          </w:rPr>
          <w:delText xml:space="preserve">, although the selection intensity varies among </w:delText>
        </w:r>
        <w:r w:rsidR="006242AF" w:rsidDel="000B1740">
          <w:rPr>
            <w:rFonts w:ascii="Times New Roman" w:hAnsi="Times New Roman" w:cs="Times New Roman"/>
            <w:sz w:val="24"/>
            <w:szCs w:val="24"/>
            <w:lang w:val="en-US"/>
          </w:rPr>
          <w:delText xml:space="preserve">plant </w:delText>
        </w:r>
        <w:r w:rsidR="003E6237" w:rsidDel="000B1740">
          <w:rPr>
            <w:rFonts w:ascii="Times New Roman" w:hAnsi="Times New Roman" w:cs="Times New Roman"/>
            <w:sz w:val="24"/>
            <w:szCs w:val="24"/>
            <w:lang w:val="en-US"/>
          </w:rPr>
          <w:delText>populations and years</w:delText>
        </w:r>
      </w:del>
      <w:r w:rsidR="003E6237">
        <w:rPr>
          <w:rFonts w:ascii="Times New Roman" w:hAnsi="Times New Roman" w:cs="Times New Roman"/>
          <w:sz w:val="24"/>
          <w:szCs w:val="24"/>
          <w:lang w:val="en-US"/>
        </w:rPr>
        <w:t xml:space="preserve">. </w:t>
      </w:r>
      <w:r w:rsidR="002C0F33">
        <w:rPr>
          <w:rFonts w:ascii="Times New Roman" w:hAnsi="Times New Roman" w:cs="Times New Roman"/>
          <w:sz w:val="24"/>
          <w:szCs w:val="24"/>
          <w:lang w:val="en-US"/>
        </w:rPr>
        <w:t>P</w:t>
      </w:r>
      <w:r w:rsidR="002C0F33" w:rsidRPr="002C0F33">
        <w:rPr>
          <w:rFonts w:ascii="Times New Roman" w:hAnsi="Times New Roman" w:cs="Times New Roman"/>
          <w:sz w:val="24"/>
          <w:szCs w:val="24"/>
          <w:lang w:val="en-US"/>
        </w:rPr>
        <w:t xml:space="preserve">henotypic selection on </w:t>
      </w:r>
      <w:r w:rsidR="002C0F33" w:rsidRPr="002C0F33">
        <w:rPr>
          <w:rFonts w:ascii="Times New Roman" w:hAnsi="Times New Roman" w:cs="Times New Roman"/>
          <w:sz w:val="24"/>
          <w:szCs w:val="24"/>
          <w:lang w:val="en-US"/>
        </w:rPr>
        <w:lastRenderedPageBreak/>
        <w:t>flowering phenology</w:t>
      </w:r>
      <w:r w:rsidR="002C0F33">
        <w:rPr>
          <w:rFonts w:ascii="Times New Roman" w:hAnsi="Times New Roman" w:cs="Times New Roman"/>
          <w:sz w:val="24"/>
          <w:szCs w:val="24"/>
          <w:lang w:val="en-US"/>
        </w:rPr>
        <w:t xml:space="preserve"> is dependent on the community context, as presence of the predator</w:t>
      </w:r>
      <w:r w:rsidR="00D54166">
        <w:rPr>
          <w:rFonts w:ascii="Times New Roman" w:hAnsi="Times New Roman" w:cs="Times New Roman"/>
          <w:sz w:val="24"/>
          <w:szCs w:val="24"/>
          <w:lang w:val="en-US"/>
        </w:rPr>
        <w:t xml:space="preserve"> (although not predation intensity)</w:t>
      </w:r>
      <w:r w:rsidR="002C0F33">
        <w:rPr>
          <w:rFonts w:ascii="Times New Roman" w:hAnsi="Times New Roman" w:cs="Times New Roman"/>
          <w:sz w:val="24"/>
          <w:szCs w:val="24"/>
          <w:lang w:val="en-US"/>
        </w:rPr>
        <w:t xml:space="preserve"> is related to ant abundance</w:t>
      </w:r>
      <w:r w:rsidR="00D54166">
        <w:rPr>
          <w:rFonts w:ascii="Times New Roman" w:hAnsi="Times New Roman" w:cs="Times New Roman"/>
          <w:sz w:val="24"/>
          <w:szCs w:val="24"/>
          <w:lang w:val="en-US"/>
        </w:rPr>
        <w:t xml:space="preserve">. </w:t>
      </w:r>
    </w:p>
    <w:p w:rsidR="00320FFE" w:rsidDel="0037360E" w:rsidRDefault="00320FFE" w:rsidP="002B2607">
      <w:pPr>
        <w:spacing w:line="480" w:lineRule="auto"/>
        <w:rPr>
          <w:del w:id="301" w:author="Alicia" w:date="2015-05-07T15:45:00Z"/>
          <w:rFonts w:ascii="Times New Roman" w:hAnsi="Times New Roman" w:cs="Times New Roman"/>
          <w:b/>
          <w:sz w:val="24"/>
          <w:szCs w:val="24"/>
          <w:lang w:val="en-US"/>
        </w:rPr>
      </w:pPr>
      <w:del w:id="302" w:author="Alicia" w:date="2015-05-07T15:45:00Z">
        <w:r w:rsidRPr="00BD5B03" w:rsidDel="0037360E">
          <w:rPr>
            <w:rFonts w:ascii="Times New Roman" w:hAnsi="Times New Roman" w:cs="Times New Roman"/>
            <w:b/>
            <w:sz w:val="24"/>
            <w:szCs w:val="24"/>
            <w:lang w:val="en-US"/>
          </w:rPr>
          <w:delText xml:space="preserve">Phenotypic selection on flowering </w:delText>
        </w:r>
        <w:r w:rsidR="00E8420D" w:rsidDel="0037360E">
          <w:rPr>
            <w:rFonts w:ascii="Times New Roman" w:hAnsi="Times New Roman" w:cs="Times New Roman"/>
            <w:b/>
            <w:sz w:val="24"/>
            <w:szCs w:val="24"/>
            <w:lang w:val="en-US"/>
          </w:rPr>
          <w:delText>phenology</w:delText>
        </w:r>
        <w:r w:rsidR="00E8420D" w:rsidRPr="00BD5B03" w:rsidDel="0037360E">
          <w:rPr>
            <w:rFonts w:ascii="Times New Roman" w:hAnsi="Times New Roman" w:cs="Times New Roman"/>
            <w:b/>
            <w:sz w:val="24"/>
            <w:szCs w:val="24"/>
            <w:lang w:val="en-US"/>
          </w:rPr>
          <w:delText xml:space="preserve"> </w:delText>
        </w:r>
        <w:r w:rsidR="00E8420D" w:rsidDel="0037360E">
          <w:rPr>
            <w:rFonts w:ascii="Times New Roman" w:hAnsi="Times New Roman" w:cs="Times New Roman"/>
            <w:b/>
            <w:sz w:val="24"/>
            <w:szCs w:val="24"/>
            <w:lang w:val="en-US"/>
          </w:rPr>
          <w:delText>is mediated by seed predation</w:delText>
        </w:r>
      </w:del>
    </w:p>
    <w:p w:rsidR="004C75AA" w:rsidRDefault="0039230F" w:rsidP="003E0D61">
      <w:pPr>
        <w:spacing w:line="480" w:lineRule="auto"/>
        <w:ind w:firstLine="708"/>
        <w:rPr>
          <w:rFonts w:ascii="Times New Roman" w:hAnsi="Times New Roman" w:cs="Times New Roman"/>
          <w:sz w:val="24"/>
          <w:szCs w:val="24"/>
          <w:lang w:val="en-US"/>
        </w:rPr>
      </w:pPr>
      <w:del w:id="303" w:author="Alicia" w:date="2015-05-07T10:46:00Z">
        <w:r w:rsidDel="00091303">
          <w:rPr>
            <w:rFonts w:ascii="Times New Roman" w:hAnsi="Times New Roman" w:cs="Times New Roman"/>
            <w:sz w:val="24"/>
            <w:szCs w:val="24"/>
            <w:lang w:val="en-US"/>
          </w:rPr>
          <w:delText>We have show</w:delText>
        </w:r>
        <w:r w:rsidR="00BD5B03" w:rsidDel="00091303">
          <w:rPr>
            <w:rFonts w:ascii="Times New Roman" w:hAnsi="Times New Roman" w:cs="Times New Roman"/>
            <w:sz w:val="24"/>
            <w:szCs w:val="24"/>
            <w:lang w:val="en-US"/>
          </w:rPr>
          <w:delText>n</w:delText>
        </w:r>
      </w:del>
      <w:ins w:id="304" w:author="Alicia" w:date="2015-05-07T10:46:00Z">
        <w:r w:rsidR="00091303">
          <w:rPr>
            <w:rFonts w:ascii="Times New Roman" w:hAnsi="Times New Roman" w:cs="Times New Roman"/>
            <w:sz w:val="24"/>
            <w:szCs w:val="24"/>
            <w:lang w:val="en-US"/>
          </w:rPr>
          <w:t>Our finding</w:t>
        </w:r>
      </w:ins>
      <w:r>
        <w:rPr>
          <w:rFonts w:ascii="Times New Roman" w:hAnsi="Times New Roman" w:cs="Times New Roman"/>
          <w:sz w:val="24"/>
          <w:szCs w:val="24"/>
          <w:lang w:val="en-US"/>
        </w:rPr>
        <w:t xml:space="preserve"> that </w:t>
      </w:r>
      <w:r w:rsidR="000E3B27">
        <w:rPr>
          <w:rFonts w:ascii="Times New Roman" w:hAnsi="Times New Roman" w:cs="Times New Roman"/>
          <w:sz w:val="24"/>
          <w:szCs w:val="24"/>
          <w:lang w:val="en-US"/>
        </w:rPr>
        <w:t>there is phenotypic selection for</w:t>
      </w:r>
      <w:ins w:id="305" w:author="Alicia" w:date="2015-05-07T10:47:00Z">
        <w:r w:rsidR="00091303">
          <w:rPr>
            <w:rFonts w:ascii="Times New Roman" w:hAnsi="Times New Roman" w:cs="Times New Roman"/>
            <w:sz w:val="24"/>
            <w:szCs w:val="24"/>
            <w:lang w:val="en-US"/>
          </w:rPr>
          <w:t xml:space="preserve"> later</w:t>
        </w:r>
      </w:ins>
      <w:r w:rsidR="000E3B27">
        <w:rPr>
          <w:rFonts w:ascii="Times New Roman" w:hAnsi="Times New Roman" w:cs="Times New Roman"/>
          <w:sz w:val="24"/>
          <w:szCs w:val="24"/>
          <w:lang w:val="en-US"/>
        </w:rPr>
        <w:t xml:space="preserve"> flowering phenology </w:t>
      </w:r>
      <w:del w:id="306" w:author="Alicia" w:date="2015-05-07T10:47:00Z">
        <w:r w:rsidDel="00091303">
          <w:rPr>
            <w:rFonts w:ascii="Times New Roman" w:hAnsi="Times New Roman" w:cs="Times New Roman"/>
            <w:sz w:val="24"/>
            <w:szCs w:val="24"/>
            <w:lang w:val="en-US"/>
          </w:rPr>
          <w:delText>in</w:delText>
        </w:r>
        <w:r w:rsidR="008448D2" w:rsidDel="00091303">
          <w:rPr>
            <w:rFonts w:ascii="Times New Roman" w:hAnsi="Times New Roman" w:cs="Times New Roman"/>
            <w:sz w:val="24"/>
            <w:szCs w:val="24"/>
            <w:lang w:val="en-US"/>
          </w:rPr>
          <w:delText xml:space="preserve"> the perennial herb </w:delText>
        </w:r>
        <w:r w:rsidR="00BD5B03" w:rsidRPr="00BD5B03" w:rsidDel="00091303">
          <w:rPr>
            <w:rFonts w:ascii="Times New Roman" w:hAnsi="Times New Roman" w:cs="Times New Roman"/>
            <w:i/>
            <w:sz w:val="24"/>
            <w:szCs w:val="24"/>
            <w:lang w:val="en-US"/>
          </w:rPr>
          <w:delText>G. pneumonanthe</w:delText>
        </w:r>
        <w:r w:rsidR="00BD5B03" w:rsidDel="00091303">
          <w:rPr>
            <w:rFonts w:ascii="Times New Roman" w:hAnsi="Times New Roman" w:cs="Times New Roman"/>
            <w:sz w:val="24"/>
            <w:szCs w:val="24"/>
            <w:lang w:val="en-US"/>
          </w:rPr>
          <w:delText xml:space="preserve">, </w:delText>
        </w:r>
        <w:r w:rsidR="000E3B27" w:rsidDel="00091303">
          <w:rPr>
            <w:rFonts w:ascii="Times New Roman" w:hAnsi="Times New Roman" w:cs="Times New Roman"/>
            <w:sz w:val="24"/>
            <w:szCs w:val="24"/>
            <w:lang w:val="en-US"/>
          </w:rPr>
          <w:delText xml:space="preserve">and that among-population differences in selection are </w:delText>
        </w:r>
      </w:del>
      <w:r w:rsidR="000E3B27">
        <w:rPr>
          <w:rFonts w:ascii="Times New Roman" w:hAnsi="Times New Roman" w:cs="Times New Roman"/>
          <w:sz w:val="24"/>
          <w:szCs w:val="24"/>
          <w:lang w:val="en-US"/>
        </w:rPr>
        <w:t xml:space="preserve">mediated by the interaction with </w:t>
      </w:r>
      <w:del w:id="307" w:author="Alicia" w:date="2015-05-07T10:47:00Z">
        <w:r w:rsidR="000E3B27" w:rsidDel="00091303">
          <w:rPr>
            <w:rFonts w:ascii="Times New Roman" w:hAnsi="Times New Roman" w:cs="Times New Roman"/>
            <w:sz w:val="24"/>
            <w:szCs w:val="24"/>
            <w:lang w:val="en-US"/>
          </w:rPr>
          <w:delText xml:space="preserve">its </w:delText>
        </w:r>
      </w:del>
      <w:ins w:id="308" w:author="Alicia" w:date="2015-05-07T10:47:00Z">
        <w:r w:rsidR="00091303">
          <w:rPr>
            <w:rFonts w:ascii="Times New Roman" w:hAnsi="Times New Roman" w:cs="Times New Roman"/>
            <w:sz w:val="24"/>
            <w:szCs w:val="24"/>
            <w:lang w:val="en-US"/>
          </w:rPr>
          <w:t xml:space="preserve">a butterfly </w:t>
        </w:r>
      </w:ins>
      <w:r w:rsidR="000E3B27">
        <w:rPr>
          <w:rFonts w:ascii="Times New Roman" w:hAnsi="Times New Roman" w:cs="Times New Roman"/>
          <w:sz w:val="24"/>
          <w:szCs w:val="24"/>
          <w:lang w:val="en-US"/>
        </w:rPr>
        <w:t>seed predator</w:t>
      </w:r>
      <w:del w:id="309" w:author="Alicia" w:date="2015-05-07T12:49:00Z">
        <w:r w:rsidR="000E3B27" w:rsidDel="007B28C9">
          <w:rPr>
            <w:rFonts w:ascii="Times New Roman" w:hAnsi="Times New Roman" w:cs="Times New Roman"/>
            <w:sz w:val="24"/>
            <w:szCs w:val="24"/>
            <w:lang w:val="en-US"/>
          </w:rPr>
          <w:delText xml:space="preserve">, the butterfly </w:delText>
        </w:r>
        <w:r w:rsidR="000E3B27" w:rsidRPr="009C043A" w:rsidDel="007B28C9">
          <w:rPr>
            <w:rFonts w:ascii="Times New Roman" w:hAnsi="Times New Roman" w:cs="Times New Roman"/>
            <w:i/>
            <w:sz w:val="24"/>
            <w:szCs w:val="24"/>
            <w:lang w:val="en-US"/>
          </w:rPr>
          <w:delText>M. alcon</w:delText>
        </w:r>
      </w:del>
      <w:del w:id="310" w:author="Alicia" w:date="2015-05-07T10:47:00Z">
        <w:r w:rsidR="000E3B27" w:rsidDel="00091303">
          <w:rPr>
            <w:rFonts w:ascii="Times New Roman" w:hAnsi="Times New Roman" w:cs="Times New Roman"/>
            <w:sz w:val="24"/>
            <w:szCs w:val="24"/>
            <w:lang w:val="en-US"/>
          </w:rPr>
          <w:delText xml:space="preserve">. In populations where the predator is present, </w:delText>
        </w:r>
        <w:r w:rsidR="007A33D8" w:rsidDel="00091303">
          <w:rPr>
            <w:rFonts w:ascii="Times New Roman" w:hAnsi="Times New Roman" w:cs="Times New Roman"/>
            <w:sz w:val="24"/>
            <w:szCs w:val="24"/>
            <w:lang w:val="en-US"/>
          </w:rPr>
          <w:delText>phenotypic selection acts to promote late flowering</w:delText>
        </w:r>
        <w:r w:rsidR="004A33DA" w:rsidDel="00091303">
          <w:rPr>
            <w:rFonts w:ascii="Times New Roman" w:hAnsi="Times New Roman" w:cs="Times New Roman"/>
            <w:sz w:val="24"/>
            <w:szCs w:val="24"/>
            <w:lang w:val="en-US"/>
          </w:rPr>
          <w:delText>. This</w:delText>
        </w:r>
      </w:del>
      <w:r w:rsidR="004A33DA">
        <w:rPr>
          <w:rFonts w:ascii="Times New Roman" w:hAnsi="Times New Roman" w:cs="Times New Roman"/>
          <w:sz w:val="24"/>
          <w:szCs w:val="24"/>
          <w:lang w:val="en-US"/>
        </w:rPr>
        <w:t xml:space="preserve"> agrees with </w:t>
      </w:r>
      <w:del w:id="311" w:author="Alicia" w:date="2015-05-07T10:50:00Z">
        <w:r w:rsidR="004A33DA" w:rsidDel="008158D0">
          <w:rPr>
            <w:rFonts w:ascii="Times New Roman" w:hAnsi="Times New Roman" w:cs="Times New Roman"/>
            <w:sz w:val="24"/>
            <w:szCs w:val="24"/>
            <w:lang w:val="en-US"/>
          </w:rPr>
          <w:delText xml:space="preserve">some </w:delText>
        </w:r>
      </w:del>
      <w:r w:rsidR="004A33DA">
        <w:rPr>
          <w:rFonts w:ascii="Times New Roman" w:hAnsi="Times New Roman" w:cs="Times New Roman"/>
          <w:sz w:val="24"/>
          <w:szCs w:val="24"/>
          <w:lang w:val="en-US"/>
        </w:rPr>
        <w:t xml:space="preserve">previous </w:t>
      </w:r>
      <w:del w:id="312" w:author="Alicia" w:date="2015-05-07T10:50:00Z">
        <w:r w:rsidR="002D7F29" w:rsidDel="008158D0">
          <w:rPr>
            <w:rFonts w:ascii="Times New Roman" w:hAnsi="Times New Roman" w:cs="Times New Roman"/>
            <w:sz w:val="24"/>
            <w:szCs w:val="24"/>
            <w:lang w:val="en-US"/>
          </w:rPr>
          <w:delText>evidence</w:delText>
        </w:r>
        <w:r w:rsidR="004A33DA" w:rsidDel="008158D0">
          <w:rPr>
            <w:rFonts w:ascii="Times New Roman" w:hAnsi="Times New Roman" w:cs="Times New Roman"/>
            <w:sz w:val="24"/>
            <w:szCs w:val="24"/>
            <w:lang w:val="en-US"/>
          </w:rPr>
          <w:delText xml:space="preserve"> on</w:delText>
        </w:r>
      </w:del>
      <w:ins w:id="313" w:author="Alicia" w:date="2015-05-07T10:50:00Z">
        <w:r w:rsidR="008158D0">
          <w:rPr>
            <w:rFonts w:ascii="Times New Roman" w:hAnsi="Times New Roman" w:cs="Times New Roman"/>
            <w:sz w:val="24"/>
            <w:szCs w:val="24"/>
            <w:lang w:val="en-US"/>
          </w:rPr>
          <w:t>studies demonstrating</w:t>
        </w:r>
      </w:ins>
      <w:r w:rsidR="004A33DA">
        <w:rPr>
          <w:rFonts w:ascii="Times New Roman" w:hAnsi="Times New Roman" w:cs="Times New Roman"/>
          <w:sz w:val="24"/>
          <w:szCs w:val="24"/>
          <w:lang w:val="en-US"/>
        </w:rPr>
        <w:t xml:space="preserve"> predator-mediated selection on phenology </w:t>
      </w:r>
      <w:r w:rsidR="004A33DA">
        <w:rPr>
          <w:rFonts w:ascii="Times New Roman" w:hAnsi="Times New Roman" w:cs="Times New Roman"/>
          <w:sz w:val="24"/>
          <w:szCs w:val="24"/>
          <w:lang w:val="en-US"/>
        </w:rPr>
        <w:fldChar w:fldCharType="begin"/>
      </w:r>
      <w:r w:rsidR="002D7F29">
        <w:rPr>
          <w:rFonts w:ascii="Times New Roman" w:hAnsi="Times New Roman" w:cs="Times New Roman"/>
          <w:sz w:val="24"/>
          <w:szCs w:val="24"/>
          <w:lang w:val="en-US"/>
        </w:rPr>
        <w:instrText xml:space="preserve"> ADDIN ZOTERO_ITEM CSL_CITATION {"citationID":"nKEsmkkj","properties":{"formattedCitation":"(Pilson, 2000; Parachnowitsch &amp; Caruso, 2008)","plainCitation":"(Pilson, 2000; Parachnowitsch &amp; Caruso, 2008)"},"citationItems":[{"id":3435,"uris":["http://zotero.org/users/624279/items/UJBZRBMF"],"uri":["http://zotero.org/users/624279/items/UJBZRBMF"],"itemData":{"id":3435,"type":"article-journal","title":"Herbivory and natural selection on flowering phenology in wild sunflower, Helianthus annuus","container-title":"Oecologia","page":"72-82","volume":"122","issue":"1","source":"link.springer.com","abstract":"Plant fitness is strongly affected by flowering phenology, and there are several ecological factors that are thought to shape the distribution of flowering times. One relatively underexamined factor is the timing and intensity of attack by herbivores that feed on flowers or developing seeds. This study tests the hypothesis that herbivores that feed on developing seeds of wild sunflower, Helianthus annuus (Asteraceae), impose selection on flowering phenology. First, the study population was found to contain genetic variation for mean date of flowering, so this trait could evolve if natural selection were operating. Next, the phenological pattern of abundance of five seed-feeding herbivores was documented. Damage by three herbivores, Haplorhynchites aeneus (Cucurlionidae), the head-clipping weevil, Homoeosoma electellum (Lepidoptera: Pyralidae), the sunflower moth, and Suleima helianthana (Lepidoptera: Tortricidae), the sunflower bud moth, was highest early in the flowering season, and declined as the season progressed. Damage by one herbivore, the seed fly Gymnocarena diffusa (Diptera: Tephrididae), was lowest early in the flowering season and increased as the season progressed. Finally, damage by two seed weevils, Smicronyx fulvus and S. sordidus (Curculionidae), whose damage was not distinguished, was constant through the flowering period. Third, damage by Haplorhynchites, Homoeosoma, and Suleima was found to be detrimental to plant fitness, suggesting that plants that flower when these herbivores are not abundant should have higher fitness. Finally, two phenotypic selection analyses were performed. The first included damage by Homoeosoma and Suleima, as well as flowering date, leaf area, and inflorescence diameter, as characters predicting plant fitness. In this analysis directional selection was found to act to decrease damage by the two herbivores, but did not act on flowering date. The second selection analysis was identical except that damage by the two herbivores was not included. In this analysis significant directional selection was found to favor later-flowering plants. Comparison of these two analyses suggests that all selection on flowering phenology is attributable to damage by Homoeosoma and Suleima: plants that flower later avoid damage by these two herbivores. While other influences on flowering phenology, such as pollination, mate availability, and seasonality, have been well documented, this study is one of few to demonstrate natural selection on flowering phenology that is a direct consequence of insect attack.","DOI":"10.1007/PL00008838","ISSN":"0029-8549, 1432-1939","journalAbbreviation":"Oecologia","language":"en","author":[{"family":"Pilson","given":"D."}],"issued":{"date-parts":[["2000",1,1]]},"accessed":{"date-parts":[["2015",2,25]]}}},{"id":3209,"uris":["http://zotero.org/users/624279/items/I5EJNXBW"],"uri":["http://zotero.org/users/624279/items/I5EJNXBW"],"itemData":{"id":3209,"type":"article-journal","title":"Predispersal seed herbivores, not pollinators, exert selection on floral traits via female fitness","container-title":"Ecology","page":"1802-1810","volume":"89","issue":"7","source":"esajournals.org (Atypon)","abstract":"Herbivores that oviposit in flowers of animal-pollinated plants depend on pollinators for seed production and are therefore expected to choose flowers that attract pollinators. This provides a mechanism by which seed herbivores and pollinators could impose conflicting selection on floral traits. We measured phenotypic selection on floral traits of Lobelia siphilitica (Lobeliaceae) via female fitness to determine the relative strength of selection by pollinators and a specialist predispersal seed herbivore. We were able to attribute selection on flowering phenology to the herbivores. However, no selection could be attributed to pollinators, resulting in no conflicting selection on floral traits. Unlike pollinators, whose preference for certain floral traits does not always translate into higher fitness, any discrimination by seed herbivores is likely to decrease fitness of the preferred floral phenotype. Thus predispersal seed herbivores may be a significant agent of selection on floral traits.","DOI":"10.1890/07-0555.1","ISSN":"0012-9658","journalAbbreviation":"Ecology","author":[{"family":"Parachnowitsch","given":"Amy L."},{"family":"Caruso","given":"Christina M."}],"issued":{"date-parts":[["2008",7,1]]},"accessed":{"date-parts":[["2015",1,29]],"season":"16:07:13"}}}],"schema":"https://github.com/citation-style-language/schema/raw/master/csl-citation.json"} </w:instrText>
      </w:r>
      <w:r w:rsidR="004A33DA">
        <w:rPr>
          <w:rFonts w:ascii="Times New Roman" w:hAnsi="Times New Roman" w:cs="Times New Roman"/>
          <w:sz w:val="24"/>
          <w:szCs w:val="24"/>
          <w:lang w:val="en-US"/>
        </w:rPr>
        <w:fldChar w:fldCharType="separate"/>
      </w:r>
      <w:r w:rsidR="002D7F29" w:rsidRPr="00554665">
        <w:rPr>
          <w:rFonts w:ascii="Times New Roman" w:hAnsi="Times New Roman" w:cs="Times New Roman"/>
          <w:sz w:val="24"/>
          <w:lang w:val="en-US"/>
        </w:rPr>
        <w:t>(Pilson, 2000; Parachnowitsch &amp; Caruso, 2008)</w:t>
      </w:r>
      <w:r w:rsidR="004A33DA">
        <w:rPr>
          <w:rFonts w:ascii="Times New Roman" w:hAnsi="Times New Roman" w:cs="Times New Roman"/>
          <w:sz w:val="24"/>
          <w:szCs w:val="24"/>
          <w:lang w:val="en-US"/>
        </w:rPr>
        <w:fldChar w:fldCharType="end"/>
      </w:r>
      <w:ins w:id="314" w:author="Alicia" w:date="2015-05-07T10:50:00Z">
        <w:r w:rsidR="008158D0">
          <w:rPr>
            <w:rFonts w:ascii="Times New Roman" w:hAnsi="Times New Roman" w:cs="Times New Roman"/>
            <w:sz w:val="24"/>
            <w:szCs w:val="24"/>
            <w:lang w:val="en-US"/>
          </w:rPr>
          <w:t>. However,</w:t>
        </w:r>
      </w:ins>
      <w:del w:id="315" w:author="Alicia" w:date="2015-05-07T10:50:00Z">
        <w:r w:rsidR="004A33DA" w:rsidDel="008158D0">
          <w:rPr>
            <w:rFonts w:ascii="Times New Roman" w:hAnsi="Times New Roman" w:cs="Times New Roman"/>
            <w:sz w:val="24"/>
            <w:szCs w:val="24"/>
            <w:lang w:val="en-US"/>
          </w:rPr>
          <w:delText xml:space="preserve">, </w:delText>
        </w:r>
      </w:del>
      <w:del w:id="316" w:author="Alicia" w:date="2015-05-07T10:51:00Z">
        <w:r w:rsidR="004A33DA" w:rsidDel="008158D0">
          <w:rPr>
            <w:rFonts w:ascii="Times New Roman" w:hAnsi="Times New Roman" w:cs="Times New Roman"/>
            <w:sz w:val="24"/>
            <w:szCs w:val="24"/>
            <w:lang w:val="en-US"/>
          </w:rPr>
          <w:delText>although</w:delText>
        </w:r>
      </w:del>
      <w:r w:rsidR="004A33DA">
        <w:rPr>
          <w:rFonts w:ascii="Times New Roman" w:hAnsi="Times New Roman" w:cs="Times New Roman"/>
          <w:sz w:val="24"/>
          <w:szCs w:val="24"/>
          <w:lang w:val="en-US"/>
        </w:rPr>
        <w:t xml:space="preserve"> other studies </w:t>
      </w:r>
      <w:r w:rsidR="004A33DA">
        <w:rPr>
          <w:rFonts w:ascii="Times New Roman" w:hAnsi="Times New Roman" w:cs="Times New Roman"/>
          <w:sz w:val="24"/>
          <w:szCs w:val="24"/>
          <w:lang w:val="en-US"/>
        </w:rPr>
        <w:fldChar w:fldCharType="begin"/>
      </w:r>
      <w:r w:rsidR="004A33DA">
        <w:rPr>
          <w:rFonts w:ascii="Times New Roman" w:hAnsi="Times New Roman" w:cs="Times New Roman"/>
          <w:sz w:val="24"/>
          <w:szCs w:val="24"/>
          <w:lang w:val="en-US"/>
        </w:rPr>
        <w:instrText xml:space="preserve"> ADDIN ZOTERO_ITEM CSL_CITATION {"citationID":"1n4pgtvi7g","properties":{"formattedCitation":"{\\rtf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instrText>
      </w:r>
      <w:r w:rsidR="004A33DA">
        <w:rPr>
          <w:rFonts w:ascii="Times New Roman" w:hAnsi="Times New Roman" w:cs="Times New Roman"/>
          <w:sz w:val="24"/>
          <w:szCs w:val="24"/>
          <w:lang w:val="en-US"/>
        </w:rPr>
        <w:fldChar w:fldCharType="separate"/>
      </w:r>
      <w:r w:rsidR="004A33DA" w:rsidRPr="00680FEF">
        <w:rPr>
          <w:rFonts w:ascii="Times New Roman" w:hAnsi="Times New Roman" w:cs="Times New Roman"/>
          <w:sz w:val="24"/>
          <w:szCs w:val="24"/>
          <w:lang w:val="en-US"/>
        </w:rPr>
        <w:t>(</w:t>
      </w:r>
      <w:r w:rsidR="00960FD1">
        <w:rPr>
          <w:rFonts w:ascii="Times New Roman" w:hAnsi="Times New Roman" w:cs="Times New Roman"/>
          <w:sz w:val="24"/>
          <w:szCs w:val="24"/>
          <w:lang w:val="en-US"/>
        </w:rPr>
        <w:t>see review</w:t>
      </w:r>
      <w:r w:rsidR="004A33DA">
        <w:rPr>
          <w:rFonts w:ascii="Times New Roman" w:hAnsi="Times New Roman" w:cs="Times New Roman"/>
          <w:sz w:val="24"/>
          <w:szCs w:val="24"/>
          <w:lang w:val="en-US"/>
        </w:rPr>
        <w:t xml:space="preserve"> by </w:t>
      </w:r>
      <w:r w:rsidR="004A33DA" w:rsidRPr="00680FEF">
        <w:rPr>
          <w:rFonts w:ascii="Times New Roman" w:hAnsi="Times New Roman" w:cs="Times New Roman"/>
          <w:sz w:val="24"/>
          <w:szCs w:val="24"/>
          <w:lang w:val="en-US"/>
        </w:rPr>
        <w:t xml:space="preserve">Kolb </w:t>
      </w:r>
      <w:r w:rsidR="004A33DA" w:rsidRPr="00680FEF">
        <w:rPr>
          <w:rFonts w:ascii="Times New Roman" w:hAnsi="Times New Roman" w:cs="Times New Roman"/>
          <w:i/>
          <w:iCs/>
          <w:sz w:val="24"/>
          <w:szCs w:val="24"/>
          <w:lang w:val="en-US"/>
        </w:rPr>
        <w:t>et al.</w:t>
      </w:r>
      <w:r w:rsidR="004A33DA" w:rsidRPr="00680FEF">
        <w:rPr>
          <w:rFonts w:ascii="Times New Roman" w:hAnsi="Times New Roman" w:cs="Times New Roman"/>
          <w:sz w:val="24"/>
          <w:szCs w:val="24"/>
          <w:lang w:val="en-US"/>
        </w:rPr>
        <w:t>, 2007)</w:t>
      </w:r>
      <w:r w:rsidR="004A33DA">
        <w:rPr>
          <w:rFonts w:ascii="Times New Roman" w:hAnsi="Times New Roman" w:cs="Times New Roman"/>
          <w:sz w:val="24"/>
          <w:szCs w:val="24"/>
          <w:lang w:val="en-US"/>
        </w:rPr>
        <w:fldChar w:fldCharType="end"/>
      </w:r>
      <w:r w:rsidR="004A33DA">
        <w:rPr>
          <w:rFonts w:ascii="Times New Roman" w:hAnsi="Times New Roman" w:cs="Times New Roman"/>
          <w:sz w:val="24"/>
          <w:szCs w:val="24"/>
          <w:lang w:val="en-US"/>
        </w:rPr>
        <w:t xml:space="preserve"> have reported predators selecting for </w:t>
      </w:r>
      <w:ins w:id="317" w:author="Alicia" w:date="2015-05-07T10:51:00Z">
        <w:r w:rsidR="008158D0">
          <w:rPr>
            <w:rFonts w:ascii="Times New Roman" w:hAnsi="Times New Roman" w:cs="Times New Roman"/>
            <w:sz w:val="24"/>
            <w:szCs w:val="24"/>
            <w:lang w:val="en-US"/>
          </w:rPr>
          <w:t xml:space="preserve">both </w:t>
        </w:r>
      </w:ins>
      <w:r w:rsidR="004A33DA">
        <w:rPr>
          <w:rFonts w:ascii="Times New Roman" w:hAnsi="Times New Roman" w:cs="Times New Roman"/>
          <w:sz w:val="24"/>
          <w:szCs w:val="24"/>
          <w:lang w:val="en-US"/>
        </w:rPr>
        <w:t>early</w:t>
      </w:r>
      <w:ins w:id="318" w:author="Alicia" w:date="2015-05-07T10:51:00Z">
        <w:r w:rsidR="008158D0">
          <w:rPr>
            <w:rFonts w:ascii="Times New Roman" w:hAnsi="Times New Roman" w:cs="Times New Roman"/>
            <w:sz w:val="24"/>
            <w:szCs w:val="24"/>
            <w:lang w:val="en-US"/>
          </w:rPr>
          <w:t xml:space="preserve"> and late</w:t>
        </w:r>
      </w:ins>
      <w:r w:rsidR="004A33DA">
        <w:rPr>
          <w:rFonts w:ascii="Times New Roman" w:hAnsi="Times New Roman" w:cs="Times New Roman"/>
          <w:sz w:val="24"/>
          <w:szCs w:val="24"/>
          <w:lang w:val="en-US"/>
        </w:rPr>
        <w:t xml:space="preserve"> flowering.</w:t>
      </w:r>
      <w:del w:id="319" w:author="Alicia" w:date="2015-05-07T12:53:00Z">
        <w:r w:rsidR="004A33DA" w:rsidDel="007B28C9">
          <w:rPr>
            <w:rFonts w:ascii="Times New Roman" w:hAnsi="Times New Roman" w:cs="Times New Roman"/>
            <w:sz w:val="24"/>
            <w:szCs w:val="24"/>
            <w:lang w:val="en-US"/>
          </w:rPr>
          <w:delText xml:space="preserve"> </w:delText>
        </w:r>
      </w:del>
      <w:ins w:id="320" w:author="Alicia" w:date="2015-05-07T10:53:00Z">
        <w:r w:rsidR="008158D0">
          <w:rPr>
            <w:rFonts w:ascii="Times New Roman" w:hAnsi="Times New Roman" w:cs="Times New Roman"/>
            <w:sz w:val="24"/>
            <w:szCs w:val="24"/>
            <w:lang w:val="en-US"/>
          </w:rPr>
          <w:t xml:space="preserve"> </w:t>
        </w:r>
      </w:ins>
      <w:moveToRangeStart w:id="321" w:author="Alicia" w:date="2015-05-07T13:09:00Z" w:name="move418767503"/>
      <w:moveTo w:id="322" w:author="Alicia" w:date="2015-05-07T13:09:00Z">
        <w:r w:rsidR="004C75AA" w:rsidRPr="00241689">
          <w:rPr>
            <w:rFonts w:ascii="Times New Roman" w:hAnsi="Times New Roman" w:cs="Times New Roman"/>
            <w:i/>
            <w:sz w:val="24"/>
            <w:szCs w:val="24"/>
            <w:lang w:val="en-US"/>
          </w:rPr>
          <w:t xml:space="preserve">M. </w:t>
        </w:r>
        <w:proofErr w:type="spellStart"/>
        <w:r w:rsidR="004C75AA" w:rsidRPr="00241689">
          <w:rPr>
            <w:rFonts w:ascii="Times New Roman" w:hAnsi="Times New Roman" w:cs="Times New Roman"/>
            <w:i/>
            <w:sz w:val="24"/>
            <w:szCs w:val="24"/>
            <w:lang w:val="en-US"/>
          </w:rPr>
          <w:t>alcon</w:t>
        </w:r>
        <w:proofErr w:type="spellEnd"/>
        <w:r w:rsidR="004C75AA">
          <w:rPr>
            <w:rFonts w:ascii="Times New Roman" w:hAnsi="Times New Roman" w:cs="Times New Roman"/>
            <w:sz w:val="24"/>
            <w:szCs w:val="24"/>
            <w:lang w:val="en-US"/>
          </w:rPr>
          <w:t xml:space="preserve"> consistently preferred attacking early-flowering plants in all populations and in both study years</w:t>
        </w:r>
      </w:moveTo>
      <w:ins w:id="323" w:author="Alicia" w:date="2015-05-07T13:12:00Z">
        <w:r w:rsidR="00435F3C">
          <w:rPr>
            <w:rFonts w:ascii="Times New Roman" w:hAnsi="Times New Roman" w:cs="Times New Roman"/>
            <w:sz w:val="24"/>
            <w:szCs w:val="24"/>
            <w:lang w:val="en-US"/>
          </w:rPr>
          <w:t xml:space="preserve">. Therefore, </w:t>
        </w:r>
      </w:ins>
      <w:moveTo w:id="324" w:author="Alicia" w:date="2015-05-07T13:09:00Z">
        <w:del w:id="325" w:author="Alicia" w:date="2015-05-07T13:12:00Z">
          <w:r w:rsidR="004C75AA" w:rsidDel="00435F3C">
            <w:rPr>
              <w:rFonts w:ascii="Times New Roman" w:hAnsi="Times New Roman" w:cs="Times New Roman"/>
              <w:sz w:val="24"/>
              <w:szCs w:val="24"/>
              <w:lang w:val="en-US"/>
            </w:rPr>
            <w:delText>,</w:delText>
          </w:r>
        </w:del>
        <w:del w:id="326" w:author="Alicia" w:date="2015-05-07T13:13:00Z">
          <w:r w:rsidR="004C75AA" w:rsidDel="00435F3C">
            <w:rPr>
              <w:rFonts w:ascii="Times New Roman" w:hAnsi="Times New Roman" w:cs="Times New Roman"/>
              <w:sz w:val="24"/>
              <w:szCs w:val="24"/>
              <w:lang w:val="en-US"/>
            </w:rPr>
            <w:delText xml:space="preserve"> </w:delText>
          </w:r>
        </w:del>
      </w:moveTo>
      <w:ins w:id="327" w:author="Alicia" w:date="2015-05-07T13:11:00Z">
        <w:r w:rsidR="004C75AA">
          <w:rPr>
            <w:rFonts w:ascii="Times New Roman" w:hAnsi="Times New Roman" w:cs="Times New Roman"/>
            <w:sz w:val="24"/>
            <w:szCs w:val="24"/>
            <w:lang w:val="en-US"/>
          </w:rPr>
          <w:t xml:space="preserve">plants flowering late have a higher fitness in presence of the predator because they are less prone to be attacked. </w:t>
        </w:r>
      </w:ins>
      <w:moveTo w:id="328" w:author="Alicia" w:date="2015-05-07T13:09:00Z">
        <w:del w:id="329" w:author="Alicia" w:date="2015-05-07T13:13:00Z">
          <w:r w:rsidR="004C75AA" w:rsidDel="00435F3C">
            <w:rPr>
              <w:rFonts w:ascii="Times New Roman" w:hAnsi="Times New Roman" w:cs="Times New Roman"/>
              <w:sz w:val="24"/>
              <w:szCs w:val="24"/>
              <w:lang w:val="en-US"/>
            </w:rPr>
            <w:delText>leading thus to phenotypic selection for late flowering</w:delText>
          </w:r>
          <w:r w:rsidR="004C75AA" w:rsidRPr="00140B92" w:rsidDel="00435F3C">
            <w:rPr>
              <w:rFonts w:ascii="Times New Roman" w:hAnsi="Times New Roman" w:cs="Times New Roman"/>
              <w:sz w:val="24"/>
              <w:szCs w:val="24"/>
              <w:lang w:val="en-US"/>
            </w:rPr>
            <w:delText xml:space="preserve"> </w:delText>
          </w:r>
          <w:r w:rsidR="004C75AA" w:rsidDel="00435F3C">
            <w:rPr>
              <w:rFonts w:ascii="Times New Roman" w:hAnsi="Times New Roman" w:cs="Times New Roman"/>
              <w:sz w:val="24"/>
              <w:szCs w:val="24"/>
              <w:lang w:val="en-US"/>
            </w:rPr>
            <w:delText>i</w:delText>
          </w:r>
          <w:r w:rsidR="004C75AA" w:rsidRPr="0053450B" w:rsidDel="00435F3C">
            <w:rPr>
              <w:rFonts w:ascii="Times New Roman" w:hAnsi="Times New Roman" w:cs="Times New Roman"/>
              <w:sz w:val="24"/>
              <w:szCs w:val="24"/>
              <w:lang w:val="en-US"/>
            </w:rPr>
            <w:delText xml:space="preserve">n populations where the predator </w:delText>
          </w:r>
          <w:r w:rsidR="004C75AA" w:rsidDel="00435F3C">
            <w:rPr>
              <w:rFonts w:ascii="Times New Roman" w:hAnsi="Times New Roman" w:cs="Times New Roman"/>
              <w:sz w:val="24"/>
              <w:szCs w:val="24"/>
              <w:lang w:val="en-US"/>
            </w:rPr>
            <w:delText>was</w:delText>
          </w:r>
          <w:r w:rsidR="004C75AA" w:rsidRPr="0053450B" w:rsidDel="00435F3C">
            <w:rPr>
              <w:rFonts w:ascii="Times New Roman" w:hAnsi="Times New Roman" w:cs="Times New Roman"/>
              <w:sz w:val="24"/>
              <w:szCs w:val="24"/>
              <w:lang w:val="en-US"/>
            </w:rPr>
            <w:delText xml:space="preserve"> present</w:delText>
          </w:r>
          <w:r w:rsidR="004C75AA" w:rsidDel="00435F3C">
            <w:rPr>
              <w:rFonts w:ascii="Times New Roman" w:hAnsi="Times New Roman" w:cs="Times New Roman"/>
              <w:sz w:val="24"/>
              <w:szCs w:val="24"/>
              <w:lang w:val="en-US"/>
            </w:rPr>
            <w:delText xml:space="preserve">, </w:delText>
          </w:r>
        </w:del>
        <w:del w:id="330" w:author="Alicia" w:date="2015-05-07T13:14:00Z">
          <w:r w:rsidR="004C75AA" w:rsidDel="00435F3C">
            <w:rPr>
              <w:rFonts w:ascii="Times New Roman" w:hAnsi="Times New Roman" w:cs="Times New Roman"/>
              <w:sz w:val="24"/>
              <w:szCs w:val="24"/>
              <w:lang w:val="en-US"/>
            </w:rPr>
            <w:delText xml:space="preserve">as early-flowering plants generally decrease their fitness as a result of predation. </w:delText>
          </w:r>
        </w:del>
        <w:r w:rsidR="004C75AA">
          <w:rPr>
            <w:rFonts w:ascii="Times New Roman" w:hAnsi="Times New Roman" w:cs="Times New Roman"/>
            <w:sz w:val="24"/>
            <w:szCs w:val="24"/>
            <w:lang w:val="en-US"/>
          </w:rPr>
          <w:t xml:space="preserve">Although predation intensity responded to phenology with </w:t>
        </w:r>
        <w:del w:id="331" w:author="Alicia" w:date="2015-05-07T13:17:00Z">
          <w:r w:rsidR="004C75AA" w:rsidDel="00435F3C">
            <w:rPr>
              <w:rFonts w:ascii="Times New Roman" w:hAnsi="Times New Roman" w:cs="Times New Roman"/>
              <w:sz w:val="24"/>
              <w:szCs w:val="24"/>
              <w:lang w:val="en-US"/>
            </w:rPr>
            <w:delText xml:space="preserve">very </w:delText>
          </w:r>
        </w:del>
        <w:r w:rsidR="004C75AA">
          <w:rPr>
            <w:rFonts w:ascii="Times New Roman" w:hAnsi="Times New Roman" w:cs="Times New Roman"/>
            <w:sz w:val="24"/>
            <w:szCs w:val="24"/>
            <w:lang w:val="en-US"/>
          </w:rPr>
          <w:t xml:space="preserve">different strengths among populations (see Appendix S4), egg load always increased with early flowering. Several studies have shown that females of </w:t>
        </w:r>
        <w:proofErr w:type="spellStart"/>
        <w:r w:rsidR="004C75AA" w:rsidRPr="00B32421">
          <w:rPr>
            <w:rFonts w:ascii="Times New Roman" w:hAnsi="Times New Roman" w:cs="Times New Roman"/>
            <w:i/>
            <w:sz w:val="24"/>
            <w:szCs w:val="24"/>
            <w:lang w:val="en-US"/>
          </w:rPr>
          <w:t>Maculinea</w:t>
        </w:r>
        <w:proofErr w:type="spellEnd"/>
        <w:r w:rsidR="004C75AA">
          <w:rPr>
            <w:rFonts w:ascii="Times New Roman" w:hAnsi="Times New Roman" w:cs="Times New Roman"/>
            <w:sz w:val="24"/>
            <w:szCs w:val="24"/>
            <w:lang w:val="en-US"/>
          </w:rPr>
          <w:t xml:space="preserve"> sp. choose plants for oviposition on the basis of their bud phenology, and prefer laying</w:t>
        </w:r>
        <w:r w:rsidR="004C75AA" w:rsidRPr="005C0378">
          <w:rPr>
            <w:rFonts w:ascii="Times New Roman" w:hAnsi="Times New Roman" w:cs="Times New Roman"/>
            <w:sz w:val="24"/>
            <w:szCs w:val="24"/>
            <w:lang w:val="en-US"/>
          </w:rPr>
          <w:t xml:space="preserve"> eggs on slightly immature</w:t>
        </w:r>
        <w:r w:rsidR="004C75AA">
          <w:rPr>
            <w:rFonts w:ascii="Times New Roman" w:hAnsi="Times New Roman" w:cs="Times New Roman"/>
            <w:sz w:val="24"/>
            <w:szCs w:val="24"/>
            <w:lang w:val="en-US"/>
          </w:rPr>
          <w:t xml:space="preserve"> </w:t>
        </w:r>
        <w:r w:rsidR="004C75AA" w:rsidRPr="005C0378">
          <w:rPr>
            <w:rFonts w:ascii="Times New Roman" w:hAnsi="Times New Roman" w:cs="Times New Roman"/>
            <w:sz w:val="24"/>
            <w:szCs w:val="24"/>
            <w:lang w:val="en-US"/>
          </w:rPr>
          <w:t>buds</w:t>
        </w:r>
        <w:r w:rsidR="004C75AA">
          <w:rPr>
            <w:rFonts w:ascii="Times New Roman" w:hAnsi="Times New Roman" w:cs="Times New Roman"/>
            <w:sz w:val="24"/>
            <w:szCs w:val="24"/>
            <w:lang w:val="en-US"/>
          </w:rPr>
          <w:t xml:space="preserve">, increasing time available for brood feeding and development </w:t>
        </w:r>
        <w:r w:rsidR="004C75AA">
          <w:rPr>
            <w:rFonts w:ascii="Times New Roman" w:hAnsi="Times New Roman" w:cs="Times New Roman"/>
            <w:sz w:val="24"/>
            <w:szCs w:val="24"/>
            <w:lang w:val="en-US"/>
          </w:rPr>
          <w:fldChar w:fldCharType="begin"/>
        </w:r>
        <w:r w:rsidR="004C75AA">
          <w:rPr>
            <w:rFonts w:ascii="Times New Roman" w:hAnsi="Times New Roman" w:cs="Times New Roman"/>
            <w:sz w:val="24"/>
            <w:szCs w:val="24"/>
            <w:lang w:val="en-US"/>
          </w:rPr>
          <w:instrText xml:space="preserve"> ADDIN ZOTERO_ITEM CSL_CITATION {"citationID":"TO5ckvYK","properties":{"formattedCitation":"{\\rtf (Thomas &amp; Elmes, 2001; Patricelli \\i et al.\\i0{}, 2011)}","plainCitation":"(Thomas &amp; Elmes, 2001; Patricelli et al., 2011)"},"citationItems":[{"id":3185,"uris":["http://zotero.org/users/624279/items/62WEFQSE"],"uri":["http://zotero.org/users/624279/items/62WEFQSE"],"itemData":{"id":3185,"type":"article-journal","title":"Food–plant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3306,"uris":["http://zotero.org/users/624279/items/SVPTCXFF"],"uri":["http://zotero.org/users/624279/items/SVPTCXFF"],"itemData":{"id":3306,"type":"article-journal","title":"To lay or not to lay: oviposition of Maculinea arion in relation to Myrmica ant presence and host plant phenology","container-title":"Animal Behaviour","page":"791-799","volume":"82","issue":"4","source":"ScienceDirect","abstract":"The choices made by ovipositing female butterflies play a key role in the survival of their offspring and consequently in the persistence of butterfly populations. These choices are even more crucial in the case of obligate myrmecophilous organisms such as Maculinea butterflies with larvae that, after a phytophagous period, need to be adopted by Myrmica ants to complete their life cycle. Because the worker ants’ foraging range is limited, selecting an ’ideal’ oviposition site requires that both the phenological stage of the larval food plant (short-term larval fitness) and the presence of suitable host ants (long-term larval fitness) are taken into account. Whether the female’s selection of a valuable oviposition plant is influenced by the closeness of a Myrmica nest is unclear. We studied the oviposition behaviour of a Maculinea arion population exploiting Origanum vulgare as a host plant. By following females, we collected phenological data on the visited plants that were either ’chosen’ for oviposition or ’avoided’ (flowers were visited and evaluated, but received no eggs), and we assessed the presence of Myrmica ants in the vicinity of each plant. Results suggest that plants are selected by M. arion females on the basis of their bud phenology and the presence of host ants and not of other environmental features. We thus hypothesize the evolution of an adaptive mechanism that affords females of this strictly myrmecophilous butterfly the ability to ensure the long-term survival of their brood by selecting host plants growing near a Myrmica nest.","DOI":"10.1016/j.anbehav.2011.07.011","ISSN":"0003-3472","shortTitle":"To lay or not to lay","journalAbbreviation":"Animal Behaviour","author":[{"family":"Patricelli","given":"Dario"},{"family":"Barbero","given":"Francesca"},{"family":"La Morgia","given":"Valentina"},{"family":"Casacci","given":"Luca P."},{"family":"Witek","given":"Magdalena"},{"family":"Balletto","given":"Emilio"},{"family":"Bonelli","given":"Simona"}],"issued":{"date-parts":[["2011",10]]},"accessed":{"date-parts":[["2015",2,2]]}}}],"schema":"https://github.com/citation-style-language/schema/raw/master/csl-citation.json"} </w:instrText>
        </w:r>
        <w:r w:rsidR="004C75AA">
          <w:rPr>
            <w:rFonts w:ascii="Times New Roman" w:hAnsi="Times New Roman" w:cs="Times New Roman"/>
            <w:sz w:val="24"/>
            <w:szCs w:val="24"/>
            <w:lang w:val="en-US"/>
          </w:rPr>
          <w:fldChar w:fldCharType="separate"/>
        </w:r>
        <w:r w:rsidR="004C75AA" w:rsidRPr="003021C1">
          <w:rPr>
            <w:rFonts w:ascii="Times New Roman" w:hAnsi="Times New Roman" w:cs="Times New Roman"/>
            <w:sz w:val="24"/>
            <w:szCs w:val="24"/>
            <w:lang w:val="en-US"/>
          </w:rPr>
          <w:t xml:space="preserve">(Thomas &amp; Elmes, 2001; Patricelli </w:t>
        </w:r>
        <w:r w:rsidR="004C75AA" w:rsidRPr="003021C1">
          <w:rPr>
            <w:rFonts w:ascii="Times New Roman" w:hAnsi="Times New Roman" w:cs="Times New Roman"/>
            <w:i/>
            <w:iCs/>
            <w:sz w:val="24"/>
            <w:szCs w:val="24"/>
            <w:lang w:val="en-US"/>
          </w:rPr>
          <w:t>et al.</w:t>
        </w:r>
        <w:r w:rsidR="004C75AA" w:rsidRPr="003021C1">
          <w:rPr>
            <w:rFonts w:ascii="Times New Roman" w:hAnsi="Times New Roman" w:cs="Times New Roman"/>
            <w:sz w:val="24"/>
            <w:szCs w:val="24"/>
            <w:lang w:val="en-US"/>
          </w:rPr>
          <w:t>, 2011)</w:t>
        </w:r>
        <w:r w:rsidR="004C75AA">
          <w:rPr>
            <w:rFonts w:ascii="Times New Roman" w:hAnsi="Times New Roman" w:cs="Times New Roman"/>
            <w:sz w:val="24"/>
            <w:szCs w:val="24"/>
            <w:lang w:val="en-US"/>
          </w:rPr>
          <w:fldChar w:fldCharType="end"/>
        </w:r>
        <w:r w:rsidR="004C75AA">
          <w:rPr>
            <w:rFonts w:ascii="Times New Roman" w:hAnsi="Times New Roman" w:cs="Times New Roman"/>
            <w:sz w:val="24"/>
            <w:szCs w:val="24"/>
            <w:lang w:val="en-US"/>
          </w:rPr>
          <w:t xml:space="preserve">. However, we show that apart from the developmental state of the bud, the phenology of the plant (i.e. if it flowers early or late in the season) also matters for butterfly oviposition. It has been stated that </w:t>
        </w:r>
        <w:r w:rsidR="004C75AA" w:rsidRPr="00B14B47">
          <w:rPr>
            <w:rFonts w:ascii="Times New Roman" w:hAnsi="Times New Roman" w:cs="Times New Roman"/>
            <w:i/>
            <w:sz w:val="24"/>
            <w:szCs w:val="24"/>
            <w:lang w:val="en-US"/>
          </w:rPr>
          <w:t xml:space="preserve">M. </w:t>
        </w:r>
        <w:proofErr w:type="spellStart"/>
        <w:r w:rsidR="004C75AA" w:rsidRPr="00B14B47">
          <w:rPr>
            <w:rFonts w:ascii="Times New Roman" w:hAnsi="Times New Roman" w:cs="Times New Roman"/>
            <w:i/>
            <w:sz w:val="24"/>
            <w:szCs w:val="24"/>
            <w:lang w:val="en-US"/>
          </w:rPr>
          <w:t>alcon</w:t>
        </w:r>
        <w:proofErr w:type="spellEnd"/>
        <w:r w:rsidR="004C75AA">
          <w:rPr>
            <w:rFonts w:ascii="Times New Roman" w:hAnsi="Times New Roman" w:cs="Times New Roman"/>
            <w:sz w:val="24"/>
            <w:szCs w:val="24"/>
            <w:lang w:val="en-US"/>
          </w:rPr>
          <w:t xml:space="preserve"> butterflies flying early in the season (during the first third of the flight period) deposit higher number of eggs than those flying later </w:t>
        </w:r>
        <w:r w:rsidR="004C75AA">
          <w:rPr>
            <w:rFonts w:ascii="Times New Roman" w:hAnsi="Times New Roman" w:cs="Times New Roman"/>
            <w:sz w:val="24"/>
            <w:szCs w:val="24"/>
            <w:lang w:val="en-US"/>
          </w:rPr>
          <w:fldChar w:fldCharType="begin"/>
        </w:r>
        <w:r w:rsidR="004C75AA">
          <w:rPr>
            <w:rFonts w:ascii="Times New Roman" w:hAnsi="Times New Roman" w:cs="Times New Roman"/>
            <w:sz w:val="24"/>
            <w:szCs w:val="24"/>
            <w:lang w:val="en-US"/>
          </w:rPr>
          <w:instrText xml:space="preserve"> ADDIN ZOTERO_ITEM CSL_CITATION {"citationID":"25l23er4md","properties":{"formattedCitation":"{\\rtf (Arnaldo \\i et al.\\i0{}, 2014)}","plainCitation":"(Arnaldo et al., 2014)"},"citationItems":[{"id":3267,"uris":["http://zotero.org/users/624279/items/4ENA5WSD"],"uri":["http://zotero.org/users/624279/items/4ENA5WSD"],"itemData":{"id":3267,"type":"article-journal","title":"Influence of host plant phenology and oviposition date on the oviposition pattern and offspring performance of the butterfly Phengaris alcon","container-title":"Journal of Insect Conservation","page":"1115-1122","volume":"18","issue":"6","source":"link.springer.com","abstract":"The timing of oviposition and selection of the phenological stage of the host plant can have significant consequences for development and success of offspring, and is particularly important for endangered specialist species with rare habitats, such as Phengaris alcon butterflies. Females of this species oviposit on marsh gentians, Gentiana pneumonanthe. For the first time, we evaluate the survival of eggs deposited by early and late flyers in relation to the phenological stage of marsh gentian flower buds, as well as caterpillar survival and development. An analysis was conducted on 127 gentian shoots, on which 837 eggs were monitored. We observed more frequent oviposition on the apical and youngest buds, with increased egg load by females during the first one-third of the flight period. Offspring survival of about 55 % was observed, with up to 15 caterpillars per bud. Offspring survival was significantly higher from eggs that were oviposited on larger flower buds and on flower buds in an early developmental stage. Also, early flyers’ offspring gave rise to better survival rates and the caterpillar development in flower buds differed significantly according to bud size, with more days required in smaller buds. Finally, the significant differences found across the entire study period illustrate that the understanding of oviposition through time is important to the conservation of this rare European species.","DOI":"10.1007/s10841-014-9721-x","ISSN":"1366-638X, 1572-9753","journalAbbreviation":"J Insect Conserv","language":"en","author":[{"family":"Arnaldo","given":"Paula Seixas"},{"family":"Gonzalez","given":"Darinka"},{"family":"Oliveira","given":"Irene"},{"family":"Langevelde","given":"Frank van"},{"family":"Wynhoff","given":"Irma"}],"issued":{"date-parts":[["2014",11,6]]},"accessed":{"date-parts":[["2015",2,19]]}}}],"schema":"https://github.com/citation-style-language/schema/raw/master/csl-citation.json"} </w:instrText>
        </w:r>
        <w:r w:rsidR="004C75AA">
          <w:rPr>
            <w:rFonts w:ascii="Times New Roman" w:hAnsi="Times New Roman" w:cs="Times New Roman"/>
            <w:sz w:val="24"/>
            <w:szCs w:val="24"/>
            <w:lang w:val="en-US"/>
          </w:rPr>
          <w:fldChar w:fldCharType="separate"/>
        </w:r>
        <w:r w:rsidR="004C75AA" w:rsidRPr="000B0B31">
          <w:rPr>
            <w:rFonts w:ascii="Times New Roman" w:hAnsi="Times New Roman" w:cs="Times New Roman"/>
            <w:sz w:val="24"/>
            <w:szCs w:val="24"/>
            <w:lang w:val="en-US"/>
          </w:rPr>
          <w:t xml:space="preserve">(Arnaldo </w:t>
        </w:r>
        <w:r w:rsidR="004C75AA" w:rsidRPr="000B0B31">
          <w:rPr>
            <w:rFonts w:ascii="Times New Roman" w:hAnsi="Times New Roman" w:cs="Times New Roman"/>
            <w:i/>
            <w:iCs/>
            <w:sz w:val="24"/>
            <w:szCs w:val="24"/>
            <w:lang w:val="en-US"/>
          </w:rPr>
          <w:t>et al.</w:t>
        </w:r>
        <w:r w:rsidR="004C75AA" w:rsidRPr="000B0B31">
          <w:rPr>
            <w:rFonts w:ascii="Times New Roman" w:hAnsi="Times New Roman" w:cs="Times New Roman"/>
            <w:sz w:val="24"/>
            <w:szCs w:val="24"/>
            <w:lang w:val="en-US"/>
          </w:rPr>
          <w:t>, 2014)</w:t>
        </w:r>
        <w:r w:rsidR="004C75AA">
          <w:rPr>
            <w:rFonts w:ascii="Times New Roman" w:hAnsi="Times New Roman" w:cs="Times New Roman"/>
            <w:sz w:val="24"/>
            <w:szCs w:val="24"/>
            <w:lang w:val="en-US"/>
          </w:rPr>
          <w:fldChar w:fldCharType="end"/>
        </w:r>
        <w:r w:rsidR="004C75AA">
          <w:rPr>
            <w:rFonts w:ascii="Times New Roman" w:hAnsi="Times New Roman" w:cs="Times New Roman"/>
            <w:sz w:val="24"/>
            <w:szCs w:val="24"/>
            <w:lang w:val="en-US"/>
          </w:rPr>
          <w:t>. Therefore, the preference for early-flowering plants might be due to an overlap</w:t>
        </w:r>
        <w:del w:id="332" w:author="Alicia" w:date="2015-05-07T13:09:00Z">
          <w:r w:rsidR="004C75AA" w:rsidDel="004C75AA">
            <w:rPr>
              <w:rFonts w:ascii="Times New Roman" w:hAnsi="Times New Roman" w:cs="Times New Roman"/>
              <w:sz w:val="24"/>
              <w:szCs w:val="24"/>
              <w:lang w:val="en-US"/>
            </w:rPr>
            <w:delText>ping</w:delText>
          </w:r>
        </w:del>
        <w:r w:rsidR="004C75AA">
          <w:rPr>
            <w:rFonts w:ascii="Times New Roman" w:hAnsi="Times New Roman" w:cs="Times New Roman"/>
            <w:sz w:val="24"/>
            <w:szCs w:val="24"/>
            <w:lang w:val="en-US"/>
          </w:rPr>
          <w:t xml:space="preserve"> between the “optimal” bud developmental state for oviposition in these plants and the moment of higher oviposition activity of </w:t>
        </w:r>
        <w:r w:rsidR="004C75AA" w:rsidRPr="00B14B47">
          <w:rPr>
            <w:rFonts w:ascii="Times New Roman" w:hAnsi="Times New Roman" w:cs="Times New Roman"/>
            <w:i/>
            <w:sz w:val="24"/>
            <w:szCs w:val="24"/>
            <w:lang w:val="en-US"/>
          </w:rPr>
          <w:t xml:space="preserve">M. </w:t>
        </w:r>
        <w:proofErr w:type="spellStart"/>
        <w:r w:rsidR="004C75AA" w:rsidRPr="00B14B47">
          <w:rPr>
            <w:rFonts w:ascii="Times New Roman" w:hAnsi="Times New Roman" w:cs="Times New Roman"/>
            <w:i/>
            <w:sz w:val="24"/>
            <w:szCs w:val="24"/>
            <w:lang w:val="en-US"/>
          </w:rPr>
          <w:t>alcon</w:t>
        </w:r>
        <w:proofErr w:type="spellEnd"/>
        <w:r w:rsidR="004C75AA">
          <w:rPr>
            <w:rFonts w:ascii="Times New Roman" w:hAnsi="Times New Roman" w:cs="Times New Roman"/>
            <w:sz w:val="24"/>
            <w:szCs w:val="24"/>
            <w:lang w:val="en-US"/>
          </w:rPr>
          <w:t xml:space="preserve"> during the season. </w:t>
        </w:r>
      </w:moveTo>
    </w:p>
    <w:moveToRangeEnd w:id="321"/>
    <w:p w:rsidR="00DE32B9" w:rsidRDefault="007B28C9" w:rsidP="003E0D61">
      <w:pPr>
        <w:spacing w:line="480" w:lineRule="auto"/>
        <w:ind w:firstLine="708"/>
        <w:rPr>
          <w:ins w:id="333" w:author="Alicia" w:date="2015-05-12T11:04:00Z"/>
          <w:rFonts w:ascii="Times New Roman" w:hAnsi="Times New Roman" w:cs="Times New Roman"/>
          <w:sz w:val="24"/>
          <w:szCs w:val="24"/>
          <w:lang w:val="en-US"/>
        </w:rPr>
      </w:pPr>
      <w:ins w:id="334" w:author="Alicia" w:date="2015-05-07T12:53:00Z">
        <w:r>
          <w:rPr>
            <w:rFonts w:ascii="Times New Roman" w:hAnsi="Times New Roman" w:cs="Times New Roman"/>
            <w:sz w:val="24"/>
            <w:szCs w:val="24"/>
            <w:lang w:val="en-US"/>
          </w:rPr>
          <w:t>O</w:t>
        </w:r>
      </w:ins>
      <w:ins w:id="335" w:author="Alicia" w:date="2015-05-07T10:53:00Z">
        <w:r w:rsidR="008158D0">
          <w:rPr>
            <w:rFonts w:ascii="Times New Roman" w:hAnsi="Times New Roman" w:cs="Times New Roman"/>
            <w:sz w:val="24"/>
            <w:szCs w:val="24"/>
            <w:lang w:val="en-US"/>
          </w:rPr>
          <w:t xml:space="preserve">ur results also show that in the absence of the predator, </w:t>
        </w:r>
      </w:ins>
      <w:ins w:id="336" w:author="Alicia" w:date="2015-05-07T12:51:00Z">
        <w:r>
          <w:rPr>
            <w:rFonts w:ascii="Times New Roman" w:hAnsi="Times New Roman" w:cs="Times New Roman"/>
            <w:sz w:val="24"/>
            <w:szCs w:val="24"/>
            <w:lang w:val="en-US"/>
          </w:rPr>
          <w:t xml:space="preserve">phenotypic </w:t>
        </w:r>
      </w:ins>
      <w:ins w:id="337" w:author="Alicia" w:date="2015-05-07T10:56:00Z">
        <w:r w:rsidR="008158D0">
          <w:rPr>
            <w:rFonts w:ascii="Times New Roman" w:hAnsi="Times New Roman" w:cs="Times New Roman"/>
            <w:sz w:val="24"/>
            <w:szCs w:val="24"/>
            <w:lang w:val="en-US"/>
          </w:rPr>
          <w:t xml:space="preserve">selection </w:t>
        </w:r>
      </w:ins>
      <w:ins w:id="338" w:author="Alicia" w:date="2015-05-07T10:57:00Z">
        <w:r w:rsidR="008158D0">
          <w:rPr>
            <w:rFonts w:ascii="Times New Roman" w:hAnsi="Times New Roman" w:cs="Times New Roman"/>
            <w:sz w:val="24"/>
            <w:szCs w:val="24"/>
            <w:lang w:val="en-US"/>
          </w:rPr>
          <w:t>favored</w:t>
        </w:r>
      </w:ins>
      <w:ins w:id="339" w:author="Alicia" w:date="2015-05-07T10:56:00Z">
        <w:r w:rsidR="008158D0">
          <w:rPr>
            <w:rFonts w:ascii="Times New Roman" w:hAnsi="Times New Roman" w:cs="Times New Roman"/>
            <w:sz w:val="24"/>
            <w:szCs w:val="24"/>
            <w:lang w:val="en-US"/>
          </w:rPr>
          <w:t xml:space="preserve"> early flowering</w:t>
        </w:r>
      </w:ins>
      <w:ins w:id="340" w:author="Alicia" w:date="2015-05-07T12:54:00Z">
        <w:r>
          <w:rPr>
            <w:rFonts w:ascii="Times New Roman" w:hAnsi="Times New Roman" w:cs="Times New Roman"/>
            <w:sz w:val="24"/>
            <w:szCs w:val="24"/>
            <w:lang w:val="en-US"/>
          </w:rPr>
          <w:t xml:space="preserve">, </w:t>
        </w:r>
      </w:ins>
      <w:ins w:id="341" w:author="Alicia" w:date="2015-05-07T12:58:00Z">
        <w:r>
          <w:rPr>
            <w:rFonts w:ascii="Times New Roman" w:hAnsi="Times New Roman" w:cs="Times New Roman"/>
            <w:sz w:val="24"/>
            <w:szCs w:val="24"/>
            <w:lang w:val="en-US"/>
          </w:rPr>
          <w:t>being consistent</w:t>
        </w:r>
      </w:ins>
      <w:ins w:id="342" w:author="Alicia" w:date="2015-05-07T12:57:00Z">
        <w:r>
          <w:rPr>
            <w:rFonts w:ascii="Times New Roman" w:hAnsi="Times New Roman" w:cs="Times New Roman"/>
            <w:sz w:val="24"/>
            <w:szCs w:val="24"/>
            <w:lang w:val="en-US"/>
          </w:rPr>
          <w:t xml:space="preserve"> with</w:t>
        </w:r>
      </w:ins>
      <w:ins w:id="343" w:author="Alicia" w:date="2015-05-07T12:54:00Z">
        <w:r>
          <w:rPr>
            <w:rFonts w:ascii="Times New Roman" w:hAnsi="Times New Roman" w:cs="Times New Roman"/>
            <w:sz w:val="24"/>
            <w:szCs w:val="24"/>
            <w:lang w:val="en-US"/>
          </w:rPr>
          <w:t xml:space="preserve"> the </w:t>
        </w:r>
      </w:ins>
      <w:ins w:id="344" w:author="Alicia" w:date="2015-05-12T10:45:00Z">
        <w:r w:rsidR="008F3BB6">
          <w:rPr>
            <w:rFonts w:ascii="Times New Roman" w:hAnsi="Times New Roman" w:cs="Times New Roman"/>
            <w:sz w:val="24"/>
            <w:szCs w:val="24"/>
            <w:lang w:val="en-US"/>
          </w:rPr>
          <w:t xml:space="preserve">direction of the </w:t>
        </w:r>
      </w:ins>
      <w:ins w:id="345" w:author="Alicia" w:date="2015-05-07T12:54:00Z">
        <w:r>
          <w:rPr>
            <w:rFonts w:ascii="Times New Roman" w:hAnsi="Times New Roman" w:cs="Times New Roman"/>
            <w:sz w:val="24"/>
            <w:szCs w:val="24"/>
            <w:lang w:val="en-US"/>
          </w:rPr>
          <w:t xml:space="preserve">general </w:t>
        </w:r>
      </w:ins>
      <w:ins w:id="346" w:author="Alicia" w:date="2015-05-07T12:57:00Z">
        <w:r>
          <w:rPr>
            <w:rFonts w:ascii="Times New Roman" w:hAnsi="Times New Roman" w:cs="Times New Roman"/>
            <w:sz w:val="24"/>
            <w:szCs w:val="24"/>
            <w:lang w:val="en-US"/>
          </w:rPr>
          <w:t xml:space="preserve">trend shown by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{"citationID":"12r09icp8l","properties":{"formattedCitation":"{\\rtf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instrText>
        </w:r>
        <w:r>
          <w:rPr>
            <w:rFonts w:ascii="Times New Roman" w:hAnsi="Times New Roman" w:cs="Times New Roman"/>
            <w:sz w:val="24"/>
            <w:szCs w:val="24"/>
            <w:lang w:val="en-US"/>
          </w:rPr>
          <w:fldChar w:fldCharType="separate"/>
        </w:r>
        <w:r w:rsidRPr="00F46168">
          <w:rPr>
            <w:rFonts w:ascii="Times New Roman" w:hAnsi="Times New Roman" w:cs="Times New Roman"/>
            <w:sz w:val="24"/>
            <w:szCs w:val="24"/>
            <w:lang w:val="en-US"/>
          </w:rPr>
          <w:t xml:space="preserve">Munguía-Rosas </w:t>
        </w:r>
        <w:r w:rsidRPr="00F46168">
          <w:rPr>
            <w:rFonts w:ascii="Times New Roman" w:hAnsi="Times New Roman" w:cs="Times New Roman"/>
            <w:i/>
            <w:iCs/>
            <w:sz w:val="24"/>
            <w:szCs w:val="24"/>
            <w:lang w:val="en-US"/>
          </w:rPr>
          <w:t>et al.</w:t>
        </w:r>
        <w:r w:rsidRPr="00F4616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46168">
          <w:rPr>
            <w:rFonts w:ascii="Times New Roman" w:hAnsi="Times New Roman" w:cs="Times New Roman"/>
            <w:sz w:val="24"/>
            <w:szCs w:val="24"/>
            <w:lang w:val="en-US"/>
          </w:rPr>
          <w:t>2011)</w:t>
        </w:r>
        <w:r>
          <w:rPr>
            <w:rFonts w:ascii="Times New Roman" w:hAnsi="Times New Roman" w:cs="Times New Roman"/>
            <w:sz w:val="24"/>
            <w:szCs w:val="24"/>
            <w:lang w:val="en-US"/>
          </w:rPr>
          <w:fldChar w:fldCharType="end"/>
        </w:r>
      </w:ins>
      <w:ins w:id="347" w:author="Alicia" w:date="2015-05-07T12:59:00Z">
        <w:r>
          <w:rPr>
            <w:rFonts w:ascii="Times New Roman" w:hAnsi="Times New Roman" w:cs="Times New Roman"/>
            <w:sz w:val="24"/>
            <w:szCs w:val="24"/>
            <w:lang w:val="en-US"/>
          </w:rPr>
          <w:t xml:space="preserve">. </w:t>
        </w:r>
      </w:ins>
      <w:ins w:id="348" w:author="Alicia" w:date="2015-05-07T13:49:00Z">
        <w:r w:rsidR="0066033C">
          <w:rPr>
            <w:rFonts w:ascii="Times New Roman" w:hAnsi="Times New Roman" w:cs="Times New Roman"/>
            <w:sz w:val="24"/>
            <w:szCs w:val="24"/>
            <w:lang w:val="en-US"/>
          </w:rPr>
          <w:t xml:space="preserve">This could be due to early flowering directly </w:t>
        </w:r>
        <w:r w:rsidR="0066033C">
          <w:rPr>
            <w:rFonts w:ascii="Times New Roman" w:hAnsi="Times New Roman" w:cs="Times New Roman"/>
            <w:sz w:val="24"/>
            <w:szCs w:val="24"/>
            <w:lang w:val="en-US"/>
          </w:rPr>
          <w:lastRenderedPageBreak/>
          <w:t>increasing fitness (e.g. by</w:t>
        </w:r>
        <w:r w:rsidR="0066033C" w:rsidRPr="00672AA2">
          <w:rPr>
            <w:rFonts w:ascii="Times New Roman" w:hAnsi="Times New Roman" w:cs="Times New Roman"/>
            <w:sz w:val="24"/>
            <w:szCs w:val="24"/>
            <w:lang w:val="en-US"/>
          </w:rPr>
          <w:t xml:space="preserve"> </w:t>
        </w:r>
        <w:r w:rsidR="0066033C">
          <w:rPr>
            <w:rFonts w:ascii="Times New Roman" w:hAnsi="Times New Roman" w:cs="Times New Roman"/>
            <w:sz w:val="24"/>
            <w:szCs w:val="24"/>
            <w:lang w:val="en-US"/>
          </w:rPr>
          <w:t xml:space="preserve">favoring outcrossing, </w:t>
        </w:r>
        <w:r w:rsidR="0066033C">
          <w:rPr>
            <w:rFonts w:ascii="Times New Roman" w:hAnsi="Times New Roman" w:cs="Times New Roman"/>
            <w:sz w:val="24"/>
            <w:szCs w:val="24"/>
            <w:lang w:val="en-US"/>
          </w:rPr>
          <w:fldChar w:fldCharType="begin"/>
        </w:r>
        <w:r w:rsidR="0066033C">
          <w:rPr>
            <w:rFonts w:ascii="Times New Roman" w:hAnsi="Times New Roman" w:cs="Times New Roman"/>
            <w:sz w:val="24"/>
            <w:szCs w:val="24"/>
            <w:lang w:val="en-US"/>
          </w:rPr>
          <w:instrText xml:space="preserve"> ADDIN ZOTERO_ITEM CSL_CITATION {"citationID":"16ns89rs2n","properties":{"formattedCitation":"{\\rtf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instrText>
        </w:r>
        <w:r w:rsidR="0066033C">
          <w:rPr>
            <w:rFonts w:ascii="Times New Roman" w:hAnsi="Times New Roman" w:cs="Times New Roman"/>
            <w:sz w:val="24"/>
            <w:szCs w:val="24"/>
            <w:lang w:val="en-US"/>
          </w:rPr>
          <w:fldChar w:fldCharType="separate"/>
        </w:r>
        <w:r w:rsidR="0066033C" w:rsidRPr="00672AA2">
          <w:rPr>
            <w:rFonts w:ascii="Times New Roman" w:hAnsi="Times New Roman" w:cs="Times New Roman"/>
            <w:sz w:val="24"/>
            <w:szCs w:val="24"/>
            <w:lang w:val="en-US"/>
          </w:rPr>
          <w:t xml:space="preserve">Munguía-Rosas </w:t>
        </w:r>
        <w:r w:rsidR="0066033C" w:rsidRPr="00672AA2">
          <w:rPr>
            <w:rFonts w:ascii="Times New Roman" w:hAnsi="Times New Roman" w:cs="Times New Roman"/>
            <w:i/>
            <w:iCs/>
            <w:sz w:val="24"/>
            <w:szCs w:val="24"/>
            <w:lang w:val="en-US"/>
          </w:rPr>
          <w:t>et al.</w:t>
        </w:r>
        <w:r w:rsidR="0066033C" w:rsidRPr="00672AA2">
          <w:rPr>
            <w:rFonts w:ascii="Times New Roman" w:hAnsi="Times New Roman" w:cs="Times New Roman"/>
            <w:sz w:val="24"/>
            <w:szCs w:val="24"/>
            <w:lang w:val="en-US"/>
          </w:rPr>
          <w:t>, 2011)</w:t>
        </w:r>
        <w:r w:rsidR="0066033C">
          <w:rPr>
            <w:rFonts w:ascii="Times New Roman" w:hAnsi="Times New Roman" w:cs="Times New Roman"/>
            <w:sz w:val="24"/>
            <w:szCs w:val="24"/>
            <w:lang w:val="en-US"/>
          </w:rPr>
          <w:fldChar w:fldCharType="end"/>
        </w:r>
        <w:r w:rsidR="0066033C">
          <w:rPr>
            <w:rFonts w:ascii="Times New Roman" w:hAnsi="Times New Roman" w:cs="Times New Roman"/>
            <w:sz w:val="24"/>
            <w:szCs w:val="24"/>
            <w:lang w:val="en-US"/>
          </w:rPr>
          <w:t xml:space="preserve">, but also to indirect selection on other correlated reproductive traits (e.g. early-flowering plants </w:t>
        </w:r>
      </w:ins>
      <w:ins w:id="349" w:author="Alicia" w:date="2015-05-07T14:10:00Z">
        <w:r w:rsidR="00E3433B">
          <w:rPr>
            <w:rFonts w:ascii="Times New Roman" w:hAnsi="Times New Roman" w:cs="Times New Roman"/>
            <w:sz w:val="24"/>
            <w:szCs w:val="24"/>
            <w:lang w:val="en-US"/>
          </w:rPr>
          <w:t xml:space="preserve">might have more resources and </w:t>
        </w:r>
      </w:ins>
      <w:ins w:id="350" w:author="Alicia" w:date="2015-05-07T13:49:00Z">
        <w:r w:rsidR="0066033C">
          <w:rPr>
            <w:rFonts w:ascii="Times New Roman" w:hAnsi="Times New Roman" w:cs="Times New Roman"/>
            <w:sz w:val="24"/>
            <w:szCs w:val="24"/>
            <w:lang w:val="en-US"/>
          </w:rPr>
          <w:t xml:space="preserve">produce in general higher shoots and more flowers), or to environmental covariance (i.e. phenology and fitness being both influenced by the environment, </w:t>
        </w:r>
        <w:r w:rsidR="0066033C">
          <w:rPr>
            <w:rFonts w:ascii="Times New Roman" w:hAnsi="Times New Roman" w:cs="Times New Roman"/>
            <w:sz w:val="24"/>
            <w:szCs w:val="24"/>
            <w:lang w:val="en-US"/>
          </w:rPr>
          <w:fldChar w:fldCharType="begin"/>
        </w:r>
        <w:r w:rsidR="0066033C">
          <w:rPr>
            <w:rFonts w:ascii="Times New Roman" w:hAnsi="Times New Roman" w:cs="Times New Roman"/>
            <w:sz w:val="24"/>
            <w:szCs w:val="24"/>
            <w:lang w:val="en-US"/>
          </w:rPr>
          <w:instrText xml:space="preserve"> ADDIN ZOTERO_ITEM CSL_CITATION {"citationID":"2fro13eiqq","properties":{"formattedCitation":"{\\rtf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instrText>
        </w:r>
        <w:r w:rsidR="0066033C">
          <w:rPr>
            <w:rFonts w:ascii="Times New Roman" w:hAnsi="Times New Roman" w:cs="Times New Roman"/>
            <w:sz w:val="24"/>
            <w:szCs w:val="24"/>
            <w:lang w:val="en-US"/>
          </w:rPr>
          <w:fldChar w:fldCharType="separate"/>
        </w:r>
        <w:r w:rsidR="0066033C" w:rsidRPr="009B4059">
          <w:rPr>
            <w:rFonts w:ascii="Times New Roman" w:hAnsi="Times New Roman" w:cs="Times New Roman"/>
            <w:sz w:val="24"/>
            <w:szCs w:val="24"/>
            <w:lang w:val="en-US"/>
          </w:rPr>
          <w:t>Ehrlén, 2015)</w:t>
        </w:r>
        <w:r w:rsidR="0066033C">
          <w:rPr>
            <w:rFonts w:ascii="Times New Roman" w:hAnsi="Times New Roman" w:cs="Times New Roman"/>
            <w:sz w:val="24"/>
            <w:szCs w:val="24"/>
            <w:lang w:val="en-US"/>
          </w:rPr>
          <w:fldChar w:fldCharType="end"/>
        </w:r>
        <w:r w:rsidR="0066033C">
          <w:rPr>
            <w:rFonts w:ascii="Times New Roman" w:hAnsi="Times New Roman" w:cs="Times New Roman"/>
            <w:sz w:val="24"/>
            <w:szCs w:val="24"/>
            <w:lang w:val="en-US"/>
          </w:rPr>
          <w:t xml:space="preserve">. </w:t>
        </w:r>
      </w:ins>
      <w:ins w:id="351" w:author="Alicia" w:date="2015-05-07T16:08:00Z">
        <w:r w:rsidR="00E26BEA">
          <w:rPr>
            <w:rFonts w:ascii="Times New Roman" w:hAnsi="Times New Roman" w:cs="Times New Roman"/>
            <w:sz w:val="24"/>
            <w:szCs w:val="24"/>
            <w:lang w:val="en-US"/>
          </w:rPr>
          <w:t>In this case, the effect of phenology on fitness remains</w:t>
        </w:r>
      </w:ins>
      <w:ins w:id="352" w:author="Alicia" w:date="2015-05-07T16:09:00Z">
        <w:r w:rsidR="00E26BEA" w:rsidRPr="00E26BEA">
          <w:rPr>
            <w:rFonts w:ascii="Times New Roman" w:hAnsi="Times New Roman" w:cs="Times New Roman"/>
            <w:sz w:val="24"/>
            <w:szCs w:val="24"/>
            <w:lang w:val="en-US"/>
          </w:rPr>
          <w:t xml:space="preserve"> </w:t>
        </w:r>
        <w:r w:rsidR="00E26BEA">
          <w:rPr>
            <w:rFonts w:ascii="Times New Roman" w:hAnsi="Times New Roman" w:cs="Times New Roman"/>
            <w:sz w:val="24"/>
            <w:szCs w:val="24"/>
            <w:lang w:val="en-US"/>
          </w:rPr>
          <w:t xml:space="preserve">significant even after including two traits (flower number and shoot height) representing plant resources as covariates in our models, indicating that </w:t>
        </w:r>
      </w:ins>
      <w:ins w:id="353" w:author="Alicia" w:date="2015-05-07T16:10:00Z">
        <w:r w:rsidR="00DD0552">
          <w:rPr>
            <w:rFonts w:ascii="Times New Roman" w:hAnsi="Times New Roman" w:cs="Times New Roman"/>
            <w:sz w:val="24"/>
            <w:szCs w:val="24"/>
            <w:lang w:val="en-US"/>
          </w:rPr>
          <w:t>early flowering directly increas</w:t>
        </w:r>
      </w:ins>
      <w:ins w:id="354" w:author="Alicia" w:date="2015-05-07T16:11:00Z">
        <w:r w:rsidR="00DD0552">
          <w:rPr>
            <w:rFonts w:ascii="Times New Roman" w:hAnsi="Times New Roman" w:cs="Times New Roman"/>
            <w:sz w:val="24"/>
            <w:szCs w:val="24"/>
            <w:lang w:val="en-US"/>
          </w:rPr>
          <w:t>es</w:t>
        </w:r>
      </w:ins>
      <w:ins w:id="355" w:author="Alicia" w:date="2015-05-07T16:10:00Z">
        <w:r w:rsidR="00DD0552">
          <w:rPr>
            <w:rFonts w:ascii="Times New Roman" w:hAnsi="Times New Roman" w:cs="Times New Roman"/>
            <w:sz w:val="24"/>
            <w:szCs w:val="24"/>
            <w:lang w:val="en-US"/>
          </w:rPr>
          <w:t xml:space="preserve"> fitness</w:t>
        </w:r>
      </w:ins>
      <w:ins w:id="356" w:author="Alicia" w:date="2015-05-07T16:13:00Z">
        <w:r w:rsidR="00DD0552">
          <w:rPr>
            <w:rFonts w:ascii="Times New Roman" w:hAnsi="Times New Roman" w:cs="Times New Roman"/>
            <w:sz w:val="24"/>
            <w:szCs w:val="24"/>
            <w:lang w:val="en-US"/>
          </w:rPr>
          <w:t xml:space="preserve"> in the absence of the predator</w:t>
        </w:r>
      </w:ins>
      <w:ins w:id="357" w:author="Alicia" w:date="2015-05-07T16:12:00Z">
        <w:r w:rsidR="00DD0552">
          <w:rPr>
            <w:rFonts w:ascii="Times New Roman" w:hAnsi="Times New Roman" w:cs="Times New Roman"/>
            <w:sz w:val="24"/>
            <w:szCs w:val="24"/>
            <w:lang w:val="en-US"/>
          </w:rPr>
          <w:t xml:space="preserve">. </w:t>
        </w:r>
      </w:ins>
      <w:ins w:id="358" w:author="Alicia" w:date="2015-05-07T12:59:00Z">
        <w:r>
          <w:rPr>
            <w:rFonts w:ascii="Times New Roman" w:hAnsi="Times New Roman" w:cs="Times New Roman"/>
            <w:sz w:val="24"/>
            <w:szCs w:val="24"/>
            <w:lang w:val="en-US"/>
          </w:rPr>
          <w:t xml:space="preserve">Therefore, </w:t>
        </w:r>
      </w:ins>
      <w:ins w:id="359" w:author="Alicia" w:date="2015-05-07T15:49:00Z">
        <w:r w:rsidR="0012581C">
          <w:rPr>
            <w:rFonts w:ascii="Times New Roman" w:hAnsi="Times New Roman" w:cs="Times New Roman"/>
            <w:sz w:val="24"/>
            <w:szCs w:val="24"/>
            <w:lang w:val="en-US"/>
          </w:rPr>
          <w:t xml:space="preserve">we have </w:t>
        </w:r>
      </w:ins>
      <w:ins w:id="360" w:author="Alicia" w:date="2015-05-07T16:25:00Z">
        <w:r w:rsidR="00396C8D">
          <w:rPr>
            <w:rFonts w:ascii="Times New Roman" w:hAnsi="Times New Roman" w:cs="Times New Roman"/>
            <w:sz w:val="24"/>
            <w:szCs w:val="24"/>
            <w:lang w:val="en-US"/>
          </w:rPr>
          <w:t>demonstrated</w:t>
        </w:r>
      </w:ins>
      <w:ins w:id="361" w:author="Alicia" w:date="2015-05-07T15:49:00Z">
        <w:r w:rsidR="0012581C">
          <w:rPr>
            <w:rFonts w:ascii="Times New Roman" w:hAnsi="Times New Roman" w:cs="Times New Roman"/>
            <w:sz w:val="24"/>
            <w:szCs w:val="24"/>
            <w:lang w:val="en-US"/>
          </w:rPr>
          <w:t xml:space="preserve"> that the direction of selection</w:t>
        </w:r>
      </w:ins>
      <w:ins w:id="362" w:author="Alicia" w:date="2015-05-07T15:52:00Z">
        <w:r w:rsidR="0012581C">
          <w:rPr>
            <w:rFonts w:ascii="Times New Roman" w:hAnsi="Times New Roman" w:cs="Times New Roman"/>
            <w:sz w:val="24"/>
            <w:szCs w:val="24"/>
            <w:lang w:val="en-US"/>
          </w:rPr>
          <w:t xml:space="preserve"> on phenology</w:t>
        </w:r>
      </w:ins>
      <w:ins w:id="363" w:author="Alicia" w:date="2015-05-07T15:49:00Z">
        <w:r w:rsidR="0012581C">
          <w:rPr>
            <w:rFonts w:ascii="Times New Roman" w:hAnsi="Times New Roman" w:cs="Times New Roman"/>
            <w:sz w:val="24"/>
            <w:szCs w:val="24"/>
            <w:lang w:val="en-US"/>
          </w:rPr>
          <w:t xml:space="preserve"> differs among populations</w:t>
        </w:r>
      </w:ins>
      <w:ins w:id="364" w:author="Alicia" w:date="2015-05-07T15:51:00Z">
        <w:r w:rsidR="0012581C">
          <w:rPr>
            <w:rFonts w:ascii="Times New Roman" w:hAnsi="Times New Roman" w:cs="Times New Roman"/>
            <w:sz w:val="24"/>
            <w:szCs w:val="24"/>
            <w:lang w:val="en-US"/>
          </w:rPr>
          <w:t xml:space="preserve"> and that </w:t>
        </w:r>
      </w:ins>
      <w:ins w:id="365" w:author="Alicia" w:date="2015-05-07T16:22:00Z">
        <w:r w:rsidR="00396C8D">
          <w:rPr>
            <w:rFonts w:ascii="Times New Roman" w:hAnsi="Times New Roman" w:cs="Times New Roman"/>
            <w:sz w:val="24"/>
            <w:szCs w:val="24"/>
            <w:lang w:val="en-US"/>
          </w:rPr>
          <w:t xml:space="preserve">this variation can be explained by </w:t>
        </w:r>
      </w:ins>
      <w:ins w:id="366" w:author="Alicia" w:date="2015-05-07T16:31:00Z">
        <w:r w:rsidR="00396C8D">
          <w:rPr>
            <w:rFonts w:ascii="Times New Roman" w:hAnsi="Times New Roman" w:cs="Times New Roman"/>
            <w:i/>
            <w:sz w:val="24"/>
            <w:szCs w:val="24"/>
            <w:lang w:val="en-US"/>
          </w:rPr>
          <w:t xml:space="preserve">M. </w:t>
        </w:r>
        <w:proofErr w:type="spellStart"/>
        <w:r w:rsidR="00396C8D">
          <w:rPr>
            <w:rFonts w:ascii="Times New Roman" w:hAnsi="Times New Roman" w:cs="Times New Roman"/>
            <w:i/>
            <w:sz w:val="24"/>
            <w:szCs w:val="24"/>
            <w:lang w:val="en-US"/>
          </w:rPr>
          <w:t>alcon</w:t>
        </w:r>
      </w:ins>
      <w:proofErr w:type="spellEnd"/>
      <w:ins w:id="367" w:author="Alicia" w:date="2015-05-07T16:22:00Z">
        <w:r w:rsidR="00396C8D">
          <w:rPr>
            <w:rFonts w:ascii="Times New Roman" w:hAnsi="Times New Roman" w:cs="Times New Roman"/>
            <w:sz w:val="24"/>
            <w:szCs w:val="24"/>
            <w:lang w:val="en-US"/>
          </w:rPr>
          <w:t xml:space="preserve"> presence</w:t>
        </w:r>
      </w:ins>
      <w:ins w:id="368" w:author="Alicia" w:date="2015-05-07T16:31:00Z">
        <w:r w:rsidR="00396C8D">
          <w:rPr>
            <w:rFonts w:ascii="Times New Roman" w:hAnsi="Times New Roman" w:cs="Times New Roman"/>
            <w:sz w:val="24"/>
            <w:szCs w:val="24"/>
            <w:lang w:val="en-US"/>
          </w:rPr>
          <w:t>: the</w:t>
        </w:r>
      </w:ins>
      <w:ins w:id="369" w:author="Alicia" w:date="2015-05-07T16:26:00Z">
        <w:r w:rsidR="00396C8D">
          <w:rPr>
            <w:rFonts w:ascii="Times New Roman" w:hAnsi="Times New Roman" w:cs="Times New Roman"/>
            <w:sz w:val="24"/>
            <w:szCs w:val="24"/>
            <w:lang w:val="en-US"/>
          </w:rPr>
          <w:t xml:space="preserve"> predator is responsible for shifting selection from earl</w:t>
        </w:r>
      </w:ins>
      <w:ins w:id="370" w:author="Alicia" w:date="2015-05-07T16:30:00Z">
        <w:r w:rsidR="00396C8D">
          <w:rPr>
            <w:rFonts w:ascii="Times New Roman" w:hAnsi="Times New Roman" w:cs="Times New Roman"/>
            <w:sz w:val="24"/>
            <w:szCs w:val="24"/>
            <w:lang w:val="en-US"/>
          </w:rPr>
          <w:t>y</w:t>
        </w:r>
      </w:ins>
      <w:ins w:id="371" w:author="Alicia" w:date="2015-05-07T16:26:00Z">
        <w:r w:rsidR="00396C8D">
          <w:rPr>
            <w:rFonts w:ascii="Times New Roman" w:hAnsi="Times New Roman" w:cs="Times New Roman"/>
            <w:sz w:val="24"/>
            <w:szCs w:val="24"/>
            <w:lang w:val="en-US"/>
          </w:rPr>
          <w:t xml:space="preserve"> to late</w:t>
        </w:r>
      </w:ins>
      <w:ins w:id="372" w:author="Alicia" w:date="2015-05-07T16:30:00Z">
        <w:r w:rsidR="00396C8D">
          <w:rPr>
            <w:rFonts w:ascii="Times New Roman" w:hAnsi="Times New Roman" w:cs="Times New Roman"/>
            <w:sz w:val="24"/>
            <w:szCs w:val="24"/>
            <w:lang w:val="en-US"/>
          </w:rPr>
          <w:t xml:space="preserve"> </w:t>
        </w:r>
      </w:ins>
      <w:ins w:id="373" w:author="Alicia" w:date="2015-05-07T16:26:00Z">
        <w:r w:rsidR="00396C8D">
          <w:rPr>
            <w:rFonts w:ascii="Times New Roman" w:hAnsi="Times New Roman" w:cs="Times New Roman"/>
            <w:sz w:val="24"/>
            <w:szCs w:val="24"/>
            <w:lang w:val="en-US"/>
          </w:rPr>
          <w:t xml:space="preserve">flowering. </w:t>
        </w:r>
      </w:ins>
      <w:ins w:id="374" w:author="Alicia" w:date="2015-05-13T11:19:00Z">
        <w:r w:rsidR="006C7D60">
          <w:rPr>
            <w:rFonts w:ascii="Times New Roman" w:hAnsi="Times New Roman" w:cs="Times New Roman"/>
            <w:sz w:val="24"/>
            <w:szCs w:val="24"/>
            <w:lang w:val="en-US"/>
          </w:rPr>
          <w:t xml:space="preserve">In a recent </w:t>
        </w:r>
      </w:ins>
      <w:ins w:id="375" w:author="Alicia" w:date="2015-05-12T18:22:00Z">
        <w:r w:rsidR="00160C46" w:rsidRPr="00BA7618">
          <w:rPr>
            <w:rFonts w:ascii="Times New Roman" w:hAnsi="Times New Roman" w:cs="Times New Roman"/>
            <w:sz w:val="24"/>
            <w:szCs w:val="24"/>
            <w:lang w:val="en-US"/>
          </w:rPr>
          <w:t xml:space="preserve">meta-analysis </w:t>
        </w:r>
        <w:r w:rsidR="00160C46" w:rsidRPr="00BA7618">
          <w:rPr>
            <w:rFonts w:ascii="Times New Roman" w:hAnsi="Times New Roman" w:cs="Times New Roman"/>
            <w:sz w:val="24"/>
            <w:szCs w:val="24"/>
            <w:lang w:val="en-US"/>
          </w:rPr>
          <w:fldChar w:fldCharType="begin"/>
        </w:r>
        <w:r w:rsidR="00160C46" w:rsidRPr="00BA7618">
          <w:rPr>
            <w:rFonts w:ascii="Times New Roman" w:hAnsi="Times New Roman" w:cs="Times New Roman"/>
            <w:sz w:val="24"/>
            <w:szCs w:val="24"/>
            <w:lang w:val="en-US"/>
          </w:rPr>
          <w:instrText xml:space="preserve"> ADDIN ZOTERO_ITEM CSL_CITATION {"citationID":"17f9uvgaqr","properties":{"formattedCitation":"{\\rtf (Siepielski \\i et al.\\i0{}, 2013)}","plainCitation":"(Siepielski et al., 2013)"},"citationItems":[{"id":3518,"uris":["http://zotero.org/users/624279/items/PZ6P9K2H"],"uri":["http://zotero.org/users/624279/items/PZ6P9K2H"],"itemData":{"id":3518,"type":"article-journal","title":"The spatial patterns of directional phenotypic selection","container-title":"Ecology Letters","page":"1382-1392","volume":"16","issue":"11","source":"Wiley Online Library","abstract":"Local adaptation, adaptive population divergence and speciation are often expected to result from populations evolving in response to spatial variation in selection. Yet, we lack a comprehensive understanding of the major features that characterise the spatial patterns of selection, namely the extent of variation among populations in the strength and direction of selection. Here, we analyse a data set of spatially replicated studies of directional phenotypic selection from natural populations. The data set includes 60 studies, consisting of 3937 estimates of selection across an average of five populations. We performed meta-analyses to explore features characterising spatial variation in directional selection. We found that selection tends to vary mainly in strength and less in direction among populations. Although differences in the direction of selection occur among populations they do so where selection is often weakest, which may limit the potential for ongoing adaptive population divergence. Overall, we also found that spatial variation in selection appears comparable to temporal (annual) variation in selection within populations; however, several deficiencies in available data currently complicate this comparison. We discuss future research needs to further advance our understanding of spatial variation in selection.","DOI":"10.1111/ele.12174","ISSN":"1461-0248","journalAbbreviation":"Ecol Lett","language":"en","author":[{"family":"Siepielski","given":"Adam M."},{"family":"Gotanda","given":"Kiyoko M."},{"family":"Morrissey","given":"Michael B."},{"family":"Diamond","given":"Sarah E."},{"family":"DiBattista","given":"Joseph D."},{"family":"Carlson","given":"Stephanie M."}],"issued":{"date-parts":[["2013",11,1]]},"accessed":{"date-parts":[["2015",3,17]]}}}],"schema":"https://github.com/citation-style-language/schema/raw/master/csl-citation.json"} </w:instrText>
        </w:r>
      </w:ins>
      <w:r w:rsidR="00160C46" w:rsidRPr="00BA7618">
        <w:rPr>
          <w:rFonts w:ascii="Times New Roman" w:hAnsi="Times New Roman" w:cs="Times New Roman"/>
          <w:sz w:val="24"/>
          <w:szCs w:val="24"/>
          <w:lang w:val="en-US"/>
        </w:rPr>
        <w:fldChar w:fldCharType="separate"/>
      </w:r>
      <w:ins w:id="376" w:author="Alicia" w:date="2015-05-12T18:22:00Z">
        <w:r w:rsidR="00160C46" w:rsidRPr="006C7D60">
          <w:rPr>
            <w:rFonts w:ascii="Times New Roman" w:hAnsi="Times New Roman" w:cs="Times New Roman"/>
            <w:sz w:val="24"/>
            <w:szCs w:val="24"/>
            <w:lang w:val="en-US"/>
          </w:rPr>
          <w:t>(</w:t>
        </w:r>
        <w:proofErr w:type="spellStart"/>
        <w:r w:rsidR="00160C46" w:rsidRPr="006C7D60">
          <w:rPr>
            <w:rFonts w:ascii="Times New Roman" w:hAnsi="Times New Roman" w:cs="Times New Roman"/>
            <w:sz w:val="24"/>
            <w:szCs w:val="24"/>
            <w:lang w:val="en-US"/>
          </w:rPr>
          <w:t>Siepielski</w:t>
        </w:r>
        <w:proofErr w:type="spellEnd"/>
        <w:r w:rsidR="00160C46" w:rsidRPr="006C7D60">
          <w:rPr>
            <w:rFonts w:ascii="Times New Roman" w:hAnsi="Times New Roman" w:cs="Times New Roman"/>
            <w:sz w:val="24"/>
            <w:szCs w:val="24"/>
            <w:lang w:val="en-US"/>
          </w:rPr>
          <w:t xml:space="preserve"> </w:t>
        </w:r>
        <w:r w:rsidR="00160C46" w:rsidRPr="006C7D60">
          <w:rPr>
            <w:rFonts w:ascii="Times New Roman" w:hAnsi="Times New Roman" w:cs="Times New Roman"/>
            <w:i/>
            <w:iCs/>
            <w:sz w:val="24"/>
            <w:szCs w:val="24"/>
            <w:lang w:val="en-US"/>
          </w:rPr>
          <w:t>et al.</w:t>
        </w:r>
        <w:r w:rsidR="00160C46" w:rsidRPr="006C7D60">
          <w:rPr>
            <w:rFonts w:ascii="Times New Roman" w:hAnsi="Times New Roman" w:cs="Times New Roman"/>
            <w:sz w:val="24"/>
            <w:szCs w:val="24"/>
            <w:lang w:val="en-US"/>
          </w:rPr>
          <w:t>, 2013)</w:t>
        </w:r>
        <w:r w:rsidR="00160C46" w:rsidRPr="00BA7618">
          <w:rPr>
            <w:rFonts w:ascii="Times New Roman" w:hAnsi="Times New Roman" w:cs="Times New Roman"/>
            <w:sz w:val="24"/>
            <w:szCs w:val="24"/>
            <w:lang w:val="en-US"/>
          </w:rPr>
          <w:fldChar w:fldCharType="end"/>
        </w:r>
      </w:ins>
      <w:ins w:id="377" w:author="Alicia" w:date="2015-05-12T18:23:00Z">
        <w:r w:rsidR="00160C46" w:rsidRPr="00BA7618">
          <w:rPr>
            <w:rFonts w:ascii="Times New Roman" w:hAnsi="Times New Roman" w:cs="Times New Roman"/>
            <w:sz w:val="24"/>
            <w:szCs w:val="24"/>
            <w:lang w:val="en-US"/>
          </w:rPr>
          <w:t>, selection was reported to vary mainly in strength, but less in direction among populations.</w:t>
        </w:r>
        <w:r w:rsidR="00160C46">
          <w:rPr>
            <w:rFonts w:ascii="Times New Roman" w:hAnsi="Times New Roman" w:cs="Times New Roman"/>
            <w:sz w:val="24"/>
            <w:szCs w:val="24"/>
            <w:lang w:val="en-US"/>
          </w:rPr>
          <w:t xml:space="preserve"> </w:t>
        </w:r>
      </w:ins>
      <w:ins w:id="378" w:author="Alicia" w:date="2015-05-13T11:19:00Z">
        <w:r w:rsidR="006C7D60">
          <w:rPr>
            <w:rFonts w:ascii="Times New Roman" w:hAnsi="Times New Roman" w:cs="Times New Roman"/>
            <w:sz w:val="24"/>
            <w:szCs w:val="24"/>
            <w:lang w:val="en-US"/>
          </w:rPr>
          <w:t>We have found evidence of variation both in direction (</w:t>
        </w:r>
      </w:ins>
      <w:ins w:id="379" w:author="Alicia" w:date="2015-05-13T11:20:00Z">
        <w:r w:rsidR="006C7D60">
          <w:rPr>
            <w:rFonts w:ascii="Times New Roman" w:hAnsi="Times New Roman" w:cs="Times New Roman"/>
            <w:sz w:val="24"/>
            <w:szCs w:val="24"/>
            <w:lang w:val="en-US"/>
          </w:rPr>
          <w:t>i.e. favoring early or late flowering depending on absen</w:t>
        </w:r>
      </w:ins>
      <w:ins w:id="380" w:author="Alicia" w:date="2015-05-13T11:23:00Z">
        <w:r w:rsidR="006C7D60">
          <w:rPr>
            <w:rFonts w:ascii="Times New Roman" w:hAnsi="Times New Roman" w:cs="Times New Roman"/>
            <w:sz w:val="24"/>
            <w:szCs w:val="24"/>
            <w:lang w:val="en-US"/>
          </w:rPr>
          <w:t>ce</w:t>
        </w:r>
      </w:ins>
      <w:ins w:id="381" w:author="Alicia" w:date="2015-05-13T11:20:00Z">
        <w:r w:rsidR="006C7D60">
          <w:rPr>
            <w:rFonts w:ascii="Times New Roman" w:hAnsi="Times New Roman" w:cs="Times New Roman"/>
            <w:sz w:val="24"/>
            <w:szCs w:val="24"/>
            <w:lang w:val="en-US"/>
          </w:rPr>
          <w:t xml:space="preserve"> or </w:t>
        </w:r>
      </w:ins>
      <w:ins w:id="382" w:author="Alicia" w:date="2015-05-13T11:23:00Z">
        <w:r w:rsidR="006C7D60">
          <w:rPr>
            <w:rFonts w:ascii="Times New Roman" w:hAnsi="Times New Roman" w:cs="Times New Roman"/>
            <w:sz w:val="24"/>
            <w:szCs w:val="24"/>
            <w:lang w:val="en-US"/>
          </w:rPr>
          <w:t>presence of</w:t>
        </w:r>
        <w:r w:rsidR="006C7D60" w:rsidRPr="006C7D60">
          <w:rPr>
            <w:rFonts w:ascii="Times New Roman" w:hAnsi="Times New Roman" w:cs="Times New Roman"/>
            <w:sz w:val="24"/>
            <w:szCs w:val="24"/>
            <w:lang w:val="en-US"/>
          </w:rPr>
          <w:t xml:space="preserve"> </w:t>
        </w:r>
        <w:r w:rsidR="006C7D60">
          <w:rPr>
            <w:rFonts w:ascii="Times New Roman" w:hAnsi="Times New Roman" w:cs="Times New Roman"/>
            <w:sz w:val="24"/>
            <w:szCs w:val="24"/>
            <w:lang w:val="en-US"/>
          </w:rPr>
          <w:t>the predator</w:t>
        </w:r>
      </w:ins>
      <w:ins w:id="383" w:author="Alicia" w:date="2015-05-13T11:19:00Z">
        <w:r w:rsidR="006C7D60">
          <w:rPr>
            <w:rFonts w:ascii="Times New Roman" w:hAnsi="Times New Roman" w:cs="Times New Roman"/>
            <w:sz w:val="24"/>
            <w:szCs w:val="24"/>
            <w:lang w:val="en-US"/>
          </w:rPr>
          <w:t>)</w:t>
        </w:r>
      </w:ins>
      <w:ins w:id="384" w:author="Alicia" w:date="2015-05-13T11:21:00Z">
        <w:r w:rsidR="006C7D60">
          <w:rPr>
            <w:rFonts w:ascii="Times New Roman" w:hAnsi="Times New Roman" w:cs="Times New Roman"/>
            <w:sz w:val="24"/>
            <w:szCs w:val="24"/>
            <w:lang w:val="en-US"/>
          </w:rPr>
          <w:t xml:space="preserve"> and in strength</w:t>
        </w:r>
      </w:ins>
      <w:ins w:id="385" w:author="Alicia" w:date="2015-05-13T11:22:00Z">
        <w:r w:rsidR="006C7D60">
          <w:rPr>
            <w:rFonts w:ascii="Times New Roman" w:hAnsi="Times New Roman" w:cs="Times New Roman"/>
            <w:sz w:val="24"/>
            <w:szCs w:val="24"/>
            <w:lang w:val="en-US"/>
          </w:rPr>
          <w:t xml:space="preserve"> (cf. linear selection gradients in Appendix S3)</w:t>
        </w:r>
      </w:ins>
      <w:ins w:id="386" w:author="Alicia" w:date="2015-05-13T11:23:00Z">
        <w:r w:rsidR="006C7D60">
          <w:rPr>
            <w:rFonts w:ascii="Times New Roman" w:hAnsi="Times New Roman" w:cs="Times New Roman"/>
            <w:sz w:val="24"/>
            <w:szCs w:val="24"/>
            <w:lang w:val="en-US"/>
          </w:rPr>
          <w:t xml:space="preserve">. </w:t>
        </w:r>
      </w:ins>
      <w:ins w:id="387" w:author="Alicia" w:date="2015-05-07T16:29:00Z">
        <w:r w:rsidR="007306BF">
          <w:rPr>
            <w:rFonts w:ascii="Times New Roman" w:hAnsi="Times New Roman" w:cs="Times New Roman"/>
            <w:sz w:val="24"/>
            <w:szCs w:val="24"/>
            <w:lang w:val="en-US"/>
          </w:rPr>
          <w:t xml:space="preserve">If </w:t>
        </w:r>
      </w:ins>
      <w:ins w:id="388" w:author="Alicia" w:date="2015-05-07T16:33:00Z">
        <w:r w:rsidR="007306BF">
          <w:rPr>
            <w:rFonts w:ascii="Times New Roman" w:hAnsi="Times New Roman" w:cs="Times New Roman"/>
            <w:sz w:val="24"/>
            <w:szCs w:val="24"/>
            <w:lang w:val="en-US"/>
          </w:rPr>
          <w:t xml:space="preserve">predator distribution is constant in time, </w:t>
        </w:r>
      </w:ins>
      <w:ins w:id="389" w:author="Alicia" w:date="2015-05-08T17:33:00Z">
        <w:r w:rsidR="00953BAA">
          <w:rPr>
            <w:rFonts w:ascii="Times New Roman" w:hAnsi="Times New Roman" w:cs="Times New Roman"/>
            <w:sz w:val="24"/>
            <w:szCs w:val="24"/>
            <w:lang w:val="en-US"/>
          </w:rPr>
          <w:t xml:space="preserve">and there is sufficient genetic variance in flowering time to allow a genotypic selection response </w:t>
        </w:r>
        <w:r w:rsidR="00953BAA">
          <w:rPr>
            <w:rFonts w:ascii="Times New Roman" w:hAnsi="Times New Roman" w:cs="Times New Roman"/>
            <w:sz w:val="24"/>
            <w:szCs w:val="24"/>
            <w:lang w:val="en-US"/>
          </w:rPr>
          <w:fldChar w:fldCharType="begin"/>
        </w:r>
        <w:r w:rsidR="00953BAA">
          <w:rPr>
            <w:rFonts w:ascii="Times New Roman" w:hAnsi="Times New Roman" w:cs="Times New Roman"/>
            <w:sz w:val="24"/>
            <w:szCs w:val="24"/>
            <w:lang w:val="en-US"/>
          </w:rPr>
          <w:instrText xml:space="preserve"> ADDIN ZOTERO_ITEM CSL_CITATION {"citationID":"te3hildm3","properties":{"formattedCitation":"{\\rtf (Putterill \\i et al.\\i0{}, 2004)}","plainCitation":"(Putterill et al., 2004)"},"citationItems":[{"id":3452,"uris":["http://zotero.org/users/624279/items/TK5CJAG7"],"uri":["http://zotero.org/users/624279/items/TK5CJAG7"],"itemData":{"id":3452,"type":"article-journal","title":"It's time to flower: the genetic control of flowering time","container-title":"BioEssays","page":"363-373","volume":"26","issue":"4","source":"Wiley Online Library","abstract":"In plants, successful sexual reproduction and the ensuing development of seeds and fruits depend on flowering at the right time. This involves coordinating flowering with the appropriate season and with the developmental history of the plant. Genetic and molecular analysis in the small cruciform weed, Arabidopsis, has revealed distinct but linked pathways that are responsible for detecting the major seasonal cues of day length and cold temperature, as well as other local environmental and internal signals. The balance of signals from these pathways is integrated by a common set of genes to determine when flowering occurs. Excitingly, it has been discovered that many of these same genes regulate flowering in other plants, such as rice. This review focuses on recent advances in how three of the signalling pathways (the day-length, vernalisation and autonomous pathways) function to control flowering. BioEssays 26:363–373, 2004. © 2004 Wiley-Liss, Inc.","DOI":"10.1002/bies.20021","ISSN":"1521-1878","shortTitle":"It's time to flower","journalAbbreviation":"Bioessays","language":"en","author":[{"family":"Putterill","given":"Jo"},{"family":"Laurie","given":"Rebecca"},{"family":"Macknight","given":"Richard"}],"issued":{"date-parts":[["2004",4,1]]},"accessed":{"date-parts":[["2015",2,27]]}}}],"schema":"https://github.com/citation-style-language/schema/raw/master/csl-citation.json"} </w:instrText>
        </w:r>
        <w:r w:rsidR="00953BAA">
          <w:rPr>
            <w:rFonts w:ascii="Times New Roman" w:hAnsi="Times New Roman" w:cs="Times New Roman"/>
            <w:sz w:val="24"/>
            <w:szCs w:val="24"/>
            <w:lang w:val="en-US"/>
          </w:rPr>
          <w:fldChar w:fldCharType="separate"/>
        </w:r>
        <w:r w:rsidR="00953BAA" w:rsidRPr="00ED66EC">
          <w:rPr>
            <w:rFonts w:ascii="Times New Roman" w:hAnsi="Times New Roman" w:cs="Times New Roman"/>
            <w:sz w:val="24"/>
            <w:szCs w:val="24"/>
            <w:lang w:val="en-US"/>
          </w:rPr>
          <w:t xml:space="preserve">(Putterill </w:t>
        </w:r>
        <w:r w:rsidR="00953BAA" w:rsidRPr="00ED66EC">
          <w:rPr>
            <w:rFonts w:ascii="Times New Roman" w:hAnsi="Times New Roman" w:cs="Times New Roman"/>
            <w:i/>
            <w:iCs/>
            <w:sz w:val="24"/>
            <w:szCs w:val="24"/>
            <w:lang w:val="en-US"/>
          </w:rPr>
          <w:t>et al.</w:t>
        </w:r>
        <w:r w:rsidR="00953BAA" w:rsidRPr="00ED66EC">
          <w:rPr>
            <w:rFonts w:ascii="Times New Roman" w:hAnsi="Times New Roman" w:cs="Times New Roman"/>
            <w:sz w:val="24"/>
            <w:szCs w:val="24"/>
            <w:lang w:val="en-US"/>
          </w:rPr>
          <w:t>, 2004)</w:t>
        </w:r>
        <w:r w:rsidR="00953BAA">
          <w:rPr>
            <w:rFonts w:ascii="Times New Roman" w:hAnsi="Times New Roman" w:cs="Times New Roman"/>
            <w:sz w:val="24"/>
            <w:szCs w:val="24"/>
            <w:lang w:val="en-US"/>
          </w:rPr>
          <w:fldChar w:fldCharType="end"/>
        </w:r>
        <w:r w:rsidR="00953BAA">
          <w:rPr>
            <w:rFonts w:ascii="Times New Roman" w:hAnsi="Times New Roman" w:cs="Times New Roman"/>
            <w:sz w:val="24"/>
            <w:szCs w:val="24"/>
            <w:lang w:val="en-US"/>
          </w:rPr>
          <w:t xml:space="preserve">, </w:t>
        </w:r>
      </w:ins>
      <w:ins w:id="390" w:author="Alicia" w:date="2015-05-07T16:33:00Z">
        <w:r w:rsidR="007306BF">
          <w:rPr>
            <w:rFonts w:ascii="Times New Roman" w:hAnsi="Times New Roman" w:cs="Times New Roman"/>
            <w:sz w:val="24"/>
            <w:szCs w:val="24"/>
            <w:lang w:val="en-US"/>
          </w:rPr>
          <w:t xml:space="preserve">this </w:t>
        </w:r>
      </w:ins>
      <w:ins w:id="391" w:author="Alicia" w:date="2015-05-07T16:42:00Z">
        <w:r w:rsidR="007A743D">
          <w:rPr>
            <w:rFonts w:ascii="Times New Roman" w:hAnsi="Times New Roman" w:cs="Times New Roman"/>
            <w:sz w:val="24"/>
            <w:szCs w:val="24"/>
            <w:lang w:val="en-US"/>
          </w:rPr>
          <w:t>divergent selectio</w:t>
        </w:r>
      </w:ins>
      <w:ins w:id="392" w:author="Alicia" w:date="2015-05-07T17:21:00Z">
        <w:r w:rsidR="007A743D">
          <w:rPr>
            <w:rFonts w:ascii="Times New Roman" w:hAnsi="Times New Roman" w:cs="Times New Roman"/>
            <w:sz w:val="24"/>
            <w:szCs w:val="24"/>
            <w:lang w:val="en-US"/>
          </w:rPr>
          <w:t>n</w:t>
        </w:r>
      </w:ins>
      <w:ins w:id="393" w:author="Alicia" w:date="2015-05-07T16:42:00Z">
        <w:r w:rsidR="006124E4">
          <w:rPr>
            <w:rFonts w:ascii="Times New Roman" w:hAnsi="Times New Roman" w:cs="Times New Roman"/>
            <w:sz w:val="24"/>
            <w:szCs w:val="24"/>
            <w:lang w:val="en-US"/>
          </w:rPr>
          <w:t xml:space="preserve"> </w:t>
        </w:r>
      </w:ins>
      <w:ins w:id="394" w:author="Alicia" w:date="2015-05-07T16:33:00Z">
        <w:r w:rsidR="007306BF">
          <w:rPr>
            <w:rFonts w:ascii="Times New Roman" w:hAnsi="Times New Roman" w:cs="Times New Roman"/>
            <w:sz w:val="24"/>
            <w:szCs w:val="24"/>
            <w:lang w:val="en-US"/>
          </w:rPr>
          <w:t xml:space="preserve">could also lead to </w:t>
        </w:r>
      </w:ins>
      <w:ins w:id="395" w:author="Alicia" w:date="2015-05-07T16:35:00Z">
        <w:r w:rsidR="007306BF">
          <w:rPr>
            <w:rFonts w:ascii="Times New Roman" w:hAnsi="Times New Roman" w:cs="Times New Roman"/>
            <w:sz w:val="24"/>
            <w:szCs w:val="24"/>
            <w:lang w:val="en-US"/>
          </w:rPr>
          <w:t xml:space="preserve">local adaptation </w:t>
        </w:r>
      </w:ins>
      <w:ins w:id="396" w:author="Alicia" w:date="2015-05-07T17:05:00Z">
        <w:r w:rsidR="00251524">
          <w:rPr>
            <w:rFonts w:ascii="Times New Roman" w:hAnsi="Times New Roman" w:cs="Times New Roman"/>
            <w:sz w:val="24"/>
            <w:szCs w:val="24"/>
            <w:lang w:val="en-US"/>
          </w:rPr>
          <w:fldChar w:fldCharType="begin"/>
        </w:r>
        <w:r w:rsidR="00251524">
          <w:rPr>
            <w:rFonts w:ascii="Times New Roman" w:hAnsi="Times New Roman" w:cs="Times New Roman"/>
            <w:sz w:val="24"/>
            <w:szCs w:val="24"/>
            <w:lang w:val="en-US"/>
          </w:rPr>
          <w:instrText xml:space="preserve"> ADDIN ZOTERO_ITEM CSL_CITATION {"citationID":"2orcorlg1t","properties":{"formattedCitation":"(Thompson,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instrText>
        </w:r>
        <w:r w:rsidR="00251524">
          <w:rPr>
            <w:rFonts w:ascii="Times New Roman" w:hAnsi="Times New Roman" w:cs="Times New Roman"/>
            <w:sz w:val="24"/>
            <w:szCs w:val="24"/>
            <w:lang w:val="en-US"/>
          </w:rPr>
          <w:fldChar w:fldCharType="separate"/>
        </w:r>
        <w:r w:rsidR="00251524" w:rsidRPr="00FC17EF">
          <w:rPr>
            <w:rFonts w:ascii="Times New Roman" w:hAnsi="Times New Roman" w:cs="Times New Roman"/>
            <w:sz w:val="24"/>
            <w:lang w:val="en-US"/>
          </w:rPr>
          <w:t>(Thompson, 2005)</w:t>
        </w:r>
        <w:r w:rsidR="00251524">
          <w:rPr>
            <w:rFonts w:ascii="Times New Roman" w:hAnsi="Times New Roman" w:cs="Times New Roman"/>
            <w:sz w:val="24"/>
            <w:szCs w:val="24"/>
            <w:lang w:val="en-US"/>
          </w:rPr>
          <w:fldChar w:fldCharType="end"/>
        </w:r>
        <w:r w:rsidR="00251524">
          <w:rPr>
            <w:rFonts w:ascii="Times New Roman" w:hAnsi="Times New Roman" w:cs="Times New Roman"/>
            <w:sz w:val="24"/>
            <w:szCs w:val="24"/>
            <w:lang w:val="en-US"/>
          </w:rPr>
          <w:t xml:space="preserve"> </w:t>
        </w:r>
      </w:ins>
      <w:ins w:id="397" w:author="Alicia" w:date="2015-05-07T16:35:00Z">
        <w:r w:rsidR="007306BF">
          <w:rPr>
            <w:rFonts w:ascii="Times New Roman" w:hAnsi="Times New Roman" w:cs="Times New Roman"/>
            <w:sz w:val="24"/>
            <w:szCs w:val="24"/>
            <w:lang w:val="en-US"/>
          </w:rPr>
          <w:t xml:space="preserve">and </w:t>
        </w:r>
      </w:ins>
      <w:ins w:id="398" w:author="Alicia" w:date="2015-05-07T17:05:00Z">
        <w:r w:rsidR="00251524">
          <w:rPr>
            <w:rFonts w:ascii="Times New Roman" w:hAnsi="Times New Roman" w:cs="Times New Roman"/>
            <w:sz w:val="24"/>
            <w:szCs w:val="24"/>
            <w:lang w:val="en-US"/>
          </w:rPr>
          <w:t xml:space="preserve">result in </w:t>
        </w:r>
      </w:ins>
      <w:ins w:id="399" w:author="Alicia" w:date="2015-05-07T16:33:00Z">
        <w:r w:rsidR="007306BF">
          <w:rPr>
            <w:rFonts w:ascii="Times New Roman" w:hAnsi="Times New Roman" w:cs="Times New Roman"/>
            <w:sz w:val="24"/>
            <w:szCs w:val="24"/>
            <w:lang w:val="en-US"/>
          </w:rPr>
          <w:t>genetic differences in flowering phenology among populations</w:t>
        </w:r>
      </w:ins>
      <w:ins w:id="400" w:author="Alicia" w:date="2015-05-08T14:12:00Z">
        <w:r w:rsidR="00716183">
          <w:rPr>
            <w:rFonts w:ascii="Times New Roman" w:hAnsi="Times New Roman" w:cs="Times New Roman"/>
            <w:sz w:val="24"/>
            <w:szCs w:val="24"/>
            <w:lang w:val="en-US"/>
          </w:rPr>
          <w:t xml:space="preserve">. </w:t>
        </w:r>
      </w:ins>
      <w:ins w:id="401" w:author="Alicia" w:date="2015-05-13T11:41:00Z">
        <w:r w:rsidR="00854AA2">
          <w:rPr>
            <w:rFonts w:ascii="Times New Roman" w:hAnsi="Times New Roman" w:cs="Times New Roman"/>
            <w:sz w:val="24"/>
            <w:szCs w:val="24"/>
            <w:lang w:val="en-US"/>
          </w:rPr>
          <w:t>Besides, t</w:t>
        </w:r>
      </w:ins>
      <w:ins w:id="402" w:author="Alicia" w:date="2015-05-13T11:25:00Z">
        <w:r w:rsidR="006C7D60">
          <w:rPr>
            <w:rFonts w:ascii="Times New Roman" w:hAnsi="Times New Roman" w:cs="Times New Roman"/>
            <w:sz w:val="24"/>
            <w:szCs w:val="24"/>
            <w:lang w:val="en-US"/>
          </w:rPr>
          <w:t xml:space="preserve">he differences in selection </w:t>
        </w:r>
      </w:ins>
      <w:ins w:id="403" w:author="Alicia" w:date="2015-05-13T11:38:00Z">
        <w:r w:rsidR="00854AA2">
          <w:rPr>
            <w:rFonts w:ascii="Times New Roman" w:hAnsi="Times New Roman" w:cs="Times New Roman"/>
            <w:sz w:val="24"/>
            <w:szCs w:val="24"/>
            <w:lang w:val="en-US"/>
          </w:rPr>
          <w:t>strength could</w:t>
        </w:r>
      </w:ins>
      <w:ins w:id="404" w:author="Alicia" w:date="2015-05-13T11:41:00Z">
        <w:r w:rsidR="00854AA2">
          <w:rPr>
            <w:rFonts w:ascii="Times New Roman" w:hAnsi="Times New Roman" w:cs="Times New Roman"/>
            <w:sz w:val="24"/>
            <w:szCs w:val="24"/>
            <w:lang w:val="en-US"/>
          </w:rPr>
          <w:t xml:space="preserve"> </w:t>
        </w:r>
      </w:ins>
      <w:ins w:id="405" w:author="Alicia" w:date="2015-05-13T11:38:00Z">
        <w:r w:rsidR="00854AA2">
          <w:rPr>
            <w:rFonts w:ascii="Times New Roman" w:hAnsi="Times New Roman" w:cs="Times New Roman"/>
            <w:sz w:val="24"/>
            <w:szCs w:val="24"/>
            <w:lang w:val="en-US"/>
          </w:rPr>
          <w:t xml:space="preserve">lead to </w:t>
        </w:r>
      </w:ins>
      <w:ins w:id="406" w:author="Alicia" w:date="2015-05-13T11:40:00Z">
        <w:r w:rsidR="00854AA2">
          <w:rPr>
            <w:rFonts w:ascii="Times New Roman" w:hAnsi="Times New Roman" w:cs="Times New Roman"/>
            <w:sz w:val="24"/>
            <w:szCs w:val="24"/>
            <w:lang w:val="en-US"/>
          </w:rPr>
          <w:t>populations experiencing stronger selection adapting more quickly than populations experiencing</w:t>
        </w:r>
      </w:ins>
      <w:ins w:id="407" w:author="Alicia" w:date="2015-05-13T11:41:00Z">
        <w:r w:rsidR="00854AA2">
          <w:rPr>
            <w:rFonts w:ascii="Times New Roman" w:hAnsi="Times New Roman" w:cs="Times New Roman"/>
            <w:sz w:val="24"/>
            <w:szCs w:val="24"/>
            <w:lang w:val="en-US"/>
          </w:rPr>
          <w:t xml:space="preserve"> </w:t>
        </w:r>
      </w:ins>
      <w:ins w:id="408" w:author="Alicia" w:date="2015-05-13T11:26:00Z">
        <w:r w:rsidR="006C7D60">
          <w:rPr>
            <w:rFonts w:ascii="Times New Roman" w:hAnsi="Times New Roman" w:cs="Times New Roman"/>
            <w:sz w:val="24"/>
            <w:szCs w:val="24"/>
            <w:lang w:val="en-US"/>
          </w:rPr>
          <w:t>weak selection</w:t>
        </w:r>
      </w:ins>
      <w:ins w:id="409" w:author="Alicia" w:date="2015-05-13T11:41:00Z">
        <w:r w:rsidR="00854AA2">
          <w:rPr>
            <w:rFonts w:ascii="Times New Roman" w:hAnsi="Times New Roman" w:cs="Times New Roman"/>
            <w:sz w:val="24"/>
            <w:szCs w:val="24"/>
            <w:lang w:val="en-US"/>
          </w:rPr>
          <w:t xml:space="preserve"> </w:t>
        </w:r>
        <w:r w:rsidR="00854AA2">
          <w:rPr>
            <w:rFonts w:ascii="Times New Roman" w:hAnsi="Times New Roman" w:cs="Times New Roman"/>
            <w:sz w:val="24"/>
            <w:szCs w:val="24"/>
            <w:lang w:val="en-US"/>
          </w:rPr>
          <w:fldChar w:fldCharType="begin"/>
        </w:r>
        <w:r w:rsidR="00854AA2">
          <w:rPr>
            <w:rFonts w:ascii="Times New Roman" w:hAnsi="Times New Roman" w:cs="Times New Roman"/>
            <w:sz w:val="24"/>
            <w:szCs w:val="24"/>
            <w:lang w:val="en-US"/>
          </w:rPr>
          <w:instrText xml:space="preserve"> ADDIN ZOTERO_ITEM CSL_CITATION {"citationID":"10cdv1kbrf","properties":{"formattedCitation":"{\\rtf (Siepielski \\i et al.\\i0{}, 2013)}","plainCitation":"(Siepielski et al., 2013)"},"citationItems":[{"id":3518,"uris":["http://zotero.org/users/624279/items/PZ6P9K2H"],"uri":["http://zotero.org/users/624279/items/PZ6P9K2H"],"itemData":{"id":3518,"type":"article-journal","title":"The spatial patterns of directional phenotypic selection","container-title":"Ecology Letters","page":"1382-1392","volume":"16","issue":"11","source":"Wiley Online Library","abstract":"Local adaptation, adaptive population divergence and speciation are often expected to result from populations evolving in response to spatial variation in selection. Yet, we lack a comprehensive understanding of the major features that characterise the spatial patterns of selection, namely the extent of variation among populations in the strength and direction of selection. Here, we analyse a data set of spatially replicated studies of directional phenotypic selection from natural populations. The data set includes 60 studies, consisting of 3937 estimates of selection across an average of five populations. We performed meta-analyses to explore features characterising spatial variation in directional selection. We found that selection tends to vary mainly in strength and less in direction among populations. Although differences in the direction of selection occur among populations they do so where selection is often weakest, which may limit the potential for ongoing adaptive population divergence. Overall, we also found that spatial variation in selection appears comparable to temporal (annual) variation in selection within populations; however, several deficiencies in available data currently complicate this comparison. We discuss future research needs to further advance our understanding of spatial variation in selection.","DOI":"10.1111/ele.12174","ISSN":"1461-0248","journalAbbreviation":"Ecol Lett","language":"en","author":[{"family":"Siepielski","given":"Adam M."},{"family":"Gotanda","given":"Kiyoko M."},{"family":"Morrissey","given":"Michael B."},{"family":"Diamond","given":"Sarah E."},{"family":"DiBattista","given":"Joseph D."},{"family":"Carlson","given":"Stephanie M."}],"issued":{"date-parts":[["2013",11,1]]},"accessed":{"date-parts":[["2015",3,17]]}}}],"schema":"https://github.com/citation-style-language/schema/raw/master/csl-citation.json"} </w:instrText>
        </w:r>
      </w:ins>
      <w:r w:rsidR="00854AA2">
        <w:rPr>
          <w:rFonts w:ascii="Times New Roman" w:hAnsi="Times New Roman" w:cs="Times New Roman"/>
          <w:sz w:val="24"/>
          <w:szCs w:val="24"/>
          <w:lang w:val="en-US"/>
        </w:rPr>
        <w:fldChar w:fldCharType="separate"/>
      </w:r>
      <w:ins w:id="410" w:author="Alicia" w:date="2015-05-13T11:41:00Z">
        <w:r w:rsidR="00854AA2" w:rsidRPr="002800FF">
          <w:rPr>
            <w:rFonts w:ascii="Times New Roman" w:hAnsi="Times New Roman" w:cs="Times New Roman"/>
            <w:sz w:val="24"/>
            <w:szCs w:val="24"/>
            <w:lang w:val="en-US"/>
          </w:rPr>
          <w:t>(</w:t>
        </w:r>
        <w:proofErr w:type="spellStart"/>
        <w:r w:rsidR="00854AA2" w:rsidRPr="002800FF">
          <w:rPr>
            <w:rFonts w:ascii="Times New Roman" w:hAnsi="Times New Roman" w:cs="Times New Roman"/>
            <w:sz w:val="24"/>
            <w:szCs w:val="24"/>
            <w:lang w:val="en-US"/>
          </w:rPr>
          <w:t>Siepielski</w:t>
        </w:r>
        <w:proofErr w:type="spellEnd"/>
        <w:r w:rsidR="00854AA2" w:rsidRPr="002800FF">
          <w:rPr>
            <w:rFonts w:ascii="Times New Roman" w:hAnsi="Times New Roman" w:cs="Times New Roman"/>
            <w:sz w:val="24"/>
            <w:szCs w:val="24"/>
            <w:lang w:val="en-US"/>
          </w:rPr>
          <w:t xml:space="preserve"> </w:t>
        </w:r>
        <w:r w:rsidR="00854AA2" w:rsidRPr="002800FF">
          <w:rPr>
            <w:rFonts w:ascii="Times New Roman" w:hAnsi="Times New Roman" w:cs="Times New Roman"/>
            <w:i/>
            <w:iCs/>
            <w:sz w:val="24"/>
            <w:szCs w:val="24"/>
            <w:lang w:val="en-US"/>
          </w:rPr>
          <w:t>et al.</w:t>
        </w:r>
        <w:r w:rsidR="00854AA2" w:rsidRPr="002800FF">
          <w:rPr>
            <w:rFonts w:ascii="Times New Roman" w:hAnsi="Times New Roman" w:cs="Times New Roman"/>
            <w:sz w:val="24"/>
            <w:szCs w:val="24"/>
            <w:lang w:val="en-US"/>
          </w:rPr>
          <w:t>, 2013)</w:t>
        </w:r>
        <w:r w:rsidR="00854AA2">
          <w:rPr>
            <w:rFonts w:ascii="Times New Roman" w:hAnsi="Times New Roman" w:cs="Times New Roman"/>
            <w:sz w:val="24"/>
            <w:szCs w:val="24"/>
            <w:lang w:val="en-US"/>
          </w:rPr>
          <w:fldChar w:fldCharType="end"/>
        </w:r>
      </w:ins>
      <w:ins w:id="411" w:author="Alicia" w:date="2015-05-13T11:26:00Z">
        <w:r w:rsidR="006C7D60">
          <w:rPr>
            <w:rFonts w:ascii="Times New Roman" w:hAnsi="Times New Roman" w:cs="Times New Roman"/>
            <w:sz w:val="24"/>
            <w:szCs w:val="24"/>
            <w:lang w:val="en-US"/>
          </w:rPr>
          <w:t xml:space="preserve">. </w:t>
        </w:r>
      </w:ins>
      <w:ins w:id="412" w:author="Alicia" w:date="2015-05-12T11:04:00Z">
        <w:r w:rsidR="00DE32B9">
          <w:rPr>
            <w:rFonts w:ascii="Times New Roman" w:hAnsi="Times New Roman" w:cs="Times New Roman"/>
            <w:sz w:val="24"/>
            <w:szCs w:val="24"/>
            <w:lang w:val="en-US"/>
          </w:rPr>
          <w:t>Our data do not show significant differences in flowering phenology among populations</w:t>
        </w:r>
      </w:ins>
      <w:ins w:id="413" w:author="Alicia" w:date="2015-05-12T11:05:00Z">
        <w:r w:rsidR="002B532C">
          <w:rPr>
            <w:rFonts w:ascii="Times New Roman" w:hAnsi="Times New Roman" w:cs="Times New Roman"/>
            <w:sz w:val="24"/>
            <w:szCs w:val="24"/>
            <w:lang w:val="en-US"/>
          </w:rPr>
          <w:t xml:space="preserve"> where the predator is present and absent (</w:t>
        </w:r>
      </w:ins>
      <w:ins w:id="414" w:author="Alicia" w:date="2015-05-13T15:06:00Z">
        <w:r w:rsidR="002800FF">
          <w:rPr>
            <w:rFonts w:ascii="Times New Roman" w:hAnsi="Times New Roman" w:cs="Times New Roman"/>
            <w:sz w:val="24"/>
            <w:szCs w:val="24"/>
            <w:lang w:val="en-US"/>
          </w:rPr>
          <w:t>results</w:t>
        </w:r>
      </w:ins>
      <w:ins w:id="415" w:author="Alicia" w:date="2015-05-12T11:06:00Z">
        <w:r w:rsidR="002B532C">
          <w:rPr>
            <w:rFonts w:ascii="Times New Roman" w:hAnsi="Times New Roman" w:cs="Times New Roman"/>
            <w:sz w:val="24"/>
            <w:szCs w:val="24"/>
            <w:lang w:val="en-US"/>
          </w:rPr>
          <w:t xml:space="preserve"> not shown</w:t>
        </w:r>
      </w:ins>
      <w:ins w:id="416" w:author="Alicia" w:date="2015-05-12T11:05:00Z">
        <w:r w:rsidR="002B532C">
          <w:rPr>
            <w:rFonts w:ascii="Times New Roman" w:hAnsi="Times New Roman" w:cs="Times New Roman"/>
            <w:sz w:val="24"/>
            <w:szCs w:val="24"/>
            <w:lang w:val="en-US"/>
          </w:rPr>
          <w:t>)</w:t>
        </w:r>
      </w:ins>
      <w:ins w:id="417" w:author="Alicia" w:date="2015-05-12T11:07:00Z">
        <w:r w:rsidR="002B532C">
          <w:rPr>
            <w:rFonts w:ascii="Times New Roman" w:hAnsi="Times New Roman" w:cs="Times New Roman"/>
            <w:sz w:val="24"/>
            <w:szCs w:val="24"/>
            <w:lang w:val="en-US"/>
          </w:rPr>
          <w:t>. However</w:t>
        </w:r>
      </w:ins>
      <w:ins w:id="418" w:author="Alicia" w:date="2015-05-12T11:06:00Z">
        <w:r w:rsidR="002B532C">
          <w:rPr>
            <w:rFonts w:ascii="Times New Roman" w:hAnsi="Times New Roman" w:cs="Times New Roman"/>
            <w:sz w:val="24"/>
            <w:szCs w:val="24"/>
            <w:lang w:val="en-US"/>
          </w:rPr>
          <w:t>, common garden experiments are ongoing in order to assess</w:t>
        </w:r>
      </w:ins>
      <w:ins w:id="419" w:author="Alicia" w:date="2015-05-12T11:08:00Z">
        <w:r w:rsidR="002B532C">
          <w:rPr>
            <w:rFonts w:ascii="Times New Roman" w:hAnsi="Times New Roman" w:cs="Times New Roman"/>
            <w:sz w:val="24"/>
            <w:szCs w:val="24"/>
            <w:lang w:val="en-US"/>
          </w:rPr>
          <w:t xml:space="preserve"> </w:t>
        </w:r>
      </w:ins>
      <w:ins w:id="420" w:author="Alicia" w:date="2015-05-12T11:09:00Z">
        <w:r w:rsidR="002B532C">
          <w:rPr>
            <w:rFonts w:ascii="Times New Roman" w:hAnsi="Times New Roman" w:cs="Times New Roman"/>
            <w:sz w:val="24"/>
            <w:szCs w:val="24"/>
            <w:lang w:val="en-US"/>
          </w:rPr>
          <w:t>if these populations differ</w:t>
        </w:r>
      </w:ins>
      <w:ins w:id="421" w:author="Alicia" w:date="2015-05-12T11:08:00Z">
        <w:r w:rsidR="002B532C">
          <w:rPr>
            <w:rFonts w:ascii="Times New Roman" w:hAnsi="Times New Roman" w:cs="Times New Roman"/>
            <w:sz w:val="24"/>
            <w:szCs w:val="24"/>
            <w:lang w:val="en-US"/>
          </w:rPr>
          <w:t xml:space="preserve"> in flowering phenology when environmental variation</w:t>
        </w:r>
      </w:ins>
      <w:ins w:id="422" w:author="Alicia" w:date="2015-05-12T11:09:00Z">
        <w:r w:rsidR="002B532C">
          <w:rPr>
            <w:rFonts w:ascii="Times New Roman" w:hAnsi="Times New Roman" w:cs="Times New Roman"/>
            <w:sz w:val="24"/>
            <w:szCs w:val="24"/>
            <w:lang w:val="en-US"/>
          </w:rPr>
          <w:t xml:space="preserve"> is removed</w:t>
        </w:r>
      </w:ins>
      <w:ins w:id="423" w:author="Alicia" w:date="2015-05-12T11:08:00Z">
        <w:r w:rsidR="002B532C">
          <w:rPr>
            <w:rFonts w:ascii="Times New Roman" w:hAnsi="Times New Roman" w:cs="Times New Roman"/>
            <w:sz w:val="24"/>
            <w:szCs w:val="24"/>
            <w:lang w:val="en-US"/>
          </w:rPr>
          <w:t xml:space="preserve">. </w:t>
        </w:r>
      </w:ins>
      <w:bookmarkStart w:id="424" w:name="_GoBack"/>
      <w:bookmarkEnd w:id="424"/>
    </w:p>
    <w:p w:rsidR="0026185F" w:rsidDel="00366FA4" w:rsidRDefault="0026185F">
      <w:pPr>
        <w:spacing w:line="480" w:lineRule="auto"/>
        <w:ind w:firstLine="708"/>
        <w:rPr>
          <w:del w:id="425" w:author="Alicia" w:date="2015-05-08T15:25:00Z"/>
          <w:rFonts w:ascii="Times New Roman" w:hAnsi="Times New Roman" w:cs="Times New Roman"/>
          <w:sz w:val="24"/>
          <w:szCs w:val="24"/>
          <w:lang w:val="en-US"/>
        </w:rPr>
        <w:pPrChange w:id="426" w:author="Alicia" w:date="2015-05-08T17:38:00Z">
          <w:pPr>
            <w:spacing w:line="480" w:lineRule="auto"/>
          </w:pPr>
        </w:pPrChange>
      </w:pPr>
      <w:moveToRangeStart w:id="427" w:author="Alicia" w:date="2015-05-08T14:57:00Z" w:name="move418860359"/>
      <w:moveTo w:id="428" w:author="Alicia" w:date="2015-05-08T14:57:00Z">
        <w:del w:id="429" w:author="Alicia" w:date="2015-05-08T15:26:00Z">
          <w:r w:rsidDel="00366FA4">
            <w:rPr>
              <w:rFonts w:ascii="Times New Roman" w:hAnsi="Times New Roman" w:cs="Times New Roman"/>
              <w:sz w:val="24"/>
              <w:szCs w:val="24"/>
              <w:lang w:val="en-US"/>
            </w:rPr>
            <w:lastRenderedPageBreak/>
            <w:tab/>
          </w:r>
        </w:del>
        <w:del w:id="430" w:author="Alicia" w:date="2015-05-08T15:14:00Z">
          <w:r w:rsidDel="003A54F0">
            <w:rPr>
              <w:rFonts w:ascii="Times New Roman" w:hAnsi="Times New Roman" w:cs="Times New Roman"/>
              <w:sz w:val="24"/>
              <w:szCs w:val="24"/>
              <w:lang w:val="en-US"/>
            </w:rPr>
            <w:delText>In short, seed predators generally prefer</w:delText>
          </w:r>
          <w:r w:rsidRPr="00A64B96" w:rsidDel="003A54F0">
            <w:rPr>
              <w:rFonts w:ascii="Times New Roman" w:hAnsi="Times New Roman" w:cs="Times New Roman"/>
              <w:sz w:val="24"/>
              <w:szCs w:val="24"/>
              <w:lang w:val="en-US"/>
            </w:rPr>
            <w:delText xml:space="preserve"> </w:delText>
          </w:r>
          <w:r w:rsidDel="003A54F0">
            <w:rPr>
              <w:rFonts w:ascii="Times New Roman" w:hAnsi="Times New Roman" w:cs="Times New Roman"/>
              <w:sz w:val="24"/>
              <w:szCs w:val="24"/>
              <w:lang w:val="en-US"/>
            </w:rPr>
            <w:delText>early-flowering plants with high number of flowers, although there are differences between populations regarding the strength of this preference. These differences lead to variations in phenotypic selection intensity. For example, in populations where early-flowering plants receive many more eggs than</w:delText>
          </w:r>
          <w:r w:rsidRPr="002648F3" w:rsidDel="003A54F0">
            <w:rPr>
              <w:rFonts w:ascii="Times New Roman" w:hAnsi="Times New Roman" w:cs="Times New Roman"/>
              <w:sz w:val="24"/>
              <w:szCs w:val="24"/>
              <w:lang w:val="en-US"/>
            </w:rPr>
            <w:delText xml:space="preserve"> </w:delText>
          </w:r>
          <w:r w:rsidDel="003A54F0">
            <w:rPr>
              <w:rFonts w:ascii="Times New Roman" w:hAnsi="Times New Roman" w:cs="Times New Roman"/>
              <w:sz w:val="24"/>
              <w:szCs w:val="24"/>
              <w:lang w:val="en-US"/>
            </w:rPr>
            <w:delText xml:space="preserve">late-flowering plants (e.g. population I in Fig. S4.1B), phenotypic selection on flowering time will be very strong, as late-flowering plants will have much higher fitness. However, in populations where the difference in egg load between early- and late-flowering plants is not very high (e.g. population C in Fig. S4.1B), phenotypic selection on flowering time will be much weaker. </w:delText>
          </w:r>
        </w:del>
        <w:del w:id="431" w:author="Alicia" w:date="2015-05-08T15:25:00Z">
          <w:r w:rsidDel="00366FA4">
            <w:rPr>
              <w:rFonts w:ascii="Times New Roman" w:hAnsi="Times New Roman" w:cs="Times New Roman"/>
              <w:sz w:val="24"/>
              <w:szCs w:val="24"/>
              <w:lang w:val="en-US"/>
            </w:rPr>
            <w:delText xml:space="preserve">Among-population variation in phenotypic selection intensity is the basis for the occurrence of selection mosaics and local adaptation </w:delText>
          </w:r>
          <w:r w:rsidDel="00366FA4">
            <w:rPr>
              <w:rFonts w:ascii="Times New Roman" w:hAnsi="Times New Roman" w:cs="Times New Roman"/>
              <w:sz w:val="24"/>
              <w:szCs w:val="24"/>
              <w:lang w:val="en-US"/>
            </w:rPr>
            <w:fldChar w:fldCharType="begin"/>
          </w:r>
          <w:r w:rsidDel="00366FA4">
            <w:rPr>
              <w:rFonts w:ascii="Times New Roman" w:hAnsi="Times New Roman" w:cs="Times New Roman"/>
              <w:sz w:val="24"/>
              <w:szCs w:val="24"/>
              <w:lang w:val="en-US"/>
            </w:rPr>
            <w:delInstrText xml:space="preserve"> ADDIN ZOTERO_ITEM CSL_CITATION {"citationID":"2orcorlg1t","properties":{"formattedCitation":"(Thompson,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delInstrText>
          </w:r>
          <w:r w:rsidDel="00366FA4">
            <w:rPr>
              <w:rFonts w:ascii="Times New Roman" w:hAnsi="Times New Roman" w:cs="Times New Roman"/>
              <w:sz w:val="24"/>
              <w:szCs w:val="24"/>
              <w:lang w:val="en-US"/>
            </w:rPr>
            <w:fldChar w:fldCharType="separate"/>
          </w:r>
          <w:r w:rsidRPr="00FC17EF" w:rsidDel="00366FA4">
            <w:rPr>
              <w:rFonts w:ascii="Times New Roman" w:hAnsi="Times New Roman" w:cs="Times New Roman"/>
              <w:sz w:val="24"/>
              <w:lang w:val="en-US"/>
            </w:rPr>
            <w:delText>(Thompson, 2005)</w:delText>
          </w:r>
          <w:r w:rsidDel="00366FA4">
            <w:rPr>
              <w:rFonts w:ascii="Times New Roman" w:hAnsi="Times New Roman" w:cs="Times New Roman"/>
              <w:sz w:val="24"/>
              <w:szCs w:val="24"/>
              <w:lang w:val="en-US"/>
            </w:rPr>
            <w:fldChar w:fldCharType="end"/>
          </w:r>
          <w:r w:rsidDel="00366FA4">
            <w:rPr>
              <w:rFonts w:ascii="Times New Roman" w:hAnsi="Times New Roman" w:cs="Times New Roman"/>
              <w:sz w:val="24"/>
              <w:szCs w:val="24"/>
              <w:lang w:val="en-US"/>
            </w:rPr>
            <w:delText xml:space="preserve"> and could promote different evolutionary trajectories in different populations. However, this would need differences among populations in phenotypic selection for phenology to be constant among years. Although we found </w:delText>
          </w:r>
          <w:r w:rsidRPr="00CF1A3F" w:rsidDel="00366FA4">
            <w:rPr>
              <w:rFonts w:ascii="Times New Roman" w:hAnsi="Times New Roman" w:cs="Times New Roman"/>
              <w:sz w:val="24"/>
              <w:szCs w:val="24"/>
              <w:lang w:val="en-US"/>
            </w:rPr>
            <w:delText>great spati</w:delText>
          </w:r>
          <w:r w:rsidDel="00366FA4">
            <w:rPr>
              <w:rFonts w:ascii="Times New Roman" w:hAnsi="Times New Roman" w:cs="Times New Roman"/>
              <w:sz w:val="24"/>
              <w:szCs w:val="24"/>
              <w:lang w:val="en-US"/>
            </w:rPr>
            <w:delText>o</w:delText>
          </w:r>
          <w:r w:rsidRPr="00CF1A3F" w:rsidDel="00366FA4">
            <w:rPr>
              <w:rFonts w:ascii="Times New Roman" w:hAnsi="Times New Roman" w:cs="Times New Roman"/>
              <w:sz w:val="24"/>
              <w:szCs w:val="24"/>
              <w:lang w:val="en-US"/>
            </w:rPr>
            <w:delText>temporal variation in selective scenarios for flowering phenology</w:delText>
          </w:r>
          <w:r w:rsidDel="00366FA4">
            <w:rPr>
              <w:rFonts w:ascii="Times New Roman" w:hAnsi="Times New Roman" w:cs="Times New Roman"/>
              <w:sz w:val="24"/>
              <w:szCs w:val="24"/>
              <w:lang w:val="en-US"/>
            </w:rPr>
            <w:delText>, some populations showed consistently strong phenotypic selection in both study years (</w:delText>
          </w:r>
          <w:r w:rsidRPr="00772EB0" w:rsidDel="00366FA4">
            <w:rPr>
              <w:rFonts w:ascii="Times New Roman" w:hAnsi="Times New Roman" w:cs="Times New Roman"/>
              <w:sz w:val="24"/>
              <w:szCs w:val="24"/>
              <w:lang w:val="en-US"/>
            </w:rPr>
            <w:delText>e.g. population I</w:delText>
          </w:r>
          <w:r w:rsidDel="00366FA4">
            <w:rPr>
              <w:rFonts w:ascii="Times New Roman" w:hAnsi="Times New Roman" w:cs="Times New Roman"/>
              <w:sz w:val="24"/>
              <w:szCs w:val="24"/>
              <w:lang w:val="en-US"/>
            </w:rPr>
            <w:delText xml:space="preserve">). Although more study years would be needed to confirm this trend, these populations could potentially act as “coevolutionary hot spots” </w:delText>
          </w:r>
          <w:r w:rsidDel="00366FA4">
            <w:rPr>
              <w:rFonts w:ascii="Times New Roman" w:hAnsi="Times New Roman" w:cs="Times New Roman"/>
              <w:sz w:val="24"/>
              <w:szCs w:val="24"/>
              <w:lang w:val="en-US"/>
            </w:rPr>
            <w:fldChar w:fldCharType="begin"/>
          </w:r>
          <w:r w:rsidDel="00366FA4">
            <w:rPr>
              <w:rFonts w:ascii="Times New Roman" w:hAnsi="Times New Roman" w:cs="Times New Roman"/>
              <w:sz w:val="24"/>
              <w:szCs w:val="24"/>
              <w:lang w:val="en-US"/>
            </w:rPr>
            <w:delInstrText xml:space="preserve"> ADDIN ZOTERO_ITEM CSL_CITATION {"citationID":"1ku4uoivhc","properties":{"formattedCitation":"(Thompson, 1999)","plainCitation":"(Thompson, 1999)"},"citationItems":[{"id":3334,"uris":["http://zotero.org/users/624279/items/RFZHRUFA"],"uri":["http://zotero.org/users/624279/items/RFZHRUFA"],"itemData":{"id":3334,"type":"article-journal","title":"Specific hypotheses on the geographic mosaic of coevolution.","container-title":"The American Naturalist","page":"S1-S14","volume":"153","issue":"S5","source":"JSTOR","abstract":"abstract: Coevolution is one of the major processes organizing the earth's biodiversity. The need to understand coevolution as an ongoing process has grown as ecological concerns have risen over the dynamics of rapidly changing biological communities, the conservation of genetic diversity, and the population biology of diseases. The biggest current challenge is to understand how coevolution operates across broad geographic landscapes, linking local ecological processes with phylogeographic patterns. The geographic mosaic theory of coevolution provides a framework for asking how coevolution continually reshapes interactions across different spatial and temporal scales. It produces specific hypotheses on how geographically structured coevolution differs from coevolution at the local scale. It also provides a framework for understanding how local maladaptation can result from coevolution and why coevolved interactions may rarely produce long lists of coevolved traits that become fixed within species. Long</w:delInstrText>
          </w:r>
          <w:r w:rsidDel="00366FA4">
            <w:rPr>
              <w:rFonts w:ascii="Cambria Math" w:hAnsi="Cambria Math" w:cs="Cambria Math"/>
              <w:sz w:val="24"/>
              <w:szCs w:val="24"/>
              <w:lang w:val="en-US"/>
            </w:rPr>
            <w:delInstrText>‐</w:delInstrText>
          </w:r>
          <w:r w:rsidDel="00366FA4">
            <w:rPr>
              <w:rFonts w:ascii="Times New Roman" w:hAnsi="Times New Roman" w:cs="Times New Roman"/>
              <w:sz w:val="24"/>
              <w:szCs w:val="24"/>
              <w:lang w:val="en-US"/>
            </w:rPr>
            <w:delInstrText xml:space="preserve">term field studies of the same interaction across multiple communities and spatially structured mathematical models are together beginning to show that coevolution may be a more important ongoing process than had been indicated by earlier empirical and theoretical studies lacking a geographic perspective.","DOI":"10.1086/303208","ISSN":"0003-0147","journalAbbreviation":"The American Naturalist","author":[{"family":"Thompson","given":"John N."}],"issued":{"date-parts":[["1999",5,1]]},"accessed":{"date-parts":[["2015",2,9]]}}}],"schema":"https://github.com/citation-style-language/schema/raw/master/csl-citation.json"} </w:delInstrText>
          </w:r>
          <w:r w:rsidDel="00366FA4">
            <w:rPr>
              <w:rFonts w:ascii="Times New Roman" w:hAnsi="Times New Roman" w:cs="Times New Roman"/>
              <w:sz w:val="24"/>
              <w:szCs w:val="24"/>
              <w:lang w:val="en-US"/>
            </w:rPr>
            <w:fldChar w:fldCharType="separate"/>
          </w:r>
          <w:r w:rsidRPr="009C043A" w:rsidDel="00366FA4">
            <w:rPr>
              <w:rFonts w:ascii="Times New Roman" w:hAnsi="Times New Roman" w:cs="Times New Roman"/>
              <w:sz w:val="24"/>
              <w:lang w:val="en-US"/>
            </w:rPr>
            <w:delText>(Thompson, 1999)</w:delText>
          </w:r>
          <w:r w:rsidDel="00366FA4">
            <w:rPr>
              <w:rFonts w:ascii="Times New Roman" w:hAnsi="Times New Roman" w:cs="Times New Roman"/>
              <w:sz w:val="24"/>
              <w:szCs w:val="24"/>
              <w:lang w:val="en-US"/>
            </w:rPr>
            <w:fldChar w:fldCharType="end"/>
          </w:r>
          <w:r w:rsidDel="00366FA4">
            <w:rPr>
              <w:rFonts w:ascii="Times New Roman" w:hAnsi="Times New Roman" w:cs="Times New Roman"/>
              <w:sz w:val="24"/>
              <w:szCs w:val="24"/>
              <w:lang w:val="en-US"/>
            </w:rPr>
            <w:delText xml:space="preserve">. If this strong phenotypic selection is maintained in time, it could drive evolutionary change towards a later flowering phenology. </w:delText>
          </w:r>
        </w:del>
      </w:moveTo>
    </w:p>
    <w:moveToRangeEnd w:id="427"/>
    <w:p w:rsidR="007B28C9" w:rsidDel="007306BF" w:rsidRDefault="007B28C9" w:rsidP="0012581C">
      <w:pPr>
        <w:spacing w:line="480" w:lineRule="auto"/>
        <w:ind w:firstLine="708"/>
        <w:rPr>
          <w:del w:id="432" w:author="Alicia" w:date="2015-05-07T16:34:00Z"/>
          <w:rFonts w:ascii="Times New Roman" w:hAnsi="Times New Roman" w:cs="Times New Roman"/>
          <w:sz w:val="24"/>
          <w:szCs w:val="24"/>
          <w:lang w:val="en-US"/>
        </w:rPr>
      </w:pPr>
    </w:p>
    <w:p w:rsidR="00AE6A02" w:rsidDel="00F45771" w:rsidRDefault="004A33DA" w:rsidP="00241689">
      <w:pPr>
        <w:spacing w:line="480" w:lineRule="auto"/>
        <w:ind w:firstLine="708"/>
        <w:rPr>
          <w:del w:id="433" w:author="Alicia" w:date="2015-05-07T17:45:00Z"/>
          <w:rFonts w:ascii="Times New Roman" w:hAnsi="Times New Roman" w:cs="Times New Roman"/>
          <w:sz w:val="24"/>
          <w:szCs w:val="24"/>
          <w:lang w:val="en-US"/>
        </w:rPr>
      </w:pPr>
      <w:del w:id="434" w:author="Alicia" w:date="2015-05-07T12:59:00Z">
        <w:r w:rsidDel="007B28C9">
          <w:rPr>
            <w:rFonts w:ascii="Times New Roman" w:hAnsi="Times New Roman" w:cs="Times New Roman"/>
            <w:sz w:val="24"/>
            <w:szCs w:val="24"/>
            <w:lang w:val="en-US"/>
          </w:rPr>
          <w:delText>On the other hand</w:delText>
        </w:r>
        <w:r w:rsidR="007A33D8" w:rsidDel="007B28C9">
          <w:rPr>
            <w:rFonts w:ascii="Times New Roman" w:hAnsi="Times New Roman" w:cs="Times New Roman"/>
            <w:sz w:val="24"/>
            <w:szCs w:val="24"/>
            <w:lang w:val="en-US"/>
          </w:rPr>
          <w:delText xml:space="preserve">, in populations without the predator there is also evidence for phenotypic selection in flowering time, selecting in this case for early flowering. This is consistent with the trend shown by </w:delText>
        </w:r>
        <w:r w:rsidR="007A33D8" w:rsidDel="007B28C9">
          <w:rPr>
            <w:rFonts w:ascii="Times New Roman" w:hAnsi="Times New Roman" w:cs="Times New Roman"/>
            <w:sz w:val="24"/>
            <w:szCs w:val="24"/>
            <w:lang w:val="en-US"/>
          </w:rPr>
          <w:fldChar w:fldCharType="begin"/>
        </w:r>
        <w:r w:rsidR="007A33D8" w:rsidDel="007B28C9">
          <w:rPr>
            <w:rFonts w:ascii="Times New Roman" w:hAnsi="Times New Roman" w:cs="Times New Roman"/>
            <w:sz w:val="24"/>
            <w:szCs w:val="24"/>
            <w:lang w:val="en-US"/>
          </w:rPr>
          <w:delInstrText xml:space="preserve"> ADDIN ZOTERO_ITEM CSL_CITATION {"citationID":"12r09icp8l","properties":{"formattedCitation":"{\\rtf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delInstrText>
        </w:r>
        <w:r w:rsidR="007A33D8" w:rsidDel="007B28C9">
          <w:rPr>
            <w:rFonts w:ascii="Times New Roman" w:hAnsi="Times New Roman" w:cs="Times New Roman"/>
            <w:sz w:val="24"/>
            <w:szCs w:val="24"/>
            <w:lang w:val="en-US"/>
          </w:rPr>
          <w:fldChar w:fldCharType="separate"/>
        </w:r>
        <w:r w:rsidR="007A33D8" w:rsidRPr="00F46168" w:rsidDel="007B28C9">
          <w:rPr>
            <w:rFonts w:ascii="Times New Roman" w:hAnsi="Times New Roman" w:cs="Times New Roman"/>
            <w:sz w:val="24"/>
            <w:szCs w:val="24"/>
            <w:lang w:val="en-US"/>
          </w:rPr>
          <w:delText xml:space="preserve">Munguía-Rosas </w:delText>
        </w:r>
        <w:r w:rsidR="007A33D8" w:rsidRPr="00F46168" w:rsidDel="007B28C9">
          <w:rPr>
            <w:rFonts w:ascii="Times New Roman" w:hAnsi="Times New Roman" w:cs="Times New Roman"/>
            <w:i/>
            <w:iCs/>
            <w:sz w:val="24"/>
            <w:szCs w:val="24"/>
            <w:lang w:val="en-US"/>
          </w:rPr>
          <w:delText>et al.</w:delText>
        </w:r>
        <w:r w:rsidR="007A33D8" w:rsidRPr="00F46168" w:rsidDel="007B28C9">
          <w:rPr>
            <w:rFonts w:ascii="Times New Roman" w:hAnsi="Times New Roman" w:cs="Times New Roman"/>
            <w:sz w:val="24"/>
            <w:szCs w:val="24"/>
            <w:lang w:val="en-US"/>
          </w:rPr>
          <w:delText xml:space="preserve"> </w:delText>
        </w:r>
        <w:r w:rsidR="007A33D8" w:rsidDel="007B28C9">
          <w:rPr>
            <w:rFonts w:ascii="Times New Roman" w:hAnsi="Times New Roman" w:cs="Times New Roman"/>
            <w:sz w:val="24"/>
            <w:szCs w:val="24"/>
            <w:lang w:val="en-US"/>
          </w:rPr>
          <w:delText>(</w:delText>
        </w:r>
        <w:r w:rsidR="007A33D8" w:rsidRPr="00F46168" w:rsidDel="007B28C9">
          <w:rPr>
            <w:rFonts w:ascii="Times New Roman" w:hAnsi="Times New Roman" w:cs="Times New Roman"/>
            <w:sz w:val="24"/>
            <w:szCs w:val="24"/>
            <w:lang w:val="en-US"/>
          </w:rPr>
          <w:delText>2011)</w:delText>
        </w:r>
        <w:r w:rsidR="007A33D8" w:rsidDel="007B28C9">
          <w:rPr>
            <w:rFonts w:ascii="Times New Roman" w:hAnsi="Times New Roman" w:cs="Times New Roman"/>
            <w:sz w:val="24"/>
            <w:szCs w:val="24"/>
            <w:lang w:val="en-US"/>
          </w:rPr>
          <w:fldChar w:fldCharType="end"/>
        </w:r>
        <w:r w:rsidR="007A33D8" w:rsidDel="007B28C9">
          <w:rPr>
            <w:rFonts w:ascii="Times New Roman" w:hAnsi="Times New Roman" w:cs="Times New Roman"/>
            <w:sz w:val="24"/>
            <w:szCs w:val="24"/>
            <w:lang w:val="en-US"/>
          </w:rPr>
          <w:delText xml:space="preserve">, who </w:delText>
        </w:r>
        <w:r w:rsidR="007A33D8" w:rsidRPr="00F46168" w:rsidDel="007B28C9">
          <w:rPr>
            <w:rFonts w:ascii="Times New Roman" w:hAnsi="Times New Roman" w:cs="Times New Roman"/>
            <w:sz w:val="24"/>
            <w:szCs w:val="24"/>
            <w:lang w:val="en-US"/>
          </w:rPr>
          <w:delText>suggest</w:delText>
        </w:r>
        <w:r w:rsidR="007A33D8" w:rsidDel="007B28C9">
          <w:rPr>
            <w:rFonts w:ascii="Times New Roman" w:hAnsi="Times New Roman" w:cs="Times New Roman"/>
            <w:sz w:val="24"/>
            <w:szCs w:val="24"/>
            <w:lang w:val="en-US"/>
          </w:rPr>
          <w:delText>ed</w:delText>
        </w:r>
        <w:r w:rsidR="007A33D8" w:rsidRPr="00F46168" w:rsidDel="007B28C9">
          <w:rPr>
            <w:rFonts w:ascii="Times New Roman" w:hAnsi="Times New Roman" w:cs="Times New Roman"/>
            <w:sz w:val="24"/>
            <w:szCs w:val="24"/>
            <w:lang w:val="en-US"/>
          </w:rPr>
          <w:delText xml:space="preserve"> that selection </w:delText>
        </w:r>
        <w:r w:rsidR="007A33D8" w:rsidDel="007B28C9">
          <w:rPr>
            <w:rFonts w:ascii="Times New Roman" w:hAnsi="Times New Roman" w:cs="Times New Roman"/>
            <w:sz w:val="24"/>
            <w:szCs w:val="24"/>
            <w:lang w:val="en-US"/>
          </w:rPr>
          <w:delText xml:space="preserve">generally </w:delText>
        </w:r>
        <w:r w:rsidR="007A33D8" w:rsidRPr="00F46168" w:rsidDel="007B28C9">
          <w:rPr>
            <w:rFonts w:ascii="Times New Roman" w:hAnsi="Times New Roman" w:cs="Times New Roman"/>
            <w:sz w:val="24"/>
            <w:szCs w:val="24"/>
            <w:lang w:val="en-US"/>
          </w:rPr>
          <w:delText>favors early flowering plants</w:delText>
        </w:r>
        <w:r w:rsidR="00672AA2" w:rsidDel="007B28C9">
          <w:rPr>
            <w:rFonts w:ascii="Times New Roman" w:hAnsi="Times New Roman" w:cs="Times New Roman"/>
            <w:sz w:val="24"/>
            <w:szCs w:val="24"/>
            <w:lang w:val="en-US"/>
          </w:rPr>
          <w:delText>.</w:delText>
        </w:r>
        <w:r w:rsidR="00672AA2" w:rsidRPr="00672AA2" w:rsidDel="007B28C9">
          <w:rPr>
            <w:rFonts w:ascii="Times New Roman" w:hAnsi="Times New Roman" w:cs="Times New Roman"/>
            <w:sz w:val="24"/>
            <w:szCs w:val="24"/>
            <w:lang w:val="en-US"/>
          </w:rPr>
          <w:delText xml:space="preserve"> </w:delText>
        </w:r>
      </w:del>
      <w:del w:id="435" w:author="Alicia" w:date="2015-05-07T13:49:00Z">
        <w:r w:rsidR="00672AA2" w:rsidDel="0066033C">
          <w:rPr>
            <w:rFonts w:ascii="Times New Roman" w:hAnsi="Times New Roman" w:cs="Times New Roman"/>
            <w:sz w:val="24"/>
            <w:szCs w:val="24"/>
            <w:lang w:val="en-US"/>
          </w:rPr>
          <w:delText>This could be due to early flowering directly increasing fitness (e.g. by</w:delText>
        </w:r>
        <w:r w:rsidR="00672AA2" w:rsidRPr="00672AA2" w:rsidDel="0066033C">
          <w:rPr>
            <w:rFonts w:ascii="Times New Roman" w:hAnsi="Times New Roman" w:cs="Times New Roman"/>
            <w:sz w:val="24"/>
            <w:szCs w:val="24"/>
            <w:lang w:val="en-US"/>
          </w:rPr>
          <w:delText xml:space="preserve"> </w:delText>
        </w:r>
        <w:r w:rsidR="00672AA2" w:rsidDel="0066033C">
          <w:rPr>
            <w:rFonts w:ascii="Times New Roman" w:hAnsi="Times New Roman" w:cs="Times New Roman"/>
            <w:sz w:val="24"/>
            <w:szCs w:val="24"/>
            <w:lang w:val="en-US"/>
          </w:rPr>
          <w:delText xml:space="preserve">favoring outcrossing, </w:delText>
        </w:r>
        <w:r w:rsidR="00672AA2" w:rsidDel="0066033C">
          <w:rPr>
            <w:rFonts w:ascii="Times New Roman" w:hAnsi="Times New Roman" w:cs="Times New Roman"/>
            <w:sz w:val="24"/>
            <w:szCs w:val="24"/>
            <w:lang w:val="en-US"/>
          </w:rPr>
          <w:fldChar w:fldCharType="begin"/>
        </w:r>
        <w:r w:rsidR="00672AA2" w:rsidDel="0066033C">
          <w:rPr>
            <w:rFonts w:ascii="Times New Roman" w:hAnsi="Times New Roman" w:cs="Times New Roman"/>
            <w:sz w:val="24"/>
            <w:szCs w:val="24"/>
            <w:lang w:val="en-US"/>
          </w:rPr>
          <w:delInstrText xml:space="preserve"> ADDIN ZOTERO_ITEM CSL_CITATION {"citationID":"16ns89rs2n","properties":{"formattedCitation":"{\\rtf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delInstrText>
        </w:r>
        <w:r w:rsidR="00672AA2" w:rsidDel="0066033C">
          <w:rPr>
            <w:rFonts w:ascii="Times New Roman" w:hAnsi="Times New Roman" w:cs="Times New Roman"/>
            <w:sz w:val="24"/>
            <w:szCs w:val="24"/>
            <w:lang w:val="en-US"/>
          </w:rPr>
          <w:fldChar w:fldCharType="separate"/>
        </w:r>
        <w:r w:rsidR="00672AA2" w:rsidRPr="00672AA2" w:rsidDel="0066033C">
          <w:rPr>
            <w:rFonts w:ascii="Times New Roman" w:hAnsi="Times New Roman" w:cs="Times New Roman"/>
            <w:sz w:val="24"/>
            <w:szCs w:val="24"/>
            <w:lang w:val="en-US"/>
          </w:rPr>
          <w:delText xml:space="preserve">Munguía-Rosas </w:delText>
        </w:r>
        <w:r w:rsidR="00672AA2" w:rsidRPr="00672AA2" w:rsidDel="0066033C">
          <w:rPr>
            <w:rFonts w:ascii="Times New Roman" w:hAnsi="Times New Roman" w:cs="Times New Roman"/>
            <w:i/>
            <w:iCs/>
            <w:sz w:val="24"/>
            <w:szCs w:val="24"/>
            <w:lang w:val="en-US"/>
          </w:rPr>
          <w:delText>et al.</w:delText>
        </w:r>
        <w:r w:rsidR="00672AA2" w:rsidRPr="00672AA2" w:rsidDel="0066033C">
          <w:rPr>
            <w:rFonts w:ascii="Times New Roman" w:hAnsi="Times New Roman" w:cs="Times New Roman"/>
            <w:sz w:val="24"/>
            <w:szCs w:val="24"/>
            <w:lang w:val="en-US"/>
          </w:rPr>
          <w:delText>, 2011)</w:delText>
        </w:r>
        <w:r w:rsidR="00672AA2" w:rsidDel="0066033C">
          <w:rPr>
            <w:rFonts w:ascii="Times New Roman" w:hAnsi="Times New Roman" w:cs="Times New Roman"/>
            <w:sz w:val="24"/>
            <w:szCs w:val="24"/>
            <w:lang w:val="en-US"/>
          </w:rPr>
          <w:fldChar w:fldCharType="end"/>
        </w:r>
        <w:r w:rsidR="00672AA2" w:rsidDel="0066033C">
          <w:rPr>
            <w:rFonts w:ascii="Times New Roman" w:hAnsi="Times New Roman" w:cs="Times New Roman"/>
            <w:sz w:val="24"/>
            <w:szCs w:val="24"/>
            <w:lang w:val="en-US"/>
          </w:rPr>
          <w:delText xml:space="preserve">, but also </w:delText>
        </w:r>
        <w:r w:rsidR="008029A9" w:rsidDel="0066033C">
          <w:rPr>
            <w:rFonts w:ascii="Times New Roman" w:hAnsi="Times New Roman" w:cs="Times New Roman"/>
            <w:sz w:val="24"/>
            <w:szCs w:val="24"/>
            <w:lang w:val="en-US"/>
          </w:rPr>
          <w:delText>to</w:delText>
        </w:r>
        <w:r w:rsidR="00672AA2" w:rsidDel="0066033C">
          <w:rPr>
            <w:rFonts w:ascii="Times New Roman" w:hAnsi="Times New Roman" w:cs="Times New Roman"/>
            <w:sz w:val="24"/>
            <w:szCs w:val="24"/>
            <w:lang w:val="en-US"/>
          </w:rPr>
          <w:delText xml:space="preserve"> indirect selection on other correlated reproductive traits</w:delText>
        </w:r>
        <w:r w:rsidR="008029A9" w:rsidDel="0066033C">
          <w:rPr>
            <w:rFonts w:ascii="Times New Roman" w:hAnsi="Times New Roman" w:cs="Times New Roman"/>
            <w:sz w:val="24"/>
            <w:szCs w:val="24"/>
            <w:lang w:val="en-US"/>
          </w:rPr>
          <w:delText xml:space="preserve"> (e.g.</w:delText>
        </w:r>
        <w:r w:rsidR="00672AA2" w:rsidDel="0066033C">
          <w:rPr>
            <w:rFonts w:ascii="Times New Roman" w:hAnsi="Times New Roman" w:cs="Times New Roman"/>
            <w:sz w:val="24"/>
            <w:szCs w:val="24"/>
            <w:lang w:val="en-US"/>
          </w:rPr>
          <w:delText xml:space="preserve"> early-flowering plants </w:delText>
        </w:r>
        <w:r w:rsidR="008029A9" w:rsidDel="0066033C">
          <w:rPr>
            <w:rFonts w:ascii="Times New Roman" w:hAnsi="Times New Roman" w:cs="Times New Roman"/>
            <w:sz w:val="24"/>
            <w:szCs w:val="24"/>
            <w:lang w:val="en-US"/>
          </w:rPr>
          <w:delText>produce</w:delText>
        </w:r>
        <w:r w:rsidR="00672AA2" w:rsidDel="0066033C">
          <w:rPr>
            <w:rFonts w:ascii="Times New Roman" w:hAnsi="Times New Roman" w:cs="Times New Roman"/>
            <w:sz w:val="24"/>
            <w:szCs w:val="24"/>
            <w:lang w:val="en-US"/>
          </w:rPr>
          <w:delText xml:space="preserve"> </w:delText>
        </w:r>
        <w:r w:rsidR="00243AE5" w:rsidDel="0066033C">
          <w:rPr>
            <w:rFonts w:ascii="Times New Roman" w:hAnsi="Times New Roman" w:cs="Times New Roman"/>
            <w:sz w:val="24"/>
            <w:szCs w:val="24"/>
            <w:lang w:val="en-US"/>
          </w:rPr>
          <w:delText xml:space="preserve">in general </w:delText>
        </w:r>
        <w:r w:rsidR="00672AA2" w:rsidDel="0066033C">
          <w:rPr>
            <w:rFonts w:ascii="Times New Roman" w:hAnsi="Times New Roman" w:cs="Times New Roman"/>
            <w:sz w:val="24"/>
            <w:szCs w:val="24"/>
            <w:lang w:val="en-US"/>
          </w:rPr>
          <w:delText>higher shoots and more flowers</w:delText>
        </w:r>
        <w:r w:rsidR="008029A9" w:rsidDel="0066033C">
          <w:rPr>
            <w:rFonts w:ascii="Times New Roman" w:hAnsi="Times New Roman" w:cs="Times New Roman"/>
            <w:sz w:val="24"/>
            <w:szCs w:val="24"/>
            <w:lang w:val="en-US"/>
          </w:rPr>
          <w:delText xml:space="preserve">), or to environmental covariance (i.e. phenology and fitness </w:delText>
        </w:r>
        <w:r w:rsidR="00241689" w:rsidDel="0066033C">
          <w:rPr>
            <w:rFonts w:ascii="Times New Roman" w:hAnsi="Times New Roman" w:cs="Times New Roman"/>
            <w:sz w:val="24"/>
            <w:szCs w:val="24"/>
            <w:lang w:val="en-US"/>
          </w:rPr>
          <w:delText>being</w:delText>
        </w:r>
        <w:r w:rsidR="008029A9" w:rsidDel="0066033C">
          <w:rPr>
            <w:rFonts w:ascii="Times New Roman" w:hAnsi="Times New Roman" w:cs="Times New Roman"/>
            <w:sz w:val="24"/>
            <w:szCs w:val="24"/>
            <w:lang w:val="en-US"/>
          </w:rPr>
          <w:delText xml:space="preserve"> both influenced by the environment,</w:delText>
        </w:r>
        <w:r w:rsidR="00243AE5" w:rsidDel="0066033C">
          <w:rPr>
            <w:rFonts w:ascii="Times New Roman" w:hAnsi="Times New Roman" w:cs="Times New Roman"/>
            <w:sz w:val="24"/>
            <w:szCs w:val="24"/>
            <w:lang w:val="en-US"/>
          </w:rPr>
          <w:delText xml:space="preserve"> </w:delText>
        </w:r>
        <w:r w:rsidR="008029A9" w:rsidDel="0066033C">
          <w:rPr>
            <w:rFonts w:ascii="Times New Roman" w:hAnsi="Times New Roman" w:cs="Times New Roman"/>
            <w:sz w:val="24"/>
            <w:szCs w:val="24"/>
            <w:lang w:val="en-US"/>
          </w:rPr>
          <w:fldChar w:fldCharType="begin"/>
        </w:r>
        <w:r w:rsidR="008029A9" w:rsidDel="0066033C">
          <w:rPr>
            <w:rFonts w:ascii="Times New Roman" w:hAnsi="Times New Roman" w:cs="Times New Roman"/>
            <w:sz w:val="24"/>
            <w:szCs w:val="24"/>
            <w:lang w:val="en-US"/>
          </w:rPr>
          <w:delInstrText xml:space="preserve"> ADDIN ZOTERO_ITEM CSL_CITATION {"citationID":"2fro13eiqq","properties":{"formattedCitation":"{\\rtf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delInstrText>
        </w:r>
        <w:r w:rsidR="008029A9" w:rsidDel="0066033C">
          <w:rPr>
            <w:rFonts w:ascii="Times New Roman" w:hAnsi="Times New Roman" w:cs="Times New Roman"/>
            <w:sz w:val="24"/>
            <w:szCs w:val="24"/>
            <w:lang w:val="en-US"/>
          </w:rPr>
          <w:fldChar w:fldCharType="separate"/>
        </w:r>
        <w:r w:rsidR="008029A9" w:rsidRPr="009B4059" w:rsidDel="0066033C">
          <w:rPr>
            <w:rFonts w:ascii="Times New Roman" w:hAnsi="Times New Roman" w:cs="Times New Roman"/>
            <w:sz w:val="24"/>
            <w:szCs w:val="24"/>
            <w:lang w:val="en-US"/>
          </w:rPr>
          <w:delText>Ehrlén, 2015)</w:delText>
        </w:r>
        <w:r w:rsidR="008029A9" w:rsidDel="0066033C">
          <w:rPr>
            <w:rFonts w:ascii="Times New Roman" w:hAnsi="Times New Roman" w:cs="Times New Roman"/>
            <w:sz w:val="24"/>
            <w:szCs w:val="24"/>
            <w:lang w:val="en-US"/>
          </w:rPr>
          <w:fldChar w:fldCharType="end"/>
        </w:r>
        <w:r w:rsidR="008029A9" w:rsidDel="0066033C">
          <w:rPr>
            <w:rFonts w:ascii="Times New Roman" w:hAnsi="Times New Roman" w:cs="Times New Roman"/>
            <w:sz w:val="24"/>
            <w:szCs w:val="24"/>
            <w:lang w:val="en-US"/>
          </w:rPr>
          <w:delText xml:space="preserve">. </w:delText>
        </w:r>
      </w:del>
      <w:del w:id="436" w:author="Alicia" w:date="2015-05-07T17:45:00Z">
        <w:r w:rsidR="00243AE5" w:rsidDel="00F45771">
          <w:rPr>
            <w:rFonts w:ascii="Times New Roman" w:hAnsi="Times New Roman" w:cs="Times New Roman"/>
            <w:sz w:val="24"/>
            <w:szCs w:val="24"/>
            <w:lang w:val="en-US"/>
          </w:rPr>
          <w:delText>Our results show some evidence of correlational selection</w:delText>
        </w:r>
        <w:r w:rsidR="008029A9" w:rsidDel="00F45771">
          <w:rPr>
            <w:rFonts w:ascii="Times New Roman" w:hAnsi="Times New Roman" w:cs="Times New Roman"/>
            <w:sz w:val="24"/>
            <w:szCs w:val="24"/>
            <w:lang w:val="en-US"/>
          </w:rPr>
          <w:delText xml:space="preserve"> between the studied traits</w:delText>
        </w:r>
        <w:r w:rsidR="00243AE5" w:rsidDel="00F45771">
          <w:rPr>
            <w:rFonts w:ascii="Times New Roman" w:hAnsi="Times New Roman" w:cs="Times New Roman"/>
            <w:sz w:val="24"/>
            <w:szCs w:val="24"/>
            <w:lang w:val="en-US"/>
          </w:rPr>
          <w:delText xml:space="preserve"> </w:delText>
        </w:r>
        <w:r w:rsidR="00243AE5" w:rsidRPr="00243AE5" w:rsidDel="00F45771">
          <w:rPr>
            <w:rFonts w:ascii="Times New Roman" w:hAnsi="Times New Roman" w:cs="Times New Roman"/>
            <w:sz w:val="24"/>
            <w:szCs w:val="24"/>
            <w:lang w:val="en-US"/>
          </w:rPr>
          <w:delText>(</w:delText>
        </w:r>
        <w:r w:rsidR="00243AE5" w:rsidDel="00F45771">
          <w:rPr>
            <w:rFonts w:ascii="Times New Roman" w:hAnsi="Times New Roman" w:cs="Times New Roman"/>
            <w:sz w:val="24"/>
            <w:szCs w:val="24"/>
            <w:lang w:val="en-US"/>
          </w:rPr>
          <w:delText xml:space="preserve">see </w:delText>
        </w:r>
        <w:r w:rsidR="00243AE5" w:rsidRPr="00243AE5" w:rsidDel="00F45771">
          <w:rPr>
            <w:rFonts w:ascii="Times New Roman" w:hAnsi="Times New Roman" w:cs="Times New Roman"/>
            <w:sz w:val="24"/>
            <w:szCs w:val="24"/>
            <w:lang w:val="en-US"/>
          </w:rPr>
          <w:delText>model B in Table 1)</w:delText>
        </w:r>
        <w:r w:rsidR="00243AE5" w:rsidDel="00F45771">
          <w:rPr>
            <w:rFonts w:ascii="Times New Roman" w:hAnsi="Times New Roman" w:cs="Times New Roman"/>
            <w:sz w:val="24"/>
            <w:szCs w:val="24"/>
            <w:lang w:val="en-US"/>
          </w:rPr>
          <w:delText xml:space="preserve">. </w:delText>
        </w:r>
        <w:r w:rsidR="00672AA2" w:rsidDel="00F45771">
          <w:rPr>
            <w:rFonts w:ascii="Times New Roman" w:hAnsi="Times New Roman" w:cs="Times New Roman"/>
            <w:sz w:val="24"/>
            <w:szCs w:val="24"/>
            <w:lang w:val="en-US"/>
          </w:rPr>
          <w:delText xml:space="preserve">In any case, </w:delText>
        </w:r>
        <w:r w:rsidR="00CC29E8" w:rsidDel="00F45771">
          <w:rPr>
            <w:rFonts w:ascii="Times New Roman" w:hAnsi="Times New Roman" w:cs="Times New Roman"/>
            <w:sz w:val="24"/>
            <w:szCs w:val="24"/>
            <w:lang w:val="en-US"/>
          </w:rPr>
          <w:delText xml:space="preserve">the interaction with the </w:delText>
        </w:r>
        <w:r w:rsidR="00672AA2" w:rsidDel="00F45771">
          <w:rPr>
            <w:rFonts w:ascii="Times New Roman" w:hAnsi="Times New Roman" w:cs="Times New Roman"/>
            <w:sz w:val="24"/>
            <w:szCs w:val="24"/>
            <w:lang w:val="en-US"/>
          </w:rPr>
          <w:delText xml:space="preserve">seed predator modifies this general trend of selection for early flowering, as plants flowering late </w:delText>
        </w:r>
        <w:r w:rsidR="00243AE5" w:rsidDel="00F45771">
          <w:rPr>
            <w:rFonts w:ascii="Times New Roman" w:hAnsi="Times New Roman" w:cs="Times New Roman"/>
            <w:sz w:val="24"/>
            <w:szCs w:val="24"/>
            <w:lang w:val="en-US"/>
          </w:rPr>
          <w:delText xml:space="preserve">have a higher fitness </w:delText>
        </w:r>
        <w:r w:rsidR="00087B6E" w:rsidDel="00F45771">
          <w:rPr>
            <w:rFonts w:ascii="Times New Roman" w:hAnsi="Times New Roman" w:cs="Times New Roman"/>
            <w:sz w:val="24"/>
            <w:szCs w:val="24"/>
            <w:lang w:val="en-US"/>
          </w:rPr>
          <w:delText xml:space="preserve">in presence of the predator </w:delText>
        </w:r>
        <w:r w:rsidR="00243AE5" w:rsidDel="00F45771">
          <w:rPr>
            <w:rFonts w:ascii="Times New Roman" w:hAnsi="Times New Roman" w:cs="Times New Roman"/>
            <w:sz w:val="24"/>
            <w:szCs w:val="24"/>
            <w:lang w:val="en-US"/>
          </w:rPr>
          <w:delText>because they are less</w:delText>
        </w:r>
        <w:r w:rsidR="00672AA2" w:rsidDel="00F45771">
          <w:rPr>
            <w:rFonts w:ascii="Times New Roman" w:hAnsi="Times New Roman" w:cs="Times New Roman"/>
            <w:sz w:val="24"/>
            <w:szCs w:val="24"/>
            <w:lang w:val="en-US"/>
          </w:rPr>
          <w:delText xml:space="preserve"> </w:delText>
        </w:r>
        <w:r w:rsidR="00087B6E" w:rsidDel="00F45771">
          <w:rPr>
            <w:rFonts w:ascii="Times New Roman" w:hAnsi="Times New Roman" w:cs="Times New Roman"/>
            <w:sz w:val="24"/>
            <w:szCs w:val="24"/>
            <w:lang w:val="en-US"/>
          </w:rPr>
          <w:delText xml:space="preserve">prone to be </w:delText>
        </w:r>
        <w:r w:rsidR="00243AE5" w:rsidDel="00F45771">
          <w:rPr>
            <w:rFonts w:ascii="Times New Roman" w:hAnsi="Times New Roman" w:cs="Times New Roman"/>
            <w:sz w:val="24"/>
            <w:szCs w:val="24"/>
            <w:lang w:val="en-US"/>
          </w:rPr>
          <w:delText xml:space="preserve">attacked (see </w:delText>
        </w:r>
        <w:r w:rsidDel="00F45771">
          <w:rPr>
            <w:rFonts w:ascii="Times New Roman" w:hAnsi="Times New Roman" w:cs="Times New Roman"/>
            <w:sz w:val="24"/>
            <w:szCs w:val="24"/>
            <w:lang w:val="en-US"/>
          </w:rPr>
          <w:delText xml:space="preserve">section </w:delText>
        </w:r>
        <w:r w:rsidR="00243AE5" w:rsidDel="00F45771">
          <w:rPr>
            <w:rFonts w:ascii="Times New Roman" w:hAnsi="Times New Roman" w:cs="Times New Roman"/>
            <w:sz w:val="24"/>
            <w:szCs w:val="24"/>
            <w:lang w:val="en-US"/>
          </w:rPr>
          <w:delText>below)</w:delText>
        </w:r>
        <w:r w:rsidR="00AE6A02" w:rsidDel="00F45771">
          <w:rPr>
            <w:rFonts w:ascii="Times New Roman" w:hAnsi="Times New Roman" w:cs="Times New Roman"/>
            <w:sz w:val="24"/>
            <w:szCs w:val="24"/>
            <w:lang w:val="en-US"/>
          </w:rPr>
          <w:delText xml:space="preserve">. </w:delText>
        </w:r>
      </w:del>
    </w:p>
    <w:p w:rsidR="00F45771" w:rsidDel="000B3D6F" w:rsidRDefault="00243AE5" w:rsidP="00C51FE9">
      <w:pPr>
        <w:spacing w:line="480" w:lineRule="auto"/>
        <w:rPr>
          <w:del w:id="437" w:author="Alicia" w:date="2015-05-07T17:58:00Z"/>
          <w:rFonts w:ascii="Times New Roman" w:hAnsi="Times New Roman" w:cs="Times New Roman"/>
          <w:sz w:val="24"/>
          <w:szCs w:val="24"/>
          <w:lang w:val="en-US"/>
        </w:rPr>
      </w:pPr>
      <w:r>
        <w:rPr>
          <w:rFonts w:ascii="Times New Roman" w:hAnsi="Times New Roman" w:cs="Times New Roman"/>
          <w:sz w:val="24"/>
          <w:szCs w:val="24"/>
          <w:lang w:val="en-US"/>
        </w:rPr>
        <w:tab/>
      </w:r>
      <w:r w:rsidR="008C1974">
        <w:rPr>
          <w:rFonts w:ascii="Times New Roman" w:hAnsi="Times New Roman" w:cs="Times New Roman"/>
          <w:sz w:val="24"/>
          <w:szCs w:val="24"/>
          <w:lang w:val="en-US"/>
        </w:rPr>
        <w:t xml:space="preserve">We also found evidence for phenotypic selection on </w:t>
      </w:r>
      <w:r w:rsidR="00492567">
        <w:rPr>
          <w:rFonts w:ascii="Times New Roman" w:hAnsi="Times New Roman" w:cs="Times New Roman"/>
          <w:sz w:val="24"/>
          <w:szCs w:val="24"/>
          <w:lang w:val="en-US"/>
        </w:rPr>
        <w:t>other plant traits</w:t>
      </w:r>
      <w:r w:rsidR="008C1974">
        <w:rPr>
          <w:rFonts w:ascii="Times New Roman" w:hAnsi="Times New Roman" w:cs="Times New Roman"/>
          <w:sz w:val="24"/>
          <w:szCs w:val="24"/>
          <w:lang w:val="en-US"/>
        </w:rPr>
        <w:t>. In 2010, plants with higher shoots were positively selected in all populations</w:t>
      </w:r>
      <w:r w:rsidR="00492567">
        <w:rPr>
          <w:rFonts w:ascii="Times New Roman" w:hAnsi="Times New Roman" w:cs="Times New Roman"/>
          <w:sz w:val="24"/>
          <w:szCs w:val="24"/>
          <w:lang w:val="en-US"/>
        </w:rPr>
        <w:t>, while i</w:t>
      </w:r>
      <w:r w:rsidR="008C1974">
        <w:rPr>
          <w:rFonts w:ascii="Times New Roman" w:hAnsi="Times New Roman" w:cs="Times New Roman"/>
          <w:sz w:val="24"/>
          <w:szCs w:val="24"/>
          <w:lang w:val="en-US"/>
        </w:rPr>
        <w:t>n 2011, there were differences between populations in selection for shoot height that were mediated by seed predat</w:t>
      </w:r>
      <w:r w:rsidR="00492567">
        <w:rPr>
          <w:rFonts w:ascii="Times New Roman" w:hAnsi="Times New Roman" w:cs="Times New Roman"/>
          <w:sz w:val="24"/>
          <w:szCs w:val="24"/>
          <w:lang w:val="en-US"/>
        </w:rPr>
        <w:t>i</w:t>
      </w:r>
      <w:r w:rsidR="008C1974">
        <w:rPr>
          <w:rFonts w:ascii="Times New Roman" w:hAnsi="Times New Roman" w:cs="Times New Roman"/>
          <w:sz w:val="24"/>
          <w:szCs w:val="24"/>
          <w:lang w:val="en-US"/>
        </w:rPr>
        <w:t>o</w:t>
      </w:r>
      <w:r w:rsidR="00492567">
        <w:rPr>
          <w:rFonts w:ascii="Times New Roman" w:hAnsi="Times New Roman" w:cs="Times New Roman"/>
          <w:sz w:val="24"/>
          <w:szCs w:val="24"/>
          <w:lang w:val="en-US"/>
        </w:rPr>
        <w:t>n</w:t>
      </w:r>
      <w:r w:rsidR="008C1974">
        <w:rPr>
          <w:rFonts w:ascii="Times New Roman" w:hAnsi="Times New Roman" w:cs="Times New Roman"/>
          <w:sz w:val="24"/>
          <w:szCs w:val="24"/>
          <w:lang w:val="en-US"/>
        </w:rPr>
        <w:t xml:space="preserve">. </w:t>
      </w:r>
      <w:r w:rsidR="00492567">
        <w:rPr>
          <w:rFonts w:ascii="Times New Roman" w:hAnsi="Times New Roman" w:cs="Times New Roman"/>
          <w:sz w:val="24"/>
          <w:szCs w:val="24"/>
          <w:lang w:val="en-US"/>
        </w:rPr>
        <w:t xml:space="preserve">Butterflies </w:t>
      </w:r>
      <w:r w:rsidR="00830F8A">
        <w:rPr>
          <w:rFonts w:ascii="Times New Roman" w:hAnsi="Times New Roman" w:cs="Times New Roman"/>
          <w:sz w:val="24"/>
          <w:szCs w:val="24"/>
          <w:lang w:val="en-US"/>
        </w:rPr>
        <w:t xml:space="preserve">might </w:t>
      </w:r>
      <w:r w:rsidR="00492567">
        <w:rPr>
          <w:rFonts w:ascii="Times New Roman" w:hAnsi="Times New Roman" w:cs="Times New Roman"/>
          <w:sz w:val="24"/>
          <w:szCs w:val="24"/>
          <w:lang w:val="en-US"/>
        </w:rPr>
        <w:t xml:space="preserve">prefer to lay eggs on tall shoots, as this indicates better plant quality and hence more resources available for larval development </w:t>
      </w:r>
      <w:r w:rsidR="00492567">
        <w:rPr>
          <w:rFonts w:ascii="Times New Roman" w:hAnsi="Times New Roman" w:cs="Times New Roman"/>
          <w:sz w:val="24"/>
          <w:szCs w:val="24"/>
          <w:lang w:val="en-US"/>
        </w:rPr>
        <w:fldChar w:fldCharType="begin"/>
      </w:r>
      <w:r w:rsidR="00492567">
        <w:rPr>
          <w:rFonts w:ascii="Times New Roman" w:hAnsi="Times New Roman" w:cs="Times New Roman"/>
          <w:sz w:val="24"/>
          <w:szCs w:val="24"/>
          <w:lang w:val="en-US"/>
        </w:rPr>
        <w:instrText xml:space="preserve"> ADDIN ZOTERO_ITEM CSL_CITATION {"citationID":"cl1dqijqk","properties":{"formattedCitation":"{\\rtf (Czekes \\i et al.\\i0{}, 2014; Wynhoff \\i et al.\\i0{}, 2014)}","plainCitation":"(Czekes et al., 2014; Wynhoff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id":3269,"uris":["http://zotero.org/users/624279/items/ZJS43BJS"],"uri":["http://zotero.org/users/624279/items/ZJS43BJS"],"itemData":{"id":3269,"type":"article-journal","title":"Phengaris (Maculinea) alcon butterflies deposit their eggs on tall plants with many large buds in the vicinity of Myrmica ants","container-title":"Insect Conservation and Diversity","page":"n/a-n/a","source":"Wiley Online Library","abstract":"* The survival of eggs and larvae is dependent on the oviposition site selection of their mothers. In obligate myrmecophilic butterflies, both host plant phenology and host ant presence are expected to affect the decision where to deposit eggs. The importance of ant nest presence in the oviposition site selection of Phengaris butterflies is, however, highly debated.\n\n\n* We studied oviposition in the largest Phengaris (Maculinea) alcon population in Portugal, exploiting Gentiana pneumonanthe as the host plant and Myrmica aloba as host ant. We collected phenological plant data and recorded the presence and number of eggs on plants with and without Myrmica ants nearby during the flight period of the butterfly.\n\n\n* Females oviposited on tall plants with many tall buds, while the presence of host ant nests weakly affected oviposition on plants where the probability of finding ants at close range was high. Moreover, larger plants with many tall buds close to host ant nests received more eggs.\n\n\n* A density-dependent shift in oviposition was not found as the proportion of buds not infected with eggs did not differ between plants with or without ants, whereas plant characteristics did have an effect. Tall plants with many large buds were associated with earlier oviposition.\n\n\n* Our results suggest that females of P. alcon in Portugal choose gentian plants for oviposition mainly based on plant characteristics whereas the vicinity of ants had a weak effect. Moreover, our study shows that testing the ant-mediated oviposition hypothesis requires baiting ants more than once.","DOI":"10.1111/icad.12100","ISSN":"1752-4598","journalAbbreviation":"Insect Conserv Divers","language":"en","author":[{"family":"Wynhoff","given":"Irma"},{"family":"Bakker","given":"Raldi B."},{"family":"Oteman","given":"Bas"},{"family":"Arnaldo","given":"Paula Seixas"},{"family":"van Langevelde","given":"Frank"}],"issued":{"date-parts":[["2014",11,1]]},"accessed":{"date-parts":[["2015",2,19]]}}}],"schema":"https://github.com/citation-style-language/schema/raw/master/csl-citation.json"} </w:instrText>
      </w:r>
      <w:r w:rsidR="00492567">
        <w:rPr>
          <w:rFonts w:ascii="Times New Roman" w:hAnsi="Times New Roman" w:cs="Times New Roman"/>
          <w:sz w:val="24"/>
          <w:szCs w:val="24"/>
          <w:lang w:val="en-US"/>
        </w:rPr>
        <w:fldChar w:fldCharType="separate"/>
      </w:r>
      <w:r w:rsidR="00492567" w:rsidRPr="00064405">
        <w:rPr>
          <w:rFonts w:ascii="Times New Roman" w:hAnsi="Times New Roman" w:cs="Times New Roman"/>
          <w:sz w:val="24"/>
          <w:szCs w:val="24"/>
          <w:lang w:val="en-US"/>
        </w:rPr>
        <w:t xml:space="preserve">(Czekes </w:t>
      </w:r>
      <w:r w:rsidR="00492567" w:rsidRPr="00064405">
        <w:rPr>
          <w:rFonts w:ascii="Times New Roman" w:hAnsi="Times New Roman" w:cs="Times New Roman"/>
          <w:i/>
          <w:iCs/>
          <w:sz w:val="24"/>
          <w:szCs w:val="24"/>
          <w:lang w:val="en-US"/>
        </w:rPr>
        <w:t>et al.</w:t>
      </w:r>
      <w:r w:rsidR="00492567" w:rsidRPr="00064405">
        <w:rPr>
          <w:rFonts w:ascii="Times New Roman" w:hAnsi="Times New Roman" w:cs="Times New Roman"/>
          <w:sz w:val="24"/>
          <w:szCs w:val="24"/>
          <w:lang w:val="en-US"/>
        </w:rPr>
        <w:t xml:space="preserve">, 2014; Wynhoff </w:t>
      </w:r>
      <w:r w:rsidR="00492567" w:rsidRPr="00064405">
        <w:rPr>
          <w:rFonts w:ascii="Times New Roman" w:hAnsi="Times New Roman" w:cs="Times New Roman"/>
          <w:i/>
          <w:iCs/>
          <w:sz w:val="24"/>
          <w:szCs w:val="24"/>
          <w:lang w:val="en-US"/>
        </w:rPr>
        <w:t>et al.</w:t>
      </w:r>
      <w:r w:rsidR="00492567" w:rsidRPr="00064405">
        <w:rPr>
          <w:rFonts w:ascii="Times New Roman" w:hAnsi="Times New Roman" w:cs="Times New Roman"/>
          <w:sz w:val="24"/>
          <w:szCs w:val="24"/>
          <w:lang w:val="en-US"/>
        </w:rPr>
        <w:t>, 2014)</w:t>
      </w:r>
      <w:r w:rsidR="00492567">
        <w:rPr>
          <w:rFonts w:ascii="Times New Roman" w:hAnsi="Times New Roman" w:cs="Times New Roman"/>
          <w:sz w:val="24"/>
          <w:szCs w:val="24"/>
          <w:lang w:val="en-US"/>
        </w:rPr>
        <w:fldChar w:fldCharType="end"/>
      </w:r>
      <w:ins w:id="438" w:author="Alicia" w:date="2015-05-07T17:44:00Z">
        <w:r w:rsidR="00F45771">
          <w:rPr>
            <w:rFonts w:ascii="Times New Roman" w:hAnsi="Times New Roman" w:cs="Times New Roman"/>
            <w:sz w:val="24"/>
            <w:szCs w:val="24"/>
            <w:lang w:val="en-US"/>
          </w:rPr>
          <w:t>. However,</w:t>
        </w:r>
      </w:ins>
      <w:ins w:id="439" w:author="Alicia" w:date="2015-05-07T17:43:00Z">
        <w:r w:rsidR="00F45771">
          <w:rPr>
            <w:rFonts w:ascii="Times New Roman" w:hAnsi="Times New Roman" w:cs="Times New Roman"/>
            <w:sz w:val="24"/>
            <w:szCs w:val="24"/>
            <w:lang w:val="en-US"/>
          </w:rPr>
          <w:t xml:space="preserve"> this </w:t>
        </w:r>
      </w:ins>
      <w:ins w:id="440" w:author="Alicia" w:date="2015-05-07T18:04:00Z">
        <w:r w:rsidR="00F729A6">
          <w:rPr>
            <w:rFonts w:ascii="Times New Roman" w:hAnsi="Times New Roman" w:cs="Times New Roman"/>
            <w:sz w:val="24"/>
            <w:szCs w:val="24"/>
            <w:lang w:val="en-US"/>
          </w:rPr>
          <w:t>was only the case in some populations and years</w:t>
        </w:r>
      </w:ins>
      <w:ins w:id="441" w:author="Alicia" w:date="2015-05-07T17:43:00Z">
        <w:r w:rsidR="00F45771">
          <w:rPr>
            <w:rFonts w:ascii="Times New Roman" w:hAnsi="Times New Roman" w:cs="Times New Roman"/>
            <w:sz w:val="24"/>
            <w:szCs w:val="24"/>
            <w:lang w:val="en-US"/>
          </w:rPr>
          <w:t xml:space="preserve"> in our study system</w:t>
        </w:r>
      </w:ins>
      <w:ins w:id="442" w:author="Alicia" w:date="2015-05-07T18:03:00Z">
        <w:r w:rsidR="000B3D6F">
          <w:rPr>
            <w:rFonts w:ascii="Times New Roman" w:hAnsi="Times New Roman" w:cs="Times New Roman"/>
            <w:sz w:val="24"/>
            <w:szCs w:val="24"/>
            <w:lang w:val="en-US"/>
          </w:rPr>
          <w:t xml:space="preserve"> (Fig. S4.3)</w:t>
        </w:r>
      </w:ins>
      <w:r w:rsidR="00492567">
        <w:rPr>
          <w:rFonts w:ascii="Times New Roman" w:hAnsi="Times New Roman" w:cs="Times New Roman"/>
          <w:sz w:val="24"/>
          <w:szCs w:val="24"/>
          <w:lang w:val="en-US"/>
        </w:rPr>
        <w:t xml:space="preserve">. </w:t>
      </w:r>
      <w:del w:id="443" w:author="Alicia" w:date="2015-05-07T17:44:00Z">
        <w:r w:rsidR="00492567" w:rsidDel="00F45771">
          <w:rPr>
            <w:rFonts w:ascii="Times New Roman" w:hAnsi="Times New Roman" w:cs="Times New Roman"/>
            <w:sz w:val="24"/>
            <w:szCs w:val="24"/>
            <w:lang w:val="en-US"/>
          </w:rPr>
          <w:delText xml:space="preserve">However, plants with higher shoots will also be able to produce more flowers, and this explains why they are positively selected in 2010 and in populations without predator in 2011, as the effect of flower number on fitness might overcome that of shoot height. </w:delText>
        </w:r>
      </w:del>
      <w:r w:rsidR="00492567">
        <w:rPr>
          <w:rFonts w:ascii="Times New Roman" w:hAnsi="Times New Roman" w:cs="Times New Roman"/>
          <w:sz w:val="24"/>
          <w:szCs w:val="24"/>
          <w:lang w:val="en-US"/>
        </w:rPr>
        <w:t>Phenotypic selection on flower number varied among populations, but these differences were not mediated by predation</w:t>
      </w:r>
      <w:r w:rsidR="00CD1710">
        <w:rPr>
          <w:rFonts w:ascii="Times New Roman" w:hAnsi="Times New Roman" w:cs="Times New Roman"/>
          <w:sz w:val="24"/>
          <w:szCs w:val="24"/>
          <w:lang w:val="en-US"/>
        </w:rPr>
        <w:t xml:space="preserve">, and could be explained by </w:t>
      </w:r>
      <w:r w:rsidR="0038608A">
        <w:rPr>
          <w:rFonts w:ascii="Times New Roman" w:hAnsi="Times New Roman" w:cs="Times New Roman"/>
          <w:sz w:val="24"/>
          <w:szCs w:val="24"/>
          <w:lang w:val="en-US"/>
        </w:rPr>
        <w:t xml:space="preserve">variation in the strength of the relationship between flower and fruit production  (due to e.g. variation in pollination success or in resources available for fruit set, </w:t>
      </w:r>
      <w:r w:rsidR="0038608A">
        <w:rPr>
          <w:rFonts w:ascii="Times New Roman" w:hAnsi="Times New Roman" w:cs="Times New Roman"/>
          <w:sz w:val="24"/>
          <w:szCs w:val="24"/>
          <w:lang w:val="en-US"/>
        </w:rPr>
        <w:fldChar w:fldCharType="begin"/>
      </w:r>
      <w:r w:rsidR="0038608A">
        <w:rPr>
          <w:rFonts w:ascii="Times New Roman" w:hAnsi="Times New Roman" w:cs="Times New Roman"/>
          <w:sz w:val="24"/>
          <w:szCs w:val="24"/>
          <w:lang w:val="en-US"/>
        </w:rPr>
        <w:instrText xml:space="preserve"> ADDIN ZOTERO_ITEM CSL_CITATION {"citationID":"253tr4ssal","properties":{"formattedCitation":"(Zimmerman &amp; Aide, 1989)","plainCitation":"(Zimmerman &amp; Aide, 1989)"},"citationItems":[{"id":3680,"uris":["http://zotero.org/users/624279/items/TTA56QFT"],"uri":["http://zotero.org/users/624279/items/TTA56QFT"],"itemData":{"id":3680,"type":"article-journal","title":"Patterns of fruit production in a neotropical orchid: pollinator vs. resource limitation","container-title":"American Journal of Botany","page":"67-73","volume":"76","issue":"1","source":"JSTOR","abstract":"Patterns of growth, and of flower and fruit production, were monitored over two years in a population of the orchid Aspasia principissa Reichb. f. in central Panama. Observations and experimental manipulations were used to determine the relative importance of pollinator and resource limitation on fruit production. Within a season, fruit production was limited by pollinator availability. Fruit set for hand-pollinated flowers was over six times greater than that for naturally pollinated flowers. However, in plants that produced more than one fruit, fruit size declined in subsequent fruits, indicating that resources could limit seed production within a season. Plants producing fruits in 1986, on average, produced smaller shoots and inflorescences in 1987 relative to plants that flowered but produced no fruit in 1986. Thus, plants are likely to be resource limited over their lifetimes. Most individuals of reproductive size (82.5%) did not produce fruit over a three-year period. The reproductive dominance of a few individuals in this population of Aspasia principissa may have important implications for understanding the population structure of the species and the high species diversity of orchids.","DOI":"10.2307/2444775","ISSN":"0002-9122","shortTitle":"Patterns of Fruit Production in a Neotropical Orchid","journalAbbreviation":"American Journal of Botany","author":[{"family":"Zimmerman","given":"Jess K."},{"family":"Aide","given":"T. Mitchell"}],"issued":{"date-parts":[["1989",1,1]]},"accessed":{"date-parts":[["2015",4,29]]}}}],"schema":"https://github.com/citation-style-language/schema/raw/master/csl-citation.json"} </w:instrText>
      </w:r>
      <w:r w:rsidR="0038608A">
        <w:rPr>
          <w:rFonts w:ascii="Times New Roman" w:hAnsi="Times New Roman" w:cs="Times New Roman"/>
          <w:sz w:val="24"/>
          <w:szCs w:val="24"/>
          <w:lang w:val="en-US"/>
        </w:rPr>
        <w:fldChar w:fldCharType="separate"/>
      </w:r>
      <w:r w:rsidR="0038608A" w:rsidRPr="009E26A4">
        <w:rPr>
          <w:rFonts w:ascii="Times New Roman" w:hAnsi="Times New Roman" w:cs="Times New Roman"/>
          <w:sz w:val="24"/>
          <w:lang w:val="en-US"/>
        </w:rPr>
        <w:t>Zimmerman &amp; Aide, 1989)</w:t>
      </w:r>
      <w:r w:rsidR="0038608A">
        <w:rPr>
          <w:rFonts w:ascii="Times New Roman" w:hAnsi="Times New Roman" w:cs="Times New Roman"/>
          <w:sz w:val="24"/>
          <w:szCs w:val="24"/>
          <w:lang w:val="en-US"/>
        </w:rPr>
        <w:fldChar w:fldCharType="end"/>
      </w:r>
      <w:r w:rsidR="0038608A">
        <w:rPr>
          <w:rFonts w:ascii="Times New Roman" w:hAnsi="Times New Roman" w:cs="Times New Roman"/>
          <w:sz w:val="24"/>
          <w:szCs w:val="24"/>
          <w:lang w:val="en-US"/>
        </w:rPr>
        <w:t>.</w:t>
      </w:r>
      <w:moveToRangeStart w:id="444" w:author="Alicia" w:date="2015-05-07T18:05:00Z" w:name="move418785272"/>
      <w:moveTo w:id="445" w:author="Alicia" w:date="2015-05-07T18:05:00Z">
        <w:r w:rsidR="00F729A6" w:rsidRPr="00474B40">
          <w:rPr>
            <w:rFonts w:ascii="Times New Roman" w:hAnsi="Times New Roman" w:cs="Times New Roman"/>
            <w:i/>
            <w:sz w:val="24"/>
            <w:szCs w:val="24"/>
            <w:lang w:val="en-US"/>
          </w:rPr>
          <w:t xml:space="preserve">M. </w:t>
        </w:r>
        <w:proofErr w:type="spellStart"/>
        <w:r w:rsidR="00F729A6" w:rsidRPr="00474B40">
          <w:rPr>
            <w:rFonts w:ascii="Times New Roman" w:hAnsi="Times New Roman" w:cs="Times New Roman"/>
            <w:i/>
            <w:sz w:val="24"/>
            <w:szCs w:val="24"/>
            <w:lang w:val="en-US"/>
          </w:rPr>
          <w:t>alcon</w:t>
        </w:r>
        <w:proofErr w:type="spellEnd"/>
        <w:r w:rsidR="00F729A6">
          <w:rPr>
            <w:rFonts w:ascii="Times New Roman" w:hAnsi="Times New Roman" w:cs="Times New Roman"/>
            <w:sz w:val="24"/>
            <w:szCs w:val="24"/>
            <w:lang w:val="en-US"/>
          </w:rPr>
          <w:t xml:space="preserve"> </w:t>
        </w:r>
      </w:moveTo>
      <w:ins w:id="446" w:author="Alicia" w:date="2015-05-07T18:06:00Z">
        <w:r w:rsidR="00F729A6">
          <w:rPr>
            <w:rFonts w:ascii="Times New Roman" w:hAnsi="Times New Roman" w:cs="Times New Roman"/>
            <w:sz w:val="24"/>
            <w:szCs w:val="24"/>
            <w:lang w:val="en-US"/>
          </w:rPr>
          <w:t xml:space="preserve">consistently </w:t>
        </w:r>
      </w:ins>
      <w:moveTo w:id="447" w:author="Alicia" w:date="2015-05-07T18:05:00Z">
        <w:del w:id="448" w:author="Alicia" w:date="2015-05-07T18:05:00Z">
          <w:r w:rsidR="00F729A6" w:rsidDel="00F729A6">
            <w:rPr>
              <w:rFonts w:ascii="Times New Roman" w:hAnsi="Times New Roman" w:cs="Times New Roman"/>
              <w:sz w:val="24"/>
              <w:szCs w:val="24"/>
              <w:lang w:val="en-US"/>
            </w:rPr>
            <w:delText xml:space="preserve">also </w:delText>
          </w:r>
        </w:del>
        <w:r w:rsidR="00F729A6">
          <w:rPr>
            <w:rFonts w:ascii="Times New Roman" w:hAnsi="Times New Roman" w:cs="Times New Roman"/>
            <w:sz w:val="24"/>
            <w:szCs w:val="24"/>
            <w:lang w:val="en-US"/>
          </w:rPr>
          <w:t>preferred attacking plants with higher number of flowers in one of the study years, but not in the other.</w:t>
        </w:r>
      </w:moveTo>
      <w:moveToRangeEnd w:id="444"/>
    </w:p>
    <w:p w:rsidR="00841EED" w:rsidDel="000B3D6F" w:rsidRDefault="00841EED" w:rsidP="00841EED">
      <w:pPr>
        <w:spacing w:line="480" w:lineRule="auto"/>
        <w:rPr>
          <w:del w:id="449" w:author="Alicia" w:date="2015-05-07T17:59:00Z"/>
          <w:rFonts w:ascii="Times New Roman" w:hAnsi="Times New Roman" w:cs="Times New Roman"/>
          <w:b/>
          <w:sz w:val="24"/>
          <w:szCs w:val="24"/>
          <w:lang w:val="en-US"/>
        </w:rPr>
      </w:pPr>
      <w:del w:id="450" w:author="Alicia" w:date="2015-05-07T17:59:00Z">
        <w:r w:rsidDel="000B3D6F">
          <w:rPr>
            <w:rFonts w:ascii="Times New Roman" w:hAnsi="Times New Roman" w:cs="Times New Roman"/>
            <w:b/>
            <w:sz w:val="24"/>
            <w:szCs w:val="24"/>
            <w:lang w:val="en-US"/>
          </w:rPr>
          <w:delText xml:space="preserve">Predators select for </w:delText>
        </w:r>
        <w:r w:rsidR="0053450B" w:rsidDel="000B3D6F">
          <w:rPr>
            <w:rFonts w:ascii="Times New Roman" w:hAnsi="Times New Roman" w:cs="Times New Roman"/>
            <w:b/>
            <w:sz w:val="24"/>
            <w:szCs w:val="24"/>
            <w:lang w:val="en-US"/>
          </w:rPr>
          <w:delText>late</w:delText>
        </w:r>
        <w:r w:rsidDel="000B3D6F">
          <w:rPr>
            <w:rFonts w:ascii="Times New Roman" w:hAnsi="Times New Roman" w:cs="Times New Roman"/>
            <w:b/>
            <w:sz w:val="24"/>
            <w:szCs w:val="24"/>
            <w:lang w:val="en-US"/>
          </w:rPr>
          <w:delText xml:space="preserve"> flowering, but selection strength varies among populations</w:delText>
        </w:r>
      </w:del>
    </w:p>
    <w:p w:rsidR="00B61750" w:rsidDel="00C51C41" w:rsidRDefault="00140B92" w:rsidP="00140B92">
      <w:pPr>
        <w:spacing w:line="480" w:lineRule="auto"/>
        <w:rPr>
          <w:del w:id="451" w:author="Alicia" w:date="2015-05-08T14:16:00Z"/>
          <w:rFonts w:ascii="Times New Roman" w:hAnsi="Times New Roman" w:cs="Times New Roman"/>
          <w:sz w:val="24"/>
          <w:szCs w:val="24"/>
          <w:lang w:val="en-US"/>
        </w:rPr>
      </w:pPr>
      <w:moveFromRangeStart w:id="452" w:author="Alicia" w:date="2015-05-07T13:09:00Z" w:name="move418767503"/>
      <w:moveFrom w:id="453" w:author="Alicia" w:date="2015-05-07T13:09:00Z">
        <w:r w:rsidRPr="00241689" w:rsidDel="004C75AA">
          <w:rPr>
            <w:rFonts w:ascii="Times New Roman" w:hAnsi="Times New Roman" w:cs="Times New Roman"/>
            <w:i/>
            <w:sz w:val="24"/>
            <w:szCs w:val="24"/>
            <w:lang w:val="en-US"/>
          </w:rPr>
          <w:t>M. alcon</w:t>
        </w:r>
        <w:r w:rsidDel="004C75AA">
          <w:rPr>
            <w:rFonts w:ascii="Times New Roman" w:hAnsi="Times New Roman" w:cs="Times New Roman"/>
            <w:sz w:val="24"/>
            <w:szCs w:val="24"/>
            <w:lang w:val="en-US"/>
          </w:rPr>
          <w:t xml:space="preserve"> consistently preferred attacking early-flowering plants in all populations and </w:t>
        </w:r>
        <w:r w:rsidR="00241689" w:rsidDel="004C75AA">
          <w:rPr>
            <w:rFonts w:ascii="Times New Roman" w:hAnsi="Times New Roman" w:cs="Times New Roman"/>
            <w:sz w:val="24"/>
            <w:szCs w:val="24"/>
            <w:lang w:val="en-US"/>
          </w:rPr>
          <w:t xml:space="preserve">in both study </w:t>
        </w:r>
        <w:r w:rsidDel="004C75AA">
          <w:rPr>
            <w:rFonts w:ascii="Times New Roman" w:hAnsi="Times New Roman" w:cs="Times New Roman"/>
            <w:sz w:val="24"/>
            <w:szCs w:val="24"/>
            <w:lang w:val="en-US"/>
          </w:rPr>
          <w:t xml:space="preserve">years, leading thus to </w:t>
        </w:r>
        <w:r w:rsidR="0039230F" w:rsidDel="004C75AA">
          <w:rPr>
            <w:rFonts w:ascii="Times New Roman" w:hAnsi="Times New Roman" w:cs="Times New Roman"/>
            <w:sz w:val="24"/>
            <w:szCs w:val="24"/>
            <w:lang w:val="en-US"/>
          </w:rPr>
          <w:t>phenotypic selection</w:t>
        </w:r>
        <w:r w:rsidR="00B32421" w:rsidDel="004C75AA">
          <w:rPr>
            <w:rFonts w:ascii="Times New Roman" w:hAnsi="Times New Roman" w:cs="Times New Roman"/>
            <w:sz w:val="24"/>
            <w:szCs w:val="24"/>
            <w:lang w:val="en-US"/>
          </w:rPr>
          <w:t xml:space="preserve"> </w:t>
        </w:r>
        <w:r w:rsidR="00DC4B14" w:rsidDel="004C75AA">
          <w:rPr>
            <w:rFonts w:ascii="Times New Roman" w:hAnsi="Times New Roman" w:cs="Times New Roman"/>
            <w:sz w:val="24"/>
            <w:szCs w:val="24"/>
            <w:lang w:val="en-US"/>
          </w:rPr>
          <w:t>for late flowering</w:t>
        </w:r>
        <w:r w:rsidRPr="00140B92" w:rsidDel="004C75AA">
          <w:rPr>
            <w:rFonts w:ascii="Times New Roman" w:hAnsi="Times New Roman" w:cs="Times New Roman"/>
            <w:sz w:val="24"/>
            <w:szCs w:val="24"/>
            <w:lang w:val="en-US"/>
          </w:rPr>
          <w:t xml:space="preserve"> </w:t>
        </w:r>
        <w:r w:rsidDel="004C75AA">
          <w:rPr>
            <w:rFonts w:ascii="Times New Roman" w:hAnsi="Times New Roman" w:cs="Times New Roman"/>
            <w:sz w:val="24"/>
            <w:szCs w:val="24"/>
            <w:lang w:val="en-US"/>
          </w:rPr>
          <w:t>i</w:t>
        </w:r>
        <w:r w:rsidRPr="0053450B" w:rsidDel="004C75AA">
          <w:rPr>
            <w:rFonts w:ascii="Times New Roman" w:hAnsi="Times New Roman" w:cs="Times New Roman"/>
            <w:sz w:val="24"/>
            <w:szCs w:val="24"/>
            <w:lang w:val="en-US"/>
          </w:rPr>
          <w:t xml:space="preserve">n populations where the predator </w:t>
        </w:r>
        <w:r w:rsidDel="004C75AA">
          <w:rPr>
            <w:rFonts w:ascii="Times New Roman" w:hAnsi="Times New Roman" w:cs="Times New Roman"/>
            <w:sz w:val="24"/>
            <w:szCs w:val="24"/>
            <w:lang w:val="en-US"/>
          </w:rPr>
          <w:t>was</w:t>
        </w:r>
        <w:r w:rsidRPr="0053450B" w:rsidDel="004C75AA">
          <w:rPr>
            <w:rFonts w:ascii="Times New Roman" w:hAnsi="Times New Roman" w:cs="Times New Roman"/>
            <w:sz w:val="24"/>
            <w:szCs w:val="24"/>
            <w:lang w:val="en-US"/>
          </w:rPr>
          <w:t xml:space="preserve"> present</w:t>
        </w:r>
        <w:r w:rsidR="0039230F" w:rsidDel="004C75AA">
          <w:rPr>
            <w:rFonts w:ascii="Times New Roman" w:hAnsi="Times New Roman" w:cs="Times New Roman"/>
            <w:sz w:val="24"/>
            <w:szCs w:val="24"/>
            <w:lang w:val="en-US"/>
          </w:rPr>
          <w:t xml:space="preserve">, as </w:t>
        </w:r>
        <w:r w:rsidR="00DC4B14" w:rsidDel="004C75AA">
          <w:rPr>
            <w:rFonts w:ascii="Times New Roman" w:hAnsi="Times New Roman" w:cs="Times New Roman"/>
            <w:sz w:val="24"/>
            <w:szCs w:val="24"/>
            <w:lang w:val="en-US"/>
          </w:rPr>
          <w:t>early-flowering</w:t>
        </w:r>
        <w:r w:rsidR="0039230F" w:rsidDel="004C75AA">
          <w:rPr>
            <w:rFonts w:ascii="Times New Roman" w:hAnsi="Times New Roman" w:cs="Times New Roman"/>
            <w:sz w:val="24"/>
            <w:szCs w:val="24"/>
            <w:lang w:val="en-US"/>
          </w:rPr>
          <w:t xml:space="preserve"> plants </w:t>
        </w:r>
        <w:r w:rsidR="007A33D8" w:rsidDel="004C75AA">
          <w:rPr>
            <w:rFonts w:ascii="Times New Roman" w:hAnsi="Times New Roman" w:cs="Times New Roman"/>
            <w:sz w:val="24"/>
            <w:szCs w:val="24"/>
            <w:lang w:val="en-US"/>
          </w:rPr>
          <w:t xml:space="preserve">generally </w:t>
        </w:r>
        <w:r w:rsidR="0039230F" w:rsidDel="004C75AA">
          <w:rPr>
            <w:rFonts w:ascii="Times New Roman" w:hAnsi="Times New Roman" w:cs="Times New Roman"/>
            <w:sz w:val="24"/>
            <w:szCs w:val="24"/>
            <w:lang w:val="en-US"/>
          </w:rPr>
          <w:t xml:space="preserve">decrease their fitness as a result of </w:t>
        </w:r>
        <w:r w:rsidDel="004C75AA">
          <w:rPr>
            <w:rFonts w:ascii="Times New Roman" w:hAnsi="Times New Roman" w:cs="Times New Roman"/>
            <w:sz w:val="24"/>
            <w:szCs w:val="24"/>
            <w:lang w:val="en-US"/>
          </w:rPr>
          <w:t>predation</w:t>
        </w:r>
        <w:r w:rsidR="0039230F" w:rsidDel="004C75AA">
          <w:rPr>
            <w:rFonts w:ascii="Times New Roman" w:hAnsi="Times New Roman" w:cs="Times New Roman"/>
            <w:sz w:val="24"/>
            <w:szCs w:val="24"/>
            <w:lang w:val="en-US"/>
          </w:rPr>
          <w:t xml:space="preserve">. </w:t>
        </w:r>
        <w:r w:rsidR="00EC752C" w:rsidDel="004C75AA">
          <w:rPr>
            <w:rFonts w:ascii="Times New Roman" w:hAnsi="Times New Roman" w:cs="Times New Roman"/>
            <w:sz w:val="24"/>
            <w:szCs w:val="24"/>
            <w:lang w:val="en-US"/>
          </w:rPr>
          <w:t>Although predation intensity responded to phenology with very different strengths among populations (see Appendix S</w:t>
        </w:r>
        <w:r w:rsidR="00B8401D" w:rsidDel="004C75AA">
          <w:rPr>
            <w:rFonts w:ascii="Times New Roman" w:hAnsi="Times New Roman" w:cs="Times New Roman"/>
            <w:sz w:val="24"/>
            <w:szCs w:val="24"/>
            <w:lang w:val="en-US"/>
          </w:rPr>
          <w:t>4</w:t>
        </w:r>
        <w:r w:rsidR="00EC752C" w:rsidDel="004C75AA">
          <w:rPr>
            <w:rFonts w:ascii="Times New Roman" w:hAnsi="Times New Roman" w:cs="Times New Roman"/>
            <w:sz w:val="24"/>
            <w:szCs w:val="24"/>
            <w:lang w:val="en-US"/>
          </w:rPr>
          <w:t xml:space="preserve">), egg load always increased with early flowering. </w:t>
        </w:r>
        <w:r w:rsidR="00B32421" w:rsidDel="004C75AA">
          <w:rPr>
            <w:rFonts w:ascii="Times New Roman" w:hAnsi="Times New Roman" w:cs="Times New Roman"/>
            <w:sz w:val="24"/>
            <w:szCs w:val="24"/>
            <w:lang w:val="en-US"/>
          </w:rPr>
          <w:t xml:space="preserve">Several studies have shown that females of </w:t>
        </w:r>
        <w:r w:rsidR="00B32421" w:rsidRPr="00B32421" w:rsidDel="004C75AA">
          <w:rPr>
            <w:rFonts w:ascii="Times New Roman" w:hAnsi="Times New Roman" w:cs="Times New Roman"/>
            <w:i/>
            <w:sz w:val="24"/>
            <w:szCs w:val="24"/>
            <w:lang w:val="en-US"/>
          </w:rPr>
          <w:t>Maculinea</w:t>
        </w:r>
        <w:r w:rsidR="00B32421" w:rsidDel="004C75AA">
          <w:rPr>
            <w:rFonts w:ascii="Times New Roman" w:hAnsi="Times New Roman" w:cs="Times New Roman"/>
            <w:sz w:val="24"/>
            <w:szCs w:val="24"/>
            <w:lang w:val="en-US"/>
          </w:rPr>
          <w:t xml:space="preserve"> sp. </w:t>
        </w:r>
        <w:r w:rsidR="00264FDB" w:rsidDel="004C75AA">
          <w:rPr>
            <w:rFonts w:ascii="Times New Roman" w:hAnsi="Times New Roman" w:cs="Times New Roman"/>
            <w:sz w:val="24"/>
            <w:szCs w:val="24"/>
            <w:lang w:val="en-US"/>
          </w:rPr>
          <w:t>choose plants for oviposition on the basis of their bud phenology</w:t>
        </w:r>
        <w:r w:rsidR="005C0378" w:rsidDel="004C75AA">
          <w:rPr>
            <w:rFonts w:ascii="Times New Roman" w:hAnsi="Times New Roman" w:cs="Times New Roman"/>
            <w:sz w:val="24"/>
            <w:szCs w:val="24"/>
            <w:lang w:val="en-US"/>
          </w:rPr>
          <w:t>, and prefer laying</w:t>
        </w:r>
        <w:r w:rsidR="005C0378" w:rsidRPr="005C0378" w:rsidDel="004C75AA">
          <w:rPr>
            <w:rFonts w:ascii="Times New Roman" w:hAnsi="Times New Roman" w:cs="Times New Roman"/>
            <w:sz w:val="24"/>
            <w:szCs w:val="24"/>
            <w:lang w:val="en-US"/>
          </w:rPr>
          <w:t xml:space="preserve"> eggs on slightly immature</w:t>
        </w:r>
        <w:r w:rsidR="005C0378" w:rsidDel="004C75AA">
          <w:rPr>
            <w:rFonts w:ascii="Times New Roman" w:hAnsi="Times New Roman" w:cs="Times New Roman"/>
            <w:sz w:val="24"/>
            <w:szCs w:val="24"/>
            <w:lang w:val="en-US"/>
          </w:rPr>
          <w:t xml:space="preserve"> </w:t>
        </w:r>
        <w:r w:rsidR="005C0378" w:rsidRPr="005C0378" w:rsidDel="004C75AA">
          <w:rPr>
            <w:rFonts w:ascii="Times New Roman" w:hAnsi="Times New Roman" w:cs="Times New Roman"/>
            <w:sz w:val="24"/>
            <w:szCs w:val="24"/>
            <w:lang w:val="en-US"/>
          </w:rPr>
          <w:t>buds</w:t>
        </w:r>
        <w:r w:rsidR="005C0378" w:rsidDel="004C75AA">
          <w:rPr>
            <w:rFonts w:ascii="Times New Roman" w:hAnsi="Times New Roman" w:cs="Times New Roman"/>
            <w:sz w:val="24"/>
            <w:szCs w:val="24"/>
            <w:lang w:val="en-US"/>
          </w:rPr>
          <w:t xml:space="preserve">, </w:t>
        </w:r>
        <w:r w:rsidR="003021C1" w:rsidDel="004C75AA">
          <w:rPr>
            <w:rFonts w:ascii="Times New Roman" w:hAnsi="Times New Roman" w:cs="Times New Roman"/>
            <w:sz w:val="24"/>
            <w:szCs w:val="24"/>
            <w:lang w:val="en-US"/>
          </w:rPr>
          <w:t xml:space="preserve">increasing time available for brood feeding and development </w:t>
        </w:r>
        <w:r w:rsidR="005C0378" w:rsidDel="004C75AA">
          <w:rPr>
            <w:rFonts w:ascii="Times New Roman" w:hAnsi="Times New Roman" w:cs="Times New Roman"/>
            <w:sz w:val="24"/>
            <w:szCs w:val="24"/>
            <w:lang w:val="en-US"/>
          </w:rPr>
          <w:fldChar w:fldCharType="begin"/>
        </w:r>
        <w:r w:rsidR="003021C1" w:rsidDel="004C75AA">
          <w:rPr>
            <w:rFonts w:ascii="Times New Roman" w:hAnsi="Times New Roman" w:cs="Times New Roman"/>
            <w:sz w:val="24"/>
            <w:szCs w:val="24"/>
            <w:lang w:val="en-US"/>
          </w:rPr>
          <w:instrText xml:space="preserve"> ADDIN ZOTERO_ITEM CSL_CITATION {"citationID":"TO5ckvYK","properties":{"formattedCitation":"{\\rtf (Thomas &amp; Elmes, 2001; Patricelli \\i et al.\\i0{}, 2011)}","plainCitation":"(Thomas &amp; Elmes, 2001; Patricelli et al., 2011)"},"citationItems":[{"id":3185,"uris":["http://zotero.org/users/624279/items/62WEFQSE"],"uri":["http://zotero.org/users/624279/items/62WEFQSE"],"itemData":{"id":3185,"type":"article-journal","title":"Food–plant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3306,"uris":["http://zotero.org/users/624279/items/SVPTCXFF"],"uri":["http://zotero.org/users/624279/items/SVPTCXFF"],"itemData":{"id":3306,"type":"article-journal","title":"To lay or not to lay: oviposition of Maculinea arion in relation to Myrmica ant presence and host plant phenology","container-title":"Animal Behaviour","page":"791-799","volume":"82","issue":"4","source":"ScienceDirect","abstract":"The choices made by ovipositing female butterflies play a key role in the survival of their offspring and consequently in the persistence of butterfly populations. These choices are even more crucial in the case of obligate myrmecophilous organisms such as Maculinea butterflies with larvae that, after a phytophagous period, need to be adopted by Myrmica ants to complete their life cycle. Because the worker ants’ foraging range is limited, selecting an ’ideal’ oviposition site requires that both the phenological stage of the larval food plant (short-term larval fitness) and the presence of suitable host ants (long-term larval fitness) are taken into account. Whether the female’s selection of a valuable oviposition plant is influenced by the closeness of a Myrmica nest is unclear. We studied the oviposition behaviour of a Maculinea arion population exploiting Origanum vulgare as a host plant. By following females, we collected phenological data on the visited plants that were either ’chosen’ for oviposition or ’avoided’ (flowers were visited and evaluated, but received no eggs), and we assessed the presence of Myrmica ants in the vicinity of each plant. Results suggest that plants are selected by M. arion females on the basis of their bud phenology and the presence of host ants and not of other environmental features. We thus hypothesize the evolution of an adaptive mechanism that affords females of this strictly myrmecophilous butterfly the ability to ensure the long-term survival of their brood by selecting host plants growing near a Myrmica nest.","DOI":"10.1016/j.anbehav.2011.07.011","ISSN":"0003-3472","shortTitle":"To lay or not to lay","journalAbbreviation":"Animal Behaviour","author":[{"family":"Patricelli","given":"Dario"},{"family":"Barbero","given":"Francesca"},{"family":"La Morgia","given":"Valentina"},{"family":"Casacci","given":"Luca P."},{"family":"Witek","given":"Magdalena"},{"family":"Balletto","given":"Emilio"},{"family":"Bonelli","given":"Simona"}],"issued":{"date-parts":[["2011",10]]},"accessed":{"date-parts":[["2015",2,2]]}}}],"schema":"https://github.com/citation-style-language/schema/raw/master/csl-citation.json"} </w:instrText>
        </w:r>
        <w:r w:rsidR="005C0378" w:rsidDel="004C75AA">
          <w:rPr>
            <w:rFonts w:ascii="Times New Roman" w:hAnsi="Times New Roman" w:cs="Times New Roman"/>
            <w:sz w:val="24"/>
            <w:szCs w:val="24"/>
            <w:lang w:val="en-US"/>
          </w:rPr>
          <w:fldChar w:fldCharType="separate"/>
        </w:r>
        <w:r w:rsidR="003021C1" w:rsidRPr="003021C1" w:rsidDel="004C75AA">
          <w:rPr>
            <w:rFonts w:ascii="Times New Roman" w:hAnsi="Times New Roman" w:cs="Times New Roman"/>
            <w:sz w:val="24"/>
            <w:szCs w:val="24"/>
            <w:lang w:val="en-US"/>
          </w:rPr>
          <w:t xml:space="preserve">(Thomas &amp; Elmes, 2001; Patricelli </w:t>
        </w:r>
        <w:r w:rsidR="003021C1" w:rsidRPr="003021C1" w:rsidDel="004C75AA">
          <w:rPr>
            <w:rFonts w:ascii="Times New Roman" w:hAnsi="Times New Roman" w:cs="Times New Roman"/>
            <w:i/>
            <w:iCs/>
            <w:sz w:val="24"/>
            <w:szCs w:val="24"/>
            <w:lang w:val="en-US"/>
          </w:rPr>
          <w:t>et al.</w:t>
        </w:r>
        <w:r w:rsidR="003021C1" w:rsidRPr="003021C1" w:rsidDel="004C75AA">
          <w:rPr>
            <w:rFonts w:ascii="Times New Roman" w:hAnsi="Times New Roman" w:cs="Times New Roman"/>
            <w:sz w:val="24"/>
            <w:szCs w:val="24"/>
            <w:lang w:val="en-US"/>
          </w:rPr>
          <w:t>, 2011)</w:t>
        </w:r>
        <w:r w:rsidR="005C0378" w:rsidDel="004C75AA">
          <w:rPr>
            <w:rFonts w:ascii="Times New Roman" w:hAnsi="Times New Roman" w:cs="Times New Roman"/>
            <w:sz w:val="24"/>
            <w:szCs w:val="24"/>
            <w:lang w:val="en-US"/>
          </w:rPr>
          <w:fldChar w:fldCharType="end"/>
        </w:r>
        <w:r w:rsidR="00F126C5" w:rsidDel="004C75AA">
          <w:rPr>
            <w:rFonts w:ascii="Times New Roman" w:hAnsi="Times New Roman" w:cs="Times New Roman"/>
            <w:sz w:val="24"/>
            <w:szCs w:val="24"/>
            <w:lang w:val="en-US"/>
          </w:rPr>
          <w:t xml:space="preserve">. </w:t>
        </w:r>
        <w:r w:rsidDel="004C75AA">
          <w:rPr>
            <w:rFonts w:ascii="Times New Roman" w:hAnsi="Times New Roman" w:cs="Times New Roman"/>
            <w:sz w:val="24"/>
            <w:szCs w:val="24"/>
            <w:lang w:val="en-US"/>
          </w:rPr>
          <w:t xml:space="preserve">However, we show that apart from </w:t>
        </w:r>
        <w:r w:rsidR="00F6598A" w:rsidDel="004C75AA">
          <w:rPr>
            <w:rFonts w:ascii="Times New Roman" w:hAnsi="Times New Roman" w:cs="Times New Roman"/>
            <w:sz w:val="24"/>
            <w:szCs w:val="24"/>
            <w:lang w:val="en-US"/>
          </w:rPr>
          <w:t>the developmental state of the bud</w:t>
        </w:r>
        <w:r w:rsidR="00AF6BB3" w:rsidDel="004C75AA">
          <w:rPr>
            <w:rFonts w:ascii="Times New Roman" w:hAnsi="Times New Roman" w:cs="Times New Roman"/>
            <w:sz w:val="24"/>
            <w:szCs w:val="24"/>
            <w:lang w:val="en-US"/>
          </w:rPr>
          <w:t xml:space="preserve">, the phenology of the plant (i.e. if it flowers early or late in the season) also matters for butterfly oviposition. </w:t>
        </w:r>
        <w:r w:rsidR="00B61750" w:rsidDel="004C75AA">
          <w:rPr>
            <w:rFonts w:ascii="Times New Roman" w:hAnsi="Times New Roman" w:cs="Times New Roman"/>
            <w:sz w:val="24"/>
            <w:szCs w:val="24"/>
            <w:lang w:val="en-US"/>
          </w:rPr>
          <w:t xml:space="preserve">It has been stated that </w:t>
        </w:r>
        <w:r w:rsidR="00B61750" w:rsidRPr="00B14B47" w:rsidDel="004C75AA">
          <w:rPr>
            <w:rFonts w:ascii="Times New Roman" w:hAnsi="Times New Roman" w:cs="Times New Roman"/>
            <w:i/>
            <w:sz w:val="24"/>
            <w:szCs w:val="24"/>
            <w:lang w:val="en-US"/>
          </w:rPr>
          <w:t>M. alcon</w:t>
        </w:r>
        <w:r w:rsidR="00B61750" w:rsidDel="004C75AA">
          <w:rPr>
            <w:rFonts w:ascii="Times New Roman" w:hAnsi="Times New Roman" w:cs="Times New Roman"/>
            <w:sz w:val="24"/>
            <w:szCs w:val="24"/>
            <w:lang w:val="en-US"/>
          </w:rPr>
          <w:t xml:space="preserve"> butterflies flying early in the season (during the first third of the flight period) deposit higher number of eggs than those flying later </w:t>
        </w:r>
        <w:r w:rsidR="00B61750" w:rsidDel="004C75AA">
          <w:rPr>
            <w:rFonts w:ascii="Times New Roman" w:hAnsi="Times New Roman" w:cs="Times New Roman"/>
            <w:sz w:val="24"/>
            <w:szCs w:val="24"/>
            <w:lang w:val="en-US"/>
          </w:rPr>
          <w:fldChar w:fldCharType="begin"/>
        </w:r>
        <w:r w:rsidR="00B61750" w:rsidDel="004C75AA">
          <w:rPr>
            <w:rFonts w:ascii="Times New Roman" w:hAnsi="Times New Roman" w:cs="Times New Roman"/>
            <w:sz w:val="24"/>
            <w:szCs w:val="24"/>
            <w:lang w:val="en-US"/>
          </w:rPr>
          <w:instrText xml:space="preserve"> ADDIN ZOTERO_ITEM CSL_CITATION {"citationID":"25l23er4md","properties":{"formattedCitation":"{\\rtf (Arnaldo \\i et al.\\i0{}, 2014)}","plainCitation":"(Arnaldo et al., 2014)"},"citationItems":[{"id":3267,"uris":["http://zotero.org/users/624279/items/4ENA5WSD"],"uri":["http://zotero.org/users/624279/items/4ENA5WSD"],"itemData":{"id":3267,"type":"article-journal","title":"Influence of host plant phenology and oviposition date on the oviposition pattern and offspring performance of the butterfly Phengaris alcon","container-title":"Journal of Insect Conservation","page":"1115-1122","volume":"18","issue":"6","source":"link.springer.com","abstract":"The timing of oviposition and selection of the phenological stage of the host plant can have significant consequences for development and success of offspring, and is particularly important for endangered specialist species with rare habitats, such as Phengaris alcon butterflies. Females of this species oviposit on marsh gentians, Gentiana pneumonanthe. For the first time, we evaluate the survival of eggs deposited by early and late flyers in relation to the phenological stage of marsh gentian flower buds, as well as caterpillar survival and development. An analysis was conducted on 127 gentian shoots, on which 837 eggs were monitored. We observed more frequent oviposition on the apical and youngest buds, with increased egg load by females during the first one-third of the flight period. Offspring survival of about 55 % was observed, with up to 15 caterpillars per bud. Offspring survival was significantly higher from eggs that were oviposited on larger flower buds and on flower buds in an early developmental stage. Also, early flyers’ offspring gave rise to better survival rates and the caterpillar development in flower buds differed significantly according to bud size, with more days required in smaller buds. Finally, the significant differences found across the entire study period illustrate that the understanding of oviposition through time is important to the conservation of this rare European species.","DOI":"10.1007/s10841-014-9721-x","ISSN":"1366-638X, 1572-9753","journalAbbreviation":"J Insect Conserv","language":"en","author":[{"family":"Arnaldo","given":"Paula Seixas"},{"family":"Gonzalez","given":"Darinka"},{"family":"Oliveira","given":"Irene"},{"family":"Langevelde","given":"Frank van"},{"family":"Wynhoff","given":"Irma"}],"issued":{"date-parts":[["2014",11,6]]},"accessed":{"date-parts":[["2015",2,19]]}}}],"schema":"https://github.com/citation-style-language/schema/raw/master/csl-citation.json"} </w:instrText>
        </w:r>
        <w:r w:rsidR="00B61750" w:rsidDel="004C75AA">
          <w:rPr>
            <w:rFonts w:ascii="Times New Roman" w:hAnsi="Times New Roman" w:cs="Times New Roman"/>
            <w:sz w:val="24"/>
            <w:szCs w:val="24"/>
            <w:lang w:val="en-US"/>
          </w:rPr>
          <w:fldChar w:fldCharType="separate"/>
        </w:r>
        <w:r w:rsidR="00B61750" w:rsidRPr="000B0B31" w:rsidDel="004C75AA">
          <w:rPr>
            <w:rFonts w:ascii="Times New Roman" w:hAnsi="Times New Roman" w:cs="Times New Roman"/>
            <w:sz w:val="24"/>
            <w:szCs w:val="24"/>
            <w:lang w:val="en-US"/>
          </w:rPr>
          <w:t xml:space="preserve">(Arnaldo </w:t>
        </w:r>
        <w:r w:rsidR="00B61750" w:rsidRPr="000B0B31" w:rsidDel="004C75AA">
          <w:rPr>
            <w:rFonts w:ascii="Times New Roman" w:hAnsi="Times New Roman" w:cs="Times New Roman"/>
            <w:i/>
            <w:iCs/>
            <w:sz w:val="24"/>
            <w:szCs w:val="24"/>
            <w:lang w:val="en-US"/>
          </w:rPr>
          <w:t>et al.</w:t>
        </w:r>
        <w:r w:rsidR="00B61750" w:rsidRPr="000B0B31" w:rsidDel="004C75AA">
          <w:rPr>
            <w:rFonts w:ascii="Times New Roman" w:hAnsi="Times New Roman" w:cs="Times New Roman"/>
            <w:sz w:val="24"/>
            <w:szCs w:val="24"/>
            <w:lang w:val="en-US"/>
          </w:rPr>
          <w:t>, 2014)</w:t>
        </w:r>
        <w:r w:rsidR="00B61750" w:rsidDel="004C75AA">
          <w:rPr>
            <w:rFonts w:ascii="Times New Roman" w:hAnsi="Times New Roman" w:cs="Times New Roman"/>
            <w:sz w:val="24"/>
            <w:szCs w:val="24"/>
            <w:lang w:val="en-US"/>
          </w:rPr>
          <w:fldChar w:fldCharType="end"/>
        </w:r>
        <w:r w:rsidR="00B61750" w:rsidDel="004C75AA">
          <w:rPr>
            <w:rFonts w:ascii="Times New Roman" w:hAnsi="Times New Roman" w:cs="Times New Roman"/>
            <w:sz w:val="24"/>
            <w:szCs w:val="24"/>
            <w:lang w:val="en-US"/>
          </w:rPr>
          <w:t>. Therefore, t</w:t>
        </w:r>
        <w:r w:rsidR="00AF6BB3" w:rsidDel="004C75AA">
          <w:rPr>
            <w:rFonts w:ascii="Times New Roman" w:hAnsi="Times New Roman" w:cs="Times New Roman"/>
            <w:sz w:val="24"/>
            <w:szCs w:val="24"/>
            <w:lang w:val="en-US"/>
          </w:rPr>
          <w:t xml:space="preserve">he preference for early-flowering plants </w:t>
        </w:r>
        <w:r w:rsidR="00B14B47" w:rsidDel="004C75AA">
          <w:rPr>
            <w:rFonts w:ascii="Times New Roman" w:hAnsi="Times New Roman" w:cs="Times New Roman"/>
            <w:sz w:val="24"/>
            <w:szCs w:val="24"/>
            <w:lang w:val="en-US"/>
          </w:rPr>
          <w:t xml:space="preserve">might be due to an overlapping between the “optimal” </w:t>
        </w:r>
        <w:r w:rsidR="00AF6BB3" w:rsidDel="004C75AA">
          <w:rPr>
            <w:rFonts w:ascii="Times New Roman" w:hAnsi="Times New Roman" w:cs="Times New Roman"/>
            <w:sz w:val="24"/>
            <w:szCs w:val="24"/>
            <w:lang w:val="en-US"/>
          </w:rPr>
          <w:t xml:space="preserve">bud developmental </w:t>
        </w:r>
        <w:r w:rsidR="00B14B47" w:rsidDel="004C75AA">
          <w:rPr>
            <w:rFonts w:ascii="Times New Roman" w:hAnsi="Times New Roman" w:cs="Times New Roman"/>
            <w:sz w:val="24"/>
            <w:szCs w:val="24"/>
            <w:lang w:val="en-US"/>
          </w:rPr>
          <w:t>state for oviposition</w:t>
        </w:r>
        <w:r w:rsidR="00C13FD2" w:rsidDel="004C75AA">
          <w:rPr>
            <w:rFonts w:ascii="Times New Roman" w:hAnsi="Times New Roman" w:cs="Times New Roman"/>
            <w:sz w:val="24"/>
            <w:szCs w:val="24"/>
            <w:lang w:val="en-US"/>
          </w:rPr>
          <w:t xml:space="preserve"> in th</w:t>
        </w:r>
        <w:r w:rsidR="004B7EEB" w:rsidDel="004C75AA">
          <w:rPr>
            <w:rFonts w:ascii="Times New Roman" w:hAnsi="Times New Roman" w:cs="Times New Roman"/>
            <w:sz w:val="24"/>
            <w:szCs w:val="24"/>
            <w:lang w:val="en-US"/>
          </w:rPr>
          <w:t>e</w:t>
        </w:r>
        <w:r w:rsidR="00C13FD2" w:rsidDel="004C75AA">
          <w:rPr>
            <w:rFonts w:ascii="Times New Roman" w:hAnsi="Times New Roman" w:cs="Times New Roman"/>
            <w:sz w:val="24"/>
            <w:szCs w:val="24"/>
            <w:lang w:val="en-US"/>
          </w:rPr>
          <w:t>s</w:t>
        </w:r>
        <w:r w:rsidR="004B7EEB" w:rsidDel="004C75AA">
          <w:rPr>
            <w:rFonts w:ascii="Times New Roman" w:hAnsi="Times New Roman" w:cs="Times New Roman"/>
            <w:sz w:val="24"/>
            <w:szCs w:val="24"/>
            <w:lang w:val="en-US"/>
          </w:rPr>
          <w:t>e</w:t>
        </w:r>
        <w:r w:rsidR="00C13FD2" w:rsidDel="004C75AA">
          <w:rPr>
            <w:rFonts w:ascii="Times New Roman" w:hAnsi="Times New Roman" w:cs="Times New Roman"/>
            <w:sz w:val="24"/>
            <w:szCs w:val="24"/>
            <w:lang w:val="en-US"/>
          </w:rPr>
          <w:t xml:space="preserve"> plants</w:t>
        </w:r>
        <w:r w:rsidR="00B14B47" w:rsidDel="004C75AA">
          <w:rPr>
            <w:rFonts w:ascii="Times New Roman" w:hAnsi="Times New Roman" w:cs="Times New Roman"/>
            <w:sz w:val="24"/>
            <w:szCs w:val="24"/>
            <w:lang w:val="en-US"/>
          </w:rPr>
          <w:t xml:space="preserve"> and the </w:t>
        </w:r>
        <w:r w:rsidR="000B0B31" w:rsidDel="004C75AA">
          <w:rPr>
            <w:rFonts w:ascii="Times New Roman" w:hAnsi="Times New Roman" w:cs="Times New Roman"/>
            <w:sz w:val="24"/>
            <w:szCs w:val="24"/>
            <w:lang w:val="en-US"/>
          </w:rPr>
          <w:t xml:space="preserve">moment of higher </w:t>
        </w:r>
        <w:r w:rsidR="00B61750" w:rsidDel="004C75AA">
          <w:rPr>
            <w:rFonts w:ascii="Times New Roman" w:hAnsi="Times New Roman" w:cs="Times New Roman"/>
            <w:sz w:val="24"/>
            <w:szCs w:val="24"/>
            <w:lang w:val="en-US"/>
          </w:rPr>
          <w:t xml:space="preserve">oviposition </w:t>
        </w:r>
        <w:r w:rsidR="000B0B31" w:rsidDel="004C75AA">
          <w:rPr>
            <w:rFonts w:ascii="Times New Roman" w:hAnsi="Times New Roman" w:cs="Times New Roman"/>
            <w:sz w:val="24"/>
            <w:szCs w:val="24"/>
            <w:lang w:val="en-US"/>
          </w:rPr>
          <w:t>activity</w:t>
        </w:r>
        <w:r w:rsidR="00B14B47" w:rsidDel="004C75AA">
          <w:rPr>
            <w:rFonts w:ascii="Times New Roman" w:hAnsi="Times New Roman" w:cs="Times New Roman"/>
            <w:sz w:val="24"/>
            <w:szCs w:val="24"/>
            <w:lang w:val="en-US"/>
          </w:rPr>
          <w:t xml:space="preserve"> of </w:t>
        </w:r>
        <w:r w:rsidR="00B14B47" w:rsidRPr="00B14B47" w:rsidDel="004C75AA">
          <w:rPr>
            <w:rFonts w:ascii="Times New Roman" w:hAnsi="Times New Roman" w:cs="Times New Roman"/>
            <w:i/>
            <w:sz w:val="24"/>
            <w:szCs w:val="24"/>
            <w:lang w:val="en-US"/>
          </w:rPr>
          <w:t>M. alcon</w:t>
        </w:r>
        <w:r w:rsidR="00B61750" w:rsidDel="004C75AA">
          <w:rPr>
            <w:rFonts w:ascii="Times New Roman" w:hAnsi="Times New Roman" w:cs="Times New Roman"/>
            <w:sz w:val="24"/>
            <w:szCs w:val="24"/>
            <w:lang w:val="en-US"/>
          </w:rPr>
          <w:t xml:space="preserve"> during the season</w:t>
        </w:r>
        <w:r w:rsidR="000B0B31" w:rsidDel="004C75AA">
          <w:rPr>
            <w:rFonts w:ascii="Times New Roman" w:hAnsi="Times New Roman" w:cs="Times New Roman"/>
            <w:sz w:val="24"/>
            <w:szCs w:val="24"/>
            <w:lang w:val="en-US"/>
          </w:rPr>
          <w:t xml:space="preserve">. </w:t>
        </w:r>
      </w:moveFrom>
    </w:p>
    <w:moveFromRangeEnd w:id="452"/>
    <w:p w:rsidR="00F729A6" w:rsidRDefault="00F729A6" w:rsidP="00C51FE9">
      <w:pPr>
        <w:spacing w:line="480" w:lineRule="auto"/>
        <w:rPr>
          <w:ins w:id="454" w:author="Alicia" w:date="2015-05-07T18:09:00Z"/>
          <w:rFonts w:ascii="Times New Roman" w:hAnsi="Times New Roman" w:cs="Times New Roman"/>
          <w:sz w:val="24"/>
          <w:szCs w:val="24"/>
          <w:lang w:val="en-US"/>
        </w:rPr>
      </w:pPr>
      <w:ins w:id="455" w:author="Alicia" w:date="2015-05-07T18:07:00Z">
        <w:r>
          <w:rPr>
            <w:rFonts w:ascii="Times New Roman" w:hAnsi="Times New Roman" w:cs="Times New Roman"/>
            <w:sz w:val="24"/>
            <w:szCs w:val="24"/>
            <w:lang w:val="en-US"/>
          </w:rPr>
          <w:t xml:space="preserve"> </w:t>
        </w:r>
      </w:ins>
      <w:del w:id="456" w:author="Alicia" w:date="2015-05-07T18:07:00Z">
        <w:r w:rsidR="00AE6A02" w:rsidDel="00F729A6">
          <w:rPr>
            <w:rFonts w:ascii="Times New Roman" w:hAnsi="Times New Roman" w:cs="Times New Roman"/>
            <w:sz w:val="24"/>
            <w:szCs w:val="24"/>
            <w:lang w:val="en-US"/>
          </w:rPr>
          <w:tab/>
          <w:delText>Plant phenology seems to be the main trait determining predator preferences, although</w:delText>
        </w:r>
      </w:del>
      <w:del w:id="457" w:author="Alicia" w:date="2015-05-07T18:05:00Z">
        <w:r w:rsidR="00AE6A02" w:rsidRPr="00AE6A02" w:rsidDel="00F729A6">
          <w:rPr>
            <w:rFonts w:ascii="Times New Roman" w:hAnsi="Times New Roman" w:cs="Times New Roman"/>
            <w:sz w:val="24"/>
            <w:szCs w:val="24"/>
            <w:lang w:val="en-US"/>
          </w:rPr>
          <w:delText xml:space="preserve"> </w:delText>
        </w:r>
      </w:del>
      <w:moveFromRangeStart w:id="458" w:author="Alicia" w:date="2015-05-07T18:05:00Z" w:name="move418785272"/>
      <w:moveFrom w:id="459" w:author="Alicia" w:date="2015-05-07T18:05:00Z">
        <w:del w:id="460" w:author="Alicia" w:date="2015-05-07T18:07:00Z">
          <w:r w:rsidR="00AE6A02" w:rsidRPr="00474B40" w:rsidDel="00F729A6">
            <w:rPr>
              <w:rFonts w:ascii="Times New Roman" w:hAnsi="Times New Roman" w:cs="Times New Roman"/>
              <w:i/>
              <w:sz w:val="24"/>
              <w:szCs w:val="24"/>
              <w:lang w:val="en-US"/>
            </w:rPr>
            <w:delText>M. alcon</w:delText>
          </w:r>
          <w:r w:rsidR="00AE6A02" w:rsidDel="00F729A6">
            <w:rPr>
              <w:rFonts w:ascii="Times New Roman" w:hAnsi="Times New Roman" w:cs="Times New Roman"/>
              <w:sz w:val="24"/>
              <w:szCs w:val="24"/>
              <w:lang w:val="en-US"/>
            </w:rPr>
            <w:delText xml:space="preserve"> also preferred attacking plants with higher number of flowers in one of the study years, but not in the other</w:delText>
          </w:r>
        </w:del>
        <w:del w:id="461" w:author="Alicia" w:date="2015-05-07T18:05:00Z">
          <w:r w:rsidR="00AE6A02" w:rsidDel="00F729A6">
            <w:rPr>
              <w:rFonts w:ascii="Times New Roman" w:hAnsi="Times New Roman" w:cs="Times New Roman"/>
              <w:sz w:val="24"/>
              <w:szCs w:val="24"/>
              <w:lang w:val="en-US"/>
            </w:rPr>
            <w:delText xml:space="preserve">. </w:delText>
          </w:r>
        </w:del>
      </w:moveFrom>
      <w:moveFromRangeEnd w:id="458"/>
      <w:del w:id="462" w:author="Alicia" w:date="2015-05-07T18:05:00Z">
        <w:r w:rsidR="00830F8A" w:rsidDel="00F729A6">
          <w:rPr>
            <w:rFonts w:ascii="Times New Roman" w:hAnsi="Times New Roman" w:cs="Times New Roman"/>
            <w:sz w:val="24"/>
            <w:szCs w:val="24"/>
            <w:lang w:val="en-US"/>
          </w:rPr>
          <w:delText>However, we found no clear preferences for shoot height</w:delText>
        </w:r>
      </w:del>
      <w:del w:id="463" w:author="Alicia" w:date="2015-05-07T18:07:00Z">
        <w:r w:rsidR="00830F8A" w:rsidDel="00F729A6">
          <w:rPr>
            <w:rFonts w:ascii="Times New Roman" w:hAnsi="Times New Roman" w:cs="Times New Roman"/>
            <w:sz w:val="24"/>
            <w:szCs w:val="24"/>
            <w:lang w:val="en-US"/>
          </w:rPr>
          <w:delText xml:space="preserve">. </w:delText>
        </w:r>
      </w:del>
      <w:r w:rsidR="00AE6A02">
        <w:rPr>
          <w:rFonts w:ascii="Times New Roman" w:hAnsi="Times New Roman" w:cs="Times New Roman"/>
          <w:sz w:val="24"/>
          <w:szCs w:val="24"/>
          <w:lang w:val="en-US"/>
        </w:rPr>
        <w:t xml:space="preserve">The visibility of food plants for butterflies </w:t>
      </w:r>
      <w:r w:rsidR="00830F8A">
        <w:rPr>
          <w:rFonts w:ascii="Times New Roman" w:hAnsi="Times New Roman" w:cs="Times New Roman"/>
          <w:sz w:val="24"/>
          <w:szCs w:val="24"/>
          <w:lang w:val="en-US"/>
        </w:rPr>
        <w:t>may</w:t>
      </w:r>
      <w:r w:rsidR="00AE6A02">
        <w:rPr>
          <w:rFonts w:ascii="Times New Roman" w:hAnsi="Times New Roman" w:cs="Times New Roman"/>
          <w:sz w:val="24"/>
          <w:szCs w:val="24"/>
          <w:lang w:val="en-US"/>
        </w:rPr>
        <w:t xml:space="preserve"> be determined by both its height and the size of its floral display </w:t>
      </w:r>
      <w:r w:rsidR="00AE6A02">
        <w:rPr>
          <w:rFonts w:ascii="Times New Roman" w:hAnsi="Times New Roman" w:cs="Times New Roman"/>
          <w:sz w:val="24"/>
          <w:szCs w:val="24"/>
          <w:lang w:val="en-US"/>
        </w:rPr>
        <w:fldChar w:fldCharType="begin"/>
      </w:r>
      <w:r w:rsidR="00AE6A02">
        <w:rPr>
          <w:rFonts w:ascii="Times New Roman" w:hAnsi="Times New Roman" w:cs="Times New Roman"/>
          <w:sz w:val="24"/>
          <w:szCs w:val="24"/>
          <w:lang w:val="en-US"/>
        </w:rPr>
        <w:instrText xml:space="preserve"> ADDIN ZOTERO_ITEM CSL_CITATION {"citationID":"5mcW6NRB","properties":{"formattedCitation":"{\\rtf (Nowicki \\i et al.\\i0{}, 2005)}","plainCitation":"(Nowicki et al., 2005)"},"citationItems":[{"id":3279,"uris":["http://zotero.org/users/624279/items/D8UNKGPP"],"uri":["http://zotero.org/users/624279/items/D8UNKGPP"],"itemData":{"id":3279,"type":"article-journal","title":"Oviposition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accessed":{"date-parts":[["2015",2,19]]}}}],"schema":"https://github.com/citation-style-language/schema/raw/master/csl-citation.json"} </w:instrText>
      </w:r>
      <w:r w:rsidR="00AE6A02">
        <w:rPr>
          <w:rFonts w:ascii="Times New Roman" w:hAnsi="Times New Roman" w:cs="Times New Roman"/>
          <w:sz w:val="24"/>
          <w:szCs w:val="24"/>
          <w:lang w:val="en-US"/>
        </w:rPr>
        <w:fldChar w:fldCharType="separate"/>
      </w:r>
      <w:r w:rsidR="00AE6A02" w:rsidRPr="00CC3C80">
        <w:rPr>
          <w:rFonts w:ascii="Times New Roman" w:hAnsi="Times New Roman" w:cs="Times New Roman"/>
          <w:sz w:val="24"/>
          <w:szCs w:val="24"/>
          <w:lang w:val="en-US"/>
        </w:rPr>
        <w:t xml:space="preserve">(Nowicki </w:t>
      </w:r>
      <w:r w:rsidR="00AE6A02" w:rsidRPr="00CC3C80">
        <w:rPr>
          <w:rFonts w:ascii="Times New Roman" w:hAnsi="Times New Roman" w:cs="Times New Roman"/>
          <w:i/>
          <w:iCs/>
          <w:sz w:val="24"/>
          <w:szCs w:val="24"/>
          <w:lang w:val="en-US"/>
        </w:rPr>
        <w:t>et al.</w:t>
      </w:r>
      <w:r w:rsidR="00AE6A02" w:rsidRPr="00CC3C80">
        <w:rPr>
          <w:rFonts w:ascii="Times New Roman" w:hAnsi="Times New Roman" w:cs="Times New Roman"/>
          <w:sz w:val="24"/>
          <w:szCs w:val="24"/>
          <w:lang w:val="en-US"/>
        </w:rPr>
        <w:t>, 2005)</w:t>
      </w:r>
      <w:r w:rsidR="00AE6A02">
        <w:rPr>
          <w:rFonts w:ascii="Times New Roman" w:hAnsi="Times New Roman" w:cs="Times New Roman"/>
          <w:sz w:val="24"/>
          <w:szCs w:val="24"/>
          <w:lang w:val="en-US"/>
        </w:rPr>
        <w:fldChar w:fldCharType="end"/>
      </w:r>
      <w:ins w:id="464" w:author="Alicia" w:date="2015-05-08T14:15:00Z">
        <w:r w:rsidR="00C51C41">
          <w:rPr>
            <w:rFonts w:ascii="Times New Roman" w:hAnsi="Times New Roman" w:cs="Times New Roman"/>
            <w:sz w:val="24"/>
            <w:szCs w:val="24"/>
            <w:lang w:val="en-US"/>
          </w:rPr>
          <w:t>. However</w:t>
        </w:r>
      </w:ins>
      <w:r w:rsidR="00AE6A02">
        <w:rPr>
          <w:rFonts w:ascii="Times New Roman" w:hAnsi="Times New Roman" w:cs="Times New Roman"/>
          <w:sz w:val="24"/>
          <w:szCs w:val="24"/>
          <w:lang w:val="en-US"/>
        </w:rPr>
        <w:t xml:space="preserve">, </w:t>
      </w:r>
      <w:del w:id="465" w:author="Alicia" w:date="2015-05-08T14:15:00Z">
        <w:r w:rsidR="00AE6A02" w:rsidDel="00C51C41">
          <w:rPr>
            <w:rFonts w:ascii="Times New Roman" w:hAnsi="Times New Roman" w:cs="Times New Roman"/>
            <w:sz w:val="24"/>
            <w:szCs w:val="24"/>
            <w:lang w:val="en-US"/>
          </w:rPr>
          <w:delText xml:space="preserve">although </w:delText>
        </w:r>
      </w:del>
      <w:r w:rsidR="00830F8A">
        <w:rPr>
          <w:rFonts w:ascii="Times New Roman" w:hAnsi="Times New Roman" w:cs="Times New Roman"/>
          <w:sz w:val="24"/>
          <w:szCs w:val="24"/>
          <w:lang w:val="en-US"/>
        </w:rPr>
        <w:t xml:space="preserve">in our study system, the first factor is not very important, and </w:t>
      </w:r>
      <w:r w:rsidR="00AE6A02">
        <w:rPr>
          <w:rFonts w:ascii="Times New Roman" w:hAnsi="Times New Roman" w:cs="Times New Roman"/>
          <w:sz w:val="24"/>
          <w:szCs w:val="24"/>
          <w:lang w:val="en-US"/>
        </w:rPr>
        <w:t>the importance of the second var</w:t>
      </w:r>
      <w:r w:rsidR="00830F8A">
        <w:rPr>
          <w:rFonts w:ascii="Times New Roman" w:hAnsi="Times New Roman" w:cs="Times New Roman"/>
          <w:sz w:val="24"/>
          <w:szCs w:val="24"/>
          <w:lang w:val="en-US"/>
        </w:rPr>
        <w:t>ies</w:t>
      </w:r>
      <w:r w:rsidR="00AE6A02">
        <w:rPr>
          <w:rFonts w:ascii="Times New Roman" w:hAnsi="Times New Roman" w:cs="Times New Roman"/>
          <w:sz w:val="24"/>
          <w:szCs w:val="24"/>
          <w:lang w:val="en-US"/>
        </w:rPr>
        <w:t xml:space="preserve"> between years. </w:t>
      </w:r>
    </w:p>
    <w:p w:rsidR="00AE6A02" w:rsidDel="00366FA4" w:rsidRDefault="00F6364F">
      <w:pPr>
        <w:spacing w:line="480" w:lineRule="auto"/>
        <w:ind w:firstLine="709"/>
        <w:rPr>
          <w:del w:id="466" w:author="Alicia" w:date="2015-05-08T15:25:00Z"/>
          <w:rFonts w:ascii="Times New Roman" w:hAnsi="Times New Roman" w:cs="Times New Roman"/>
          <w:sz w:val="24"/>
          <w:szCs w:val="24"/>
          <w:lang w:val="en-US"/>
        </w:rPr>
        <w:pPrChange w:id="467" w:author="Alicia" w:date="2015-05-11T12:56:00Z">
          <w:pPr>
            <w:spacing w:line="480" w:lineRule="auto"/>
            <w:ind w:firstLine="708"/>
          </w:pPr>
        </w:pPrChange>
      </w:pPr>
      <w:ins w:id="468" w:author="Alicia" w:date="2015-05-08T15:40:00Z">
        <w:r>
          <w:rPr>
            <w:rFonts w:ascii="Times New Roman" w:hAnsi="Times New Roman" w:cs="Times New Roman"/>
            <w:sz w:val="24"/>
            <w:szCs w:val="24"/>
            <w:lang w:val="en-US"/>
          </w:rPr>
          <w:t xml:space="preserve">Selection on flowering phenology </w:t>
        </w:r>
      </w:ins>
      <w:ins w:id="469" w:author="Alicia" w:date="2015-05-12T15:31:00Z">
        <w:r w:rsidR="004118EB">
          <w:rPr>
            <w:rFonts w:ascii="Times New Roman" w:hAnsi="Times New Roman" w:cs="Times New Roman"/>
            <w:sz w:val="24"/>
            <w:szCs w:val="24"/>
            <w:lang w:val="en-US"/>
          </w:rPr>
          <w:t xml:space="preserve">in </w:t>
        </w:r>
        <w:r w:rsidR="004118EB" w:rsidRPr="00F95CA8">
          <w:rPr>
            <w:rFonts w:ascii="Times New Roman" w:hAnsi="Times New Roman" w:cs="Times New Roman"/>
            <w:i/>
            <w:sz w:val="24"/>
            <w:szCs w:val="24"/>
            <w:lang w:val="en-US"/>
          </w:rPr>
          <w:t xml:space="preserve">G. </w:t>
        </w:r>
        <w:proofErr w:type="spellStart"/>
        <w:r w:rsidR="004118EB" w:rsidRPr="00F95CA8">
          <w:rPr>
            <w:rFonts w:ascii="Times New Roman" w:hAnsi="Times New Roman" w:cs="Times New Roman"/>
            <w:i/>
            <w:sz w:val="24"/>
            <w:szCs w:val="24"/>
            <w:lang w:val="en-US"/>
          </w:rPr>
          <w:t>pneumonanthe</w:t>
        </w:r>
        <w:proofErr w:type="spellEnd"/>
        <w:r w:rsidR="004118EB">
          <w:rPr>
            <w:rFonts w:ascii="Times New Roman" w:hAnsi="Times New Roman" w:cs="Times New Roman"/>
            <w:sz w:val="24"/>
            <w:szCs w:val="24"/>
            <w:lang w:val="en-US"/>
          </w:rPr>
          <w:t xml:space="preserve"> </w:t>
        </w:r>
      </w:ins>
      <w:ins w:id="470" w:author="Alicia" w:date="2015-05-08T15:40:00Z">
        <w:r>
          <w:rPr>
            <w:rFonts w:ascii="Times New Roman" w:hAnsi="Times New Roman" w:cs="Times New Roman"/>
            <w:sz w:val="24"/>
            <w:szCs w:val="24"/>
            <w:lang w:val="en-US"/>
          </w:rPr>
          <w:t xml:space="preserve">depends on the presence of the predator, and thus is also indirectly determined by the </w:t>
        </w:r>
      </w:ins>
      <w:ins w:id="471" w:author="Alicia" w:date="2015-05-08T15:31:00Z">
        <w:r w:rsidR="00366FA4">
          <w:rPr>
            <w:rFonts w:ascii="Times New Roman" w:hAnsi="Times New Roman" w:cs="Times New Roman"/>
            <w:sz w:val="24"/>
            <w:szCs w:val="24"/>
            <w:lang w:val="en-US"/>
          </w:rPr>
          <w:t>factors t</w:t>
        </w:r>
        <w:r>
          <w:rPr>
            <w:rFonts w:ascii="Times New Roman" w:hAnsi="Times New Roman" w:cs="Times New Roman"/>
            <w:sz w:val="24"/>
            <w:szCs w:val="24"/>
            <w:lang w:val="en-US"/>
          </w:rPr>
          <w:t>hat determine predator presence</w:t>
        </w:r>
      </w:ins>
      <w:ins w:id="472" w:author="Alicia" w:date="2015-05-08T15:41:00Z">
        <w:r>
          <w:rPr>
            <w:rFonts w:ascii="Times New Roman" w:hAnsi="Times New Roman" w:cs="Times New Roman"/>
            <w:sz w:val="24"/>
            <w:szCs w:val="24"/>
            <w:lang w:val="en-US"/>
          </w:rPr>
          <w:t>.</w:t>
        </w:r>
      </w:ins>
      <w:ins w:id="473" w:author="Alicia" w:date="2015-05-08T15:47:00Z">
        <w:r>
          <w:rPr>
            <w:rFonts w:ascii="Times New Roman" w:hAnsi="Times New Roman" w:cs="Times New Roman"/>
            <w:sz w:val="24"/>
            <w:szCs w:val="24"/>
            <w:lang w:val="en-US"/>
          </w:rPr>
          <w:t xml:space="preserve"> </w:t>
        </w:r>
        <w:r w:rsidR="004103DA">
          <w:rPr>
            <w:rFonts w:ascii="Times New Roman" w:hAnsi="Times New Roman" w:cs="Times New Roman"/>
            <w:sz w:val="24"/>
            <w:szCs w:val="24"/>
            <w:lang w:val="en-US"/>
          </w:rPr>
          <w:t xml:space="preserve">We have shown that </w:t>
        </w:r>
      </w:ins>
      <w:ins w:id="474" w:author="Alicia" w:date="2015-05-12T15:30:00Z">
        <w:r w:rsidR="004118EB">
          <w:rPr>
            <w:rFonts w:ascii="Times New Roman" w:hAnsi="Times New Roman" w:cs="Times New Roman"/>
            <w:sz w:val="24"/>
            <w:szCs w:val="24"/>
            <w:lang w:val="en-US"/>
          </w:rPr>
          <w:t>the community context in terms of</w:t>
        </w:r>
      </w:ins>
      <w:ins w:id="475" w:author="Alicia" w:date="2015-05-12T17:02:00Z">
        <w:r w:rsidR="00E22341">
          <w:rPr>
            <w:rFonts w:ascii="Times New Roman" w:hAnsi="Times New Roman" w:cs="Times New Roman"/>
            <w:sz w:val="24"/>
            <w:szCs w:val="24"/>
            <w:lang w:val="en-US"/>
          </w:rPr>
          <w:t xml:space="preserve"> the</w:t>
        </w:r>
      </w:ins>
      <w:ins w:id="476" w:author="Alicia" w:date="2015-05-12T15:30:00Z">
        <w:r w:rsidR="004118EB">
          <w:rPr>
            <w:rFonts w:ascii="Times New Roman" w:hAnsi="Times New Roman" w:cs="Times New Roman"/>
            <w:sz w:val="24"/>
            <w:szCs w:val="24"/>
            <w:lang w:val="en-US"/>
          </w:rPr>
          <w:t xml:space="preserve"> </w:t>
        </w:r>
      </w:ins>
      <w:ins w:id="477" w:author="Alicia" w:date="2015-05-08T15:47:00Z">
        <w:r w:rsidR="004103DA">
          <w:rPr>
            <w:rFonts w:ascii="Times New Roman" w:hAnsi="Times New Roman" w:cs="Times New Roman"/>
            <w:sz w:val="24"/>
            <w:szCs w:val="24"/>
            <w:lang w:val="en-US"/>
          </w:rPr>
          <w:t>abundance of the second host is a key factor for predator presence</w:t>
        </w:r>
      </w:ins>
      <w:ins w:id="478" w:author="Alicia" w:date="2015-05-08T15:48:00Z">
        <w:r w:rsidR="004103DA">
          <w:rPr>
            <w:rFonts w:ascii="Times New Roman" w:hAnsi="Times New Roman" w:cs="Times New Roman"/>
            <w:sz w:val="24"/>
            <w:szCs w:val="24"/>
            <w:lang w:val="en-US"/>
          </w:rPr>
          <w:t xml:space="preserve">, and </w:t>
        </w:r>
      </w:ins>
      <w:ins w:id="479" w:author="Alicia" w:date="2015-05-12T15:31:00Z">
        <w:r w:rsidR="004118EB">
          <w:rPr>
            <w:rFonts w:ascii="Times New Roman" w:hAnsi="Times New Roman" w:cs="Times New Roman"/>
            <w:sz w:val="24"/>
            <w:szCs w:val="24"/>
            <w:lang w:val="en-US"/>
          </w:rPr>
          <w:t>thus</w:t>
        </w:r>
      </w:ins>
      <w:ins w:id="480" w:author="Alicia" w:date="2015-05-08T15:50:00Z">
        <w:r w:rsidR="004103DA">
          <w:rPr>
            <w:rFonts w:ascii="Times New Roman" w:hAnsi="Times New Roman" w:cs="Times New Roman"/>
            <w:sz w:val="24"/>
            <w:szCs w:val="24"/>
            <w:lang w:val="en-US"/>
          </w:rPr>
          <w:t xml:space="preserve"> it </w:t>
        </w:r>
      </w:ins>
      <w:ins w:id="481" w:author="Alicia" w:date="2015-05-08T15:48:00Z">
        <w:r w:rsidR="004103DA">
          <w:rPr>
            <w:rFonts w:ascii="Times New Roman" w:hAnsi="Times New Roman" w:cs="Times New Roman"/>
            <w:sz w:val="24"/>
            <w:szCs w:val="24"/>
            <w:lang w:val="en-US"/>
          </w:rPr>
          <w:t xml:space="preserve">will </w:t>
        </w:r>
      </w:ins>
      <w:ins w:id="482" w:author="Alicia" w:date="2015-05-08T15:50:00Z">
        <w:r w:rsidR="004103DA">
          <w:rPr>
            <w:rFonts w:ascii="Times New Roman" w:hAnsi="Times New Roman" w:cs="Times New Roman"/>
            <w:sz w:val="24"/>
            <w:szCs w:val="24"/>
            <w:lang w:val="en-US"/>
          </w:rPr>
          <w:t>indirectly condition</w:t>
        </w:r>
      </w:ins>
      <w:del w:id="483" w:author="Alicia" w:date="2015-05-07T18:07:00Z">
        <w:r w:rsidR="00830F8A" w:rsidDel="00F729A6">
          <w:rPr>
            <w:rFonts w:ascii="Times New Roman" w:hAnsi="Times New Roman" w:cs="Times New Roman"/>
            <w:sz w:val="24"/>
            <w:szCs w:val="24"/>
            <w:lang w:val="en-US"/>
          </w:rPr>
          <w:delText xml:space="preserve">Therefore, the phenotypic selection for lower shoots </w:delText>
        </w:r>
        <w:r w:rsidR="00871983" w:rsidDel="00F729A6">
          <w:rPr>
            <w:rFonts w:ascii="Times New Roman" w:hAnsi="Times New Roman" w:cs="Times New Roman"/>
            <w:sz w:val="24"/>
            <w:szCs w:val="24"/>
            <w:lang w:val="en-US"/>
          </w:rPr>
          <w:delText>mediated by the seed</w:delText>
        </w:r>
        <w:r w:rsidR="00830F8A" w:rsidDel="00F729A6">
          <w:rPr>
            <w:rFonts w:ascii="Times New Roman" w:hAnsi="Times New Roman" w:cs="Times New Roman"/>
            <w:sz w:val="24"/>
            <w:szCs w:val="24"/>
            <w:lang w:val="en-US"/>
          </w:rPr>
          <w:delText xml:space="preserve"> predator in 2011 is probably due to</w:delText>
        </w:r>
        <w:r w:rsidR="00871983" w:rsidDel="00F729A6">
          <w:rPr>
            <w:rFonts w:ascii="Times New Roman" w:hAnsi="Times New Roman" w:cs="Times New Roman"/>
            <w:sz w:val="24"/>
            <w:szCs w:val="24"/>
            <w:lang w:val="en-US"/>
          </w:rPr>
          <w:delText xml:space="preserve"> the correlated lower number of flowers in plants with low shoots, which reduces the visibility of plants for the butterfly. </w:delText>
        </w:r>
      </w:del>
    </w:p>
    <w:p w:rsidR="00772EB0" w:rsidDel="00DB4D21" w:rsidRDefault="00E56156">
      <w:pPr>
        <w:spacing w:line="480" w:lineRule="auto"/>
        <w:ind w:firstLine="709"/>
        <w:rPr>
          <w:del w:id="484" w:author="Alicia" w:date="2015-05-11T12:56:00Z"/>
          <w:rFonts w:ascii="Times New Roman" w:hAnsi="Times New Roman" w:cs="Times New Roman"/>
          <w:sz w:val="24"/>
          <w:szCs w:val="24"/>
          <w:lang w:val="en-US"/>
        </w:rPr>
        <w:pPrChange w:id="485" w:author="Alicia" w:date="2015-05-11T12:56:00Z">
          <w:pPr>
            <w:spacing w:line="480" w:lineRule="auto"/>
          </w:pPr>
        </w:pPrChange>
      </w:pPr>
      <w:moveFromRangeStart w:id="486" w:author="Alicia" w:date="2015-05-08T14:57:00Z" w:name="move418860359"/>
      <w:moveFrom w:id="487" w:author="Alicia" w:date="2015-05-08T14:57:00Z">
        <w:r w:rsidDel="0026185F">
          <w:rPr>
            <w:rFonts w:ascii="Times New Roman" w:hAnsi="Times New Roman" w:cs="Times New Roman"/>
            <w:sz w:val="24"/>
            <w:szCs w:val="24"/>
            <w:lang w:val="en-US"/>
          </w:rPr>
          <w:tab/>
          <w:t>In short, s</w:t>
        </w:r>
        <w:r w:rsidR="00A64B96" w:rsidDel="0026185F">
          <w:rPr>
            <w:rFonts w:ascii="Times New Roman" w:hAnsi="Times New Roman" w:cs="Times New Roman"/>
            <w:sz w:val="24"/>
            <w:szCs w:val="24"/>
            <w:lang w:val="en-US"/>
          </w:rPr>
          <w:t xml:space="preserve">eed predators </w:t>
        </w:r>
        <w:r w:rsidR="00670B0B" w:rsidDel="0026185F">
          <w:rPr>
            <w:rFonts w:ascii="Times New Roman" w:hAnsi="Times New Roman" w:cs="Times New Roman"/>
            <w:sz w:val="24"/>
            <w:szCs w:val="24"/>
            <w:lang w:val="en-US"/>
          </w:rPr>
          <w:t xml:space="preserve">generally </w:t>
        </w:r>
        <w:r w:rsidR="00A64B96" w:rsidDel="0026185F">
          <w:rPr>
            <w:rFonts w:ascii="Times New Roman" w:hAnsi="Times New Roman" w:cs="Times New Roman"/>
            <w:sz w:val="24"/>
            <w:szCs w:val="24"/>
            <w:lang w:val="en-US"/>
          </w:rPr>
          <w:t>prefer</w:t>
        </w:r>
        <w:r w:rsidR="00A64B96" w:rsidRPr="00A64B96" w:rsidDel="0026185F">
          <w:rPr>
            <w:rFonts w:ascii="Times New Roman" w:hAnsi="Times New Roman" w:cs="Times New Roman"/>
            <w:sz w:val="24"/>
            <w:szCs w:val="24"/>
            <w:lang w:val="en-US"/>
          </w:rPr>
          <w:t xml:space="preserve"> </w:t>
        </w:r>
        <w:r w:rsidR="00A64B96" w:rsidDel="0026185F">
          <w:rPr>
            <w:rFonts w:ascii="Times New Roman" w:hAnsi="Times New Roman" w:cs="Times New Roman"/>
            <w:sz w:val="24"/>
            <w:szCs w:val="24"/>
            <w:lang w:val="en-US"/>
          </w:rPr>
          <w:t>early-flowering plants with high number of flowers</w:t>
        </w:r>
        <w:r w:rsidR="00670B0B" w:rsidDel="0026185F">
          <w:rPr>
            <w:rFonts w:ascii="Times New Roman" w:hAnsi="Times New Roman" w:cs="Times New Roman"/>
            <w:sz w:val="24"/>
            <w:szCs w:val="24"/>
            <w:lang w:val="en-US"/>
          </w:rPr>
          <w:t>, although there are differences between populations regarding the strength of this preference.</w:t>
        </w:r>
        <w:r w:rsidR="002648F3" w:rsidDel="0026185F">
          <w:rPr>
            <w:rFonts w:ascii="Times New Roman" w:hAnsi="Times New Roman" w:cs="Times New Roman"/>
            <w:sz w:val="24"/>
            <w:szCs w:val="24"/>
            <w:lang w:val="en-US"/>
          </w:rPr>
          <w:t xml:space="preserve"> These differences lead to variations in</w:t>
        </w:r>
        <w:r w:rsidR="0038608A" w:rsidDel="0026185F">
          <w:rPr>
            <w:rFonts w:ascii="Times New Roman" w:hAnsi="Times New Roman" w:cs="Times New Roman"/>
            <w:sz w:val="24"/>
            <w:szCs w:val="24"/>
            <w:lang w:val="en-US"/>
          </w:rPr>
          <w:t xml:space="preserve"> phenotypic</w:t>
        </w:r>
        <w:r w:rsidR="002648F3" w:rsidDel="0026185F">
          <w:rPr>
            <w:rFonts w:ascii="Times New Roman" w:hAnsi="Times New Roman" w:cs="Times New Roman"/>
            <w:sz w:val="24"/>
            <w:szCs w:val="24"/>
            <w:lang w:val="en-US"/>
          </w:rPr>
          <w:t xml:space="preserve"> selection intensity. For example, in populations where early-flowering plants receive many more eggs than</w:t>
        </w:r>
        <w:r w:rsidR="002648F3" w:rsidRPr="002648F3" w:rsidDel="0026185F">
          <w:rPr>
            <w:rFonts w:ascii="Times New Roman" w:hAnsi="Times New Roman" w:cs="Times New Roman"/>
            <w:sz w:val="24"/>
            <w:szCs w:val="24"/>
            <w:lang w:val="en-US"/>
          </w:rPr>
          <w:t xml:space="preserve"> </w:t>
        </w:r>
        <w:r w:rsidR="002648F3" w:rsidDel="0026185F">
          <w:rPr>
            <w:rFonts w:ascii="Times New Roman" w:hAnsi="Times New Roman" w:cs="Times New Roman"/>
            <w:sz w:val="24"/>
            <w:szCs w:val="24"/>
            <w:lang w:val="en-US"/>
          </w:rPr>
          <w:t>late-flowering plants (</w:t>
        </w:r>
        <w:r w:rsidR="002E3CA5" w:rsidDel="0026185F">
          <w:rPr>
            <w:rFonts w:ascii="Times New Roman" w:hAnsi="Times New Roman" w:cs="Times New Roman"/>
            <w:sz w:val="24"/>
            <w:szCs w:val="24"/>
            <w:lang w:val="en-US"/>
          </w:rPr>
          <w:t xml:space="preserve">e.g. population I in </w:t>
        </w:r>
        <w:r w:rsidR="002648F3" w:rsidDel="0026185F">
          <w:rPr>
            <w:rFonts w:ascii="Times New Roman" w:hAnsi="Times New Roman" w:cs="Times New Roman"/>
            <w:sz w:val="24"/>
            <w:szCs w:val="24"/>
            <w:lang w:val="en-US"/>
          </w:rPr>
          <w:t xml:space="preserve">Fig. </w:t>
        </w:r>
        <w:r w:rsidR="00B8401D" w:rsidDel="0026185F">
          <w:rPr>
            <w:rFonts w:ascii="Times New Roman" w:hAnsi="Times New Roman" w:cs="Times New Roman"/>
            <w:sz w:val="24"/>
            <w:szCs w:val="24"/>
            <w:lang w:val="en-US"/>
          </w:rPr>
          <w:t>S4</w:t>
        </w:r>
        <w:r w:rsidR="0038608A" w:rsidDel="0026185F">
          <w:rPr>
            <w:rFonts w:ascii="Times New Roman" w:hAnsi="Times New Roman" w:cs="Times New Roman"/>
            <w:sz w:val="24"/>
            <w:szCs w:val="24"/>
            <w:lang w:val="en-US"/>
          </w:rPr>
          <w:t>.1B</w:t>
        </w:r>
        <w:r w:rsidR="002648F3" w:rsidDel="0026185F">
          <w:rPr>
            <w:rFonts w:ascii="Times New Roman" w:hAnsi="Times New Roman" w:cs="Times New Roman"/>
            <w:sz w:val="24"/>
            <w:szCs w:val="24"/>
            <w:lang w:val="en-US"/>
          </w:rPr>
          <w:t xml:space="preserve">), phenotypic selection on flowering time will be very strong, as late-flowering plants will have much higher fitness. However, in populations where the difference in egg load between early- and late-flowering plants is not </w:t>
        </w:r>
        <w:r w:rsidR="002E3CA5" w:rsidDel="0026185F">
          <w:rPr>
            <w:rFonts w:ascii="Times New Roman" w:hAnsi="Times New Roman" w:cs="Times New Roman"/>
            <w:sz w:val="24"/>
            <w:szCs w:val="24"/>
            <w:lang w:val="en-US"/>
          </w:rPr>
          <w:t>very</w:t>
        </w:r>
        <w:r w:rsidR="002648F3" w:rsidDel="0026185F">
          <w:rPr>
            <w:rFonts w:ascii="Times New Roman" w:hAnsi="Times New Roman" w:cs="Times New Roman"/>
            <w:sz w:val="24"/>
            <w:szCs w:val="24"/>
            <w:lang w:val="en-US"/>
          </w:rPr>
          <w:t xml:space="preserve"> high</w:t>
        </w:r>
        <w:r w:rsidR="002E3CA5" w:rsidDel="0026185F">
          <w:rPr>
            <w:rFonts w:ascii="Times New Roman" w:hAnsi="Times New Roman" w:cs="Times New Roman"/>
            <w:sz w:val="24"/>
            <w:szCs w:val="24"/>
            <w:lang w:val="en-US"/>
          </w:rPr>
          <w:t xml:space="preserve"> (e.g. population </w:t>
        </w:r>
        <w:r w:rsidR="00772EB0" w:rsidDel="0026185F">
          <w:rPr>
            <w:rFonts w:ascii="Times New Roman" w:hAnsi="Times New Roman" w:cs="Times New Roman"/>
            <w:sz w:val="24"/>
            <w:szCs w:val="24"/>
            <w:lang w:val="en-US"/>
          </w:rPr>
          <w:t xml:space="preserve">C </w:t>
        </w:r>
        <w:r w:rsidR="002E3CA5" w:rsidDel="0026185F">
          <w:rPr>
            <w:rFonts w:ascii="Times New Roman" w:hAnsi="Times New Roman" w:cs="Times New Roman"/>
            <w:sz w:val="24"/>
            <w:szCs w:val="24"/>
            <w:lang w:val="en-US"/>
          </w:rPr>
          <w:t xml:space="preserve">in Fig. </w:t>
        </w:r>
        <w:r w:rsidR="00B8401D" w:rsidDel="0026185F">
          <w:rPr>
            <w:rFonts w:ascii="Times New Roman" w:hAnsi="Times New Roman" w:cs="Times New Roman"/>
            <w:sz w:val="24"/>
            <w:szCs w:val="24"/>
            <w:lang w:val="en-US"/>
          </w:rPr>
          <w:t>S4</w:t>
        </w:r>
        <w:r w:rsidR="0038608A" w:rsidDel="0026185F">
          <w:rPr>
            <w:rFonts w:ascii="Times New Roman" w:hAnsi="Times New Roman" w:cs="Times New Roman"/>
            <w:sz w:val="24"/>
            <w:szCs w:val="24"/>
            <w:lang w:val="en-US"/>
          </w:rPr>
          <w:t>.1B</w:t>
        </w:r>
        <w:r w:rsidR="002E3CA5" w:rsidDel="0026185F">
          <w:rPr>
            <w:rFonts w:ascii="Times New Roman" w:hAnsi="Times New Roman" w:cs="Times New Roman"/>
            <w:sz w:val="24"/>
            <w:szCs w:val="24"/>
            <w:lang w:val="en-US"/>
          </w:rPr>
          <w:t xml:space="preserve">), phenotypic selection on flowering time will be much weaker. </w:t>
        </w:r>
        <w:r w:rsidR="00222F15" w:rsidDel="0026185F">
          <w:rPr>
            <w:rFonts w:ascii="Times New Roman" w:hAnsi="Times New Roman" w:cs="Times New Roman"/>
            <w:sz w:val="24"/>
            <w:szCs w:val="24"/>
            <w:lang w:val="en-US"/>
          </w:rPr>
          <w:t>Among-population</w:t>
        </w:r>
        <w:r w:rsidR="00FC17EF" w:rsidDel="0026185F">
          <w:rPr>
            <w:rFonts w:ascii="Times New Roman" w:hAnsi="Times New Roman" w:cs="Times New Roman"/>
            <w:sz w:val="24"/>
            <w:szCs w:val="24"/>
            <w:lang w:val="en-US"/>
          </w:rPr>
          <w:t xml:space="preserve"> variation in phenotypic selection </w:t>
        </w:r>
        <w:r w:rsidR="00222F15" w:rsidDel="0026185F">
          <w:rPr>
            <w:rFonts w:ascii="Times New Roman" w:hAnsi="Times New Roman" w:cs="Times New Roman"/>
            <w:sz w:val="24"/>
            <w:szCs w:val="24"/>
            <w:lang w:val="en-US"/>
          </w:rPr>
          <w:t>intensity is the basis for the occurrence of</w:t>
        </w:r>
        <w:r w:rsidR="00FC17EF" w:rsidDel="0026185F">
          <w:rPr>
            <w:rFonts w:ascii="Times New Roman" w:hAnsi="Times New Roman" w:cs="Times New Roman"/>
            <w:sz w:val="24"/>
            <w:szCs w:val="24"/>
            <w:lang w:val="en-US"/>
          </w:rPr>
          <w:t xml:space="preserve"> selection mosaics</w:t>
        </w:r>
        <w:r w:rsidR="00405A04" w:rsidDel="0026185F">
          <w:rPr>
            <w:rFonts w:ascii="Times New Roman" w:hAnsi="Times New Roman" w:cs="Times New Roman"/>
            <w:sz w:val="24"/>
            <w:szCs w:val="24"/>
            <w:lang w:val="en-US"/>
          </w:rPr>
          <w:t xml:space="preserve"> and local adaptation</w:t>
        </w:r>
        <w:r w:rsidR="00FC17EF" w:rsidDel="0026185F">
          <w:rPr>
            <w:rFonts w:ascii="Times New Roman" w:hAnsi="Times New Roman" w:cs="Times New Roman"/>
            <w:sz w:val="24"/>
            <w:szCs w:val="24"/>
            <w:lang w:val="en-US"/>
          </w:rPr>
          <w:t xml:space="preserve"> </w:t>
        </w:r>
        <w:r w:rsidR="00FC17EF" w:rsidDel="0026185F">
          <w:rPr>
            <w:rFonts w:ascii="Times New Roman" w:hAnsi="Times New Roman" w:cs="Times New Roman"/>
            <w:sz w:val="24"/>
            <w:szCs w:val="24"/>
            <w:lang w:val="en-US"/>
          </w:rPr>
          <w:fldChar w:fldCharType="begin"/>
        </w:r>
        <w:r w:rsidR="00FC17EF" w:rsidDel="0026185F">
          <w:rPr>
            <w:rFonts w:ascii="Times New Roman" w:hAnsi="Times New Roman" w:cs="Times New Roman"/>
            <w:sz w:val="24"/>
            <w:szCs w:val="24"/>
            <w:lang w:val="en-US"/>
          </w:rPr>
          <w:instrText xml:space="preserve"> ADDIN ZOTERO_ITEM CSL_CITATION {"citationID":"2orcorlg1t","properties":{"formattedCitation":"(Thompson,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instrText>
        </w:r>
        <w:r w:rsidR="00FC17EF" w:rsidDel="0026185F">
          <w:rPr>
            <w:rFonts w:ascii="Times New Roman" w:hAnsi="Times New Roman" w:cs="Times New Roman"/>
            <w:sz w:val="24"/>
            <w:szCs w:val="24"/>
            <w:lang w:val="en-US"/>
          </w:rPr>
          <w:fldChar w:fldCharType="separate"/>
        </w:r>
        <w:r w:rsidR="00FC17EF" w:rsidRPr="00FC17EF" w:rsidDel="0026185F">
          <w:rPr>
            <w:rFonts w:ascii="Times New Roman" w:hAnsi="Times New Roman" w:cs="Times New Roman"/>
            <w:sz w:val="24"/>
            <w:lang w:val="en-US"/>
          </w:rPr>
          <w:t>(Thompson, 2005)</w:t>
        </w:r>
        <w:r w:rsidR="00FC17EF" w:rsidDel="0026185F">
          <w:rPr>
            <w:rFonts w:ascii="Times New Roman" w:hAnsi="Times New Roman" w:cs="Times New Roman"/>
            <w:sz w:val="24"/>
            <w:szCs w:val="24"/>
            <w:lang w:val="en-US"/>
          </w:rPr>
          <w:fldChar w:fldCharType="end"/>
        </w:r>
        <w:r w:rsidR="00FC17EF" w:rsidDel="0026185F">
          <w:rPr>
            <w:rFonts w:ascii="Times New Roman" w:hAnsi="Times New Roman" w:cs="Times New Roman"/>
            <w:sz w:val="24"/>
            <w:szCs w:val="24"/>
            <w:lang w:val="en-US"/>
          </w:rPr>
          <w:t xml:space="preserve"> and </w:t>
        </w:r>
        <w:r w:rsidR="00222F15" w:rsidDel="0026185F">
          <w:rPr>
            <w:rFonts w:ascii="Times New Roman" w:hAnsi="Times New Roman" w:cs="Times New Roman"/>
            <w:sz w:val="24"/>
            <w:szCs w:val="24"/>
            <w:lang w:val="en-US"/>
          </w:rPr>
          <w:t xml:space="preserve">could </w:t>
        </w:r>
        <w:r w:rsidR="00FC17EF" w:rsidDel="0026185F">
          <w:rPr>
            <w:rFonts w:ascii="Times New Roman" w:hAnsi="Times New Roman" w:cs="Times New Roman"/>
            <w:sz w:val="24"/>
            <w:szCs w:val="24"/>
            <w:lang w:val="en-US"/>
          </w:rPr>
          <w:t xml:space="preserve">promote different evolutionary trajectories in different populations. </w:t>
        </w:r>
        <w:r w:rsidR="00222F15" w:rsidDel="0026185F">
          <w:rPr>
            <w:rFonts w:ascii="Times New Roman" w:hAnsi="Times New Roman" w:cs="Times New Roman"/>
            <w:sz w:val="24"/>
            <w:szCs w:val="24"/>
            <w:lang w:val="en-US"/>
          </w:rPr>
          <w:t>However, this would need differences among populations in phenotypic selection for phenology to be constant among years</w:t>
        </w:r>
        <w:r w:rsidR="00772EB0" w:rsidDel="0026185F">
          <w:rPr>
            <w:rFonts w:ascii="Times New Roman" w:hAnsi="Times New Roman" w:cs="Times New Roman"/>
            <w:sz w:val="24"/>
            <w:szCs w:val="24"/>
            <w:lang w:val="en-US"/>
          </w:rPr>
          <w:t xml:space="preserve">. </w:t>
        </w:r>
        <w:r w:rsidR="00CF1A3F" w:rsidDel="0026185F">
          <w:rPr>
            <w:rFonts w:ascii="Times New Roman" w:hAnsi="Times New Roman" w:cs="Times New Roman"/>
            <w:sz w:val="24"/>
            <w:szCs w:val="24"/>
            <w:lang w:val="en-US"/>
          </w:rPr>
          <w:t xml:space="preserve">Although we found </w:t>
        </w:r>
        <w:r w:rsidR="00CF1A3F" w:rsidRPr="00CF1A3F" w:rsidDel="0026185F">
          <w:rPr>
            <w:rFonts w:ascii="Times New Roman" w:hAnsi="Times New Roman" w:cs="Times New Roman"/>
            <w:sz w:val="24"/>
            <w:szCs w:val="24"/>
            <w:lang w:val="en-US"/>
          </w:rPr>
          <w:t>great spati</w:t>
        </w:r>
        <w:r w:rsidR="00CF1A3F" w:rsidDel="0026185F">
          <w:rPr>
            <w:rFonts w:ascii="Times New Roman" w:hAnsi="Times New Roman" w:cs="Times New Roman"/>
            <w:sz w:val="24"/>
            <w:szCs w:val="24"/>
            <w:lang w:val="en-US"/>
          </w:rPr>
          <w:t>o</w:t>
        </w:r>
        <w:r w:rsidR="00CF1A3F" w:rsidRPr="00CF1A3F" w:rsidDel="0026185F">
          <w:rPr>
            <w:rFonts w:ascii="Times New Roman" w:hAnsi="Times New Roman" w:cs="Times New Roman"/>
            <w:sz w:val="24"/>
            <w:szCs w:val="24"/>
            <w:lang w:val="en-US"/>
          </w:rPr>
          <w:t>temporal variation in selective scenarios for flowering phenology</w:t>
        </w:r>
        <w:r w:rsidR="00772EB0" w:rsidDel="0026185F">
          <w:rPr>
            <w:rFonts w:ascii="Times New Roman" w:hAnsi="Times New Roman" w:cs="Times New Roman"/>
            <w:sz w:val="24"/>
            <w:szCs w:val="24"/>
            <w:lang w:val="en-US"/>
          </w:rPr>
          <w:t>, some populations showed consistently strong phenotypi</w:t>
        </w:r>
        <w:r w:rsidR="00715A8E" w:rsidDel="0026185F">
          <w:rPr>
            <w:rFonts w:ascii="Times New Roman" w:hAnsi="Times New Roman" w:cs="Times New Roman"/>
            <w:sz w:val="24"/>
            <w:szCs w:val="24"/>
            <w:lang w:val="en-US"/>
          </w:rPr>
          <w:t>c selection in both study years (</w:t>
        </w:r>
        <w:r w:rsidR="00715A8E" w:rsidRPr="00772EB0" w:rsidDel="0026185F">
          <w:rPr>
            <w:rFonts w:ascii="Times New Roman" w:hAnsi="Times New Roman" w:cs="Times New Roman"/>
            <w:sz w:val="24"/>
            <w:szCs w:val="24"/>
            <w:lang w:val="en-US"/>
          </w:rPr>
          <w:t>e.g. population I</w:t>
        </w:r>
        <w:r w:rsidR="00715A8E" w:rsidDel="0026185F">
          <w:rPr>
            <w:rFonts w:ascii="Times New Roman" w:hAnsi="Times New Roman" w:cs="Times New Roman"/>
            <w:sz w:val="24"/>
            <w:szCs w:val="24"/>
            <w:lang w:val="en-US"/>
          </w:rPr>
          <w:t>)</w:t>
        </w:r>
        <w:r w:rsidR="00772EB0" w:rsidDel="0026185F">
          <w:rPr>
            <w:rFonts w:ascii="Times New Roman" w:hAnsi="Times New Roman" w:cs="Times New Roman"/>
            <w:sz w:val="24"/>
            <w:szCs w:val="24"/>
            <w:lang w:val="en-US"/>
          </w:rPr>
          <w:t xml:space="preserve">. </w:t>
        </w:r>
        <w:r w:rsidR="007D05FD" w:rsidDel="0026185F">
          <w:rPr>
            <w:rFonts w:ascii="Times New Roman" w:hAnsi="Times New Roman" w:cs="Times New Roman"/>
            <w:sz w:val="24"/>
            <w:szCs w:val="24"/>
            <w:lang w:val="en-US"/>
          </w:rPr>
          <w:t>Although more study years would be needed to confirm this trend</w:t>
        </w:r>
        <w:r w:rsidR="008535BA" w:rsidDel="0026185F">
          <w:rPr>
            <w:rFonts w:ascii="Times New Roman" w:hAnsi="Times New Roman" w:cs="Times New Roman"/>
            <w:sz w:val="24"/>
            <w:szCs w:val="24"/>
            <w:lang w:val="en-US"/>
          </w:rPr>
          <w:t xml:space="preserve">, </w:t>
        </w:r>
        <w:r w:rsidR="00715A8E" w:rsidDel="0026185F">
          <w:rPr>
            <w:rFonts w:ascii="Times New Roman" w:hAnsi="Times New Roman" w:cs="Times New Roman"/>
            <w:sz w:val="24"/>
            <w:szCs w:val="24"/>
            <w:lang w:val="en-US"/>
          </w:rPr>
          <w:t>these</w:t>
        </w:r>
        <w:r w:rsidR="008535BA" w:rsidDel="0026185F">
          <w:rPr>
            <w:rFonts w:ascii="Times New Roman" w:hAnsi="Times New Roman" w:cs="Times New Roman"/>
            <w:sz w:val="24"/>
            <w:szCs w:val="24"/>
            <w:lang w:val="en-US"/>
          </w:rPr>
          <w:t xml:space="preserve"> </w:t>
        </w:r>
        <w:r w:rsidR="001E780A" w:rsidDel="0026185F">
          <w:rPr>
            <w:rFonts w:ascii="Times New Roman" w:hAnsi="Times New Roman" w:cs="Times New Roman"/>
            <w:sz w:val="24"/>
            <w:szCs w:val="24"/>
            <w:lang w:val="en-US"/>
          </w:rPr>
          <w:t xml:space="preserve">populations </w:t>
        </w:r>
        <w:r w:rsidR="007D05FD" w:rsidDel="0026185F">
          <w:rPr>
            <w:rFonts w:ascii="Times New Roman" w:hAnsi="Times New Roman" w:cs="Times New Roman"/>
            <w:sz w:val="24"/>
            <w:szCs w:val="24"/>
            <w:lang w:val="en-US"/>
          </w:rPr>
          <w:t>could potentially act</w:t>
        </w:r>
        <w:r w:rsidR="001E780A" w:rsidDel="0026185F">
          <w:rPr>
            <w:rFonts w:ascii="Times New Roman" w:hAnsi="Times New Roman" w:cs="Times New Roman"/>
            <w:sz w:val="24"/>
            <w:szCs w:val="24"/>
            <w:lang w:val="en-US"/>
          </w:rPr>
          <w:t xml:space="preserve"> as “</w:t>
        </w:r>
        <w:r w:rsidR="008535BA" w:rsidDel="0026185F">
          <w:rPr>
            <w:rFonts w:ascii="Times New Roman" w:hAnsi="Times New Roman" w:cs="Times New Roman"/>
            <w:sz w:val="24"/>
            <w:szCs w:val="24"/>
            <w:lang w:val="en-US"/>
          </w:rPr>
          <w:t>coevolutionary hot spots</w:t>
        </w:r>
        <w:r w:rsidR="001E780A" w:rsidDel="0026185F">
          <w:rPr>
            <w:rFonts w:ascii="Times New Roman" w:hAnsi="Times New Roman" w:cs="Times New Roman"/>
            <w:sz w:val="24"/>
            <w:szCs w:val="24"/>
            <w:lang w:val="en-US"/>
          </w:rPr>
          <w:t xml:space="preserve">” </w:t>
        </w:r>
        <w:r w:rsidR="001E780A" w:rsidDel="0026185F">
          <w:rPr>
            <w:rFonts w:ascii="Times New Roman" w:hAnsi="Times New Roman" w:cs="Times New Roman"/>
            <w:sz w:val="24"/>
            <w:szCs w:val="24"/>
            <w:lang w:val="en-US"/>
          </w:rPr>
          <w:fldChar w:fldCharType="begin"/>
        </w:r>
        <w:r w:rsidR="001E780A" w:rsidDel="0026185F">
          <w:rPr>
            <w:rFonts w:ascii="Times New Roman" w:hAnsi="Times New Roman" w:cs="Times New Roman"/>
            <w:sz w:val="24"/>
            <w:szCs w:val="24"/>
            <w:lang w:val="en-US"/>
          </w:rPr>
          <w:instrText xml:space="preserve"> ADDIN ZOTERO_ITEM CSL_CITATION {"citationID":"1ku4uoivhc","properties":{"formattedCitation":"(Thompson, 1999)","plainCitation":"(Thompson, 1999)"},"citationItems":[{"id":3334,"uris":["http://zotero.org/users/624279/items/RFZHRUFA"],"uri":["http://zotero.org/users/624279/items/RFZHRUFA"],"itemData":{"id":3334,"type":"article-journal","title":"Specific hypotheses on the geographic mosaic of coevolution.","container-title":"The American Naturalist","page":"S1-S14","volume":"153","issue":"S5","source":"JSTOR","abstract":"abstract: Coevolution is one of the major processes organizing the earth's biodiversity. The need to understand coevolution as an ongoing process has grown as ecological concerns have risen over the dynamics of rapidly changing biological communities, the conservation of genetic diversity, and the population biology of diseases. The biggest current challenge is to understand how coevolution operates across broad geographic landscapes, linking local ecological processes with phylogeographic patterns. The geographic mosaic theory of coevolution provides a framework for asking how coevolution continually reshapes interactions across different spatial and temporal scales. It produces specific hypotheses on how geographically structured coevolution differs from coevolution at the local scale. It also provides a framework for understanding how local maladaptation can result from coevolution and why coevolved interactions may rarely produce long lists of coevolved traits that become fixed within species. Long</w:instrText>
        </w:r>
        <w:r w:rsidR="001E780A" w:rsidDel="0026185F">
          <w:rPr>
            <w:rFonts w:ascii="Cambria Math" w:hAnsi="Cambria Math" w:cs="Cambria Math"/>
            <w:sz w:val="24"/>
            <w:szCs w:val="24"/>
            <w:lang w:val="en-US"/>
          </w:rPr>
          <w:instrText>‐</w:instrText>
        </w:r>
        <w:r w:rsidR="001E780A" w:rsidDel="0026185F">
          <w:rPr>
            <w:rFonts w:ascii="Times New Roman" w:hAnsi="Times New Roman" w:cs="Times New Roman"/>
            <w:sz w:val="24"/>
            <w:szCs w:val="24"/>
            <w:lang w:val="en-US"/>
          </w:rPr>
          <w:instrText xml:space="preserve">term field studies of the same interaction across multiple communities and spatially structured mathematical models are together beginning to show that coevolution may be a more important ongoing process than had been indicated by earlier empirical and theoretical studies lacking a geographic perspective.","DOI":"10.1086/303208","ISSN":"0003-0147","journalAbbreviation":"The American Naturalist","author":[{"family":"Thompson","given":"John N."}],"issued":{"date-parts":[["1999",5,1]]},"accessed":{"date-parts":[["2015",2,9]]}}}],"schema":"https://github.com/citation-style-language/schema/raw/master/csl-citation.json"} </w:instrText>
        </w:r>
        <w:r w:rsidR="001E780A" w:rsidDel="0026185F">
          <w:rPr>
            <w:rFonts w:ascii="Times New Roman" w:hAnsi="Times New Roman" w:cs="Times New Roman"/>
            <w:sz w:val="24"/>
            <w:szCs w:val="24"/>
            <w:lang w:val="en-US"/>
          </w:rPr>
          <w:fldChar w:fldCharType="separate"/>
        </w:r>
        <w:r w:rsidR="001E780A" w:rsidRPr="009C043A" w:rsidDel="0026185F">
          <w:rPr>
            <w:rFonts w:ascii="Times New Roman" w:hAnsi="Times New Roman" w:cs="Times New Roman"/>
            <w:sz w:val="24"/>
            <w:lang w:val="en-US"/>
          </w:rPr>
          <w:t>(Thompson, 1999)</w:t>
        </w:r>
        <w:r w:rsidR="001E780A" w:rsidDel="0026185F">
          <w:rPr>
            <w:rFonts w:ascii="Times New Roman" w:hAnsi="Times New Roman" w:cs="Times New Roman"/>
            <w:sz w:val="24"/>
            <w:szCs w:val="24"/>
            <w:lang w:val="en-US"/>
          </w:rPr>
          <w:fldChar w:fldCharType="end"/>
        </w:r>
        <w:r w:rsidR="009737DE" w:rsidDel="0026185F">
          <w:rPr>
            <w:rFonts w:ascii="Times New Roman" w:hAnsi="Times New Roman" w:cs="Times New Roman"/>
            <w:sz w:val="24"/>
            <w:szCs w:val="24"/>
            <w:lang w:val="en-US"/>
          </w:rPr>
          <w:t xml:space="preserve">. If this strong phenotypic selection is maintained in time, it </w:t>
        </w:r>
        <w:r w:rsidR="007D05FD" w:rsidDel="0026185F">
          <w:rPr>
            <w:rFonts w:ascii="Times New Roman" w:hAnsi="Times New Roman" w:cs="Times New Roman"/>
            <w:sz w:val="24"/>
            <w:szCs w:val="24"/>
            <w:lang w:val="en-US"/>
          </w:rPr>
          <w:t>could drive evolutionary change</w:t>
        </w:r>
        <w:r w:rsidR="001E780A" w:rsidDel="0026185F">
          <w:rPr>
            <w:rFonts w:ascii="Times New Roman" w:hAnsi="Times New Roman" w:cs="Times New Roman"/>
            <w:sz w:val="24"/>
            <w:szCs w:val="24"/>
            <w:lang w:val="en-US"/>
          </w:rPr>
          <w:t xml:space="preserve"> </w:t>
        </w:r>
        <w:r w:rsidR="007D05FD" w:rsidDel="0026185F">
          <w:rPr>
            <w:rFonts w:ascii="Times New Roman" w:hAnsi="Times New Roman" w:cs="Times New Roman"/>
            <w:sz w:val="24"/>
            <w:szCs w:val="24"/>
            <w:lang w:val="en-US"/>
          </w:rPr>
          <w:t>toward</w:t>
        </w:r>
        <w:r w:rsidR="001A6220" w:rsidDel="0026185F">
          <w:rPr>
            <w:rFonts w:ascii="Times New Roman" w:hAnsi="Times New Roman" w:cs="Times New Roman"/>
            <w:sz w:val="24"/>
            <w:szCs w:val="24"/>
            <w:lang w:val="en-US"/>
          </w:rPr>
          <w:t>s a later flowering phenology</w:t>
        </w:r>
        <w:r w:rsidR="007D05FD" w:rsidDel="0026185F">
          <w:rPr>
            <w:rFonts w:ascii="Times New Roman" w:hAnsi="Times New Roman" w:cs="Times New Roman"/>
            <w:sz w:val="24"/>
            <w:szCs w:val="24"/>
            <w:lang w:val="en-US"/>
          </w:rPr>
          <w:t xml:space="preserve">. </w:t>
        </w:r>
      </w:moveFrom>
    </w:p>
    <w:moveFromRangeEnd w:id="486"/>
    <w:p w:rsidR="00F95CA8" w:rsidDel="00366FA4" w:rsidRDefault="00E8420D">
      <w:pPr>
        <w:spacing w:line="480" w:lineRule="auto"/>
        <w:rPr>
          <w:del w:id="488" w:author="Alicia" w:date="2015-05-08T15:25:00Z"/>
          <w:rFonts w:ascii="Times New Roman" w:hAnsi="Times New Roman" w:cs="Times New Roman"/>
          <w:b/>
          <w:sz w:val="24"/>
          <w:szCs w:val="24"/>
          <w:lang w:val="en-US"/>
        </w:rPr>
      </w:pPr>
      <w:del w:id="489" w:author="Alicia" w:date="2015-05-08T15:25:00Z">
        <w:r w:rsidDel="00366FA4">
          <w:rPr>
            <w:rFonts w:ascii="Times New Roman" w:hAnsi="Times New Roman" w:cs="Times New Roman"/>
            <w:b/>
            <w:sz w:val="24"/>
            <w:szCs w:val="24"/>
            <w:lang w:val="en-US"/>
          </w:rPr>
          <w:delText xml:space="preserve">Phenotypic selection is dependent </w:delText>
        </w:r>
        <w:r w:rsidR="00320FFE" w:rsidDel="00366FA4">
          <w:rPr>
            <w:rFonts w:ascii="Times New Roman" w:hAnsi="Times New Roman" w:cs="Times New Roman"/>
            <w:b/>
            <w:sz w:val="24"/>
            <w:szCs w:val="24"/>
            <w:lang w:val="en-US"/>
          </w:rPr>
          <w:delText>on</w:delText>
        </w:r>
        <w:r w:rsidR="006211F4" w:rsidRPr="00320FFE" w:rsidDel="00366FA4">
          <w:rPr>
            <w:rFonts w:ascii="Times New Roman" w:hAnsi="Times New Roman" w:cs="Times New Roman"/>
            <w:b/>
            <w:sz w:val="24"/>
            <w:szCs w:val="24"/>
            <w:lang w:val="en-US"/>
          </w:rPr>
          <w:delText xml:space="preserve"> the c</w:delText>
        </w:r>
        <w:r w:rsidR="00F95CA8" w:rsidRPr="00320FFE" w:rsidDel="00366FA4">
          <w:rPr>
            <w:rFonts w:ascii="Times New Roman" w:hAnsi="Times New Roman" w:cs="Times New Roman"/>
            <w:b/>
            <w:sz w:val="24"/>
            <w:szCs w:val="24"/>
            <w:lang w:val="en-US"/>
          </w:rPr>
          <w:delText>ommunity contex</w:delText>
        </w:r>
        <w:r w:rsidR="006211F4" w:rsidRPr="00320FFE" w:rsidDel="00366FA4">
          <w:rPr>
            <w:rFonts w:ascii="Times New Roman" w:hAnsi="Times New Roman" w:cs="Times New Roman"/>
            <w:b/>
            <w:sz w:val="24"/>
            <w:szCs w:val="24"/>
            <w:lang w:val="en-US"/>
          </w:rPr>
          <w:delText>t</w:delText>
        </w:r>
      </w:del>
    </w:p>
    <w:p w:rsidR="00EC3F95" w:rsidRDefault="00F95CA8" w:rsidP="00415E39">
      <w:pPr>
        <w:spacing w:line="480" w:lineRule="auto"/>
        <w:ind w:firstLine="709"/>
        <w:rPr>
          <w:rFonts w:ascii="Times New Roman" w:hAnsi="Times New Roman" w:cs="Times New Roman"/>
          <w:sz w:val="24"/>
          <w:szCs w:val="24"/>
          <w:lang w:val="en-US"/>
        </w:rPr>
      </w:pPr>
      <w:del w:id="490" w:author="Alicia" w:date="2015-05-08T15:51:00Z">
        <w:r w:rsidDel="004103DA">
          <w:rPr>
            <w:rFonts w:ascii="Times New Roman" w:hAnsi="Times New Roman" w:cs="Times New Roman"/>
            <w:sz w:val="24"/>
            <w:szCs w:val="24"/>
            <w:lang w:val="en-US"/>
          </w:rPr>
          <w:delText xml:space="preserve">Our results also show that </w:delText>
        </w:r>
      </w:del>
      <w:ins w:id="491" w:author="Alicia" w:date="2015-05-12T17:08:00Z">
        <w:r w:rsidR="00314D5B">
          <w:rPr>
            <w:rFonts w:ascii="Times New Roman" w:hAnsi="Times New Roman" w:cs="Times New Roman"/>
            <w:sz w:val="24"/>
            <w:szCs w:val="24"/>
            <w:lang w:val="en-US"/>
          </w:rPr>
          <w:t xml:space="preserve"> </w:t>
        </w:r>
      </w:ins>
      <w:proofErr w:type="gramStart"/>
      <w:r>
        <w:rPr>
          <w:rFonts w:ascii="Times New Roman" w:hAnsi="Times New Roman" w:cs="Times New Roman"/>
          <w:sz w:val="24"/>
          <w:szCs w:val="24"/>
          <w:lang w:val="en-US"/>
        </w:rPr>
        <w:t>phenotypic</w:t>
      </w:r>
      <w:proofErr w:type="gramEnd"/>
      <w:r>
        <w:rPr>
          <w:rFonts w:ascii="Times New Roman" w:hAnsi="Times New Roman" w:cs="Times New Roman"/>
          <w:sz w:val="24"/>
          <w:szCs w:val="24"/>
          <w:lang w:val="en-US"/>
        </w:rPr>
        <w:t xml:space="preserve"> selection </w:t>
      </w:r>
      <w:r w:rsidR="00272544">
        <w:rPr>
          <w:rFonts w:ascii="Times New Roman" w:hAnsi="Times New Roman" w:cs="Times New Roman"/>
          <w:sz w:val="24"/>
          <w:szCs w:val="24"/>
          <w:lang w:val="en-US"/>
        </w:rPr>
        <w:t>on flowering phenology</w:t>
      </w:r>
      <w:del w:id="492" w:author="Alicia" w:date="2015-05-12T15:32:00Z">
        <w:r w:rsidR="00272544" w:rsidDel="004118EB">
          <w:rPr>
            <w:rFonts w:ascii="Times New Roman" w:hAnsi="Times New Roman" w:cs="Times New Roman"/>
            <w:sz w:val="24"/>
            <w:szCs w:val="24"/>
            <w:lang w:val="en-US"/>
          </w:rPr>
          <w:delText xml:space="preserve"> </w:delText>
        </w:r>
      </w:del>
      <w:del w:id="493" w:author="Alicia" w:date="2015-05-12T15:31:00Z">
        <w:r w:rsidDel="004118EB">
          <w:rPr>
            <w:rFonts w:ascii="Times New Roman" w:hAnsi="Times New Roman" w:cs="Times New Roman"/>
            <w:sz w:val="24"/>
            <w:szCs w:val="24"/>
            <w:lang w:val="en-US"/>
          </w:rPr>
          <w:delText xml:space="preserve">in </w:delText>
        </w:r>
        <w:r w:rsidRPr="00F95CA8" w:rsidDel="004118EB">
          <w:rPr>
            <w:rFonts w:ascii="Times New Roman" w:hAnsi="Times New Roman" w:cs="Times New Roman"/>
            <w:i/>
            <w:sz w:val="24"/>
            <w:szCs w:val="24"/>
            <w:lang w:val="en-US"/>
          </w:rPr>
          <w:delText>G. pneumonanthe</w:delText>
        </w:r>
      </w:del>
      <w:del w:id="494" w:author="Alicia" w:date="2015-05-08T15:51:00Z">
        <w:r w:rsidDel="004103DA">
          <w:rPr>
            <w:rFonts w:ascii="Times New Roman" w:hAnsi="Times New Roman" w:cs="Times New Roman"/>
            <w:sz w:val="24"/>
            <w:szCs w:val="24"/>
            <w:lang w:val="en-US"/>
          </w:rPr>
          <w:delText xml:space="preserve"> is </w:delText>
        </w:r>
        <w:r w:rsidR="004A5D7E" w:rsidDel="004103DA">
          <w:rPr>
            <w:rFonts w:ascii="Times New Roman" w:hAnsi="Times New Roman" w:cs="Times New Roman"/>
            <w:sz w:val="24"/>
            <w:szCs w:val="24"/>
            <w:lang w:val="en-US"/>
          </w:rPr>
          <w:delText xml:space="preserve">indirectly dependent on the </w:delText>
        </w:r>
        <w:r w:rsidDel="004103DA">
          <w:rPr>
            <w:rFonts w:ascii="Times New Roman" w:hAnsi="Times New Roman" w:cs="Times New Roman"/>
            <w:sz w:val="24"/>
            <w:szCs w:val="24"/>
            <w:lang w:val="en-US"/>
          </w:rPr>
          <w:delText>community context</w:delText>
        </w:r>
        <w:r w:rsidR="006916EC" w:rsidDel="004103DA">
          <w:rPr>
            <w:rFonts w:ascii="Times New Roman" w:hAnsi="Times New Roman" w:cs="Times New Roman"/>
            <w:sz w:val="24"/>
            <w:szCs w:val="24"/>
            <w:lang w:val="en-US"/>
          </w:rPr>
          <w:delText xml:space="preserve"> in terms of abundance of the second host of its butterfly seed predator</w:delText>
        </w:r>
      </w:del>
      <w:r w:rsidR="006211F4">
        <w:rPr>
          <w:rFonts w:ascii="Times New Roman" w:hAnsi="Times New Roman" w:cs="Times New Roman"/>
          <w:sz w:val="24"/>
          <w:szCs w:val="24"/>
          <w:lang w:val="en-US"/>
        </w:rPr>
        <w:t xml:space="preserve">. </w:t>
      </w:r>
      <w:ins w:id="495" w:author="Alicia" w:date="2015-05-12T16:41:00Z">
        <w:r w:rsidR="004365ED">
          <w:rPr>
            <w:rFonts w:ascii="Times New Roman" w:hAnsi="Times New Roman" w:cs="Times New Roman"/>
            <w:sz w:val="24"/>
            <w:szCs w:val="24"/>
            <w:lang w:val="en-US"/>
          </w:rPr>
          <w:t xml:space="preserve">Previous studies have shown </w:t>
        </w:r>
      </w:ins>
      <w:ins w:id="496" w:author="Alicia" w:date="2015-05-12T16:42:00Z">
        <w:r w:rsidR="004365ED">
          <w:rPr>
            <w:rFonts w:ascii="Times New Roman" w:hAnsi="Times New Roman" w:cs="Times New Roman"/>
            <w:sz w:val="24"/>
            <w:szCs w:val="24"/>
            <w:lang w:val="en-US"/>
          </w:rPr>
          <w:t>that</w:t>
        </w:r>
      </w:ins>
      <w:ins w:id="497" w:author="Alicia" w:date="2015-05-12T17:29:00Z">
        <w:r w:rsidR="008233BF">
          <w:rPr>
            <w:rFonts w:ascii="Times New Roman" w:hAnsi="Times New Roman" w:cs="Times New Roman"/>
            <w:sz w:val="24"/>
            <w:szCs w:val="24"/>
            <w:lang w:val="en-US"/>
          </w:rPr>
          <w:t xml:space="preserve"> the c</w:t>
        </w:r>
        <w:r w:rsidR="008233BF" w:rsidRPr="008233BF">
          <w:rPr>
            <w:rFonts w:ascii="Times New Roman" w:hAnsi="Times New Roman" w:cs="Times New Roman"/>
            <w:sz w:val="24"/>
            <w:szCs w:val="24"/>
            <w:lang w:val="en-US"/>
          </w:rPr>
          <w:t xml:space="preserve">ommunity context can affect the likelihood or intensity of </w:t>
        </w:r>
        <w:r w:rsidR="008233BF">
          <w:rPr>
            <w:rFonts w:ascii="Times New Roman" w:hAnsi="Times New Roman" w:cs="Times New Roman"/>
            <w:sz w:val="24"/>
            <w:szCs w:val="24"/>
            <w:lang w:val="en-US"/>
          </w:rPr>
          <w:t>plant-animal interactions</w:t>
        </w:r>
      </w:ins>
      <w:ins w:id="498" w:author="Alicia" w:date="2015-05-12T17:30:00Z">
        <w:r w:rsidR="008233BF">
          <w:rPr>
            <w:rFonts w:ascii="Times New Roman" w:hAnsi="Times New Roman" w:cs="Times New Roman"/>
            <w:sz w:val="24"/>
            <w:szCs w:val="24"/>
            <w:lang w:val="en-US"/>
          </w:rPr>
          <w:t xml:space="preserve"> </w:t>
        </w:r>
        <w:r w:rsidR="008233BF">
          <w:rPr>
            <w:rFonts w:ascii="Times New Roman" w:hAnsi="Times New Roman" w:cs="Times New Roman"/>
            <w:sz w:val="24"/>
            <w:szCs w:val="24"/>
            <w:lang w:val="en-US"/>
          </w:rPr>
          <w:fldChar w:fldCharType="begin"/>
        </w:r>
        <w:r w:rsidR="008233BF">
          <w:rPr>
            <w:rFonts w:ascii="Times New Roman" w:hAnsi="Times New Roman" w:cs="Times New Roman"/>
            <w:sz w:val="24"/>
            <w:szCs w:val="24"/>
            <w:lang w:val="en-US"/>
          </w:rPr>
          <w:instrText xml:space="preserve"> ADDIN ZOTERO_ITEM CSL_CITATION {"citationID":"102lol4ei4","properties":{"formattedCitation":"(Strauss &amp; Irwin, 2004)","plainCitation":"(Strauss &amp; Irwin, 2004)"},"citationItems":[{"id":1187,"uris":["http://zotero.org/users/624279/items/D9QJP7S9"],"uri":["http://zotero.org/users/624279/items/D9QJP7S9"],"itemData":{"id":1187,"type":"article-journal","title":"Ecological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instrText>
        </w:r>
      </w:ins>
      <w:r w:rsidR="008233BF">
        <w:rPr>
          <w:rFonts w:ascii="Times New Roman" w:hAnsi="Times New Roman" w:cs="Times New Roman"/>
          <w:sz w:val="24"/>
          <w:szCs w:val="24"/>
          <w:lang w:val="en-US"/>
        </w:rPr>
        <w:fldChar w:fldCharType="separate"/>
      </w:r>
      <w:ins w:id="499" w:author="Alicia" w:date="2015-05-12T17:30:00Z">
        <w:r w:rsidR="008233BF" w:rsidRPr="008233BF">
          <w:rPr>
            <w:rFonts w:ascii="Times New Roman" w:hAnsi="Times New Roman" w:cs="Times New Roman"/>
            <w:sz w:val="24"/>
            <w:lang w:val="en-US"/>
            <w:rPrChange w:id="500" w:author="Alicia" w:date="2015-05-12T17:30:00Z">
              <w:rPr/>
            </w:rPrChange>
          </w:rPr>
          <w:t>(Strauss &amp; Irwin, 2004)</w:t>
        </w:r>
        <w:r w:rsidR="008233BF">
          <w:rPr>
            <w:rFonts w:ascii="Times New Roman" w:hAnsi="Times New Roman" w:cs="Times New Roman"/>
            <w:sz w:val="24"/>
            <w:szCs w:val="24"/>
            <w:lang w:val="en-US"/>
          </w:rPr>
          <w:fldChar w:fldCharType="end"/>
        </w:r>
      </w:ins>
      <w:ins w:id="501" w:author="Alicia" w:date="2015-05-12T17:29:00Z">
        <w:r w:rsidR="008233BF">
          <w:rPr>
            <w:rFonts w:ascii="Times New Roman" w:hAnsi="Times New Roman" w:cs="Times New Roman"/>
            <w:sz w:val="24"/>
            <w:szCs w:val="24"/>
            <w:lang w:val="en-US"/>
          </w:rPr>
          <w:t>, as</w:t>
        </w:r>
      </w:ins>
      <w:ins w:id="502" w:author="Alicia" w:date="2015-05-12T16:42:00Z">
        <w:r w:rsidR="004365ED">
          <w:rPr>
            <w:rFonts w:ascii="Times New Roman" w:hAnsi="Times New Roman" w:cs="Times New Roman"/>
            <w:sz w:val="24"/>
            <w:szCs w:val="24"/>
            <w:lang w:val="en-US"/>
          </w:rPr>
          <w:t xml:space="preserve"> selection on plant traits by either</w:t>
        </w:r>
      </w:ins>
      <w:ins w:id="503" w:author="Alicia" w:date="2015-05-12T16:47:00Z">
        <w:r w:rsidR="004365ED">
          <w:rPr>
            <w:rFonts w:ascii="Times New Roman" w:hAnsi="Times New Roman" w:cs="Times New Roman"/>
            <w:sz w:val="24"/>
            <w:szCs w:val="24"/>
            <w:lang w:val="en-US"/>
          </w:rPr>
          <w:t xml:space="preserve"> mutualists or antagonists can be influenced by</w:t>
        </w:r>
      </w:ins>
      <w:ins w:id="504" w:author="Alicia" w:date="2015-05-12T16:40:00Z">
        <w:r w:rsidR="004365ED">
          <w:rPr>
            <w:rFonts w:ascii="Times New Roman" w:hAnsi="Times New Roman" w:cs="Times New Roman"/>
            <w:sz w:val="24"/>
            <w:szCs w:val="24"/>
            <w:lang w:val="en-US"/>
          </w:rPr>
          <w:t xml:space="preserve"> other community members</w:t>
        </w:r>
      </w:ins>
      <w:ins w:id="505" w:author="Alicia" w:date="2015-05-12T16:48:00Z">
        <w:r w:rsidR="004365ED">
          <w:rPr>
            <w:rFonts w:ascii="Times New Roman" w:hAnsi="Times New Roman" w:cs="Times New Roman"/>
            <w:sz w:val="24"/>
            <w:szCs w:val="24"/>
            <w:lang w:val="en-US"/>
          </w:rPr>
          <w:t>. For example, n</w:t>
        </w:r>
      </w:ins>
      <w:ins w:id="506" w:author="Alicia" w:date="2015-05-12T15:34:00Z">
        <w:r w:rsidR="00A7658C">
          <w:rPr>
            <w:rFonts w:ascii="Times New Roman" w:hAnsi="Times New Roman" w:cs="Times New Roman"/>
            <w:sz w:val="24"/>
            <w:szCs w:val="24"/>
            <w:lang w:val="en-US"/>
          </w:rPr>
          <w:t xml:space="preserve">ectar robbers can affect selection by pollinators </w:t>
        </w:r>
      </w:ins>
      <w:ins w:id="507" w:author="Alicia" w:date="2015-05-12T15:37:00Z">
        <w:r w:rsidR="00CD0872">
          <w:rPr>
            <w:rFonts w:ascii="Times New Roman" w:hAnsi="Times New Roman" w:cs="Times New Roman"/>
            <w:sz w:val="24"/>
            <w:szCs w:val="24"/>
            <w:lang w:val="en-US"/>
          </w:rPr>
          <w:fldChar w:fldCharType="begin"/>
        </w:r>
        <w:r w:rsidR="00CD0872">
          <w:rPr>
            <w:rFonts w:ascii="Times New Roman" w:hAnsi="Times New Roman" w:cs="Times New Roman"/>
            <w:sz w:val="24"/>
            <w:szCs w:val="24"/>
            <w:lang w:val="en-US"/>
          </w:rPr>
          <w:instrText xml:space="preserve"> ADDIN ZOTERO_ITEM CSL_CITATION {"citationID":"2igjf5fmc4","properties":{"formattedCitation":"(Irwin, 2006)","plainCitation":"(Irwin, 2006)"},"citationItems":[{"id":3707,"uris":["http://zotero.org/users/624279/items/GG7VCJBZ"],"uri":["http://zotero.org/users/624279/items/GG7VCJBZ"],"itemData":{"id":3707,"type":"article-journal","title":"The consequences of direct versus indirect species interactions to selection on traits: pollination and nectar robbing in Ipomopsis aggregata.","container-title":"The American Naturalist","page":"315-328","volume":"167","issue":"3","source":"JSTOR","abstract":"Abstract: Organisms experience a complex suite of species interactions. Although the ecological consequences of direct versus indirect species interactions have received attention, their evolutionary implications are not well understood. I examined selection on floral traits through direct versus indirect pathways of species interactions using the plant Ipomopsis aggregata and its pollinators and nectar robber. Using path analysis and structural equation modeling, I tested competing hypotheses comparing the relative importance of direct (pollinator</w:instrText>
        </w:r>
        <w:r w:rsidR="00CD0872">
          <w:rPr>
            <w:rFonts w:ascii="Cambria Math" w:hAnsi="Cambria Math" w:cs="Cambria Math"/>
            <w:sz w:val="24"/>
            <w:szCs w:val="24"/>
            <w:lang w:val="en-US"/>
          </w:rPr>
          <w:instrText>‐</w:instrText>
        </w:r>
        <w:r w:rsidR="00CD0872">
          <w:rPr>
            <w:rFonts w:ascii="Times New Roman" w:hAnsi="Times New Roman" w:cs="Times New Roman"/>
            <w:sz w:val="24"/>
            <w:szCs w:val="24"/>
            <w:lang w:val="en-US"/>
          </w:rPr>
          <w:instrText>mediated) versus indirect (robber</w:instrText>
        </w:r>
        <w:r w:rsidR="00CD0872">
          <w:rPr>
            <w:rFonts w:ascii="Cambria Math" w:hAnsi="Cambria Math" w:cs="Cambria Math"/>
            <w:sz w:val="24"/>
            <w:szCs w:val="24"/>
            <w:lang w:val="en-US"/>
          </w:rPr>
          <w:instrText>‐</w:instrText>
        </w:r>
        <w:r w:rsidR="00CD0872">
          <w:rPr>
            <w:rFonts w:ascii="Times New Roman" w:hAnsi="Times New Roman" w:cs="Times New Roman"/>
            <w:sz w:val="24"/>
            <w:szCs w:val="24"/>
            <w:lang w:val="en-US"/>
          </w:rPr>
          <w:instrText xml:space="preserve">mediated) interactions to trait selection through female plant function in 2 years. The hypothesis that provided the best fit to the observed data included robbing and pollination, suggesting that both interactors are important in driving selection on some traits; however, the direction and intensity of selection through robbing versus pollination varied between years. I then increased my scope of inference by assessing traits and species interactions across more years. I found that the potential for temporal variation in the direction and intensity of selection was pronounced. Taken together, results suggest that assessing the broader context in which organisms evolve, including both direct and indirect interactions and across multiple years, can provide increased mechanistic understanding of the diversity of ways that animals shape floral and plant evolution.","DOI":"10.1086/499377","ISSN":"0003-0147","shortTitle":"The Consequences of Direct versus Indirect Species Interactions to Selection on Traits","journalAbbreviation":"The American Naturalist","author":[{"family":"Irwin","given":"Rebecca E."}],"issued":{"date-parts":[["2006",3,1]]},"accessed":{"date-parts":[["2015",5,12]]}}}],"schema":"https://github.com/citation-style-language/schema/raw/master/csl-citation.json"} </w:instrText>
        </w:r>
      </w:ins>
      <w:r w:rsidR="00CD0872">
        <w:rPr>
          <w:rFonts w:ascii="Times New Roman" w:hAnsi="Times New Roman" w:cs="Times New Roman"/>
          <w:sz w:val="24"/>
          <w:szCs w:val="24"/>
          <w:lang w:val="en-US"/>
        </w:rPr>
        <w:fldChar w:fldCharType="separate"/>
      </w:r>
      <w:ins w:id="508" w:author="Alicia" w:date="2015-05-12T15:37:00Z">
        <w:r w:rsidR="00CD0872" w:rsidRPr="00CD0872">
          <w:rPr>
            <w:rFonts w:ascii="Times New Roman" w:hAnsi="Times New Roman" w:cs="Times New Roman"/>
            <w:sz w:val="24"/>
            <w:lang w:val="en-US"/>
            <w:rPrChange w:id="509" w:author="Alicia" w:date="2015-05-12T15:37:00Z">
              <w:rPr/>
            </w:rPrChange>
          </w:rPr>
          <w:t>(Irwin, 2006)</w:t>
        </w:r>
        <w:r w:rsidR="00CD0872">
          <w:rPr>
            <w:rFonts w:ascii="Times New Roman" w:hAnsi="Times New Roman" w:cs="Times New Roman"/>
            <w:sz w:val="24"/>
            <w:szCs w:val="24"/>
            <w:lang w:val="en-US"/>
          </w:rPr>
          <w:fldChar w:fldCharType="end"/>
        </w:r>
      </w:ins>
      <w:ins w:id="510" w:author="Alicia" w:date="2015-05-12T16:48:00Z">
        <w:r w:rsidR="004365ED">
          <w:rPr>
            <w:rFonts w:ascii="Times New Roman" w:hAnsi="Times New Roman" w:cs="Times New Roman"/>
            <w:sz w:val="24"/>
            <w:szCs w:val="24"/>
            <w:lang w:val="en-US"/>
          </w:rPr>
          <w:t xml:space="preserve">, and </w:t>
        </w:r>
      </w:ins>
      <w:ins w:id="511" w:author="Alicia" w:date="2015-05-12T16:59:00Z">
        <w:r w:rsidR="00E22341">
          <w:rPr>
            <w:rFonts w:ascii="Times New Roman" w:hAnsi="Times New Roman" w:cs="Times New Roman"/>
            <w:sz w:val="24"/>
            <w:szCs w:val="24"/>
            <w:lang w:val="en-US"/>
          </w:rPr>
          <w:t>p</w:t>
        </w:r>
      </w:ins>
      <w:ins w:id="512" w:author="Alicia" w:date="2015-05-12T16:24:00Z">
        <w:r w:rsidR="005C1785">
          <w:rPr>
            <w:rFonts w:ascii="Times New Roman" w:hAnsi="Times New Roman" w:cs="Times New Roman"/>
            <w:sz w:val="24"/>
            <w:szCs w:val="24"/>
            <w:lang w:val="en-US"/>
          </w:rPr>
          <w:t>lant</w:t>
        </w:r>
        <w:r w:rsidR="005C1785" w:rsidRPr="005C1785">
          <w:rPr>
            <w:rFonts w:ascii="Times New Roman" w:hAnsi="Times New Roman" w:cs="Times New Roman"/>
            <w:sz w:val="24"/>
            <w:szCs w:val="24"/>
            <w:lang w:val="en-US"/>
          </w:rPr>
          <w:t xml:space="preserve"> </w:t>
        </w:r>
      </w:ins>
      <w:ins w:id="513" w:author="Alicia" w:date="2015-05-12T16:23:00Z">
        <w:r w:rsidR="005C1785" w:rsidRPr="005C1785">
          <w:rPr>
            <w:rFonts w:ascii="Times New Roman" w:hAnsi="Times New Roman" w:cs="Times New Roman"/>
            <w:sz w:val="24"/>
            <w:szCs w:val="24"/>
            <w:lang w:val="en-US"/>
          </w:rPr>
          <w:t xml:space="preserve">neighborhood </w:t>
        </w:r>
      </w:ins>
      <w:ins w:id="514" w:author="Alicia" w:date="2015-05-12T16:24:00Z">
        <w:r w:rsidR="005C1785">
          <w:rPr>
            <w:rFonts w:ascii="Times New Roman" w:hAnsi="Times New Roman" w:cs="Times New Roman"/>
            <w:sz w:val="24"/>
            <w:szCs w:val="24"/>
            <w:lang w:val="en-US"/>
          </w:rPr>
          <w:t xml:space="preserve">may </w:t>
        </w:r>
        <w:r w:rsidR="005C1785">
          <w:rPr>
            <w:rFonts w:ascii="Times New Roman" w:hAnsi="Times New Roman" w:cs="Times New Roman"/>
            <w:sz w:val="24"/>
            <w:szCs w:val="24"/>
            <w:lang w:val="en-US"/>
          </w:rPr>
          <w:lastRenderedPageBreak/>
          <w:t>alter selection by</w:t>
        </w:r>
      </w:ins>
      <w:ins w:id="515" w:author="Alicia" w:date="2015-05-12T16:25:00Z">
        <w:r w:rsidR="005C1785">
          <w:rPr>
            <w:rFonts w:ascii="Times New Roman" w:hAnsi="Times New Roman" w:cs="Times New Roman"/>
            <w:sz w:val="24"/>
            <w:szCs w:val="24"/>
            <w:lang w:val="en-US"/>
          </w:rPr>
          <w:t xml:space="preserve"> </w:t>
        </w:r>
      </w:ins>
      <w:ins w:id="516" w:author="Alicia" w:date="2015-05-12T16:54:00Z">
        <w:r w:rsidR="00E22341">
          <w:rPr>
            <w:rFonts w:ascii="Times New Roman" w:hAnsi="Times New Roman" w:cs="Times New Roman"/>
            <w:sz w:val="24"/>
            <w:szCs w:val="24"/>
            <w:lang w:val="en-US"/>
          </w:rPr>
          <w:t xml:space="preserve">insect </w:t>
        </w:r>
      </w:ins>
      <w:ins w:id="517" w:author="Alicia" w:date="2015-05-12T16:25:00Z">
        <w:r w:rsidR="005C1785">
          <w:rPr>
            <w:rFonts w:ascii="Times New Roman" w:hAnsi="Times New Roman" w:cs="Times New Roman"/>
            <w:sz w:val="24"/>
            <w:szCs w:val="24"/>
            <w:lang w:val="en-US"/>
          </w:rPr>
          <w:t xml:space="preserve">herbivores </w:t>
        </w:r>
        <w:r w:rsidR="005C1785">
          <w:rPr>
            <w:rFonts w:ascii="Times New Roman" w:hAnsi="Times New Roman" w:cs="Times New Roman"/>
            <w:sz w:val="24"/>
            <w:szCs w:val="24"/>
            <w:lang w:val="en-US"/>
          </w:rPr>
          <w:fldChar w:fldCharType="begin"/>
        </w:r>
      </w:ins>
      <w:ins w:id="518" w:author="Alicia" w:date="2015-05-12T16:26:00Z">
        <w:r w:rsidR="005C1785">
          <w:rPr>
            <w:rFonts w:ascii="Times New Roman" w:hAnsi="Times New Roman" w:cs="Times New Roman"/>
            <w:sz w:val="24"/>
            <w:szCs w:val="24"/>
            <w:lang w:val="en-US"/>
          </w:rPr>
          <w:instrText xml:space="preserve"> ADDIN ZOTERO_ITEM CSL_CITATION {"citationID":"ahio9vegr","properties":{"formattedCitation":"{\\rtf (Agrawal \\i et al.\\i0{}, 2006)}","plainCitation":"(Agrawal et al., 2006)"},"citationItems":[{"id":3727,"uris":["http://zotero.org/users/624279/items/FPJR953H"],"uri":["http://zotero.org/users/624279/items/FPJR953H"],"itemData":{"id":3727,"type":"article-journal","title":"Community heterogeneity and the evolution of interactions between plants and insect herbivores","container-title":"The Quarterly Review of Biology","page":"349-376","volume":"81","issue":"4","source":"JSTOR","abstract":"ABSTRACT Plant communities vary tremendously in terms of productivity, species diversity, and genetic diversity within species. This vegetation heterogeneity can impact both the likelihood and strength of interactions between plants and insect herbivores. Because altering plant</w:instrText>
        </w:r>
        <w:r w:rsidR="005C1785">
          <w:rPr>
            <w:rFonts w:ascii="Cambria Math" w:hAnsi="Cambria Math" w:cs="Cambria Math"/>
            <w:sz w:val="24"/>
            <w:szCs w:val="24"/>
            <w:lang w:val="en-US"/>
          </w:rPr>
          <w:instrText>‐</w:instrText>
        </w:r>
        <w:r w:rsidR="005C1785">
          <w:rPr>
            <w:rFonts w:ascii="Times New Roman" w:hAnsi="Times New Roman" w:cs="Times New Roman"/>
            <w:sz w:val="24"/>
            <w:szCs w:val="24"/>
            <w:lang w:val="en-US"/>
          </w:rPr>
          <w:instrText>herbivore interactions will likely impact the fitness of both partners, these ecological effects also have evolutionary consequences. We review several hypothesized and well</w:instrText>
        </w:r>
        <w:r w:rsidR="005C1785">
          <w:rPr>
            <w:rFonts w:ascii="Cambria Math" w:hAnsi="Cambria Math" w:cs="Cambria Math"/>
            <w:sz w:val="24"/>
            <w:szCs w:val="24"/>
            <w:lang w:val="en-US"/>
          </w:rPr>
          <w:instrText>‐</w:instrText>
        </w:r>
        <w:r w:rsidR="005C1785">
          <w:rPr>
            <w:rFonts w:ascii="Times New Roman" w:hAnsi="Times New Roman" w:cs="Times New Roman"/>
            <w:sz w:val="24"/>
            <w:szCs w:val="24"/>
            <w:lang w:val="en-US"/>
          </w:rPr>
          <w:instrText>documented mechanisms whereby variation in the plant community alters the plant</w:instrText>
        </w:r>
        <w:r w:rsidR="005C1785">
          <w:rPr>
            <w:rFonts w:ascii="Cambria Math" w:hAnsi="Cambria Math" w:cs="Cambria Math"/>
            <w:sz w:val="24"/>
            <w:szCs w:val="24"/>
            <w:lang w:val="en-US"/>
          </w:rPr>
          <w:instrText>‐</w:instrText>
        </w:r>
        <w:r w:rsidR="005C1785">
          <w:rPr>
            <w:rFonts w:ascii="Times New Roman" w:hAnsi="Times New Roman" w:cs="Times New Roman"/>
            <w:sz w:val="24"/>
            <w:szCs w:val="24"/>
            <w:lang w:val="en-US"/>
          </w:rPr>
          <w:instrText>herbivore interaction, discuss potential evolutionary outcomes of each of these ecological effects, and conclude by highlighting several avenues for future research. The underlying theme of this review is that the neighborhood of plants is an important determinant of insect attack, and this results in feedback effects on the plant community. Because plants exert selection on herbivore traits and, reciprocally, herbivores exert selection on plant</w:instrText>
        </w:r>
        <w:r w:rsidR="005C1785">
          <w:rPr>
            <w:rFonts w:ascii="Cambria Math" w:hAnsi="Cambria Math" w:cs="Cambria Math"/>
            <w:sz w:val="24"/>
            <w:szCs w:val="24"/>
            <w:lang w:val="en-US"/>
          </w:rPr>
          <w:instrText>‐</w:instrText>
        </w:r>
        <w:r w:rsidR="005C1785">
          <w:rPr>
            <w:rFonts w:ascii="Times New Roman" w:hAnsi="Times New Roman" w:cs="Times New Roman"/>
            <w:sz w:val="24"/>
            <w:szCs w:val="24"/>
            <w:lang w:val="en-US"/>
          </w:rPr>
          <w:instrText xml:space="preserve">defense traits, variation in the plant community likely contributes to spatial and temporal variation in both plant and insect traits, which could influence macroevolutionary patterns.","ISSN":"0033-5770","journalAbbreviation":"The Quarterly Review of Biology","author":[{"family":"Agrawal","given":"Anurag A."},{"family":"Lau","given":"Jennifer A."},{"family":"Hambäck","given":"Peter A."}],"issued":{"date-parts":[["2006",12,1]]},"accessed":{"date-parts":[["2015",5,12]]}}}],"schema":"https://github.com/citation-style-language/schema/raw/master/csl-citation.json"} </w:instrText>
        </w:r>
      </w:ins>
      <w:r w:rsidR="005C1785">
        <w:rPr>
          <w:rFonts w:ascii="Times New Roman" w:hAnsi="Times New Roman" w:cs="Times New Roman"/>
          <w:sz w:val="24"/>
          <w:szCs w:val="24"/>
          <w:lang w:val="en-US"/>
        </w:rPr>
        <w:fldChar w:fldCharType="separate"/>
      </w:r>
      <w:ins w:id="519" w:author="Alicia" w:date="2015-05-12T16:26:00Z">
        <w:r w:rsidR="005C1785" w:rsidRPr="005C1785">
          <w:rPr>
            <w:rFonts w:ascii="Times New Roman" w:hAnsi="Times New Roman" w:cs="Times New Roman"/>
            <w:sz w:val="24"/>
            <w:szCs w:val="24"/>
            <w:lang w:val="en-US"/>
            <w:rPrChange w:id="520" w:author="Alicia" w:date="2015-05-12T16:26:00Z">
              <w:rPr>
                <w:rFonts w:ascii="Times New Roman" w:hAnsi="Times New Roman" w:cs="Times New Roman"/>
                <w:sz w:val="24"/>
                <w:szCs w:val="24"/>
              </w:rPr>
            </w:rPrChange>
          </w:rPr>
          <w:t xml:space="preserve">(Agrawal </w:t>
        </w:r>
        <w:r w:rsidR="005C1785" w:rsidRPr="005C1785">
          <w:rPr>
            <w:rFonts w:ascii="Times New Roman" w:hAnsi="Times New Roman" w:cs="Times New Roman"/>
            <w:i/>
            <w:iCs/>
            <w:sz w:val="24"/>
            <w:szCs w:val="24"/>
            <w:lang w:val="en-US"/>
            <w:rPrChange w:id="521" w:author="Alicia" w:date="2015-05-12T16:26:00Z">
              <w:rPr>
                <w:rFonts w:ascii="Times New Roman" w:hAnsi="Times New Roman" w:cs="Times New Roman"/>
                <w:i/>
                <w:iCs/>
                <w:sz w:val="24"/>
                <w:szCs w:val="24"/>
              </w:rPr>
            </w:rPrChange>
          </w:rPr>
          <w:t>et al.</w:t>
        </w:r>
        <w:r w:rsidR="005C1785" w:rsidRPr="005C1785">
          <w:rPr>
            <w:rFonts w:ascii="Times New Roman" w:hAnsi="Times New Roman" w:cs="Times New Roman"/>
            <w:sz w:val="24"/>
            <w:szCs w:val="24"/>
            <w:lang w:val="en-US"/>
            <w:rPrChange w:id="522" w:author="Alicia" w:date="2015-05-12T16:26:00Z">
              <w:rPr>
                <w:rFonts w:ascii="Times New Roman" w:hAnsi="Times New Roman" w:cs="Times New Roman"/>
                <w:sz w:val="24"/>
                <w:szCs w:val="24"/>
              </w:rPr>
            </w:rPrChange>
          </w:rPr>
          <w:t>, 2006)</w:t>
        </w:r>
      </w:ins>
      <w:ins w:id="523" w:author="Alicia" w:date="2015-05-12T16:25:00Z">
        <w:r w:rsidR="005C1785">
          <w:rPr>
            <w:rFonts w:ascii="Times New Roman" w:hAnsi="Times New Roman" w:cs="Times New Roman"/>
            <w:sz w:val="24"/>
            <w:szCs w:val="24"/>
            <w:lang w:val="en-US"/>
          </w:rPr>
          <w:fldChar w:fldCharType="end"/>
        </w:r>
      </w:ins>
      <w:ins w:id="524" w:author="Alicia" w:date="2015-05-12T17:02:00Z">
        <w:r w:rsidR="00E22341">
          <w:rPr>
            <w:rFonts w:ascii="Times New Roman" w:hAnsi="Times New Roman" w:cs="Times New Roman"/>
            <w:sz w:val="24"/>
            <w:szCs w:val="24"/>
            <w:lang w:val="en-US"/>
          </w:rPr>
          <w:t xml:space="preserve">. In </w:t>
        </w:r>
      </w:ins>
      <w:ins w:id="525" w:author="Alicia" w:date="2015-05-12T17:33:00Z">
        <w:r w:rsidR="008233BF">
          <w:rPr>
            <w:rFonts w:ascii="Times New Roman" w:hAnsi="Times New Roman" w:cs="Times New Roman"/>
            <w:sz w:val="24"/>
            <w:szCs w:val="24"/>
            <w:lang w:val="en-US"/>
          </w:rPr>
          <w:t>our study</w:t>
        </w:r>
      </w:ins>
      <w:ins w:id="526" w:author="Alicia" w:date="2015-05-12T17:02:00Z">
        <w:r w:rsidR="00E22341">
          <w:rPr>
            <w:rFonts w:ascii="Times New Roman" w:hAnsi="Times New Roman" w:cs="Times New Roman"/>
            <w:sz w:val="24"/>
            <w:szCs w:val="24"/>
            <w:lang w:val="en-US"/>
          </w:rPr>
          <w:t xml:space="preserve"> system, </w:t>
        </w:r>
      </w:ins>
      <w:del w:id="527" w:author="Alicia" w:date="2015-05-12T17:02:00Z">
        <w:r w:rsidR="006211F4" w:rsidDel="00E22341">
          <w:rPr>
            <w:rFonts w:ascii="Times New Roman" w:hAnsi="Times New Roman" w:cs="Times New Roman"/>
            <w:sz w:val="24"/>
            <w:szCs w:val="24"/>
            <w:lang w:val="en-US"/>
          </w:rPr>
          <w:delText>T</w:delText>
        </w:r>
      </w:del>
      <w:ins w:id="528" w:author="Alicia" w:date="2015-05-12T17:02:00Z">
        <w:r w:rsidR="00E22341">
          <w:rPr>
            <w:rFonts w:ascii="Times New Roman" w:hAnsi="Times New Roman" w:cs="Times New Roman"/>
            <w:sz w:val="24"/>
            <w:szCs w:val="24"/>
            <w:lang w:val="en-US"/>
          </w:rPr>
          <w:t>t</w:t>
        </w:r>
      </w:ins>
      <w:r w:rsidR="006211F4">
        <w:rPr>
          <w:rFonts w:ascii="Times New Roman" w:hAnsi="Times New Roman" w:cs="Times New Roman"/>
          <w:sz w:val="24"/>
          <w:szCs w:val="24"/>
          <w:lang w:val="en-US"/>
        </w:rPr>
        <w:t xml:space="preserve">he presence of </w:t>
      </w:r>
      <w:r w:rsidR="006211F4" w:rsidRPr="006211F4">
        <w:rPr>
          <w:rFonts w:ascii="Times New Roman" w:hAnsi="Times New Roman" w:cs="Times New Roman"/>
          <w:i/>
          <w:sz w:val="24"/>
          <w:szCs w:val="24"/>
          <w:lang w:val="en-US"/>
        </w:rPr>
        <w:t xml:space="preserve">M. </w:t>
      </w:r>
      <w:proofErr w:type="spellStart"/>
      <w:r w:rsidR="006211F4" w:rsidRPr="006211F4">
        <w:rPr>
          <w:rFonts w:ascii="Times New Roman" w:hAnsi="Times New Roman" w:cs="Times New Roman"/>
          <w:i/>
          <w:sz w:val="24"/>
          <w:szCs w:val="24"/>
          <w:lang w:val="en-US"/>
        </w:rPr>
        <w:t>alcon</w:t>
      </w:r>
      <w:proofErr w:type="spellEnd"/>
      <w:r w:rsidR="006211F4">
        <w:rPr>
          <w:rFonts w:ascii="Times New Roman" w:hAnsi="Times New Roman" w:cs="Times New Roman"/>
          <w:sz w:val="24"/>
          <w:szCs w:val="24"/>
          <w:lang w:val="en-US"/>
        </w:rPr>
        <w:t xml:space="preserve"> is more probable</w:t>
      </w:r>
      <w:r w:rsidR="006211F4" w:rsidRPr="006211F4">
        <w:rPr>
          <w:rFonts w:ascii="Times New Roman" w:hAnsi="Times New Roman" w:cs="Times New Roman"/>
          <w:sz w:val="24"/>
          <w:szCs w:val="24"/>
          <w:lang w:val="en-US"/>
        </w:rPr>
        <w:t xml:space="preserve"> </w:t>
      </w:r>
      <w:r w:rsidR="006211F4">
        <w:rPr>
          <w:rFonts w:ascii="Times New Roman" w:hAnsi="Times New Roman" w:cs="Times New Roman"/>
          <w:sz w:val="24"/>
          <w:szCs w:val="24"/>
          <w:lang w:val="en-US"/>
        </w:rPr>
        <w:t xml:space="preserve">in sites with a high abundance of </w:t>
      </w:r>
      <w:proofErr w:type="spellStart"/>
      <w:r w:rsidR="006211F4" w:rsidRPr="004A5D7E">
        <w:rPr>
          <w:rFonts w:ascii="Times New Roman" w:hAnsi="Times New Roman" w:cs="Times New Roman"/>
          <w:i/>
          <w:sz w:val="24"/>
          <w:szCs w:val="24"/>
          <w:lang w:val="en-US"/>
        </w:rPr>
        <w:t>Myrmica</w:t>
      </w:r>
      <w:proofErr w:type="spellEnd"/>
      <w:r w:rsidR="006211F4">
        <w:rPr>
          <w:rFonts w:ascii="Times New Roman" w:hAnsi="Times New Roman" w:cs="Times New Roman"/>
          <w:sz w:val="24"/>
          <w:szCs w:val="24"/>
          <w:lang w:val="en-US"/>
        </w:rPr>
        <w:t xml:space="preserve"> ants</w:t>
      </w:r>
      <w:r w:rsidR="004C6E01">
        <w:rPr>
          <w:rFonts w:ascii="Times New Roman" w:hAnsi="Times New Roman" w:cs="Times New Roman"/>
          <w:sz w:val="24"/>
          <w:szCs w:val="24"/>
          <w:lang w:val="en-US"/>
        </w:rPr>
        <w:t xml:space="preserve">, as the butterfly needs them to complete its life cycle. Therefore, the </w:t>
      </w:r>
      <w:r w:rsidR="006211F4">
        <w:rPr>
          <w:rFonts w:ascii="Times New Roman" w:hAnsi="Times New Roman" w:cs="Times New Roman"/>
          <w:sz w:val="24"/>
          <w:szCs w:val="24"/>
          <w:lang w:val="en-US"/>
        </w:rPr>
        <w:t>plant-seed predator interaction can only take place</w:t>
      </w:r>
      <w:r w:rsidR="00320FFE">
        <w:rPr>
          <w:rFonts w:ascii="Times New Roman" w:hAnsi="Times New Roman" w:cs="Times New Roman"/>
          <w:sz w:val="24"/>
          <w:szCs w:val="24"/>
          <w:lang w:val="en-US"/>
        </w:rPr>
        <w:t xml:space="preserve"> and </w:t>
      </w:r>
      <w:r w:rsidR="00B75AC1">
        <w:rPr>
          <w:rFonts w:ascii="Times New Roman" w:hAnsi="Times New Roman" w:cs="Times New Roman"/>
          <w:sz w:val="24"/>
          <w:szCs w:val="24"/>
          <w:lang w:val="en-US"/>
        </w:rPr>
        <w:t xml:space="preserve">mediate </w:t>
      </w:r>
      <w:r w:rsidR="00320FFE">
        <w:rPr>
          <w:rFonts w:ascii="Times New Roman" w:hAnsi="Times New Roman" w:cs="Times New Roman"/>
          <w:sz w:val="24"/>
          <w:szCs w:val="24"/>
          <w:lang w:val="en-US"/>
        </w:rPr>
        <w:t>phenotypic selection</w:t>
      </w:r>
      <w:r w:rsidR="006211F4" w:rsidRPr="006211F4">
        <w:rPr>
          <w:rFonts w:ascii="Times New Roman" w:hAnsi="Times New Roman" w:cs="Times New Roman"/>
          <w:sz w:val="24"/>
          <w:szCs w:val="24"/>
          <w:lang w:val="en-US"/>
        </w:rPr>
        <w:t xml:space="preserve"> </w:t>
      </w:r>
      <w:r w:rsidR="006211F4">
        <w:rPr>
          <w:rFonts w:ascii="Times New Roman" w:hAnsi="Times New Roman" w:cs="Times New Roman"/>
          <w:sz w:val="24"/>
          <w:szCs w:val="24"/>
          <w:lang w:val="en-US"/>
        </w:rPr>
        <w:t>in</w:t>
      </w:r>
      <w:r w:rsidR="004C6E01">
        <w:rPr>
          <w:rFonts w:ascii="Times New Roman" w:hAnsi="Times New Roman" w:cs="Times New Roman"/>
          <w:sz w:val="24"/>
          <w:szCs w:val="24"/>
          <w:lang w:val="en-US"/>
        </w:rPr>
        <w:t xml:space="preserve"> these</w:t>
      </w:r>
      <w:r w:rsidR="006211F4">
        <w:rPr>
          <w:rFonts w:ascii="Times New Roman" w:hAnsi="Times New Roman" w:cs="Times New Roman"/>
          <w:sz w:val="24"/>
          <w:szCs w:val="24"/>
          <w:lang w:val="en-US"/>
        </w:rPr>
        <w:t xml:space="preserve"> sites</w:t>
      </w:r>
      <w:r w:rsidR="004A5D7E">
        <w:rPr>
          <w:rFonts w:ascii="Times New Roman" w:hAnsi="Times New Roman" w:cs="Times New Roman"/>
          <w:sz w:val="24"/>
          <w:szCs w:val="24"/>
          <w:lang w:val="en-US"/>
        </w:rPr>
        <w:t xml:space="preserve">. </w:t>
      </w:r>
      <w:r w:rsidR="00272544">
        <w:rPr>
          <w:rFonts w:ascii="Times New Roman" w:hAnsi="Times New Roman" w:cs="Times New Roman"/>
          <w:sz w:val="24"/>
          <w:szCs w:val="24"/>
          <w:lang w:val="en-US"/>
        </w:rPr>
        <w:t xml:space="preserve">However, in populations where the butterfly is present, the intensity of seed predation on </w:t>
      </w:r>
      <w:r w:rsidR="00272544" w:rsidRPr="00980A81">
        <w:rPr>
          <w:rFonts w:ascii="Times New Roman" w:hAnsi="Times New Roman" w:cs="Times New Roman"/>
          <w:i/>
          <w:sz w:val="24"/>
          <w:szCs w:val="24"/>
          <w:lang w:val="en-US"/>
        </w:rPr>
        <w:t xml:space="preserve">G. </w:t>
      </w:r>
      <w:proofErr w:type="spellStart"/>
      <w:r w:rsidR="00272544" w:rsidRPr="00980A81">
        <w:rPr>
          <w:rFonts w:ascii="Times New Roman" w:hAnsi="Times New Roman" w:cs="Times New Roman"/>
          <w:i/>
          <w:sz w:val="24"/>
          <w:szCs w:val="24"/>
          <w:lang w:val="en-US"/>
        </w:rPr>
        <w:t>pneumonanthe</w:t>
      </w:r>
      <w:proofErr w:type="spellEnd"/>
      <w:r w:rsidR="00272544">
        <w:rPr>
          <w:rFonts w:ascii="Times New Roman" w:hAnsi="Times New Roman" w:cs="Times New Roman"/>
          <w:sz w:val="24"/>
          <w:szCs w:val="24"/>
          <w:lang w:val="en-US"/>
        </w:rPr>
        <w:t xml:space="preserve"> is not related to ant abundance. This suggests that the second host is crucial for </w:t>
      </w:r>
      <w:del w:id="529" w:author="Alicia" w:date="2015-05-08T15:52:00Z">
        <w:r w:rsidR="00272544" w:rsidDel="004103DA">
          <w:rPr>
            <w:rFonts w:ascii="Times New Roman" w:hAnsi="Times New Roman" w:cs="Times New Roman"/>
            <w:sz w:val="24"/>
            <w:szCs w:val="24"/>
            <w:lang w:val="en-US"/>
          </w:rPr>
          <w:delText xml:space="preserve">the </w:delText>
        </w:r>
      </w:del>
      <w:r w:rsidR="00272544">
        <w:rPr>
          <w:rFonts w:ascii="Times New Roman" w:hAnsi="Times New Roman" w:cs="Times New Roman"/>
          <w:sz w:val="24"/>
          <w:szCs w:val="24"/>
          <w:lang w:val="en-US"/>
        </w:rPr>
        <w:t>antagonist</w:t>
      </w:r>
      <w:ins w:id="530" w:author="Alicia" w:date="2015-05-08T15:52:00Z">
        <w:r w:rsidR="004103DA">
          <w:rPr>
            <w:rFonts w:ascii="Times New Roman" w:hAnsi="Times New Roman" w:cs="Times New Roman"/>
            <w:sz w:val="24"/>
            <w:szCs w:val="24"/>
            <w:lang w:val="en-US"/>
          </w:rPr>
          <w:t xml:space="preserve"> presence</w:t>
        </w:r>
      </w:ins>
      <w:del w:id="531" w:author="Alicia" w:date="2015-05-08T15:52:00Z">
        <w:r w:rsidR="00272544" w:rsidDel="004103DA">
          <w:rPr>
            <w:rFonts w:ascii="Times New Roman" w:hAnsi="Times New Roman" w:cs="Times New Roman"/>
            <w:sz w:val="24"/>
            <w:szCs w:val="24"/>
            <w:lang w:val="en-US"/>
          </w:rPr>
          <w:delText>ic interaction to happen</w:delText>
        </w:r>
      </w:del>
      <w:r w:rsidR="00272544">
        <w:rPr>
          <w:rFonts w:ascii="Times New Roman" w:hAnsi="Times New Roman" w:cs="Times New Roman"/>
          <w:sz w:val="24"/>
          <w:szCs w:val="24"/>
          <w:lang w:val="en-US"/>
        </w:rPr>
        <w:t xml:space="preserve">, but does not determine its </w:t>
      </w:r>
      <w:del w:id="532" w:author="Alicia" w:date="2015-05-08T15:53:00Z">
        <w:r w:rsidR="00272544" w:rsidDel="004103DA">
          <w:rPr>
            <w:rFonts w:ascii="Times New Roman" w:hAnsi="Times New Roman" w:cs="Times New Roman"/>
            <w:sz w:val="24"/>
            <w:szCs w:val="24"/>
            <w:lang w:val="en-US"/>
          </w:rPr>
          <w:delText>magnitude</w:delText>
        </w:r>
      </w:del>
      <w:ins w:id="533" w:author="Alicia" w:date="2015-05-08T15:53:00Z">
        <w:r w:rsidR="004103DA">
          <w:rPr>
            <w:rFonts w:ascii="Times New Roman" w:hAnsi="Times New Roman" w:cs="Times New Roman"/>
            <w:sz w:val="24"/>
            <w:szCs w:val="24"/>
            <w:lang w:val="en-US"/>
          </w:rPr>
          <w:t>abundance</w:t>
        </w:r>
      </w:ins>
      <w:ins w:id="534" w:author="Alicia" w:date="2015-05-12T11:47:00Z">
        <w:r w:rsidR="00C909E0">
          <w:rPr>
            <w:rFonts w:ascii="Times New Roman" w:hAnsi="Times New Roman" w:cs="Times New Roman"/>
            <w:sz w:val="24"/>
            <w:szCs w:val="24"/>
            <w:lang w:val="en-US"/>
          </w:rPr>
          <w:t>,</w:t>
        </w:r>
      </w:ins>
      <w:del w:id="535" w:author="Alicia" w:date="2015-05-08T15:54:00Z">
        <w:r w:rsidR="00272544" w:rsidDel="004103DA">
          <w:rPr>
            <w:rFonts w:ascii="Times New Roman" w:hAnsi="Times New Roman" w:cs="Times New Roman"/>
            <w:sz w:val="24"/>
            <w:szCs w:val="24"/>
            <w:lang w:val="en-US"/>
          </w:rPr>
          <w:delText>,</w:delText>
        </w:r>
      </w:del>
      <w:r w:rsidR="00272544">
        <w:rPr>
          <w:rFonts w:ascii="Times New Roman" w:hAnsi="Times New Roman" w:cs="Times New Roman"/>
          <w:sz w:val="24"/>
          <w:szCs w:val="24"/>
          <w:lang w:val="en-US"/>
        </w:rPr>
        <w:t xml:space="preserve"> </w:t>
      </w:r>
      <w:del w:id="536" w:author="Alicia" w:date="2015-05-08T15:54:00Z">
        <w:r w:rsidR="00272544" w:rsidDel="004103DA">
          <w:rPr>
            <w:rFonts w:ascii="Times New Roman" w:hAnsi="Times New Roman" w:cs="Times New Roman"/>
            <w:sz w:val="24"/>
            <w:szCs w:val="24"/>
            <w:lang w:val="en-US"/>
          </w:rPr>
          <w:delText xml:space="preserve">at least </w:delText>
        </w:r>
      </w:del>
      <w:r w:rsidR="00272544">
        <w:rPr>
          <w:rFonts w:ascii="Times New Roman" w:hAnsi="Times New Roman" w:cs="Times New Roman"/>
          <w:sz w:val="24"/>
          <w:szCs w:val="24"/>
          <w:lang w:val="en-US"/>
        </w:rPr>
        <w:t>at</w:t>
      </w:r>
      <w:ins w:id="537" w:author="Alicia" w:date="2015-05-12T11:46:00Z">
        <w:r w:rsidR="00C909E0">
          <w:rPr>
            <w:rFonts w:ascii="Times New Roman" w:hAnsi="Times New Roman" w:cs="Times New Roman"/>
            <w:sz w:val="24"/>
            <w:szCs w:val="24"/>
            <w:lang w:val="en-US"/>
          </w:rPr>
          <w:t xml:space="preserve"> least at</w:t>
        </w:r>
      </w:ins>
      <w:r w:rsidR="00272544">
        <w:rPr>
          <w:rFonts w:ascii="Times New Roman" w:hAnsi="Times New Roman" w:cs="Times New Roman"/>
          <w:sz w:val="24"/>
          <w:szCs w:val="24"/>
          <w:lang w:val="en-US"/>
        </w:rPr>
        <w:t xml:space="preserve"> the population scale</w:t>
      </w:r>
      <w:del w:id="538" w:author="Alicia" w:date="2015-05-08T15:54:00Z">
        <w:r w:rsidR="005678E2" w:rsidDel="004103DA">
          <w:rPr>
            <w:rFonts w:ascii="Times New Roman" w:hAnsi="Times New Roman" w:cs="Times New Roman"/>
            <w:sz w:val="24"/>
            <w:szCs w:val="24"/>
            <w:lang w:val="en-US"/>
          </w:rPr>
          <w:delText xml:space="preserve"> studied</w:delText>
        </w:r>
      </w:del>
      <w:r w:rsidR="00272544">
        <w:rPr>
          <w:rFonts w:ascii="Times New Roman" w:hAnsi="Times New Roman" w:cs="Times New Roman"/>
          <w:sz w:val="24"/>
          <w:szCs w:val="24"/>
          <w:lang w:val="en-US"/>
        </w:rPr>
        <w:t xml:space="preserve">. </w:t>
      </w:r>
      <w:ins w:id="539" w:author="Alicia" w:date="2015-05-08T16:00:00Z">
        <w:r w:rsidR="00414008">
          <w:rPr>
            <w:rFonts w:ascii="Times New Roman" w:hAnsi="Times New Roman" w:cs="Times New Roman"/>
            <w:sz w:val="24"/>
            <w:szCs w:val="24"/>
            <w:lang w:val="en-US"/>
          </w:rPr>
          <w:t xml:space="preserve">Further studies </w:t>
        </w:r>
      </w:ins>
      <w:ins w:id="540" w:author="Alicia" w:date="2015-05-08T16:01:00Z">
        <w:r w:rsidR="00414008">
          <w:rPr>
            <w:rFonts w:ascii="Times New Roman" w:hAnsi="Times New Roman" w:cs="Times New Roman"/>
            <w:sz w:val="24"/>
            <w:szCs w:val="24"/>
            <w:lang w:val="en-US"/>
          </w:rPr>
          <w:t xml:space="preserve">relating </w:t>
        </w:r>
      </w:ins>
      <w:ins w:id="541" w:author="Alicia" w:date="2015-05-08T16:05:00Z">
        <w:r w:rsidR="00414008">
          <w:rPr>
            <w:rFonts w:ascii="Times New Roman" w:hAnsi="Times New Roman" w:cs="Times New Roman"/>
            <w:sz w:val="24"/>
            <w:szCs w:val="24"/>
            <w:lang w:val="en-US"/>
          </w:rPr>
          <w:t>predation</w:t>
        </w:r>
      </w:ins>
      <w:ins w:id="542" w:author="Alicia" w:date="2015-05-08T16:01:00Z">
        <w:r w:rsidR="00414008">
          <w:rPr>
            <w:rFonts w:ascii="Times New Roman" w:hAnsi="Times New Roman" w:cs="Times New Roman"/>
            <w:sz w:val="24"/>
            <w:szCs w:val="24"/>
            <w:lang w:val="en-US"/>
          </w:rPr>
          <w:t xml:space="preserve"> to ant abundance </w:t>
        </w:r>
      </w:ins>
      <w:ins w:id="543" w:author="Alicia" w:date="2015-05-08T16:13:00Z">
        <w:r w:rsidR="007207D1">
          <w:rPr>
            <w:rFonts w:ascii="Times New Roman" w:hAnsi="Times New Roman" w:cs="Times New Roman"/>
            <w:sz w:val="24"/>
            <w:szCs w:val="24"/>
            <w:lang w:val="en-US"/>
          </w:rPr>
          <w:t>near</w:t>
        </w:r>
      </w:ins>
      <w:ins w:id="544" w:author="Alicia" w:date="2015-05-08T16:01:00Z">
        <w:r w:rsidR="00414008">
          <w:rPr>
            <w:rFonts w:ascii="Times New Roman" w:hAnsi="Times New Roman" w:cs="Times New Roman"/>
            <w:sz w:val="24"/>
            <w:szCs w:val="24"/>
            <w:lang w:val="en-US"/>
          </w:rPr>
          <w:t xml:space="preserve"> individual plants</w:t>
        </w:r>
      </w:ins>
      <w:ins w:id="545" w:author="Alicia" w:date="2015-05-08T16:05:00Z">
        <w:r w:rsidR="00414008">
          <w:rPr>
            <w:rFonts w:ascii="Times New Roman" w:hAnsi="Times New Roman" w:cs="Times New Roman"/>
            <w:sz w:val="24"/>
            <w:szCs w:val="24"/>
            <w:lang w:val="en-US"/>
          </w:rPr>
          <w:t xml:space="preserve"> </w:t>
        </w:r>
      </w:ins>
      <w:ins w:id="546" w:author="Alicia" w:date="2015-05-12T11:47:00Z">
        <w:r w:rsidR="00C909E0">
          <w:rPr>
            <w:rFonts w:ascii="Times New Roman" w:hAnsi="Times New Roman" w:cs="Times New Roman"/>
            <w:sz w:val="24"/>
            <w:szCs w:val="24"/>
            <w:lang w:val="en-US"/>
          </w:rPr>
          <w:t>would</w:t>
        </w:r>
      </w:ins>
      <w:ins w:id="547" w:author="Alicia" w:date="2015-05-08T16:07:00Z">
        <w:r w:rsidR="00414008">
          <w:rPr>
            <w:rFonts w:ascii="Times New Roman" w:hAnsi="Times New Roman" w:cs="Times New Roman"/>
            <w:sz w:val="24"/>
            <w:szCs w:val="24"/>
            <w:lang w:val="en-US"/>
          </w:rPr>
          <w:t xml:space="preserve"> clarify if community context determines interaction intensity</w:t>
        </w:r>
      </w:ins>
      <w:ins w:id="548" w:author="Alicia" w:date="2015-05-08T16:08:00Z">
        <w:r w:rsidR="007207D1">
          <w:rPr>
            <w:rFonts w:ascii="Times New Roman" w:hAnsi="Times New Roman" w:cs="Times New Roman"/>
            <w:sz w:val="24"/>
            <w:szCs w:val="24"/>
            <w:lang w:val="en-US"/>
          </w:rPr>
          <w:t xml:space="preserve"> at an individual scale</w:t>
        </w:r>
      </w:ins>
      <w:ins w:id="549" w:author="Alicia" w:date="2015-05-08T16:14:00Z">
        <w:r w:rsidR="007207D1">
          <w:rPr>
            <w:rFonts w:ascii="Times New Roman" w:hAnsi="Times New Roman" w:cs="Times New Roman"/>
            <w:sz w:val="24"/>
            <w:szCs w:val="24"/>
            <w:lang w:val="en-US"/>
          </w:rPr>
          <w:t>, as the evidence for ant-related oviposition patterns is nowadays controversial</w:t>
        </w:r>
      </w:ins>
      <w:del w:id="550" w:author="Alicia" w:date="2015-05-08T16:18:00Z">
        <w:r w:rsidR="00272544" w:rsidDel="00D3279F">
          <w:rPr>
            <w:rFonts w:ascii="Times New Roman" w:hAnsi="Times New Roman" w:cs="Times New Roman"/>
            <w:sz w:val="24"/>
            <w:szCs w:val="24"/>
            <w:lang w:val="en-US"/>
          </w:rPr>
          <w:delText>T</w:delText>
        </w:r>
        <w:r w:rsidR="004A5D7E" w:rsidDel="00D3279F">
          <w:rPr>
            <w:rFonts w:ascii="Times New Roman" w:hAnsi="Times New Roman" w:cs="Times New Roman"/>
            <w:sz w:val="24"/>
            <w:szCs w:val="24"/>
            <w:lang w:val="en-US"/>
          </w:rPr>
          <w:delText>he butterfly’s dep</w:delText>
        </w:r>
        <w:r w:rsidR="00C662FA" w:rsidDel="00D3279F">
          <w:rPr>
            <w:rFonts w:ascii="Times New Roman" w:hAnsi="Times New Roman" w:cs="Times New Roman"/>
            <w:sz w:val="24"/>
            <w:szCs w:val="24"/>
            <w:lang w:val="en-US"/>
          </w:rPr>
          <w:delText xml:space="preserve">endence on ants for choosing an </w:delText>
        </w:r>
        <w:r w:rsidR="004A5D7E" w:rsidDel="00D3279F">
          <w:rPr>
            <w:rFonts w:ascii="Times New Roman" w:hAnsi="Times New Roman" w:cs="Times New Roman"/>
            <w:sz w:val="24"/>
            <w:szCs w:val="24"/>
            <w:lang w:val="en-US"/>
          </w:rPr>
          <w:delText xml:space="preserve">oviposition </w:delText>
        </w:r>
        <w:r w:rsidR="00C662FA" w:rsidDel="00D3279F">
          <w:rPr>
            <w:rFonts w:ascii="Times New Roman" w:hAnsi="Times New Roman" w:cs="Times New Roman"/>
            <w:sz w:val="24"/>
            <w:szCs w:val="24"/>
            <w:lang w:val="en-US"/>
          </w:rPr>
          <w:delText xml:space="preserve">site </w:delText>
        </w:r>
        <w:r w:rsidR="000B2BD5" w:rsidDel="00D3279F">
          <w:rPr>
            <w:rFonts w:ascii="Times New Roman" w:hAnsi="Times New Roman" w:cs="Times New Roman"/>
            <w:sz w:val="24"/>
            <w:szCs w:val="24"/>
            <w:lang w:val="en-US"/>
          </w:rPr>
          <w:delText xml:space="preserve">at a local scale (i.e. a plant within the population) </w:delText>
        </w:r>
        <w:r w:rsidR="004A5D7E" w:rsidDel="00D3279F">
          <w:rPr>
            <w:rFonts w:ascii="Times New Roman" w:hAnsi="Times New Roman" w:cs="Times New Roman"/>
            <w:sz w:val="24"/>
            <w:szCs w:val="24"/>
            <w:lang w:val="en-US"/>
          </w:rPr>
          <w:delText>is somehow controversial, as some studies have found an ant-related oviposition behavior in these species</w:delText>
        </w:r>
      </w:del>
      <w:r w:rsidR="004A5D7E">
        <w:rPr>
          <w:rFonts w:ascii="Times New Roman" w:hAnsi="Times New Roman" w:cs="Times New Roman"/>
          <w:sz w:val="24"/>
          <w:szCs w:val="24"/>
          <w:lang w:val="en-US"/>
        </w:rPr>
        <w:t xml:space="preserve"> </w:t>
      </w:r>
      <w:r w:rsidR="0038661A">
        <w:rPr>
          <w:rFonts w:ascii="Times New Roman" w:hAnsi="Times New Roman" w:cs="Times New Roman"/>
          <w:sz w:val="24"/>
          <w:szCs w:val="24"/>
          <w:lang w:val="en-US"/>
        </w:rPr>
        <w:fldChar w:fldCharType="begin"/>
      </w:r>
      <w:r w:rsidR="00D3279F">
        <w:rPr>
          <w:rFonts w:ascii="Times New Roman" w:hAnsi="Times New Roman" w:cs="Times New Roman"/>
          <w:sz w:val="24"/>
          <w:szCs w:val="24"/>
          <w:lang w:val="en-US"/>
        </w:rPr>
        <w:instrText xml:space="preserve"> ADDIN ZOTERO_ITEM CSL_CITATION {"citationID":"dtK87bMg","properties":{"formattedCitation":"{\\rtf (van Dyck \\i et al.\\i0{}, 2000; Nowicki \\i et al.\\i0{}, 2005; F\\uc0\\u252{}rst &amp; Nash, 2010; Wynhoff \\i et al.\\i0{}, 2014)}","plainCitation":"(van Dyck et al., 2000; Nowicki et al., 2005; Fürst &amp; Nash, 2010; Wynhoff et al., 2014)"},"citationItems":[{"id":3237,"uris":["http://zotero.org/users/624279/items/JKV48JMG"],"uri":["http://zotero.org/users/624279/items/JKV48JMG"],"itemData":{"id":3237,"type":"article-journal","title":"Does the presence of ant nests matter for oviposition to a specialized myrmecophilous Maculinea butterfly?","container-title":"Proceedings of the Royal Society of London B: Biological Sciences","page":"861-866","volume":"267","issue":"1446","source":"rspb.royalsocietypublishing.org","abstract":"More than 50% of the lycaenid butterflies have an ant–associated lifestyle (myrmecophily) which may vary from coexistence to specific mutualistic or even parasitic interactions. Ant–related host–plant selection and oviposition has been observed in some myrmecophilous lycaenids. Therefore, it is remarkable that there is no evidence for this behaviour in the highly specialized, obligate myrmecophilous butterflies of the genus Maculinea. In contrast with previous findings, our results provide evidence for ant–related oviposition patterns in Maculinea alcon in relation to the distribution of specific host–ant nests (i.e.Myrmica ruginodis) based on repeated egg counts during the flight period in two populations. We also show that ant–related oviposition can be counterbalanced by intraspecific competition and oviposition deterrency when host plants already carry several eggs. Therefore, the absence of a correlation between egg load and the presence of host–ant nests at the end of the flight period should be interpreted carefully. Whether ovipositional cues are obtained either directly (from ants or their nests) or indirectly (from vegetation structure), and whether alternative explanations based on the phenology and growth form of host plants are possible, is discussed.","DOI":"10.1098/rspb.2000.1082","ISSN":"0962-8452, 1471-2954","note":"More than 50% of the lycaenid butterflies have an ant–associated lifestyle (myrmecophily) which may vary from coexistence to specific mutualistic or even parasitic interactions. Ant–related host–plant selection and oviposition has been observed in some myrmecophilous lycaenids. Therefore, it is remarkable that there is no evidence for this behaviour in the highly specialized, obligate myrmecophilous butterflies of the genus Maculinea . In contrast with previous findings, our results provide evidence for ant–related oviposition patterns in Maculinea alcon in relation to the distribution of specific host–ant nests (i.e. Myrmica ruginodis ) based on repeated egg counts during the flight period in two populations. We also show that ant–related oviposition can be counterbalanced by intraspecific competition and oviposition deterrency when host plants already carry several eggs. Therefore, the absence of a correlation between egg load and the presence of host–ant nests at the end of the flight period should be interpreted carefully. Whether ovipositional cues are obtained either directly (from ants or their nests) or indirectly (from vegetation structure), and whether alternative explanations based on the phenology and growth form of host plants are possible, is discussed.\nPMID: 10853727","language":"en","author":[{"family":"van Dyck","given":"Hans"},{"family":"Oostermeijer","given":"J. Gerard B."},{"family":"Talloen","given":"Willem"},{"family":"Feenstra","given":"Vivian"},{"family":"Hidde","given":"Anne van der"},{"family":"Wynhoff","given":"Irma"}],"issued":{"date-parts":[["2000",5,7]]},"accessed":{"date-parts":[["2015",2,19]]},"PMID":"10853727"}},{"id":3279,"uris":["http://zotero.org/users/624279/items/D8UNKGPP"],"uri":["http://zotero.org/users/624279/items/D8UNKGPP"],"itemData":{"id":3279,"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accessed":{"date-parts":[["2015",2,19]]}}},{"id":3256,"uris":["http://zotero.org/users/624279/items/MQA9722X"],"uri":["http://zotero.org/users/624279/items/MQA9722X"],"itemData":{"id":3256,"type":"article-journal","title":"Host ant independent oviposition in the parasitic butterfly Maculinea alcon","container-title":"Biology Letters","page":"174-176","volume":"6","issue":"2","source":"classic.rsbl.royalsocietypublishing.org","abstract":"Parasitic Maculinea alcon butterflies can only develop in nests of a subset of available Myrmica ant species, so female butterflies have been hypothesized to preferentially lay eggs on plants close to colonies of the correct host ants. Previous correlational investigations of host-ant-dependent oviposition in this and other Maculinea species have, however, shown equivocal results, leading to a long-term controversy over support for this hypothesis. We therefore conducted a controlled field experiment to study the egg-laying behaviour of M. alcon. Matched potted Gentiana plants were set out close to host-ant nests and non-host-ant nests, and the number and position of eggs attached were assessed. Our results show no evidence for host-ant-based oviposition in M. alcon, but support an oviposition strategy based on plant characteristics. This suggests that careful management of host-ant distribution is necessary for conservation of this endangered butterfly.","DOI":"10.1098/rsbl.2009.0730","ISSN":"1744-9561, 1744-957X","note":"PMID: 19864269","journalAbbreviation":"Biol. Lett.","language":"en","author":[{"family":"Fürst","given":"Matthias A."},{"family":"Nash","given":"David R."}],"issued":{"date-parts":[["2010",4,23]]},"accessed":{"date-parts":[["2015",2,19]]},"PMID":"19864269"}},{"id":3269,"uris":["http://zotero.org/users/624279/items/ZJS43BJS"],"uri":["http://zotero.org/users/624279/items/ZJS43BJS"],"itemData":{"id":3269,"type":"article-journal","title":"Phengaris (Maculinea) alcon butterflies deposit their eggs on tall plants with many large buds in the vicinity of Myrmica ants","container-title":"Insect Conservation and Diversity","page":"n/a-n/a","source":"Wiley Online Library","abstract":"* The survival of eggs and larvae is dependent on the oviposition site selection of their mothers. In obligate myrmecophilic butterflies, both host plant phenology and host ant presence are expected to affect the decision where to deposit eggs. The importance of ant nest presence in the oviposition site selection of Phengaris butterflies is, however, highly debated.\n\n\n* We studied oviposition in the largest Phengaris (Maculinea) alcon population in Portugal, exploiting Gentiana pneumonanthe as the host plant and Myrmica aloba as host ant. We collected phenological plant data and record</w:instrText>
      </w:r>
      <w:r w:rsidR="00D3279F" w:rsidRPr="00D3279F">
        <w:rPr>
          <w:rFonts w:ascii="Times New Roman" w:hAnsi="Times New Roman" w:cs="Times New Roman"/>
          <w:sz w:val="24"/>
          <w:szCs w:val="24"/>
          <w:lang w:val="fr-FR"/>
          <w:rPrChange w:id="551" w:author="Alicia" w:date="2015-05-08T16:27:00Z">
            <w:rPr>
              <w:rFonts w:ascii="Times New Roman" w:hAnsi="Times New Roman" w:cs="Times New Roman"/>
              <w:sz w:val="24"/>
              <w:szCs w:val="24"/>
              <w:lang w:val="en-US"/>
            </w:rPr>
          </w:rPrChange>
        </w:rPr>
        <w:instrText xml:space="preserve">ed the presence and number of eggs on plants with and without Myrmica ants nearby during the flight period of the butterfly.\n\n\n* Females oviposited on tall plants with many tall buds, while the presence of host ant nests weakly affected oviposition on plants where the probability of finding ants at close range was high. Moreover, larger plants with many tall buds close to host ant nests received more eggs.\n\n\n* A density-dependent shift in oviposition was not found as the proportion of buds not infected with eggs did not differ between plants with or without ants, whereas plant characteristics did have an effect. Tall plants with many large buds were associated with earlier oviposition.\n\n\n* Our results suggest that females of P. alcon in Portugal choose gentian plants for oviposition mainly based on plant characteristics whereas the vicinity of ants had a weak effect. Moreover, our study shows that testing the ant-mediated oviposition hypothesis requires baiting ants more than once.","DOI":"10.1111/icad.12100","ISSN":"1752-4598","journalAbbreviation":"Insect Conserv Divers","language":"en","author":[{"family":"Wynhoff","given":"Irma"},{"family":"Bakker","given":"Raldi B."},{"family":"Oteman","given":"Bas"},{"family":"Arnaldo","given":"Paula Seixas"},{"family":"van Langevelde","given":"Frank"}],"issued":{"date-parts":[["2014",11,1]]},"accessed":{"date-parts":[["2015",2,19]]}}}],"schema":"https://github.com/citation-style-language/schema/raw/master/csl-citation.json"} </w:instrText>
      </w:r>
      <w:r w:rsidR="0038661A">
        <w:rPr>
          <w:rFonts w:ascii="Times New Roman" w:hAnsi="Times New Roman" w:cs="Times New Roman"/>
          <w:sz w:val="24"/>
          <w:szCs w:val="24"/>
          <w:lang w:val="en-US"/>
        </w:rPr>
        <w:fldChar w:fldCharType="separate"/>
      </w:r>
      <w:ins w:id="552" w:author="Alicia" w:date="2015-05-08T16:19:00Z">
        <w:r w:rsidR="00D3279F" w:rsidRPr="00B80B36">
          <w:rPr>
            <w:rFonts w:ascii="Times New Roman" w:hAnsi="Times New Roman" w:cs="Times New Roman"/>
            <w:sz w:val="24"/>
            <w:szCs w:val="24"/>
            <w:lang w:val="fr-FR"/>
          </w:rPr>
          <w:t xml:space="preserve">(van Dyck </w:t>
        </w:r>
        <w:r w:rsidR="00D3279F" w:rsidRPr="00B80B36">
          <w:rPr>
            <w:rFonts w:ascii="Times New Roman" w:hAnsi="Times New Roman" w:cs="Times New Roman"/>
            <w:i/>
            <w:iCs/>
            <w:sz w:val="24"/>
            <w:szCs w:val="24"/>
            <w:lang w:val="fr-FR"/>
          </w:rPr>
          <w:t>et al.</w:t>
        </w:r>
        <w:r w:rsidR="00D3279F" w:rsidRPr="00B80B36">
          <w:rPr>
            <w:rFonts w:ascii="Times New Roman" w:hAnsi="Times New Roman" w:cs="Times New Roman"/>
            <w:sz w:val="24"/>
            <w:szCs w:val="24"/>
            <w:lang w:val="fr-FR"/>
          </w:rPr>
          <w:t xml:space="preserve">, 2000; Nowicki </w:t>
        </w:r>
        <w:r w:rsidR="00D3279F" w:rsidRPr="00B80B36">
          <w:rPr>
            <w:rFonts w:ascii="Times New Roman" w:hAnsi="Times New Roman" w:cs="Times New Roman"/>
            <w:i/>
            <w:iCs/>
            <w:sz w:val="24"/>
            <w:szCs w:val="24"/>
            <w:lang w:val="fr-FR"/>
          </w:rPr>
          <w:t>et al.</w:t>
        </w:r>
        <w:r w:rsidR="00D3279F" w:rsidRPr="00B80B36">
          <w:rPr>
            <w:rFonts w:ascii="Times New Roman" w:hAnsi="Times New Roman" w:cs="Times New Roman"/>
            <w:sz w:val="24"/>
            <w:szCs w:val="24"/>
            <w:lang w:val="fr-FR"/>
          </w:rPr>
          <w:t xml:space="preserve">, 2005; Fürst &amp; Nash, 2010; Wynhoff </w:t>
        </w:r>
        <w:r w:rsidR="00D3279F" w:rsidRPr="00B80B36">
          <w:rPr>
            <w:rFonts w:ascii="Times New Roman" w:hAnsi="Times New Roman" w:cs="Times New Roman"/>
            <w:i/>
            <w:iCs/>
            <w:sz w:val="24"/>
            <w:szCs w:val="24"/>
            <w:lang w:val="fr-FR"/>
          </w:rPr>
          <w:t>et al.</w:t>
        </w:r>
        <w:r w:rsidR="00D3279F" w:rsidRPr="00B80B36">
          <w:rPr>
            <w:rFonts w:ascii="Times New Roman" w:hAnsi="Times New Roman" w:cs="Times New Roman"/>
            <w:sz w:val="24"/>
            <w:szCs w:val="24"/>
            <w:lang w:val="fr-FR"/>
          </w:rPr>
          <w:t>, 2014)</w:t>
        </w:r>
      </w:ins>
      <w:del w:id="553" w:author="Alicia" w:date="2015-05-08T16:19:00Z">
        <w:r w:rsidR="0038661A" w:rsidRPr="00B80B36" w:rsidDel="00D3279F">
          <w:rPr>
            <w:rFonts w:ascii="Times New Roman" w:hAnsi="Times New Roman" w:cs="Times New Roman"/>
            <w:sz w:val="24"/>
            <w:szCs w:val="24"/>
            <w:lang w:val="fr-FR"/>
          </w:rPr>
          <w:delText xml:space="preserve">(van Dyck </w:delText>
        </w:r>
        <w:r w:rsidR="0038661A" w:rsidRPr="00B80B36" w:rsidDel="00D3279F">
          <w:rPr>
            <w:rFonts w:ascii="Times New Roman" w:hAnsi="Times New Roman" w:cs="Times New Roman"/>
            <w:i/>
            <w:iCs/>
            <w:sz w:val="24"/>
            <w:szCs w:val="24"/>
            <w:lang w:val="fr-FR"/>
          </w:rPr>
          <w:delText>et al.</w:delText>
        </w:r>
        <w:r w:rsidR="0038661A" w:rsidRPr="00B80B36" w:rsidDel="00D3279F">
          <w:rPr>
            <w:rFonts w:ascii="Times New Roman" w:hAnsi="Times New Roman" w:cs="Times New Roman"/>
            <w:sz w:val="24"/>
            <w:szCs w:val="24"/>
            <w:lang w:val="fr-FR"/>
          </w:rPr>
          <w:delText xml:space="preserve">, 2000; Wynhoff </w:delText>
        </w:r>
        <w:r w:rsidR="0038661A" w:rsidRPr="00B80B36" w:rsidDel="00D3279F">
          <w:rPr>
            <w:rFonts w:ascii="Times New Roman" w:hAnsi="Times New Roman" w:cs="Times New Roman"/>
            <w:i/>
            <w:iCs/>
            <w:sz w:val="24"/>
            <w:szCs w:val="24"/>
            <w:lang w:val="fr-FR"/>
          </w:rPr>
          <w:delText>et al.</w:delText>
        </w:r>
        <w:r w:rsidR="0038661A" w:rsidRPr="00B80B36" w:rsidDel="00D3279F">
          <w:rPr>
            <w:rFonts w:ascii="Times New Roman" w:hAnsi="Times New Roman" w:cs="Times New Roman"/>
            <w:sz w:val="24"/>
            <w:szCs w:val="24"/>
            <w:lang w:val="fr-FR"/>
          </w:rPr>
          <w:delText>, 2014)</w:delText>
        </w:r>
      </w:del>
      <w:r w:rsidR="0038661A">
        <w:rPr>
          <w:rFonts w:ascii="Times New Roman" w:hAnsi="Times New Roman" w:cs="Times New Roman"/>
          <w:sz w:val="24"/>
          <w:szCs w:val="24"/>
          <w:lang w:val="en-US"/>
        </w:rPr>
        <w:fldChar w:fldCharType="end"/>
      </w:r>
      <w:del w:id="554" w:author="Alicia" w:date="2015-05-08T16:20:00Z">
        <w:r w:rsidR="004A5D7E" w:rsidRPr="00B80B36" w:rsidDel="00D3279F">
          <w:rPr>
            <w:rFonts w:ascii="Times New Roman" w:hAnsi="Times New Roman" w:cs="Times New Roman"/>
            <w:sz w:val="24"/>
            <w:szCs w:val="24"/>
            <w:lang w:val="fr-FR"/>
          </w:rPr>
          <w:delText xml:space="preserve">, while others have not </w:delText>
        </w:r>
        <w:r w:rsidR="004A5D7E" w:rsidDel="00D3279F">
          <w:rPr>
            <w:rFonts w:ascii="Times New Roman" w:hAnsi="Times New Roman" w:cs="Times New Roman"/>
            <w:sz w:val="24"/>
            <w:szCs w:val="24"/>
            <w:lang w:val="en-US"/>
          </w:rPr>
          <w:fldChar w:fldCharType="begin"/>
        </w:r>
        <w:r w:rsidR="0038661A" w:rsidRPr="00B80B36" w:rsidDel="00D3279F">
          <w:rPr>
            <w:rFonts w:ascii="Times New Roman" w:hAnsi="Times New Roman" w:cs="Times New Roman"/>
            <w:sz w:val="24"/>
            <w:szCs w:val="24"/>
            <w:lang w:val="fr-FR"/>
          </w:rPr>
          <w:delInstrText xml:space="preserve"> ADDIN ZOTERO_ITEM CSL_CITATION {"citationID":"eJbJuGkc","properties":{"formattedCitation":"{\\rtf (Nowicki \\i et al.\\i0{}, 2005; F\\uc0\\u252{}rst &amp; Nash, 2010)}","plainCitation":"(Nowicki et al., 2005; Fürst &amp; Nash, 2010)"},"citationItems":[{"id":3279,"uris":["http://zotero.org/users/624279/items/D8UNKGPP"],"uri":["http://zotero.org/users/624279/items/D8UNKGPP"],"itemData":{"id":3279,"type":"article-journal","title":"Oviposition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accessed":{"date-parts":[["2015",2,19]]}}},{"id":3256,"uris":["http://zotero.org/users/624279/items/MQA9722X"],"uri":["http://zotero.org/users/624279/items/MQA9722X"],"itemData":{"id":3256,"type":"article-journal","title":"Host ant independent oviposition in the parasitic butterfly Macu</w:delInstrText>
        </w:r>
        <w:r w:rsidR="0038661A" w:rsidRPr="00C909E0" w:rsidDel="00D3279F">
          <w:rPr>
            <w:rFonts w:ascii="Times New Roman" w:hAnsi="Times New Roman" w:cs="Times New Roman"/>
            <w:sz w:val="24"/>
            <w:szCs w:val="24"/>
            <w:lang w:val="fr-FR"/>
            <w:rPrChange w:id="555" w:author="Alicia" w:date="2015-05-12T11:47:00Z">
              <w:rPr>
                <w:rFonts w:ascii="Times New Roman" w:hAnsi="Times New Roman" w:cs="Times New Roman"/>
                <w:sz w:val="24"/>
                <w:szCs w:val="24"/>
                <w:lang w:val="en-US"/>
              </w:rPr>
            </w:rPrChange>
          </w:rPr>
          <w:delInstrText>linea alcon","con</w:delInstrText>
        </w:r>
        <w:r w:rsidR="0038661A" w:rsidRPr="00D3279F" w:rsidDel="00D3279F">
          <w:rPr>
            <w:rFonts w:ascii="Times New Roman" w:hAnsi="Times New Roman" w:cs="Times New Roman"/>
            <w:sz w:val="24"/>
            <w:szCs w:val="24"/>
            <w:lang w:val="en-US"/>
          </w:rPr>
          <w:delInstrText>tainer-title":"Biology Letters","page":"174-176","volume":"6","</w:delInstrText>
        </w:r>
        <w:r w:rsidR="0038661A" w:rsidDel="00D3279F">
          <w:rPr>
            <w:rFonts w:ascii="Times New Roman" w:hAnsi="Times New Roman" w:cs="Times New Roman"/>
            <w:sz w:val="24"/>
            <w:szCs w:val="24"/>
            <w:lang w:val="en-US"/>
          </w:rPr>
          <w:delInstrText xml:space="preserve">issue":"2","source":"classic.rsbl.royalsocietypublishing.org","abstract":"Parasitic Maculinea alcon butterflies can only develop in nests of a subset of available Myrmica ant species, so female butterflies have been hypothesized to preferentially lay eggs on plants close to colonies of the correct host ants. Previous correlational investigations of host-ant-dependent oviposition in this and other Maculinea species have, however, shown equivocal results, leading to a long-term controversy over support for this hypothesis. We therefore conducted a controlled field experiment to study the egg-laying behaviour of M. alcon. Matched potted Gentiana plants were set out close to host-ant nests and non-host-ant nests, and the number and position of eggs attached were assessed. Our results show no evidence for host-ant-based oviposition in M. alcon, but support an oviposition strategy based on plant characteristics. This suggests that careful management of host-ant distribution is necessary for conservation of this endangered butterfly.","DOI":"10.1098/rsbl.2009.0730","ISSN":"1744-9561, 1744-957X","note":"PMID: 19864269","journalAbbreviation":"Biol. Lett.","language":"en","author":[{"family":"Fürst","given":"Matthias A."},{"family":"Nash","given":"David R."}],"issued":{"date-parts":[["2010",4,23]]},"accessed":{"date-parts":[["2015",2,19]]},"PMID":"19864269"}}],"schema":"https://github.com/citation-style-language/schema/raw/master/csl-citation.json"} </w:delInstrText>
        </w:r>
        <w:r w:rsidR="004A5D7E" w:rsidDel="00D3279F">
          <w:rPr>
            <w:rFonts w:ascii="Times New Roman" w:hAnsi="Times New Roman" w:cs="Times New Roman"/>
            <w:sz w:val="24"/>
            <w:szCs w:val="24"/>
            <w:lang w:val="en-US"/>
          </w:rPr>
          <w:fldChar w:fldCharType="separate"/>
        </w:r>
        <w:r w:rsidR="0038661A" w:rsidRPr="0038661A" w:rsidDel="00D3279F">
          <w:rPr>
            <w:rFonts w:ascii="Times New Roman" w:hAnsi="Times New Roman" w:cs="Times New Roman"/>
            <w:sz w:val="24"/>
            <w:szCs w:val="24"/>
            <w:lang w:val="en-US"/>
          </w:rPr>
          <w:delText xml:space="preserve">(Nowicki </w:delText>
        </w:r>
        <w:r w:rsidR="0038661A" w:rsidRPr="0038661A" w:rsidDel="00D3279F">
          <w:rPr>
            <w:rFonts w:ascii="Times New Roman" w:hAnsi="Times New Roman" w:cs="Times New Roman"/>
            <w:i/>
            <w:iCs/>
            <w:sz w:val="24"/>
            <w:szCs w:val="24"/>
            <w:lang w:val="en-US"/>
          </w:rPr>
          <w:delText>et al.</w:delText>
        </w:r>
        <w:r w:rsidR="0038661A" w:rsidRPr="0038661A" w:rsidDel="00D3279F">
          <w:rPr>
            <w:rFonts w:ascii="Times New Roman" w:hAnsi="Times New Roman" w:cs="Times New Roman"/>
            <w:sz w:val="24"/>
            <w:szCs w:val="24"/>
            <w:lang w:val="en-US"/>
          </w:rPr>
          <w:delText>, 2005; Fürst &amp; Nash, 2010)</w:delText>
        </w:r>
        <w:r w:rsidR="004A5D7E" w:rsidDel="00D3279F">
          <w:rPr>
            <w:rFonts w:ascii="Times New Roman" w:hAnsi="Times New Roman" w:cs="Times New Roman"/>
            <w:sz w:val="24"/>
            <w:szCs w:val="24"/>
            <w:lang w:val="en-US"/>
          </w:rPr>
          <w:fldChar w:fldCharType="end"/>
        </w:r>
        <w:r w:rsidR="006211F4" w:rsidDel="00D3279F">
          <w:rPr>
            <w:rFonts w:ascii="Times New Roman" w:hAnsi="Times New Roman" w:cs="Times New Roman"/>
            <w:sz w:val="24"/>
            <w:szCs w:val="24"/>
            <w:lang w:val="en-US"/>
          </w:rPr>
          <w:delText>.</w:delText>
        </w:r>
        <w:r w:rsidR="00B75AC1" w:rsidDel="00D3279F">
          <w:rPr>
            <w:rFonts w:ascii="Times New Roman" w:hAnsi="Times New Roman" w:cs="Times New Roman"/>
            <w:sz w:val="24"/>
            <w:szCs w:val="24"/>
            <w:lang w:val="en-US"/>
          </w:rPr>
          <w:delText xml:space="preserve"> </w:delText>
        </w:r>
        <w:r w:rsidR="00EC3F95" w:rsidDel="00D3279F">
          <w:rPr>
            <w:rFonts w:ascii="Times New Roman" w:hAnsi="Times New Roman" w:cs="Times New Roman"/>
            <w:sz w:val="24"/>
            <w:szCs w:val="24"/>
            <w:lang w:val="en-US"/>
          </w:rPr>
          <w:delText>R</w:delText>
        </w:r>
        <w:r w:rsidR="00272544" w:rsidDel="00D3279F">
          <w:rPr>
            <w:rFonts w:ascii="Times New Roman" w:hAnsi="Times New Roman" w:cs="Times New Roman"/>
            <w:sz w:val="24"/>
            <w:szCs w:val="24"/>
            <w:lang w:val="en-US"/>
          </w:rPr>
          <w:delText xml:space="preserve">elating interaction intensity to ant abundance at </w:delText>
        </w:r>
        <w:r w:rsidR="005678E2" w:rsidDel="00D3279F">
          <w:rPr>
            <w:rFonts w:ascii="Times New Roman" w:hAnsi="Times New Roman" w:cs="Times New Roman"/>
            <w:sz w:val="24"/>
            <w:szCs w:val="24"/>
            <w:lang w:val="en-US"/>
          </w:rPr>
          <w:delText>the</w:delText>
        </w:r>
        <w:r w:rsidR="00272544" w:rsidDel="00D3279F">
          <w:rPr>
            <w:rFonts w:ascii="Times New Roman" w:hAnsi="Times New Roman" w:cs="Times New Roman"/>
            <w:sz w:val="24"/>
            <w:szCs w:val="24"/>
            <w:lang w:val="en-US"/>
          </w:rPr>
          <w:delText xml:space="preserve"> scale </w:delText>
        </w:r>
        <w:r w:rsidR="005678E2" w:rsidDel="00D3279F">
          <w:rPr>
            <w:rFonts w:ascii="Times New Roman" w:hAnsi="Times New Roman" w:cs="Times New Roman"/>
            <w:sz w:val="24"/>
            <w:szCs w:val="24"/>
            <w:lang w:val="en-US"/>
          </w:rPr>
          <w:delText xml:space="preserve">of individual plants </w:delText>
        </w:r>
        <w:r w:rsidR="00272544" w:rsidDel="00D3279F">
          <w:rPr>
            <w:rFonts w:ascii="Times New Roman" w:hAnsi="Times New Roman" w:cs="Times New Roman"/>
            <w:sz w:val="24"/>
            <w:szCs w:val="24"/>
            <w:lang w:val="en-US"/>
          </w:rPr>
          <w:delText>could help to clarify to what extent the community context can determine the intensity of antagonistic-mediated selection on flowering phenology</w:delText>
        </w:r>
        <w:r w:rsidR="00B75AC1" w:rsidDel="00D3279F">
          <w:rPr>
            <w:rFonts w:ascii="Times New Roman" w:hAnsi="Times New Roman" w:cs="Times New Roman"/>
            <w:sz w:val="24"/>
            <w:szCs w:val="24"/>
            <w:lang w:val="en-US"/>
          </w:rPr>
          <w:delText xml:space="preserve"> in this species</w:delText>
        </w:r>
      </w:del>
      <w:r w:rsidR="005678E2">
        <w:rPr>
          <w:rFonts w:ascii="Times New Roman" w:hAnsi="Times New Roman" w:cs="Times New Roman"/>
          <w:sz w:val="24"/>
          <w:szCs w:val="24"/>
          <w:lang w:val="en-US"/>
        </w:rPr>
        <w:t xml:space="preserve">. </w:t>
      </w:r>
    </w:p>
    <w:p w:rsidR="00366FA4" w:rsidRPr="00B34215" w:rsidDel="00B34215" w:rsidRDefault="00471D6C" w:rsidP="00B80B36">
      <w:pPr>
        <w:spacing w:line="480" w:lineRule="auto"/>
        <w:ind w:firstLine="709"/>
        <w:rPr>
          <w:del w:id="556" w:author="Alicia" w:date="2015-05-08T17:00:00Z"/>
          <w:rFonts w:ascii="Times New Roman" w:hAnsi="Times New Roman" w:cs="Times New Roman"/>
          <w:sz w:val="24"/>
          <w:szCs w:val="24"/>
          <w:lang w:val="en-US"/>
        </w:rPr>
      </w:pPr>
      <w:del w:id="557" w:author="Alicia" w:date="2015-05-08T16:39:00Z">
        <w:r w:rsidRPr="00471D6C" w:rsidDel="00B74C97">
          <w:rPr>
            <w:rFonts w:ascii="Times New Roman" w:hAnsi="Times New Roman" w:cs="Times New Roman"/>
            <w:b/>
            <w:sz w:val="24"/>
            <w:szCs w:val="24"/>
            <w:lang w:val="en-US"/>
          </w:rPr>
          <w:delText>Concluding remarks</w:delText>
        </w:r>
        <w:r w:rsidR="00146BAE" w:rsidDel="00B74C97">
          <w:rPr>
            <w:rFonts w:ascii="Times New Roman" w:hAnsi="Times New Roman" w:cs="Times New Roman"/>
            <w:b/>
            <w:sz w:val="24"/>
            <w:szCs w:val="24"/>
            <w:lang w:val="en-US"/>
          </w:rPr>
          <w:delText xml:space="preserve"> and future directions</w:delText>
        </w:r>
      </w:del>
      <w:ins w:id="558" w:author="Alicia" w:date="2015-05-08T16:38:00Z">
        <w:r w:rsidR="00B74C97">
          <w:rPr>
            <w:rFonts w:ascii="Times New Roman" w:hAnsi="Times New Roman" w:cs="Times New Roman"/>
            <w:sz w:val="24"/>
            <w:szCs w:val="24"/>
            <w:lang w:val="en-US"/>
          </w:rPr>
          <w:t xml:space="preserve">In </w:t>
        </w:r>
      </w:ins>
      <w:ins w:id="559" w:author="Alicia" w:date="2015-05-08T16:39:00Z">
        <w:r w:rsidR="00B74C97">
          <w:rPr>
            <w:rFonts w:ascii="Times New Roman" w:hAnsi="Times New Roman" w:cs="Times New Roman"/>
            <w:sz w:val="24"/>
            <w:szCs w:val="24"/>
            <w:lang w:val="en-US"/>
          </w:rPr>
          <w:t>summary</w:t>
        </w:r>
      </w:ins>
      <w:ins w:id="560" w:author="Alicia" w:date="2015-05-08T16:38:00Z">
        <w:r w:rsidR="00B74C97">
          <w:rPr>
            <w:rFonts w:ascii="Times New Roman" w:hAnsi="Times New Roman" w:cs="Times New Roman"/>
            <w:sz w:val="24"/>
            <w:szCs w:val="24"/>
            <w:lang w:val="en-US"/>
          </w:rPr>
          <w:t>, we have shown</w:t>
        </w:r>
      </w:ins>
      <w:ins w:id="561" w:author="Alicia" w:date="2015-05-08T15:29:00Z">
        <w:r w:rsidR="00366FA4" w:rsidRPr="00B34215">
          <w:rPr>
            <w:rFonts w:ascii="Times New Roman" w:hAnsi="Times New Roman" w:cs="Times New Roman"/>
            <w:sz w:val="24"/>
            <w:szCs w:val="24"/>
            <w:lang w:val="en-US"/>
          </w:rPr>
          <w:t xml:space="preserve"> that</w:t>
        </w:r>
      </w:ins>
      <w:ins w:id="562" w:author="Alicia" w:date="2015-05-08T16:37:00Z">
        <w:r w:rsidR="00B74C97">
          <w:rPr>
            <w:rFonts w:ascii="Times New Roman" w:hAnsi="Times New Roman" w:cs="Times New Roman"/>
            <w:sz w:val="24"/>
            <w:szCs w:val="24"/>
            <w:lang w:val="en-US"/>
          </w:rPr>
          <w:t xml:space="preserve"> biotic interactions can shift the direction of phenotypic selection</w:t>
        </w:r>
      </w:ins>
      <w:ins w:id="563" w:author="Alicia" w:date="2015-05-08T16:49:00Z">
        <w:r w:rsidR="002D6D22">
          <w:rPr>
            <w:rFonts w:ascii="Times New Roman" w:hAnsi="Times New Roman" w:cs="Times New Roman"/>
            <w:sz w:val="24"/>
            <w:szCs w:val="24"/>
            <w:lang w:val="en-US"/>
          </w:rPr>
          <w:t xml:space="preserve">, and that community context can indirectly explain the variation in selection among populations. </w:t>
        </w:r>
      </w:ins>
      <w:ins w:id="564" w:author="Alicia" w:date="2015-05-08T17:00:00Z">
        <w:r w:rsidR="00B34215">
          <w:rPr>
            <w:rFonts w:ascii="Times New Roman" w:hAnsi="Times New Roman" w:cs="Times New Roman"/>
            <w:sz w:val="24"/>
            <w:szCs w:val="24"/>
            <w:lang w:val="en-US"/>
          </w:rPr>
          <w:t xml:space="preserve">In our study system, </w:t>
        </w:r>
      </w:ins>
      <w:ins w:id="565" w:author="Alicia" w:date="2015-05-08T17:14:00Z">
        <w:r w:rsidR="009549A8">
          <w:rPr>
            <w:rFonts w:ascii="Times New Roman" w:hAnsi="Times New Roman" w:cs="Times New Roman"/>
            <w:sz w:val="24"/>
            <w:szCs w:val="24"/>
            <w:lang w:val="en-US"/>
          </w:rPr>
          <w:t>variation in</w:t>
        </w:r>
      </w:ins>
      <w:ins w:id="566" w:author="Alicia" w:date="2015-05-08T17:28:00Z">
        <w:r w:rsidR="00B90D3D">
          <w:rPr>
            <w:rFonts w:ascii="Times New Roman" w:hAnsi="Times New Roman" w:cs="Times New Roman"/>
            <w:sz w:val="24"/>
            <w:szCs w:val="24"/>
            <w:lang w:val="en-US"/>
          </w:rPr>
          <w:t xml:space="preserve"> </w:t>
        </w:r>
      </w:ins>
    </w:p>
    <w:p w:rsidR="00953BAA" w:rsidRDefault="00B64598" w:rsidP="00953BAA">
      <w:pPr>
        <w:spacing w:line="480" w:lineRule="auto"/>
        <w:ind w:firstLine="709"/>
        <w:rPr>
          <w:ins w:id="567" w:author="Alicia" w:date="2015-05-08T17:40:00Z"/>
          <w:rFonts w:ascii="Times New Roman" w:hAnsi="Times New Roman" w:cs="Times New Roman"/>
          <w:sz w:val="24"/>
          <w:szCs w:val="24"/>
          <w:lang w:val="en-US"/>
        </w:rPr>
      </w:pPr>
      <w:del w:id="568" w:author="Alicia" w:date="2015-05-08T17:01:00Z">
        <w:r w:rsidDel="00B34215">
          <w:rPr>
            <w:rFonts w:ascii="Times New Roman" w:hAnsi="Times New Roman" w:cs="Times New Roman"/>
            <w:sz w:val="24"/>
            <w:szCs w:val="24"/>
            <w:lang w:val="en-US"/>
          </w:rPr>
          <w:delText xml:space="preserve">We have demonstrated </w:delText>
        </w:r>
        <w:r w:rsidR="00F042AB" w:rsidDel="00B34215">
          <w:rPr>
            <w:rFonts w:ascii="Times New Roman" w:hAnsi="Times New Roman" w:cs="Times New Roman"/>
            <w:sz w:val="24"/>
            <w:szCs w:val="24"/>
            <w:lang w:val="en-US"/>
          </w:rPr>
          <w:delText xml:space="preserve">that </w:delText>
        </w:r>
      </w:del>
      <w:proofErr w:type="gramStart"/>
      <w:r w:rsidR="00F042AB">
        <w:rPr>
          <w:rFonts w:ascii="Times New Roman" w:hAnsi="Times New Roman" w:cs="Times New Roman"/>
          <w:sz w:val="24"/>
          <w:szCs w:val="24"/>
          <w:lang w:val="en-US"/>
        </w:rPr>
        <w:t>selection</w:t>
      </w:r>
      <w:proofErr w:type="gramEnd"/>
      <w:r w:rsidR="00F042AB">
        <w:rPr>
          <w:rFonts w:ascii="Times New Roman" w:hAnsi="Times New Roman" w:cs="Times New Roman"/>
          <w:sz w:val="24"/>
          <w:szCs w:val="24"/>
          <w:lang w:val="en-US"/>
        </w:rPr>
        <w:t xml:space="preserve"> on flowering </w:t>
      </w:r>
      <w:del w:id="569" w:author="Alicia" w:date="2015-05-08T17:15:00Z">
        <w:r w:rsidR="00F042AB" w:rsidDel="009549A8">
          <w:rPr>
            <w:rFonts w:ascii="Times New Roman" w:hAnsi="Times New Roman" w:cs="Times New Roman"/>
            <w:sz w:val="24"/>
            <w:szCs w:val="24"/>
            <w:lang w:val="en-US"/>
          </w:rPr>
          <w:delText xml:space="preserve">time </w:delText>
        </w:r>
      </w:del>
      <w:ins w:id="570" w:author="Alicia" w:date="2015-05-08T17:15:00Z">
        <w:r w:rsidR="009549A8">
          <w:rPr>
            <w:rFonts w:ascii="Times New Roman" w:hAnsi="Times New Roman" w:cs="Times New Roman"/>
            <w:sz w:val="24"/>
            <w:szCs w:val="24"/>
            <w:lang w:val="en-US"/>
          </w:rPr>
          <w:t xml:space="preserve">phenology </w:t>
        </w:r>
      </w:ins>
      <w:del w:id="571" w:author="Alicia" w:date="2015-05-08T17:01:00Z">
        <w:r w:rsidR="00F042AB" w:rsidDel="00B34215">
          <w:rPr>
            <w:rFonts w:ascii="Times New Roman" w:hAnsi="Times New Roman" w:cs="Times New Roman"/>
            <w:sz w:val="24"/>
            <w:szCs w:val="24"/>
            <w:lang w:val="en-US"/>
          </w:rPr>
          <w:delText xml:space="preserve">can </w:delText>
        </w:r>
      </w:del>
      <w:ins w:id="572" w:author="Alicia" w:date="2015-05-12T15:05:00Z">
        <w:r w:rsidR="00114858">
          <w:rPr>
            <w:rFonts w:ascii="Times New Roman" w:hAnsi="Times New Roman" w:cs="Times New Roman"/>
            <w:sz w:val="24"/>
            <w:szCs w:val="24"/>
            <w:lang w:val="en-US"/>
          </w:rPr>
          <w:t>is</w:t>
        </w:r>
      </w:ins>
      <w:ins w:id="573" w:author="Alicia" w:date="2015-05-08T17:01:00Z">
        <w:r w:rsidR="00B34215">
          <w:rPr>
            <w:rFonts w:ascii="Times New Roman" w:hAnsi="Times New Roman" w:cs="Times New Roman"/>
            <w:sz w:val="24"/>
            <w:szCs w:val="24"/>
            <w:lang w:val="en-US"/>
          </w:rPr>
          <w:t xml:space="preserve"> </w:t>
        </w:r>
      </w:ins>
      <w:del w:id="574" w:author="Alicia" w:date="2015-05-08T17:15:00Z">
        <w:r w:rsidR="00F042AB" w:rsidDel="009549A8">
          <w:rPr>
            <w:rFonts w:ascii="Times New Roman" w:hAnsi="Times New Roman" w:cs="Times New Roman"/>
            <w:sz w:val="24"/>
            <w:szCs w:val="24"/>
            <w:lang w:val="en-US"/>
          </w:rPr>
          <w:delText xml:space="preserve">be </w:delText>
        </w:r>
      </w:del>
      <w:r w:rsidR="00F042AB">
        <w:rPr>
          <w:rFonts w:ascii="Times New Roman" w:hAnsi="Times New Roman" w:cs="Times New Roman"/>
          <w:sz w:val="24"/>
          <w:szCs w:val="24"/>
          <w:lang w:val="en-US"/>
        </w:rPr>
        <w:t xml:space="preserve">determined by </w:t>
      </w:r>
      <w:ins w:id="575" w:author="Alicia" w:date="2015-05-08T17:15:00Z">
        <w:r w:rsidR="009549A8">
          <w:rPr>
            <w:rFonts w:ascii="Times New Roman" w:hAnsi="Times New Roman" w:cs="Times New Roman"/>
            <w:sz w:val="24"/>
            <w:szCs w:val="24"/>
            <w:lang w:val="en-US"/>
          </w:rPr>
          <w:t>a</w:t>
        </w:r>
      </w:ins>
      <w:ins w:id="576" w:author="Alicia" w:date="2015-05-12T15:07:00Z">
        <w:r w:rsidR="00114858">
          <w:rPr>
            <w:rFonts w:ascii="Times New Roman" w:hAnsi="Times New Roman" w:cs="Times New Roman"/>
            <w:sz w:val="24"/>
            <w:szCs w:val="24"/>
            <w:lang w:val="en-US"/>
          </w:rPr>
          <w:t xml:space="preserve"> seed predator</w:t>
        </w:r>
      </w:ins>
      <w:ins w:id="577" w:author="Alicia" w:date="2015-05-08T17:16:00Z">
        <w:r w:rsidR="009549A8">
          <w:rPr>
            <w:rFonts w:ascii="Times New Roman" w:hAnsi="Times New Roman" w:cs="Times New Roman"/>
            <w:sz w:val="24"/>
            <w:szCs w:val="24"/>
            <w:lang w:val="en-US"/>
          </w:rPr>
          <w:t>, whose presence</w:t>
        </w:r>
      </w:ins>
      <w:ins w:id="578" w:author="Alicia" w:date="2015-05-08T17:17:00Z">
        <w:r w:rsidR="009549A8">
          <w:rPr>
            <w:rFonts w:ascii="Times New Roman" w:hAnsi="Times New Roman" w:cs="Times New Roman"/>
            <w:sz w:val="24"/>
            <w:szCs w:val="24"/>
            <w:lang w:val="en-US"/>
          </w:rPr>
          <w:t xml:space="preserve"> is conditioned by the abundance of </w:t>
        </w:r>
      </w:ins>
      <w:ins w:id="579" w:author="Alicia" w:date="2015-05-08T17:28:00Z">
        <w:r w:rsidR="00B90D3D">
          <w:rPr>
            <w:rFonts w:ascii="Times New Roman" w:hAnsi="Times New Roman" w:cs="Times New Roman"/>
            <w:sz w:val="24"/>
            <w:szCs w:val="24"/>
            <w:lang w:val="en-US"/>
          </w:rPr>
          <w:t xml:space="preserve">its </w:t>
        </w:r>
      </w:ins>
      <w:ins w:id="580" w:author="Alicia" w:date="2015-05-08T17:17:00Z">
        <w:r w:rsidR="009549A8">
          <w:rPr>
            <w:rFonts w:ascii="Times New Roman" w:hAnsi="Times New Roman" w:cs="Times New Roman"/>
            <w:sz w:val="24"/>
            <w:szCs w:val="24"/>
            <w:lang w:val="en-US"/>
          </w:rPr>
          <w:t>second host</w:t>
        </w:r>
      </w:ins>
      <w:ins w:id="581" w:author="Alicia" w:date="2015-05-08T17:19:00Z">
        <w:r w:rsidR="009549A8">
          <w:rPr>
            <w:rFonts w:ascii="Times New Roman" w:hAnsi="Times New Roman" w:cs="Times New Roman"/>
            <w:sz w:val="24"/>
            <w:szCs w:val="24"/>
            <w:lang w:val="en-US"/>
          </w:rPr>
          <w:t xml:space="preserve">. </w:t>
        </w:r>
      </w:ins>
      <w:del w:id="582" w:author="Alicia" w:date="2015-05-08T17:28:00Z">
        <w:r w:rsidR="00F042AB" w:rsidDel="00B90D3D">
          <w:rPr>
            <w:rFonts w:ascii="Times New Roman" w:hAnsi="Times New Roman" w:cs="Times New Roman"/>
            <w:sz w:val="24"/>
            <w:szCs w:val="24"/>
            <w:lang w:val="en-US"/>
          </w:rPr>
          <w:delText xml:space="preserve">the outcome of pairwise interactions between three species: </w:delText>
        </w:r>
      </w:del>
      <w:del w:id="583" w:author="Alicia" w:date="2015-05-08T17:01:00Z">
        <w:r w:rsidR="00E05442" w:rsidDel="00B34215">
          <w:rPr>
            <w:rFonts w:ascii="Times New Roman" w:hAnsi="Times New Roman" w:cs="Times New Roman"/>
            <w:sz w:val="24"/>
            <w:szCs w:val="24"/>
            <w:lang w:val="en-US"/>
          </w:rPr>
          <w:delText xml:space="preserve">a </w:delText>
        </w:r>
      </w:del>
      <w:del w:id="584" w:author="Alicia" w:date="2015-05-08T17:28:00Z">
        <w:r w:rsidR="00E05442" w:rsidDel="00B90D3D">
          <w:rPr>
            <w:rFonts w:ascii="Times New Roman" w:hAnsi="Times New Roman" w:cs="Times New Roman"/>
            <w:sz w:val="24"/>
            <w:szCs w:val="24"/>
            <w:lang w:val="en-US"/>
          </w:rPr>
          <w:delText>plant, its predispersal seed predator and another member of the community.</w:delText>
        </w:r>
      </w:del>
      <w:del w:id="585" w:author="Alicia" w:date="2015-05-08T17:29:00Z">
        <w:r w:rsidR="00E05442" w:rsidDel="00B90D3D">
          <w:rPr>
            <w:rFonts w:ascii="Times New Roman" w:hAnsi="Times New Roman" w:cs="Times New Roman"/>
            <w:sz w:val="24"/>
            <w:szCs w:val="24"/>
            <w:lang w:val="en-US"/>
          </w:rPr>
          <w:delText xml:space="preserve"> A</w:delText>
        </w:r>
        <w:r w:rsidR="00F042AB" w:rsidDel="00B90D3D">
          <w:rPr>
            <w:rFonts w:ascii="Times New Roman" w:hAnsi="Times New Roman" w:cs="Times New Roman"/>
            <w:sz w:val="24"/>
            <w:szCs w:val="24"/>
            <w:lang w:val="en-US"/>
          </w:rPr>
          <w:delText xml:space="preserve">nt abundance conditions presence of the seed predator </w:delText>
        </w:r>
        <w:r w:rsidR="00F042AB" w:rsidRPr="00F042AB" w:rsidDel="00B90D3D">
          <w:rPr>
            <w:rFonts w:ascii="Times New Roman" w:hAnsi="Times New Roman" w:cs="Times New Roman"/>
            <w:i/>
            <w:sz w:val="24"/>
            <w:szCs w:val="24"/>
            <w:lang w:val="en-US"/>
          </w:rPr>
          <w:delText>M. alcon</w:delText>
        </w:r>
        <w:r w:rsidR="00F042AB" w:rsidDel="00B90D3D">
          <w:rPr>
            <w:rFonts w:ascii="Times New Roman" w:hAnsi="Times New Roman" w:cs="Times New Roman"/>
            <w:sz w:val="24"/>
            <w:szCs w:val="24"/>
            <w:lang w:val="en-US"/>
          </w:rPr>
          <w:delText>, which in in turn mediates</w:delText>
        </w:r>
        <w:r w:rsidR="00E05442" w:rsidDel="00B90D3D">
          <w:rPr>
            <w:rFonts w:ascii="Times New Roman" w:hAnsi="Times New Roman" w:cs="Times New Roman"/>
            <w:sz w:val="24"/>
            <w:szCs w:val="24"/>
            <w:lang w:val="en-US"/>
          </w:rPr>
          <w:delText xml:space="preserve"> phenotypic</w:delText>
        </w:r>
        <w:r w:rsidR="00F042AB" w:rsidDel="00B90D3D">
          <w:rPr>
            <w:rFonts w:ascii="Times New Roman" w:hAnsi="Times New Roman" w:cs="Times New Roman"/>
            <w:sz w:val="24"/>
            <w:szCs w:val="24"/>
            <w:lang w:val="en-US"/>
          </w:rPr>
          <w:delText xml:space="preserve"> selection on flowering time in its host plant </w:delText>
        </w:r>
        <w:r w:rsidR="00F042AB" w:rsidRPr="00B64598" w:rsidDel="00B90D3D">
          <w:rPr>
            <w:rFonts w:ascii="Times New Roman" w:hAnsi="Times New Roman" w:cs="Times New Roman"/>
            <w:i/>
            <w:sz w:val="24"/>
            <w:szCs w:val="24"/>
            <w:lang w:val="en-US"/>
          </w:rPr>
          <w:delText>G. pneumonanthe</w:delText>
        </w:r>
        <w:r w:rsidR="00F042AB" w:rsidDel="00B90D3D">
          <w:rPr>
            <w:rFonts w:ascii="Times New Roman" w:hAnsi="Times New Roman" w:cs="Times New Roman"/>
            <w:sz w:val="24"/>
            <w:szCs w:val="24"/>
            <w:lang w:val="en-US"/>
          </w:rPr>
          <w:delText>.</w:delText>
        </w:r>
        <w:r w:rsidR="00E05442" w:rsidRPr="00E05442" w:rsidDel="00B90D3D">
          <w:rPr>
            <w:rFonts w:ascii="Times New Roman" w:hAnsi="Times New Roman" w:cs="Times New Roman"/>
            <w:sz w:val="24"/>
            <w:szCs w:val="24"/>
            <w:lang w:val="en-US"/>
          </w:rPr>
          <w:delText xml:space="preserve"> </w:delText>
        </w:r>
      </w:del>
      <w:r w:rsidR="00E05442">
        <w:rPr>
          <w:rFonts w:ascii="Times New Roman" w:hAnsi="Times New Roman" w:cs="Times New Roman"/>
          <w:sz w:val="24"/>
          <w:szCs w:val="24"/>
          <w:lang w:val="en-US"/>
        </w:rPr>
        <w:t xml:space="preserve">Thus, both </w:t>
      </w:r>
      <w:del w:id="586" w:author="Alicia" w:date="2015-05-08T17:29:00Z">
        <w:r w:rsidR="00E05442" w:rsidDel="00B90D3D">
          <w:rPr>
            <w:rFonts w:ascii="Times New Roman" w:hAnsi="Times New Roman" w:cs="Times New Roman"/>
            <w:sz w:val="24"/>
            <w:szCs w:val="24"/>
            <w:lang w:val="en-US"/>
          </w:rPr>
          <w:delText xml:space="preserve">butterflies </w:delText>
        </w:r>
      </w:del>
      <w:ins w:id="587" w:author="Alicia" w:date="2015-05-08T17:29:00Z">
        <w:r w:rsidR="00B90D3D">
          <w:rPr>
            <w:rFonts w:ascii="Times New Roman" w:hAnsi="Times New Roman" w:cs="Times New Roman"/>
            <w:sz w:val="24"/>
            <w:szCs w:val="24"/>
            <w:lang w:val="en-US"/>
          </w:rPr>
          <w:t>antagonist</w:t>
        </w:r>
      </w:ins>
      <w:ins w:id="588" w:author="Alicia" w:date="2015-05-12T15:08:00Z">
        <w:r w:rsidR="00114858">
          <w:rPr>
            <w:rFonts w:ascii="Times New Roman" w:hAnsi="Times New Roman" w:cs="Times New Roman"/>
            <w:sz w:val="24"/>
            <w:szCs w:val="24"/>
            <w:lang w:val="en-US"/>
          </w:rPr>
          <w:t xml:space="preserve"> interactor</w:t>
        </w:r>
      </w:ins>
      <w:ins w:id="589" w:author="Alicia" w:date="2015-05-08T17:29:00Z">
        <w:r w:rsidR="00B90D3D">
          <w:rPr>
            <w:rFonts w:ascii="Times New Roman" w:hAnsi="Times New Roman" w:cs="Times New Roman"/>
            <w:sz w:val="24"/>
            <w:szCs w:val="24"/>
            <w:lang w:val="en-US"/>
          </w:rPr>
          <w:t xml:space="preserve">s </w:t>
        </w:r>
      </w:ins>
      <w:r w:rsidR="00E05442">
        <w:rPr>
          <w:rFonts w:ascii="Times New Roman" w:hAnsi="Times New Roman" w:cs="Times New Roman"/>
          <w:sz w:val="24"/>
          <w:szCs w:val="24"/>
          <w:lang w:val="en-US"/>
        </w:rPr>
        <w:t xml:space="preserve">and </w:t>
      </w:r>
      <w:del w:id="590" w:author="Alicia" w:date="2015-05-08T17:30:00Z">
        <w:r w:rsidR="00E05442" w:rsidDel="00B90D3D">
          <w:rPr>
            <w:rFonts w:ascii="Times New Roman" w:hAnsi="Times New Roman" w:cs="Times New Roman"/>
            <w:sz w:val="24"/>
            <w:szCs w:val="24"/>
            <w:lang w:val="en-US"/>
          </w:rPr>
          <w:delText xml:space="preserve">ants </w:delText>
        </w:r>
      </w:del>
      <w:ins w:id="591" w:author="Alicia" w:date="2015-05-12T15:09:00Z">
        <w:r w:rsidR="004B5AC6">
          <w:rPr>
            <w:rFonts w:ascii="Times New Roman" w:hAnsi="Times New Roman" w:cs="Times New Roman"/>
            <w:sz w:val="24"/>
            <w:szCs w:val="24"/>
            <w:lang w:val="en-US"/>
          </w:rPr>
          <w:t>the</w:t>
        </w:r>
      </w:ins>
      <w:ins w:id="592" w:author="Alicia" w:date="2015-05-08T17:30:00Z">
        <w:r w:rsidR="00B90D3D">
          <w:rPr>
            <w:rFonts w:ascii="Times New Roman" w:hAnsi="Times New Roman" w:cs="Times New Roman"/>
            <w:sz w:val="24"/>
            <w:szCs w:val="24"/>
            <w:lang w:val="en-US"/>
          </w:rPr>
          <w:t xml:space="preserve"> community </w:t>
        </w:r>
      </w:ins>
      <w:ins w:id="593" w:author="Alicia" w:date="2015-05-12T15:09:00Z">
        <w:r w:rsidR="004B5AC6">
          <w:rPr>
            <w:rFonts w:ascii="Times New Roman" w:hAnsi="Times New Roman" w:cs="Times New Roman"/>
            <w:sz w:val="24"/>
            <w:szCs w:val="24"/>
            <w:lang w:val="en-US"/>
          </w:rPr>
          <w:t>context</w:t>
        </w:r>
      </w:ins>
      <w:ins w:id="594" w:author="Alicia" w:date="2015-05-08T17:30:00Z">
        <w:r w:rsidR="00B90D3D">
          <w:rPr>
            <w:rFonts w:ascii="Times New Roman" w:hAnsi="Times New Roman" w:cs="Times New Roman"/>
            <w:sz w:val="24"/>
            <w:szCs w:val="24"/>
            <w:lang w:val="en-US"/>
          </w:rPr>
          <w:t xml:space="preserve"> </w:t>
        </w:r>
      </w:ins>
      <w:r w:rsidR="00E05442">
        <w:rPr>
          <w:rFonts w:ascii="Times New Roman" w:hAnsi="Times New Roman" w:cs="Times New Roman"/>
          <w:sz w:val="24"/>
          <w:szCs w:val="24"/>
          <w:lang w:val="en-US"/>
        </w:rPr>
        <w:t xml:space="preserve">may act respectively as direct and indirect selective agents that can determine evolution on flowering </w:t>
      </w:r>
      <w:r w:rsidR="00E05442" w:rsidRPr="00E05442">
        <w:rPr>
          <w:rFonts w:ascii="Times New Roman" w:hAnsi="Times New Roman" w:cs="Times New Roman"/>
          <w:sz w:val="24"/>
          <w:szCs w:val="24"/>
          <w:lang w:val="en-US"/>
        </w:rPr>
        <w:t>time</w:t>
      </w:r>
      <w:del w:id="595" w:author="Alicia" w:date="2015-05-08T17:30:00Z">
        <w:r w:rsidR="00E05442" w:rsidRPr="00E05442" w:rsidDel="00B90D3D">
          <w:rPr>
            <w:rFonts w:ascii="Times New Roman" w:hAnsi="Times New Roman" w:cs="Times New Roman"/>
            <w:sz w:val="24"/>
            <w:szCs w:val="24"/>
            <w:lang w:val="en-US"/>
          </w:rPr>
          <w:delText xml:space="preserve"> in this plant</w:delText>
        </w:r>
      </w:del>
      <w:r w:rsidR="00E05442" w:rsidRPr="00E05442">
        <w:rPr>
          <w:rFonts w:ascii="Times New Roman" w:hAnsi="Times New Roman" w:cs="Times New Roman"/>
          <w:sz w:val="24"/>
          <w:szCs w:val="24"/>
          <w:lang w:val="en-US"/>
        </w:rPr>
        <w:t xml:space="preserve">. </w:t>
      </w:r>
      <w:ins w:id="596" w:author="Alicia" w:date="2015-05-08T17:40:00Z">
        <w:r w:rsidR="00953BAA">
          <w:rPr>
            <w:rFonts w:ascii="Times New Roman" w:hAnsi="Times New Roman" w:cs="Times New Roman"/>
            <w:sz w:val="24"/>
            <w:szCs w:val="24"/>
            <w:lang w:val="en-US"/>
          </w:rPr>
          <w:t>L</w:t>
        </w:r>
      </w:ins>
      <w:del w:id="597" w:author="Alicia" w:date="2015-05-08T17:39:00Z">
        <w:r w:rsidR="00E05442" w:rsidDel="00953BAA">
          <w:rPr>
            <w:rFonts w:ascii="Times New Roman" w:hAnsi="Times New Roman" w:cs="Times New Roman"/>
            <w:sz w:val="24"/>
            <w:szCs w:val="24"/>
            <w:lang w:val="en-US"/>
          </w:rPr>
          <w:delText xml:space="preserve">However, evolutionary change will only occur if 1) the observed </w:delText>
        </w:r>
        <w:r w:rsidR="00E05442" w:rsidRPr="00F35A58" w:rsidDel="00953BAA">
          <w:rPr>
            <w:rFonts w:ascii="Times New Roman" w:hAnsi="Times New Roman" w:cs="Times New Roman"/>
            <w:sz w:val="24"/>
            <w:szCs w:val="24"/>
            <w:lang w:val="en-US"/>
          </w:rPr>
          <w:delText xml:space="preserve">phenotypic selection is </w:delText>
        </w:r>
        <w:r w:rsidR="00E05442" w:rsidDel="00953BAA">
          <w:rPr>
            <w:rFonts w:ascii="Times New Roman" w:hAnsi="Times New Roman" w:cs="Times New Roman"/>
            <w:sz w:val="24"/>
            <w:szCs w:val="24"/>
            <w:lang w:val="en-US"/>
          </w:rPr>
          <w:delText xml:space="preserve">maintained in time and 2) there is sufficient genetic variance in flowering time to allow a selection response </w:delText>
        </w:r>
        <w:r w:rsidR="00E05442" w:rsidDel="00953BAA">
          <w:rPr>
            <w:rFonts w:ascii="Times New Roman" w:hAnsi="Times New Roman" w:cs="Times New Roman"/>
            <w:sz w:val="24"/>
            <w:szCs w:val="24"/>
            <w:lang w:val="en-US"/>
          </w:rPr>
          <w:fldChar w:fldCharType="begin"/>
        </w:r>
        <w:r w:rsidR="00E05442" w:rsidDel="00953BAA">
          <w:rPr>
            <w:rFonts w:ascii="Times New Roman" w:hAnsi="Times New Roman" w:cs="Times New Roman"/>
            <w:sz w:val="24"/>
            <w:szCs w:val="24"/>
            <w:lang w:val="en-US"/>
          </w:rPr>
          <w:delInstrText xml:space="preserve"> ADDIN ZOTERO_ITEM CSL_CITATION {"citationID":"te3hildm3","properties":{"formattedCitation":"{\\rtf (Putterill \\i et al.\\i0{}, 2004)}","plainCitation":"(Putterill et al., 2004)"},"citationItems":[{"id":3452,"uris":["http://zotero.org/users/624279/items/TK5CJAG7"],"uri":["http://zotero.org/users/624279/items/TK5CJAG7"],"itemData":{"id":3452,"type":"article-journal","title":"It's time to flower: the genetic control of flowering time","container-title":"BioEssays","page":"363-373","volume":"26","issue":"4","source":"Wiley Online Library","abstract":"In plants, successful sexual reproduction and the ensuing development of seeds and fruits depend on flowering at the right time. This involves coordinating flowering with the appropriate season and with the developmental history of the plant. Genetic and molecular analysis in the small cruciform weed, Arabidopsis, has revealed distinct but linked pathways that are responsible for detecting the major seasonal cues of day length and cold temperature, as well as other local environmental and internal signals. The balance of signals from these pathways is integrated by a common set of genes to determine when flowering occurs. Excitingly, it has been discovered that many of these same genes regulate flowering in other plants, such as rice. This review focuses on recent advances in how three of the signalling pathways (the day-length, vernalisation and autonomous pathways) function to control flowering. BioEssays 26:363–373, 2004. © 2004 Wiley-Liss, Inc.","DOI":"10.1002/bies.20021","ISSN":"1521-1878","shortTitle":"It's time to flower","journalAbbreviation":"Bioessays","language":"en","author":[{"family":"Putterill","given":"Jo"},{"family":"Laurie","given":"Rebecca"},{"family":"Macknight","given":"Richard"}],"issued":{"date-parts":[["2004",4,1]]},"accessed":{"date-parts":[["2015",2,27]]}}}],"schema":"https://github.com/citation-style-language/schema/raw/master/csl-citation.json"} </w:delInstrText>
        </w:r>
        <w:r w:rsidR="00E05442" w:rsidDel="00953BAA">
          <w:rPr>
            <w:rFonts w:ascii="Times New Roman" w:hAnsi="Times New Roman" w:cs="Times New Roman"/>
            <w:sz w:val="24"/>
            <w:szCs w:val="24"/>
            <w:lang w:val="en-US"/>
          </w:rPr>
          <w:fldChar w:fldCharType="separate"/>
        </w:r>
        <w:r w:rsidR="00E05442" w:rsidRPr="00ED66EC" w:rsidDel="00953BAA">
          <w:rPr>
            <w:rFonts w:ascii="Times New Roman" w:hAnsi="Times New Roman" w:cs="Times New Roman"/>
            <w:sz w:val="24"/>
            <w:szCs w:val="24"/>
            <w:lang w:val="en-US"/>
          </w:rPr>
          <w:delText xml:space="preserve">(Putterill </w:delText>
        </w:r>
        <w:r w:rsidR="00E05442" w:rsidRPr="00ED66EC" w:rsidDel="00953BAA">
          <w:rPr>
            <w:rFonts w:ascii="Times New Roman" w:hAnsi="Times New Roman" w:cs="Times New Roman"/>
            <w:i/>
            <w:iCs/>
            <w:sz w:val="24"/>
            <w:szCs w:val="24"/>
            <w:lang w:val="en-US"/>
          </w:rPr>
          <w:delText>et al.</w:delText>
        </w:r>
        <w:r w:rsidR="00E05442" w:rsidRPr="00ED66EC" w:rsidDel="00953BAA">
          <w:rPr>
            <w:rFonts w:ascii="Times New Roman" w:hAnsi="Times New Roman" w:cs="Times New Roman"/>
            <w:sz w:val="24"/>
            <w:szCs w:val="24"/>
            <w:lang w:val="en-US"/>
          </w:rPr>
          <w:delText>, 2004)</w:delText>
        </w:r>
        <w:r w:rsidR="00E05442" w:rsidDel="00953BAA">
          <w:rPr>
            <w:rFonts w:ascii="Times New Roman" w:hAnsi="Times New Roman" w:cs="Times New Roman"/>
            <w:sz w:val="24"/>
            <w:szCs w:val="24"/>
            <w:lang w:val="en-US"/>
          </w:rPr>
          <w:fldChar w:fldCharType="end"/>
        </w:r>
        <w:r w:rsidR="00E05442" w:rsidDel="00953BAA">
          <w:rPr>
            <w:rFonts w:ascii="Times New Roman" w:hAnsi="Times New Roman" w:cs="Times New Roman"/>
            <w:sz w:val="24"/>
            <w:szCs w:val="24"/>
            <w:lang w:val="en-US"/>
          </w:rPr>
          <w:delText>.</w:delText>
        </w:r>
        <w:r w:rsidR="00E05442" w:rsidRPr="00E05442" w:rsidDel="00953BAA">
          <w:rPr>
            <w:rFonts w:ascii="Times New Roman" w:hAnsi="Times New Roman" w:cs="Times New Roman"/>
            <w:sz w:val="24"/>
            <w:szCs w:val="24"/>
            <w:lang w:val="en-US"/>
          </w:rPr>
          <w:delText xml:space="preserve"> </w:delText>
        </w:r>
      </w:del>
      <w:del w:id="598" w:author="Alicia" w:date="2015-05-08T17:40:00Z">
        <w:r w:rsidR="00E05442" w:rsidDel="00953BAA">
          <w:rPr>
            <w:rFonts w:ascii="Times New Roman" w:hAnsi="Times New Roman" w:cs="Times New Roman"/>
            <w:sz w:val="24"/>
            <w:szCs w:val="24"/>
            <w:lang w:val="en-US"/>
          </w:rPr>
          <w:delText>Therefore, l</w:delText>
        </w:r>
      </w:del>
      <w:r w:rsidR="00E05442">
        <w:rPr>
          <w:rFonts w:ascii="Times New Roman" w:hAnsi="Times New Roman" w:cs="Times New Roman"/>
          <w:sz w:val="24"/>
          <w:szCs w:val="24"/>
          <w:lang w:val="en-US"/>
        </w:rPr>
        <w:t>onger studies</w:t>
      </w:r>
      <w:ins w:id="599" w:author="Alicia" w:date="2015-05-08T17:39:00Z">
        <w:r w:rsidR="00953BAA">
          <w:rPr>
            <w:rFonts w:ascii="Times New Roman" w:hAnsi="Times New Roman" w:cs="Times New Roman"/>
            <w:sz w:val="24"/>
            <w:szCs w:val="24"/>
            <w:lang w:val="en-US"/>
          </w:rPr>
          <w:t xml:space="preserve"> </w:t>
        </w:r>
      </w:ins>
      <w:r w:rsidR="00E05442">
        <w:rPr>
          <w:rFonts w:ascii="Times New Roman" w:hAnsi="Times New Roman" w:cs="Times New Roman"/>
          <w:sz w:val="24"/>
          <w:szCs w:val="24"/>
          <w:lang w:val="en-US"/>
        </w:rPr>
        <w:t xml:space="preserve"> that also investigate the heritability of phenological traits are needed to </w:t>
      </w:r>
      <w:del w:id="600" w:author="Alicia" w:date="2015-05-08T17:41:00Z">
        <w:r w:rsidR="00E05442" w:rsidDel="00953BAA">
          <w:rPr>
            <w:rFonts w:ascii="Times New Roman" w:hAnsi="Times New Roman" w:cs="Times New Roman"/>
            <w:sz w:val="24"/>
            <w:szCs w:val="24"/>
            <w:lang w:val="en-US"/>
          </w:rPr>
          <w:delText>broaden our knowledge about antagonist-driven evolution of flowering time.</w:delText>
        </w:r>
      </w:del>
      <w:ins w:id="601" w:author="Alicia" w:date="2015-05-08T17:41:00Z">
        <w:r w:rsidR="00953BAA">
          <w:rPr>
            <w:rFonts w:ascii="Times New Roman" w:hAnsi="Times New Roman" w:cs="Times New Roman"/>
            <w:sz w:val="24"/>
            <w:szCs w:val="24"/>
            <w:lang w:val="en-US"/>
          </w:rPr>
          <w:t>assess if this shift in selection is maintained in time</w:t>
        </w:r>
      </w:ins>
      <w:ins w:id="602" w:author="Alicia" w:date="2015-05-08T17:42:00Z">
        <w:r w:rsidR="0044591A">
          <w:rPr>
            <w:rFonts w:ascii="Times New Roman" w:hAnsi="Times New Roman" w:cs="Times New Roman"/>
            <w:sz w:val="24"/>
            <w:szCs w:val="24"/>
            <w:lang w:val="en-US"/>
          </w:rPr>
          <w:t xml:space="preserve"> and could result in genetic</w:t>
        </w:r>
      </w:ins>
      <w:ins w:id="603" w:author="Alicia" w:date="2015-05-08T17:40:00Z">
        <w:r w:rsidR="00953BAA" w:rsidRPr="00953BAA">
          <w:rPr>
            <w:rFonts w:ascii="Times New Roman" w:hAnsi="Times New Roman" w:cs="Times New Roman"/>
            <w:sz w:val="24"/>
            <w:szCs w:val="24"/>
            <w:lang w:val="en-US"/>
          </w:rPr>
          <w:t xml:space="preserve"> </w:t>
        </w:r>
      </w:ins>
      <w:ins w:id="604" w:author="Alicia" w:date="2015-05-08T17:42:00Z">
        <w:r w:rsidR="0044591A">
          <w:rPr>
            <w:rFonts w:ascii="Times New Roman" w:hAnsi="Times New Roman" w:cs="Times New Roman"/>
            <w:sz w:val="24"/>
            <w:szCs w:val="24"/>
            <w:lang w:val="en-US"/>
          </w:rPr>
          <w:t>differences in flowering phenology among populations.</w:t>
        </w:r>
      </w:ins>
      <w:ins w:id="605" w:author="Alicia" w:date="2015-05-12T17:34:00Z">
        <w:r w:rsidR="00415E39">
          <w:rPr>
            <w:rFonts w:ascii="Times New Roman" w:hAnsi="Times New Roman" w:cs="Times New Roman"/>
            <w:sz w:val="24"/>
            <w:szCs w:val="24"/>
            <w:lang w:val="en-US"/>
          </w:rPr>
          <w:t xml:space="preserve"> </w:t>
        </w:r>
      </w:ins>
    </w:p>
    <w:p w:rsidR="00953BAA" w:rsidRPr="00E05442" w:rsidDel="0044591A" w:rsidRDefault="00953BAA" w:rsidP="00B90D3D">
      <w:pPr>
        <w:spacing w:line="480" w:lineRule="auto"/>
        <w:ind w:firstLine="709"/>
        <w:rPr>
          <w:del w:id="606" w:author="Alicia" w:date="2015-05-08T17:43:00Z"/>
          <w:rFonts w:ascii="Times New Roman" w:hAnsi="Times New Roman" w:cs="Times New Roman"/>
          <w:sz w:val="24"/>
          <w:szCs w:val="24"/>
          <w:lang w:val="en-US"/>
        </w:rPr>
      </w:pPr>
      <w:ins w:id="607" w:author="Alicia" w:date="2015-05-08T17:39:00Z">
        <w:r>
          <w:rPr>
            <w:rFonts w:ascii="Times New Roman" w:hAnsi="Times New Roman" w:cs="Times New Roman"/>
            <w:sz w:val="24"/>
            <w:szCs w:val="24"/>
            <w:lang w:val="en-US"/>
          </w:rPr>
          <w:t xml:space="preserve"> </w:t>
        </w:r>
      </w:ins>
    </w:p>
    <w:p w:rsidR="00E4257D" w:rsidDel="00AB5A3C" w:rsidRDefault="008F0587">
      <w:pPr>
        <w:spacing w:line="480" w:lineRule="auto"/>
        <w:ind w:firstLine="709"/>
        <w:rPr>
          <w:del w:id="608" w:author="Alicia" w:date="2015-05-11T17:18:00Z"/>
          <w:rFonts w:ascii="Times New Roman" w:hAnsi="Times New Roman" w:cs="Times New Roman"/>
          <w:sz w:val="24"/>
          <w:szCs w:val="24"/>
          <w:lang w:val="en-US"/>
        </w:rPr>
        <w:pPrChange w:id="609" w:author="Alicia" w:date="2015-05-08T17:43:00Z">
          <w:pPr>
            <w:spacing w:line="480" w:lineRule="auto"/>
          </w:pPr>
        </w:pPrChange>
      </w:pPr>
      <w:del w:id="610" w:author="Alicia" w:date="2015-05-08T17:43:00Z">
        <w:r w:rsidDel="0044591A">
          <w:rPr>
            <w:rFonts w:ascii="Times New Roman" w:hAnsi="Times New Roman" w:cs="Times New Roman"/>
            <w:sz w:val="24"/>
            <w:szCs w:val="24"/>
            <w:lang w:val="en-US"/>
          </w:rPr>
          <w:tab/>
        </w:r>
      </w:del>
      <w:del w:id="611" w:author="Alicia" w:date="2015-05-11T17:18:00Z">
        <w:r w:rsidRPr="00AB5A3C" w:rsidDel="00AB5A3C">
          <w:rPr>
            <w:rFonts w:ascii="Times New Roman" w:hAnsi="Times New Roman" w:cs="Times New Roman"/>
            <w:sz w:val="24"/>
            <w:szCs w:val="24"/>
            <w:lang w:val="en-US"/>
          </w:rPr>
          <w:delText>Studies on f</w:delText>
        </w:r>
        <w:r w:rsidR="0018628E" w:rsidRPr="00AB5A3C" w:rsidDel="00AB5A3C">
          <w:rPr>
            <w:rFonts w:ascii="Times New Roman" w:hAnsi="Times New Roman" w:cs="Times New Roman"/>
            <w:sz w:val="24"/>
            <w:szCs w:val="24"/>
            <w:lang w:val="en-US"/>
          </w:rPr>
          <w:delText>lowering time</w:delText>
        </w:r>
        <w:r w:rsidRPr="00AB5A3C" w:rsidDel="00AB5A3C">
          <w:rPr>
            <w:rFonts w:ascii="Times New Roman" w:hAnsi="Times New Roman" w:cs="Times New Roman"/>
            <w:sz w:val="24"/>
            <w:szCs w:val="24"/>
            <w:lang w:val="en-US"/>
          </w:rPr>
          <w:delText xml:space="preserve"> are specially timely nowadays, as </w:delText>
        </w:r>
        <w:r w:rsidR="00E4257D" w:rsidRPr="00AB5A3C" w:rsidDel="00AB5A3C">
          <w:rPr>
            <w:rFonts w:ascii="Times New Roman" w:hAnsi="Times New Roman" w:cs="Times New Roman"/>
            <w:sz w:val="24"/>
            <w:szCs w:val="24"/>
            <w:lang w:val="en-US"/>
          </w:rPr>
          <w:delText>this</w:delText>
        </w:r>
        <w:r w:rsidR="0018628E" w:rsidRPr="00AB5A3C" w:rsidDel="00AB5A3C">
          <w:rPr>
            <w:rFonts w:ascii="Times New Roman" w:hAnsi="Times New Roman" w:cs="Times New Roman"/>
            <w:sz w:val="24"/>
            <w:szCs w:val="24"/>
            <w:lang w:val="en-US"/>
          </w:rPr>
          <w:delText xml:space="preserve"> </w:delText>
        </w:r>
        <w:r w:rsidR="00E4257D" w:rsidRPr="00AB5A3C" w:rsidDel="00AB5A3C">
          <w:rPr>
            <w:rFonts w:ascii="Times New Roman" w:hAnsi="Times New Roman" w:cs="Times New Roman"/>
            <w:sz w:val="24"/>
            <w:szCs w:val="24"/>
            <w:lang w:val="en-US"/>
          </w:rPr>
          <w:delText>plant trait plays</w:delText>
        </w:r>
        <w:r w:rsidR="0018628E" w:rsidRPr="00AB5A3C" w:rsidDel="00AB5A3C">
          <w:rPr>
            <w:rFonts w:ascii="Times New Roman" w:hAnsi="Times New Roman" w:cs="Times New Roman"/>
            <w:sz w:val="24"/>
            <w:szCs w:val="24"/>
            <w:lang w:val="en-US"/>
          </w:rPr>
          <w:delText xml:space="preserve"> a key</w:delText>
        </w:r>
        <w:r w:rsidR="00E4257D" w:rsidRPr="00AB5A3C" w:rsidDel="00AB5A3C">
          <w:rPr>
            <w:rFonts w:ascii="Times New Roman" w:hAnsi="Times New Roman" w:cs="Times New Roman"/>
            <w:sz w:val="24"/>
            <w:szCs w:val="24"/>
            <w:lang w:val="en-US"/>
          </w:rPr>
          <w:delText xml:space="preserve"> role</w:delText>
        </w:r>
        <w:r w:rsidR="0018628E" w:rsidRPr="00AB5A3C" w:rsidDel="00AB5A3C">
          <w:rPr>
            <w:rFonts w:ascii="Times New Roman" w:hAnsi="Times New Roman" w:cs="Times New Roman"/>
            <w:sz w:val="24"/>
            <w:szCs w:val="24"/>
            <w:lang w:val="en-US"/>
          </w:rPr>
          <w:delText xml:space="preserve"> in the current scenario of </w:delText>
        </w:r>
        <w:r w:rsidR="00233650" w:rsidRPr="00AB5A3C" w:rsidDel="00AB5A3C">
          <w:rPr>
            <w:rFonts w:ascii="Times New Roman" w:hAnsi="Times New Roman" w:cs="Times New Roman"/>
            <w:sz w:val="24"/>
            <w:szCs w:val="24"/>
            <w:lang w:val="en-US"/>
          </w:rPr>
          <w:delText>global warming</w:delText>
        </w:r>
        <w:r w:rsidR="0018628E" w:rsidRPr="00AB5A3C" w:rsidDel="00AB5A3C">
          <w:rPr>
            <w:rFonts w:ascii="Times New Roman" w:hAnsi="Times New Roman" w:cs="Times New Roman"/>
            <w:sz w:val="24"/>
            <w:szCs w:val="24"/>
            <w:lang w:val="en-US"/>
          </w:rPr>
          <w:delText>, where many plants are known to be advancing their phenologies</w:delText>
        </w:r>
        <w:r w:rsidR="00E4257D" w:rsidRPr="00AB5A3C" w:rsidDel="00AB5A3C">
          <w:rPr>
            <w:rFonts w:ascii="Times New Roman" w:hAnsi="Times New Roman" w:cs="Times New Roman"/>
            <w:sz w:val="24"/>
            <w:szCs w:val="24"/>
            <w:lang w:val="en-US"/>
          </w:rPr>
          <w:delText xml:space="preserve"> towards an earlier flowering</w:delText>
        </w:r>
        <w:r w:rsidR="0018628E" w:rsidRPr="00AB5A3C" w:rsidDel="00AB5A3C">
          <w:rPr>
            <w:rFonts w:ascii="Times New Roman" w:hAnsi="Times New Roman" w:cs="Times New Roman"/>
            <w:sz w:val="24"/>
            <w:szCs w:val="24"/>
            <w:lang w:val="en-US"/>
          </w:rPr>
          <w:delText xml:space="preserve"> </w:delText>
        </w:r>
        <w:r w:rsidR="0018628E" w:rsidRPr="00AB5A3C" w:rsidDel="00AB5A3C">
          <w:rPr>
            <w:rFonts w:ascii="Times New Roman" w:hAnsi="Times New Roman" w:cs="Times New Roman"/>
            <w:sz w:val="24"/>
            <w:szCs w:val="24"/>
            <w:lang w:val="en-US"/>
          </w:rPr>
          <w:fldChar w:fldCharType="begin"/>
        </w:r>
        <w:r w:rsidR="0018628E" w:rsidRPr="00AB5A3C" w:rsidDel="00AB5A3C">
          <w:rPr>
            <w:rFonts w:ascii="Times New Roman" w:hAnsi="Times New Roman" w:cs="Times New Roman"/>
            <w:sz w:val="24"/>
            <w:szCs w:val="24"/>
            <w:lang w:val="en-US"/>
          </w:rPr>
          <w:delInstrText xml:space="preserve"> ADDIN ZOTERO_ITEM CSL_CITATION {"citationID":"1ivrpokec8","properties":{"formattedCitation":"{\\rtf (Cleland \\i et al.\\i0{}, 2007)}","plainCitation":"(Cleland et al., 2007)"},"citationItems":[{"id":1458,"uris":["http://zotero.org/users/624279/items/B8B5EPRZ"],"uri":["http://zotero.org/users/624279/items/B8B5EPRZ"],"itemData":{"id":1458,"type":"article-journal","title":"Shifting plant phenology in response to global change","container-title":"Trends in Ecology &amp; Evolution","page":"357–365","volume":"22","issue":"7","source":"Google Scholar","author":[{"family":"Cleland","given":"E. E."},{"family":"Chuine","given":"I."},{"family":"Menzel","given":"A."},{"family":"Mooney","given":"H. A."},{"family":"Schwartz","given":"M. D."}],"issued":{"date-parts":[["2007"]]}}}],"schema":"https://github.com/citation-style-language/schema/raw/master/csl-citation.json"} </w:delInstrText>
        </w:r>
        <w:r w:rsidR="0018628E" w:rsidRPr="00AB5A3C" w:rsidDel="00AB5A3C">
          <w:rPr>
            <w:rFonts w:ascii="Times New Roman" w:hAnsi="Times New Roman" w:cs="Times New Roman"/>
            <w:sz w:val="24"/>
            <w:szCs w:val="24"/>
            <w:lang w:val="en-US"/>
          </w:rPr>
          <w:fldChar w:fldCharType="separate"/>
        </w:r>
        <w:r w:rsidR="0018628E" w:rsidRPr="00AB5A3C" w:rsidDel="00AB5A3C">
          <w:rPr>
            <w:rFonts w:ascii="Times New Roman" w:hAnsi="Times New Roman" w:cs="Times New Roman"/>
            <w:sz w:val="24"/>
            <w:szCs w:val="24"/>
            <w:lang w:val="en-US"/>
          </w:rPr>
          <w:delText xml:space="preserve">(Cleland </w:delText>
        </w:r>
        <w:r w:rsidR="0018628E" w:rsidRPr="00AB5A3C" w:rsidDel="00AB5A3C">
          <w:rPr>
            <w:rFonts w:ascii="Times New Roman" w:hAnsi="Times New Roman" w:cs="Times New Roman"/>
            <w:i/>
            <w:iCs/>
            <w:sz w:val="24"/>
            <w:szCs w:val="24"/>
            <w:lang w:val="en-US"/>
          </w:rPr>
          <w:delText>et al.</w:delText>
        </w:r>
        <w:r w:rsidR="0018628E" w:rsidRPr="00AB5A3C" w:rsidDel="00AB5A3C">
          <w:rPr>
            <w:rFonts w:ascii="Times New Roman" w:hAnsi="Times New Roman" w:cs="Times New Roman"/>
            <w:sz w:val="24"/>
            <w:szCs w:val="24"/>
            <w:lang w:val="en-US"/>
          </w:rPr>
          <w:delText>, 2007)</w:delText>
        </w:r>
        <w:r w:rsidR="0018628E" w:rsidRPr="00AB5A3C" w:rsidDel="00AB5A3C">
          <w:rPr>
            <w:rFonts w:ascii="Times New Roman" w:hAnsi="Times New Roman" w:cs="Times New Roman"/>
            <w:sz w:val="24"/>
            <w:szCs w:val="24"/>
            <w:lang w:val="en-US"/>
          </w:rPr>
          <w:fldChar w:fldCharType="end"/>
        </w:r>
        <w:r w:rsidR="0018628E" w:rsidRPr="00AB5A3C" w:rsidDel="00AB5A3C">
          <w:rPr>
            <w:rFonts w:ascii="Times New Roman" w:hAnsi="Times New Roman" w:cs="Times New Roman"/>
            <w:sz w:val="24"/>
            <w:szCs w:val="24"/>
            <w:lang w:val="en-US"/>
          </w:rPr>
          <w:delText xml:space="preserve">. </w:delText>
        </w:r>
        <w:r w:rsidR="00E4257D" w:rsidRPr="00AB5A3C" w:rsidDel="00AB5A3C">
          <w:rPr>
            <w:rFonts w:ascii="Times New Roman" w:hAnsi="Times New Roman" w:cs="Times New Roman"/>
            <w:sz w:val="24"/>
            <w:szCs w:val="24"/>
            <w:lang w:val="en-US"/>
          </w:rPr>
          <w:delText xml:space="preserve">However, in our study system, </w:delText>
        </w:r>
        <w:r w:rsidR="00146BAE" w:rsidRPr="00AB5A3C" w:rsidDel="00AB5A3C">
          <w:rPr>
            <w:rFonts w:ascii="Times New Roman" w:hAnsi="Times New Roman" w:cs="Times New Roman"/>
            <w:sz w:val="24"/>
            <w:szCs w:val="24"/>
            <w:lang w:val="en-US"/>
          </w:rPr>
          <w:delText>predator-mediated selection favors later flowering</w:delText>
        </w:r>
        <w:r w:rsidR="00E4257D" w:rsidRPr="00AB5A3C" w:rsidDel="00AB5A3C">
          <w:rPr>
            <w:rFonts w:ascii="Times New Roman" w:hAnsi="Times New Roman" w:cs="Times New Roman"/>
            <w:sz w:val="24"/>
            <w:szCs w:val="24"/>
            <w:lang w:val="en-US"/>
          </w:rPr>
          <w:delText>. This means</w:delText>
        </w:r>
        <w:r w:rsidR="00146BAE" w:rsidRPr="00AB5A3C" w:rsidDel="00AB5A3C">
          <w:rPr>
            <w:rFonts w:ascii="Times New Roman" w:hAnsi="Times New Roman" w:cs="Times New Roman"/>
            <w:sz w:val="24"/>
            <w:szCs w:val="24"/>
            <w:lang w:val="en-US"/>
          </w:rPr>
          <w:delText xml:space="preserve"> that the selection exerted by </w:delText>
        </w:r>
        <w:r w:rsidR="00E4257D" w:rsidRPr="00AB5A3C" w:rsidDel="00AB5A3C">
          <w:rPr>
            <w:rFonts w:ascii="Times New Roman" w:hAnsi="Times New Roman" w:cs="Times New Roman"/>
            <w:sz w:val="24"/>
            <w:szCs w:val="24"/>
            <w:lang w:val="en-US"/>
          </w:rPr>
          <w:delText>antagonistic interac</w:delText>
        </w:r>
        <w:r w:rsidR="00146BAE" w:rsidRPr="00AB5A3C" w:rsidDel="00AB5A3C">
          <w:rPr>
            <w:rFonts w:ascii="Times New Roman" w:hAnsi="Times New Roman" w:cs="Times New Roman"/>
            <w:sz w:val="24"/>
            <w:szCs w:val="24"/>
            <w:lang w:val="en-US"/>
          </w:rPr>
          <w:delText xml:space="preserve">tors goes </w:delText>
        </w:r>
        <w:r w:rsidR="00E4257D" w:rsidRPr="00AB5A3C" w:rsidDel="00AB5A3C">
          <w:rPr>
            <w:rFonts w:ascii="Times New Roman" w:hAnsi="Times New Roman" w:cs="Times New Roman"/>
            <w:sz w:val="24"/>
            <w:szCs w:val="24"/>
            <w:lang w:val="en-US"/>
          </w:rPr>
          <w:delText xml:space="preserve">in this case </w:delText>
        </w:r>
        <w:r w:rsidR="00146BAE" w:rsidRPr="00AB5A3C" w:rsidDel="00AB5A3C">
          <w:rPr>
            <w:rFonts w:ascii="Times New Roman" w:hAnsi="Times New Roman" w:cs="Times New Roman"/>
            <w:sz w:val="24"/>
            <w:szCs w:val="24"/>
            <w:lang w:val="en-US"/>
          </w:rPr>
          <w:delText xml:space="preserve">on the opposite direction than the phenological shifts expected as a response to changing environmental conditions. </w:delText>
        </w:r>
        <w:r w:rsidR="00E4257D" w:rsidRPr="00AB5A3C" w:rsidDel="00AB5A3C">
          <w:rPr>
            <w:rFonts w:ascii="Times New Roman" w:hAnsi="Times New Roman" w:cs="Times New Roman"/>
            <w:sz w:val="24"/>
            <w:szCs w:val="24"/>
            <w:lang w:val="en-US"/>
          </w:rPr>
          <w:delText>Further s</w:delText>
        </w:r>
        <w:r w:rsidR="00146BAE" w:rsidRPr="00AB5A3C" w:rsidDel="00AB5A3C">
          <w:rPr>
            <w:rFonts w:ascii="Times New Roman" w:hAnsi="Times New Roman" w:cs="Times New Roman"/>
            <w:sz w:val="24"/>
            <w:szCs w:val="24"/>
            <w:lang w:val="en-US"/>
          </w:rPr>
          <w:delText>tudies that also</w:delText>
        </w:r>
        <w:r w:rsidR="00233650" w:rsidRPr="00AB5A3C" w:rsidDel="00AB5A3C">
          <w:rPr>
            <w:rFonts w:ascii="Times New Roman" w:hAnsi="Times New Roman" w:cs="Times New Roman"/>
            <w:sz w:val="24"/>
            <w:szCs w:val="24"/>
            <w:lang w:val="en-US"/>
          </w:rPr>
          <w:delText xml:space="preserve"> focus on climatic conditions </w:delText>
        </w:r>
        <w:r w:rsidR="00146BAE" w:rsidRPr="00AB5A3C" w:rsidDel="00AB5A3C">
          <w:rPr>
            <w:rFonts w:ascii="Times New Roman" w:hAnsi="Times New Roman" w:cs="Times New Roman"/>
            <w:sz w:val="24"/>
            <w:szCs w:val="24"/>
            <w:lang w:val="en-US"/>
          </w:rPr>
          <w:delText xml:space="preserve">would </w:delText>
        </w:r>
        <w:r w:rsidR="00E4257D" w:rsidRPr="00AB5A3C" w:rsidDel="00AB5A3C">
          <w:rPr>
            <w:rFonts w:ascii="Times New Roman" w:hAnsi="Times New Roman" w:cs="Times New Roman"/>
            <w:sz w:val="24"/>
            <w:szCs w:val="24"/>
            <w:lang w:val="en-US"/>
          </w:rPr>
          <w:delText>help</w:delText>
        </w:r>
        <w:r w:rsidR="00233650" w:rsidRPr="00AB5A3C" w:rsidDel="00AB5A3C">
          <w:rPr>
            <w:rFonts w:ascii="Times New Roman" w:hAnsi="Times New Roman" w:cs="Times New Roman"/>
            <w:sz w:val="24"/>
            <w:szCs w:val="24"/>
            <w:lang w:val="en-US"/>
          </w:rPr>
          <w:delText xml:space="preserve"> to find out how evolution of flowering time will respond to the</w:delText>
        </w:r>
        <w:r w:rsidR="00E4257D" w:rsidRPr="00AB5A3C" w:rsidDel="00AB5A3C">
          <w:rPr>
            <w:rFonts w:ascii="Times New Roman" w:hAnsi="Times New Roman" w:cs="Times New Roman"/>
            <w:sz w:val="24"/>
            <w:szCs w:val="24"/>
            <w:lang w:val="en-US"/>
          </w:rPr>
          <w:delText>se two</w:delText>
        </w:r>
        <w:r w:rsidR="00ED66EC" w:rsidRPr="00AB5A3C" w:rsidDel="00AB5A3C">
          <w:rPr>
            <w:rFonts w:ascii="Times New Roman" w:hAnsi="Times New Roman" w:cs="Times New Roman"/>
            <w:sz w:val="24"/>
            <w:szCs w:val="24"/>
            <w:lang w:val="en-US"/>
          </w:rPr>
          <w:delText xml:space="preserve"> </w:delText>
        </w:r>
        <w:r w:rsidR="00233650" w:rsidRPr="00AB5A3C" w:rsidDel="00AB5A3C">
          <w:rPr>
            <w:rFonts w:ascii="Times New Roman" w:hAnsi="Times New Roman" w:cs="Times New Roman"/>
            <w:sz w:val="24"/>
            <w:szCs w:val="24"/>
            <w:lang w:val="en-US"/>
          </w:rPr>
          <w:delText>opposed selection forces.</w:delText>
        </w:r>
        <w:r w:rsidR="00233650" w:rsidDel="00AB5A3C">
          <w:rPr>
            <w:rFonts w:ascii="Times New Roman" w:hAnsi="Times New Roman" w:cs="Times New Roman"/>
            <w:sz w:val="24"/>
            <w:szCs w:val="24"/>
            <w:lang w:val="en-US"/>
          </w:rPr>
          <w:delText xml:space="preserve"> </w:delText>
        </w:r>
      </w:del>
    </w:p>
    <w:p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del w:id="612" w:author="Alicia" w:date="2015-05-06T17:08:00Z">
        <w:r w:rsidRPr="00B2041B" w:rsidDel="00704DEA">
          <w:rPr>
            <w:rFonts w:ascii="Times New Roman" w:hAnsi="Times New Roman" w:cs="Times New Roman"/>
            <w:sz w:val="24"/>
            <w:szCs w:val="24"/>
            <w:lang w:val="en-US"/>
          </w:rPr>
          <w:delText xml:space="preserve">acknowledge </w:delText>
        </w:r>
      </w:del>
      <w:ins w:id="613" w:author="Alicia" w:date="2015-05-06T17:08:00Z">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ins>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w:t>
      </w:r>
      <w:proofErr w:type="spellStart"/>
      <w:r w:rsidR="006E670D">
        <w:rPr>
          <w:rFonts w:ascii="Times New Roman" w:hAnsi="Times New Roman" w:cs="Times New Roman"/>
          <w:sz w:val="24"/>
          <w:szCs w:val="24"/>
          <w:lang w:val="en-US"/>
        </w:rPr>
        <w:t>Herrström</w:t>
      </w:r>
      <w:proofErr w:type="spellEnd"/>
      <w:r w:rsidR="006E670D">
        <w:rPr>
          <w:rFonts w:ascii="Times New Roman" w:hAnsi="Times New Roman" w:cs="Times New Roman"/>
          <w:sz w:val="24"/>
          <w:szCs w:val="24"/>
          <w:lang w:val="en-US"/>
        </w:rPr>
        <w:t xml:space="preserve"> and Jessica </w:t>
      </w:r>
      <w:proofErr w:type="spellStart"/>
      <w:r w:rsidR="006E670D">
        <w:rPr>
          <w:rFonts w:ascii="Times New Roman" w:hAnsi="Times New Roman" w:cs="Times New Roman"/>
          <w:sz w:val="24"/>
          <w:szCs w:val="24"/>
          <w:lang w:val="en-US"/>
        </w:rPr>
        <w:t>Oremus</w:t>
      </w:r>
      <w:proofErr w:type="spellEnd"/>
      <w:r w:rsidR="006E670D">
        <w:rPr>
          <w:rFonts w:ascii="Times New Roman" w:hAnsi="Times New Roman" w:cs="Times New Roman"/>
          <w:sz w:val="24"/>
          <w:szCs w:val="24"/>
          <w:lang w:val="en-US"/>
        </w:rPr>
        <w:t xml:space="preserve"> </w:t>
      </w:r>
      <w:r w:rsidRPr="00B2041B">
        <w:rPr>
          <w:rFonts w:ascii="Times New Roman" w:hAnsi="Times New Roman" w:cs="Times New Roman"/>
          <w:sz w:val="24"/>
          <w:szCs w:val="24"/>
          <w:lang w:val="en-US"/>
        </w:rPr>
        <w:t>for field data collection</w:t>
      </w:r>
      <w:r w:rsidR="008F1FF5">
        <w:rPr>
          <w:rFonts w:ascii="Times New Roman" w:hAnsi="Times New Roman" w:cs="Times New Roman"/>
          <w:sz w:val="24"/>
          <w:szCs w:val="24"/>
          <w:lang w:val="en-US"/>
        </w:rPr>
        <w:t xml:space="preserve"> and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6E670D">
        <w:rPr>
          <w:rFonts w:ascii="Times New Roman" w:hAnsi="Times New Roman" w:cs="Times New Roman"/>
          <w:sz w:val="24"/>
          <w:szCs w:val="24"/>
          <w:lang w:val="en-US"/>
        </w:rPr>
        <w:t xml:space="preserve">. </w:t>
      </w:r>
      <w:ins w:id="614" w:author="Alicia" w:date="2015-05-06T17:08:00Z">
        <w:r w:rsidR="00704DEA">
          <w:rPr>
            <w:rFonts w:ascii="Times New Roman" w:hAnsi="Times New Roman" w:cs="Times New Roman"/>
            <w:sz w:val="24"/>
            <w:szCs w:val="24"/>
            <w:lang w:val="en-US"/>
          </w:rPr>
          <w:t>We acknowledge f</w:t>
        </w:r>
      </w:ins>
      <w:del w:id="615" w:author="Alicia" w:date="2015-05-06T17:08:00Z">
        <w:r w:rsidR="006E670D" w:rsidRPr="006E670D" w:rsidDel="00704DEA">
          <w:rPr>
            <w:rFonts w:ascii="Times New Roman" w:hAnsi="Times New Roman" w:cs="Times New Roman"/>
            <w:sz w:val="24"/>
            <w:szCs w:val="24"/>
            <w:lang w:val="en-US"/>
          </w:rPr>
          <w:delText>F</w:delText>
        </w:r>
      </w:del>
      <w:r w:rsidR="006E670D" w:rsidRPr="006E670D">
        <w:rPr>
          <w:rFonts w:ascii="Times New Roman" w:hAnsi="Times New Roman" w:cs="Times New Roman"/>
          <w:sz w:val="24"/>
          <w:szCs w:val="24"/>
          <w:lang w:val="en-US"/>
        </w:rPr>
        <w:t xml:space="preserve">unding from </w:t>
      </w:r>
      <w:del w:id="616" w:author="Alicia" w:date="2015-05-06T17:05:00Z">
        <w:r w:rsidR="006E670D" w:rsidRPr="006E670D" w:rsidDel="00704DEA">
          <w:rPr>
            <w:rFonts w:ascii="Times New Roman" w:hAnsi="Times New Roman" w:cs="Times New Roman"/>
            <w:sz w:val="24"/>
            <w:szCs w:val="24"/>
            <w:lang w:val="en-US"/>
          </w:rPr>
          <w:lastRenderedPageBreak/>
          <w:delText>VR</w:delText>
        </w:r>
        <w:r w:rsidR="008014B5" w:rsidDel="00704DEA">
          <w:rPr>
            <w:rFonts w:ascii="Times New Roman" w:hAnsi="Times New Roman" w:cs="Times New Roman"/>
            <w:sz w:val="24"/>
            <w:szCs w:val="24"/>
            <w:lang w:val="en-US"/>
          </w:rPr>
          <w:delText xml:space="preserve"> </w:delText>
        </w:r>
      </w:del>
      <w:ins w:id="617" w:author="Alicia" w:date="2015-05-06T17:05:00Z">
        <w:r w:rsidR="00704DEA">
          <w:rPr>
            <w:rFonts w:ascii="Times New Roman" w:hAnsi="Times New Roman" w:cs="Times New Roman"/>
            <w:sz w:val="24"/>
            <w:szCs w:val="24"/>
            <w:lang w:val="en-US"/>
          </w:rPr>
          <w:t xml:space="preserve">the Swedish Research Council </w:t>
        </w:r>
      </w:ins>
      <w:r w:rsidR="008014B5">
        <w:rPr>
          <w:rFonts w:ascii="Times New Roman" w:hAnsi="Times New Roman" w:cs="Times New Roman"/>
          <w:sz w:val="24"/>
          <w:szCs w:val="24"/>
          <w:lang w:val="en-US"/>
        </w:rPr>
        <w:t>to JE</w:t>
      </w:r>
      <w:ins w:id="618" w:author="Alicia" w:date="2015-05-06T17:08:00Z">
        <w:r w:rsidR="00704DEA">
          <w:rPr>
            <w:rFonts w:ascii="Times New Roman" w:hAnsi="Times New Roman" w:cs="Times New Roman"/>
            <w:sz w:val="24"/>
            <w:szCs w:val="24"/>
            <w:lang w:val="en-US"/>
          </w:rPr>
          <w:t xml:space="preserve"> and from</w:t>
        </w:r>
      </w:ins>
      <w:del w:id="619" w:author="Alicia" w:date="2015-05-06T17:09:00Z">
        <w:r w:rsidR="006E670D" w:rsidRPr="006E670D" w:rsidDel="00704DEA">
          <w:rPr>
            <w:rFonts w:ascii="Times New Roman" w:hAnsi="Times New Roman" w:cs="Times New Roman"/>
            <w:sz w:val="24"/>
            <w:szCs w:val="24"/>
            <w:lang w:val="en-US"/>
          </w:rPr>
          <w:delText xml:space="preserve">… </w:delText>
        </w:r>
        <w:r w:rsidR="006E670D" w:rsidRPr="00704DEA" w:rsidDel="00704DEA">
          <w:rPr>
            <w:rFonts w:ascii="Times New Roman" w:hAnsi="Times New Roman" w:cs="Times New Roman"/>
            <w:sz w:val="24"/>
            <w:szCs w:val="24"/>
            <w:lang w:val="en-US"/>
          </w:rPr>
          <w:delText>AV was funded by</w:delText>
        </w:r>
      </w:del>
      <w:r w:rsidR="006E670D" w:rsidRPr="00704DEA">
        <w:rPr>
          <w:rFonts w:ascii="Times New Roman" w:hAnsi="Times New Roman" w:cs="Times New Roman"/>
          <w:sz w:val="24"/>
          <w:szCs w:val="24"/>
          <w:lang w:val="en-US"/>
        </w:rPr>
        <w:t xml:space="preserve"> the “</w:t>
      </w:r>
      <w:proofErr w:type="spellStart"/>
      <w:r w:rsidR="006E670D" w:rsidRPr="00704DEA">
        <w:rPr>
          <w:rFonts w:ascii="Times New Roman" w:hAnsi="Times New Roman" w:cs="Times New Roman"/>
          <w:sz w:val="24"/>
          <w:szCs w:val="24"/>
          <w:lang w:val="en-US"/>
        </w:rPr>
        <w:t>Clarín</w:t>
      </w:r>
      <w:proofErr w:type="spellEnd"/>
      <w:r w:rsidR="006E670D" w:rsidRPr="00704DEA">
        <w:rPr>
          <w:rFonts w:ascii="Times New Roman" w:hAnsi="Times New Roman" w:cs="Times New Roman"/>
          <w:sz w:val="24"/>
          <w:szCs w:val="24"/>
          <w:lang w:val="en-US"/>
        </w:rPr>
        <w:t xml:space="preserve">” postdoctoral program (FICYT, </w:t>
      </w:r>
      <w:proofErr w:type="spellStart"/>
      <w:r w:rsidR="006E670D" w:rsidRPr="00704DEA">
        <w:rPr>
          <w:rFonts w:ascii="Times New Roman" w:hAnsi="Times New Roman" w:cs="Times New Roman"/>
          <w:sz w:val="24"/>
          <w:szCs w:val="24"/>
          <w:lang w:val="en-US"/>
        </w:rPr>
        <w:t>Gobierno</w:t>
      </w:r>
      <w:proofErr w:type="spellEnd"/>
      <w:r w:rsidR="006E670D" w:rsidRPr="00704DEA">
        <w:rPr>
          <w:rFonts w:ascii="Times New Roman" w:hAnsi="Times New Roman" w:cs="Times New Roman"/>
          <w:sz w:val="24"/>
          <w:szCs w:val="24"/>
          <w:lang w:val="en-US"/>
        </w:rPr>
        <w:t xml:space="preserve"> </w:t>
      </w:r>
      <w:proofErr w:type="gramStart"/>
      <w:r w:rsidR="006E670D" w:rsidRPr="00704DEA">
        <w:rPr>
          <w:rFonts w:ascii="Times New Roman" w:hAnsi="Times New Roman" w:cs="Times New Roman"/>
          <w:sz w:val="24"/>
          <w:szCs w:val="24"/>
          <w:lang w:val="en-US"/>
        </w:rPr>
        <w:t>del</w:t>
      </w:r>
      <w:proofErr w:type="gramEnd"/>
      <w:r w:rsidR="006E670D" w:rsidRPr="00704DEA">
        <w:rPr>
          <w:rFonts w:ascii="Times New Roman" w:hAnsi="Times New Roman" w:cs="Times New Roman"/>
          <w:sz w:val="24"/>
          <w:szCs w:val="24"/>
          <w:lang w:val="en-US"/>
        </w:rPr>
        <w:t xml:space="preserve"> </w:t>
      </w:r>
      <w:proofErr w:type="spellStart"/>
      <w:r w:rsidR="006E670D" w:rsidRPr="00704DEA">
        <w:rPr>
          <w:rFonts w:ascii="Times New Roman" w:hAnsi="Times New Roman" w:cs="Times New Roman"/>
          <w:sz w:val="24"/>
          <w:szCs w:val="24"/>
          <w:lang w:val="en-US"/>
        </w:rPr>
        <w:t>Principado</w:t>
      </w:r>
      <w:proofErr w:type="spellEnd"/>
      <w:r w:rsidR="006E670D" w:rsidRPr="00704DEA">
        <w:rPr>
          <w:rFonts w:ascii="Times New Roman" w:hAnsi="Times New Roman" w:cs="Times New Roman"/>
          <w:sz w:val="24"/>
          <w:szCs w:val="24"/>
          <w:lang w:val="en-US"/>
        </w:rPr>
        <w:t xml:space="preserve"> de Asturias, Spain, and Marie Curie-</w:t>
      </w:r>
      <w:proofErr w:type="spellStart"/>
      <w:r w:rsidR="006E670D" w:rsidRPr="00704DEA">
        <w:rPr>
          <w:rFonts w:ascii="Times New Roman" w:hAnsi="Times New Roman" w:cs="Times New Roman"/>
          <w:sz w:val="24"/>
          <w:szCs w:val="24"/>
          <w:lang w:val="en-US"/>
        </w:rPr>
        <w:t>Cofund</w:t>
      </w:r>
      <w:proofErr w:type="spellEnd"/>
      <w:r w:rsidR="006E670D" w:rsidRPr="00704DEA">
        <w:rPr>
          <w:rFonts w:ascii="Times New Roman" w:hAnsi="Times New Roman" w:cs="Times New Roman"/>
          <w:sz w:val="24"/>
          <w:szCs w:val="24"/>
          <w:lang w:val="en-US"/>
        </w:rPr>
        <w:t xml:space="preserve">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ins w:id="620" w:author="Alicia" w:date="2015-05-06T17:09:00Z">
        <w:r w:rsidR="00704DEA">
          <w:rPr>
            <w:rFonts w:ascii="Times New Roman" w:hAnsi="Times New Roman" w:cs="Times New Roman"/>
            <w:sz w:val="24"/>
            <w:szCs w:val="24"/>
            <w:lang w:val="en-US"/>
          </w:rPr>
          <w:t xml:space="preserve"> to AV</w:t>
        </w:r>
      </w:ins>
      <w:r w:rsidR="00F6597E" w:rsidRPr="00704DEA">
        <w:rPr>
          <w:rFonts w:ascii="Times New Roman" w:hAnsi="Times New Roman" w:cs="Times New Roman"/>
          <w:sz w:val="24"/>
          <w:szCs w:val="24"/>
          <w:lang w:val="en-US"/>
        </w:rPr>
        <w:t>.</w:t>
      </w:r>
    </w:p>
    <w:p w:rsidR="00472CCB" w:rsidRPr="00D2703C" w:rsidRDefault="00472CCB" w:rsidP="00D2703C">
      <w:pPr>
        <w:spacing w:line="480" w:lineRule="auto"/>
        <w:rPr>
          <w:rFonts w:ascii="Times New Roman" w:hAnsi="Times New Roman" w:cs="Times New Roman"/>
          <w:sz w:val="24"/>
          <w:szCs w:val="24"/>
          <w:lang w:val="en-US"/>
        </w:rPr>
      </w:pPr>
      <w:r w:rsidRPr="00D2703C">
        <w:rPr>
          <w:rFonts w:ascii="Times New Roman" w:hAnsi="Times New Roman" w:cs="Times New Roman"/>
          <w:sz w:val="24"/>
          <w:szCs w:val="24"/>
          <w:lang w:val="en-US"/>
        </w:rPr>
        <w:t>REFERENCES</w:t>
      </w:r>
    </w:p>
    <w:p w:rsidR="00160C46" w:rsidRPr="00D2703C" w:rsidRDefault="00AF67DC"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fldChar w:fldCharType="begin"/>
      </w:r>
      <w:r w:rsidR="007067E1" w:rsidRPr="00D2703C">
        <w:rPr>
          <w:rFonts w:ascii="Times New Roman" w:hAnsi="Times New Roman" w:cs="Times New Roman"/>
          <w:sz w:val="24"/>
          <w:szCs w:val="24"/>
          <w:lang w:val="en-US"/>
        </w:rPr>
        <w:instrText xml:space="preserve"> ADDIN ZOTERO_BIBL {"custom":[]} CSL_BIBLIOGRAPHY </w:instrText>
      </w:r>
      <w:r w:rsidRPr="00D2703C">
        <w:rPr>
          <w:rFonts w:ascii="Times New Roman" w:hAnsi="Times New Roman" w:cs="Times New Roman"/>
          <w:sz w:val="24"/>
          <w:szCs w:val="24"/>
          <w:lang w:val="en-US"/>
        </w:rPr>
        <w:fldChar w:fldCharType="separate"/>
      </w:r>
      <w:proofErr w:type="gramStart"/>
      <w:r w:rsidR="00160C46" w:rsidRPr="00D2703C">
        <w:rPr>
          <w:rFonts w:ascii="Times New Roman" w:hAnsi="Times New Roman" w:cs="Times New Roman"/>
          <w:sz w:val="24"/>
          <w:szCs w:val="24"/>
          <w:lang w:val="en-US"/>
        </w:rPr>
        <w:t>Agrawal, A.A., Lau, J.A. &amp; Hambäck, P.A. (2006) Community heterogeneity and the evolution of interactions between plants and insect herbivores.</w:t>
      </w:r>
      <w:proofErr w:type="gramEnd"/>
      <w:r w:rsidR="00160C46" w:rsidRPr="00D2703C">
        <w:rPr>
          <w:rFonts w:ascii="Times New Roman" w:hAnsi="Times New Roman" w:cs="Times New Roman"/>
          <w:sz w:val="24"/>
          <w:szCs w:val="24"/>
          <w:lang w:val="en-US"/>
        </w:rPr>
        <w:t xml:space="preserve"> </w:t>
      </w:r>
      <w:r w:rsidR="00160C46" w:rsidRPr="00D2703C">
        <w:rPr>
          <w:rFonts w:ascii="Times New Roman" w:hAnsi="Times New Roman" w:cs="Times New Roman"/>
          <w:i/>
          <w:iCs/>
          <w:sz w:val="24"/>
          <w:szCs w:val="24"/>
          <w:lang w:val="en-US"/>
        </w:rPr>
        <w:t>The Quarterly Review of Biology</w:t>
      </w:r>
      <w:r w:rsidR="00160C46" w:rsidRPr="00D2703C">
        <w:rPr>
          <w:rFonts w:ascii="Times New Roman" w:hAnsi="Times New Roman" w:cs="Times New Roman"/>
          <w:sz w:val="24"/>
          <w:szCs w:val="24"/>
          <w:lang w:val="en-US"/>
        </w:rPr>
        <w:t xml:space="preserve">, </w:t>
      </w:r>
      <w:r w:rsidR="00160C46" w:rsidRPr="00D2703C">
        <w:rPr>
          <w:rFonts w:ascii="Times New Roman" w:hAnsi="Times New Roman" w:cs="Times New Roman"/>
          <w:b/>
          <w:bCs/>
          <w:sz w:val="24"/>
          <w:szCs w:val="24"/>
          <w:lang w:val="en-US"/>
        </w:rPr>
        <w:t>81</w:t>
      </w:r>
      <w:r w:rsidR="00160C46" w:rsidRPr="00D2703C">
        <w:rPr>
          <w:rFonts w:ascii="Times New Roman" w:hAnsi="Times New Roman" w:cs="Times New Roman"/>
          <w:sz w:val="24"/>
          <w:szCs w:val="24"/>
          <w:lang w:val="en-US"/>
        </w:rPr>
        <w:t>, 349–376.</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proofErr w:type="gramStart"/>
      <w:r w:rsidRPr="00D2703C">
        <w:rPr>
          <w:rFonts w:ascii="Times New Roman" w:hAnsi="Times New Roman" w:cs="Times New Roman"/>
          <w:sz w:val="24"/>
          <w:szCs w:val="24"/>
          <w:lang w:val="en-US"/>
        </w:rPr>
        <w:t>Als</w:t>
      </w:r>
      <w:proofErr w:type="gramEnd"/>
      <w:r w:rsidRPr="00D2703C">
        <w:rPr>
          <w:rFonts w:ascii="Times New Roman" w:hAnsi="Times New Roman" w:cs="Times New Roman"/>
          <w:sz w:val="24"/>
          <w:szCs w:val="24"/>
          <w:lang w:val="en-US"/>
        </w:rPr>
        <w:t xml:space="preserve">, T.D., Vila, R., Kandul, N.P., Nash, D.R., Yen, S.-H., Hsu, Y.-F., Mignault, A.A., Boomsma, J.J. &amp; Pierce, N.E. (2004) The evolution of alternative parasitic life histories in large blue butterflies. </w:t>
      </w:r>
      <w:r w:rsidRPr="00D2703C">
        <w:rPr>
          <w:rFonts w:ascii="Times New Roman" w:hAnsi="Times New Roman" w:cs="Times New Roman"/>
          <w:i/>
          <w:iCs/>
          <w:sz w:val="24"/>
          <w:szCs w:val="24"/>
          <w:lang w:val="en-US"/>
        </w:rPr>
        <w:t>Nature</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432</w:t>
      </w:r>
      <w:r w:rsidRPr="00D2703C">
        <w:rPr>
          <w:rFonts w:ascii="Times New Roman" w:hAnsi="Times New Roman" w:cs="Times New Roman"/>
          <w:sz w:val="24"/>
          <w:szCs w:val="24"/>
          <w:lang w:val="en-US"/>
        </w:rPr>
        <w:t>, 386–390.</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Appelqvist, T., Bengtsson, O., Sverige &amp; Naturvårdsverket (2007) </w:t>
      </w:r>
      <w:r w:rsidRPr="00D2703C">
        <w:rPr>
          <w:rFonts w:ascii="Times New Roman" w:hAnsi="Times New Roman" w:cs="Times New Roman"/>
          <w:i/>
          <w:iCs/>
          <w:sz w:val="24"/>
          <w:szCs w:val="24"/>
          <w:lang w:val="en-US"/>
        </w:rPr>
        <w:t>Åtgärdsprogram för alkonblåvinge och klockgentiana 2007-2011: Maculinea alcon och Gentiana pneumonanthe : hotkategori: sårbara (vu)</w:t>
      </w:r>
      <w:r w:rsidRPr="00D2703C">
        <w:rPr>
          <w:rFonts w:ascii="Times New Roman" w:hAnsi="Times New Roman" w:cs="Times New Roman"/>
          <w:sz w:val="24"/>
          <w:szCs w:val="24"/>
          <w:lang w:val="en-US"/>
        </w:rPr>
        <w:t>, Naturvårdsverket, Stockholm.</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Arbukle, J.L. (2007) </w:t>
      </w:r>
      <w:r w:rsidRPr="00D2703C">
        <w:rPr>
          <w:rFonts w:ascii="Times New Roman" w:hAnsi="Times New Roman" w:cs="Times New Roman"/>
          <w:i/>
          <w:iCs/>
          <w:sz w:val="24"/>
          <w:szCs w:val="24"/>
          <w:lang w:val="en-US"/>
        </w:rPr>
        <w:t>AMOS 16 Users Guide</w:t>
      </w:r>
      <w:proofErr w:type="gramStart"/>
      <w:r w:rsidRPr="00D2703C">
        <w:rPr>
          <w:rFonts w:ascii="Times New Roman" w:hAnsi="Times New Roman" w:cs="Times New Roman"/>
          <w:sz w:val="24"/>
          <w:szCs w:val="24"/>
          <w:lang w:val="en-US"/>
        </w:rPr>
        <w:t>,.</w:t>
      </w:r>
      <w:proofErr w:type="gramEnd"/>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Arnaldo, P.S., Gonzalez, D., Oliveira, I., Langevelde, F. van &amp; Wynhoff, I. (2014) Influence of host plant phenology and oviposition date on the oviposition pattern and offspring performance of the butterfly Phengaris alcon. </w:t>
      </w:r>
      <w:r w:rsidRPr="00D2703C">
        <w:rPr>
          <w:rFonts w:ascii="Times New Roman" w:hAnsi="Times New Roman" w:cs="Times New Roman"/>
          <w:i/>
          <w:iCs/>
          <w:sz w:val="24"/>
          <w:szCs w:val="24"/>
          <w:lang w:val="en-US"/>
        </w:rPr>
        <w:t>Journal of Insect Conservation</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18</w:t>
      </w:r>
      <w:r w:rsidRPr="00D2703C">
        <w:rPr>
          <w:rFonts w:ascii="Times New Roman" w:hAnsi="Times New Roman" w:cs="Times New Roman"/>
          <w:sz w:val="24"/>
          <w:szCs w:val="24"/>
          <w:lang w:val="en-US"/>
        </w:rPr>
        <w:t>, 1115–1122.</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Benkman, C.W. (1999) </w:t>
      </w:r>
      <w:proofErr w:type="gramStart"/>
      <w:r w:rsidRPr="00D2703C">
        <w:rPr>
          <w:rFonts w:ascii="Times New Roman" w:hAnsi="Times New Roman" w:cs="Times New Roman"/>
          <w:sz w:val="24"/>
          <w:szCs w:val="24"/>
          <w:lang w:val="en-US"/>
        </w:rPr>
        <w:t>The</w:t>
      </w:r>
      <w:proofErr w:type="gramEnd"/>
      <w:r w:rsidRPr="00D2703C">
        <w:rPr>
          <w:rFonts w:ascii="Times New Roman" w:hAnsi="Times New Roman" w:cs="Times New Roman"/>
          <w:sz w:val="24"/>
          <w:szCs w:val="24"/>
          <w:lang w:val="en-US"/>
        </w:rPr>
        <w:t xml:space="preserve"> selection mosaic and diversifying coevolution between crossbills and Lodgepole pine. </w:t>
      </w:r>
      <w:proofErr w:type="gramStart"/>
      <w:r w:rsidRPr="00D2703C">
        <w:rPr>
          <w:rFonts w:ascii="Times New Roman" w:hAnsi="Times New Roman" w:cs="Times New Roman"/>
          <w:i/>
          <w:iCs/>
          <w:sz w:val="24"/>
          <w:szCs w:val="24"/>
          <w:lang w:val="en-US"/>
        </w:rPr>
        <w:t>The American Naturalist</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153</w:t>
      </w:r>
      <w:r w:rsidRPr="00D2703C">
        <w:rPr>
          <w:rFonts w:ascii="Times New Roman" w:hAnsi="Times New Roman" w:cs="Times New Roman"/>
          <w:sz w:val="24"/>
          <w:szCs w:val="24"/>
          <w:lang w:val="en-US"/>
        </w:rPr>
        <w:t>, S75–S91.</w:t>
      </w:r>
      <w:proofErr w:type="gramEnd"/>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Brandt, M. &amp; Foitzik, S. (2004) Community context and specialization influence coevolution between a slavemaking ant and its hosts. </w:t>
      </w:r>
      <w:r w:rsidRPr="00D2703C">
        <w:rPr>
          <w:rFonts w:ascii="Times New Roman" w:hAnsi="Times New Roman" w:cs="Times New Roman"/>
          <w:i/>
          <w:iCs/>
          <w:sz w:val="24"/>
          <w:szCs w:val="24"/>
          <w:lang w:val="en-US"/>
        </w:rPr>
        <w:t>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85</w:t>
      </w:r>
      <w:r w:rsidRPr="00D2703C">
        <w:rPr>
          <w:rFonts w:ascii="Times New Roman" w:hAnsi="Times New Roman" w:cs="Times New Roman"/>
          <w:sz w:val="24"/>
          <w:szCs w:val="24"/>
          <w:lang w:val="en-US"/>
        </w:rPr>
        <w:t>, 2997–3009.</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proofErr w:type="gramStart"/>
      <w:r w:rsidRPr="00D2703C">
        <w:rPr>
          <w:rFonts w:ascii="Times New Roman" w:hAnsi="Times New Roman" w:cs="Times New Roman"/>
          <w:sz w:val="24"/>
          <w:szCs w:val="24"/>
          <w:lang w:val="en-US"/>
        </w:rPr>
        <w:t>Brody, A.K. (1997) Effects of pollinators, herbivores, and seed predators on flowering phenology.</w:t>
      </w:r>
      <w:proofErr w:type="gramEnd"/>
      <w:r w:rsidRPr="00D2703C">
        <w:rPr>
          <w:rFonts w:ascii="Times New Roman" w:hAnsi="Times New Roman" w:cs="Times New Roman"/>
          <w:sz w:val="24"/>
          <w:szCs w:val="24"/>
          <w:lang w:val="en-US"/>
        </w:rPr>
        <w:t xml:space="preserve"> </w:t>
      </w:r>
      <w:r w:rsidRPr="00D2703C">
        <w:rPr>
          <w:rFonts w:ascii="Times New Roman" w:hAnsi="Times New Roman" w:cs="Times New Roman"/>
          <w:i/>
          <w:iCs/>
          <w:sz w:val="24"/>
          <w:szCs w:val="24"/>
          <w:lang w:val="en-US"/>
        </w:rPr>
        <w:t>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78</w:t>
      </w:r>
      <w:r w:rsidRPr="00D2703C">
        <w:rPr>
          <w:rFonts w:ascii="Times New Roman" w:hAnsi="Times New Roman" w:cs="Times New Roman"/>
          <w:sz w:val="24"/>
          <w:szCs w:val="24"/>
          <w:lang w:val="en-US"/>
        </w:rPr>
        <w:t>, 1624–1631.</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lastRenderedPageBreak/>
        <w:t xml:space="preserve">Czekes, Z., Markó, B., Nash, D.R., Ferencz, M., Lázár, B. &amp; Rákosy, L. (2014) Differences in oviposition strategies between two ecotypes of the endangered myrmecophilous butterfly Maculinea alcon (Lepidoptera: Lycaenidae) under unique syntopic conditions. </w:t>
      </w:r>
      <w:r w:rsidRPr="00D2703C">
        <w:rPr>
          <w:rFonts w:ascii="Times New Roman" w:hAnsi="Times New Roman" w:cs="Times New Roman"/>
          <w:i/>
          <w:iCs/>
          <w:sz w:val="24"/>
          <w:szCs w:val="24"/>
          <w:lang w:val="en-US"/>
        </w:rPr>
        <w:t>Insect Conservation and Diversity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7</w:t>
      </w:r>
      <w:r w:rsidRPr="00D2703C">
        <w:rPr>
          <w:rFonts w:ascii="Times New Roman" w:hAnsi="Times New Roman" w:cs="Times New Roman"/>
          <w:sz w:val="24"/>
          <w:szCs w:val="24"/>
          <w:lang w:val="en-US"/>
        </w:rPr>
        <w:t>, 122–131.</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Van Dyck, H., Oostermeijer, J.G.B., Talloen, W., Feenstra, V., Hidde, A. van der &amp; Wynhoff, I. (2000) </w:t>
      </w:r>
      <w:proofErr w:type="gramStart"/>
      <w:r w:rsidRPr="00D2703C">
        <w:rPr>
          <w:rFonts w:ascii="Times New Roman" w:hAnsi="Times New Roman" w:cs="Times New Roman"/>
          <w:sz w:val="24"/>
          <w:szCs w:val="24"/>
          <w:lang w:val="en-US"/>
        </w:rPr>
        <w:t>Does</w:t>
      </w:r>
      <w:proofErr w:type="gramEnd"/>
      <w:r w:rsidRPr="00D2703C">
        <w:rPr>
          <w:rFonts w:ascii="Times New Roman" w:hAnsi="Times New Roman" w:cs="Times New Roman"/>
          <w:sz w:val="24"/>
          <w:szCs w:val="24"/>
          <w:lang w:val="en-US"/>
        </w:rPr>
        <w:t xml:space="preserve"> the presence of ant nests matter for oviposition to a specialized myrmecophilous Maculinea butterfly? </w:t>
      </w:r>
      <w:r w:rsidRPr="00D2703C">
        <w:rPr>
          <w:rFonts w:ascii="Times New Roman" w:hAnsi="Times New Roman" w:cs="Times New Roman"/>
          <w:i/>
          <w:iCs/>
          <w:sz w:val="24"/>
          <w:szCs w:val="24"/>
          <w:lang w:val="en-US"/>
        </w:rPr>
        <w:t>Proceedings of the Royal Society of London B: Biological Sciences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267</w:t>
      </w:r>
      <w:r w:rsidRPr="00D2703C">
        <w:rPr>
          <w:rFonts w:ascii="Times New Roman" w:hAnsi="Times New Roman" w:cs="Times New Roman"/>
          <w:sz w:val="24"/>
          <w:szCs w:val="24"/>
          <w:lang w:val="en-US"/>
        </w:rPr>
        <w:t>, 861–866.</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Van Dyck, H. &amp; Regniers, S. (2010) Egg spreading in the ant-parasitic butterfly, Maculinea alcon: from individual behaviour to egg distribution pattern. </w:t>
      </w:r>
      <w:r w:rsidRPr="00D2703C">
        <w:rPr>
          <w:rFonts w:ascii="Times New Roman" w:hAnsi="Times New Roman" w:cs="Times New Roman"/>
          <w:i/>
          <w:iCs/>
          <w:sz w:val="24"/>
          <w:szCs w:val="24"/>
          <w:lang w:val="en-US"/>
        </w:rPr>
        <w:t>Animal Behaviour</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80</w:t>
      </w:r>
      <w:r w:rsidRPr="00D2703C">
        <w:rPr>
          <w:rFonts w:ascii="Times New Roman" w:hAnsi="Times New Roman" w:cs="Times New Roman"/>
          <w:sz w:val="24"/>
          <w:szCs w:val="24"/>
          <w:lang w:val="en-US"/>
        </w:rPr>
        <w:t>, 621–627.</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Ehrlén, J. (2015) Selection on flowering time in a life-cycle context. </w:t>
      </w:r>
      <w:r w:rsidRPr="00D2703C">
        <w:rPr>
          <w:rFonts w:ascii="Times New Roman" w:hAnsi="Times New Roman" w:cs="Times New Roman"/>
          <w:i/>
          <w:iCs/>
          <w:sz w:val="24"/>
          <w:szCs w:val="24"/>
          <w:lang w:val="en-US"/>
        </w:rPr>
        <w:t>Oikos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124</w:t>
      </w:r>
      <w:r w:rsidRPr="00D2703C">
        <w:rPr>
          <w:rFonts w:ascii="Times New Roman" w:hAnsi="Times New Roman" w:cs="Times New Roman"/>
          <w:sz w:val="24"/>
          <w:szCs w:val="24"/>
          <w:lang w:val="en-US"/>
        </w:rPr>
        <w:t>, 92–101.</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Ehrlén, J. &amp; Münzbergová, Z. (2009) Timing of flowering: opposed selection on different fitness components and trait covariation. </w:t>
      </w:r>
      <w:r w:rsidRPr="00D2703C">
        <w:rPr>
          <w:rFonts w:ascii="Times New Roman" w:hAnsi="Times New Roman" w:cs="Times New Roman"/>
          <w:i/>
          <w:iCs/>
          <w:sz w:val="24"/>
          <w:szCs w:val="24"/>
          <w:lang w:val="en-US"/>
        </w:rPr>
        <w:t>The American Naturalist</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173</w:t>
      </w:r>
      <w:r w:rsidRPr="00D2703C">
        <w:rPr>
          <w:rFonts w:ascii="Times New Roman" w:hAnsi="Times New Roman" w:cs="Times New Roman"/>
          <w:sz w:val="24"/>
          <w:szCs w:val="24"/>
          <w:lang w:val="en-US"/>
        </w:rPr>
        <w:t>, 819–830.</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Elzinga, J.A., Atlan, A., Biere, A., Gigord, L., Weis, </w:t>
      </w:r>
      <w:proofErr w:type="gramStart"/>
      <w:r w:rsidRPr="00D2703C">
        <w:rPr>
          <w:rFonts w:ascii="Times New Roman" w:hAnsi="Times New Roman" w:cs="Times New Roman"/>
          <w:sz w:val="24"/>
          <w:szCs w:val="24"/>
          <w:lang w:val="en-US"/>
        </w:rPr>
        <w:t>A.E</w:t>
      </w:r>
      <w:proofErr w:type="gramEnd"/>
      <w:r w:rsidRPr="00D2703C">
        <w:rPr>
          <w:rFonts w:ascii="Times New Roman" w:hAnsi="Times New Roman" w:cs="Times New Roman"/>
          <w:sz w:val="24"/>
          <w:szCs w:val="24"/>
          <w:lang w:val="en-US"/>
        </w:rPr>
        <w:t xml:space="preserve">. &amp; Bernasconi, G. (2007) Time after time: flowering phenology and biotic interactions. </w:t>
      </w:r>
      <w:r w:rsidRPr="00D2703C">
        <w:rPr>
          <w:rFonts w:ascii="Times New Roman" w:hAnsi="Times New Roman" w:cs="Times New Roman"/>
          <w:i/>
          <w:iCs/>
          <w:sz w:val="24"/>
          <w:szCs w:val="24"/>
          <w:lang w:val="en-US"/>
        </w:rPr>
        <w:t>Trends in Ecology &amp; Evolution</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22</w:t>
      </w:r>
      <w:r w:rsidRPr="00D2703C">
        <w:rPr>
          <w:rFonts w:ascii="Times New Roman" w:hAnsi="Times New Roman" w:cs="Times New Roman"/>
          <w:sz w:val="24"/>
          <w:szCs w:val="24"/>
          <w:lang w:val="en-US"/>
        </w:rPr>
        <w:t>, 432–439.</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Von Euler, T., Ågren, J. &amp; Ehrlén, J. (2014) Environmental context influences both the intensity of seed predation and plant demographic sensitivity to attack. </w:t>
      </w:r>
      <w:r w:rsidRPr="00D2703C">
        <w:rPr>
          <w:rFonts w:ascii="Times New Roman" w:hAnsi="Times New Roman" w:cs="Times New Roman"/>
          <w:i/>
          <w:iCs/>
          <w:sz w:val="24"/>
          <w:szCs w:val="24"/>
          <w:lang w:val="en-US"/>
        </w:rPr>
        <w:t>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95</w:t>
      </w:r>
      <w:r w:rsidRPr="00D2703C">
        <w:rPr>
          <w:rFonts w:ascii="Times New Roman" w:hAnsi="Times New Roman" w:cs="Times New Roman"/>
          <w:sz w:val="24"/>
          <w:szCs w:val="24"/>
          <w:lang w:val="en-US"/>
        </w:rPr>
        <w:t>, 495–504.</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Fürst, M.A. &amp; Nash, D.R. (2010) Host ant independent oviposition in the parasitic butterfly Maculinea alcon. </w:t>
      </w:r>
      <w:r w:rsidRPr="00D2703C">
        <w:rPr>
          <w:rFonts w:ascii="Times New Roman" w:hAnsi="Times New Roman" w:cs="Times New Roman"/>
          <w:i/>
          <w:iCs/>
          <w:sz w:val="24"/>
          <w:szCs w:val="24"/>
          <w:lang w:val="en-US"/>
        </w:rPr>
        <w:t>Biology Letters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6</w:t>
      </w:r>
      <w:r w:rsidRPr="00D2703C">
        <w:rPr>
          <w:rFonts w:ascii="Times New Roman" w:hAnsi="Times New Roman" w:cs="Times New Roman"/>
          <w:sz w:val="24"/>
          <w:szCs w:val="24"/>
          <w:lang w:val="en-US"/>
        </w:rPr>
        <w:t>, 174–176.</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proofErr w:type="gramStart"/>
      <w:r w:rsidRPr="00D2703C">
        <w:rPr>
          <w:rFonts w:ascii="Times New Roman" w:hAnsi="Times New Roman" w:cs="Times New Roman"/>
          <w:sz w:val="24"/>
          <w:szCs w:val="24"/>
          <w:lang w:val="en-US"/>
        </w:rPr>
        <w:lastRenderedPageBreak/>
        <w:t xml:space="preserve">Grace, J.B. (2006) </w:t>
      </w:r>
      <w:r w:rsidRPr="00D2703C">
        <w:rPr>
          <w:rFonts w:ascii="Times New Roman" w:hAnsi="Times New Roman" w:cs="Times New Roman"/>
          <w:i/>
          <w:iCs/>
          <w:sz w:val="24"/>
          <w:szCs w:val="24"/>
          <w:lang w:val="en-US"/>
        </w:rPr>
        <w:t>Structural equation modeling and natural systems</w:t>
      </w:r>
      <w:r w:rsidRPr="00D2703C">
        <w:rPr>
          <w:rFonts w:ascii="Times New Roman" w:hAnsi="Times New Roman" w:cs="Times New Roman"/>
          <w:sz w:val="24"/>
          <w:szCs w:val="24"/>
          <w:lang w:val="en-US"/>
        </w:rPr>
        <w:t>, Cambridge University Press, Cambridge, UK ; New York.</w:t>
      </w:r>
      <w:proofErr w:type="gramEnd"/>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Irwin, R.E. (2006) </w:t>
      </w:r>
      <w:proofErr w:type="gramStart"/>
      <w:r w:rsidRPr="00D2703C">
        <w:rPr>
          <w:rFonts w:ascii="Times New Roman" w:hAnsi="Times New Roman" w:cs="Times New Roman"/>
          <w:sz w:val="24"/>
          <w:szCs w:val="24"/>
          <w:lang w:val="en-US"/>
        </w:rPr>
        <w:t>The</w:t>
      </w:r>
      <w:proofErr w:type="gramEnd"/>
      <w:r w:rsidRPr="00D2703C">
        <w:rPr>
          <w:rFonts w:ascii="Times New Roman" w:hAnsi="Times New Roman" w:cs="Times New Roman"/>
          <w:sz w:val="24"/>
          <w:szCs w:val="24"/>
          <w:lang w:val="en-US"/>
        </w:rPr>
        <w:t xml:space="preserve"> consequences of direct versus indirect species interactions to selection on traits: pollination and nectar robbing in Ipomopsis aggregata. </w:t>
      </w:r>
      <w:r w:rsidRPr="00D2703C">
        <w:rPr>
          <w:rFonts w:ascii="Times New Roman" w:hAnsi="Times New Roman" w:cs="Times New Roman"/>
          <w:i/>
          <w:iCs/>
          <w:sz w:val="24"/>
          <w:szCs w:val="24"/>
          <w:lang w:val="en-US"/>
        </w:rPr>
        <w:t>The American Naturalist</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167</w:t>
      </w:r>
      <w:r w:rsidRPr="00D2703C">
        <w:rPr>
          <w:rFonts w:ascii="Times New Roman" w:hAnsi="Times New Roman" w:cs="Times New Roman"/>
          <w:sz w:val="24"/>
          <w:szCs w:val="24"/>
          <w:lang w:val="en-US"/>
        </w:rPr>
        <w:t>, 315–328.</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Ison, J.L. &amp; Wagenius, S. (2014) </w:t>
      </w:r>
      <w:proofErr w:type="gramStart"/>
      <w:r w:rsidRPr="00D2703C">
        <w:rPr>
          <w:rFonts w:ascii="Times New Roman" w:hAnsi="Times New Roman" w:cs="Times New Roman"/>
          <w:sz w:val="24"/>
          <w:szCs w:val="24"/>
          <w:lang w:val="en-US"/>
        </w:rPr>
        <w:t>Both</w:t>
      </w:r>
      <w:proofErr w:type="gramEnd"/>
      <w:r w:rsidRPr="00D2703C">
        <w:rPr>
          <w:rFonts w:ascii="Times New Roman" w:hAnsi="Times New Roman" w:cs="Times New Roman"/>
          <w:sz w:val="24"/>
          <w:szCs w:val="24"/>
          <w:lang w:val="en-US"/>
        </w:rPr>
        <w:t xml:space="preserve"> flowering time and distance to conspecific plants affect reproduction in Echinacea angustifolia, a common prairie perennial. </w:t>
      </w:r>
      <w:r w:rsidRPr="00D2703C">
        <w:rPr>
          <w:rFonts w:ascii="Times New Roman" w:hAnsi="Times New Roman" w:cs="Times New Roman"/>
          <w:i/>
          <w:iCs/>
          <w:sz w:val="24"/>
          <w:szCs w:val="24"/>
          <w:lang w:val="en-US"/>
        </w:rPr>
        <w:t>Journal of 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102</w:t>
      </w:r>
      <w:r w:rsidRPr="00D2703C">
        <w:rPr>
          <w:rFonts w:ascii="Times New Roman" w:hAnsi="Times New Roman" w:cs="Times New Roman"/>
          <w:sz w:val="24"/>
          <w:szCs w:val="24"/>
          <w:lang w:val="en-US"/>
        </w:rPr>
        <w:t>, 920–929.</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Kingsolver, J.G. &amp; Diamond, S.E. (2011) </w:t>
      </w:r>
      <w:proofErr w:type="gramStart"/>
      <w:r w:rsidRPr="00D2703C">
        <w:rPr>
          <w:rFonts w:ascii="Times New Roman" w:hAnsi="Times New Roman" w:cs="Times New Roman"/>
          <w:sz w:val="24"/>
          <w:szCs w:val="24"/>
          <w:lang w:val="en-US"/>
        </w:rPr>
        <w:t>Phenotypic</w:t>
      </w:r>
      <w:proofErr w:type="gramEnd"/>
      <w:r w:rsidRPr="00D2703C">
        <w:rPr>
          <w:rFonts w:ascii="Times New Roman" w:hAnsi="Times New Roman" w:cs="Times New Roman"/>
          <w:sz w:val="24"/>
          <w:szCs w:val="24"/>
          <w:lang w:val="en-US"/>
        </w:rPr>
        <w:t xml:space="preserve"> selection in natural populations: what limits directional selection? </w:t>
      </w:r>
      <w:r w:rsidRPr="00D2703C">
        <w:rPr>
          <w:rFonts w:ascii="Times New Roman" w:hAnsi="Times New Roman" w:cs="Times New Roman"/>
          <w:i/>
          <w:iCs/>
          <w:sz w:val="24"/>
          <w:szCs w:val="24"/>
          <w:lang w:val="en-US"/>
        </w:rPr>
        <w:t>The American Naturalist</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177</w:t>
      </w:r>
      <w:r w:rsidRPr="00D2703C">
        <w:rPr>
          <w:rFonts w:ascii="Times New Roman" w:hAnsi="Times New Roman" w:cs="Times New Roman"/>
          <w:sz w:val="24"/>
          <w:szCs w:val="24"/>
          <w:lang w:val="en-US"/>
        </w:rPr>
        <w:t>, 346–357.</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Kolb, A. &amp; Ehrlén, J. (2010) Environmental context drives seed predator-mediated selection on a floral display trait. </w:t>
      </w:r>
      <w:r w:rsidRPr="00D2703C">
        <w:rPr>
          <w:rFonts w:ascii="Times New Roman" w:hAnsi="Times New Roman" w:cs="Times New Roman"/>
          <w:i/>
          <w:iCs/>
          <w:sz w:val="24"/>
          <w:szCs w:val="24"/>
          <w:lang w:val="en-US"/>
        </w:rPr>
        <w:t>Evolutionary 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24</w:t>
      </w:r>
      <w:r w:rsidRPr="00D2703C">
        <w:rPr>
          <w:rFonts w:ascii="Times New Roman" w:hAnsi="Times New Roman" w:cs="Times New Roman"/>
          <w:sz w:val="24"/>
          <w:szCs w:val="24"/>
          <w:lang w:val="en-US"/>
        </w:rPr>
        <w:t>, 433–445.</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proofErr w:type="gramStart"/>
      <w:r w:rsidRPr="00D2703C">
        <w:rPr>
          <w:rFonts w:ascii="Times New Roman" w:hAnsi="Times New Roman" w:cs="Times New Roman"/>
          <w:sz w:val="24"/>
          <w:szCs w:val="24"/>
          <w:lang w:val="en-US"/>
        </w:rPr>
        <w:t>Kolb, A., Ehrlén, J. &amp; Eriksson, O. (2007) Ecological and evolutionary consequences of spatial and temporal variation in pre-dispersal seed predation.</w:t>
      </w:r>
      <w:proofErr w:type="gramEnd"/>
      <w:r w:rsidRPr="00D2703C">
        <w:rPr>
          <w:rFonts w:ascii="Times New Roman" w:hAnsi="Times New Roman" w:cs="Times New Roman"/>
          <w:sz w:val="24"/>
          <w:szCs w:val="24"/>
          <w:lang w:val="en-US"/>
        </w:rPr>
        <w:t xml:space="preserve"> </w:t>
      </w:r>
      <w:r w:rsidRPr="00D2703C">
        <w:rPr>
          <w:rFonts w:ascii="Times New Roman" w:hAnsi="Times New Roman" w:cs="Times New Roman"/>
          <w:i/>
          <w:iCs/>
          <w:sz w:val="24"/>
          <w:szCs w:val="24"/>
          <w:lang w:val="en-US"/>
        </w:rPr>
        <w:t>Perspectives in Plant Ecology, Evolution and Systematics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9</w:t>
      </w:r>
      <w:r w:rsidRPr="00D2703C">
        <w:rPr>
          <w:rFonts w:ascii="Times New Roman" w:hAnsi="Times New Roman" w:cs="Times New Roman"/>
          <w:sz w:val="24"/>
          <w:szCs w:val="24"/>
          <w:lang w:val="en-US"/>
        </w:rPr>
        <w:t>, 79–100.</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proofErr w:type="gramStart"/>
      <w:r w:rsidRPr="00D2703C">
        <w:rPr>
          <w:rFonts w:ascii="Times New Roman" w:hAnsi="Times New Roman" w:cs="Times New Roman"/>
          <w:sz w:val="24"/>
          <w:szCs w:val="24"/>
          <w:lang w:val="en-US"/>
        </w:rPr>
        <w:t>König, M.A.E., Wiklund, C. &amp; Ehrlén, J. (2014) Context-dependent resistance against butterfly herbivory in a polyploid herb.</w:t>
      </w:r>
      <w:proofErr w:type="gramEnd"/>
      <w:r w:rsidRPr="00D2703C">
        <w:rPr>
          <w:rFonts w:ascii="Times New Roman" w:hAnsi="Times New Roman" w:cs="Times New Roman"/>
          <w:sz w:val="24"/>
          <w:szCs w:val="24"/>
          <w:lang w:val="en-US"/>
        </w:rPr>
        <w:t xml:space="preserve"> </w:t>
      </w:r>
      <w:r w:rsidRPr="00D2703C">
        <w:rPr>
          <w:rFonts w:ascii="Times New Roman" w:hAnsi="Times New Roman" w:cs="Times New Roman"/>
          <w:i/>
          <w:iCs/>
          <w:sz w:val="24"/>
          <w:szCs w:val="24"/>
          <w:lang w:val="en-US"/>
        </w:rPr>
        <w:t>Oecologia</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174</w:t>
      </w:r>
      <w:r w:rsidRPr="00D2703C">
        <w:rPr>
          <w:rFonts w:ascii="Times New Roman" w:hAnsi="Times New Roman" w:cs="Times New Roman"/>
          <w:sz w:val="24"/>
          <w:szCs w:val="24"/>
          <w:lang w:val="en-US"/>
        </w:rPr>
        <w:t>, 1265–1272.</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proofErr w:type="gramStart"/>
      <w:r w:rsidRPr="00D2703C">
        <w:rPr>
          <w:rFonts w:ascii="Times New Roman" w:hAnsi="Times New Roman" w:cs="Times New Roman"/>
          <w:sz w:val="24"/>
          <w:szCs w:val="24"/>
          <w:lang w:val="en-US"/>
        </w:rPr>
        <w:t>König, M.A.E., Wiklund, C. &amp; Ehrlén, J. (2015) Timing of flowering and intensity of attack by a butterfly herbivore in a polyploid herb.</w:t>
      </w:r>
      <w:proofErr w:type="gramEnd"/>
      <w:r w:rsidRPr="00D2703C">
        <w:rPr>
          <w:rFonts w:ascii="Times New Roman" w:hAnsi="Times New Roman" w:cs="Times New Roman"/>
          <w:sz w:val="24"/>
          <w:szCs w:val="24"/>
          <w:lang w:val="en-US"/>
        </w:rPr>
        <w:t xml:space="preserve"> </w:t>
      </w:r>
      <w:proofErr w:type="gramStart"/>
      <w:r w:rsidRPr="00D2703C">
        <w:rPr>
          <w:rFonts w:ascii="Times New Roman" w:hAnsi="Times New Roman" w:cs="Times New Roman"/>
          <w:i/>
          <w:iCs/>
          <w:sz w:val="24"/>
          <w:szCs w:val="24"/>
          <w:lang w:val="en-US"/>
        </w:rPr>
        <w:t>Ecology and Evolution</w:t>
      </w:r>
      <w:r w:rsidRPr="00D2703C">
        <w:rPr>
          <w:rFonts w:ascii="Times New Roman" w:hAnsi="Times New Roman" w:cs="Times New Roman"/>
          <w:sz w:val="24"/>
          <w:szCs w:val="24"/>
          <w:lang w:val="en-US"/>
        </w:rPr>
        <w:t>, n/a–n/a.</w:t>
      </w:r>
      <w:proofErr w:type="gramEnd"/>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Lande, R. &amp; Arnold, S.J. (1983) </w:t>
      </w:r>
      <w:proofErr w:type="gramStart"/>
      <w:r w:rsidRPr="00D2703C">
        <w:rPr>
          <w:rFonts w:ascii="Times New Roman" w:hAnsi="Times New Roman" w:cs="Times New Roman"/>
          <w:sz w:val="24"/>
          <w:szCs w:val="24"/>
          <w:lang w:val="en-US"/>
        </w:rPr>
        <w:t>The</w:t>
      </w:r>
      <w:proofErr w:type="gramEnd"/>
      <w:r w:rsidRPr="00D2703C">
        <w:rPr>
          <w:rFonts w:ascii="Times New Roman" w:hAnsi="Times New Roman" w:cs="Times New Roman"/>
          <w:sz w:val="24"/>
          <w:szCs w:val="24"/>
          <w:lang w:val="en-US"/>
        </w:rPr>
        <w:t xml:space="preserve"> measurement of selection on correlated characters. </w:t>
      </w:r>
      <w:proofErr w:type="gramStart"/>
      <w:r w:rsidRPr="00D2703C">
        <w:rPr>
          <w:rFonts w:ascii="Times New Roman" w:hAnsi="Times New Roman" w:cs="Times New Roman"/>
          <w:i/>
          <w:iCs/>
          <w:sz w:val="24"/>
          <w:szCs w:val="24"/>
          <w:lang w:val="en-US"/>
        </w:rPr>
        <w:t>Evolution</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37</w:t>
      </w:r>
      <w:r w:rsidRPr="00D2703C">
        <w:rPr>
          <w:rFonts w:ascii="Times New Roman" w:hAnsi="Times New Roman" w:cs="Times New Roman"/>
          <w:sz w:val="24"/>
          <w:szCs w:val="24"/>
          <w:lang w:val="en-US"/>
        </w:rPr>
        <w:t>, 1210.</w:t>
      </w:r>
      <w:proofErr w:type="gramEnd"/>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Leimu, R., Syrjänen, K., Ehrlén, J. &amp; Lehtilä, K. (2002) Pre-dispersal seed predation in Primula veris: among-population variation in damage intensity and selection on flower number. </w:t>
      </w:r>
      <w:r w:rsidRPr="00D2703C">
        <w:rPr>
          <w:rFonts w:ascii="Times New Roman" w:hAnsi="Times New Roman" w:cs="Times New Roman"/>
          <w:i/>
          <w:iCs/>
          <w:sz w:val="24"/>
          <w:szCs w:val="24"/>
          <w:lang w:val="en-US"/>
        </w:rPr>
        <w:t>Oecologia</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133</w:t>
      </w:r>
      <w:r w:rsidRPr="00D2703C">
        <w:rPr>
          <w:rFonts w:ascii="Times New Roman" w:hAnsi="Times New Roman" w:cs="Times New Roman"/>
          <w:sz w:val="24"/>
          <w:szCs w:val="24"/>
          <w:lang w:val="en-US"/>
        </w:rPr>
        <w:t>, 510–516.</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lastRenderedPageBreak/>
        <w:t xml:space="preserve">Mouquet, N., Belrose, V., Thomas, J.A., Elmes, G.W. &amp; Clarke, R.T. (2005) Conserving community modules: a case study of the endangered lycaenid butterfly Maculinea alcon. </w:t>
      </w:r>
      <w:proofErr w:type="gramStart"/>
      <w:r w:rsidRPr="00D2703C">
        <w:rPr>
          <w:rFonts w:ascii="Times New Roman" w:hAnsi="Times New Roman" w:cs="Times New Roman"/>
          <w:i/>
          <w:iCs/>
          <w:sz w:val="24"/>
          <w:szCs w:val="24"/>
          <w:lang w:val="en-US"/>
        </w:rPr>
        <w:t>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86</w:t>
      </w:r>
      <w:r w:rsidRPr="00D2703C">
        <w:rPr>
          <w:rFonts w:ascii="Times New Roman" w:hAnsi="Times New Roman" w:cs="Times New Roman"/>
          <w:sz w:val="24"/>
          <w:szCs w:val="24"/>
          <w:lang w:val="en-US"/>
        </w:rPr>
        <w:t>, 3160–3173.</w:t>
      </w:r>
      <w:proofErr w:type="gramEnd"/>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Munguía-Rosas, M.A., Ollerton, J., Parra-Tabla, V. &amp; De-Nova, J.A. (2011) Meta-analysis of phenotypic selection on flowering phenology suggests that early flowering plants are favoured. </w:t>
      </w:r>
      <w:r w:rsidRPr="00D2703C">
        <w:rPr>
          <w:rFonts w:ascii="Times New Roman" w:hAnsi="Times New Roman" w:cs="Times New Roman"/>
          <w:i/>
          <w:iCs/>
          <w:sz w:val="24"/>
          <w:szCs w:val="24"/>
          <w:lang w:val="en-US"/>
        </w:rPr>
        <w:t>Ecology Letters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14</w:t>
      </w:r>
      <w:r w:rsidRPr="00D2703C">
        <w:rPr>
          <w:rFonts w:ascii="Times New Roman" w:hAnsi="Times New Roman" w:cs="Times New Roman"/>
          <w:sz w:val="24"/>
          <w:szCs w:val="24"/>
          <w:lang w:val="en-US"/>
        </w:rPr>
        <w:t>, 511–521.</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Nash, D.R., </w:t>
      </w:r>
      <w:proofErr w:type="gramStart"/>
      <w:r w:rsidRPr="00D2703C">
        <w:rPr>
          <w:rFonts w:ascii="Times New Roman" w:hAnsi="Times New Roman" w:cs="Times New Roman"/>
          <w:sz w:val="24"/>
          <w:szCs w:val="24"/>
          <w:lang w:val="en-US"/>
        </w:rPr>
        <w:t>Als</w:t>
      </w:r>
      <w:proofErr w:type="gramEnd"/>
      <w:r w:rsidRPr="00D2703C">
        <w:rPr>
          <w:rFonts w:ascii="Times New Roman" w:hAnsi="Times New Roman" w:cs="Times New Roman"/>
          <w:sz w:val="24"/>
          <w:szCs w:val="24"/>
          <w:lang w:val="en-US"/>
        </w:rPr>
        <w:t xml:space="preserve">, T.D., Maile, R., Jones, G.R. &amp; Boomsma, J.J. (2008) A mosaic of chemical coevolution in a Large Blue butterfly. </w:t>
      </w:r>
      <w:r w:rsidRPr="00D2703C">
        <w:rPr>
          <w:rFonts w:ascii="Times New Roman" w:hAnsi="Times New Roman" w:cs="Times New Roman"/>
          <w:i/>
          <w:iCs/>
          <w:sz w:val="24"/>
          <w:szCs w:val="24"/>
          <w:lang w:val="en-US"/>
        </w:rPr>
        <w:t>Science</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319</w:t>
      </w:r>
      <w:r w:rsidRPr="00D2703C">
        <w:rPr>
          <w:rFonts w:ascii="Times New Roman" w:hAnsi="Times New Roman" w:cs="Times New Roman"/>
          <w:sz w:val="24"/>
          <w:szCs w:val="24"/>
          <w:lang w:val="en-US"/>
        </w:rPr>
        <w:t>, 88–90.</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Nowicki, P., Witek, M., Skorka, P. &amp; Woyciechowski, M. (2005) Oviposition patterns in the myrmecophilous butterfly Maculinea alcon Denis &amp; </w:t>
      </w:r>
      <w:proofErr w:type="gramStart"/>
      <w:r w:rsidRPr="00D2703C">
        <w:rPr>
          <w:rFonts w:ascii="Times New Roman" w:hAnsi="Times New Roman" w:cs="Times New Roman"/>
          <w:sz w:val="24"/>
          <w:szCs w:val="24"/>
          <w:lang w:val="en-US"/>
        </w:rPr>
        <w:t>Schiffermueller(</w:t>
      </w:r>
      <w:proofErr w:type="gramEnd"/>
      <w:r w:rsidRPr="00D2703C">
        <w:rPr>
          <w:rFonts w:ascii="Times New Roman" w:hAnsi="Times New Roman" w:cs="Times New Roman"/>
          <w:sz w:val="24"/>
          <w:szCs w:val="24"/>
          <w:lang w:val="en-US"/>
        </w:rPr>
        <w:t xml:space="preserve">Lepidoptera: Lycaenidae) in relation to characteristics of foodplants and presence of ant hosts. </w:t>
      </w:r>
      <w:r w:rsidRPr="00D2703C">
        <w:rPr>
          <w:rFonts w:ascii="Times New Roman" w:hAnsi="Times New Roman" w:cs="Times New Roman"/>
          <w:i/>
          <w:iCs/>
          <w:sz w:val="24"/>
          <w:szCs w:val="24"/>
          <w:lang w:val="en-US"/>
        </w:rPr>
        <w:t>Polish Journal of 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53</w:t>
      </w:r>
      <w:r w:rsidRPr="00D2703C">
        <w:rPr>
          <w:rFonts w:ascii="Times New Roman" w:hAnsi="Times New Roman" w:cs="Times New Roman"/>
          <w:sz w:val="24"/>
          <w:szCs w:val="24"/>
          <w:lang w:val="en-US"/>
        </w:rPr>
        <w:t>, 409–417.</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Parachnowitsch, A.L. &amp; Caruso, C.M. (2008) Predispersal seed herbivores, not pollinators, exert selection on floral traits via female fitness. </w:t>
      </w:r>
      <w:r w:rsidRPr="00D2703C">
        <w:rPr>
          <w:rFonts w:ascii="Times New Roman" w:hAnsi="Times New Roman" w:cs="Times New Roman"/>
          <w:i/>
          <w:iCs/>
          <w:sz w:val="24"/>
          <w:szCs w:val="24"/>
          <w:lang w:val="en-US"/>
        </w:rPr>
        <w:t>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89</w:t>
      </w:r>
      <w:r w:rsidRPr="00D2703C">
        <w:rPr>
          <w:rFonts w:ascii="Times New Roman" w:hAnsi="Times New Roman" w:cs="Times New Roman"/>
          <w:sz w:val="24"/>
          <w:szCs w:val="24"/>
          <w:lang w:val="en-US"/>
        </w:rPr>
        <w:t>, 1802–1810.</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Patricelli, D., Barbero, F., La Morgia, V., Casacci, L.P., Witek, M., Balletto, E. &amp; Bonelli, S. (2011) </w:t>
      </w:r>
      <w:proofErr w:type="gramStart"/>
      <w:r w:rsidRPr="00D2703C">
        <w:rPr>
          <w:rFonts w:ascii="Times New Roman" w:hAnsi="Times New Roman" w:cs="Times New Roman"/>
          <w:sz w:val="24"/>
          <w:szCs w:val="24"/>
          <w:lang w:val="en-US"/>
        </w:rPr>
        <w:t>To</w:t>
      </w:r>
      <w:proofErr w:type="gramEnd"/>
      <w:r w:rsidRPr="00D2703C">
        <w:rPr>
          <w:rFonts w:ascii="Times New Roman" w:hAnsi="Times New Roman" w:cs="Times New Roman"/>
          <w:sz w:val="24"/>
          <w:szCs w:val="24"/>
          <w:lang w:val="en-US"/>
        </w:rPr>
        <w:t xml:space="preserve"> lay or not to lay: oviposition of Maculinea arion in relation to Myrmica ant presence and host plant phenology. </w:t>
      </w:r>
      <w:r w:rsidRPr="00D2703C">
        <w:rPr>
          <w:rFonts w:ascii="Times New Roman" w:hAnsi="Times New Roman" w:cs="Times New Roman"/>
          <w:i/>
          <w:iCs/>
          <w:sz w:val="24"/>
          <w:szCs w:val="24"/>
          <w:lang w:val="en-US"/>
        </w:rPr>
        <w:t>Animal Behaviour</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82</w:t>
      </w:r>
      <w:r w:rsidRPr="00D2703C">
        <w:rPr>
          <w:rFonts w:ascii="Times New Roman" w:hAnsi="Times New Roman" w:cs="Times New Roman"/>
          <w:sz w:val="24"/>
          <w:szCs w:val="24"/>
          <w:lang w:val="en-US"/>
        </w:rPr>
        <w:t>, 791–799.</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proofErr w:type="gramStart"/>
      <w:r w:rsidRPr="00D2703C">
        <w:rPr>
          <w:rFonts w:ascii="Times New Roman" w:hAnsi="Times New Roman" w:cs="Times New Roman"/>
          <w:sz w:val="24"/>
          <w:szCs w:val="24"/>
          <w:lang w:val="en-US"/>
        </w:rPr>
        <w:t>Pilson, D. (2000) Herbivory and natural selection on flowering phenology in wild sunflower, Helianthus annuus.</w:t>
      </w:r>
      <w:proofErr w:type="gramEnd"/>
      <w:r w:rsidRPr="00D2703C">
        <w:rPr>
          <w:rFonts w:ascii="Times New Roman" w:hAnsi="Times New Roman" w:cs="Times New Roman"/>
          <w:sz w:val="24"/>
          <w:szCs w:val="24"/>
          <w:lang w:val="en-US"/>
        </w:rPr>
        <w:t xml:space="preserve"> </w:t>
      </w:r>
      <w:r w:rsidRPr="00D2703C">
        <w:rPr>
          <w:rFonts w:ascii="Times New Roman" w:hAnsi="Times New Roman" w:cs="Times New Roman"/>
          <w:i/>
          <w:iCs/>
          <w:sz w:val="24"/>
          <w:szCs w:val="24"/>
          <w:lang w:val="en-US"/>
        </w:rPr>
        <w:t>Oecologia</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122</w:t>
      </w:r>
      <w:r w:rsidRPr="00D2703C">
        <w:rPr>
          <w:rFonts w:ascii="Times New Roman" w:hAnsi="Times New Roman" w:cs="Times New Roman"/>
          <w:sz w:val="24"/>
          <w:szCs w:val="24"/>
          <w:lang w:val="en-US"/>
        </w:rPr>
        <w:t>, 72–82.</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Putterill, J., Laurie, R. &amp; Macknight, R. (2004) </w:t>
      </w:r>
      <w:proofErr w:type="gramStart"/>
      <w:r w:rsidRPr="00D2703C">
        <w:rPr>
          <w:rFonts w:ascii="Times New Roman" w:hAnsi="Times New Roman" w:cs="Times New Roman"/>
          <w:sz w:val="24"/>
          <w:szCs w:val="24"/>
          <w:lang w:val="en-US"/>
        </w:rPr>
        <w:t>It’s</w:t>
      </w:r>
      <w:proofErr w:type="gramEnd"/>
      <w:r w:rsidRPr="00D2703C">
        <w:rPr>
          <w:rFonts w:ascii="Times New Roman" w:hAnsi="Times New Roman" w:cs="Times New Roman"/>
          <w:sz w:val="24"/>
          <w:szCs w:val="24"/>
          <w:lang w:val="en-US"/>
        </w:rPr>
        <w:t xml:space="preserve"> time to flower: the genetic control of flowering time. </w:t>
      </w:r>
      <w:r w:rsidRPr="00D2703C">
        <w:rPr>
          <w:rFonts w:ascii="Times New Roman" w:hAnsi="Times New Roman" w:cs="Times New Roman"/>
          <w:i/>
          <w:iCs/>
          <w:sz w:val="24"/>
          <w:szCs w:val="24"/>
          <w:lang w:val="en-US"/>
        </w:rPr>
        <w:t>BioEssays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26</w:t>
      </w:r>
      <w:r w:rsidRPr="00D2703C">
        <w:rPr>
          <w:rFonts w:ascii="Times New Roman" w:hAnsi="Times New Roman" w:cs="Times New Roman"/>
          <w:sz w:val="24"/>
          <w:szCs w:val="24"/>
          <w:lang w:val="en-US"/>
        </w:rPr>
        <w:t>, 363–373.</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R Core Team (2014) </w:t>
      </w:r>
      <w:r w:rsidRPr="00D2703C">
        <w:rPr>
          <w:rFonts w:ascii="Times New Roman" w:hAnsi="Times New Roman" w:cs="Times New Roman"/>
          <w:i/>
          <w:iCs/>
          <w:sz w:val="24"/>
          <w:szCs w:val="24"/>
          <w:lang w:val="en-US"/>
        </w:rPr>
        <w:t xml:space="preserve">R: A language and environment for statistical computing. </w:t>
      </w:r>
      <w:proofErr w:type="gramStart"/>
      <w:r w:rsidRPr="00D2703C">
        <w:rPr>
          <w:rFonts w:ascii="Times New Roman" w:hAnsi="Times New Roman" w:cs="Times New Roman"/>
          <w:i/>
          <w:iCs/>
          <w:sz w:val="24"/>
          <w:szCs w:val="24"/>
          <w:lang w:val="en-US"/>
        </w:rPr>
        <w:t>R Foundation for Statistical Computing, Vienna, Austria.</w:t>
      </w:r>
      <w:proofErr w:type="gramEnd"/>
      <w:r w:rsidRPr="00D2703C">
        <w:rPr>
          <w:rFonts w:ascii="Times New Roman" w:hAnsi="Times New Roman" w:cs="Times New Roman"/>
          <w:i/>
          <w:iCs/>
          <w:sz w:val="24"/>
          <w:szCs w:val="24"/>
          <w:lang w:val="en-US"/>
        </w:rPr>
        <w:t xml:space="preserve"> URL   http</w:t>
      </w:r>
      <w:proofErr w:type="gramStart"/>
      <w:r w:rsidRPr="00D2703C">
        <w:rPr>
          <w:rFonts w:ascii="Times New Roman" w:hAnsi="Times New Roman" w:cs="Times New Roman"/>
          <w:i/>
          <w:iCs/>
          <w:sz w:val="24"/>
          <w:szCs w:val="24"/>
          <w:lang w:val="en-US"/>
        </w:rPr>
        <w:t>:/</w:t>
      </w:r>
      <w:proofErr w:type="gramEnd"/>
      <w:r w:rsidRPr="00D2703C">
        <w:rPr>
          <w:rFonts w:ascii="Times New Roman" w:hAnsi="Times New Roman" w:cs="Times New Roman"/>
          <w:i/>
          <w:iCs/>
          <w:sz w:val="24"/>
          <w:szCs w:val="24"/>
          <w:lang w:val="en-US"/>
        </w:rPr>
        <w:t>/www.R-project.org/.</w:t>
      </w:r>
      <w:r w:rsidRPr="00D2703C">
        <w:rPr>
          <w:rFonts w:ascii="Times New Roman" w:hAnsi="Times New Roman" w:cs="Times New Roman"/>
          <w:sz w:val="24"/>
          <w:szCs w:val="24"/>
          <w:lang w:val="en-US"/>
        </w:rPr>
        <w:t>,.</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lastRenderedPageBreak/>
        <w:t xml:space="preserve">Rey, P.J., Herrera, C.M., Guitián, J., Cerdá, X., Sanchez-Lafuente, A.M., Medrano, M. &amp; Garrido, J.L. (2006) </w:t>
      </w:r>
      <w:proofErr w:type="gramStart"/>
      <w:r w:rsidRPr="00D2703C">
        <w:rPr>
          <w:rFonts w:ascii="Times New Roman" w:hAnsi="Times New Roman" w:cs="Times New Roman"/>
          <w:sz w:val="24"/>
          <w:szCs w:val="24"/>
          <w:lang w:val="en-US"/>
        </w:rPr>
        <w:t>The</w:t>
      </w:r>
      <w:proofErr w:type="gramEnd"/>
      <w:r w:rsidRPr="00D2703C">
        <w:rPr>
          <w:rFonts w:ascii="Times New Roman" w:hAnsi="Times New Roman" w:cs="Times New Roman"/>
          <w:sz w:val="24"/>
          <w:szCs w:val="24"/>
          <w:lang w:val="en-US"/>
        </w:rPr>
        <w:t xml:space="preserve"> geographic mosaic in predispersal interactions and selection on Helleborus foetidus (Ranunculaceae). </w:t>
      </w:r>
      <w:r w:rsidRPr="00D2703C">
        <w:rPr>
          <w:rFonts w:ascii="Times New Roman" w:hAnsi="Times New Roman" w:cs="Times New Roman"/>
          <w:i/>
          <w:iCs/>
          <w:sz w:val="24"/>
          <w:szCs w:val="24"/>
          <w:lang w:val="en-US"/>
        </w:rPr>
        <w:t>Journal of Evolutionary Biology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19</w:t>
      </w:r>
      <w:r w:rsidRPr="00D2703C">
        <w:rPr>
          <w:rFonts w:ascii="Times New Roman" w:hAnsi="Times New Roman" w:cs="Times New Roman"/>
          <w:sz w:val="24"/>
          <w:szCs w:val="24"/>
          <w:lang w:val="en-US"/>
        </w:rPr>
        <w:t>, 21–34.</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Siepielski, A.M. &amp; Benkman, C.W. (2007) Selection by a predispersal seed predator constrains the evolution of avian seed dispersal in pines. </w:t>
      </w:r>
      <w:r w:rsidRPr="00D2703C">
        <w:rPr>
          <w:rFonts w:ascii="Times New Roman" w:hAnsi="Times New Roman" w:cs="Times New Roman"/>
          <w:i/>
          <w:iCs/>
          <w:sz w:val="24"/>
          <w:szCs w:val="24"/>
          <w:lang w:val="en-US"/>
        </w:rPr>
        <w:t>Functional 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21</w:t>
      </w:r>
      <w:r w:rsidRPr="00D2703C">
        <w:rPr>
          <w:rFonts w:ascii="Times New Roman" w:hAnsi="Times New Roman" w:cs="Times New Roman"/>
          <w:sz w:val="24"/>
          <w:szCs w:val="24"/>
          <w:lang w:val="en-US"/>
        </w:rPr>
        <w:t>, 611–618.</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Siepielski, A.M., Gotanda, K.M., Morrissey, M.B., Diamond, S.E., DiBattista, J.D. &amp; Carlson, S.M. (2013) </w:t>
      </w:r>
      <w:proofErr w:type="gramStart"/>
      <w:r w:rsidRPr="00D2703C">
        <w:rPr>
          <w:rFonts w:ascii="Times New Roman" w:hAnsi="Times New Roman" w:cs="Times New Roman"/>
          <w:sz w:val="24"/>
          <w:szCs w:val="24"/>
          <w:lang w:val="en-US"/>
        </w:rPr>
        <w:t>The</w:t>
      </w:r>
      <w:proofErr w:type="gramEnd"/>
      <w:r w:rsidRPr="00D2703C">
        <w:rPr>
          <w:rFonts w:ascii="Times New Roman" w:hAnsi="Times New Roman" w:cs="Times New Roman"/>
          <w:sz w:val="24"/>
          <w:szCs w:val="24"/>
          <w:lang w:val="en-US"/>
        </w:rPr>
        <w:t xml:space="preserve"> spatial patterns of directional phenotypic selection. </w:t>
      </w:r>
      <w:r w:rsidRPr="00D2703C">
        <w:rPr>
          <w:rFonts w:ascii="Times New Roman" w:hAnsi="Times New Roman" w:cs="Times New Roman"/>
          <w:i/>
          <w:iCs/>
          <w:sz w:val="24"/>
          <w:szCs w:val="24"/>
          <w:lang w:val="en-US"/>
        </w:rPr>
        <w:t>Ecology Letters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16</w:t>
      </w:r>
      <w:r w:rsidRPr="00D2703C">
        <w:rPr>
          <w:rFonts w:ascii="Times New Roman" w:hAnsi="Times New Roman" w:cs="Times New Roman"/>
          <w:sz w:val="24"/>
          <w:szCs w:val="24"/>
          <w:lang w:val="en-US"/>
        </w:rPr>
        <w:t>, 1382–1392.</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proofErr w:type="gramStart"/>
      <w:r w:rsidRPr="00D2703C">
        <w:rPr>
          <w:rFonts w:ascii="Times New Roman" w:hAnsi="Times New Roman" w:cs="Times New Roman"/>
          <w:sz w:val="24"/>
          <w:szCs w:val="24"/>
          <w:lang w:val="en-US"/>
        </w:rPr>
        <w:t xml:space="preserve">Simmonds, N.W. (1946) Gentiana pneumonanthe L. </w:t>
      </w:r>
      <w:r w:rsidRPr="00D2703C">
        <w:rPr>
          <w:rFonts w:ascii="Times New Roman" w:hAnsi="Times New Roman" w:cs="Times New Roman"/>
          <w:i/>
          <w:iCs/>
          <w:sz w:val="24"/>
          <w:szCs w:val="24"/>
          <w:lang w:val="en-US"/>
        </w:rPr>
        <w:t>Journal of 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33</w:t>
      </w:r>
      <w:r w:rsidRPr="00D2703C">
        <w:rPr>
          <w:rFonts w:ascii="Times New Roman" w:hAnsi="Times New Roman" w:cs="Times New Roman"/>
          <w:sz w:val="24"/>
          <w:szCs w:val="24"/>
          <w:lang w:val="en-US"/>
        </w:rPr>
        <w:t>, 295–307.</w:t>
      </w:r>
      <w:proofErr w:type="gramEnd"/>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proofErr w:type="gramStart"/>
      <w:r w:rsidRPr="00D2703C">
        <w:rPr>
          <w:rFonts w:ascii="Times New Roman" w:hAnsi="Times New Roman" w:cs="Times New Roman"/>
          <w:sz w:val="24"/>
          <w:szCs w:val="24"/>
          <w:lang w:val="en-US"/>
        </w:rPr>
        <w:t>Strauss, S.Y. &amp; Irwin, R.E. (2004) Ecological and evolutionary consequences of multispecies plant-animal interactions.</w:t>
      </w:r>
      <w:proofErr w:type="gramEnd"/>
      <w:r w:rsidRPr="00D2703C">
        <w:rPr>
          <w:rFonts w:ascii="Times New Roman" w:hAnsi="Times New Roman" w:cs="Times New Roman"/>
          <w:sz w:val="24"/>
          <w:szCs w:val="24"/>
          <w:lang w:val="en-US"/>
        </w:rPr>
        <w:t xml:space="preserve"> </w:t>
      </w:r>
      <w:r w:rsidRPr="00D2703C">
        <w:rPr>
          <w:rFonts w:ascii="Times New Roman" w:hAnsi="Times New Roman" w:cs="Times New Roman"/>
          <w:i/>
          <w:iCs/>
          <w:sz w:val="24"/>
          <w:szCs w:val="24"/>
          <w:lang w:val="en-US"/>
        </w:rPr>
        <w:t>Annual Review of Ecology, Evolution, and Systematics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35</w:t>
      </w:r>
      <w:r w:rsidRPr="00D2703C">
        <w:rPr>
          <w:rFonts w:ascii="Times New Roman" w:hAnsi="Times New Roman" w:cs="Times New Roman"/>
          <w:sz w:val="24"/>
          <w:szCs w:val="24"/>
          <w:lang w:val="en-US"/>
        </w:rPr>
        <w:t>, 435–466.</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Thomas, J.A. &amp; Elmes, G.W. (2001) Food–plant niche selection rather than the presence of ant nests explains oviposition patterns in the myrmecophilous butterfly genus Maculinea. </w:t>
      </w:r>
      <w:r w:rsidRPr="00D2703C">
        <w:rPr>
          <w:rFonts w:ascii="Times New Roman" w:hAnsi="Times New Roman" w:cs="Times New Roman"/>
          <w:i/>
          <w:iCs/>
          <w:sz w:val="24"/>
          <w:szCs w:val="24"/>
          <w:lang w:val="en-US"/>
        </w:rPr>
        <w:t>Proceedings of the Royal Society of London B: Biological Sciences</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268</w:t>
      </w:r>
      <w:r w:rsidRPr="00D2703C">
        <w:rPr>
          <w:rFonts w:ascii="Times New Roman" w:hAnsi="Times New Roman" w:cs="Times New Roman"/>
          <w:sz w:val="24"/>
          <w:szCs w:val="24"/>
          <w:lang w:val="en-US"/>
        </w:rPr>
        <w:t>, 471–477.</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Thompson, J.N. (2005) </w:t>
      </w:r>
      <w:proofErr w:type="gramStart"/>
      <w:r w:rsidRPr="00D2703C">
        <w:rPr>
          <w:rFonts w:ascii="Times New Roman" w:hAnsi="Times New Roman" w:cs="Times New Roman"/>
          <w:i/>
          <w:iCs/>
          <w:sz w:val="24"/>
          <w:szCs w:val="24"/>
          <w:lang w:val="en-US"/>
        </w:rPr>
        <w:t>The</w:t>
      </w:r>
      <w:proofErr w:type="gramEnd"/>
      <w:r w:rsidRPr="00D2703C">
        <w:rPr>
          <w:rFonts w:ascii="Times New Roman" w:hAnsi="Times New Roman" w:cs="Times New Roman"/>
          <w:i/>
          <w:iCs/>
          <w:sz w:val="24"/>
          <w:szCs w:val="24"/>
          <w:lang w:val="en-US"/>
        </w:rPr>
        <w:t xml:space="preserve"> geographic mosaic of coevolution</w:t>
      </w:r>
      <w:r w:rsidRPr="00D2703C">
        <w:rPr>
          <w:rFonts w:ascii="Times New Roman" w:hAnsi="Times New Roman" w:cs="Times New Roman"/>
          <w:sz w:val="24"/>
          <w:szCs w:val="24"/>
          <w:lang w:val="en-US"/>
        </w:rPr>
        <w:t>, 1 edition. University Of Chicago Press, Chicago.</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proofErr w:type="gramStart"/>
      <w:r w:rsidRPr="00D2703C">
        <w:rPr>
          <w:rFonts w:ascii="Times New Roman" w:hAnsi="Times New Roman" w:cs="Times New Roman"/>
          <w:sz w:val="24"/>
          <w:szCs w:val="24"/>
          <w:lang w:val="en-US"/>
        </w:rPr>
        <w:t>Totland, Ø. (2001) Environment-dependent pollen limitation and selection on floral traits in an alpine species.</w:t>
      </w:r>
      <w:proofErr w:type="gramEnd"/>
      <w:r w:rsidRPr="00D2703C">
        <w:rPr>
          <w:rFonts w:ascii="Times New Roman" w:hAnsi="Times New Roman" w:cs="Times New Roman"/>
          <w:sz w:val="24"/>
          <w:szCs w:val="24"/>
          <w:lang w:val="en-US"/>
        </w:rPr>
        <w:t xml:space="preserve"> </w:t>
      </w:r>
      <w:r w:rsidRPr="00D2703C">
        <w:rPr>
          <w:rFonts w:ascii="Times New Roman" w:hAnsi="Times New Roman" w:cs="Times New Roman"/>
          <w:i/>
          <w:iCs/>
          <w:sz w:val="24"/>
          <w:szCs w:val="24"/>
          <w:lang w:val="en-US"/>
        </w:rPr>
        <w:t>Ecology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82</w:t>
      </w:r>
      <w:r w:rsidRPr="00D2703C">
        <w:rPr>
          <w:rFonts w:ascii="Times New Roman" w:hAnsi="Times New Roman" w:cs="Times New Roman"/>
          <w:sz w:val="24"/>
          <w:szCs w:val="24"/>
          <w:lang w:val="en-US"/>
        </w:rPr>
        <w:t>, 2233–2244.</w:t>
      </w:r>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t xml:space="preserve">Wynhoff, I., Bakker, R.B., Oteman, B., Arnaldo, P.S. &amp; van Langevelde, F. (2014) Phengaris (Maculinea) alcon butterflies deposit their eggs on tall plants with many large buds in the vicinity of Myrmica ants. </w:t>
      </w:r>
      <w:proofErr w:type="gramStart"/>
      <w:r w:rsidRPr="00D2703C">
        <w:rPr>
          <w:rFonts w:ascii="Times New Roman" w:hAnsi="Times New Roman" w:cs="Times New Roman"/>
          <w:i/>
          <w:iCs/>
          <w:sz w:val="24"/>
          <w:szCs w:val="24"/>
          <w:lang w:val="en-US"/>
        </w:rPr>
        <w:t>Insect Conservation and Diversity</w:t>
      </w:r>
      <w:r w:rsidRPr="00D2703C">
        <w:rPr>
          <w:rFonts w:ascii="Times New Roman" w:hAnsi="Times New Roman" w:cs="Times New Roman"/>
          <w:sz w:val="24"/>
          <w:szCs w:val="24"/>
          <w:lang w:val="en-US"/>
        </w:rPr>
        <w:t>, n/a–n/a.</w:t>
      </w:r>
      <w:proofErr w:type="gramEnd"/>
    </w:p>
    <w:p w:rsidR="00160C46" w:rsidRPr="00D2703C" w:rsidRDefault="00160C46"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
        <w:lastRenderedPageBreak/>
        <w:t xml:space="preserve">Zimmerman, J.K. &amp; Aide, T.M. (1989) Patterns of fruit production in a </w:t>
      </w:r>
      <w:proofErr w:type="gramStart"/>
      <w:r w:rsidRPr="00D2703C">
        <w:rPr>
          <w:rFonts w:ascii="Times New Roman" w:hAnsi="Times New Roman" w:cs="Times New Roman"/>
          <w:sz w:val="24"/>
          <w:szCs w:val="24"/>
          <w:lang w:val="en-US"/>
        </w:rPr>
        <w:t>neotropical</w:t>
      </w:r>
      <w:proofErr w:type="gramEnd"/>
      <w:r w:rsidRPr="00D2703C">
        <w:rPr>
          <w:rFonts w:ascii="Times New Roman" w:hAnsi="Times New Roman" w:cs="Times New Roman"/>
          <w:sz w:val="24"/>
          <w:szCs w:val="24"/>
          <w:lang w:val="en-US"/>
        </w:rPr>
        <w:t xml:space="preserve"> orchid: pollinator vs. resource limitation. </w:t>
      </w:r>
      <w:r w:rsidRPr="00D2703C">
        <w:rPr>
          <w:rFonts w:ascii="Times New Roman" w:hAnsi="Times New Roman" w:cs="Times New Roman"/>
          <w:i/>
          <w:iCs/>
          <w:sz w:val="24"/>
          <w:szCs w:val="24"/>
          <w:lang w:val="en-US"/>
        </w:rPr>
        <w:t>American Journal of Botany</w:t>
      </w:r>
      <w:r w:rsidRPr="00D2703C">
        <w:rPr>
          <w:rFonts w:ascii="Times New Roman" w:hAnsi="Times New Roman" w:cs="Times New Roman"/>
          <w:sz w:val="24"/>
          <w:szCs w:val="24"/>
          <w:lang w:val="en-US"/>
        </w:rPr>
        <w:t xml:space="preserve">, </w:t>
      </w:r>
      <w:r w:rsidRPr="00D2703C">
        <w:rPr>
          <w:rFonts w:ascii="Times New Roman" w:hAnsi="Times New Roman" w:cs="Times New Roman"/>
          <w:b/>
          <w:bCs/>
          <w:sz w:val="24"/>
          <w:szCs w:val="24"/>
          <w:lang w:val="en-US"/>
        </w:rPr>
        <w:t>76</w:t>
      </w:r>
      <w:r w:rsidRPr="00D2703C">
        <w:rPr>
          <w:rFonts w:ascii="Times New Roman" w:hAnsi="Times New Roman" w:cs="Times New Roman"/>
          <w:sz w:val="24"/>
          <w:szCs w:val="24"/>
          <w:lang w:val="en-US"/>
        </w:rPr>
        <w:t>, 67–73.</w:t>
      </w:r>
    </w:p>
    <w:p w:rsidR="007067E1" w:rsidRPr="00D2703C" w:rsidDel="00CD0872" w:rsidRDefault="007067E1" w:rsidP="00D2703C">
      <w:pPr>
        <w:pStyle w:val="Bibliografa"/>
        <w:spacing w:line="480" w:lineRule="auto"/>
        <w:ind w:left="0" w:firstLine="0"/>
        <w:rPr>
          <w:del w:id="621" w:author="Alicia" w:date="2015-05-12T15:37:00Z"/>
          <w:rFonts w:ascii="Times New Roman" w:hAnsi="Times New Roman" w:cs="Times New Roman"/>
          <w:sz w:val="24"/>
          <w:szCs w:val="24"/>
          <w:lang w:val="en-US"/>
        </w:rPr>
        <w:pPrChange w:id="622" w:author="Alicia" w:date="2015-05-13T13:58:00Z">
          <w:pPr>
            <w:pStyle w:val="Bibliografa"/>
            <w:spacing w:line="480" w:lineRule="auto"/>
            <w:ind w:left="0" w:firstLine="0"/>
          </w:pPr>
        </w:pPrChange>
      </w:pPr>
      <w:del w:id="623" w:author="Alicia" w:date="2015-05-12T15:37:00Z">
        <w:r w:rsidRPr="00D2703C" w:rsidDel="00CD0872">
          <w:rPr>
            <w:rFonts w:ascii="Times New Roman" w:hAnsi="Times New Roman" w:cs="Times New Roman"/>
            <w:sz w:val="24"/>
            <w:szCs w:val="24"/>
            <w:lang w:val="en-US"/>
          </w:rPr>
          <w:delText xml:space="preserve">Als, T.D., Vila, R., Kandul, N.P., Nash, D.R., Yen, S.-H., Hsu, Y.-F., Mignault, A.A., Boomsma, J.J. &amp; Pierce, N.E. (2004) The evolution of alternative parasitic life histories in large blue butterflies. </w:delText>
        </w:r>
        <w:r w:rsidRPr="00D2703C" w:rsidDel="00CD0872">
          <w:rPr>
            <w:rFonts w:ascii="Times New Roman" w:hAnsi="Times New Roman" w:cs="Times New Roman"/>
            <w:i/>
            <w:iCs/>
            <w:sz w:val="24"/>
            <w:szCs w:val="24"/>
            <w:lang w:val="en-US"/>
          </w:rPr>
          <w:delText>Nature</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432</w:delText>
        </w:r>
        <w:r w:rsidRPr="00D2703C" w:rsidDel="00CD0872">
          <w:rPr>
            <w:rFonts w:ascii="Times New Roman" w:hAnsi="Times New Roman" w:cs="Times New Roman"/>
            <w:sz w:val="24"/>
            <w:szCs w:val="24"/>
            <w:lang w:val="en-US"/>
          </w:rPr>
          <w:delText>, 386–390.</w:delText>
        </w:r>
      </w:del>
    </w:p>
    <w:p w:rsidR="007067E1" w:rsidRPr="00D2703C" w:rsidDel="00CD0872" w:rsidRDefault="007067E1" w:rsidP="00D2703C">
      <w:pPr>
        <w:pStyle w:val="Bibliografa"/>
        <w:spacing w:line="480" w:lineRule="auto"/>
        <w:ind w:left="0" w:firstLine="0"/>
        <w:rPr>
          <w:del w:id="624" w:author="Alicia" w:date="2015-05-12T15:37:00Z"/>
          <w:rFonts w:ascii="Times New Roman" w:hAnsi="Times New Roman" w:cs="Times New Roman"/>
          <w:sz w:val="24"/>
          <w:szCs w:val="24"/>
          <w:lang w:val="en-US"/>
        </w:rPr>
        <w:pPrChange w:id="625" w:author="Alicia" w:date="2015-05-13T13:58:00Z">
          <w:pPr>
            <w:pStyle w:val="Bibliografa"/>
            <w:spacing w:line="480" w:lineRule="auto"/>
            <w:ind w:left="0" w:firstLine="0"/>
          </w:pPr>
        </w:pPrChange>
      </w:pPr>
      <w:del w:id="626" w:author="Alicia" w:date="2015-05-12T15:37:00Z">
        <w:r w:rsidRPr="00D2703C" w:rsidDel="00CD0872">
          <w:rPr>
            <w:rFonts w:ascii="Times New Roman" w:hAnsi="Times New Roman" w:cs="Times New Roman"/>
            <w:sz w:val="24"/>
            <w:szCs w:val="24"/>
            <w:lang w:val="en-US"/>
          </w:rPr>
          <w:delText xml:space="preserve">Appelqvist, T., Bengtsson, O., Sverige &amp; Naturvårdsverket (2007) </w:delText>
        </w:r>
        <w:r w:rsidRPr="00D2703C" w:rsidDel="00CD0872">
          <w:rPr>
            <w:rFonts w:ascii="Times New Roman" w:hAnsi="Times New Roman" w:cs="Times New Roman"/>
            <w:i/>
            <w:iCs/>
            <w:sz w:val="24"/>
            <w:szCs w:val="24"/>
            <w:lang w:val="en-US"/>
          </w:rPr>
          <w:delText>Åtgärdsprogram för alkonblåvinge och klockgentiana 2007-2011: Maculinea alcon och Gentiana pneumonanthe : hotkategori: sårbara (vu)</w:delText>
        </w:r>
        <w:r w:rsidRPr="00D2703C" w:rsidDel="00CD0872">
          <w:rPr>
            <w:rFonts w:ascii="Times New Roman" w:hAnsi="Times New Roman" w:cs="Times New Roman"/>
            <w:sz w:val="24"/>
            <w:szCs w:val="24"/>
            <w:lang w:val="en-US"/>
          </w:rPr>
          <w:delText>, Naturvårdsverket, Stockholm.</w:delText>
        </w:r>
      </w:del>
    </w:p>
    <w:p w:rsidR="007067E1" w:rsidRPr="00D2703C" w:rsidDel="00CD0872" w:rsidRDefault="007067E1" w:rsidP="00D2703C">
      <w:pPr>
        <w:pStyle w:val="Bibliografa"/>
        <w:spacing w:line="480" w:lineRule="auto"/>
        <w:ind w:left="0" w:firstLine="0"/>
        <w:rPr>
          <w:del w:id="627" w:author="Alicia" w:date="2015-05-12T15:37:00Z"/>
          <w:rFonts w:ascii="Times New Roman" w:hAnsi="Times New Roman" w:cs="Times New Roman"/>
          <w:sz w:val="24"/>
          <w:szCs w:val="24"/>
          <w:lang w:val="en-US"/>
        </w:rPr>
        <w:pPrChange w:id="628" w:author="Alicia" w:date="2015-05-13T13:58:00Z">
          <w:pPr>
            <w:pStyle w:val="Bibliografa"/>
            <w:spacing w:line="480" w:lineRule="auto"/>
            <w:ind w:left="0" w:firstLine="0"/>
          </w:pPr>
        </w:pPrChange>
      </w:pPr>
      <w:del w:id="629" w:author="Alicia" w:date="2015-05-12T15:37:00Z">
        <w:r w:rsidRPr="00D2703C" w:rsidDel="00CD0872">
          <w:rPr>
            <w:rFonts w:ascii="Times New Roman" w:hAnsi="Times New Roman" w:cs="Times New Roman"/>
            <w:sz w:val="24"/>
            <w:szCs w:val="24"/>
            <w:lang w:val="en-US"/>
          </w:rPr>
          <w:delText xml:space="preserve">Arbukle, J.L. (2007) </w:delText>
        </w:r>
        <w:r w:rsidRPr="00D2703C" w:rsidDel="00CD0872">
          <w:rPr>
            <w:rFonts w:ascii="Times New Roman" w:hAnsi="Times New Roman" w:cs="Times New Roman"/>
            <w:i/>
            <w:iCs/>
            <w:sz w:val="24"/>
            <w:szCs w:val="24"/>
            <w:lang w:val="en-US"/>
          </w:rPr>
          <w:delText>AMOS 16 Users Guide</w:delText>
        </w:r>
        <w:r w:rsidRPr="00D2703C" w:rsidDel="00CD0872">
          <w:rPr>
            <w:rFonts w:ascii="Times New Roman" w:hAnsi="Times New Roman" w:cs="Times New Roman"/>
            <w:sz w:val="24"/>
            <w:szCs w:val="24"/>
            <w:lang w:val="en-US"/>
          </w:rPr>
          <w:delText>,.</w:delText>
        </w:r>
      </w:del>
    </w:p>
    <w:p w:rsidR="007067E1" w:rsidRPr="00D2703C" w:rsidDel="00CD0872" w:rsidRDefault="007067E1" w:rsidP="00D2703C">
      <w:pPr>
        <w:pStyle w:val="Bibliografa"/>
        <w:spacing w:line="480" w:lineRule="auto"/>
        <w:ind w:left="0" w:firstLine="0"/>
        <w:rPr>
          <w:del w:id="630" w:author="Alicia" w:date="2015-05-12T15:37:00Z"/>
          <w:rFonts w:ascii="Times New Roman" w:hAnsi="Times New Roman" w:cs="Times New Roman"/>
          <w:sz w:val="24"/>
          <w:szCs w:val="24"/>
          <w:lang w:val="en-US"/>
        </w:rPr>
        <w:pPrChange w:id="631" w:author="Alicia" w:date="2015-05-13T13:58:00Z">
          <w:pPr>
            <w:pStyle w:val="Bibliografa"/>
            <w:spacing w:line="480" w:lineRule="auto"/>
            <w:ind w:left="0" w:firstLine="0"/>
          </w:pPr>
        </w:pPrChange>
      </w:pPr>
      <w:del w:id="632" w:author="Alicia" w:date="2015-05-12T15:37:00Z">
        <w:r w:rsidRPr="00D2703C" w:rsidDel="00CD0872">
          <w:rPr>
            <w:rFonts w:ascii="Times New Roman" w:hAnsi="Times New Roman" w:cs="Times New Roman"/>
            <w:sz w:val="24"/>
            <w:szCs w:val="24"/>
            <w:lang w:val="en-US"/>
          </w:rPr>
          <w:delText xml:space="preserve">Arnaldo, P.S., Gonzalez, D., Oliveira, I., Langevelde, F. van &amp; Wynhoff, I. (2014) Influence of host plant phenology and oviposition date on the oviposition pattern and offspring performance of the butterfly Phengaris alcon. </w:delText>
        </w:r>
        <w:r w:rsidRPr="00D2703C" w:rsidDel="00CD0872">
          <w:rPr>
            <w:rFonts w:ascii="Times New Roman" w:hAnsi="Times New Roman" w:cs="Times New Roman"/>
            <w:i/>
            <w:iCs/>
            <w:sz w:val="24"/>
            <w:szCs w:val="24"/>
            <w:lang w:val="en-US"/>
          </w:rPr>
          <w:delText>Journal of Insect Conservation</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18</w:delText>
        </w:r>
        <w:r w:rsidRPr="00D2703C" w:rsidDel="00CD0872">
          <w:rPr>
            <w:rFonts w:ascii="Times New Roman" w:hAnsi="Times New Roman" w:cs="Times New Roman"/>
            <w:sz w:val="24"/>
            <w:szCs w:val="24"/>
            <w:lang w:val="en-US"/>
          </w:rPr>
          <w:delText>, 1115–1122.</w:delText>
        </w:r>
      </w:del>
    </w:p>
    <w:p w:rsidR="007067E1" w:rsidRPr="00D2703C" w:rsidDel="00CD0872" w:rsidRDefault="007067E1" w:rsidP="00D2703C">
      <w:pPr>
        <w:pStyle w:val="Bibliografa"/>
        <w:spacing w:line="480" w:lineRule="auto"/>
        <w:ind w:left="0" w:firstLine="0"/>
        <w:rPr>
          <w:del w:id="633" w:author="Alicia" w:date="2015-05-12T15:37:00Z"/>
          <w:rFonts w:ascii="Times New Roman" w:hAnsi="Times New Roman" w:cs="Times New Roman"/>
          <w:sz w:val="24"/>
          <w:szCs w:val="24"/>
          <w:lang w:val="en-US"/>
        </w:rPr>
        <w:pPrChange w:id="634" w:author="Alicia" w:date="2015-05-13T13:58:00Z">
          <w:pPr>
            <w:pStyle w:val="Bibliografa"/>
            <w:spacing w:line="480" w:lineRule="auto"/>
            <w:ind w:left="0" w:firstLine="0"/>
          </w:pPr>
        </w:pPrChange>
      </w:pPr>
      <w:del w:id="635" w:author="Alicia" w:date="2015-05-12T15:37:00Z">
        <w:r w:rsidRPr="00D2703C" w:rsidDel="00CD0872">
          <w:rPr>
            <w:rFonts w:ascii="Times New Roman" w:hAnsi="Times New Roman" w:cs="Times New Roman"/>
            <w:sz w:val="24"/>
            <w:szCs w:val="24"/>
            <w:lang w:val="en-US"/>
          </w:rPr>
          <w:delText xml:space="preserve">Benkman, C.W. (1999) The selection mosaic and diversifying coevolution between crossbills and Lodgepole pine. </w:delText>
        </w:r>
        <w:r w:rsidRPr="00D2703C" w:rsidDel="00CD0872">
          <w:rPr>
            <w:rFonts w:ascii="Times New Roman" w:hAnsi="Times New Roman" w:cs="Times New Roman"/>
            <w:i/>
            <w:iCs/>
            <w:sz w:val="24"/>
            <w:szCs w:val="24"/>
            <w:lang w:val="en-US"/>
          </w:rPr>
          <w:delText>The American Naturalist</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153</w:delText>
        </w:r>
        <w:r w:rsidRPr="00D2703C" w:rsidDel="00CD0872">
          <w:rPr>
            <w:rFonts w:ascii="Times New Roman" w:hAnsi="Times New Roman" w:cs="Times New Roman"/>
            <w:sz w:val="24"/>
            <w:szCs w:val="24"/>
            <w:lang w:val="en-US"/>
          </w:rPr>
          <w:delText>, S75–S91.</w:delText>
        </w:r>
      </w:del>
    </w:p>
    <w:p w:rsidR="007067E1" w:rsidRPr="00D2703C" w:rsidDel="00CD0872" w:rsidRDefault="007067E1" w:rsidP="00D2703C">
      <w:pPr>
        <w:pStyle w:val="Bibliografa"/>
        <w:spacing w:line="480" w:lineRule="auto"/>
        <w:ind w:left="0" w:firstLine="0"/>
        <w:rPr>
          <w:del w:id="636" w:author="Alicia" w:date="2015-05-12T15:37:00Z"/>
          <w:rFonts w:ascii="Times New Roman" w:hAnsi="Times New Roman" w:cs="Times New Roman"/>
          <w:sz w:val="24"/>
          <w:szCs w:val="24"/>
          <w:lang w:val="en-US"/>
        </w:rPr>
        <w:pPrChange w:id="637" w:author="Alicia" w:date="2015-05-13T13:58:00Z">
          <w:pPr>
            <w:pStyle w:val="Bibliografa"/>
            <w:spacing w:line="480" w:lineRule="auto"/>
            <w:ind w:left="0" w:firstLine="0"/>
          </w:pPr>
        </w:pPrChange>
      </w:pPr>
      <w:del w:id="638" w:author="Alicia" w:date="2015-05-12T15:37:00Z">
        <w:r w:rsidRPr="00D2703C" w:rsidDel="00CD0872">
          <w:rPr>
            <w:rFonts w:ascii="Times New Roman" w:hAnsi="Times New Roman" w:cs="Times New Roman"/>
            <w:sz w:val="24"/>
            <w:szCs w:val="24"/>
            <w:lang w:val="en-US"/>
          </w:rPr>
          <w:delText xml:space="preserve">Brandt, M. &amp; Foitzik, S. (2004) Community context and specialization influence coevolution between a slavemaking ant and its hosts. </w:delText>
        </w:r>
        <w:r w:rsidRPr="00D2703C" w:rsidDel="00CD0872">
          <w:rPr>
            <w:rFonts w:ascii="Times New Roman" w:hAnsi="Times New Roman" w:cs="Times New Roman"/>
            <w:i/>
            <w:iCs/>
            <w:sz w:val="24"/>
            <w:szCs w:val="24"/>
            <w:lang w:val="en-US"/>
          </w:rPr>
          <w:delText>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85</w:delText>
        </w:r>
        <w:r w:rsidRPr="00D2703C" w:rsidDel="00CD0872">
          <w:rPr>
            <w:rFonts w:ascii="Times New Roman" w:hAnsi="Times New Roman" w:cs="Times New Roman"/>
            <w:sz w:val="24"/>
            <w:szCs w:val="24"/>
            <w:lang w:val="en-US"/>
          </w:rPr>
          <w:delText>, 2997–3009.</w:delText>
        </w:r>
      </w:del>
    </w:p>
    <w:p w:rsidR="007067E1" w:rsidRPr="00D2703C" w:rsidDel="00CD0872" w:rsidRDefault="007067E1" w:rsidP="00D2703C">
      <w:pPr>
        <w:pStyle w:val="Bibliografa"/>
        <w:spacing w:line="480" w:lineRule="auto"/>
        <w:ind w:left="0" w:firstLine="0"/>
        <w:rPr>
          <w:del w:id="639" w:author="Alicia" w:date="2015-05-12T15:37:00Z"/>
          <w:rFonts w:ascii="Times New Roman" w:hAnsi="Times New Roman" w:cs="Times New Roman"/>
          <w:sz w:val="24"/>
          <w:szCs w:val="24"/>
          <w:lang w:val="en-US"/>
        </w:rPr>
        <w:pPrChange w:id="640" w:author="Alicia" w:date="2015-05-13T13:58:00Z">
          <w:pPr>
            <w:pStyle w:val="Bibliografa"/>
            <w:spacing w:line="480" w:lineRule="auto"/>
            <w:ind w:left="0" w:firstLine="0"/>
          </w:pPr>
        </w:pPrChange>
      </w:pPr>
      <w:del w:id="641" w:author="Alicia" w:date="2015-05-12T15:37:00Z">
        <w:r w:rsidRPr="00D2703C" w:rsidDel="00CD0872">
          <w:rPr>
            <w:rFonts w:ascii="Times New Roman" w:hAnsi="Times New Roman" w:cs="Times New Roman"/>
            <w:sz w:val="24"/>
            <w:szCs w:val="24"/>
            <w:lang w:val="en-US"/>
          </w:rPr>
          <w:delText xml:space="preserve">Brody, A.K. (1997) Effects of pollinators, herbivores, and seed predators on flowering phenology. </w:delText>
        </w:r>
        <w:r w:rsidRPr="00D2703C" w:rsidDel="00CD0872">
          <w:rPr>
            <w:rFonts w:ascii="Times New Roman" w:hAnsi="Times New Roman" w:cs="Times New Roman"/>
            <w:i/>
            <w:iCs/>
            <w:sz w:val="24"/>
            <w:szCs w:val="24"/>
            <w:lang w:val="en-US"/>
          </w:rPr>
          <w:delText>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78</w:delText>
        </w:r>
        <w:r w:rsidRPr="00D2703C" w:rsidDel="00CD0872">
          <w:rPr>
            <w:rFonts w:ascii="Times New Roman" w:hAnsi="Times New Roman" w:cs="Times New Roman"/>
            <w:sz w:val="24"/>
            <w:szCs w:val="24"/>
            <w:lang w:val="en-US"/>
          </w:rPr>
          <w:delText>, 1624–1631.</w:delText>
        </w:r>
      </w:del>
    </w:p>
    <w:p w:rsidR="007067E1" w:rsidRPr="00D2703C" w:rsidDel="00CD0872" w:rsidRDefault="007067E1" w:rsidP="00D2703C">
      <w:pPr>
        <w:pStyle w:val="Bibliografa"/>
        <w:spacing w:line="480" w:lineRule="auto"/>
        <w:ind w:left="0" w:firstLine="0"/>
        <w:rPr>
          <w:del w:id="642" w:author="Alicia" w:date="2015-05-12T15:37:00Z"/>
          <w:rFonts w:ascii="Times New Roman" w:hAnsi="Times New Roman" w:cs="Times New Roman"/>
          <w:sz w:val="24"/>
          <w:szCs w:val="24"/>
          <w:lang w:val="en-US"/>
        </w:rPr>
        <w:pPrChange w:id="643" w:author="Alicia" w:date="2015-05-13T13:58:00Z">
          <w:pPr>
            <w:pStyle w:val="Bibliografa"/>
            <w:spacing w:line="480" w:lineRule="auto"/>
            <w:ind w:left="0" w:firstLine="0"/>
          </w:pPr>
        </w:pPrChange>
      </w:pPr>
      <w:del w:id="644" w:author="Alicia" w:date="2015-05-12T15:37:00Z">
        <w:r w:rsidRPr="00D2703C" w:rsidDel="00CD0872">
          <w:rPr>
            <w:rFonts w:ascii="Times New Roman" w:hAnsi="Times New Roman" w:cs="Times New Roman"/>
            <w:sz w:val="24"/>
            <w:szCs w:val="24"/>
            <w:lang w:val="en-US"/>
          </w:rPr>
          <w:delText xml:space="preserve">Cleland, E.E., Chuine, I., Menzel, A., Mooney, H.A. &amp; Schwartz, M.D. (2007) Shifting plant phenology in response to global change. </w:delText>
        </w:r>
        <w:r w:rsidRPr="00D2703C" w:rsidDel="00CD0872">
          <w:rPr>
            <w:rFonts w:ascii="Times New Roman" w:hAnsi="Times New Roman" w:cs="Times New Roman"/>
            <w:i/>
            <w:iCs/>
            <w:sz w:val="24"/>
            <w:szCs w:val="24"/>
            <w:lang w:val="en-US"/>
          </w:rPr>
          <w:delText>Trends in Ecology &amp; Evolution</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22</w:delText>
        </w:r>
        <w:r w:rsidRPr="00D2703C" w:rsidDel="00CD0872">
          <w:rPr>
            <w:rFonts w:ascii="Times New Roman" w:hAnsi="Times New Roman" w:cs="Times New Roman"/>
            <w:sz w:val="24"/>
            <w:szCs w:val="24"/>
            <w:lang w:val="en-US"/>
          </w:rPr>
          <w:delText>, 357–365.</w:delText>
        </w:r>
      </w:del>
    </w:p>
    <w:p w:rsidR="007067E1" w:rsidRPr="00D2703C" w:rsidDel="00CD0872" w:rsidRDefault="007067E1" w:rsidP="00D2703C">
      <w:pPr>
        <w:pStyle w:val="Bibliografa"/>
        <w:spacing w:line="480" w:lineRule="auto"/>
        <w:ind w:left="0" w:firstLine="0"/>
        <w:rPr>
          <w:del w:id="645" w:author="Alicia" w:date="2015-05-12T15:37:00Z"/>
          <w:rFonts w:ascii="Times New Roman" w:hAnsi="Times New Roman" w:cs="Times New Roman"/>
          <w:sz w:val="24"/>
          <w:szCs w:val="24"/>
          <w:lang w:val="en-US"/>
        </w:rPr>
        <w:pPrChange w:id="646" w:author="Alicia" w:date="2015-05-13T13:58:00Z">
          <w:pPr>
            <w:pStyle w:val="Bibliografa"/>
            <w:spacing w:line="480" w:lineRule="auto"/>
            <w:ind w:left="0" w:firstLine="0"/>
          </w:pPr>
        </w:pPrChange>
      </w:pPr>
      <w:del w:id="647" w:author="Alicia" w:date="2015-05-12T15:37:00Z">
        <w:r w:rsidRPr="00D2703C" w:rsidDel="00CD0872">
          <w:rPr>
            <w:rFonts w:ascii="Times New Roman" w:hAnsi="Times New Roman" w:cs="Times New Roman"/>
            <w:sz w:val="24"/>
            <w:szCs w:val="24"/>
            <w:lang w:val="en-US"/>
          </w:rPr>
          <w:delText xml:space="preserve">Czekes, Z., Markó, B., Nash, D.R., Ferencz, M., Lázár, B. &amp; Rákosy, L. (2014) Differences in oviposition strategies between two ecotypes of the endangered myrmecophilous butterfly Maculinea alcon (Lepidoptera: Lycaenidae) under unique syntopic conditions. </w:delText>
        </w:r>
        <w:r w:rsidRPr="00D2703C" w:rsidDel="00CD0872">
          <w:rPr>
            <w:rFonts w:ascii="Times New Roman" w:hAnsi="Times New Roman" w:cs="Times New Roman"/>
            <w:i/>
            <w:iCs/>
            <w:sz w:val="24"/>
            <w:szCs w:val="24"/>
            <w:lang w:val="en-US"/>
          </w:rPr>
          <w:delText>Insect Conservation and Diversity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7</w:delText>
        </w:r>
        <w:r w:rsidRPr="00D2703C" w:rsidDel="00CD0872">
          <w:rPr>
            <w:rFonts w:ascii="Times New Roman" w:hAnsi="Times New Roman" w:cs="Times New Roman"/>
            <w:sz w:val="24"/>
            <w:szCs w:val="24"/>
            <w:lang w:val="en-US"/>
          </w:rPr>
          <w:delText>, 122–131.</w:delText>
        </w:r>
      </w:del>
    </w:p>
    <w:p w:rsidR="007067E1" w:rsidRPr="00D2703C" w:rsidDel="00CD0872" w:rsidRDefault="007067E1" w:rsidP="00D2703C">
      <w:pPr>
        <w:pStyle w:val="Bibliografa"/>
        <w:spacing w:line="480" w:lineRule="auto"/>
        <w:ind w:left="0" w:firstLine="0"/>
        <w:rPr>
          <w:del w:id="648" w:author="Alicia" w:date="2015-05-12T15:37:00Z"/>
          <w:rFonts w:ascii="Times New Roman" w:hAnsi="Times New Roman" w:cs="Times New Roman"/>
          <w:sz w:val="24"/>
          <w:szCs w:val="24"/>
          <w:lang w:val="en-US"/>
        </w:rPr>
        <w:pPrChange w:id="649" w:author="Alicia" w:date="2015-05-13T13:58:00Z">
          <w:pPr>
            <w:pStyle w:val="Bibliografa"/>
            <w:spacing w:line="480" w:lineRule="auto"/>
            <w:ind w:left="0" w:firstLine="0"/>
          </w:pPr>
        </w:pPrChange>
      </w:pPr>
      <w:del w:id="650" w:author="Alicia" w:date="2015-05-12T15:37:00Z">
        <w:r w:rsidRPr="00D2703C" w:rsidDel="00CD0872">
          <w:rPr>
            <w:rFonts w:ascii="Times New Roman" w:hAnsi="Times New Roman" w:cs="Times New Roman"/>
            <w:sz w:val="24"/>
            <w:szCs w:val="24"/>
            <w:lang w:val="en-US"/>
          </w:rPr>
          <w:delText xml:space="preserve">Van Dyck, H., Oostermeijer, J.G.B., Talloen, W., Feenstra, V., Hidde, A. van der &amp; Wynhoff, I. (2000) Does the presence of ant nests matter for oviposition to a specialized myrmecophilous Maculinea butterfly? </w:delText>
        </w:r>
        <w:r w:rsidRPr="00D2703C" w:rsidDel="00CD0872">
          <w:rPr>
            <w:rFonts w:ascii="Times New Roman" w:hAnsi="Times New Roman" w:cs="Times New Roman"/>
            <w:i/>
            <w:iCs/>
            <w:sz w:val="24"/>
            <w:szCs w:val="24"/>
            <w:lang w:val="en-US"/>
          </w:rPr>
          <w:delText>Proceedings of the Royal Society of London B: Biological Sciences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267</w:delText>
        </w:r>
        <w:r w:rsidRPr="00D2703C" w:rsidDel="00CD0872">
          <w:rPr>
            <w:rFonts w:ascii="Times New Roman" w:hAnsi="Times New Roman" w:cs="Times New Roman"/>
            <w:sz w:val="24"/>
            <w:szCs w:val="24"/>
            <w:lang w:val="en-US"/>
          </w:rPr>
          <w:delText>, 861–866.</w:delText>
        </w:r>
      </w:del>
    </w:p>
    <w:p w:rsidR="007067E1" w:rsidRPr="00D2703C" w:rsidDel="00CD0872" w:rsidRDefault="007067E1" w:rsidP="00D2703C">
      <w:pPr>
        <w:pStyle w:val="Bibliografa"/>
        <w:spacing w:line="480" w:lineRule="auto"/>
        <w:ind w:left="0" w:firstLine="0"/>
        <w:rPr>
          <w:del w:id="651" w:author="Alicia" w:date="2015-05-12T15:37:00Z"/>
          <w:rFonts w:ascii="Times New Roman" w:hAnsi="Times New Roman" w:cs="Times New Roman"/>
          <w:sz w:val="24"/>
          <w:szCs w:val="24"/>
          <w:lang w:val="en-US"/>
        </w:rPr>
        <w:pPrChange w:id="652" w:author="Alicia" w:date="2015-05-13T13:58:00Z">
          <w:pPr>
            <w:pStyle w:val="Bibliografa"/>
            <w:spacing w:line="480" w:lineRule="auto"/>
            <w:ind w:left="0" w:firstLine="0"/>
          </w:pPr>
        </w:pPrChange>
      </w:pPr>
      <w:del w:id="653" w:author="Alicia" w:date="2015-05-12T15:37:00Z">
        <w:r w:rsidRPr="00D2703C" w:rsidDel="00CD0872">
          <w:rPr>
            <w:rFonts w:ascii="Times New Roman" w:hAnsi="Times New Roman" w:cs="Times New Roman"/>
            <w:sz w:val="24"/>
            <w:szCs w:val="24"/>
            <w:lang w:val="en-US"/>
          </w:rPr>
          <w:delText xml:space="preserve">Van Dyck, H. &amp; Regniers, S. (2010) Egg spreading in the ant-parasitic butterfly, Maculinea alcon: from individual behaviour to egg distribution pattern. </w:delText>
        </w:r>
        <w:r w:rsidRPr="00D2703C" w:rsidDel="00CD0872">
          <w:rPr>
            <w:rFonts w:ascii="Times New Roman" w:hAnsi="Times New Roman" w:cs="Times New Roman"/>
            <w:i/>
            <w:iCs/>
            <w:sz w:val="24"/>
            <w:szCs w:val="24"/>
            <w:lang w:val="en-US"/>
          </w:rPr>
          <w:delText>Animal Behaviour</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80</w:delText>
        </w:r>
        <w:r w:rsidRPr="00D2703C" w:rsidDel="00CD0872">
          <w:rPr>
            <w:rFonts w:ascii="Times New Roman" w:hAnsi="Times New Roman" w:cs="Times New Roman"/>
            <w:sz w:val="24"/>
            <w:szCs w:val="24"/>
            <w:lang w:val="en-US"/>
          </w:rPr>
          <w:delText>, 621–627.</w:delText>
        </w:r>
      </w:del>
    </w:p>
    <w:p w:rsidR="007067E1" w:rsidRPr="00D2703C" w:rsidDel="00CD0872" w:rsidRDefault="007067E1" w:rsidP="00D2703C">
      <w:pPr>
        <w:pStyle w:val="Bibliografa"/>
        <w:spacing w:line="480" w:lineRule="auto"/>
        <w:ind w:left="0" w:firstLine="0"/>
        <w:rPr>
          <w:del w:id="654" w:author="Alicia" w:date="2015-05-12T15:37:00Z"/>
          <w:rFonts w:ascii="Times New Roman" w:hAnsi="Times New Roman" w:cs="Times New Roman"/>
          <w:sz w:val="24"/>
          <w:szCs w:val="24"/>
          <w:lang w:val="en-US"/>
        </w:rPr>
        <w:pPrChange w:id="655" w:author="Alicia" w:date="2015-05-13T13:58:00Z">
          <w:pPr>
            <w:pStyle w:val="Bibliografa"/>
            <w:spacing w:line="480" w:lineRule="auto"/>
            <w:ind w:left="0" w:firstLine="0"/>
          </w:pPr>
        </w:pPrChange>
      </w:pPr>
      <w:del w:id="656" w:author="Alicia" w:date="2015-05-12T15:37:00Z">
        <w:r w:rsidRPr="00D2703C" w:rsidDel="00CD0872">
          <w:rPr>
            <w:rFonts w:ascii="Times New Roman" w:hAnsi="Times New Roman" w:cs="Times New Roman"/>
            <w:sz w:val="24"/>
            <w:szCs w:val="24"/>
            <w:lang w:val="en-US"/>
          </w:rPr>
          <w:delText xml:space="preserve">Ehrlén, J. (2015) Selection on flowering time in a life-cycle context. </w:delText>
        </w:r>
        <w:r w:rsidRPr="00D2703C" w:rsidDel="00CD0872">
          <w:rPr>
            <w:rFonts w:ascii="Times New Roman" w:hAnsi="Times New Roman" w:cs="Times New Roman"/>
            <w:i/>
            <w:iCs/>
            <w:sz w:val="24"/>
            <w:szCs w:val="24"/>
            <w:lang w:val="en-US"/>
          </w:rPr>
          <w:delText>Oikos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124</w:delText>
        </w:r>
        <w:r w:rsidRPr="00D2703C" w:rsidDel="00CD0872">
          <w:rPr>
            <w:rFonts w:ascii="Times New Roman" w:hAnsi="Times New Roman" w:cs="Times New Roman"/>
            <w:sz w:val="24"/>
            <w:szCs w:val="24"/>
            <w:lang w:val="en-US"/>
          </w:rPr>
          <w:delText>, 92–101.</w:delText>
        </w:r>
      </w:del>
    </w:p>
    <w:p w:rsidR="007067E1" w:rsidRPr="00D2703C" w:rsidDel="00CD0872" w:rsidRDefault="007067E1" w:rsidP="00D2703C">
      <w:pPr>
        <w:pStyle w:val="Bibliografa"/>
        <w:spacing w:line="480" w:lineRule="auto"/>
        <w:ind w:left="0" w:firstLine="0"/>
        <w:rPr>
          <w:del w:id="657" w:author="Alicia" w:date="2015-05-12T15:37:00Z"/>
          <w:rFonts w:ascii="Times New Roman" w:hAnsi="Times New Roman" w:cs="Times New Roman"/>
          <w:sz w:val="24"/>
          <w:szCs w:val="24"/>
          <w:lang w:val="en-US"/>
        </w:rPr>
        <w:pPrChange w:id="658" w:author="Alicia" w:date="2015-05-13T13:58:00Z">
          <w:pPr>
            <w:pStyle w:val="Bibliografa"/>
            <w:spacing w:line="480" w:lineRule="auto"/>
            <w:ind w:left="0" w:firstLine="0"/>
          </w:pPr>
        </w:pPrChange>
      </w:pPr>
      <w:del w:id="659" w:author="Alicia" w:date="2015-05-12T15:37:00Z">
        <w:r w:rsidRPr="00D2703C" w:rsidDel="00CD0872">
          <w:rPr>
            <w:rFonts w:ascii="Times New Roman" w:hAnsi="Times New Roman" w:cs="Times New Roman"/>
            <w:sz w:val="24"/>
            <w:szCs w:val="24"/>
            <w:lang w:val="en-US"/>
          </w:rPr>
          <w:delText xml:space="preserve">Ehrlén, J. &amp; Münzbergová, Z. (2009) Timing of flowering: opposed selection on different fitness components and trait covariation. </w:delText>
        </w:r>
        <w:r w:rsidRPr="00D2703C" w:rsidDel="00CD0872">
          <w:rPr>
            <w:rFonts w:ascii="Times New Roman" w:hAnsi="Times New Roman" w:cs="Times New Roman"/>
            <w:i/>
            <w:iCs/>
            <w:sz w:val="24"/>
            <w:szCs w:val="24"/>
            <w:lang w:val="en-US"/>
          </w:rPr>
          <w:delText>The American Naturalist</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173</w:delText>
        </w:r>
        <w:r w:rsidRPr="00D2703C" w:rsidDel="00CD0872">
          <w:rPr>
            <w:rFonts w:ascii="Times New Roman" w:hAnsi="Times New Roman" w:cs="Times New Roman"/>
            <w:sz w:val="24"/>
            <w:szCs w:val="24"/>
            <w:lang w:val="en-US"/>
          </w:rPr>
          <w:delText>, 819–830.</w:delText>
        </w:r>
      </w:del>
    </w:p>
    <w:p w:rsidR="007067E1" w:rsidRPr="00D2703C" w:rsidDel="00CD0872" w:rsidRDefault="007067E1" w:rsidP="00D2703C">
      <w:pPr>
        <w:pStyle w:val="Bibliografa"/>
        <w:spacing w:line="480" w:lineRule="auto"/>
        <w:ind w:left="0" w:firstLine="0"/>
        <w:rPr>
          <w:del w:id="660" w:author="Alicia" w:date="2015-05-12T15:37:00Z"/>
          <w:rFonts w:ascii="Times New Roman" w:hAnsi="Times New Roman" w:cs="Times New Roman"/>
          <w:sz w:val="24"/>
          <w:szCs w:val="24"/>
          <w:lang w:val="en-US"/>
        </w:rPr>
        <w:pPrChange w:id="661" w:author="Alicia" w:date="2015-05-13T13:58:00Z">
          <w:pPr>
            <w:pStyle w:val="Bibliografa"/>
            <w:spacing w:line="480" w:lineRule="auto"/>
            <w:ind w:left="0" w:firstLine="0"/>
          </w:pPr>
        </w:pPrChange>
      </w:pPr>
      <w:del w:id="662" w:author="Alicia" w:date="2015-05-12T15:37:00Z">
        <w:r w:rsidRPr="00D2703C" w:rsidDel="00CD0872">
          <w:rPr>
            <w:rFonts w:ascii="Times New Roman" w:hAnsi="Times New Roman" w:cs="Times New Roman"/>
            <w:sz w:val="24"/>
            <w:szCs w:val="24"/>
            <w:lang w:val="en-US"/>
          </w:rPr>
          <w:delText xml:space="preserve">Elzinga, J.A., Atlan, A., Biere, A., Gigord, L., Weis, A.E. &amp; Bernasconi, G. (2007) Time after time: flowering phenology and biotic interactions. </w:delText>
        </w:r>
        <w:r w:rsidRPr="00D2703C" w:rsidDel="00CD0872">
          <w:rPr>
            <w:rFonts w:ascii="Times New Roman" w:hAnsi="Times New Roman" w:cs="Times New Roman"/>
            <w:i/>
            <w:iCs/>
            <w:sz w:val="24"/>
            <w:szCs w:val="24"/>
            <w:lang w:val="en-US"/>
          </w:rPr>
          <w:delText>Trends in Ecology &amp; Evolution</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22</w:delText>
        </w:r>
        <w:r w:rsidRPr="00D2703C" w:rsidDel="00CD0872">
          <w:rPr>
            <w:rFonts w:ascii="Times New Roman" w:hAnsi="Times New Roman" w:cs="Times New Roman"/>
            <w:sz w:val="24"/>
            <w:szCs w:val="24"/>
            <w:lang w:val="en-US"/>
          </w:rPr>
          <w:delText>, 432–439.</w:delText>
        </w:r>
      </w:del>
    </w:p>
    <w:p w:rsidR="007067E1" w:rsidRPr="00D2703C" w:rsidDel="00CD0872" w:rsidRDefault="007067E1" w:rsidP="00D2703C">
      <w:pPr>
        <w:pStyle w:val="Bibliografa"/>
        <w:spacing w:line="480" w:lineRule="auto"/>
        <w:ind w:left="0" w:firstLine="0"/>
        <w:rPr>
          <w:del w:id="663" w:author="Alicia" w:date="2015-05-12T15:37:00Z"/>
          <w:rFonts w:ascii="Times New Roman" w:hAnsi="Times New Roman" w:cs="Times New Roman"/>
          <w:sz w:val="24"/>
          <w:szCs w:val="24"/>
          <w:lang w:val="en-US"/>
        </w:rPr>
        <w:pPrChange w:id="664" w:author="Alicia" w:date="2015-05-13T13:58:00Z">
          <w:pPr>
            <w:pStyle w:val="Bibliografa"/>
            <w:spacing w:line="480" w:lineRule="auto"/>
            <w:ind w:left="0" w:firstLine="0"/>
          </w:pPr>
        </w:pPrChange>
      </w:pPr>
      <w:del w:id="665" w:author="Alicia" w:date="2015-05-12T15:37:00Z">
        <w:r w:rsidRPr="00D2703C" w:rsidDel="00CD0872">
          <w:rPr>
            <w:rFonts w:ascii="Times New Roman" w:hAnsi="Times New Roman" w:cs="Times New Roman"/>
            <w:sz w:val="24"/>
            <w:szCs w:val="24"/>
            <w:lang w:val="en-US"/>
          </w:rPr>
          <w:delText xml:space="preserve">Von Euler, T., Ågren, J. &amp; Ehrlén, J. (2014) Environmental context influences both the intensity of seed predation and plant demographic sensitivity to attack. </w:delText>
        </w:r>
        <w:r w:rsidRPr="00D2703C" w:rsidDel="00CD0872">
          <w:rPr>
            <w:rFonts w:ascii="Times New Roman" w:hAnsi="Times New Roman" w:cs="Times New Roman"/>
            <w:i/>
            <w:iCs/>
            <w:sz w:val="24"/>
            <w:szCs w:val="24"/>
            <w:lang w:val="en-US"/>
          </w:rPr>
          <w:delText>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95</w:delText>
        </w:r>
        <w:r w:rsidRPr="00D2703C" w:rsidDel="00CD0872">
          <w:rPr>
            <w:rFonts w:ascii="Times New Roman" w:hAnsi="Times New Roman" w:cs="Times New Roman"/>
            <w:sz w:val="24"/>
            <w:szCs w:val="24"/>
            <w:lang w:val="en-US"/>
          </w:rPr>
          <w:delText>, 495–504.</w:delText>
        </w:r>
      </w:del>
    </w:p>
    <w:p w:rsidR="007067E1" w:rsidRPr="00D2703C" w:rsidDel="00CD0872" w:rsidRDefault="007067E1" w:rsidP="00D2703C">
      <w:pPr>
        <w:pStyle w:val="Bibliografa"/>
        <w:spacing w:line="480" w:lineRule="auto"/>
        <w:ind w:left="0" w:firstLine="0"/>
        <w:rPr>
          <w:del w:id="666" w:author="Alicia" w:date="2015-05-12T15:37:00Z"/>
          <w:rFonts w:ascii="Times New Roman" w:hAnsi="Times New Roman" w:cs="Times New Roman"/>
          <w:sz w:val="24"/>
          <w:szCs w:val="24"/>
          <w:lang w:val="en-US"/>
        </w:rPr>
        <w:pPrChange w:id="667" w:author="Alicia" w:date="2015-05-13T13:58:00Z">
          <w:pPr>
            <w:pStyle w:val="Bibliografa"/>
            <w:spacing w:line="480" w:lineRule="auto"/>
            <w:ind w:left="0" w:firstLine="0"/>
          </w:pPr>
        </w:pPrChange>
      </w:pPr>
      <w:del w:id="668" w:author="Alicia" w:date="2015-05-12T15:37:00Z">
        <w:r w:rsidRPr="00D2703C" w:rsidDel="00CD0872">
          <w:rPr>
            <w:rFonts w:ascii="Times New Roman" w:hAnsi="Times New Roman" w:cs="Times New Roman"/>
            <w:sz w:val="24"/>
            <w:szCs w:val="24"/>
            <w:lang w:val="en-US"/>
          </w:rPr>
          <w:delText xml:space="preserve">Fürst, M.A. &amp; Nash, D.R. (2010) Host ant independent oviposition in the parasitic butterfly Maculinea alcon. </w:delText>
        </w:r>
        <w:r w:rsidRPr="00D2703C" w:rsidDel="00CD0872">
          <w:rPr>
            <w:rFonts w:ascii="Times New Roman" w:hAnsi="Times New Roman" w:cs="Times New Roman"/>
            <w:i/>
            <w:iCs/>
            <w:sz w:val="24"/>
            <w:szCs w:val="24"/>
            <w:lang w:val="en-US"/>
          </w:rPr>
          <w:delText>Biology Letters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6</w:delText>
        </w:r>
        <w:r w:rsidRPr="00D2703C" w:rsidDel="00CD0872">
          <w:rPr>
            <w:rFonts w:ascii="Times New Roman" w:hAnsi="Times New Roman" w:cs="Times New Roman"/>
            <w:sz w:val="24"/>
            <w:szCs w:val="24"/>
            <w:lang w:val="en-US"/>
          </w:rPr>
          <w:delText>, 174–176.</w:delText>
        </w:r>
      </w:del>
    </w:p>
    <w:p w:rsidR="007067E1" w:rsidRPr="00D2703C" w:rsidDel="00CD0872" w:rsidRDefault="007067E1" w:rsidP="00D2703C">
      <w:pPr>
        <w:pStyle w:val="Bibliografa"/>
        <w:spacing w:line="480" w:lineRule="auto"/>
        <w:ind w:left="0" w:firstLine="0"/>
        <w:rPr>
          <w:del w:id="669" w:author="Alicia" w:date="2015-05-12T15:37:00Z"/>
          <w:rFonts w:ascii="Times New Roman" w:hAnsi="Times New Roman" w:cs="Times New Roman"/>
          <w:sz w:val="24"/>
          <w:szCs w:val="24"/>
          <w:lang w:val="en-US"/>
        </w:rPr>
        <w:pPrChange w:id="670" w:author="Alicia" w:date="2015-05-13T13:58:00Z">
          <w:pPr>
            <w:pStyle w:val="Bibliografa"/>
            <w:spacing w:line="480" w:lineRule="auto"/>
            <w:ind w:left="0" w:firstLine="0"/>
          </w:pPr>
        </w:pPrChange>
      </w:pPr>
      <w:del w:id="671" w:author="Alicia" w:date="2015-05-12T15:37:00Z">
        <w:r w:rsidRPr="00D2703C" w:rsidDel="00CD0872">
          <w:rPr>
            <w:rFonts w:ascii="Times New Roman" w:hAnsi="Times New Roman" w:cs="Times New Roman"/>
            <w:sz w:val="24"/>
            <w:szCs w:val="24"/>
            <w:lang w:val="en-US"/>
          </w:rPr>
          <w:delText xml:space="preserve">Grace, J.B. (2006) </w:delText>
        </w:r>
        <w:r w:rsidRPr="00D2703C" w:rsidDel="00CD0872">
          <w:rPr>
            <w:rFonts w:ascii="Times New Roman" w:hAnsi="Times New Roman" w:cs="Times New Roman"/>
            <w:i/>
            <w:iCs/>
            <w:sz w:val="24"/>
            <w:szCs w:val="24"/>
            <w:lang w:val="en-US"/>
          </w:rPr>
          <w:delText>Structural equation modeling and natural systems</w:delText>
        </w:r>
        <w:r w:rsidRPr="00D2703C" w:rsidDel="00CD0872">
          <w:rPr>
            <w:rFonts w:ascii="Times New Roman" w:hAnsi="Times New Roman" w:cs="Times New Roman"/>
            <w:sz w:val="24"/>
            <w:szCs w:val="24"/>
            <w:lang w:val="en-US"/>
          </w:rPr>
          <w:delText>, Cambridge University Press, Cambridge, UK ; New York.</w:delText>
        </w:r>
      </w:del>
    </w:p>
    <w:p w:rsidR="007067E1" w:rsidRPr="00D2703C" w:rsidDel="00CD0872" w:rsidRDefault="007067E1" w:rsidP="00D2703C">
      <w:pPr>
        <w:pStyle w:val="Bibliografa"/>
        <w:spacing w:line="480" w:lineRule="auto"/>
        <w:ind w:left="0" w:firstLine="0"/>
        <w:rPr>
          <w:del w:id="672" w:author="Alicia" w:date="2015-05-12T15:37:00Z"/>
          <w:rFonts w:ascii="Times New Roman" w:hAnsi="Times New Roman" w:cs="Times New Roman"/>
          <w:sz w:val="24"/>
          <w:szCs w:val="24"/>
          <w:lang w:val="en-US"/>
        </w:rPr>
        <w:pPrChange w:id="673" w:author="Alicia" w:date="2015-05-13T13:58:00Z">
          <w:pPr>
            <w:pStyle w:val="Bibliografa"/>
            <w:spacing w:line="480" w:lineRule="auto"/>
            <w:ind w:left="0" w:firstLine="0"/>
          </w:pPr>
        </w:pPrChange>
      </w:pPr>
      <w:del w:id="674" w:author="Alicia" w:date="2015-05-12T15:37:00Z">
        <w:r w:rsidRPr="00D2703C" w:rsidDel="00CD0872">
          <w:rPr>
            <w:rFonts w:ascii="Times New Roman" w:hAnsi="Times New Roman" w:cs="Times New Roman"/>
            <w:sz w:val="24"/>
            <w:szCs w:val="24"/>
            <w:lang w:val="en-US"/>
          </w:rPr>
          <w:delText xml:space="preserve">Ison, J.L. &amp; Wagenius, S. (2014) Both flowering time and distance to conspecific plants affect reproduction in Echinacea angustifolia, a common prairie perennial. </w:delText>
        </w:r>
        <w:r w:rsidRPr="00D2703C" w:rsidDel="00CD0872">
          <w:rPr>
            <w:rFonts w:ascii="Times New Roman" w:hAnsi="Times New Roman" w:cs="Times New Roman"/>
            <w:i/>
            <w:iCs/>
            <w:sz w:val="24"/>
            <w:szCs w:val="24"/>
            <w:lang w:val="en-US"/>
          </w:rPr>
          <w:delText>Journal of 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102</w:delText>
        </w:r>
        <w:r w:rsidRPr="00D2703C" w:rsidDel="00CD0872">
          <w:rPr>
            <w:rFonts w:ascii="Times New Roman" w:hAnsi="Times New Roman" w:cs="Times New Roman"/>
            <w:sz w:val="24"/>
            <w:szCs w:val="24"/>
            <w:lang w:val="en-US"/>
          </w:rPr>
          <w:delText>, 920–929.</w:delText>
        </w:r>
      </w:del>
    </w:p>
    <w:p w:rsidR="007067E1" w:rsidRPr="00D2703C" w:rsidDel="00CD0872" w:rsidRDefault="007067E1" w:rsidP="00D2703C">
      <w:pPr>
        <w:pStyle w:val="Bibliografa"/>
        <w:spacing w:line="480" w:lineRule="auto"/>
        <w:ind w:left="0" w:firstLine="0"/>
        <w:rPr>
          <w:del w:id="675" w:author="Alicia" w:date="2015-05-12T15:37:00Z"/>
          <w:rFonts w:ascii="Times New Roman" w:hAnsi="Times New Roman" w:cs="Times New Roman"/>
          <w:sz w:val="24"/>
          <w:szCs w:val="24"/>
          <w:lang w:val="en-US"/>
        </w:rPr>
        <w:pPrChange w:id="676" w:author="Alicia" w:date="2015-05-13T13:58:00Z">
          <w:pPr>
            <w:pStyle w:val="Bibliografa"/>
            <w:spacing w:line="480" w:lineRule="auto"/>
            <w:ind w:left="0" w:firstLine="0"/>
          </w:pPr>
        </w:pPrChange>
      </w:pPr>
      <w:del w:id="677" w:author="Alicia" w:date="2015-05-12T15:37:00Z">
        <w:r w:rsidRPr="00D2703C" w:rsidDel="00CD0872">
          <w:rPr>
            <w:rFonts w:ascii="Times New Roman" w:hAnsi="Times New Roman" w:cs="Times New Roman"/>
            <w:sz w:val="24"/>
            <w:szCs w:val="24"/>
            <w:lang w:val="en-US"/>
          </w:rPr>
          <w:delText xml:space="preserve">Kingsolver, J.G. &amp; Diamond, S.E. (2011) Phenotypic selection in natural populations: what limits directional selection? </w:delText>
        </w:r>
        <w:r w:rsidRPr="00D2703C" w:rsidDel="00CD0872">
          <w:rPr>
            <w:rFonts w:ascii="Times New Roman" w:hAnsi="Times New Roman" w:cs="Times New Roman"/>
            <w:i/>
            <w:iCs/>
            <w:sz w:val="24"/>
            <w:szCs w:val="24"/>
            <w:lang w:val="en-US"/>
          </w:rPr>
          <w:delText>The American Naturalist</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177</w:delText>
        </w:r>
        <w:r w:rsidRPr="00D2703C" w:rsidDel="00CD0872">
          <w:rPr>
            <w:rFonts w:ascii="Times New Roman" w:hAnsi="Times New Roman" w:cs="Times New Roman"/>
            <w:sz w:val="24"/>
            <w:szCs w:val="24"/>
            <w:lang w:val="en-US"/>
          </w:rPr>
          <w:delText>, 346–357.</w:delText>
        </w:r>
      </w:del>
    </w:p>
    <w:p w:rsidR="007067E1" w:rsidRPr="00D2703C" w:rsidDel="00CD0872" w:rsidRDefault="007067E1" w:rsidP="00D2703C">
      <w:pPr>
        <w:pStyle w:val="Bibliografa"/>
        <w:spacing w:line="480" w:lineRule="auto"/>
        <w:ind w:left="0" w:firstLine="0"/>
        <w:rPr>
          <w:del w:id="678" w:author="Alicia" w:date="2015-05-12T15:37:00Z"/>
          <w:rFonts w:ascii="Times New Roman" w:hAnsi="Times New Roman" w:cs="Times New Roman"/>
          <w:sz w:val="24"/>
          <w:szCs w:val="24"/>
          <w:lang w:val="en-US"/>
        </w:rPr>
        <w:pPrChange w:id="679" w:author="Alicia" w:date="2015-05-13T13:58:00Z">
          <w:pPr>
            <w:pStyle w:val="Bibliografa"/>
            <w:spacing w:line="480" w:lineRule="auto"/>
            <w:ind w:left="0" w:firstLine="0"/>
          </w:pPr>
        </w:pPrChange>
      </w:pPr>
      <w:del w:id="680" w:author="Alicia" w:date="2015-05-12T15:37:00Z">
        <w:r w:rsidRPr="00D2703C" w:rsidDel="00CD0872">
          <w:rPr>
            <w:rFonts w:ascii="Times New Roman" w:hAnsi="Times New Roman" w:cs="Times New Roman"/>
            <w:sz w:val="24"/>
            <w:szCs w:val="24"/>
            <w:lang w:val="en-US"/>
          </w:rPr>
          <w:delText xml:space="preserve">Kolb, A. &amp; Ehrlén, J. (2010) Environmental context drives seed predator-mediated selection on a floral display trait. </w:delText>
        </w:r>
        <w:r w:rsidRPr="00D2703C" w:rsidDel="00CD0872">
          <w:rPr>
            <w:rFonts w:ascii="Times New Roman" w:hAnsi="Times New Roman" w:cs="Times New Roman"/>
            <w:i/>
            <w:iCs/>
            <w:sz w:val="24"/>
            <w:szCs w:val="24"/>
            <w:lang w:val="en-US"/>
          </w:rPr>
          <w:delText>Evolutionary 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24</w:delText>
        </w:r>
        <w:r w:rsidRPr="00D2703C" w:rsidDel="00CD0872">
          <w:rPr>
            <w:rFonts w:ascii="Times New Roman" w:hAnsi="Times New Roman" w:cs="Times New Roman"/>
            <w:sz w:val="24"/>
            <w:szCs w:val="24"/>
            <w:lang w:val="en-US"/>
          </w:rPr>
          <w:delText>, 433–445.</w:delText>
        </w:r>
      </w:del>
    </w:p>
    <w:p w:rsidR="007067E1" w:rsidRPr="00D2703C" w:rsidDel="00CD0872" w:rsidRDefault="007067E1" w:rsidP="00D2703C">
      <w:pPr>
        <w:pStyle w:val="Bibliografa"/>
        <w:spacing w:line="480" w:lineRule="auto"/>
        <w:ind w:left="0" w:firstLine="0"/>
        <w:rPr>
          <w:del w:id="681" w:author="Alicia" w:date="2015-05-12T15:37:00Z"/>
          <w:rFonts w:ascii="Times New Roman" w:hAnsi="Times New Roman" w:cs="Times New Roman"/>
          <w:sz w:val="24"/>
          <w:szCs w:val="24"/>
          <w:lang w:val="en-US"/>
        </w:rPr>
        <w:pPrChange w:id="682" w:author="Alicia" w:date="2015-05-13T13:58:00Z">
          <w:pPr>
            <w:pStyle w:val="Bibliografa"/>
            <w:spacing w:line="480" w:lineRule="auto"/>
            <w:ind w:left="0" w:firstLine="0"/>
          </w:pPr>
        </w:pPrChange>
      </w:pPr>
      <w:del w:id="683" w:author="Alicia" w:date="2015-05-12T15:37:00Z">
        <w:r w:rsidRPr="00D2703C" w:rsidDel="00CD0872">
          <w:rPr>
            <w:rFonts w:ascii="Times New Roman" w:hAnsi="Times New Roman" w:cs="Times New Roman"/>
            <w:sz w:val="24"/>
            <w:szCs w:val="24"/>
            <w:lang w:val="en-US"/>
          </w:rPr>
          <w:delText xml:space="preserve">Kolb, A., Ehrlén, J. &amp; Eriksson, O. (2007) Ecological and evolutionary consequences of spatial and temporal variation in pre-dispersal seed predation. </w:delText>
        </w:r>
        <w:r w:rsidRPr="00D2703C" w:rsidDel="00CD0872">
          <w:rPr>
            <w:rFonts w:ascii="Times New Roman" w:hAnsi="Times New Roman" w:cs="Times New Roman"/>
            <w:i/>
            <w:iCs/>
            <w:sz w:val="24"/>
            <w:szCs w:val="24"/>
            <w:lang w:val="en-US"/>
          </w:rPr>
          <w:delText>Perspectives in Plant Ecology, Evolution and Systematics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9</w:delText>
        </w:r>
        <w:r w:rsidRPr="00D2703C" w:rsidDel="00CD0872">
          <w:rPr>
            <w:rFonts w:ascii="Times New Roman" w:hAnsi="Times New Roman" w:cs="Times New Roman"/>
            <w:sz w:val="24"/>
            <w:szCs w:val="24"/>
            <w:lang w:val="en-US"/>
          </w:rPr>
          <w:delText>, 79–100.</w:delText>
        </w:r>
      </w:del>
    </w:p>
    <w:p w:rsidR="007067E1" w:rsidRPr="00D2703C" w:rsidDel="00CD0872" w:rsidRDefault="007067E1" w:rsidP="00D2703C">
      <w:pPr>
        <w:pStyle w:val="Bibliografa"/>
        <w:spacing w:line="480" w:lineRule="auto"/>
        <w:ind w:left="0" w:firstLine="0"/>
        <w:rPr>
          <w:del w:id="684" w:author="Alicia" w:date="2015-05-12T15:37:00Z"/>
          <w:rFonts w:ascii="Times New Roman" w:hAnsi="Times New Roman" w:cs="Times New Roman"/>
          <w:sz w:val="24"/>
          <w:szCs w:val="24"/>
          <w:lang w:val="en-US"/>
        </w:rPr>
        <w:pPrChange w:id="685" w:author="Alicia" w:date="2015-05-13T13:58:00Z">
          <w:pPr>
            <w:pStyle w:val="Bibliografa"/>
            <w:spacing w:line="480" w:lineRule="auto"/>
            <w:ind w:left="0" w:firstLine="0"/>
          </w:pPr>
        </w:pPrChange>
      </w:pPr>
      <w:del w:id="686" w:author="Alicia" w:date="2015-05-12T15:37:00Z">
        <w:r w:rsidRPr="00D2703C" w:rsidDel="00CD0872">
          <w:rPr>
            <w:rFonts w:ascii="Times New Roman" w:hAnsi="Times New Roman" w:cs="Times New Roman"/>
            <w:sz w:val="24"/>
            <w:szCs w:val="24"/>
            <w:lang w:val="en-US"/>
          </w:rPr>
          <w:delText xml:space="preserve">König, M.A.E., Wiklund, C. &amp; Ehrlén, J. (2014) Context-dependent resistance against butterfly herbivory in a polyploid herb. </w:delText>
        </w:r>
        <w:r w:rsidRPr="00D2703C" w:rsidDel="00CD0872">
          <w:rPr>
            <w:rFonts w:ascii="Times New Roman" w:hAnsi="Times New Roman" w:cs="Times New Roman"/>
            <w:i/>
            <w:iCs/>
            <w:sz w:val="24"/>
            <w:szCs w:val="24"/>
            <w:lang w:val="en-US"/>
          </w:rPr>
          <w:delText>Oecologia</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174</w:delText>
        </w:r>
        <w:r w:rsidRPr="00D2703C" w:rsidDel="00CD0872">
          <w:rPr>
            <w:rFonts w:ascii="Times New Roman" w:hAnsi="Times New Roman" w:cs="Times New Roman"/>
            <w:sz w:val="24"/>
            <w:szCs w:val="24"/>
            <w:lang w:val="en-US"/>
          </w:rPr>
          <w:delText>, 1265–1272.</w:delText>
        </w:r>
      </w:del>
    </w:p>
    <w:p w:rsidR="007067E1" w:rsidRPr="00D2703C" w:rsidDel="00CD0872" w:rsidRDefault="007067E1" w:rsidP="00D2703C">
      <w:pPr>
        <w:pStyle w:val="Bibliografa"/>
        <w:spacing w:line="480" w:lineRule="auto"/>
        <w:ind w:left="0" w:firstLine="0"/>
        <w:rPr>
          <w:del w:id="687" w:author="Alicia" w:date="2015-05-12T15:37:00Z"/>
          <w:rFonts w:ascii="Times New Roman" w:hAnsi="Times New Roman" w:cs="Times New Roman"/>
          <w:sz w:val="24"/>
          <w:szCs w:val="24"/>
          <w:lang w:val="en-US"/>
        </w:rPr>
        <w:pPrChange w:id="688" w:author="Alicia" w:date="2015-05-13T13:58:00Z">
          <w:pPr>
            <w:pStyle w:val="Bibliografa"/>
            <w:spacing w:line="480" w:lineRule="auto"/>
            <w:ind w:left="0" w:firstLine="0"/>
          </w:pPr>
        </w:pPrChange>
      </w:pPr>
      <w:del w:id="689" w:author="Alicia" w:date="2015-05-12T15:37:00Z">
        <w:r w:rsidRPr="00D2703C" w:rsidDel="00CD0872">
          <w:rPr>
            <w:rFonts w:ascii="Times New Roman" w:hAnsi="Times New Roman" w:cs="Times New Roman"/>
            <w:sz w:val="24"/>
            <w:szCs w:val="24"/>
            <w:lang w:val="en-US"/>
          </w:rPr>
          <w:delText xml:space="preserve">König, M.A.E., Wiklund, C. &amp; Ehrlén, J. (2015) Timing of flowering and intensity of attack by a butterfly herbivore in a polyploid herb. </w:delText>
        </w:r>
        <w:r w:rsidRPr="00D2703C" w:rsidDel="00CD0872">
          <w:rPr>
            <w:rFonts w:ascii="Times New Roman" w:hAnsi="Times New Roman" w:cs="Times New Roman"/>
            <w:i/>
            <w:iCs/>
            <w:sz w:val="24"/>
            <w:szCs w:val="24"/>
            <w:lang w:val="en-US"/>
          </w:rPr>
          <w:delText>Ecology and Evolution</w:delText>
        </w:r>
        <w:r w:rsidRPr="00D2703C" w:rsidDel="00CD0872">
          <w:rPr>
            <w:rFonts w:ascii="Times New Roman" w:hAnsi="Times New Roman" w:cs="Times New Roman"/>
            <w:sz w:val="24"/>
            <w:szCs w:val="24"/>
            <w:lang w:val="en-US"/>
          </w:rPr>
          <w:delText>, n/a–n/a.</w:delText>
        </w:r>
      </w:del>
    </w:p>
    <w:p w:rsidR="007067E1" w:rsidRPr="00D2703C" w:rsidDel="00CD0872" w:rsidRDefault="007067E1" w:rsidP="00D2703C">
      <w:pPr>
        <w:pStyle w:val="Bibliografa"/>
        <w:spacing w:line="480" w:lineRule="auto"/>
        <w:ind w:left="0" w:firstLine="0"/>
        <w:rPr>
          <w:del w:id="690" w:author="Alicia" w:date="2015-05-12T15:37:00Z"/>
          <w:rFonts w:ascii="Times New Roman" w:hAnsi="Times New Roman" w:cs="Times New Roman"/>
          <w:sz w:val="24"/>
          <w:szCs w:val="24"/>
          <w:lang w:val="en-US"/>
        </w:rPr>
        <w:pPrChange w:id="691" w:author="Alicia" w:date="2015-05-13T13:58:00Z">
          <w:pPr>
            <w:pStyle w:val="Bibliografa"/>
            <w:spacing w:line="480" w:lineRule="auto"/>
            <w:ind w:left="0" w:firstLine="0"/>
          </w:pPr>
        </w:pPrChange>
      </w:pPr>
      <w:del w:id="692" w:author="Alicia" w:date="2015-05-12T15:37:00Z">
        <w:r w:rsidRPr="00D2703C" w:rsidDel="00CD0872">
          <w:rPr>
            <w:rFonts w:ascii="Times New Roman" w:hAnsi="Times New Roman" w:cs="Times New Roman"/>
            <w:sz w:val="24"/>
            <w:szCs w:val="24"/>
            <w:lang w:val="en-US"/>
          </w:rPr>
          <w:delText xml:space="preserve">Lande, R. &amp; Arnold, S.J. (1983) The measurement of selection on correlated characters. </w:delText>
        </w:r>
        <w:r w:rsidRPr="00D2703C" w:rsidDel="00CD0872">
          <w:rPr>
            <w:rFonts w:ascii="Times New Roman" w:hAnsi="Times New Roman" w:cs="Times New Roman"/>
            <w:i/>
            <w:iCs/>
            <w:sz w:val="24"/>
            <w:szCs w:val="24"/>
            <w:lang w:val="en-US"/>
          </w:rPr>
          <w:delText>Evolution</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37</w:delText>
        </w:r>
        <w:r w:rsidRPr="00D2703C" w:rsidDel="00CD0872">
          <w:rPr>
            <w:rFonts w:ascii="Times New Roman" w:hAnsi="Times New Roman" w:cs="Times New Roman"/>
            <w:sz w:val="24"/>
            <w:szCs w:val="24"/>
            <w:lang w:val="en-US"/>
          </w:rPr>
          <w:delText>, 1210.</w:delText>
        </w:r>
      </w:del>
    </w:p>
    <w:p w:rsidR="007067E1" w:rsidRPr="00D2703C" w:rsidDel="00CD0872" w:rsidRDefault="007067E1" w:rsidP="00D2703C">
      <w:pPr>
        <w:pStyle w:val="Bibliografa"/>
        <w:spacing w:line="480" w:lineRule="auto"/>
        <w:ind w:left="0" w:firstLine="0"/>
        <w:rPr>
          <w:del w:id="693" w:author="Alicia" w:date="2015-05-12T15:37:00Z"/>
          <w:rFonts w:ascii="Times New Roman" w:hAnsi="Times New Roman" w:cs="Times New Roman"/>
          <w:sz w:val="24"/>
          <w:szCs w:val="24"/>
          <w:lang w:val="en-US"/>
        </w:rPr>
        <w:pPrChange w:id="694" w:author="Alicia" w:date="2015-05-13T13:58:00Z">
          <w:pPr>
            <w:pStyle w:val="Bibliografa"/>
            <w:spacing w:line="480" w:lineRule="auto"/>
            <w:ind w:left="0" w:firstLine="0"/>
          </w:pPr>
        </w:pPrChange>
      </w:pPr>
      <w:del w:id="695" w:author="Alicia" w:date="2015-05-12T15:37:00Z">
        <w:r w:rsidRPr="00D2703C" w:rsidDel="00CD0872">
          <w:rPr>
            <w:rFonts w:ascii="Times New Roman" w:hAnsi="Times New Roman" w:cs="Times New Roman"/>
            <w:sz w:val="24"/>
            <w:szCs w:val="24"/>
            <w:lang w:val="en-US"/>
          </w:rPr>
          <w:delText xml:space="preserve">Leimu, R., Syrjänen, K., Ehrlén, J. &amp; Lehtilä, K. (2002) Pre-dispersal seed predation in Primula veris: among-population variation in damage intensity and selection on flower number. </w:delText>
        </w:r>
        <w:r w:rsidRPr="00D2703C" w:rsidDel="00CD0872">
          <w:rPr>
            <w:rFonts w:ascii="Times New Roman" w:hAnsi="Times New Roman" w:cs="Times New Roman"/>
            <w:i/>
            <w:iCs/>
            <w:sz w:val="24"/>
            <w:szCs w:val="24"/>
            <w:lang w:val="en-US"/>
          </w:rPr>
          <w:delText>Oecologia</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133</w:delText>
        </w:r>
        <w:r w:rsidRPr="00D2703C" w:rsidDel="00CD0872">
          <w:rPr>
            <w:rFonts w:ascii="Times New Roman" w:hAnsi="Times New Roman" w:cs="Times New Roman"/>
            <w:sz w:val="24"/>
            <w:szCs w:val="24"/>
            <w:lang w:val="en-US"/>
          </w:rPr>
          <w:delText>, 510–516.</w:delText>
        </w:r>
      </w:del>
    </w:p>
    <w:p w:rsidR="007067E1" w:rsidRPr="00D2703C" w:rsidDel="00CD0872" w:rsidRDefault="007067E1" w:rsidP="00D2703C">
      <w:pPr>
        <w:pStyle w:val="Bibliografa"/>
        <w:spacing w:line="480" w:lineRule="auto"/>
        <w:ind w:left="0" w:firstLine="0"/>
        <w:rPr>
          <w:del w:id="696" w:author="Alicia" w:date="2015-05-12T15:37:00Z"/>
          <w:rFonts w:ascii="Times New Roman" w:hAnsi="Times New Roman" w:cs="Times New Roman"/>
          <w:sz w:val="24"/>
          <w:szCs w:val="24"/>
          <w:lang w:val="en-US"/>
        </w:rPr>
        <w:pPrChange w:id="697" w:author="Alicia" w:date="2015-05-13T13:58:00Z">
          <w:pPr>
            <w:pStyle w:val="Bibliografa"/>
            <w:spacing w:line="480" w:lineRule="auto"/>
            <w:ind w:left="0" w:firstLine="0"/>
          </w:pPr>
        </w:pPrChange>
      </w:pPr>
      <w:del w:id="698" w:author="Alicia" w:date="2015-05-12T15:37:00Z">
        <w:r w:rsidRPr="00D2703C" w:rsidDel="00CD0872">
          <w:rPr>
            <w:rFonts w:ascii="Times New Roman" w:hAnsi="Times New Roman" w:cs="Times New Roman"/>
            <w:sz w:val="24"/>
            <w:szCs w:val="24"/>
            <w:lang w:val="en-US"/>
          </w:rPr>
          <w:delText xml:space="preserve">Mouquet, N., Belrose, V., Thomas, J.A., Elmes, G.W. &amp; Clarke, R.T. (2005) Conserving community modules: a case study of the endangered lycaenid butterfly Maculinea alcon. </w:delText>
        </w:r>
        <w:r w:rsidRPr="00D2703C" w:rsidDel="00CD0872">
          <w:rPr>
            <w:rFonts w:ascii="Times New Roman" w:hAnsi="Times New Roman" w:cs="Times New Roman"/>
            <w:i/>
            <w:iCs/>
            <w:sz w:val="24"/>
            <w:szCs w:val="24"/>
            <w:lang w:val="en-US"/>
          </w:rPr>
          <w:delText>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86</w:delText>
        </w:r>
        <w:r w:rsidRPr="00D2703C" w:rsidDel="00CD0872">
          <w:rPr>
            <w:rFonts w:ascii="Times New Roman" w:hAnsi="Times New Roman" w:cs="Times New Roman"/>
            <w:sz w:val="24"/>
            <w:szCs w:val="24"/>
            <w:lang w:val="en-US"/>
          </w:rPr>
          <w:delText>, 3160–3173.</w:delText>
        </w:r>
      </w:del>
    </w:p>
    <w:p w:rsidR="007067E1" w:rsidRPr="00D2703C" w:rsidDel="00CD0872" w:rsidRDefault="007067E1" w:rsidP="00D2703C">
      <w:pPr>
        <w:pStyle w:val="Bibliografa"/>
        <w:spacing w:line="480" w:lineRule="auto"/>
        <w:ind w:left="0" w:firstLine="0"/>
        <w:rPr>
          <w:del w:id="699" w:author="Alicia" w:date="2015-05-12T15:37:00Z"/>
          <w:rFonts w:ascii="Times New Roman" w:hAnsi="Times New Roman" w:cs="Times New Roman"/>
          <w:sz w:val="24"/>
          <w:szCs w:val="24"/>
          <w:lang w:val="en-US"/>
        </w:rPr>
        <w:pPrChange w:id="700" w:author="Alicia" w:date="2015-05-13T13:58:00Z">
          <w:pPr>
            <w:pStyle w:val="Bibliografa"/>
            <w:spacing w:line="480" w:lineRule="auto"/>
            <w:ind w:left="0" w:firstLine="0"/>
          </w:pPr>
        </w:pPrChange>
      </w:pPr>
      <w:del w:id="701" w:author="Alicia" w:date="2015-05-12T15:37:00Z">
        <w:r w:rsidRPr="00D2703C" w:rsidDel="00CD0872">
          <w:rPr>
            <w:rFonts w:ascii="Times New Roman" w:hAnsi="Times New Roman" w:cs="Times New Roman"/>
            <w:sz w:val="24"/>
            <w:szCs w:val="24"/>
            <w:lang w:val="en-US"/>
          </w:rPr>
          <w:delText xml:space="preserve">Munguía-Rosas, M.A., Ollerton, J., Parra-Tabla, V. &amp; De-Nova, J.A. (2011) Meta-analysis of phenotypic selection on flowering phenology suggests that early flowering plants are favoured. </w:delText>
        </w:r>
        <w:r w:rsidRPr="00D2703C" w:rsidDel="00CD0872">
          <w:rPr>
            <w:rFonts w:ascii="Times New Roman" w:hAnsi="Times New Roman" w:cs="Times New Roman"/>
            <w:i/>
            <w:iCs/>
            <w:sz w:val="24"/>
            <w:szCs w:val="24"/>
            <w:lang w:val="en-US"/>
          </w:rPr>
          <w:delText>Ecology Letters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14</w:delText>
        </w:r>
        <w:r w:rsidRPr="00D2703C" w:rsidDel="00CD0872">
          <w:rPr>
            <w:rFonts w:ascii="Times New Roman" w:hAnsi="Times New Roman" w:cs="Times New Roman"/>
            <w:sz w:val="24"/>
            <w:szCs w:val="24"/>
            <w:lang w:val="en-US"/>
          </w:rPr>
          <w:delText>, 511–521.</w:delText>
        </w:r>
      </w:del>
    </w:p>
    <w:p w:rsidR="007067E1" w:rsidRPr="00D2703C" w:rsidDel="00CD0872" w:rsidRDefault="007067E1" w:rsidP="00D2703C">
      <w:pPr>
        <w:pStyle w:val="Bibliografa"/>
        <w:spacing w:line="480" w:lineRule="auto"/>
        <w:ind w:left="0" w:firstLine="0"/>
        <w:rPr>
          <w:del w:id="702" w:author="Alicia" w:date="2015-05-12T15:37:00Z"/>
          <w:rFonts w:ascii="Times New Roman" w:hAnsi="Times New Roman" w:cs="Times New Roman"/>
          <w:sz w:val="24"/>
          <w:szCs w:val="24"/>
          <w:lang w:val="en-US"/>
        </w:rPr>
        <w:pPrChange w:id="703" w:author="Alicia" w:date="2015-05-13T13:58:00Z">
          <w:pPr>
            <w:pStyle w:val="Bibliografa"/>
            <w:spacing w:line="480" w:lineRule="auto"/>
            <w:ind w:left="0" w:firstLine="0"/>
          </w:pPr>
        </w:pPrChange>
      </w:pPr>
      <w:del w:id="704" w:author="Alicia" w:date="2015-05-12T15:37:00Z">
        <w:r w:rsidRPr="00D2703C" w:rsidDel="00CD0872">
          <w:rPr>
            <w:rFonts w:ascii="Times New Roman" w:hAnsi="Times New Roman" w:cs="Times New Roman"/>
            <w:sz w:val="24"/>
            <w:szCs w:val="24"/>
            <w:lang w:val="en-US"/>
          </w:rPr>
          <w:delText xml:space="preserve">Nash, D.R., Als, T.D., Maile, R., Jones, G.R. &amp; Boomsma, J.J. (2008) A mosaic of chemical coevolution in a Large Blue butterfly. </w:delText>
        </w:r>
        <w:r w:rsidRPr="00D2703C" w:rsidDel="00CD0872">
          <w:rPr>
            <w:rFonts w:ascii="Times New Roman" w:hAnsi="Times New Roman" w:cs="Times New Roman"/>
            <w:i/>
            <w:iCs/>
            <w:sz w:val="24"/>
            <w:szCs w:val="24"/>
            <w:lang w:val="en-US"/>
          </w:rPr>
          <w:delText>Science</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319</w:delText>
        </w:r>
        <w:r w:rsidRPr="00D2703C" w:rsidDel="00CD0872">
          <w:rPr>
            <w:rFonts w:ascii="Times New Roman" w:hAnsi="Times New Roman" w:cs="Times New Roman"/>
            <w:sz w:val="24"/>
            <w:szCs w:val="24"/>
            <w:lang w:val="en-US"/>
          </w:rPr>
          <w:delText>, 88–90.</w:delText>
        </w:r>
      </w:del>
    </w:p>
    <w:p w:rsidR="007067E1" w:rsidRPr="00D2703C" w:rsidDel="00CD0872" w:rsidRDefault="007067E1" w:rsidP="00D2703C">
      <w:pPr>
        <w:pStyle w:val="Bibliografa"/>
        <w:spacing w:line="480" w:lineRule="auto"/>
        <w:ind w:left="0" w:firstLine="0"/>
        <w:rPr>
          <w:del w:id="705" w:author="Alicia" w:date="2015-05-12T15:37:00Z"/>
          <w:rFonts w:ascii="Times New Roman" w:hAnsi="Times New Roman" w:cs="Times New Roman"/>
          <w:sz w:val="24"/>
          <w:szCs w:val="24"/>
          <w:lang w:val="en-US"/>
        </w:rPr>
        <w:pPrChange w:id="706" w:author="Alicia" w:date="2015-05-13T13:58:00Z">
          <w:pPr>
            <w:pStyle w:val="Bibliografa"/>
            <w:spacing w:line="480" w:lineRule="auto"/>
            <w:ind w:left="0" w:firstLine="0"/>
          </w:pPr>
        </w:pPrChange>
      </w:pPr>
      <w:del w:id="707" w:author="Alicia" w:date="2015-05-12T15:37:00Z">
        <w:r w:rsidRPr="00D2703C" w:rsidDel="00CD0872">
          <w:rPr>
            <w:rFonts w:ascii="Times New Roman" w:hAnsi="Times New Roman" w:cs="Times New Roman"/>
            <w:sz w:val="24"/>
            <w:szCs w:val="24"/>
            <w:lang w:val="en-US"/>
          </w:rPr>
          <w:delText xml:space="preserve">Nowicki, P., Witek, M., Skorka, P. &amp; Woyciechowski, M. (2005) Oviposition patterns in the myrmecophilous butterfly Maculinea alcon Denis &amp; Schiffermueller(Lepidoptera: Lycaenidae) in relation to characteristics of foodplants and presence of ant hosts. </w:delText>
        </w:r>
        <w:r w:rsidRPr="00D2703C" w:rsidDel="00CD0872">
          <w:rPr>
            <w:rFonts w:ascii="Times New Roman" w:hAnsi="Times New Roman" w:cs="Times New Roman"/>
            <w:i/>
            <w:iCs/>
            <w:sz w:val="24"/>
            <w:szCs w:val="24"/>
            <w:lang w:val="en-US"/>
          </w:rPr>
          <w:delText>Polish Journal of 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53</w:delText>
        </w:r>
        <w:r w:rsidRPr="00D2703C" w:rsidDel="00CD0872">
          <w:rPr>
            <w:rFonts w:ascii="Times New Roman" w:hAnsi="Times New Roman" w:cs="Times New Roman"/>
            <w:sz w:val="24"/>
            <w:szCs w:val="24"/>
            <w:lang w:val="en-US"/>
          </w:rPr>
          <w:delText>, 409–417.</w:delText>
        </w:r>
      </w:del>
    </w:p>
    <w:p w:rsidR="007067E1" w:rsidRPr="00D2703C" w:rsidDel="00CD0872" w:rsidRDefault="007067E1" w:rsidP="00D2703C">
      <w:pPr>
        <w:pStyle w:val="Bibliografa"/>
        <w:spacing w:line="480" w:lineRule="auto"/>
        <w:ind w:left="0" w:firstLine="0"/>
        <w:rPr>
          <w:del w:id="708" w:author="Alicia" w:date="2015-05-12T15:37:00Z"/>
          <w:rFonts w:ascii="Times New Roman" w:hAnsi="Times New Roman" w:cs="Times New Roman"/>
          <w:sz w:val="24"/>
          <w:szCs w:val="24"/>
          <w:lang w:val="en-US"/>
        </w:rPr>
        <w:pPrChange w:id="709" w:author="Alicia" w:date="2015-05-13T13:58:00Z">
          <w:pPr>
            <w:pStyle w:val="Bibliografa"/>
            <w:spacing w:line="480" w:lineRule="auto"/>
            <w:ind w:left="0" w:firstLine="0"/>
          </w:pPr>
        </w:pPrChange>
      </w:pPr>
      <w:del w:id="710" w:author="Alicia" w:date="2015-05-12T15:37:00Z">
        <w:r w:rsidRPr="00D2703C" w:rsidDel="00CD0872">
          <w:rPr>
            <w:rFonts w:ascii="Times New Roman" w:hAnsi="Times New Roman" w:cs="Times New Roman"/>
            <w:sz w:val="24"/>
            <w:szCs w:val="24"/>
            <w:lang w:val="en-US"/>
          </w:rPr>
          <w:delText xml:space="preserve">Parachnowitsch, A.L. &amp; Caruso, C.M. (2008) Predispersal seed herbivores, not pollinators, exert selection on floral traits via female fitness. </w:delText>
        </w:r>
        <w:r w:rsidRPr="00D2703C" w:rsidDel="00CD0872">
          <w:rPr>
            <w:rFonts w:ascii="Times New Roman" w:hAnsi="Times New Roman" w:cs="Times New Roman"/>
            <w:i/>
            <w:iCs/>
            <w:sz w:val="24"/>
            <w:szCs w:val="24"/>
            <w:lang w:val="en-US"/>
          </w:rPr>
          <w:delText>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89</w:delText>
        </w:r>
        <w:r w:rsidRPr="00D2703C" w:rsidDel="00CD0872">
          <w:rPr>
            <w:rFonts w:ascii="Times New Roman" w:hAnsi="Times New Roman" w:cs="Times New Roman"/>
            <w:sz w:val="24"/>
            <w:szCs w:val="24"/>
            <w:lang w:val="en-US"/>
          </w:rPr>
          <w:delText>, 1802–1810.</w:delText>
        </w:r>
      </w:del>
    </w:p>
    <w:p w:rsidR="007067E1" w:rsidRPr="00D2703C" w:rsidDel="00CD0872" w:rsidRDefault="007067E1" w:rsidP="00D2703C">
      <w:pPr>
        <w:pStyle w:val="Bibliografa"/>
        <w:spacing w:line="480" w:lineRule="auto"/>
        <w:ind w:left="0" w:firstLine="0"/>
        <w:rPr>
          <w:del w:id="711" w:author="Alicia" w:date="2015-05-12T15:37:00Z"/>
          <w:rFonts w:ascii="Times New Roman" w:hAnsi="Times New Roman" w:cs="Times New Roman"/>
          <w:sz w:val="24"/>
          <w:szCs w:val="24"/>
          <w:lang w:val="en-US"/>
        </w:rPr>
        <w:pPrChange w:id="712" w:author="Alicia" w:date="2015-05-13T13:58:00Z">
          <w:pPr>
            <w:pStyle w:val="Bibliografa"/>
            <w:spacing w:line="480" w:lineRule="auto"/>
            <w:ind w:left="0" w:firstLine="0"/>
          </w:pPr>
        </w:pPrChange>
      </w:pPr>
      <w:del w:id="713" w:author="Alicia" w:date="2015-05-12T15:37:00Z">
        <w:r w:rsidRPr="00D2703C" w:rsidDel="00CD0872">
          <w:rPr>
            <w:rFonts w:ascii="Times New Roman" w:hAnsi="Times New Roman" w:cs="Times New Roman"/>
            <w:sz w:val="24"/>
            <w:szCs w:val="24"/>
            <w:lang w:val="en-US"/>
          </w:rPr>
          <w:delText xml:space="preserve">Patricelli, D., Barbero, F., La Morgia, V., Casacci, L.P., Witek, M., Balletto, E. &amp; Bonelli, S. (2011) To lay or not to lay: oviposition of Maculinea arion in relation to Myrmica ant presence and host plant phenology. </w:delText>
        </w:r>
        <w:r w:rsidRPr="00D2703C" w:rsidDel="00CD0872">
          <w:rPr>
            <w:rFonts w:ascii="Times New Roman" w:hAnsi="Times New Roman" w:cs="Times New Roman"/>
            <w:i/>
            <w:iCs/>
            <w:sz w:val="24"/>
            <w:szCs w:val="24"/>
            <w:lang w:val="en-US"/>
          </w:rPr>
          <w:delText>Animal Behaviour</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82</w:delText>
        </w:r>
        <w:r w:rsidRPr="00D2703C" w:rsidDel="00CD0872">
          <w:rPr>
            <w:rFonts w:ascii="Times New Roman" w:hAnsi="Times New Roman" w:cs="Times New Roman"/>
            <w:sz w:val="24"/>
            <w:szCs w:val="24"/>
            <w:lang w:val="en-US"/>
          </w:rPr>
          <w:delText>, 791–799.</w:delText>
        </w:r>
      </w:del>
    </w:p>
    <w:p w:rsidR="007067E1" w:rsidRPr="00D2703C" w:rsidDel="00CD0872" w:rsidRDefault="007067E1" w:rsidP="00D2703C">
      <w:pPr>
        <w:pStyle w:val="Bibliografa"/>
        <w:spacing w:line="480" w:lineRule="auto"/>
        <w:ind w:left="0" w:firstLine="0"/>
        <w:rPr>
          <w:del w:id="714" w:author="Alicia" w:date="2015-05-12T15:37:00Z"/>
          <w:rFonts w:ascii="Times New Roman" w:hAnsi="Times New Roman" w:cs="Times New Roman"/>
          <w:sz w:val="24"/>
          <w:szCs w:val="24"/>
          <w:lang w:val="en-US"/>
        </w:rPr>
        <w:pPrChange w:id="715" w:author="Alicia" w:date="2015-05-13T13:58:00Z">
          <w:pPr>
            <w:pStyle w:val="Bibliografa"/>
            <w:spacing w:line="480" w:lineRule="auto"/>
            <w:ind w:left="0" w:firstLine="0"/>
          </w:pPr>
        </w:pPrChange>
      </w:pPr>
      <w:del w:id="716" w:author="Alicia" w:date="2015-05-12T15:37:00Z">
        <w:r w:rsidRPr="00D2703C" w:rsidDel="00CD0872">
          <w:rPr>
            <w:rFonts w:ascii="Times New Roman" w:hAnsi="Times New Roman" w:cs="Times New Roman"/>
            <w:sz w:val="24"/>
            <w:szCs w:val="24"/>
            <w:lang w:val="en-US"/>
          </w:rPr>
          <w:delText xml:space="preserve">Pilson, D. (2000) Herbivory and natural selection on flowering phenology in wild sunflower, Helianthus annuus. </w:delText>
        </w:r>
        <w:r w:rsidRPr="00D2703C" w:rsidDel="00CD0872">
          <w:rPr>
            <w:rFonts w:ascii="Times New Roman" w:hAnsi="Times New Roman" w:cs="Times New Roman"/>
            <w:i/>
            <w:iCs/>
            <w:sz w:val="24"/>
            <w:szCs w:val="24"/>
            <w:lang w:val="en-US"/>
          </w:rPr>
          <w:delText>Oecologia</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122</w:delText>
        </w:r>
        <w:r w:rsidRPr="00D2703C" w:rsidDel="00CD0872">
          <w:rPr>
            <w:rFonts w:ascii="Times New Roman" w:hAnsi="Times New Roman" w:cs="Times New Roman"/>
            <w:sz w:val="24"/>
            <w:szCs w:val="24"/>
            <w:lang w:val="en-US"/>
          </w:rPr>
          <w:delText>, 72–82.</w:delText>
        </w:r>
      </w:del>
    </w:p>
    <w:p w:rsidR="007067E1" w:rsidRPr="00D2703C" w:rsidDel="00CD0872" w:rsidRDefault="007067E1" w:rsidP="00D2703C">
      <w:pPr>
        <w:pStyle w:val="Bibliografa"/>
        <w:spacing w:line="480" w:lineRule="auto"/>
        <w:ind w:left="0" w:firstLine="0"/>
        <w:rPr>
          <w:del w:id="717" w:author="Alicia" w:date="2015-05-12T15:37:00Z"/>
          <w:rFonts w:ascii="Times New Roman" w:hAnsi="Times New Roman" w:cs="Times New Roman"/>
          <w:sz w:val="24"/>
          <w:szCs w:val="24"/>
          <w:lang w:val="en-US"/>
        </w:rPr>
        <w:pPrChange w:id="718" w:author="Alicia" w:date="2015-05-13T13:58:00Z">
          <w:pPr>
            <w:pStyle w:val="Bibliografa"/>
            <w:spacing w:line="480" w:lineRule="auto"/>
            <w:ind w:left="0" w:firstLine="0"/>
          </w:pPr>
        </w:pPrChange>
      </w:pPr>
      <w:del w:id="719" w:author="Alicia" w:date="2015-05-12T15:37:00Z">
        <w:r w:rsidRPr="00D2703C" w:rsidDel="00CD0872">
          <w:rPr>
            <w:rFonts w:ascii="Times New Roman" w:hAnsi="Times New Roman" w:cs="Times New Roman"/>
            <w:sz w:val="24"/>
            <w:szCs w:val="24"/>
            <w:lang w:val="en-US"/>
          </w:rPr>
          <w:delText xml:space="preserve">Putterill, J., Laurie, R. &amp; Macknight, R. (2004) It’s time to flower: the genetic control of flowering time. </w:delText>
        </w:r>
        <w:r w:rsidRPr="00D2703C" w:rsidDel="00CD0872">
          <w:rPr>
            <w:rFonts w:ascii="Times New Roman" w:hAnsi="Times New Roman" w:cs="Times New Roman"/>
            <w:i/>
            <w:iCs/>
            <w:sz w:val="24"/>
            <w:szCs w:val="24"/>
            <w:lang w:val="en-US"/>
          </w:rPr>
          <w:delText>BioEssays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26</w:delText>
        </w:r>
        <w:r w:rsidRPr="00D2703C" w:rsidDel="00CD0872">
          <w:rPr>
            <w:rFonts w:ascii="Times New Roman" w:hAnsi="Times New Roman" w:cs="Times New Roman"/>
            <w:sz w:val="24"/>
            <w:szCs w:val="24"/>
            <w:lang w:val="en-US"/>
          </w:rPr>
          <w:delText>, 363–373.</w:delText>
        </w:r>
      </w:del>
    </w:p>
    <w:p w:rsidR="007067E1" w:rsidRPr="00D2703C" w:rsidDel="00CD0872" w:rsidRDefault="007067E1" w:rsidP="00D2703C">
      <w:pPr>
        <w:pStyle w:val="Bibliografa"/>
        <w:spacing w:line="480" w:lineRule="auto"/>
        <w:ind w:left="0" w:firstLine="0"/>
        <w:rPr>
          <w:del w:id="720" w:author="Alicia" w:date="2015-05-12T15:37:00Z"/>
          <w:rFonts w:ascii="Times New Roman" w:hAnsi="Times New Roman" w:cs="Times New Roman"/>
          <w:sz w:val="24"/>
          <w:szCs w:val="24"/>
          <w:lang w:val="en-US"/>
        </w:rPr>
        <w:pPrChange w:id="721" w:author="Alicia" w:date="2015-05-13T13:58:00Z">
          <w:pPr>
            <w:pStyle w:val="Bibliografa"/>
            <w:spacing w:line="480" w:lineRule="auto"/>
            <w:ind w:left="0" w:firstLine="0"/>
          </w:pPr>
        </w:pPrChange>
      </w:pPr>
      <w:del w:id="722" w:author="Alicia" w:date="2015-05-12T15:37:00Z">
        <w:r w:rsidRPr="00D2703C" w:rsidDel="00CD0872">
          <w:rPr>
            <w:rFonts w:ascii="Times New Roman" w:hAnsi="Times New Roman" w:cs="Times New Roman"/>
            <w:sz w:val="24"/>
            <w:szCs w:val="24"/>
            <w:lang w:val="en-US"/>
          </w:rPr>
          <w:delText xml:space="preserve">R Core Team (2014) </w:delText>
        </w:r>
        <w:r w:rsidRPr="00D2703C" w:rsidDel="00CD0872">
          <w:rPr>
            <w:rFonts w:ascii="Times New Roman" w:hAnsi="Times New Roman" w:cs="Times New Roman"/>
            <w:i/>
            <w:iCs/>
            <w:sz w:val="24"/>
            <w:szCs w:val="24"/>
            <w:lang w:val="en-US"/>
          </w:rPr>
          <w:delText>R: A language and environment for statistical computing. R Foundation for Statistical Computing, Vienna, Austria. URL   http://www.R-project.org/.</w:delText>
        </w:r>
        <w:r w:rsidRPr="00D2703C" w:rsidDel="00CD0872">
          <w:rPr>
            <w:rFonts w:ascii="Times New Roman" w:hAnsi="Times New Roman" w:cs="Times New Roman"/>
            <w:sz w:val="24"/>
            <w:szCs w:val="24"/>
            <w:lang w:val="en-US"/>
          </w:rPr>
          <w:delText>,.</w:delText>
        </w:r>
      </w:del>
    </w:p>
    <w:p w:rsidR="007067E1" w:rsidRPr="00D2703C" w:rsidDel="00CD0872" w:rsidRDefault="007067E1" w:rsidP="00D2703C">
      <w:pPr>
        <w:pStyle w:val="Bibliografa"/>
        <w:spacing w:line="480" w:lineRule="auto"/>
        <w:ind w:left="0" w:firstLine="0"/>
        <w:rPr>
          <w:del w:id="723" w:author="Alicia" w:date="2015-05-12T15:37:00Z"/>
          <w:rFonts w:ascii="Times New Roman" w:hAnsi="Times New Roman" w:cs="Times New Roman"/>
          <w:sz w:val="24"/>
          <w:szCs w:val="24"/>
          <w:lang w:val="en-US"/>
        </w:rPr>
        <w:pPrChange w:id="724" w:author="Alicia" w:date="2015-05-13T13:58:00Z">
          <w:pPr>
            <w:pStyle w:val="Bibliografa"/>
            <w:spacing w:line="480" w:lineRule="auto"/>
            <w:ind w:left="0" w:firstLine="0"/>
          </w:pPr>
        </w:pPrChange>
      </w:pPr>
      <w:del w:id="725" w:author="Alicia" w:date="2015-05-12T15:37:00Z">
        <w:r w:rsidRPr="00D2703C" w:rsidDel="00CD0872">
          <w:rPr>
            <w:rFonts w:ascii="Times New Roman" w:hAnsi="Times New Roman" w:cs="Times New Roman"/>
            <w:sz w:val="24"/>
            <w:szCs w:val="24"/>
            <w:lang w:val="en-US"/>
          </w:rPr>
          <w:delText xml:space="preserve">Rey, P.J., Herrera, C.M., Guitián, J., Cerdá, X., Sanchez-Lafuente, A.M., Medrano, M. &amp; Garrido, J.L. (2006) The geographic mosaic in predispersal interactions and selection on Helleborus foetidus (Ranunculaceae). </w:delText>
        </w:r>
        <w:r w:rsidRPr="00D2703C" w:rsidDel="00CD0872">
          <w:rPr>
            <w:rFonts w:ascii="Times New Roman" w:hAnsi="Times New Roman" w:cs="Times New Roman"/>
            <w:i/>
            <w:iCs/>
            <w:sz w:val="24"/>
            <w:szCs w:val="24"/>
            <w:lang w:val="en-US"/>
          </w:rPr>
          <w:delText>Journal of Evolutionary Biology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19</w:delText>
        </w:r>
        <w:r w:rsidRPr="00D2703C" w:rsidDel="00CD0872">
          <w:rPr>
            <w:rFonts w:ascii="Times New Roman" w:hAnsi="Times New Roman" w:cs="Times New Roman"/>
            <w:sz w:val="24"/>
            <w:szCs w:val="24"/>
            <w:lang w:val="en-US"/>
          </w:rPr>
          <w:delText>, 21–34.</w:delText>
        </w:r>
      </w:del>
    </w:p>
    <w:p w:rsidR="007067E1" w:rsidRPr="00D2703C" w:rsidDel="00CD0872" w:rsidRDefault="007067E1" w:rsidP="00D2703C">
      <w:pPr>
        <w:pStyle w:val="Bibliografa"/>
        <w:spacing w:line="480" w:lineRule="auto"/>
        <w:ind w:left="0" w:firstLine="0"/>
        <w:rPr>
          <w:del w:id="726" w:author="Alicia" w:date="2015-05-12T15:37:00Z"/>
          <w:rFonts w:ascii="Times New Roman" w:hAnsi="Times New Roman" w:cs="Times New Roman"/>
          <w:sz w:val="24"/>
          <w:szCs w:val="24"/>
          <w:lang w:val="en-US"/>
        </w:rPr>
        <w:pPrChange w:id="727" w:author="Alicia" w:date="2015-05-13T13:58:00Z">
          <w:pPr>
            <w:pStyle w:val="Bibliografa"/>
            <w:spacing w:line="480" w:lineRule="auto"/>
            <w:ind w:left="0" w:firstLine="0"/>
          </w:pPr>
        </w:pPrChange>
      </w:pPr>
      <w:del w:id="728" w:author="Alicia" w:date="2015-05-12T15:37:00Z">
        <w:r w:rsidRPr="00D2703C" w:rsidDel="00CD0872">
          <w:rPr>
            <w:rFonts w:ascii="Times New Roman" w:hAnsi="Times New Roman" w:cs="Times New Roman"/>
            <w:sz w:val="24"/>
            <w:szCs w:val="24"/>
            <w:lang w:val="en-US"/>
          </w:rPr>
          <w:delText xml:space="preserve">Siepielski, A.M. &amp; Benkman, C.W. (2007) Selection by a predispersal seed predator constrains the evolution of avian seed dispersal in pines. </w:delText>
        </w:r>
        <w:r w:rsidRPr="00D2703C" w:rsidDel="00CD0872">
          <w:rPr>
            <w:rFonts w:ascii="Times New Roman" w:hAnsi="Times New Roman" w:cs="Times New Roman"/>
            <w:i/>
            <w:iCs/>
            <w:sz w:val="24"/>
            <w:szCs w:val="24"/>
            <w:lang w:val="en-US"/>
          </w:rPr>
          <w:delText>Functional 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21</w:delText>
        </w:r>
        <w:r w:rsidRPr="00D2703C" w:rsidDel="00CD0872">
          <w:rPr>
            <w:rFonts w:ascii="Times New Roman" w:hAnsi="Times New Roman" w:cs="Times New Roman"/>
            <w:sz w:val="24"/>
            <w:szCs w:val="24"/>
            <w:lang w:val="en-US"/>
          </w:rPr>
          <w:delText>, 611–618.</w:delText>
        </w:r>
      </w:del>
    </w:p>
    <w:p w:rsidR="007067E1" w:rsidRPr="00D2703C" w:rsidDel="00CD0872" w:rsidRDefault="007067E1" w:rsidP="00D2703C">
      <w:pPr>
        <w:pStyle w:val="Bibliografa"/>
        <w:spacing w:line="480" w:lineRule="auto"/>
        <w:ind w:left="0" w:firstLine="0"/>
        <w:rPr>
          <w:del w:id="729" w:author="Alicia" w:date="2015-05-12T15:37:00Z"/>
          <w:rFonts w:ascii="Times New Roman" w:hAnsi="Times New Roman" w:cs="Times New Roman"/>
          <w:sz w:val="24"/>
          <w:szCs w:val="24"/>
          <w:lang w:val="en-US"/>
        </w:rPr>
        <w:pPrChange w:id="730" w:author="Alicia" w:date="2015-05-13T13:58:00Z">
          <w:pPr>
            <w:pStyle w:val="Bibliografa"/>
            <w:spacing w:line="480" w:lineRule="auto"/>
            <w:ind w:left="0" w:firstLine="0"/>
          </w:pPr>
        </w:pPrChange>
      </w:pPr>
      <w:del w:id="731" w:author="Alicia" w:date="2015-05-12T15:37:00Z">
        <w:r w:rsidRPr="00D2703C" w:rsidDel="00CD0872">
          <w:rPr>
            <w:rFonts w:ascii="Times New Roman" w:hAnsi="Times New Roman" w:cs="Times New Roman"/>
            <w:sz w:val="24"/>
            <w:szCs w:val="24"/>
            <w:lang w:val="en-US"/>
          </w:rPr>
          <w:delText xml:space="preserve">Simmonds, N.W. (1946) Gentiana pneumonanthe L. </w:delText>
        </w:r>
        <w:r w:rsidRPr="00D2703C" w:rsidDel="00CD0872">
          <w:rPr>
            <w:rFonts w:ascii="Times New Roman" w:hAnsi="Times New Roman" w:cs="Times New Roman"/>
            <w:i/>
            <w:iCs/>
            <w:sz w:val="24"/>
            <w:szCs w:val="24"/>
            <w:lang w:val="en-US"/>
          </w:rPr>
          <w:delText>Journal of 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33</w:delText>
        </w:r>
        <w:r w:rsidRPr="00D2703C" w:rsidDel="00CD0872">
          <w:rPr>
            <w:rFonts w:ascii="Times New Roman" w:hAnsi="Times New Roman" w:cs="Times New Roman"/>
            <w:sz w:val="24"/>
            <w:szCs w:val="24"/>
            <w:lang w:val="en-US"/>
          </w:rPr>
          <w:delText>, 295–307.</w:delText>
        </w:r>
      </w:del>
    </w:p>
    <w:p w:rsidR="007067E1" w:rsidRPr="00D2703C" w:rsidDel="00CD0872" w:rsidRDefault="007067E1" w:rsidP="00D2703C">
      <w:pPr>
        <w:pStyle w:val="Bibliografa"/>
        <w:spacing w:line="480" w:lineRule="auto"/>
        <w:ind w:left="0" w:firstLine="0"/>
        <w:rPr>
          <w:del w:id="732" w:author="Alicia" w:date="2015-05-12T15:37:00Z"/>
          <w:rFonts w:ascii="Times New Roman" w:hAnsi="Times New Roman" w:cs="Times New Roman"/>
          <w:sz w:val="24"/>
          <w:szCs w:val="24"/>
          <w:lang w:val="en-US"/>
        </w:rPr>
        <w:pPrChange w:id="733" w:author="Alicia" w:date="2015-05-13T13:58:00Z">
          <w:pPr>
            <w:pStyle w:val="Bibliografa"/>
            <w:spacing w:line="480" w:lineRule="auto"/>
            <w:ind w:left="0" w:firstLine="0"/>
          </w:pPr>
        </w:pPrChange>
      </w:pPr>
      <w:del w:id="734" w:author="Alicia" w:date="2015-05-12T15:37:00Z">
        <w:r w:rsidRPr="00D2703C" w:rsidDel="00CD0872">
          <w:rPr>
            <w:rFonts w:ascii="Times New Roman" w:hAnsi="Times New Roman" w:cs="Times New Roman"/>
            <w:sz w:val="24"/>
            <w:szCs w:val="24"/>
            <w:lang w:val="en-US"/>
          </w:rPr>
          <w:delText xml:space="preserve">Strauss, S.Y. &amp; Irwin, R.E. (2004) Ecological and evolutionary consequences of multispecies plant-animal interactions. </w:delText>
        </w:r>
        <w:r w:rsidRPr="00D2703C" w:rsidDel="00CD0872">
          <w:rPr>
            <w:rFonts w:ascii="Times New Roman" w:hAnsi="Times New Roman" w:cs="Times New Roman"/>
            <w:i/>
            <w:iCs/>
            <w:sz w:val="24"/>
            <w:szCs w:val="24"/>
            <w:lang w:val="en-US"/>
          </w:rPr>
          <w:delText>Annual Review of Ecology, Evolution, and Systematics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35</w:delText>
        </w:r>
        <w:r w:rsidRPr="00D2703C" w:rsidDel="00CD0872">
          <w:rPr>
            <w:rFonts w:ascii="Times New Roman" w:hAnsi="Times New Roman" w:cs="Times New Roman"/>
            <w:sz w:val="24"/>
            <w:szCs w:val="24"/>
            <w:lang w:val="en-US"/>
          </w:rPr>
          <w:delText>, 435–466.</w:delText>
        </w:r>
      </w:del>
    </w:p>
    <w:p w:rsidR="007067E1" w:rsidRPr="00D2703C" w:rsidDel="00CD0872" w:rsidRDefault="007067E1" w:rsidP="00D2703C">
      <w:pPr>
        <w:pStyle w:val="Bibliografa"/>
        <w:spacing w:line="480" w:lineRule="auto"/>
        <w:ind w:left="0" w:firstLine="0"/>
        <w:rPr>
          <w:del w:id="735" w:author="Alicia" w:date="2015-05-12T15:37:00Z"/>
          <w:rFonts w:ascii="Times New Roman" w:hAnsi="Times New Roman" w:cs="Times New Roman"/>
          <w:sz w:val="24"/>
          <w:szCs w:val="24"/>
          <w:lang w:val="en-US"/>
        </w:rPr>
        <w:pPrChange w:id="736" w:author="Alicia" w:date="2015-05-13T13:58:00Z">
          <w:pPr>
            <w:pStyle w:val="Bibliografa"/>
            <w:spacing w:line="480" w:lineRule="auto"/>
            <w:ind w:left="0" w:firstLine="0"/>
          </w:pPr>
        </w:pPrChange>
      </w:pPr>
      <w:del w:id="737" w:author="Alicia" w:date="2015-05-12T15:37:00Z">
        <w:r w:rsidRPr="00D2703C" w:rsidDel="00CD0872">
          <w:rPr>
            <w:rFonts w:ascii="Times New Roman" w:hAnsi="Times New Roman" w:cs="Times New Roman"/>
            <w:sz w:val="24"/>
            <w:szCs w:val="24"/>
            <w:lang w:val="en-US"/>
          </w:rPr>
          <w:delText xml:space="preserve">Thomas, J.A. &amp; Elmes, G.W. (2001) Food–plant niche selection rather than the presence of ant nests explains oviposition patterns in the myrmecophilous butterfly genus Maculinea. </w:delText>
        </w:r>
        <w:r w:rsidRPr="00D2703C" w:rsidDel="00CD0872">
          <w:rPr>
            <w:rFonts w:ascii="Times New Roman" w:hAnsi="Times New Roman" w:cs="Times New Roman"/>
            <w:i/>
            <w:iCs/>
            <w:sz w:val="24"/>
            <w:szCs w:val="24"/>
            <w:lang w:val="en-US"/>
          </w:rPr>
          <w:delText>Proceedings of the Royal Society of London B: Biological Sciences</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268</w:delText>
        </w:r>
        <w:r w:rsidRPr="00D2703C" w:rsidDel="00CD0872">
          <w:rPr>
            <w:rFonts w:ascii="Times New Roman" w:hAnsi="Times New Roman" w:cs="Times New Roman"/>
            <w:sz w:val="24"/>
            <w:szCs w:val="24"/>
            <w:lang w:val="en-US"/>
          </w:rPr>
          <w:delText>, 471–477.</w:delText>
        </w:r>
      </w:del>
    </w:p>
    <w:p w:rsidR="007067E1" w:rsidRPr="00D2703C" w:rsidDel="00CD0872" w:rsidRDefault="007067E1" w:rsidP="00D2703C">
      <w:pPr>
        <w:pStyle w:val="Bibliografa"/>
        <w:spacing w:line="480" w:lineRule="auto"/>
        <w:ind w:left="0" w:firstLine="0"/>
        <w:rPr>
          <w:del w:id="738" w:author="Alicia" w:date="2015-05-12T15:37:00Z"/>
          <w:rFonts w:ascii="Times New Roman" w:hAnsi="Times New Roman" w:cs="Times New Roman"/>
          <w:sz w:val="24"/>
          <w:szCs w:val="24"/>
          <w:lang w:val="en-US"/>
        </w:rPr>
        <w:pPrChange w:id="739" w:author="Alicia" w:date="2015-05-13T13:58:00Z">
          <w:pPr>
            <w:pStyle w:val="Bibliografa"/>
            <w:spacing w:line="480" w:lineRule="auto"/>
            <w:ind w:left="0" w:firstLine="0"/>
          </w:pPr>
        </w:pPrChange>
      </w:pPr>
      <w:del w:id="740" w:author="Alicia" w:date="2015-05-12T15:37:00Z">
        <w:r w:rsidRPr="00D2703C" w:rsidDel="00CD0872">
          <w:rPr>
            <w:rFonts w:ascii="Times New Roman" w:hAnsi="Times New Roman" w:cs="Times New Roman"/>
            <w:sz w:val="24"/>
            <w:szCs w:val="24"/>
            <w:lang w:val="en-US"/>
          </w:rPr>
          <w:delText xml:space="preserve">Thompson, J.N. (1999) Specific hypotheses on the geographic mosaic of coevolution. </w:delText>
        </w:r>
        <w:r w:rsidRPr="00D2703C" w:rsidDel="00CD0872">
          <w:rPr>
            <w:rFonts w:ascii="Times New Roman" w:hAnsi="Times New Roman" w:cs="Times New Roman"/>
            <w:i/>
            <w:iCs/>
            <w:sz w:val="24"/>
            <w:szCs w:val="24"/>
            <w:lang w:val="en-US"/>
          </w:rPr>
          <w:delText>The American Naturalist</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153</w:delText>
        </w:r>
        <w:r w:rsidRPr="00D2703C" w:rsidDel="00CD0872">
          <w:rPr>
            <w:rFonts w:ascii="Times New Roman" w:hAnsi="Times New Roman" w:cs="Times New Roman"/>
            <w:sz w:val="24"/>
            <w:szCs w:val="24"/>
            <w:lang w:val="en-US"/>
          </w:rPr>
          <w:delText>, S1–S14.</w:delText>
        </w:r>
      </w:del>
    </w:p>
    <w:p w:rsidR="007067E1" w:rsidRPr="00D2703C" w:rsidDel="00CD0872" w:rsidRDefault="007067E1" w:rsidP="00D2703C">
      <w:pPr>
        <w:pStyle w:val="Bibliografa"/>
        <w:spacing w:line="480" w:lineRule="auto"/>
        <w:ind w:left="0" w:firstLine="0"/>
        <w:rPr>
          <w:del w:id="741" w:author="Alicia" w:date="2015-05-12T15:37:00Z"/>
          <w:rFonts w:ascii="Times New Roman" w:hAnsi="Times New Roman" w:cs="Times New Roman"/>
          <w:sz w:val="24"/>
          <w:szCs w:val="24"/>
          <w:lang w:val="en-US"/>
        </w:rPr>
        <w:pPrChange w:id="742" w:author="Alicia" w:date="2015-05-13T13:58:00Z">
          <w:pPr>
            <w:pStyle w:val="Bibliografa"/>
            <w:spacing w:line="480" w:lineRule="auto"/>
            <w:ind w:left="0" w:firstLine="0"/>
          </w:pPr>
        </w:pPrChange>
      </w:pPr>
      <w:del w:id="743" w:author="Alicia" w:date="2015-05-12T15:37:00Z">
        <w:r w:rsidRPr="00D2703C" w:rsidDel="00CD0872">
          <w:rPr>
            <w:rFonts w:ascii="Times New Roman" w:hAnsi="Times New Roman" w:cs="Times New Roman"/>
            <w:sz w:val="24"/>
            <w:szCs w:val="24"/>
            <w:lang w:val="en-US"/>
          </w:rPr>
          <w:delText xml:space="preserve">Thompson, J.N. (2005) </w:delText>
        </w:r>
        <w:r w:rsidRPr="00D2703C" w:rsidDel="00CD0872">
          <w:rPr>
            <w:rFonts w:ascii="Times New Roman" w:hAnsi="Times New Roman" w:cs="Times New Roman"/>
            <w:i/>
            <w:iCs/>
            <w:sz w:val="24"/>
            <w:szCs w:val="24"/>
            <w:lang w:val="en-US"/>
          </w:rPr>
          <w:delText>The geographic mosaic of coevolution</w:delText>
        </w:r>
        <w:r w:rsidRPr="00D2703C" w:rsidDel="00CD0872">
          <w:rPr>
            <w:rFonts w:ascii="Times New Roman" w:hAnsi="Times New Roman" w:cs="Times New Roman"/>
            <w:sz w:val="24"/>
            <w:szCs w:val="24"/>
            <w:lang w:val="en-US"/>
          </w:rPr>
          <w:delText>, 1 edition. University Of Chicago Press, Chicago.</w:delText>
        </w:r>
      </w:del>
    </w:p>
    <w:p w:rsidR="007067E1" w:rsidRPr="00D2703C" w:rsidDel="00CD0872" w:rsidRDefault="007067E1" w:rsidP="00D2703C">
      <w:pPr>
        <w:pStyle w:val="Bibliografa"/>
        <w:spacing w:line="480" w:lineRule="auto"/>
        <w:ind w:left="0" w:firstLine="0"/>
        <w:rPr>
          <w:del w:id="744" w:author="Alicia" w:date="2015-05-12T15:37:00Z"/>
          <w:rFonts w:ascii="Times New Roman" w:hAnsi="Times New Roman" w:cs="Times New Roman"/>
          <w:sz w:val="24"/>
          <w:szCs w:val="24"/>
          <w:lang w:val="en-US"/>
        </w:rPr>
        <w:pPrChange w:id="745" w:author="Alicia" w:date="2015-05-13T13:58:00Z">
          <w:pPr>
            <w:pStyle w:val="Bibliografa"/>
            <w:spacing w:line="480" w:lineRule="auto"/>
            <w:ind w:left="0" w:firstLine="0"/>
          </w:pPr>
        </w:pPrChange>
      </w:pPr>
      <w:del w:id="746" w:author="Alicia" w:date="2015-05-12T15:37:00Z">
        <w:r w:rsidRPr="00D2703C" w:rsidDel="00CD0872">
          <w:rPr>
            <w:rFonts w:ascii="Times New Roman" w:hAnsi="Times New Roman" w:cs="Times New Roman"/>
            <w:sz w:val="24"/>
            <w:szCs w:val="24"/>
            <w:lang w:val="en-US"/>
          </w:rPr>
          <w:delText xml:space="preserve">Totland, Ø. (2001) Environment-dependent pollen limitation and selection on floral traits in an alpine species. </w:delText>
        </w:r>
        <w:r w:rsidRPr="00D2703C" w:rsidDel="00CD0872">
          <w:rPr>
            <w:rFonts w:ascii="Times New Roman" w:hAnsi="Times New Roman" w:cs="Times New Roman"/>
            <w:i/>
            <w:iCs/>
            <w:sz w:val="24"/>
            <w:szCs w:val="24"/>
            <w:lang w:val="en-US"/>
          </w:rPr>
          <w:delText>Ecology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82</w:delText>
        </w:r>
        <w:r w:rsidRPr="00D2703C" w:rsidDel="00CD0872">
          <w:rPr>
            <w:rFonts w:ascii="Times New Roman" w:hAnsi="Times New Roman" w:cs="Times New Roman"/>
            <w:sz w:val="24"/>
            <w:szCs w:val="24"/>
            <w:lang w:val="en-US"/>
          </w:rPr>
          <w:delText>, 2233–2244.</w:delText>
        </w:r>
      </w:del>
    </w:p>
    <w:p w:rsidR="007067E1" w:rsidRPr="00D2703C" w:rsidDel="00CD0872" w:rsidRDefault="007067E1" w:rsidP="00D2703C">
      <w:pPr>
        <w:pStyle w:val="Bibliografa"/>
        <w:spacing w:line="480" w:lineRule="auto"/>
        <w:ind w:left="0" w:firstLine="0"/>
        <w:rPr>
          <w:del w:id="747" w:author="Alicia" w:date="2015-05-12T15:37:00Z"/>
          <w:rFonts w:ascii="Times New Roman" w:hAnsi="Times New Roman" w:cs="Times New Roman"/>
          <w:sz w:val="24"/>
          <w:szCs w:val="24"/>
          <w:lang w:val="en-US"/>
        </w:rPr>
        <w:pPrChange w:id="748" w:author="Alicia" w:date="2015-05-13T13:58:00Z">
          <w:pPr>
            <w:pStyle w:val="Bibliografa"/>
            <w:spacing w:line="480" w:lineRule="auto"/>
            <w:ind w:left="0" w:firstLine="0"/>
          </w:pPr>
        </w:pPrChange>
      </w:pPr>
      <w:del w:id="749" w:author="Alicia" w:date="2015-05-12T15:37:00Z">
        <w:r w:rsidRPr="00D2703C" w:rsidDel="00CD0872">
          <w:rPr>
            <w:rFonts w:ascii="Times New Roman" w:hAnsi="Times New Roman" w:cs="Times New Roman"/>
            <w:sz w:val="24"/>
            <w:szCs w:val="24"/>
            <w:lang w:val="en-US"/>
          </w:rPr>
          <w:delText xml:space="preserve">Wynhoff, I., Bakker, R.B., Oteman, B., Arnaldo, P.S. &amp; van Langevelde, F. (2014) Phengaris (Maculinea) alcon butterflies deposit their eggs on tall plants with many large buds in the vicinity of Myrmica ants. </w:delText>
        </w:r>
        <w:r w:rsidRPr="00D2703C" w:rsidDel="00CD0872">
          <w:rPr>
            <w:rFonts w:ascii="Times New Roman" w:hAnsi="Times New Roman" w:cs="Times New Roman"/>
            <w:i/>
            <w:iCs/>
            <w:sz w:val="24"/>
            <w:szCs w:val="24"/>
            <w:lang w:val="en-US"/>
          </w:rPr>
          <w:delText>Insect Conservation and Diversity</w:delText>
        </w:r>
        <w:r w:rsidRPr="00D2703C" w:rsidDel="00CD0872">
          <w:rPr>
            <w:rFonts w:ascii="Times New Roman" w:hAnsi="Times New Roman" w:cs="Times New Roman"/>
            <w:sz w:val="24"/>
            <w:szCs w:val="24"/>
            <w:lang w:val="en-US"/>
          </w:rPr>
          <w:delText>, n/a–n/a.</w:delText>
        </w:r>
      </w:del>
    </w:p>
    <w:p w:rsidR="007067E1" w:rsidRPr="00D2703C" w:rsidDel="00CD0872" w:rsidRDefault="007067E1" w:rsidP="00D2703C">
      <w:pPr>
        <w:pStyle w:val="Bibliografa"/>
        <w:spacing w:line="480" w:lineRule="auto"/>
        <w:ind w:left="0" w:firstLine="0"/>
        <w:rPr>
          <w:del w:id="750" w:author="Alicia" w:date="2015-05-12T15:37:00Z"/>
          <w:rFonts w:ascii="Times New Roman" w:hAnsi="Times New Roman" w:cs="Times New Roman"/>
          <w:sz w:val="24"/>
          <w:szCs w:val="24"/>
          <w:lang w:val="en-US"/>
        </w:rPr>
        <w:pPrChange w:id="751" w:author="Alicia" w:date="2015-05-13T13:58:00Z">
          <w:pPr>
            <w:pStyle w:val="Bibliografa"/>
            <w:spacing w:line="480" w:lineRule="auto"/>
            <w:ind w:left="0" w:firstLine="0"/>
          </w:pPr>
        </w:pPrChange>
      </w:pPr>
      <w:del w:id="752" w:author="Alicia" w:date="2015-05-12T15:37:00Z">
        <w:r w:rsidRPr="00D2703C" w:rsidDel="00CD0872">
          <w:rPr>
            <w:rFonts w:ascii="Times New Roman" w:hAnsi="Times New Roman" w:cs="Times New Roman"/>
            <w:sz w:val="24"/>
            <w:szCs w:val="24"/>
            <w:lang w:val="en-US"/>
          </w:rPr>
          <w:delText xml:space="preserve">Zimmerman, J.K. &amp; Aide, T.M. (1989) Patterns of fruit production in a neotropical orchid: pollinator vs. resource limitation. </w:delText>
        </w:r>
        <w:r w:rsidRPr="00D2703C" w:rsidDel="00CD0872">
          <w:rPr>
            <w:rFonts w:ascii="Times New Roman" w:hAnsi="Times New Roman" w:cs="Times New Roman"/>
            <w:i/>
            <w:iCs/>
            <w:sz w:val="24"/>
            <w:szCs w:val="24"/>
            <w:lang w:val="en-US"/>
          </w:rPr>
          <w:delText>American Journal of Botany</w:delText>
        </w:r>
        <w:r w:rsidRPr="00D2703C" w:rsidDel="00CD0872">
          <w:rPr>
            <w:rFonts w:ascii="Times New Roman" w:hAnsi="Times New Roman" w:cs="Times New Roman"/>
            <w:sz w:val="24"/>
            <w:szCs w:val="24"/>
            <w:lang w:val="en-US"/>
          </w:rPr>
          <w:delText xml:space="preserve">, </w:delText>
        </w:r>
        <w:r w:rsidRPr="00D2703C" w:rsidDel="00CD0872">
          <w:rPr>
            <w:rFonts w:ascii="Times New Roman" w:hAnsi="Times New Roman" w:cs="Times New Roman"/>
            <w:b/>
            <w:bCs/>
            <w:sz w:val="24"/>
            <w:szCs w:val="24"/>
            <w:lang w:val="en-US"/>
          </w:rPr>
          <w:delText>76</w:delText>
        </w:r>
        <w:r w:rsidRPr="00D2703C" w:rsidDel="00CD0872">
          <w:rPr>
            <w:rFonts w:ascii="Times New Roman" w:hAnsi="Times New Roman" w:cs="Times New Roman"/>
            <w:sz w:val="24"/>
            <w:szCs w:val="24"/>
            <w:lang w:val="en-US"/>
          </w:rPr>
          <w:delText>, 67–73.</w:delText>
        </w:r>
      </w:del>
    </w:p>
    <w:p w:rsidR="000329C6" w:rsidRPr="00D2703C" w:rsidRDefault="00AF67DC" w:rsidP="00D2703C">
      <w:pPr>
        <w:pStyle w:val="Bibliografa"/>
        <w:spacing w:line="480" w:lineRule="auto"/>
        <w:ind w:left="0" w:firstLine="0"/>
        <w:rPr>
          <w:rFonts w:ascii="Times New Roman" w:hAnsi="Times New Roman" w:cs="Times New Roman"/>
          <w:sz w:val="24"/>
          <w:szCs w:val="24"/>
          <w:lang w:val="en-US"/>
        </w:rPr>
      </w:pPr>
      <w:r w:rsidRPr="00D2703C">
        <w:rPr>
          <w:rFonts w:ascii="Times New Roman" w:hAnsi="Times New Roman" w:cs="Times New Roman"/>
          <w:sz w:val="24"/>
          <w:szCs w:val="24"/>
          <w:lang w:val="en-US"/>
          <w:rPrChange w:id="753" w:author="Alicia" w:date="2015-05-13T13:58:00Z">
            <w:rPr>
              <w:lang w:val="en-US"/>
            </w:rPr>
          </w:rPrChange>
        </w:rPr>
        <w:fldChar w:fldCharType="end"/>
      </w:r>
    </w:p>
    <w:p w:rsidR="000329C6" w:rsidRPr="00D2703C" w:rsidRDefault="000329C6" w:rsidP="00D2703C">
      <w:pPr>
        <w:spacing w:line="480" w:lineRule="auto"/>
        <w:rPr>
          <w:ins w:id="754" w:author="Alicia" w:date="2015-05-06T17:23:00Z"/>
          <w:rFonts w:ascii="Times New Roman" w:hAnsi="Times New Roman" w:cs="Times New Roman"/>
          <w:sz w:val="24"/>
          <w:szCs w:val="24"/>
          <w:lang w:val="en-US"/>
        </w:rPr>
        <w:pPrChange w:id="755" w:author="Alicia" w:date="2015-05-13T13:58:00Z">
          <w:pPr/>
        </w:pPrChange>
      </w:pPr>
      <w:ins w:id="756" w:author="Alicia" w:date="2015-05-06T17:23:00Z">
        <w:r w:rsidRPr="00D2703C">
          <w:rPr>
            <w:rFonts w:ascii="Times New Roman" w:hAnsi="Times New Roman" w:cs="Times New Roman"/>
            <w:sz w:val="24"/>
            <w:szCs w:val="24"/>
            <w:lang w:val="en-US"/>
          </w:rPr>
          <w:br w:type="page"/>
        </w:r>
      </w:ins>
    </w:p>
    <w:p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Effects of </w:t>
      </w:r>
      <w:r w:rsidR="001F4876">
        <w:rPr>
          <w:rFonts w:ascii="Times New Roman" w:hAnsi="Times New Roman" w:cs="Times New Roman"/>
          <w:sz w:val="24"/>
          <w:szCs w:val="24"/>
          <w:lang w:val="en-US"/>
        </w:rPr>
        <w:t>standardized traits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population and their interactions</w:t>
      </w:r>
      <w:r>
        <w:rPr>
          <w:rFonts w:ascii="Times New Roman" w:hAnsi="Times New Roman" w:cs="Times New Roman"/>
          <w:sz w:val="24"/>
          <w:szCs w:val="24"/>
          <w:lang w:val="en-US"/>
        </w:rPr>
        <w:t xml:space="preserve"> on relative fitness (number of intact fruits) of </w:t>
      </w:r>
      <w:r w:rsidRPr="00484C8D">
        <w:rPr>
          <w:rFonts w:ascii="Times New Roman" w:hAnsi="Times New Roman" w:cs="Times New Roman"/>
          <w:i/>
          <w:sz w:val="24"/>
          <w:szCs w:val="24"/>
          <w:lang w:val="en-US"/>
        </w:rPr>
        <w:t>G</w:t>
      </w:r>
      <w:r>
        <w:rPr>
          <w:rFonts w:ascii="Times New Roman" w:hAnsi="Times New Roman" w:cs="Times New Roman"/>
          <w:i/>
          <w:sz w:val="24"/>
          <w:szCs w:val="24"/>
          <w:lang w:val="en-US"/>
        </w:rPr>
        <w:t>.</w:t>
      </w:r>
      <w:r w:rsidRPr="00484C8D">
        <w:rPr>
          <w:rFonts w:ascii="Times New Roman" w:hAnsi="Times New Roman" w:cs="Times New Roman"/>
          <w:i/>
          <w:sz w:val="24"/>
          <w:szCs w:val="24"/>
          <w:lang w:val="en-US"/>
        </w:rPr>
        <w:t xml:space="preserve"> </w:t>
      </w:r>
      <w:proofErr w:type="spellStart"/>
      <w:r w:rsidRPr="00484C8D">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N =20 populations) and 2011 (N = 1598 plants in N = 16 populations). Results are from linear models with Type II sums of squares,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Estimates </w:t>
      </w:r>
      <w:del w:id="757" w:author="Alicia" w:date="2015-05-06T17:12:00Z">
        <w:r w:rsidR="001F4876" w:rsidDel="00704DEA">
          <w:rPr>
            <w:rFonts w:ascii="Times New Roman" w:hAnsi="Times New Roman" w:cs="Times New Roman"/>
            <w:sz w:val="24"/>
            <w:szCs w:val="24"/>
            <w:lang w:val="en-US"/>
          </w:rPr>
          <w:delText>(from a model without interaction terms</w:delText>
        </w:r>
        <w:r w:rsidR="001F4876" w:rsidRPr="00514958" w:rsidDel="00704DEA">
          <w:rPr>
            <w:rFonts w:ascii="Times New Roman" w:hAnsi="Times New Roman" w:cs="Times New Roman"/>
            <w:sz w:val="24"/>
            <w:szCs w:val="24"/>
            <w:lang w:val="en-US"/>
          </w:rPr>
          <w:delText xml:space="preserve"> </w:delText>
        </w:r>
        <w:r w:rsidR="001F4876" w:rsidDel="00704DEA">
          <w:rPr>
            <w:rFonts w:ascii="Times New Roman" w:hAnsi="Times New Roman" w:cs="Times New Roman"/>
            <w:sz w:val="24"/>
            <w:szCs w:val="24"/>
            <w:lang w:val="en-US"/>
          </w:rPr>
          <w:delText xml:space="preserve">in each case) </w:delText>
        </w:r>
      </w:del>
      <w:r w:rsidR="001F4876">
        <w:rPr>
          <w:rFonts w:ascii="Times New Roman" w:hAnsi="Times New Roman" w:cs="Times New Roman"/>
          <w:sz w:val="24"/>
          <w:szCs w:val="24"/>
          <w:lang w:val="en-US"/>
        </w:rPr>
        <w:t xml:space="preserve">are given for significant main effects where the Population x trait interaction is not significant. </w:t>
      </w:r>
    </w:p>
    <w:tbl>
      <w:tblPr>
        <w:tblStyle w:val="Tablaconcuadrcula"/>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496"/>
        <w:gridCol w:w="456"/>
        <w:gridCol w:w="1236"/>
        <w:gridCol w:w="904"/>
        <w:gridCol w:w="236"/>
        <w:gridCol w:w="529"/>
        <w:gridCol w:w="1165"/>
      </w:tblGrid>
      <w:tr w:rsidR="00D41F3A" w:rsidRPr="003D6C1F" w:rsidTr="00D41F3A">
        <w:tc>
          <w:tcPr>
            <w:tcW w:w="4769" w:type="dxa"/>
            <w:gridSpan w:val="2"/>
            <w:vMerge w:val="restart"/>
            <w:tcBorders>
              <w:top w:val="single" w:sz="18" w:space="0" w:color="auto"/>
            </w:tcBorders>
            <w:vAlign w:val="center"/>
          </w:tcPr>
          <w:p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rsidTr="00D41F3A">
        <w:tc>
          <w:tcPr>
            <w:tcW w:w="4769" w:type="dxa"/>
            <w:gridSpan w:val="2"/>
            <w:vMerge/>
            <w:tcBorders>
              <w:bottom w:val="single" w:sz="18" w:space="0" w:color="auto"/>
            </w:tcBorders>
          </w:tcPr>
          <w:p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rsidR="00C92F8A" w:rsidRPr="003D6C1F" w:rsidRDefault="00C92F8A" w:rsidP="00D41F3A">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2" w:space="0" w:color="auto"/>
            </w:tcBorders>
            <w:vAlign w:val="center"/>
          </w:tcPr>
          <w:p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rsidR="00C92F8A" w:rsidRPr="003D6C1F" w:rsidRDefault="00C92F8A" w:rsidP="00D41F3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Estim</w:t>
            </w:r>
            <w:proofErr w:type="spellEnd"/>
          </w:p>
        </w:tc>
        <w:tc>
          <w:tcPr>
            <w:tcW w:w="236" w:type="dxa"/>
            <w:tcBorders>
              <w:left w:val="nil"/>
              <w:bottom w:val="single" w:sz="2" w:space="0" w:color="auto"/>
            </w:tcBorders>
          </w:tcPr>
          <w:p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rsidR="00C92F8A" w:rsidRPr="003D6C1F" w:rsidRDefault="00C92F8A" w:rsidP="00D41F3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16" w:type="dxa"/>
            <w:tcBorders>
              <w:top w:val="single" w:sz="2" w:space="0" w:color="auto"/>
              <w:left w:val="nil"/>
              <w:bottom w:val="single" w:sz="2" w:space="0" w:color="auto"/>
            </w:tcBorders>
            <w:vAlign w:val="center"/>
          </w:tcPr>
          <w:p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rsidTr="00D41F3A">
        <w:tc>
          <w:tcPr>
            <w:tcW w:w="4769" w:type="dxa"/>
            <w:gridSpan w:val="2"/>
            <w:tcBorders>
              <w:top w:val="single" w:sz="18" w:space="0" w:color="auto"/>
              <w:bottom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rsidTr="00D41F3A">
        <w:tc>
          <w:tcPr>
            <w:tcW w:w="0" w:type="auto"/>
            <w:tcBorders>
              <w:top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Phenology</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Flower number</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Shoot height</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rsidTr="00D41F3A">
        <w:tc>
          <w:tcPr>
            <w:tcW w:w="0" w:type="auto"/>
          </w:tcPr>
          <w:p w:rsidR="00C92F8A" w:rsidRPr="003D6C1F" w:rsidRDefault="00C92F8A" w:rsidP="00DF3E3B">
            <w:pPr>
              <w:rPr>
                <w:rFonts w:ascii="Times New Roman" w:hAnsi="Times New Roman" w:cs="Times New Roman"/>
                <w:sz w:val="24"/>
                <w:szCs w:val="24"/>
                <w:lang w:val="en-US"/>
              </w:rPr>
            </w:pPr>
          </w:p>
        </w:tc>
        <w:tc>
          <w:tcPr>
            <w:tcW w:w="4547" w:type="dxa"/>
          </w:tcPr>
          <w:p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rsidR="00C92F8A" w:rsidRPr="00CC4B12" w:rsidRDefault="00C92F8A" w:rsidP="00D41F3A">
            <w:pPr>
              <w:rPr>
                <w:rFonts w:ascii="Times New Roman" w:hAnsi="Times New Roman" w:cs="Times New Roman"/>
                <w:sz w:val="24"/>
                <w:szCs w:val="24"/>
                <w:lang w:val="en-US"/>
              </w:rPr>
            </w:pPr>
          </w:p>
        </w:tc>
      </w:tr>
      <w:tr w:rsidR="00C92F8A" w:rsidRPr="003D6C1F" w:rsidTr="00D41F3A">
        <w:tc>
          <w:tcPr>
            <w:tcW w:w="4769" w:type="dxa"/>
            <w:gridSpan w:val="2"/>
            <w:tcBorders>
              <w:bottom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rsidTr="00D41F3A">
        <w:tc>
          <w:tcPr>
            <w:tcW w:w="0" w:type="auto"/>
            <w:tcBorders>
              <w:top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Phenology x Flower number</w:t>
            </w:r>
          </w:p>
        </w:tc>
        <w:tc>
          <w:tcPr>
            <w:tcW w:w="0" w:type="auto"/>
            <w:tcBorders>
              <w:top w:val="single" w:sz="4" w:space="0" w:color="auto"/>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Phenology x Shoot height</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Flower number x Shoot height</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rsidTr="00D41F3A">
        <w:tc>
          <w:tcPr>
            <w:tcW w:w="0" w:type="auto"/>
          </w:tcPr>
          <w:p w:rsidR="00C92F8A" w:rsidRPr="003D6C1F" w:rsidRDefault="00C92F8A" w:rsidP="00DF3E3B">
            <w:pPr>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w:t>
            </w:r>
            <w:r>
              <w:rPr>
                <w:rFonts w:ascii="Times New Roman" w:hAnsi="Times New Roman" w:cs="Times New Roman"/>
                <w:sz w:val="24"/>
                <w:szCs w:val="24"/>
                <w:lang w:val="en-US"/>
              </w:rPr>
              <w:t>Phenology x Flower number</w:t>
            </w:r>
          </w:p>
        </w:tc>
        <w:tc>
          <w:tcPr>
            <w:tcW w:w="0" w:type="auto"/>
            <w:tcBorders>
              <w:left w:val="nil"/>
            </w:tcBorders>
            <w:vAlign w:val="center"/>
          </w:tcPr>
          <w:p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rsidTr="00D41F3A">
        <w:tc>
          <w:tcPr>
            <w:tcW w:w="0" w:type="auto"/>
          </w:tcPr>
          <w:p w:rsidR="00C92F8A" w:rsidRPr="003D6C1F" w:rsidRDefault="00C92F8A" w:rsidP="00DF3E3B">
            <w:pPr>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w:t>
            </w:r>
            <w:r>
              <w:rPr>
                <w:rFonts w:ascii="Times New Roman" w:hAnsi="Times New Roman" w:cs="Times New Roman"/>
                <w:sz w:val="24"/>
                <w:szCs w:val="24"/>
                <w:lang w:val="en-US"/>
              </w:rPr>
              <w:t>Phenology x Shoot height</w:t>
            </w:r>
          </w:p>
        </w:tc>
        <w:tc>
          <w:tcPr>
            <w:tcW w:w="0" w:type="auto"/>
            <w:tcBorders>
              <w:left w:val="nil"/>
            </w:tcBorders>
            <w:vAlign w:val="center"/>
          </w:tcPr>
          <w:p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rsidTr="00D41F3A">
        <w:tc>
          <w:tcPr>
            <w:tcW w:w="0" w:type="auto"/>
          </w:tcPr>
          <w:p w:rsidR="00C92F8A" w:rsidRPr="003D6C1F" w:rsidRDefault="00C92F8A" w:rsidP="00DF3E3B">
            <w:pPr>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x </w:t>
            </w:r>
            <w:r>
              <w:rPr>
                <w:rFonts w:ascii="Times New Roman" w:hAnsi="Times New Roman" w:cs="Times New Roman"/>
                <w:sz w:val="24"/>
                <w:szCs w:val="24"/>
                <w:lang w:val="en-US"/>
              </w:rPr>
              <w:t>Flower number x Shoot height</w:t>
            </w:r>
          </w:p>
        </w:tc>
        <w:tc>
          <w:tcPr>
            <w:tcW w:w="0" w:type="auto"/>
            <w:tcBorders>
              <w:left w:val="nil"/>
            </w:tcBorders>
            <w:vAlign w:val="center"/>
          </w:tcPr>
          <w:p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rsidTr="00D41F3A">
        <w:tc>
          <w:tcPr>
            <w:tcW w:w="0" w:type="auto"/>
          </w:tcPr>
          <w:p w:rsidR="00C92F8A" w:rsidRPr="003D6C1F" w:rsidRDefault="00C92F8A" w:rsidP="00DF3E3B">
            <w:pPr>
              <w:rPr>
                <w:rFonts w:ascii="Times New Roman" w:hAnsi="Times New Roman" w:cs="Times New Roman"/>
                <w:sz w:val="24"/>
                <w:szCs w:val="24"/>
                <w:lang w:val="en-US"/>
              </w:rPr>
            </w:pPr>
          </w:p>
        </w:tc>
        <w:tc>
          <w:tcPr>
            <w:tcW w:w="4547" w:type="dxa"/>
          </w:tcPr>
          <w:p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rsidR="00C92F8A" w:rsidRPr="00CC4B12" w:rsidRDefault="00C92F8A" w:rsidP="00D41F3A">
            <w:pPr>
              <w:rPr>
                <w:rFonts w:ascii="Times New Roman" w:hAnsi="Times New Roman" w:cs="Times New Roman"/>
                <w:sz w:val="24"/>
                <w:szCs w:val="24"/>
                <w:lang w:val="en-US"/>
              </w:rPr>
            </w:pPr>
          </w:p>
        </w:tc>
      </w:tr>
      <w:tr w:rsidR="00C92F8A" w:rsidRPr="003D6C1F" w:rsidTr="00D41F3A">
        <w:tc>
          <w:tcPr>
            <w:tcW w:w="4769" w:type="dxa"/>
            <w:gridSpan w:val="2"/>
            <w:tcBorders>
              <w:bottom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rsidTr="00D41F3A">
        <w:tc>
          <w:tcPr>
            <w:tcW w:w="0" w:type="auto"/>
            <w:tcBorders>
              <w:top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x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rsidTr="00D41F3A">
        <w:tc>
          <w:tcPr>
            <w:tcW w:w="0" w:type="auto"/>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x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rsidTr="00D41F3A">
        <w:tc>
          <w:tcPr>
            <w:tcW w:w="0" w:type="auto"/>
            <w:tcBorders>
              <w:bottom w:val="single" w:sz="18" w:space="0" w:color="auto"/>
            </w:tcBorders>
          </w:tcPr>
          <w:p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x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rsidR="00C73ABC" w:rsidRPr="003700AD" w:rsidRDefault="003700AD" w:rsidP="00472CCB">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rsidR="00C73ABC" w:rsidRDefault="00C73ABC" w:rsidP="00472CCB">
      <w:pPr>
        <w:spacing w:line="480" w:lineRule="auto"/>
        <w:rPr>
          <w:rFonts w:ascii="Times New Roman" w:hAnsi="Times New Roman" w:cs="Times New Roman"/>
          <w:sz w:val="24"/>
          <w:szCs w:val="24"/>
          <w:lang w:val="en-US"/>
        </w:rPr>
      </w:pPr>
    </w:p>
    <w:p w:rsidR="00856503" w:rsidRDefault="00856503" w:rsidP="00C73ABC">
      <w:pPr>
        <w:spacing w:line="480" w:lineRule="auto"/>
        <w:rPr>
          <w:rFonts w:ascii="Times New Roman" w:hAnsi="Times New Roman" w:cs="Times New Roman"/>
          <w:sz w:val="24"/>
          <w:szCs w:val="24"/>
          <w:lang w:val="en-US"/>
        </w:rPr>
        <w:sectPr w:rsidR="00856503">
          <w:pgSz w:w="11906" w:h="16838"/>
          <w:pgMar w:top="1417" w:right="1701" w:bottom="1417" w:left="1701" w:header="708" w:footer="708" w:gutter="0"/>
          <w:cols w:space="708"/>
          <w:docGrid w:linePitch="360"/>
        </w:sectPr>
      </w:pPr>
    </w:p>
    <w:p w:rsidR="00706222" w:rsidRDefault="00856503" w:rsidP="0070622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Effects of standardized traits (flowering phenology, f</w:t>
      </w:r>
      <w:r w:rsidR="006C2C3E">
        <w:rPr>
          <w:rFonts w:ascii="Times New Roman" w:hAnsi="Times New Roman" w:cs="Times New Roman"/>
          <w:sz w:val="24"/>
          <w:szCs w:val="24"/>
          <w:lang w:val="en-US"/>
        </w:rPr>
        <w:t xml:space="preserve">lower number, and shoot height), predation </w:t>
      </w:r>
      <w:r w:rsidR="00706222">
        <w:rPr>
          <w:rFonts w:ascii="Times New Roman" w:hAnsi="Times New Roman" w:cs="Times New Roman"/>
          <w:sz w:val="24"/>
          <w:szCs w:val="24"/>
          <w:lang w:val="en-US"/>
        </w:rPr>
        <w:t xml:space="preserve">and their interactions on relative fitness (number of intact fruits) 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w:t>
      </w:r>
      <w:proofErr w:type="spellStart"/>
      <w:r w:rsidR="00706222" w:rsidRPr="00484C8D">
        <w:rPr>
          <w:rFonts w:ascii="Times New Roman" w:hAnsi="Times New Roman" w:cs="Times New Roman"/>
          <w:i/>
          <w:sz w:val="24"/>
          <w:szCs w:val="24"/>
          <w:lang w:val="en-US"/>
        </w:rPr>
        <w:t>pneumonanthe</w:t>
      </w:r>
      <w:proofErr w:type="spellEnd"/>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N =20 populations) and 2011 (N = 1598</w:t>
      </w:r>
      <w:r w:rsidR="006C2C3E">
        <w:rPr>
          <w:rFonts w:ascii="Times New Roman" w:hAnsi="Times New Roman" w:cs="Times New Roman"/>
          <w:sz w:val="24"/>
          <w:szCs w:val="24"/>
          <w:lang w:val="en-US"/>
        </w:rPr>
        <w:t xml:space="preserve"> plants in N = 16 populations).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r w:rsidR="006C2C3E">
        <w:rPr>
          <w:rFonts w:ascii="Times New Roman" w:hAnsi="Times New Roman" w:cs="Times New Roman"/>
          <w:sz w:val="24"/>
          <w:szCs w:val="24"/>
          <w:lang w:val="en-US"/>
        </w:rPr>
        <w:t xml:space="preserve">Trait x population interactions that were significant in Model </w:t>
      </w:r>
      <w:proofErr w:type="gramStart"/>
      <w:r w:rsidR="006C2C3E">
        <w:rPr>
          <w:rFonts w:ascii="Times New Roman" w:hAnsi="Times New Roman" w:cs="Times New Roman"/>
          <w:sz w:val="24"/>
          <w:szCs w:val="24"/>
          <w:lang w:val="en-US"/>
        </w:rPr>
        <w:t>A</w:t>
      </w:r>
      <w:proofErr w:type="gramEnd"/>
      <w:r w:rsidR="006C2C3E">
        <w:rPr>
          <w:rFonts w:ascii="Times New Roman" w:hAnsi="Times New Roman" w:cs="Times New Roman"/>
          <w:sz w:val="24"/>
          <w:szCs w:val="24"/>
          <w:lang w:val="en-US"/>
        </w:rPr>
        <w:t xml:space="preserve"> in Table 1 are included here as random effects. </w:t>
      </w:r>
      <w:r w:rsidR="00706222">
        <w:rPr>
          <w:rFonts w:ascii="Times New Roman" w:hAnsi="Times New Roman" w:cs="Times New Roman"/>
          <w:sz w:val="24"/>
          <w:szCs w:val="24"/>
          <w:lang w:val="en-US"/>
        </w:rPr>
        <w:t>Boldface indicates significance.</w:t>
      </w:r>
    </w:p>
    <w:tbl>
      <w:tblPr>
        <w:tblStyle w:val="Tablaconcuadrcula"/>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416"/>
        <w:gridCol w:w="1248"/>
        <w:gridCol w:w="231"/>
        <w:gridCol w:w="498"/>
        <w:gridCol w:w="1165"/>
      </w:tblGrid>
      <w:tr w:rsidR="00D36384" w:rsidRPr="003D6C1F" w:rsidTr="00D36384">
        <w:tc>
          <w:tcPr>
            <w:tcW w:w="3013" w:type="dxa"/>
            <w:vMerge w:val="restart"/>
            <w:tcBorders>
              <w:top w:val="single" w:sz="18" w:space="0" w:color="auto"/>
            </w:tcBorders>
            <w:vAlign w:val="center"/>
          </w:tcPr>
          <w:p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rsidTr="00D36384">
        <w:tc>
          <w:tcPr>
            <w:tcW w:w="3013" w:type="dxa"/>
            <w:vMerge/>
            <w:tcBorders>
              <w:bottom w:val="single" w:sz="18" w:space="0" w:color="auto"/>
            </w:tcBorders>
          </w:tcPr>
          <w:p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rsidR="006A6C1B" w:rsidRPr="003D6C1F" w:rsidRDefault="006A6C1B" w:rsidP="000E7A41">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48" w:type="dxa"/>
            <w:tcBorders>
              <w:top w:val="single" w:sz="4" w:space="0" w:color="auto"/>
              <w:left w:val="nil"/>
              <w:bottom w:val="single" w:sz="18" w:space="0" w:color="auto"/>
            </w:tcBorders>
            <w:vAlign w:val="center"/>
          </w:tcPr>
          <w:p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rsidR="006A6C1B" w:rsidRPr="003D6C1F" w:rsidRDefault="006A6C1B" w:rsidP="000E7A4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4" w:space="0" w:color="auto"/>
              <w:left w:val="nil"/>
              <w:bottom w:val="single" w:sz="18" w:space="0" w:color="auto"/>
            </w:tcBorders>
            <w:vAlign w:val="center"/>
          </w:tcPr>
          <w:p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rsidTr="00D36384">
        <w:tc>
          <w:tcPr>
            <w:tcW w:w="3013" w:type="dxa"/>
            <w:tcBorders>
              <w:top w:val="single" w:sz="4" w:space="0" w:color="auto"/>
            </w:tcBorders>
          </w:tcPr>
          <w:p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rsidTr="00D36384">
        <w:tc>
          <w:tcPr>
            <w:tcW w:w="3013" w:type="dxa"/>
          </w:tcPr>
          <w:p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rsidTr="00D36384">
        <w:tc>
          <w:tcPr>
            <w:tcW w:w="3013" w:type="dxa"/>
          </w:tcPr>
          <w:p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rsidTr="00D36384">
        <w:tc>
          <w:tcPr>
            <w:tcW w:w="3013" w:type="dxa"/>
          </w:tcPr>
          <w:p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rsidTr="00D36384">
        <w:tc>
          <w:tcPr>
            <w:tcW w:w="3013" w:type="dxa"/>
          </w:tcPr>
          <w:p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x Phenology</w:t>
            </w:r>
          </w:p>
        </w:tc>
        <w:tc>
          <w:tcPr>
            <w:tcW w:w="0" w:type="auto"/>
            <w:tcBorders>
              <w:left w:val="nil"/>
            </w:tcBorders>
            <w:vAlign w:val="center"/>
          </w:tcPr>
          <w:p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rsidTr="00D36384">
        <w:tc>
          <w:tcPr>
            <w:tcW w:w="3013" w:type="dxa"/>
          </w:tcPr>
          <w:p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x Flower number</w:t>
            </w:r>
          </w:p>
        </w:tc>
        <w:tc>
          <w:tcPr>
            <w:tcW w:w="0" w:type="auto"/>
            <w:tcBorders>
              <w:left w:val="nil"/>
            </w:tcBorders>
            <w:vAlign w:val="center"/>
          </w:tcPr>
          <w:p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rsidTr="00D36384">
        <w:tc>
          <w:tcPr>
            <w:tcW w:w="3013" w:type="dxa"/>
            <w:tcBorders>
              <w:bottom w:val="single" w:sz="18" w:space="0" w:color="auto"/>
            </w:tcBorders>
          </w:tcPr>
          <w:p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x Shoot height</w:t>
            </w:r>
          </w:p>
        </w:tc>
        <w:tc>
          <w:tcPr>
            <w:tcW w:w="0" w:type="auto"/>
            <w:tcBorders>
              <w:left w:val="nil"/>
              <w:bottom w:val="single" w:sz="18" w:space="0" w:color="auto"/>
            </w:tcBorders>
            <w:vAlign w:val="center"/>
          </w:tcPr>
          <w:p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w:t>
      </w:r>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w:t>
      </w:r>
      <w:proofErr w:type="spellStart"/>
      <w:r w:rsidR="00DC438D" w:rsidRPr="00AC3A14">
        <w:rPr>
          <w:rFonts w:ascii="Times New Roman" w:hAnsi="Times New Roman" w:cs="Times New Roman"/>
          <w:i/>
          <w:sz w:val="24"/>
          <w:szCs w:val="24"/>
          <w:lang w:val="en-US"/>
        </w:rPr>
        <w:t>alcon</w:t>
      </w:r>
      <w:proofErr w:type="spellEnd"/>
      <w:r w:rsidR="00DC438D">
        <w:rPr>
          <w:rFonts w:ascii="Times New Roman" w:hAnsi="Times New Roman" w:cs="Times New Roman"/>
          <w:sz w:val="24"/>
          <w:szCs w:val="24"/>
          <w:lang w:val="en-US"/>
        </w:rPr>
        <w:t xml:space="preserve"> and </w:t>
      </w:r>
      <w:r w:rsidR="00AC3A14">
        <w:rPr>
          <w:rFonts w:ascii="Times New Roman" w:hAnsi="Times New Roman" w:cs="Times New Roman"/>
          <w:sz w:val="24"/>
          <w:szCs w:val="24"/>
          <w:lang w:val="en-US"/>
        </w:rPr>
        <w:t>number of eggs 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FE2DA9">
        <w:rPr>
          <w:rFonts w:ascii="Times New Roman" w:hAnsi="Times New Roman" w:cs="Times New Roman"/>
          <w:sz w:val="24"/>
          <w:szCs w:val="24"/>
          <w:lang w:val="en-US"/>
        </w:rPr>
        <w:t xml:space="preserve"> 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792845">
        <w:rPr>
          <w:rFonts w:ascii="Times New Roman" w:hAnsi="Times New Roman" w:cs="Times New Roman"/>
          <w:sz w:val="24"/>
          <w:szCs w:val="24"/>
          <w:lang w:val="en-US"/>
        </w:rPr>
        <w:t>B</w:t>
      </w:r>
      <w:r w:rsidR="00DC438D">
        <w:rPr>
          <w:rFonts w:ascii="Times New Roman" w:hAnsi="Times New Roman" w:cs="Times New Roman"/>
          <w:sz w:val="24"/>
          <w:szCs w:val="24"/>
          <w:lang w:val="en-US"/>
        </w:rPr>
        <w:t xml:space="preserve">oldface indicates significance. </w:t>
      </w:r>
    </w:p>
    <w:tbl>
      <w:tblPr>
        <w:tblStyle w:val="Tablaconcuadrcula"/>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809"/>
        <w:gridCol w:w="1236"/>
        <w:gridCol w:w="1093"/>
        <w:gridCol w:w="222"/>
        <w:gridCol w:w="805"/>
        <w:gridCol w:w="1236"/>
        <w:gridCol w:w="805"/>
        <w:gridCol w:w="224"/>
        <w:gridCol w:w="1088"/>
        <w:gridCol w:w="1165"/>
        <w:gridCol w:w="222"/>
        <w:gridCol w:w="809"/>
        <w:gridCol w:w="1236"/>
      </w:tblGrid>
      <w:tr w:rsidR="00BB58FE" w:rsidRPr="003A730A" w:rsidTr="00303577">
        <w:tc>
          <w:tcPr>
            <w:tcW w:w="3090" w:type="dxa"/>
            <w:vMerge w:val="restart"/>
            <w:tcBorders>
              <w:top w:val="single" w:sz="18" w:space="0" w:color="auto"/>
            </w:tcBorders>
            <w:vAlign w:val="center"/>
          </w:tcPr>
          <w:p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Response: attack</w:t>
            </w:r>
          </w:p>
        </w:tc>
        <w:tc>
          <w:tcPr>
            <w:tcW w:w="0" w:type="auto"/>
            <w:tcBorders>
              <w:top w:val="single" w:sz="18" w:space="0" w:color="auto"/>
              <w:left w:val="nil"/>
            </w:tcBorders>
          </w:tcPr>
          <w:p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rsidR="00BB58FE" w:rsidRPr="003D6C1F"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Response: number of eggs</w:t>
            </w:r>
          </w:p>
        </w:tc>
      </w:tr>
      <w:tr w:rsidR="00303577" w:rsidRPr="003D6C1F" w:rsidTr="00303577">
        <w:trPr>
          <w:trHeight w:val="330"/>
        </w:trPr>
        <w:tc>
          <w:tcPr>
            <w:tcW w:w="3090" w:type="dxa"/>
            <w:vMerge/>
            <w:tcBorders>
              <w:top w:val="single" w:sz="18" w:space="0" w:color="auto"/>
            </w:tcBorders>
            <w:vAlign w:val="center"/>
          </w:tcPr>
          <w:p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rsidTr="00303577">
        <w:trPr>
          <w:gridBefore w:val="1"/>
          <w:wBefore w:w="3090" w:type="dxa"/>
        </w:trPr>
        <w:tc>
          <w:tcPr>
            <w:tcW w:w="809" w:type="dxa"/>
            <w:tcBorders>
              <w:top w:val="single" w:sz="2" w:space="0" w:color="auto"/>
              <w:bottom w:val="single" w:sz="18" w:space="0" w:color="auto"/>
            </w:tcBorders>
          </w:tcPr>
          <w:p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0" w:type="auto"/>
            <w:tcBorders>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24" w:type="dxa"/>
            <w:tcBorders>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rsidTr="00303577">
        <w:tc>
          <w:tcPr>
            <w:tcW w:w="3090" w:type="dxa"/>
            <w:tcBorders>
              <w:top w:val="single" w:sz="18" w:space="0" w:color="auto"/>
            </w:tcBorders>
          </w:tcPr>
          <w:p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rsidTr="00303577">
        <w:tc>
          <w:tcPr>
            <w:tcW w:w="3090" w:type="dxa"/>
          </w:tcPr>
          <w:p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rsidTr="00303577">
        <w:tc>
          <w:tcPr>
            <w:tcW w:w="3090" w:type="dxa"/>
          </w:tcPr>
          <w:p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rsidTr="00303577">
        <w:tc>
          <w:tcPr>
            <w:tcW w:w="3090" w:type="dxa"/>
          </w:tcPr>
          <w:p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rsidTr="00303577">
        <w:tc>
          <w:tcPr>
            <w:tcW w:w="3090" w:type="dxa"/>
          </w:tcPr>
          <w:p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Phenology</w:t>
            </w: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rsidTr="00303577">
        <w:tc>
          <w:tcPr>
            <w:tcW w:w="3090" w:type="dxa"/>
          </w:tcPr>
          <w:p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Flower number</w:t>
            </w: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rsidTr="00303577">
        <w:tc>
          <w:tcPr>
            <w:tcW w:w="3090" w:type="dxa"/>
            <w:tcBorders>
              <w:bottom w:val="single" w:sz="18" w:space="0" w:color="auto"/>
            </w:tcBorders>
          </w:tcPr>
          <w:p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Shoot height</w:t>
            </w:r>
          </w:p>
        </w:tc>
        <w:tc>
          <w:tcPr>
            <w:tcW w:w="809" w:type="dxa"/>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rsidR="000E7A41" w:rsidRDefault="000E7A41" w:rsidP="00AE137A">
      <w:pPr>
        <w:spacing w:line="480" w:lineRule="auto"/>
        <w:rPr>
          <w:rFonts w:ascii="Times New Roman" w:hAnsi="Times New Roman" w:cs="Times New Roman"/>
          <w:sz w:val="24"/>
          <w:szCs w:val="24"/>
          <w:lang w:val="en-US"/>
        </w:rPr>
      </w:pPr>
    </w:p>
    <w:p w:rsidR="00155B8F" w:rsidRDefault="00155B8F" w:rsidP="00856503">
      <w:pPr>
        <w:spacing w:line="480" w:lineRule="auto"/>
        <w:rPr>
          <w:rFonts w:ascii="Times New Roman" w:hAnsi="Times New Roman" w:cs="Times New Roman"/>
          <w:sz w:val="24"/>
          <w:szCs w:val="24"/>
          <w:lang w:val="en-US"/>
        </w:rPr>
      </w:pPr>
    </w:p>
    <w:p w:rsidR="00155B8F" w:rsidRDefault="00155B8F" w:rsidP="00856503">
      <w:pPr>
        <w:spacing w:line="480" w:lineRule="auto"/>
        <w:rPr>
          <w:rFonts w:ascii="Times New Roman" w:hAnsi="Times New Roman" w:cs="Times New Roman"/>
          <w:sz w:val="24"/>
          <w:szCs w:val="24"/>
          <w:lang w:val="en-US"/>
        </w:rPr>
      </w:pPr>
    </w:p>
    <w:p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P-values from one-way ANOVAs are shown. </w:t>
      </w:r>
    </w:p>
    <w:p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 xml:space="preserve">Effects of abundance of the second host (log-transformed maximum </w:t>
      </w:r>
      <w:proofErr w:type="spellStart"/>
      <w:r w:rsidR="00C9195F" w:rsidRPr="001D2F9E">
        <w:rPr>
          <w:rFonts w:ascii="Times New Roman" w:hAnsi="Times New Roman" w:cs="Times New Roman"/>
          <w:i/>
          <w:sz w:val="24"/>
          <w:szCs w:val="24"/>
          <w:lang w:val="en-US"/>
        </w:rPr>
        <w:t>Myrmica</w:t>
      </w:r>
      <w:proofErr w:type="spellEnd"/>
      <w:r w:rsidR="00C9195F">
        <w:rPr>
          <w:rFonts w:ascii="Times New Roman" w:hAnsi="Times New Roman" w:cs="Times New Roman"/>
          <w:sz w:val="24"/>
          <w:szCs w:val="24"/>
          <w:lang w:val="en-US"/>
        </w:rPr>
        <w:t xml:space="preserve"> abundance for both years) on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D2F9E" w:rsidRPr="001D2F9E">
        <w:rPr>
          <w:rFonts w:ascii="Times New Roman" w:hAnsi="Times New Roman" w:cs="Times New Roman"/>
          <w:i/>
          <w:sz w:val="24"/>
          <w:szCs w:val="24"/>
          <w:lang w:val="en-US"/>
        </w:rPr>
        <w:t xml:space="preserve">M. </w:t>
      </w:r>
      <w:proofErr w:type="spellStart"/>
      <w:r w:rsidR="001D2F9E" w:rsidRPr="001D2F9E">
        <w:rPr>
          <w:rFonts w:ascii="Times New Roman" w:hAnsi="Times New Roman" w:cs="Times New Roman"/>
          <w:i/>
          <w:sz w:val="24"/>
          <w:szCs w:val="24"/>
          <w:lang w:val="en-US"/>
        </w:rPr>
        <w:t>alcon</w:t>
      </w:r>
      <w:proofErr w:type="spellEnd"/>
      <w:r w:rsidR="001D2F9E">
        <w:rPr>
          <w:rFonts w:ascii="Times New Roman" w:hAnsi="Times New Roman" w:cs="Times New Roman"/>
          <w:sz w:val="24"/>
          <w:szCs w:val="24"/>
          <w:lang w:val="en-US"/>
        </w:rPr>
        <w:t xml:space="preserve"> presence </w:t>
      </w:r>
      <w:r w:rsidR="00C9195F">
        <w:rPr>
          <w:rFonts w:ascii="Times New Roman" w:hAnsi="Times New Roman" w:cs="Times New Roman"/>
          <w:sz w:val="24"/>
          <w:szCs w:val="24"/>
          <w:lang w:val="en-US"/>
        </w:rPr>
        <w:t xml:space="preserve">(p from logistic regression </w:t>
      </w:r>
      <w:r w:rsidR="000D143B">
        <w:rPr>
          <w:rFonts w:ascii="Times New Roman" w:hAnsi="Times New Roman" w:cs="Times New Roman"/>
          <w:sz w:val="24"/>
          <w:szCs w:val="24"/>
          <w:lang w:val="en-US"/>
        </w:rPr>
        <w:t xml:space="preserve">fit </w:t>
      </w:r>
      <w:r w:rsidR="00C9195F">
        <w:rPr>
          <w:rFonts w:ascii="Times New Roman" w:hAnsi="Times New Roman" w:cs="Times New Roman"/>
          <w:sz w:val="24"/>
          <w:szCs w:val="24"/>
          <w:lang w:val="en-US"/>
        </w:rPr>
        <w:t>is shown</w:t>
      </w:r>
      <w:r w:rsidR="000D143B">
        <w:rPr>
          <w:rFonts w:ascii="Times New Roman" w:hAnsi="Times New Roman" w:cs="Times New Roman"/>
          <w:sz w:val="24"/>
          <w:szCs w:val="24"/>
          <w:lang w:val="en-US"/>
        </w:rPr>
        <w:t>, N = 20 populations</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B</w:t>
      </w:r>
      <w:r w:rsidR="000D143B">
        <w:rPr>
          <w:rFonts w:ascii="Times New Roman" w:hAnsi="Times New Roman" w:cs="Times New Roman"/>
          <w:sz w:val="24"/>
          <w:szCs w:val="24"/>
          <w:lang w:val="en-US"/>
        </w:rPr>
        <w:t>) Mean number of eggs per</w:t>
      </w:r>
      <w:r w:rsidR="004B3AA8">
        <w:rPr>
          <w:rFonts w:ascii="Times New Roman" w:hAnsi="Times New Roman" w:cs="Times New Roman"/>
          <w:sz w:val="24"/>
          <w:szCs w:val="24"/>
          <w:lang w:val="en-US"/>
        </w:rPr>
        <w:t xml:space="preserve"> plant</w:t>
      </w:r>
      <w:r w:rsidR="00DA6203">
        <w:rPr>
          <w:rFonts w:ascii="Times New Roman" w:hAnsi="Times New Roman" w:cs="Times New Roman"/>
          <w:sz w:val="24"/>
          <w:szCs w:val="24"/>
          <w:lang w:val="en-US"/>
        </w:rPr>
        <w:t>, and C</w:t>
      </w:r>
      <w:r w:rsidR="000D143B">
        <w:rPr>
          <w:rFonts w:ascii="Times New Roman" w:hAnsi="Times New Roman" w:cs="Times New Roman"/>
          <w:sz w:val="24"/>
          <w:szCs w:val="24"/>
          <w:lang w:val="en-US"/>
        </w:rPr>
        <w:t xml:space="preserve">) Proportion of plants </w:t>
      </w:r>
      <w:r w:rsidR="000D143B" w:rsidRPr="000D143B">
        <w:rPr>
          <w:rFonts w:ascii="Times New Roman" w:hAnsi="Times New Roman" w:cs="Times New Roman"/>
          <w:sz w:val="24"/>
          <w:szCs w:val="24"/>
          <w:lang w:val="en-US"/>
        </w:rPr>
        <w:t xml:space="preserve">with </w:t>
      </w:r>
      <w:r w:rsidR="000D143B" w:rsidRPr="00EB7719">
        <w:rPr>
          <w:rFonts w:ascii="Times New Roman" w:hAnsi="Times New Roman" w:cs="Times New Roman"/>
          <w:i/>
          <w:sz w:val="24"/>
          <w:szCs w:val="24"/>
          <w:lang w:val="en-US"/>
        </w:rPr>
        <w:t xml:space="preserve">M. </w:t>
      </w:r>
      <w:proofErr w:type="spellStart"/>
      <w:r w:rsidR="000D143B" w:rsidRPr="00EB7719">
        <w:rPr>
          <w:rFonts w:ascii="Times New Roman" w:hAnsi="Times New Roman" w:cs="Times New Roman"/>
          <w:i/>
          <w:sz w:val="24"/>
          <w:szCs w:val="24"/>
          <w:lang w:val="en-US"/>
        </w:rPr>
        <w:t>alcon</w:t>
      </w:r>
      <w:proofErr w:type="spellEnd"/>
      <w:r w:rsidR="000D143B" w:rsidRPr="000D143B">
        <w:rPr>
          <w:rFonts w:ascii="Times New Roman" w:hAnsi="Times New Roman" w:cs="Times New Roman"/>
          <w:sz w:val="24"/>
          <w:szCs w:val="24"/>
          <w:lang w:val="en-US"/>
        </w:rPr>
        <w:t xml:space="preserve"> eggs</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In B) and C</w:t>
      </w:r>
      <w:r w:rsidR="004B3AA8">
        <w:rPr>
          <w:rFonts w:ascii="Times New Roman" w:hAnsi="Times New Roman" w:cs="Times New Roman"/>
          <w:sz w:val="24"/>
          <w:szCs w:val="24"/>
          <w:lang w:val="en-US"/>
        </w:rPr>
        <w:t xml:space="preserve">), N = 11 populations </w:t>
      </w:r>
      <w:r w:rsidR="004B3AA8" w:rsidRPr="001D2F9E">
        <w:rPr>
          <w:rFonts w:ascii="Times New Roman" w:hAnsi="Times New Roman" w:cs="Times New Roman"/>
          <w:sz w:val="24"/>
          <w:szCs w:val="24"/>
          <w:lang w:val="en-US"/>
        </w:rPr>
        <w:t>where the predator was present</w:t>
      </w:r>
      <w:r w:rsidR="004B3AA8">
        <w:rPr>
          <w:rFonts w:ascii="Times New Roman" w:hAnsi="Times New Roman" w:cs="Times New Roman"/>
          <w:sz w:val="24"/>
          <w:szCs w:val="24"/>
          <w:lang w:val="en-US"/>
        </w:rPr>
        <w:t xml:space="preserve">, symbol color indicates the </w:t>
      </w:r>
      <w:r w:rsidR="00CC6AEA">
        <w:rPr>
          <w:rFonts w:ascii="Times New Roman" w:hAnsi="Times New Roman" w:cs="Times New Roman"/>
          <w:sz w:val="24"/>
          <w:szCs w:val="24"/>
          <w:lang w:val="en-US"/>
        </w:rPr>
        <w:t xml:space="preserve">study </w:t>
      </w:r>
      <w:r w:rsidR="004B3AA8">
        <w:rPr>
          <w:rFonts w:ascii="Times New Roman" w:hAnsi="Times New Roman" w:cs="Times New Roman"/>
          <w:sz w:val="24"/>
          <w:szCs w:val="24"/>
          <w:lang w:val="en-US"/>
        </w:rPr>
        <w:t>year for interaction intensity measures (black = 2010 and grey = 2011).</w:t>
      </w:r>
      <w:r>
        <w:rPr>
          <w:rFonts w:ascii="Times New Roman" w:hAnsi="Times New Roman" w:cs="Times New Roman"/>
          <w:sz w:val="24"/>
          <w:szCs w:val="24"/>
          <w:lang w:val="en-US"/>
        </w:rPr>
        <w:br w:type="page"/>
      </w:r>
    </w:p>
    <w:p w:rsidR="004205D7"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r w:rsidR="004205D7">
        <w:rPr>
          <w:rFonts w:ascii="Times New Roman" w:hAnsi="Times New Roman" w:cs="Times New Roman"/>
          <w:noProof/>
          <w:sz w:val="24"/>
          <w:szCs w:val="24"/>
          <w:lang w:eastAsia="es-ES"/>
        </w:rPr>
        <w:drawing>
          <wp:inline distT="0" distB="0" distL="0" distR="0" wp14:anchorId="39401085" wp14:editId="69C696CE">
            <wp:extent cx="5288400" cy="284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400" cy="2844000"/>
                    </a:xfrm>
                    <a:prstGeom prst="rect">
                      <a:avLst/>
                    </a:prstGeom>
                    <a:noFill/>
                  </pic:spPr>
                </pic:pic>
              </a:graphicData>
            </a:graphic>
          </wp:inline>
        </w:drawing>
      </w:r>
    </w:p>
    <w:p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rsidR="00484C8D" w:rsidRPr="00472CCB" w:rsidRDefault="00912828" w:rsidP="00DC23C3">
      <w:pP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00263880" wp14:editId="555236AE">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p>
    <w:sectPr w:rsidR="00484C8D"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icia" w:date="2015-05-12T17:53:00Z" w:initials="A">
    <w:p w:rsidR="006C7D60" w:rsidRPr="00802D79" w:rsidRDefault="006C7D60">
      <w:pPr>
        <w:pStyle w:val="Textocomentario"/>
        <w:rPr>
          <w:lang w:val="en-US"/>
        </w:rPr>
      </w:pPr>
      <w:r>
        <w:rPr>
          <w:rStyle w:val="Refdecomentario"/>
        </w:rPr>
        <w:annotationRef/>
      </w:r>
      <w:r w:rsidRPr="00802D79">
        <w:rPr>
          <w:lang w:val="en-US"/>
        </w:rPr>
        <w:t xml:space="preserve">I thought about several options so we can choose. </w:t>
      </w:r>
      <w:r>
        <w:rPr>
          <w:lang w:val="en-US"/>
        </w:rPr>
        <w:t>But if you have any other idea it is welcome too!</w:t>
      </w:r>
    </w:p>
  </w:comment>
  <w:comment w:id="24" w:author="Alicia" w:date="2015-05-12T17:53:00Z" w:initials="A">
    <w:p w:rsidR="006C7D60" w:rsidRPr="00802D79" w:rsidRDefault="006C7D60">
      <w:pPr>
        <w:pStyle w:val="Textocomentario"/>
        <w:rPr>
          <w:lang w:val="en-US"/>
        </w:rPr>
      </w:pPr>
      <w:r>
        <w:rPr>
          <w:rStyle w:val="Refdecomentario"/>
        </w:rPr>
        <w:annotationRef/>
      </w:r>
      <w:r>
        <w:rPr>
          <w:lang w:val="en-US"/>
        </w:rPr>
        <w:t>The one I like best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A33" w:rsidRDefault="00CE2A33" w:rsidP="00472CCB">
      <w:pPr>
        <w:spacing w:after="0" w:line="240" w:lineRule="auto"/>
      </w:pPr>
      <w:r>
        <w:separator/>
      </w:r>
    </w:p>
  </w:endnote>
  <w:endnote w:type="continuationSeparator" w:id="0">
    <w:p w:rsidR="00CE2A33" w:rsidRDefault="00CE2A33"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A33" w:rsidRDefault="00CE2A33" w:rsidP="00472CCB">
      <w:pPr>
        <w:spacing w:after="0" w:line="240" w:lineRule="auto"/>
      </w:pPr>
      <w:r>
        <w:separator/>
      </w:r>
    </w:p>
  </w:footnote>
  <w:footnote w:type="continuationSeparator" w:id="0">
    <w:p w:rsidR="00CE2A33" w:rsidRDefault="00CE2A33"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5"/>
    <w:rsid w:val="000001EA"/>
    <w:rsid w:val="00000482"/>
    <w:rsid w:val="00000CC2"/>
    <w:rsid w:val="00001A89"/>
    <w:rsid w:val="00003B8D"/>
    <w:rsid w:val="000041EE"/>
    <w:rsid w:val="00004DB8"/>
    <w:rsid w:val="00007086"/>
    <w:rsid w:val="00007C4A"/>
    <w:rsid w:val="00011E75"/>
    <w:rsid w:val="00012B45"/>
    <w:rsid w:val="0001377C"/>
    <w:rsid w:val="00014B51"/>
    <w:rsid w:val="0001677F"/>
    <w:rsid w:val="00016932"/>
    <w:rsid w:val="00017247"/>
    <w:rsid w:val="0001755D"/>
    <w:rsid w:val="00020537"/>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30DB6"/>
    <w:rsid w:val="00032321"/>
    <w:rsid w:val="000329C6"/>
    <w:rsid w:val="000335C8"/>
    <w:rsid w:val="00033752"/>
    <w:rsid w:val="000337AC"/>
    <w:rsid w:val="00033BD1"/>
    <w:rsid w:val="00033ECE"/>
    <w:rsid w:val="00034313"/>
    <w:rsid w:val="00034730"/>
    <w:rsid w:val="00034B5F"/>
    <w:rsid w:val="00036BB1"/>
    <w:rsid w:val="000406A7"/>
    <w:rsid w:val="00041BBD"/>
    <w:rsid w:val="0004313B"/>
    <w:rsid w:val="000452FD"/>
    <w:rsid w:val="000458E1"/>
    <w:rsid w:val="000461AF"/>
    <w:rsid w:val="000508B9"/>
    <w:rsid w:val="0005240D"/>
    <w:rsid w:val="00053406"/>
    <w:rsid w:val="0005422C"/>
    <w:rsid w:val="00057068"/>
    <w:rsid w:val="00057175"/>
    <w:rsid w:val="00060224"/>
    <w:rsid w:val="00060F7A"/>
    <w:rsid w:val="000610D7"/>
    <w:rsid w:val="00061A61"/>
    <w:rsid w:val="00061E15"/>
    <w:rsid w:val="000623BF"/>
    <w:rsid w:val="00063877"/>
    <w:rsid w:val="00064405"/>
    <w:rsid w:val="00064995"/>
    <w:rsid w:val="00064BC8"/>
    <w:rsid w:val="00067CD0"/>
    <w:rsid w:val="000703D4"/>
    <w:rsid w:val="00070635"/>
    <w:rsid w:val="000709D3"/>
    <w:rsid w:val="000718A1"/>
    <w:rsid w:val="00072E36"/>
    <w:rsid w:val="00074B40"/>
    <w:rsid w:val="00075634"/>
    <w:rsid w:val="00082030"/>
    <w:rsid w:val="00082946"/>
    <w:rsid w:val="00083829"/>
    <w:rsid w:val="00083D3B"/>
    <w:rsid w:val="0008572E"/>
    <w:rsid w:val="00085873"/>
    <w:rsid w:val="00085CF3"/>
    <w:rsid w:val="000862F6"/>
    <w:rsid w:val="00087501"/>
    <w:rsid w:val="00087B6E"/>
    <w:rsid w:val="00090A19"/>
    <w:rsid w:val="00090E89"/>
    <w:rsid w:val="00091303"/>
    <w:rsid w:val="0009215C"/>
    <w:rsid w:val="0009245F"/>
    <w:rsid w:val="00092F8B"/>
    <w:rsid w:val="000932CC"/>
    <w:rsid w:val="0009493D"/>
    <w:rsid w:val="0009550E"/>
    <w:rsid w:val="00095C63"/>
    <w:rsid w:val="00096F30"/>
    <w:rsid w:val="000A0FE8"/>
    <w:rsid w:val="000A331A"/>
    <w:rsid w:val="000A44CA"/>
    <w:rsid w:val="000A4B8B"/>
    <w:rsid w:val="000A53C8"/>
    <w:rsid w:val="000A57F3"/>
    <w:rsid w:val="000A6063"/>
    <w:rsid w:val="000A6247"/>
    <w:rsid w:val="000A6486"/>
    <w:rsid w:val="000A6D7B"/>
    <w:rsid w:val="000A7382"/>
    <w:rsid w:val="000A750C"/>
    <w:rsid w:val="000B0B31"/>
    <w:rsid w:val="000B0C93"/>
    <w:rsid w:val="000B1740"/>
    <w:rsid w:val="000B1C90"/>
    <w:rsid w:val="000B2307"/>
    <w:rsid w:val="000B2B26"/>
    <w:rsid w:val="000B2BD5"/>
    <w:rsid w:val="000B3D6F"/>
    <w:rsid w:val="000B4FBA"/>
    <w:rsid w:val="000B569D"/>
    <w:rsid w:val="000B650E"/>
    <w:rsid w:val="000B7083"/>
    <w:rsid w:val="000B7718"/>
    <w:rsid w:val="000C03DB"/>
    <w:rsid w:val="000C1171"/>
    <w:rsid w:val="000C134F"/>
    <w:rsid w:val="000C29F6"/>
    <w:rsid w:val="000C4656"/>
    <w:rsid w:val="000C57DF"/>
    <w:rsid w:val="000C5A26"/>
    <w:rsid w:val="000D143B"/>
    <w:rsid w:val="000D19F5"/>
    <w:rsid w:val="000D23CD"/>
    <w:rsid w:val="000D3155"/>
    <w:rsid w:val="000D3596"/>
    <w:rsid w:val="000D3B7A"/>
    <w:rsid w:val="000D51C8"/>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4B2C"/>
    <w:rsid w:val="000F4F90"/>
    <w:rsid w:val="000F4FC5"/>
    <w:rsid w:val="000F6EBE"/>
    <w:rsid w:val="000F741A"/>
    <w:rsid w:val="00100883"/>
    <w:rsid w:val="001014E9"/>
    <w:rsid w:val="00104E6F"/>
    <w:rsid w:val="00105648"/>
    <w:rsid w:val="0010686C"/>
    <w:rsid w:val="001073B4"/>
    <w:rsid w:val="0010786E"/>
    <w:rsid w:val="001116E6"/>
    <w:rsid w:val="0011324B"/>
    <w:rsid w:val="00114365"/>
    <w:rsid w:val="001143FA"/>
    <w:rsid w:val="00114858"/>
    <w:rsid w:val="00114945"/>
    <w:rsid w:val="00115E3D"/>
    <w:rsid w:val="00117686"/>
    <w:rsid w:val="00117698"/>
    <w:rsid w:val="00117DBA"/>
    <w:rsid w:val="00120720"/>
    <w:rsid w:val="00121408"/>
    <w:rsid w:val="00121EFA"/>
    <w:rsid w:val="001226E5"/>
    <w:rsid w:val="0012581C"/>
    <w:rsid w:val="0012697E"/>
    <w:rsid w:val="00127670"/>
    <w:rsid w:val="00127DB7"/>
    <w:rsid w:val="00130637"/>
    <w:rsid w:val="00130CB5"/>
    <w:rsid w:val="00131222"/>
    <w:rsid w:val="00132B8B"/>
    <w:rsid w:val="0013415B"/>
    <w:rsid w:val="00134E9E"/>
    <w:rsid w:val="0013509E"/>
    <w:rsid w:val="001355BA"/>
    <w:rsid w:val="00135ADD"/>
    <w:rsid w:val="00140372"/>
    <w:rsid w:val="00140B92"/>
    <w:rsid w:val="001415A3"/>
    <w:rsid w:val="00141F4C"/>
    <w:rsid w:val="00142657"/>
    <w:rsid w:val="00142BE8"/>
    <w:rsid w:val="00143411"/>
    <w:rsid w:val="00144594"/>
    <w:rsid w:val="001459EE"/>
    <w:rsid w:val="00145CF3"/>
    <w:rsid w:val="00145DB5"/>
    <w:rsid w:val="00146B65"/>
    <w:rsid w:val="00146BAE"/>
    <w:rsid w:val="00146DBE"/>
    <w:rsid w:val="00147777"/>
    <w:rsid w:val="00147E9D"/>
    <w:rsid w:val="00150E60"/>
    <w:rsid w:val="00152008"/>
    <w:rsid w:val="00152546"/>
    <w:rsid w:val="001525D8"/>
    <w:rsid w:val="001525F4"/>
    <w:rsid w:val="00154BBE"/>
    <w:rsid w:val="001550C7"/>
    <w:rsid w:val="00155B8F"/>
    <w:rsid w:val="00155E36"/>
    <w:rsid w:val="001563DE"/>
    <w:rsid w:val="001568BC"/>
    <w:rsid w:val="00160C46"/>
    <w:rsid w:val="00161650"/>
    <w:rsid w:val="0016219A"/>
    <w:rsid w:val="001624BF"/>
    <w:rsid w:val="001644D1"/>
    <w:rsid w:val="001656AF"/>
    <w:rsid w:val="00166B5C"/>
    <w:rsid w:val="00167591"/>
    <w:rsid w:val="00167EA5"/>
    <w:rsid w:val="00171DD0"/>
    <w:rsid w:val="00172230"/>
    <w:rsid w:val="001728D8"/>
    <w:rsid w:val="00173947"/>
    <w:rsid w:val="00173AF9"/>
    <w:rsid w:val="00174BB0"/>
    <w:rsid w:val="00174F48"/>
    <w:rsid w:val="001754CA"/>
    <w:rsid w:val="00175DBE"/>
    <w:rsid w:val="00176CA6"/>
    <w:rsid w:val="00181BFA"/>
    <w:rsid w:val="001833E4"/>
    <w:rsid w:val="00183748"/>
    <w:rsid w:val="00184EB1"/>
    <w:rsid w:val="00185DDE"/>
    <w:rsid w:val="0018628E"/>
    <w:rsid w:val="00186C4D"/>
    <w:rsid w:val="00190426"/>
    <w:rsid w:val="00190983"/>
    <w:rsid w:val="0019130F"/>
    <w:rsid w:val="001914AF"/>
    <w:rsid w:val="001918FA"/>
    <w:rsid w:val="00191A5E"/>
    <w:rsid w:val="00191A75"/>
    <w:rsid w:val="001924B8"/>
    <w:rsid w:val="00192646"/>
    <w:rsid w:val="00193BB0"/>
    <w:rsid w:val="0019415D"/>
    <w:rsid w:val="00196FF6"/>
    <w:rsid w:val="00197A6C"/>
    <w:rsid w:val="001A19A3"/>
    <w:rsid w:val="001A1CEE"/>
    <w:rsid w:val="001A2878"/>
    <w:rsid w:val="001A3207"/>
    <w:rsid w:val="001A344E"/>
    <w:rsid w:val="001A555F"/>
    <w:rsid w:val="001A591A"/>
    <w:rsid w:val="001A60AA"/>
    <w:rsid w:val="001A6220"/>
    <w:rsid w:val="001A63D7"/>
    <w:rsid w:val="001A717E"/>
    <w:rsid w:val="001A71C8"/>
    <w:rsid w:val="001A74BD"/>
    <w:rsid w:val="001B3B03"/>
    <w:rsid w:val="001B4BAC"/>
    <w:rsid w:val="001B6F82"/>
    <w:rsid w:val="001B72DD"/>
    <w:rsid w:val="001B7A54"/>
    <w:rsid w:val="001B7A86"/>
    <w:rsid w:val="001C3738"/>
    <w:rsid w:val="001C3BB7"/>
    <w:rsid w:val="001C42ED"/>
    <w:rsid w:val="001C49F9"/>
    <w:rsid w:val="001C4BCA"/>
    <w:rsid w:val="001C4C89"/>
    <w:rsid w:val="001C7089"/>
    <w:rsid w:val="001C754B"/>
    <w:rsid w:val="001D0D06"/>
    <w:rsid w:val="001D2F9E"/>
    <w:rsid w:val="001D5EC9"/>
    <w:rsid w:val="001D6CA0"/>
    <w:rsid w:val="001D6DCD"/>
    <w:rsid w:val="001D7099"/>
    <w:rsid w:val="001D728E"/>
    <w:rsid w:val="001D73E6"/>
    <w:rsid w:val="001D79AA"/>
    <w:rsid w:val="001E278C"/>
    <w:rsid w:val="001E2BF5"/>
    <w:rsid w:val="001E3499"/>
    <w:rsid w:val="001E53FA"/>
    <w:rsid w:val="001E544A"/>
    <w:rsid w:val="001E780A"/>
    <w:rsid w:val="001E7BBF"/>
    <w:rsid w:val="001E7BDD"/>
    <w:rsid w:val="001F2DA5"/>
    <w:rsid w:val="001F4876"/>
    <w:rsid w:val="001F571A"/>
    <w:rsid w:val="001F5FB7"/>
    <w:rsid w:val="0020016E"/>
    <w:rsid w:val="00200281"/>
    <w:rsid w:val="00200513"/>
    <w:rsid w:val="002006E1"/>
    <w:rsid w:val="00201A89"/>
    <w:rsid w:val="0020201B"/>
    <w:rsid w:val="00203174"/>
    <w:rsid w:val="00204D11"/>
    <w:rsid w:val="002059FE"/>
    <w:rsid w:val="0020605A"/>
    <w:rsid w:val="00206B47"/>
    <w:rsid w:val="00211763"/>
    <w:rsid w:val="00211E37"/>
    <w:rsid w:val="00212F35"/>
    <w:rsid w:val="00216A8B"/>
    <w:rsid w:val="00216F25"/>
    <w:rsid w:val="0021797E"/>
    <w:rsid w:val="00217EA0"/>
    <w:rsid w:val="00217F5C"/>
    <w:rsid w:val="00220153"/>
    <w:rsid w:val="00220404"/>
    <w:rsid w:val="0022059B"/>
    <w:rsid w:val="00220F8B"/>
    <w:rsid w:val="00221926"/>
    <w:rsid w:val="0022197F"/>
    <w:rsid w:val="00221FA2"/>
    <w:rsid w:val="00222502"/>
    <w:rsid w:val="00222E47"/>
    <w:rsid w:val="00222ECF"/>
    <w:rsid w:val="00222F15"/>
    <w:rsid w:val="00223C03"/>
    <w:rsid w:val="00223F4A"/>
    <w:rsid w:val="0022645C"/>
    <w:rsid w:val="002264B0"/>
    <w:rsid w:val="00227A5A"/>
    <w:rsid w:val="002309AA"/>
    <w:rsid w:val="00230E7F"/>
    <w:rsid w:val="00231008"/>
    <w:rsid w:val="0023185C"/>
    <w:rsid w:val="00231B8E"/>
    <w:rsid w:val="00232D38"/>
    <w:rsid w:val="00232FA6"/>
    <w:rsid w:val="00233650"/>
    <w:rsid w:val="00233C38"/>
    <w:rsid w:val="00233CB6"/>
    <w:rsid w:val="0023475F"/>
    <w:rsid w:val="0023570E"/>
    <w:rsid w:val="00235AB6"/>
    <w:rsid w:val="00235D63"/>
    <w:rsid w:val="00236329"/>
    <w:rsid w:val="002377D1"/>
    <w:rsid w:val="00240172"/>
    <w:rsid w:val="00241689"/>
    <w:rsid w:val="00242FAB"/>
    <w:rsid w:val="0024331E"/>
    <w:rsid w:val="00243AE5"/>
    <w:rsid w:val="00243DEC"/>
    <w:rsid w:val="002446CC"/>
    <w:rsid w:val="00244B59"/>
    <w:rsid w:val="002467E6"/>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67FE"/>
    <w:rsid w:val="00266889"/>
    <w:rsid w:val="00266DE2"/>
    <w:rsid w:val="00267235"/>
    <w:rsid w:val="00267FFD"/>
    <w:rsid w:val="00270C91"/>
    <w:rsid w:val="0027108A"/>
    <w:rsid w:val="0027210D"/>
    <w:rsid w:val="00272544"/>
    <w:rsid w:val="00272BF4"/>
    <w:rsid w:val="00273B53"/>
    <w:rsid w:val="00273C1B"/>
    <w:rsid w:val="00274119"/>
    <w:rsid w:val="002765C5"/>
    <w:rsid w:val="002766BA"/>
    <w:rsid w:val="00277751"/>
    <w:rsid w:val="002800FF"/>
    <w:rsid w:val="00283CA6"/>
    <w:rsid w:val="00284B15"/>
    <w:rsid w:val="00285C0E"/>
    <w:rsid w:val="002865F0"/>
    <w:rsid w:val="002872F2"/>
    <w:rsid w:val="00287482"/>
    <w:rsid w:val="002935DA"/>
    <w:rsid w:val="00293962"/>
    <w:rsid w:val="0029416E"/>
    <w:rsid w:val="00294D2B"/>
    <w:rsid w:val="0029500B"/>
    <w:rsid w:val="00295E2A"/>
    <w:rsid w:val="00296105"/>
    <w:rsid w:val="0029787A"/>
    <w:rsid w:val="00297F1E"/>
    <w:rsid w:val="002A13B1"/>
    <w:rsid w:val="002A1708"/>
    <w:rsid w:val="002A221E"/>
    <w:rsid w:val="002A2707"/>
    <w:rsid w:val="002A3DB0"/>
    <w:rsid w:val="002A4453"/>
    <w:rsid w:val="002A4B02"/>
    <w:rsid w:val="002A64E1"/>
    <w:rsid w:val="002A767E"/>
    <w:rsid w:val="002A7743"/>
    <w:rsid w:val="002A7D90"/>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4AD0"/>
    <w:rsid w:val="002C507A"/>
    <w:rsid w:val="002C52CD"/>
    <w:rsid w:val="002C7966"/>
    <w:rsid w:val="002D038C"/>
    <w:rsid w:val="002D108B"/>
    <w:rsid w:val="002D16F2"/>
    <w:rsid w:val="002D2220"/>
    <w:rsid w:val="002D24AF"/>
    <w:rsid w:val="002D26EF"/>
    <w:rsid w:val="002D2C21"/>
    <w:rsid w:val="002D3B93"/>
    <w:rsid w:val="002D4B54"/>
    <w:rsid w:val="002D4D67"/>
    <w:rsid w:val="002D5837"/>
    <w:rsid w:val="002D61B6"/>
    <w:rsid w:val="002D69F0"/>
    <w:rsid w:val="002D6D22"/>
    <w:rsid w:val="002D7F29"/>
    <w:rsid w:val="002E01CA"/>
    <w:rsid w:val="002E0E8D"/>
    <w:rsid w:val="002E0FE6"/>
    <w:rsid w:val="002E16D8"/>
    <w:rsid w:val="002E260B"/>
    <w:rsid w:val="002E3CA5"/>
    <w:rsid w:val="002E4C58"/>
    <w:rsid w:val="002E55B3"/>
    <w:rsid w:val="002E7318"/>
    <w:rsid w:val="002E7FCA"/>
    <w:rsid w:val="002F053D"/>
    <w:rsid w:val="002F0AEE"/>
    <w:rsid w:val="002F10FE"/>
    <w:rsid w:val="002F1E13"/>
    <w:rsid w:val="002F3058"/>
    <w:rsid w:val="002F35F5"/>
    <w:rsid w:val="002F47B5"/>
    <w:rsid w:val="002F4F1A"/>
    <w:rsid w:val="002F50C5"/>
    <w:rsid w:val="002F532D"/>
    <w:rsid w:val="002F5A26"/>
    <w:rsid w:val="00301D19"/>
    <w:rsid w:val="003021C1"/>
    <w:rsid w:val="003024A2"/>
    <w:rsid w:val="0030326A"/>
    <w:rsid w:val="00303356"/>
    <w:rsid w:val="00303577"/>
    <w:rsid w:val="0030547D"/>
    <w:rsid w:val="003075E0"/>
    <w:rsid w:val="003079E8"/>
    <w:rsid w:val="00310AD1"/>
    <w:rsid w:val="00310D99"/>
    <w:rsid w:val="00310F86"/>
    <w:rsid w:val="00311400"/>
    <w:rsid w:val="003120FF"/>
    <w:rsid w:val="00312E12"/>
    <w:rsid w:val="003131CC"/>
    <w:rsid w:val="00313926"/>
    <w:rsid w:val="00314206"/>
    <w:rsid w:val="00314D5B"/>
    <w:rsid w:val="00314EF1"/>
    <w:rsid w:val="00316C8F"/>
    <w:rsid w:val="00317968"/>
    <w:rsid w:val="00317B2D"/>
    <w:rsid w:val="00317BE7"/>
    <w:rsid w:val="00317EA0"/>
    <w:rsid w:val="00320F7F"/>
    <w:rsid w:val="00320FFE"/>
    <w:rsid w:val="003213F0"/>
    <w:rsid w:val="003220A3"/>
    <w:rsid w:val="00323FA2"/>
    <w:rsid w:val="003247B5"/>
    <w:rsid w:val="003249E0"/>
    <w:rsid w:val="00325052"/>
    <w:rsid w:val="0032514D"/>
    <w:rsid w:val="00325183"/>
    <w:rsid w:val="00325351"/>
    <w:rsid w:val="003253D1"/>
    <w:rsid w:val="003313AD"/>
    <w:rsid w:val="003321AB"/>
    <w:rsid w:val="003324F0"/>
    <w:rsid w:val="00332615"/>
    <w:rsid w:val="003334D3"/>
    <w:rsid w:val="003338F6"/>
    <w:rsid w:val="00334024"/>
    <w:rsid w:val="00334C17"/>
    <w:rsid w:val="003354C1"/>
    <w:rsid w:val="00336BE7"/>
    <w:rsid w:val="003409C0"/>
    <w:rsid w:val="00340F5B"/>
    <w:rsid w:val="00341C38"/>
    <w:rsid w:val="00341D8C"/>
    <w:rsid w:val="003423CE"/>
    <w:rsid w:val="00342647"/>
    <w:rsid w:val="00344A27"/>
    <w:rsid w:val="00344E3E"/>
    <w:rsid w:val="00346880"/>
    <w:rsid w:val="00353D82"/>
    <w:rsid w:val="00354D42"/>
    <w:rsid w:val="00354EDF"/>
    <w:rsid w:val="0035501F"/>
    <w:rsid w:val="003555B8"/>
    <w:rsid w:val="00355EA0"/>
    <w:rsid w:val="003563E7"/>
    <w:rsid w:val="003610DF"/>
    <w:rsid w:val="00363748"/>
    <w:rsid w:val="00366DD1"/>
    <w:rsid w:val="00366FA4"/>
    <w:rsid w:val="003673C2"/>
    <w:rsid w:val="0036762D"/>
    <w:rsid w:val="003700AD"/>
    <w:rsid w:val="00370450"/>
    <w:rsid w:val="003705B9"/>
    <w:rsid w:val="003713B9"/>
    <w:rsid w:val="00371B33"/>
    <w:rsid w:val="003722B4"/>
    <w:rsid w:val="003724CD"/>
    <w:rsid w:val="00372682"/>
    <w:rsid w:val="0037360E"/>
    <w:rsid w:val="00374087"/>
    <w:rsid w:val="00374520"/>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608A"/>
    <w:rsid w:val="0038610E"/>
    <w:rsid w:val="00386579"/>
    <w:rsid w:val="0038661A"/>
    <w:rsid w:val="003867EA"/>
    <w:rsid w:val="00387DB5"/>
    <w:rsid w:val="00387DC8"/>
    <w:rsid w:val="003911A7"/>
    <w:rsid w:val="00391D90"/>
    <w:rsid w:val="0039230F"/>
    <w:rsid w:val="00392A9B"/>
    <w:rsid w:val="00393980"/>
    <w:rsid w:val="00393BEA"/>
    <w:rsid w:val="00393ED4"/>
    <w:rsid w:val="0039546D"/>
    <w:rsid w:val="00396A1F"/>
    <w:rsid w:val="00396C8D"/>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8D5"/>
    <w:rsid w:val="003C5999"/>
    <w:rsid w:val="003C5C44"/>
    <w:rsid w:val="003C66EC"/>
    <w:rsid w:val="003C67A9"/>
    <w:rsid w:val="003C6D9E"/>
    <w:rsid w:val="003D0023"/>
    <w:rsid w:val="003D043A"/>
    <w:rsid w:val="003D0CD7"/>
    <w:rsid w:val="003D3D48"/>
    <w:rsid w:val="003D4378"/>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F1D"/>
    <w:rsid w:val="003E72B2"/>
    <w:rsid w:val="003F09DB"/>
    <w:rsid w:val="003F0D86"/>
    <w:rsid w:val="003F14A8"/>
    <w:rsid w:val="003F1569"/>
    <w:rsid w:val="003F3EE7"/>
    <w:rsid w:val="003F41E6"/>
    <w:rsid w:val="003F4540"/>
    <w:rsid w:val="003F4B51"/>
    <w:rsid w:val="003F4BD4"/>
    <w:rsid w:val="003F560A"/>
    <w:rsid w:val="003F59A9"/>
    <w:rsid w:val="00402BFD"/>
    <w:rsid w:val="00403544"/>
    <w:rsid w:val="00404199"/>
    <w:rsid w:val="004045A6"/>
    <w:rsid w:val="00405A04"/>
    <w:rsid w:val="0040725C"/>
    <w:rsid w:val="004103DA"/>
    <w:rsid w:val="004114E2"/>
    <w:rsid w:val="00411657"/>
    <w:rsid w:val="004118EB"/>
    <w:rsid w:val="00411AD9"/>
    <w:rsid w:val="004125D2"/>
    <w:rsid w:val="00413054"/>
    <w:rsid w:val="00414008"/>
    <w:rsid w:val="00414750"/>
    <w:rsid w:val="004148D3"/>
    <w:rsid w:val="0041590E"/>
    <w:rsid w:val="00415E39"/>
    <w:rsid w:val="00416061"/>
    <w:rsid w:val="00417B5F"/>
    <w:rsid w:val="004205D7"/>
    <w:rsid w:val="00420950"/>
    <w:rsid w:val="00422251"/>
    <w:rsid w:val="00425205"/>
    <w:rsid w:val="00425466"/>
    <w:rsid w:val="004266AA"/>
    <w:rsid w:val="00426DA6"/>
    <w:rsid w:val="00427A95"/>
    <w:rsid w:val="00430985"/>
    <w:rsid w:val="0043127B"/>
    <w:rsid w:val="004313C8"/>
    <w:rsid w:val="00431E11"/>
    <w:rsid w:val="004326AB"/>
    <w:rsid w:val="00432E08"/>
    <w:rsid w:val="00433121"/>
    <w:rsid w:val="00434672"/>
    <w:rsid w:val="00434DC8"/>
    <w:rsid w:val="00435508"/>
    <w:rsid w:val="00435F3C"/>
    <w:rsid w:val="0043613A"/>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71BB"/>
    <w:rsid w:val="004575E4"/>
    <w:rsid w:val="00457905"/>
    <w:rsid w:val="004606F4"/>
    <w:rsid w:val="00461129"/>
    <w:rsid w:val="004617F2"/>
    <w:rsid w:val="00461EDB"/>
    <w:rsid w:val="00462742"/>
    <w:rsid w:val="004628EB"/>
    <w:rsid w:val="00463330"/>
    <w:rsid w:val="004639F4"/>
    <w:rsid w:val="00463C6C"/>
    <w:rsid w:val="00463C6E"/>
    <w:rsid w:val="00463F01"/>
    <w:rsid w:val="00464324"/>
    <w:rsid w:val="004651CB"/>
    <w:rsid w:val="004652FF"/>
    <w:rsid w:val="00465639"/>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EF8"/>
    <w:rsid w:val="0048307D"/>
    <w:rsid w:val="00483AE1"/>
    <w:rsid w:val="00484C8D"/>
    <w:rsid w:val="004859CA"/>
    <w:rsid w:val="004860BD"/>
    <w:rsid w:val="00486935"/>
    <w:rsid w:val="004873A4"/>
    <w:rsid w:val="004874F8"/>
    <w:rsid w:val="00487F50"/>
    <w:rsid w:val="004913B1"/>
    <w:rsid w:val="004917AD"/>
    <w:rsid w:val="00492567"/>
    <w:rsid w:val="0049259F"/>
    <w:rsid w:val="004925AB"/>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18A4"/>
    <w:rsid w:val="004B2B38"/>
    <w:rsid w:val="004B3AA8"/>
    <w:rsid w:val="004B4C40"/>
    <w:rsid w:val="004B595C"/>
    <w:rsid w:val="004B5AC6"/>
    <w:rsid w:val="004B756D"/>
    <w:rsid w:val="004B776A"/>
    <w:rsid w:val="004B79EE"/>
    <w:rsid w:val="004B7EEB"/>
    <w:rsid w:val="004C01E3"/>
    <w:rsid w:val="004C08C5"/>
    <w:rsid w:val="004C19C4"/>
    <w:rsid w:val="004C1B63"/>
    <w:rsid w:val="004C2CCB"/>
    <w:rsid w:val="004C2D58"/>
    <w:rsid w:val="004C31DB"/>
    <w:rsid w:val="004C37D6"/>
    <w:rsid w:val="004C5045"/>
    <w:rsid w:val="004C6E01"/>
    <w:rsid w:val="004C7173"/>
    <w:rsid w:val="004C75AA"/>
    <w:rsid w:val="004D1A54"/>
    <w:rsid w:val="004D258D"/>
    <w:rsid w:val="004D29AE"/>
    <w:rsid w:val="004D5A10"/>
    <w:rsid w:val="004D635B"/>
    <w:rsid w:val="004D67D3"/>
    <w:rsid w:val="004D68E4"/>
    <w:rsid w:val="004D7EF1"/>
    <w:rsid w:val="004E01CF"/>
    <w:rsid w:val="004E145A"/>
    <w:rsid w:val="004E16A0"/>
    <w:rsid w:val="004E2166"/>
    <w:rsid w:val="004E247F"/>
    <w:rsid w:val="004E2D45"/>
    <w:rsid w:val="004E384D"/>
    <w:rsid w:val="004E4270"/>
    <w:rsid w:val="004E4E0F"/>
    <w:rsid w:val="004E4E1E"/>
    <w:rsid w:val="004E592E"/>
    <w:rsid w:val="004E6176"/>
    <w:rsid w:val="004E623F"/>
    <w:rsid w:val="004E6C9D"/>
    <w:rsid w:val="004E7202"/>
    <w:rsid w:val="004E7E2C"/>
    <w:rsid w:val="004F0CC8"/>
    <w:rsid w:val="004F1F8B"/>
    <w:rsid w:val="004F201F"/>
    <w:rsid w:val="004F2840"/>
    <w:rsid w:val="004F2D2F"/>
    <w:rsid w:val="004F4DF1"/>
    <w:rsid w:val="00500C46"/>
    <w:rsid w:val="005058A8"/>
    <w:rsid w:val="00506859"/>
    <w:rsid w:val="00506D47"/>
    <w:rsid w:val="0050739A"/>
    <w:rsid w:val="00507C94"/>
    <w:rsid w:val="00511891"/>
    <w:rsid w:val="00512734"/>
    <w:rsid w:val="00512882"/>
    <w:rsid w:val="00512C6E"/>
    <w:rsid w:val="0051372B"/>
    <w:rsid w:val="00513B24"/>
    <w:rsid w:val="00514958"/>
    <w:rsid w:val="00514D47"/>
    <w:rsid w:val="00514F21"/>
    <w:rsid w:val="005160A7"/>
    <w:rsid w:val="0051703A"/>
    <w:rsid w:val="0051746F"/>
    <w:rsid w:val="00517503"/>
    <w:rsid w:val="005179AF"/>
    <w:rsid w:val="00520F1E"/>
    <w:rsid w:val="00521C27"/>
    <w:rsid w:val="00523255"/>
    <w:rsid w:val="00524743"/>
    <w:rsid w:val="00525769"/>
    <w:rsid w:val="00525A27"/>
    <w:rsid w:val="00526C7F"/>
    <w:rsid w:val="00527364"/>
    <w:rsid w:val="00527D49"/>
    <w:rsid w:val="00527F5E"/>
    <w:rsid w:val="00530036"/>
    <w:rsid w:val="00531600"/>
    <w:rsid w:val="0053314B"/>
    <w:rsid w:val="0053357A"/>
    <w:rsid w:val="00533871"/>
    <w:rsid w:val="0053450B"/>
    <w:rsid w:val="00534D26"/>
    <w:rsid w:val="00535B4C"/>
    <w:rsid w:val="00537154"/>
    <w:rsid w:val="00537A28"/>
    <w:rsid w:val="00540A85"/>
    <w:rsid w:val="00540F35"/>
    <w:rsid w:val="005411C9"/>
    <w:rsid w:val="00542D2D"/>
    <w:rsid w:val="00543AC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650F"/>
    <w:rsid w:val="00557466"/>
    <w:rsid w:val="00560482"/>
    <w:rsid w:val="00561A1F"/>
    <w:rsid w:val="00562D8C"/>
    <w:rsid w:val="0056446B"/>
    <w:rsid w:val="005656FD"/>
    <w:rsid w:val="005666EB"/>
    <w:rsid w:val="0056769D"/>
    <w:rsid w:val="005678E2"/>
    <w:rsid w:val="005702FF"/>
    <w:rsid w:val="00570A6D"/>
    <w:rsid w:val="00572466"/>
    <w:rsid w:val="00572FDF"/>
    <w:rsid w:val="005747A7"/>
    <w:rsid w:val="00575777"/>
    <w:rsid w:val="005762EA"/>
    <w:rsid w:val="00577BDD"/>
    <w:rsid w:val="0058063F"/>
    <w:rsid w:val="00580C74"/>
    <w:rsid w:val="00580F28"/>
    <w:rsid w:val="0058191B"/>
    <w:rsid w:val="00582C31"/>
    <w:rsid w:val="00583CEA"/>
    <w:rsid w:val="00587453"/>
    <w:rsid w:val="00590034"/>
    <w:rsid w:val="00590667"/>
    <w:rsid w:val="00590F18"/>
    <w:rsid w:val="005916A6"/>
    <w:rsid w:val="005933DA"/>
    <w:rsid w:val="0059519A"/>
    <w:rsid w:val="00595203"/>
    <w:rsid w:val="00595BCA"/>
    <w:rsid w:val="00595DCC"/>
    <w:rsid w:val="00595F8D"/>
    <w:rsid w:val="0059617F"/>
    <w:rsid w:val="00596A35"/>
    <w:rsid w:val="00596AAD"/>
    <w:rsid w:val="00597B85"/>
    <w:rsid w:val="005A0E64"/>
    <w:rsid w:val="005A15EC"/>
    <w:rsid w:val="005A2D24"/>
    <w:rsid w:val="005A35D8"/>
    <w:rsid w:val="005A6788"/>
    <w:rsid w:val="005A7766"/>
    <w:rsid w:val="005A7C5F"/>
    <w:rsid w:val="005A7EC9"/>
    <w:rsid w:val="005B00EE"/>
    <w:rsid w:val="005B0948"/>
    <w:rsid w:val="005B1A7D"/>
    <w:rsid w:val="005B23BF"/>
    <w:rsid w:val="005B41DC"/>
    <w:rsid w:val="005B470B"/>
    <w:rsid w:val="005B474E"/>
    <w:rsid w:val="005B5550"/>
    <w:rsid w:val="005B79F0"/>
    <w:rsid w:val="005C0378"/>
    <w:rsid w:val="005C10BA"/>
    <w:rsid w:val="005C1304"/>
    <w:rsid w:val="005C13BC"/>
    <w:rsid w:val="005C1785"/>
    <w:rsid w:val="005C1E30"/>
    <w:rsid w:val="005C1EE5"/>
    <w:rsid w:val="005C2C30"/>
    <w:rsid w:val="005C2F0D"/>
    <w:rsid w:val="005C3098"/>
    <w:rsid w:val="005C3230"/>
    <w:rsid w:val="005C5E90"/>
    <w:rsid w:val="005C7060"/>
    <w:rsid w:val="005C745E"/>
    <w:rsid w:val="005D0B0F"/>
    <w:rsid w:val="005D0F14"/>
    <w:rsid w:val="005D155B"/>
    <w:rsid w:val="005D208A"/>
    <w:rsid w:val="005D28D4"/>
    <w:rsid w:val="005D31F9"/>
    <w:rsid w:val="005D3460"/>
    <w:rsid w:val="005D372A"/>
    <w:rsid w:val="005D3E2A"/>
    <w:rsid w:val="005D422D"/>
    <w:rsid w:val="005D736E"/>
    <w:rsid w:val="005D766B"/>
    <w:rsid w:val="005D7D22"/>
    <w:rsid w:val="005E07C1"/>
    <w:rsid w:val="005E1BE3"/>
    <w:rsid w:val="005E1E5D"/>
    <w:rsid w:val="005E5079"/>
    <w:rsid w:val="005E5611"/>
    <w:rsid w:val="005E6C22"/>
    <w:rsid w:val="005E76FC"/>
    <w:rsid w:val="005E7719"/>
    <w:rsid w:val="005E778E"/>
    <w:rsid w:val="005E79FE"/>
    <w:rsid w:val="005F03EB"/>
    <w:rsid w:val="005F069A"/>
    <w:rsid w:val="005F0785"/>
    <w:rsid w:val="005F1DAE"/>
    <w:rsid w:val="005F1E0F"/>
    <w:rsid w:val="005F1FFC"/>
    <w:rsid w:val="005F2889"/>
    <w:rsid w:val="005F3139"/>
    <w:rsid w:val="005F3D7D"/>
    <w:rsid w:val="005F4239"/>
    <w:rsid w:val="005F429F"/>
    <w:rsid w:val="005F4D91"/>
    <w:rsid w:val="005F52A9"/>
    <w:rsid w:val="005F57F9"/>
    <w:rsid w:val="005F5C45"/>
    <w:rsid w:val="005F6D16"/>
    <w:rsid w:val="005F7738"/>
    <w:rsid w:val="006023C8"/>
    <w:rsid w:val="0060240F"/>
    <w:rsid w:val="00605A69"/>
    <w:rsid w:val="00605BD4"/>
    <w:rsid w:val="00606608"/>
    <w:rsid w:val="00606765"/>
    <w:rsid w:val="00607B65"/>
    <w:rsid w:val="00607DC0"/>
    <w:rsid w:val="00607FF8"/>
    <w:rsid w:val="006117C5"/>
    <w:rsid w:val="006117CB"/>
    <w:rsid w:val="006124E4"/>
    <w:rsid w:val="006129A4"/>
    <w:rsid w:val="006137F1"/>
    <w:rsid w:val="00614630"/>
    <w:rsid w:val="00614777"/>
    <w:rsid w:val="00615350"/>
    <w:rsid w:val="00615841"/>
    <w:rsid w:val="00615CFA"/>
    <w:rsid w:val="00616FCD"/>
    <w:rsid w:val="00620DAC"/>
    <w:rsid w:val="006211F4"/>
    <w:rsid w:val="00623E3E"/>
    <w:rsid w:val="00623E98"/>
    <w:rsid w:val="00623F2A"/>
    <w:rsid w:val="006242AF"/>
    <w:rsid w:val="00624A49"/>
    <w:rsid w:val="0062501C"/>
    <w:rsid w:val="00625730"/>
    <w:rsid w:val="006262DA"/>
    <w:rsid w:val="006265AA"/>
    <w:rsid w:val="006267C1"/>
    <w:rsid w:val="0062695D"/>
    <w:rsid w:val="00627171"/>
    <w:rsid w:val="0062727F"/>
    <w:rsid w:val="00627FBF"/>
    <w:rsid w:val="00630662"/>
    <w:rsid w:val="0063097F"/>
    <w:rsid w:val="00630CF1"/>
    <w:rsid w:val="00630EE3"/>
    <w:rsid w:val="00632468"/>
    <w:rsid w:val="00632B56"/>
    <w:rsid w:val="006339CF"/>
    <w:rsid w:val="0063532C"/>
    <w:rsid w:val="0063584D"/>
    <w:rsid w:val="006358BA"/>
    <w:rsid w:val="006361EE"/>
    <w:rsid w:val="006375E3"/>
    <w:rsid w:val="006377C0"/>
    <w:rsid w:val="0064171F"/>
    <w:rsid w:val="00642A61"/>
    <w:rsid w:val="006432D6"/>
    <w:rsid w:val="0064484D"/>
    <w:rsid w:val="0064526D"/>
    <w:rsid w:val="006459DA"/>
    <w:rsid w:val="00646343"/>
    <w:rsid w:val="00647302"/>
    <w:rsid w:val="00647333"/>
    <w:rsid w:val="00647FD8"/>
    <w:rsid w:val="006508AE"/>
    <w:rsid w:val="006512AD"/>
    <w:rsid w:val="00651743"/>
    <w:rsid w:val="0065180F"/>
    <w:rsid w:val="006527F0"/>
    <w:rsid w:val="00653831"/>
    <w:rsid w:val="006539F5"/>
    <w:rsid w:val="0066033C"/>
    <w:rsid w:val="00660483"/>
    <w:rsid w:val="00661701"/>
    <w:rsid w:val="00662239"/>
    <w:rsid w:val="00662D78"/>
    <w:rsid w:val="006632B5"/>
    <w:rsid w:val="0066349F"/>
    <w:rsid w:val="00663E04"/>
    <w:rsid w:val="00663F12"/>
    <w:rsid w:val="006645A6"/>
    <w:rsid w:val="00664828"/>
    <w:rsid w:val="00664C37"/>
    <w:rsid w:val="00667E80"/>
    <w:rsid w:val="00670B0B"/>
    <w:rsid w:val="00671145"/>
    <w:rsid w:val="006712CE"/>
    <w:rsid w:val="006713A9"/>
    <w:rsid w:val="00671739"/>
    <w:rsid w:val="00672AA2"/>
    <w:rsid w:val="00673044"/>
    <w:rsid w:val="00673558"/>
    <w:rsid w:val="00674411"/>
    <w:rsid w:val="006752DD"/>
    <w:rsid w:val="00677749"/>
    <w:rsid w:val="00677E72"/>
    <w:rsid w:val="006836E5"/>
    <w:rsid w:val="00683EBF"/>
    <w:rsid w:val="0068539C"/>
    <w:rsid w:val="006860F2"/>
    <w:rsid w:val="006901DE"/>
    <w:rsid w:val="006906F2"/>
    <w:rsid w:val="006916EC"/>
    <w:rsid w:val="00691DAF"/>
    <w:rsid w:val="0069281A"/>
    <w:rsid w:val="00693058"/>
    <w:rsid w:val="0069409D"/>
    <w:rsid w:val="0069410B"/>
    <w:rsid w:val="00694383"/>
    <w:rsid w:val="00696061"/>
    <w:rsid w:val="00696EF8"/>
    <w:rsid w:val="006A0165"/>
    <w:rsid w:val="006A12B6"/>
    <w:rsid w:val="006A1768"/>
    <w:rsid w:val="006A2917"/>
    <w:rsid w:val="006A2C4D"/>
    <w:rsid w:val="006A3A9C"/>
    <w:rsid w:val="006A4615"/>
    <w:rsid w:val="006A4890"/>
    <w:rsid w:val="006A56C2"/>
    <w:rsid w:val="006A6608"/>
    <w:rsid w:val="006A6C1B"/>
    <w:rsid w:val="006A6E74"/>
    <w:rsid w:val="006A7DE1"/>
    <w:rsid w:val="006B02A2"/>
    <w:rsid w:val="006B02CA"/>
    <w:rsid w:val="006B2155"/>
    <w:rsid w:val="006B274B"/>
    <w:rsid w:val="006B40D1"/>
    <w:rsid w:val="006B4E5A"/>
    <w:rsid w:val="006B550D"/>
    <w:rsid w:val="006B7AFE"/>
    <w:rsid w:val="006B7EAA"/>
    <w:rsid w:val="006C0680"/>
    <w:rsid w:val="006C1F3A"/>
    <w:rsid w:val="006C20DF"/>
    <w:rsid w:val="006C2343"/>
    <w:rsid w:val="006C2C16"/>
    <w:rsid w:val="006C2C3E"/>
    <w:rsid w:val="006C325E"/>
    <w:rsid w:val="006C4D1A"/>
    <w:rsid w:val="006C63FD"/>
    <w:rsid w:val="006C7D60"/>
    <w:rsid w:val="006C7F43"/>
    <w:rsid w:val="006D0C57"/>
    <w:rsid w:val="006D177D"/>
    <w:rsid w:val="006D2314"/>
    <w:rsid w:val="006D2534"/>
    <w:rsid w:val="006D4203"/>
    <w:rsid w:val="006D4269"/>
    <w:rsid w:val="006D42E7"/>
    <w:rsid w:val="006D5396"/>
    <w:rsid w:val="006D68F0"/>
    <w:rsid w:val="006D721D"/>
    <w:rsid w:val="006E003D"/>
    <w:rsid w:val="006E02E0"/>
    <w:rsid w:val="006E2639"/>
    <w:rsid w:val="006E5087"/>
    <w:rsid w:val="006E5299"/>
    <w:rsid w:val="006E5343"/>
    <w:rsid w:val="006E60B8"/>
    <w:rsid w:val="006E670D"/>
    <w:rsid w:val="006E796E"/>
    <w:rsid w:val="006F0C12"/>
    <w:rsid w:val="006F2294"/>
    <w:rsid w:val="006F41EF"/>
    <w:rsid w:val="006F59A9"/>
    <w:rsid w:val="006F6D0D"/>
    <w:rsid w:val="006F7298"/>
    <w:rsid w:val="00700776"/>
    <w:rsid w:val="00700B93"/>
    <w:rsid w:val="00701242"/>
    <w:rsid w:val="00701269"/>
    <w:rsid w:val="00701B10"/>
    <w:rsid w:val="00701BB7"/>
    <w:rsid w:val="00702C5E"/>
    <w:rsid w:val="007030F3"/>
    <w:rsid w:val="0070376A"/>
    <w:rsid w:val="00703C4A"/>
    <w:rsid w:val="00703EBE"/>
    <w:rsid w:val="0070438C"/>
    <w:rsid w:val="00704DEA"/>
    <w:rsid w:val="00705099"/>
    <w:rsid w:val="00706222"/>
    <w:rsid w:val="007067E1"/>
    <w:rsid w:val="00707FAE"/>
    <w:rsid w:val="00710119"/>
    <w:rsid w:val="007109EC"/>
    <w:rsid w:val="00710E61"/>
    <w:rsid w:val="00711965"/>
    <w:rsid w:val="0071290E"/>
    <w:rsid w:val="00713574"/>
    <w:rsid w:val="0071385A"/>
    <w:rsid w:val="00715A8E"/>
    <w:rsid w:val="00716183"/>
    <w:rsid w:val="00717A1E"/>
    <w:rsid w:val="00720760"/>
    <w:rsid w:val="007207D1"/>
    <w:rsid w:val="00724F8D"/>
    <w:rsid w:val="007256F0"/>
    <w:rsid w:val="00725C68"/>
    <w:rsid w:val="00726B4F"/>
    <w:rsid w:val="007273B0"/>
    <w:rsid w:val="0072753A"/>
    <w:rsid w:val="00727628"/>
    <w:rsid w:val="007306BF"/>
    <w:rsid w:val="007306EA"/>
    <w:rsid w:val="00731544"/>
    <w:rsid w:val="00731AB0"/>
    <w:rsid w:val="00732AE3"/>
    <w:rsid w:val="007334C6"/>
    <w:rsid w:val="00733BCC"/>
    <w:rsid w:val="00734185"/>
    <w:rsid w:val="007342EE"/>
    <w:rsid w:val="007365A1"/>
    <w:rsid w:val="007365DD"/>
    <w:rsid w:val="00736DCA"/>
    <w:rsid w:val="00736E43"/>
    <w:rsid w:val="00737C14"/>
    <w:rsid w:val="0074138C"/>
    <w:rsid w:val="0074197C"/>
    <w:rsid w:val="00744018"/>
    <w:rsid w:val="00744EDF"/>
    <w:rsid w:val="00746204"/>
    <w:rsid w:val="007463A5"/>
    <w:rsid w:val="00747AD9"/>
    <w:rsid w:val="0075043F"/>
    <w:rsid w:val="0075332F"/>
    <w:rsid w:val="0075374A"/>
    <w:rsid w:val="007542A5"/>
    <w:rsid w:val="007546B8"/>
    <w:rsid w:val="00754E1F"/>
    <w:rsid w:val="00756548"/>
    <w:rsid w:val="007570E1"/>
    <w:rsid w:val="007573F9"/>
    <w:rsid w:val="00757B63"/>
    <w:rsid w:val="00757C4A"/>
    <w:rsid w:val="00762518"/>
    <w:rsid w:val="007636F9"/>
    <w:rsid w:val="0076506B"/>
    <w:rsid w:val="00770619"/>
    <w:rsid w:val="00770686"/>
    <w:rsid w:val="00770882"/>
    <w:rsid w:val="00771F9D"/>
    <w:rsid w:val="00772BFD"/>
    <w:rsid w:val="00772EB0"/>
    <w:rsid w:val="007730F9"/>
    <w:rsid w:val="0077363C"/>
    <w:rsid w:val="0077499B"/>
    <w:rsid w:val="00774BF5"/>
    <w:rsid w:val="0077580F"/>
    <w:rsid w:val="0078210F"/>
    <w:rsid w:val="00783194"/>
    <w:rsid w:val="007834C8"/>
    <w:rsid w:val="00783C18"/>
    <w:rsid w:val="00783C62"/>
    <w:rsid w:val="00784DBF"/>
    <w:rsid w:val="00784F57"/>
    <w:rsid w:val="00785767"/>
    <w:rsid w:val="00787C96"/>
    <w:rsid w:val="00790B1C"/>
    <w:rsid w:val="00790EC6"/>
    <w:rsid w:val="00792845"/>
    <w:rsid w:val="00793727"/>
    <w:rsid w:val="00794DEA"/>
    <w:rsid w:val="0079584C"/>
    <w:rsid w:val="00796C47"/>
    <w:rsid w:val="00797249"/>
    <w:rsid w:val="007975D2"/>
    <w:rsid w:val="007A04D4"/>
    <w:rsid w:val="007A0861"/>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553E"/>
    <w:rsid w:val="007B559A"/>
    <w:rsid w:val="007B7C06"/>
    <w:rsid w:val="007C1105"/>
    <w:rsid w:val="007C40B6"/>
    <w:rsid w:val="007C49B2"/>
    <w:rsid w:val="007C4ECE"/>
    <w:rsid w:val="007C5982"/>
    <w:rsid w:val="007C6417"/>
    <w:rsid w:val="007C663D"/>
    <w:rsid w:val="007C7A72"/>
    <w:rsid w:val="007D05FD"/>
    <w:rsid w:val="007D12BF"/>
    <w:rsid w:val="007D1965"/>
    <w:rsid w:val="007D4740"/>
    <w:rsid w:val="007D4786"/>
    <w:rsid w:val="007D55D0"/>
    <w:rsid w:val="007D61F9"/>
    <w:rsid w:val="007D643B"/>
    <w:rsid w:val="007D76A2"/>
    <w:rsid w:val="007D7964"/>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EDE"/>
    <w:rsid w:val="007F2F35"/>
    <w:rsid w:val="007F3257"/>
    <w:rsid w:val="007F3438"/>
    <w:rsid w:val="007F3861"/>
    <w:rsid w:val="007F4905"/>
    <w:rsid w:val="007F4BA5"/>
    <w:rsid w:val="007F7563"/>
    <w:rsid w:val="008014B5"/>
    <w:rsid w:val="008016FE"/>
    <w:rsid w:val="00801EF2"/>
    <w:rsid w:val="00802016"/>
    <w:rsid w:val="008029A9"/>
    <w:rsid w:val="008029C0"/>
    <w:rsid w:val="00802D79"/>
    <w:rsid w:val="008032A4"/>
    <w:rsid w:val="00804BF0"/>
    <w:rsid w:val="00805D95"/>
    <w:rsid w:val="008062B2"/>
    <w:rsid w:val="0080684A"/>
    <w:rsid w:val="00806E01"/>
    <w:rsid w:val="00810B7A"/>
    <w:rsid w:val="008122A3"/>
    <w:rsid w:val="0081352A"/>
    <w:rsid w:val="008135F2"/>
    <w:rsid w:val="008148C6"/>
    <w:rsid w:val="008158D0"/>
    <w:rsid w:val="00815A4D"/>
    <w:rsid w:val="008214A5"/>
    <w:rsid w:val="008223EA"/>
    <w:rsid w:val="00822553"/>
    <w:rsid w:val="008233BF"/>
    <w:rsid w:val="00826ADB"/>
    <w:rsid w:val="00827ACA"/>
    <w:rsid w:val="00830A65"/>
    <w:rsid w:val="00830F8A"/>
    <w:rsid w:val="00831ADA"/>
    <w:rsid w:val="00831ED1"/>
    <w:rsid w:val="00832DBC"/>
    <w:rsid w:val="00834FFC"/>
    <w:rsid w:val="00837640"/>
    <w:rsid w:val="00837F56"/>
    <w:rsid w:val="008407BD"/>
    <w:rsid w:val="0084154E"/>
    <w:rsid w:val="00841AB5"/>
    <w:rsid w:val="00841DBE"/>
    <w:rsid w:val="00841EED"/>
    <w:rsid w:val="00841FF2"/>
    <w:rsid w:val="0084207C"/>
    <w:rsid w:val="00842DD1"/>
    <w:rsid w:val="008434E2"/>
    <w:rsid w:val="00843B94"/>
    <w:rsid w:val="008448D2"/>
    <w:rsid w:val="00844BD4"/>
    <w:rsid w:val="008453C6"/>
    <w:rsid w:val="008459DB"/>
    <w:rsid w:val="00846192"/>
    <w:rsid w:val="00846534"/>
    <w:rsid w:val="008479F3"/>
    <w:rsid w:val="008511B2"/>
    <w:rsid w:val="008513AD"/>
    <w:rsid w:val="00851E8A"/>
    <w:rsid w:val="008526E2"/>
    <w:rsid w:val="00852EF5"/>
    <w:rsid w:val="008535BA"/>
    <w:rsid w:val="00854AA2"/>
    <w:rsid w:val="00856265"/>
    <w:rsid w:val="00856503"/>
    <w:rsid w:val="0085701A"/>
    <w:rsid w:val="008574A0"/>
    <w:rsid w:val="00857CD0"/>
    <w:rsid w:val="00861D09"/>
    <w:rsid w:val="00863A6D"/>
    <w:rsid w:val="00863B09"/>
    <w:rsid w:val="00864CFC"/>
    <w:rsid w:val="008656A0"/>
    <w:rsid w:val="00865AC3"/>
    <w:rsid w:val="00866A7E"/>
    <w:rsid w:val="00867BE6"/>
    <w:rsid w:val="00870EA4"/>
    <w:rsid w:val="00871983"/>
    <w:rsid w:val="00872C45"/>
    <w:rsid w:val="0087302B"/>
    <w:rsid w:val="00875F45"/>
    <w:rsid w:val="00877C7F"/>
    <w:rsid w:val="008800EE"/>
    <w:rsid w:val="00880107"/>
    <w:rsid w:val="008807DD"/>
    <w:rsid w:val="00880F66"/>
    <w:rsid w:val="0088105A"/>
    <w:rsid w:val="0088281F"/>
    <w:rsid w:val="00883047"/>
    <w:rsid w:val="00884511"/>
    <w:rsid w:val="00884AC6"/>
    <w:rsid w:val="00885126"/>
    <w:rsid w:val="008867DB"/>
    <w:rsid w:val="00887957"/>
    <w:rsid w:val="008900D9"/>
    <w:rsid w:val="00891448"/>
    <w:rsid w:val="008920F5"/>
    <w:rsid w:val="008928D1"/>
    <w:rsid w:val="00893190"/>
    <w:rsid w:val="00893D68"/>
    <w:rsid w:val="00894B45"/>
    <w:rsid w:val="00895383"/>
    <w:rsid w:val="00895474"/>
    <w:rsid w:val="0089585D"/>
    <w:rsid w:val="00895F3A"/>
    <w:rsid w:val="00895FFC"/>
    <w:rsid w:val="008A12B1"/>
    <w:rsid w:val="008A4B69"/>
    <w:rsid w:val="008A58A6"/>
    <w:rsid w:val="008A5B7B"/>
    <w:rsid w:val="008A6080"/>
    <w:rsid w:val="008A6274"/>
    <w:rsid w:val="008A648E"/>
    <w:rsid w:val="008A790B"/>
    <w:rsid w:val="008B1859"/>
    <w:rsid w:val="008B220F"/>
    <w:rsid w:val="008B2764"/>
    <w:rsid w:val="008B3CDC"/>
    <w:rsid w:val="008B4D2A"/>
    <w:rsid w:val="008B64F3"/>
    <w:rsid w:val="008B6B3B"/>
    <w:rsid w:val="008B6E4D"/>
    <w:rsid w:val="008B77E6"/>
    <w:rsid w:val="008B7A61"/>
    <w:rsid w:val="008B7EB2"/>
    <w:rsid w:val="008C1974"/>
    <w:rsid w:val="008C3AC9"/>
    <w:rsid w:val="008C74A5"/>
    <w:rsid w:val="008C7C12"/>
    <w:rsid w:val="008D045C"/>
    <w:rsid w:val="008D0F2D"/>
    <w:rsid w:val="008D3E4D"/>
    <w:rsid w:val="008D42B9"/>
    <w:rsid w:val="008D53DB"/>
    <w:rsid w:val="008D5D71"/>
    <w:rsid w:val="008D6888"/>
    <w:rsid w:val="008D7021"/>
    <w:rsid w:val="008E03A0"/>
    <w:rsid w:val="008E2421"/>
    <w:rsid w:val="008E28E5"/>
    <w:rsid w:val="008E2AEA"/>
    <w:rsid w:val="008E2BF1"/>
    <w:rsid w:val="008E2CD9"/>
    <w:rsid w:val="008E455D"/>
    <w:rsid w:val="008E52E0"/>
    <w:rsid w:val="008E54A8"/>
    <w:rsid w:val="008E5782"/>
    <w:rsid w:val="008E5BC0"/>
    <w:rsid w:val="008E621A"/>
    <w:rsid w:val="008F0587"/>
    <w:rsid w:val="008F0FD5"/>
    <w:rsid w:val="008F14E8"/>
    <w:rsid w:val="008F15BC"/>
    <w:rsid w:val="008F1C0A"/>
    <w:rsid w:val="008F1D5E"/>
    <w:rsid w:val="008F1F4E"/>
    <w:rsid w:val="008F1FF5"/>
    <w:rsid w:val="008F3833"/>
    <w:rsid w:val="008F3BB6"/>
    <w:rsid w:val="008F44FA"/>
    <w:rsid w:val="008F61E5"/>
    <w:rsid w:val="00900799"/>
    <w:rsid w:val="00901186"/>
    <w:rsid w:val="00901806"/>
    <w:rsid w:val="00901A48"/>
    <w:rsid w:val="00903939"/>
    <w:rsid w:val="00904BDF"/>
    <w:rsid w:val="0090628D"/>
    <w:rsid w:val="00906959"/>
    <w:rsid w:val="00906BEB"/>
    <w:rsid w:val="00906D7F"/>
    <w:rsid w:val="009075C4"/>
    <w:rsid w:val="009115E5"/>
    <w:rsid w:val="00911D30"/>
    <w:rsid w:val="0091231B"/>
    <w:rsid w:val="00912828"/>
    <w:rsid w:val="0091355C"/>
    <w:rsid w:val="00913CFC"/>
    <w:rsid w:val="0091419F"/>
    <w:rsid w:val="009141B5"/>
    <w:rsid w:val="009159A3"/>
    <w:rsid w:val="00916382"/>
    <w:rsid w:val="00920BC9"/>
    <w:rsid w:val="00921151"/>
    <w:rsid w:val="0092249D"/>
    <w:rsid w:val="00923789"/>
    <w:rsid w:val="00923A81"/>
    <w:rsid w:val="00925126"/>
    <w:rsid w:val="00925C80"/>
    <w:rsid w:val="0093079F"/>
    <w:rsid w:val="00930A7A"/>
    <w:rsid w:val="00930BA9"/>
    <w:rsid w:val="00931800"/>
    <w:rsid w:val="00932308"/>
    <w:rsid w:val="00932DAA"/>
    <w:rsid w:val="00932FC6"/>
    <w:rsid w:val="0093396A"/>
    <w:rsid w:val="009352D6"/>
    <w:rsid w:val="009375B8"/>
    <w:rsid w:val="0093778D"/>
    <w:rsid w:val="00937A12"/>
    <w:rsid w:val="009411BA"/>
    <w:rsid w:val="0094220C"/>
    <w:rsid w:val="0094230C"/>
    <w:rsid w:val="0094248C"/>
    <w:rsid w:val="00942AA8"/>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364C"/>
    <w:rsid w:val="00953A87"/>
    <w:rsid w:val="00953A8D"/>
    <w:rsid w:val="00953BAA"/>
    <w:rsid w:val="00953E76"/>
    <w:rsid w:val="009544F2"/>
    <w:rsid w:val="009549A8"/>
    <w:rsid w:val="009566A3"/>
    <w:rsid w:val="009576AC"/>
    <w:rsid w:val="00960101"/>
    <w:rsid w:val="00960FD1"/>
    <w:rsid w:val="00961B1B"/>
    <w:rsid w:val="00963115"/>
    <w:rsid w:val="00963AC4"/>
    <w:rsid w:val="00964205"/>
    <w:rsid w:val="009650F0"/>
    <w:rsid w:val="00965159"/>
    <w:rsid w:val="00966BE7"/>
    <w:rsid w:val="00967E30"/>
    <w:rsid w:val="00970E72"/>
    <w:rsid w:val="0097210D"/>
    <w:rsid w:val="0097237D"/>
    <w:rsid w:val="009737DE"/>
    <w:rsid w:val="00973C27"/>
    <w:rsid w:val="00973E9C"/>
    <w:rsid w:val="00974E97"/>
    <w:rsid w:val="0098086B"/>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5AF6"/>
    <w:rsid w:val="009A5D7C"/>
    <w:rsid w:val="009A6D82"/>
    <w:rsid w:val="009A6EFE"/>
    <w:rsid w:val="009B026E"/>
    <w:rsid w:val="009B0FFF"/>
    <w:rsid w:val="009B1EFC"/>
    <w:rsid w:val="009B3157"/>
    <w:rsid w:val="009B4059"/>
    <w:rsid w:val="009B6A72"/>
    <w:rsid w:val="009B73C9"/>
    <w:rsid w:val="009C00A2"/>
    <w:rsid w:val="009C01AB"/>
    <w:rsid w:val="009C043A"/>
    <w:rsid w:val="009C05B4"/>
    <w:rsid w:val="009C133E"/>
    <w:rsid w:val="009C1416"/>
    <w:rsid w:val="009C2F86"/>
    <w:rsid w:val="009C35B8"/>
    <w:rsid w:val="009C433B"/>
    <w:rsid w:val="009C53CC"/>
    <w:rsid w:val="009C579C"/>
    <w:rsid w:val="009C5CE5"/>
    <w:rsid w:val="009C687A"/>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743C"/>
    <w:rsid w:val="009D7451"/>
    <w:rsid w:val="009D7505"/>
    <w:rsid w:val="009E221B"/>
    <w:rsid w:val="009E26A4"/>
    <w:rsid w:val="009E299B"/>
    <w:rsid w:val="009E5674"/>
    <w:rsid w:val="009E5BFD"/>
    <w:rsid w:val="009E60B6"/>
    <w:rsid w:val="009E6718"/>
    <w:rsid w:val="009E6E45"/>
    <w:rsid w:val="009E7D4D"/>
    <w:rsid w:val="009F0786"/>
    <w:rsid w:val="009F0C16"/>
    <w:rsid w:val="009F1146"/>
    <w:rsid w:val="009F51C6"/>
    <w:rsid w:val="009F5D7D"/>
    <w:rsid w:val="009F5D84"/>
    <w:rsid w:val="009F774A"/>
    <w:rsid w:val="009F7E6D"/>
    <w:rsid w:val="00A01890"/>
    <w:rsid w:val="00A01D53"/>
    <w:rsid w:val="00A03321"/>
    <w:rsid w:val="00A0556F"/>
    <w:rsid w:val="00A07FBA"/>
    <w:rsid w:val="00A10443"/>
    <w:rsid w:val="00A10834"/>
    <w:rsid w:val="00A14319"/>
    <w:rsid w:val="00A1513A"/>
    <w:rsid w:val="00A16407"/>
    <w:rsid w:val="00A16EED"/>
    <w:rsid w:val="00A17CAD"/>
    <w:rsid w:val="00A2079D"/>
    <w:rsid w:val="00A23880"/>
    <w:rsid w:val="00A238F1"/>
    <w:rsid w:val="00A25204"/>
    <w:rsid w:val="00A25F9D"/>
    <w:rsid w:val="00A262B4"/>
    <w:rsid w:val="00A32144"/>
    <w:rsid w:val="00A33BBC"/>
    <w:rsid w:val="00A34043"/>
    <w:rsid w:val="00A3464E"/>
    <w:rsid w:val="00A35A8E"/>
    <w:rsid w:val="00A35D09"/>
    <w:rsid w:val="00A35DD3"/>
    <w:rsid w:val="00A3707A"/>
    <w:rsid w:val="00A37E92"/>
    <w:rsid w:val="00A37F42"/>
    <w:rsid w:val="00A4024B"/>
    <w:rsid w:val="00A40564"/>
    <w:rsid w:val="00A40662"/>
    <w:rsid w:val="00A41135"/>
    <w:rsid w:val="00A43BB9"/>
    <w:rsid w:val="00A44669"/>
    <w:rsid w:val="00A45CF2"/>
    <w:rsid w:val="00A461CE"/>
    <w:rsid w:val="00A46379"/>
    <w:rsid w:val="00A468C8"/>
    <w:rsid w:val="00A46CC1"/>
    <w:rsid w:val="00A4713A"/>
    <w:rsid w:val="00A47D54"/>
    <w:rsid w:val="00A505D6"/>
    <w:rsid w:val="00A50C80"/>
    <w:rsid w:val="00A5112B"/>
    <w:rsid w:val="00A52332"/>
    <w:rsid w:val="00A52E09"/>
    <w:rsid w:val="00A53187"/>
    <w:rsid w:val="00A5438A"/>
    <w:rsid w:val="00A545B0"/>
    <w:rsid w:val="00A573B6"/>
    <w:rsid w:val="00A57E26"/>
    <w:rsid w:val="00A60447"/>
    <w:rsid w:val="00A61BEF"/>
    <w:rsid w:val="00A629E6"/>
    <w:rsid w:val="00A62CB9"/>
    <w:rsid w:val="00A6317E"/>
    <w:rsid w:val="00A647ED"/>
    <w:rsid w:val="00A64A25"/>
    <w:rsid w:val="00A64B96"/>
    <w:rsid w:val="00A64F66"/>
    <w:rsid w:val="00A6545B"/>
    <w:rsid w:val="00A65C7A"/>
    <w:rsid w:val="00A663E9"/>
    <w:rsid w:val="00A66878"/>
    <w:rsid w:val="00A66CE4"/>
    <w:rsid w:val="00A67AD2"/>
    <w:rsid w:val="00A67F6C"/>
    <w:rsid w:val="00A702EB"/>
    <w:rsid w:val="00A7044D"/>
    <w:rsid w:val="00A707D6"/>
    <w:rsid w:val="00A70872"/>
    <w:rsid w:val="00A70C90"/>
    <w:rsid w:val="00A712DF"/>
    <w:rsid w:val="00A72801"/>
    <w:rsid w:val="00A72E83"/>
    <w:rsid w:val="00A75889"/>
    <w:rsid w:val="00A7658C"/>
    <w:rsid w:val="00A76668"/>
    <w:rsid w:val="00A769C3"/>
    <w:rsid w:val="00A82E9D"/>
    <w:rsid w:val="00A83D3D"/>
    <w:rsid w:val="00A844A9"/>
    <w:rsid w:val="00A86EAD"/>
    <w:rsid w:val="00A870C3"/>
    <w:rsid w:val="00A9043A"/>
    <w:rsid w:val="00A90815"/>
    <w:rsid w:val="00A91A88"/>
    <w:rsid w:val="00A91D24"/>
    <w:rsid w:val="00A94562"/>
    <w:rsid w:val="00A9527F"/>
    <w:rsid w:val="00A95C65"/>
    <w:rsid w:val="00A9709A"/>
    <w:rsid w:val="00A970B2"/>
    <w:rsid w:val="00A973B0"/>
    <w:rsid w:val="00A97C6A"/>
    <w:rsid w:val="00AA187B"/>
    <w:rsid w:val="00AA3B29"/>
    <w:rsid w:val="00AA4220"/>
    <w:rsid w:val="00AA4603"/>
    <w:rsid w:val="00AA7F4F"/>
    <w:rsid w:val="00AB0B98"/>
    <w:rsid w:val="00AB1275"/>
    <w:rsid w:val="00AB15BB"/>
    <w:rsid w:val="00AB1B15"/>
    <w:rsid w:val="00AB1DCD"/>
    <w:rsid w:val="00AB259A"/>
    <w:rsid w:val="00AB2642"/>
    <w:rsid w:val="00AB31FF"/>
    <w:rsid w:val="00AB3AB3"/>
    <w:rsid w:val="00AB5A3C"/>
    <w:rsid w:val="00AB5B57"/>
    <w:rsid w:val="00AB6AFF"/>
    <w:rsid w:val="00AB7823"/>
    <w:rsid w:val="00AB7AE0"/>
    <w:rsid w:val="00AC2BF8"/>
    <w:rsid w:val="00AC3762"/>
    <w:rsid w:val="00AC382E"/>
    <w:rsid w:val="00AC39B2"/>
    <w:rsid w:val="00AC3A14"/>
    <w:rsid w:val="00AC45BB"/>
    <w:rsid w:val="00AC6672"/>
    <w:rsid w:val="00AD17FB"/>
    <w:rsid w:val="00AD1C36"/>
    <w:rsid w:val="00AD1C42"/>
    <w:rsid w:val="00AD2E25"/>
    <w:rsid w:val="00AD32C4"/>
    <w:rsid w:val="00AD62C0"/>
    <w:rsid w:val="00AD728F"/>
    <w:rsid w:val="00AD7669"/>
    <w:rsid w:val="00AD7C7F"/>
    <w:rsid w:val="00AD7F9F"/>
    <w:rsid w:val="00AE05E4"/>
    <w:rsid w:val="00AE137A"/>
    <w:rsid w:val="00AE1ADF"/>
    <w:rsid w:val="00AE307E"/>
    <w:rsid w:val="00AE367E"/>
    <w:rsid w:val="00AE6A02"/>
    <w:rsid w:val="00AE7B9C"/>
    <w:rsid w:val="00AF1A25"/>
    <w:rsid w:val="00AF4036"/>
    <w:rsid w:val="00AF44DA"/>
    <w:rsid w:val="00AF56D1"/>
    <w:rsid w:val="00AF6079"/>
    <w:rsid w:val="00AF67DC"/>
    <w:rsid w:val="00AF6BB3"/>
    <w:rsid w:val="00AF7BDF"/>
    <w:rsid w:val="00B005C0"/>
    <w:rsid w:val="00B01B05"/>
    <w:rsid w:val="00B031B5"/>
    <w:rsid w:val="00B042DC"/>
    <w:rsid w:val="00B05BAF"/>
    <w:rsid w:val="00B05DA1"/>
    <w:rsid w:val="00B0603B"/>
    <w:rsid w:val="00B061D3"/>
    <w:rsid w:val="00B074EA"/>
    <w:rsid w:val="00B10865"/>
    <w:rsid w:val="00B11017"/>
    <w:rsid w:val="00B11808"/>
    <w:rsid w:val="00B11C89"/>
    <w:rsid w:val="00B12449"/>
    <w:rsid w:val="00B129D8"/>
    <w:rsid w:val="00B131A9"/>
    <w:rsid w:val="00B14103"/>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34D"/>
    <w:rsid w:val="00B27BF6"/>
    <w:rsid w:val="00B30326"/>
    <w:rsid w:val="00B30A59"/>
    <w:rsid w:val="00B30E91"/>
    <w:rsid w:val="00B32421"/>
    <w:rsid w:val="00B328E1"/>
    <w:rsid w:val="00B3367B"/>
    <w:rsid w:val="00B33B9B"/>
    <w:rsid w:val="00B34215"/>
    <w:rsid w:val="00B35589"/>
    <w:rsid w:val="00B35E35"/>
    <w:rsid w:val="00B36841"/>
    <w:rsid w:val="00B37A88"/>
    <w:rsid w:val="00B40C76"/>
    <w:rsid w:val="00B417AF"/>
    <w:rsid w:val="00B42697"/>
    <w:rsid w:val="00B43F2E"/>
    <w:rsid w:val="00B44485"/>
    <w:rsid w:val="00B451C9"/>
    <w:rsid w:val="00B4554B"/>
    <w:rsid w:val="00B45EE3"/>
    <w:rsid w:val="00B4681B"/>
    <w:rsid w:val="00B470B2"/>
    <w:rsid w:val="00B47E11"/>
    <w:rsid w:val="00B507B2"/>
    <w:rsid w:val="00B50AFD"/>
    <w:rsid w:val="00B51885"/>
    <w:rsid w:val="00B526A4"/>
    <w:rsid w:val="00B52F7E"/>
    <w:rsid w:val="00B53264"/>
    <w:rsid w:val="00B53A77"/>
    <w:rsid w:val="00B53CFB"/>
    <w:rsid w:val="00B54D81"/>
    <w:rsid w:val="00B554EB"/>
    <w:rsid w:val="00B5642C"/>
    <w:rsid w:val="00B5645E"/>
    <w:rsid w:val="00B574B0"/>
    <w:rsid w:val="00B57510"/>
    <w:rsid w:val="00B60C42"/>
    <w:rsid w:val="00B61750"/>
    <w:rsid w:val="00B61D64"/>
    <w:rsid w:val="00B61FCC"/>
    <w:rsid w:val="00B6218B"/>
    <w:rsid w:val="00B62E0A"/>
    <w:rsid w:val="00B62F37"/>
    <w:rsid w:val="00B64598"/>
    <w:rsid w:val="00B652DC"/>
    <w:rsid w:val="00B65C26"/>
    <w:rsid w:val="00B661A8"/>
    <w:rsid w:val="00B66812"/>
    <w:rsid w:val="00B7037E"/>
    <w:rsid w:val="00B7039C"/>
    <w:rsid w:val="00B7342D"/>
    <w:rsid w:val="00B73DC9"/>
    <w:rsid w:val="00B74390"/>
    <w:rsid w:val="00B74C97"/>
    <w:rsid w:val="00B75004"/>
    <w:rsid w:val="00B75AC1"/>
    <w:rsid w:val="00B7693F"/>
    <w:rsid w:val="00B76D3E"/>
    <w:rsid w:val="00B76E06"/>
    <w:rsid w:val="00B77405"/>
    <w:rsid w:val="00B7795A"/>
    <w:rsid w:val="00B77EE5"/>
    <w:rsid w:val="00B8046D"/>
    <w:rsid w:val="00B80B36"/>
    <w:rsid w:val="00B80C9A"/>
    <w:rsid w:val="00B81693"/>
    <w:rsid w:val="00B81BE4"/>
    <w:rsid w:val="00B837D3"/>
    <w:rsid w:val="00B8400D"/>
    <w:rsid w:val="00B8401D"/>
    <w:rsid w:val="00B85169"/>
    <w:rsid w:val="00B8683A"/>
    <w:rsid w:val="00B871C1"/>
    <w:rsid w:val="00B90D02"/>
    <w:rsid w:val="00B90D3D"/>
    <w:rsid w:val="00B91212"/>
    <w:rsid w:val="00B91F97"/>
    <w:rsid w:val="00B924C1"/>
    <w:rsid w:val="00B93762"/>
    <w:rsid w:val="00B93EDA"/>
    <w:rsid w:val="00B94AF4"/>
    <w:rsid w:val="00B97009"/>
    <w:rsid w:val="00B971A7"/>
    <w:rsid w:val="00BA08E1"/>
    <w:rsid w:val="00BA1CA4"/>
    <w:rsid w:val="00BA20EF"/>
    <w:rsid w:val="00BA22B5"/>
    <w:rsid w:val="00BA2621"/>
    <w:rsid w:val="00BA2B73"/>
    <w:rsid w:val="00BA37A6"/>
    <w:rsid w:val="00BA3CC9"/>
    <w:rsid w:val="00BA4A98"/>
    <w:rsid w:val="00BA4FBC"/>
    <w:rsid w:val="00BA57D2"/>
    <w:rsid w:val="00BA582B"/>
    <w:rsid w:val="00BA6255"/>
    <w:rsid w:val="00BA72DE"/>
    <w:rsid w:val="00BA73AB"/>
    <w:rsid w:val="00BA742D"/>
    <w:rsid w:val="00BA74F9"/>
    <w:rsid w:val="00BA7618"/>
    <w:rsid w:val="00BB012E"/>
    <w:rsid w:val="00BB01A4"/>
    <w:rsid w:val="00BB06DE"/>
    <w:rsid w:val="00BB18CE"/>
    <w:rsid w:val="00BB20D3"/>
    <w:rsid w:val="00BB362D"/>
    <w:rsid w:val="00BB3A56"/>
    <w:rsid w:val="00BB3BFD"/>
    <w:rsid w:val="00BB3E18"/>
    <w:rsid w:val="00BB44C1"/>
    <w:rsid w:val="00BB561E"/>
    <w:rsid w:val="00BB57A3"/>
    <w:rsid w:val="00BB58FE"/>
    <w:rsid w:val="00BB5F60"/>
    <w:rsid w:val="00BB72DA"/>
    <w:rsid w:val="00BC04BD"/>
    <w:rsid w:val="00BC2075"/>
    <w:rsid w:val="00BC26DA"/>
    <w:rsid w:val="00BC2CD8"/>
    <w:rsid w:val="00BC4DB2"/>
    <w:rsid w:val="00BC5672"/>
    <w:rsid w:val="00BC5D84"/>
    <w:rsid w:val="00BC6033"/>
    <w:rsid w:val="00BC61A1"/>
    <w:rsid w:val="00BC6898"/>
    <w:rsid w:val="00BD0584"/>
    <w:rsid w:val="00BD25B1"/>
    <w:rsid w:val="00BD29FF"/>
    <w:rsid w:val="00BD2A27"/>
    <w:rsid w:val="00BD5408"/>
    <w:rsid w:val="00BD54A6"/>
    <w:rsid w:val="00BD5B03"/>
    <w:rsid w:val="00BD68FF"/>
    <w:rsid w:val="00BD6A8B"/>
    <w:rsid w:val="00BD6CBE"/>
    <w:rsid w:val="00BD7C98"/>
    <w:rsid w:val="00BE137D"/>
    <w:rsid w:val="00BE1FD2"/>
    <w:rsid w:val="00BE21CD"/>
    <w:rsid w:val="00BE2780"/>
    <w:rsid w:val="00BE403D"/>
    <w:rsid w:val="00BE4763"/>
    <w:rsid w:val="00BE4F8A"/>
    <w:rsid w:val="00BE5367"/>
    <w:rsid w:val="00BE571C"/>
    <w:rsid w:val="00BE5EE0"/>
    <w:rsid w:val="00BE6B10"/>
    <w:rsid w:val="00BE7203"/>
    <w:rsid w:val="00BF2CE5"/>
    <w:rsid w:val="00BF2D58"/>
    <w:rsid w:val="00BF2F63"/>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66EA"/>
    <w:rsid w:val="00C06AD2"/>
    <w:rsid w:val="00C06CB4"/>
    <w:rsid w:val="00C11654"/>
    <w:rsid w:val="00C11C91"/>
    <w:rsid w:val="00C121E9"/>
    <w:rsid w:val="00C12AA8"/>
    <w:rsid w:val="00C12DAD"/>
    <w:rsid w:val="00C1355E"/>
    <w:rsid w:val="00C137FE"/>
    <w:rsid w:val="00C13949"/>
    <w:rsid w:val="00C13FD2"/>
    <w:rsid w:val="00C1414E"/>
    <w:rsid w:val="00C144F3"/>
    <w:rsid w:val="00C14ECD"/>
    <w:rsid w:val="00C15771"/>
    <w:rsid w:val="00C158F7"/>
    <w:rsid w:val="00C218D1"/>
    <w:rsid w:val="00C223E8"/>
    <w:rsid w:val="00C22418"/>
    <w:rsid w:val="00C22637"/>
    <w:rsid w:val="00C232EE"/>
    <w:rsid w:val="00C25D28"/>
    <w:rsid w:val="00C26555"/>
    <w:rsid w:val="00C26FB6"/>
    <w:rsid w:val="00C3069A"/>
    <w:rsid w:val="00C30BCC"/>
    <w:rsid w:val="00C3176C"/>
    <w:rsid w:val="00C338F3"/>
    <w:rsid w:val="00C339CB"/>
    <w:rsid w:val="00C33D27"/>
    <w:rsid w:val="00C34237"/>
    <w:rsid w:val="00C34719"/>
    <w:rsid w:val="00C3654F"/>
    <w:rsid w:val="00C36FD6"/>
    <w:rsid w:val="00C375C8"/>
    <w:rsid w:val="00C37D73"/>
    <w:rsid w:val="00C4022B"/>
    <w:rsid w:val="00C40CC9"/>
    <w:rsid w:val="00C413AD"/>
    <w:rsid w:val="00C425CE"/>
    <w:rsid w:val="00C4301B"/>
    <w:rsid w:val="00C4458F"/>
    <w:rsid w:val="00C4523E"/>
    <w:rsid w:val="00C45D6B"/>
    <w:rsid w:val="00C466C0"/>
    <w:rsid w:val="00C46CCB"/>
    <w:rsid w:val="00C47C1C"/>
    <w:rsid w:val="00C47E56"/>
    <w:rsid w:val="00C50131"/>
    <w:rsid w:val="00C5119B"/>
    <w:rsid w:val="00C51849"/>
    <w:rsid w:val="00C51C41"/>
    <w:rsid w:val="00C51FE9"/>
    <w:rsid w:val="00C528AD"/>
    <w:rsid w:val="00C52FB9"/>
    <w:rsid w:val="00C57715"/>
    <w:rsid w:val="00C579FA"/>
    <w:rsid w:val="00C57FC8"/>
    <w:rsid w:val="00C6156E"/>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463"/>
    <w:rsid w:val="00C73ABC"/>
    <w:rsid w:val="00C74D06"/>
    <w:rsid w:val="00C759C3"/>
    <w:rsid w:val="00C767C0"/>
    <w:rsid w:val="00C7757E"/>
    <w:rsid w:val="00C778F7"/>
    <w:rsid w:val="00C8107F"/>
    <w:rsid w:val="00C82111"/>
    <w:rsid w:val="00C8255A"/>
    <w:rsid w:val="00C83C08"/>
    <w:rsid w:val="00C83C8B"/>
    <w:rsid w:val="00C83E43"/>
    <w:rsid w:val="00C8445E"/>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16C7"/>
    <w:rsid w:val="00CB3F60"/>
    <w:rsid w:val="00CB5554"/>
    <w:rsid w:val="00CB5F5B"/>
    <w:rsid w:val="00CC13E8"/>
    <w:rsid w:val="00CC228C"/>
    <w:rsid w:val="00CC29E8"/>
    <w:rsid w:val="00CC2B88"/>
    <w:rsid w:val="00CC3A73"/>
    <w:rsid w:val="00CC3C80"/>
    <w:rsid w:val="00CC4101"/>
    <w:rsid w:val="00CC4B12"/>
    <w:rsid w:val="00CC5914"/>
    <w:rsid w:val="00CC603C"/>
    <w:rsid w:val="00CC6767"/>
    <w:rsid w:val="00CC69A6"/>
    <w:rsid w:val="00CC6AEA"/>
    <w:rsid w:val="00CC785E"/>
    <w:rsid w:val="00CD021C"/>
    <w:rsid w:val="00CD02A6"/>
    <w:rsid w:val="00CD0845"/>
    <w:rsid w:val="00CD0872"/>
    <w:rsid w:val="00CD1710"/>
    <w:rsid w:val="00CD3084"/>
    <w:rsid w:val="00CD39AA"/>
    <w:rsid w:val="00CD3A47"/>
    <w:rsid w:val="00CD497C"/>
    <w:rsid w:val="00CD766C"/>
    <w:rsid w:val="00CE1021"/>
    <w:rsid w:val="00CE1027"/>
    <w:rsid w:val="00CE2390"/>
    <w:rsid w:val="00CE2A33"/>
    <w:rsid w:val="00CE55EB"/>
    <w:rsid w:val="00CE60AE"/>
    <w:rsid w:val="00CE65C4"/>
    <w:rsid w:val="00CE7090"/>
    <w:rsid w:val="00CF019F"/>
    <w:rsid w:val="00CF085D"/>
    <w:rsid w:val="00CF1A3F"/>
    <w:rsid w:val="00CF1AC2"/>
    <w:rsid w:val="00CF2C40"/>
    <w:rsid w:val="00CF2DC8"/>
    <w:rsid w:val="00CF3A58"/>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1330"/>
    <w:rsid w:val="00D21B50"/>
    <w:rsid w:val="00D22308"/>
    <w:rsid w:val="00D2239F"/>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ABE"/>
    <w:rsid w:val="00D351B9"/>
    <w:rsid w:val="00D35C36"/>
    <w:rsid w:val="00D36384"/>
    <w:rsid w:val="00D3696D"/>
    <w:rsid w:val="00D36C2D"/>
    <w:rsid w:val="00D40107"/>
    <w:rsid w:val="00D40B5D"/>
    <w:rsid w:val="00D41F3A"/>
    <w:rsid w:val="00D41FBB"/>
    <w:rsid w:val="00D4274D"/>
    <w:rsid w:val="00D4345E"/>
    <w:rsid w:val="00D437B5"/>
    <w:rsid w:val="00D4416C"/>
    <w:rsid w:val="00D461EC"/>
    <w:rsid w:val="00D463CC"/>
    <w:rsid w:val="00D468FC"/>
    <w:rsid w:val="00D47201"/>
    <w:rsid w:val="00D476F4"/>
    <w:rsid w:val="00D479F4"/>
    <w:rsid w:val="00D5013F"/>
    <w:rsid w:val="00D54166"/>
    <w:rsid w:val="00D548AB"/>
    <w:rsid w:val="00D54FA5"/>
    <w:rsid w:val="00D550D4"/>
    <w:rsid w:val="00D56717"/>
    <w:rsid w:val="00D5696B"/>
    <w:rsid w:val="00D605DF"/>
    <w:rsid w:val="00D6271C"/>
    <w:rsid w:val="00D65839"/>
    <w:rsid w:val="00D65C2E"/>
    <w:rsid w:val="00D65ED4"/>
    <w:rsid w:val="00D66139"/>
    <w:rsid w:val="00D66612"/>
    <w:rsid w:val="00D67EC9"/>
    <w:rsid w:val="00D70E23"/>
    <w:rsid w:val="00D726AD"/>
    <w:rsid w:val="00D732E6"/>
    <w:rsid w:val="00D74C5B"/>
    <w:rsid w:val="00D7517E"/>
    <w:rsid w:val="00D75259"/>
    <w:rsid w:val="00D75D06"/>
    <w:rsid w:val="00D77D66"/>
    <w:rsid w:val="00D807E5"/>
    <w:rsid w:val="00D80C99"/>
    <w:rsid w:val="00D8127E"/>
    <w:rsid w:val="00D81425"/>
    <w:rsid w:val="00D83233"/>
    <w:rsid w:val="00D833C4"/>
    <w:rsid w:val="00D84967"/>
    <w:rsid w:val="00D849B3"/>
    <w:rsid w:val="00D84EB0"/>
    <w:rsid w:val="00D855C5"/>
    <w:rsid w:val="00D8718E"/>
    <w:rsid w:val="00D878E2"/>
    <w:rsid w:val="00D87A02"/>
    <w:rsid w:val="00D91427"/>
    <w:rsid w:val="00D91D58"/>
    <w:rsid w:val="00D9255D"/>
    <w:rsid w:val="00D93399"/>
    <w:rsid w:val="00D93596"/>
    <w:rsid w:val="00D94BEF"/>
    <w:rsid w:val="00D954D0"/>
    <w:rsid w:val="00D96208"/>
    <w:rsid w:val="00D96B84"/>
    <w:rsid w:val="00D9785F"/>
    <w:rsid w:val="00D97E47"/>
    <w:rsid w:val="00DA2647"/>
    <w:rsid w:val="00DA5AF6"/>
    <w:rsid w:val="00DA5BF3"/>
    <w:rsid w:val="00DA5DD0"/>
    <w:rsid w:val="00DA6203"/>
    <w:rsid w:val="00DA7EEE"/>
    <w:rsid w:val="00DB18F7"/>
    <w:rsid w:val="00DB1BBF"/>
    <w:rsid w:val="00DB4CBA"/>
    <w:rsid w:val="00DB4D21"/>
    <w:rsid w:val="00DB4E92"/>
    <w:rsid w:val="00DB56D0"/>
    <w:rsid w:val="00DB5A71"/>
    <w:rsid w:val="00DB5F76"/>
    <w:rsid w:val="00DB65FF"/>
    <w:rsid w:val="00DB7BAF"/>
    <w:rsid w:val="00DB7C28"/>
    <w:rsid w:val="00DC0122"/>
    <w:rsid w:val="00DC13EE"/>
    <w:rsid w:val="00DC23C3"/>
    <w:rsid w:val="00DC2430"/>
    <w:rsid w:val="00DC270C"/>
    <w:rsid w:val="00DC438D"/>
    <w:rsid w:val="00DC4B14"/>
    <w:rsid w:val="00DC564B"/>
    <w:rsid w:val="00DC5F88"/>
    <w:rsid w:val="00DC634E"/>
    <w:rsid w:val="00DC6BB0"/>
    <w:rsid w:val="00DD0552"/>
    <w:rsid w:val="00DD15FA"/>
    <w:rsid w:val="00DD43CF"/>
    <w:rsid w:val="00DD52AC"/>
    <w:rsid w:val="00DD66B0"/>
    <w:rsid w:val="00DD69CA"/>
    <w:rsid w:val="00DD6D28"/>
    <w:rsid w:val="00DE046F"/>
    <w:rsid w:val="00DE2130"/>
    <w:rsid w:val="00DE269A"/>
    <w:rsid w:val="00DE32B9"/>
    <w:rsid w:val="00DE3FFA"/>
    <w:rsid w:val="00DE5408"/>
    <w:rsid w:val="00DE5972"/>
    <w:rsid w:val="00DE597D"/>
    <w:rsid w:val="00DE59A4"/>
    <w:rsid w:val="00DE5B55"/>
    <w:rsid w:val="00DE5C14"/>
    <w:rsid w:val="00DE7BA9"/>
    <w:rsid w:val="00DF0AA2"/>
    <w:rsid w:val="00DF0B97"/>
    <w:rsid w:val="00DF0DAA"/>
    <w:rsid w:val="00DF3459"/>
    <w:rsid w:val="00DF3E3B"/>
    <w:rsid w:val="00DF5165"/>
    <w:rsid w:val="00DF5FC7"/>
    <w:rsid w:val="00E00440"/>
    <w:rsid w:val="00E00612"/>
    <w:rsid w:val="00E0399F"/>
    <w:rsid w:val="00E04B80"/>
    <w:rsid w:val="00E05442"/>
    <w:rsid w:val="00E05D0D"/>
    <w:rsid w:val="00E05D7E"/>
    <w:rsid w:val="00E06737"/>
    <w:rsid w:val="00E06B1B"/>
    <w:rsid w:val="00E06C70"/>
    <w:rsid w:val="00E06FBD"/>
    <w:rsid w:val="00E07749"/>
    <w:rsid w:val="00E07917"/>
    <w:rsid w:val="00E1014A"/>
    <w:rsid w:val="00E10D34"/>
    <w:rsid w:val="00E11EBE"/>
    <w:rsid w:val="00E11F25"/>
    <w:rsid w:val="00E1218C"/>
    <w:rsid w:val="00E123DA"/>
    <w:rsid w:val="00E12711"/>
    <w:rsid w:val="00E12C1F"/>
    <w:rsid w:val="00E14B0F"/>
    <w:rsid w:val="00E14E44"/>
    <w:rsid w:val="00E1507F"/>
    <w:rsid w:val="00E160F2"/>
    <w:rsid w:val="00E167F5"/>
    <w:rsid w:val="00E16D15"/>
    <w:rsid w:val="00E16E98"/>
    <w:rsid w:val="00E1704C"/>
    <w:rsid w:val="00E20976"/>
    <w:rsid w:val="00E20A59"/>
    <w:rsid w:val="00E21221"/>
    <w:rsid w:val="00E21AEC"/>
    <w:rsid w:val="00E22341"/>
    <w:rsid w:val="00E227A9"/>
    <w:rsid w:val="00E23516"/>
    <w:rsid w:val="00E235A5"/>
    <w:rsid w:val="00E23D01"/>
    <w:rsid w:val="00E23E88"/>
    <w:rsid w:val="00E24180"/>
    <w:rsid w:val="00E24F6D"/>
    <w:rsid w:val="00E2502A"/>
    <w:rsid w:val="00E26BEA"/>
    <w:rsid w:val="00E26FED"/>
    <w:rsid w:val="00E30856"/>
    <w:rsid w:val="00E3122B"/>
    <w:rsid w:val="00E31706"/>
    <w:rsid w:val="00E32753"/>
    <w:rsid w:val="00E32973"/>
    <w:rsid w:val="00E3433B"/>
    <w:rsid w:val="00E357FC"/>
    <w:rsid w:val="00E367A2"/>
    <w:rsid w:val="00E37C35"/>
    <w:rsid w:val="00E41050"/>
    <w:rsid w:val="00E41DBF"/>
    <w:rsid w:val="00E4257D"/>
    <w:rsid w:val="00E43C55"/>
    <w:rsid w:val="00E43E97"/>
    <w:rsid w:val="00E465F4"/>
    <w:rsid w:val="00E50CC3"/>
    <w:rsid w:val="00E5122A"/>
    <w:rsid w:val="00E514A6"/>
    <w:rsid w:val="00E51FDF"/>
    <w:rsid w:val="00E53AFA"/>
    <w:rsid w:val="00E53DC6"/>
    <w:rsid w:val="00E53F91"/>
    <w:rsid w:val="00E557DD"/>
    <w:rsid w:val="00E55B36"/>
    <w:rsid w:val="00E55F78"/>
    <w:rsid w:val="00E56156"/>
    <w:rsid w:val="00E60F23"/>
    <w:rsid w:val="00E610ED"/>
    <w:rsid w:val="00E61BBA"/>
    <w:rsid w:val="00E61D48"/>
    <w:rsid w:val="00E63B13"/>
    <w:rsid w:val="00E64600"/>
    <w:rsid w:val="00E64647"/>
    <w:rsid w:val="00E64F1D"/>
    <w:rsid w:val="00E66FFC"/>
    <w:rsid w:val="00E709C1"/>
    <w:rsid w:val="00E70DB1"/>
    <w:rsid w:val="00E70E3B"/>
    <w:rsid w:val="00E74125"/>
    <w:rsid w:val="00E74FFA"/>
    <w:rsid w:val="00E75E6B"/>
    <w:rsid w:val="00E765F9"/>
    <w:rsid w:val="00E81B0B"/>
    <w:rsid w:val="00E81C2B"/>
    <w:rsid w:val="00E8203A"/>
    <w:rsid w:val="00E82E54"/>
    <w:rsid w:val="00E8408C"/>
    <w:rsid w:val="00E8420D"/>
    <w:rsid w:val="00E8735F"/>
    <w:rsid w:val="00E87589"/>
    <w:rsid w:val="00E91F64"/>
    <w:rsid w:val="00E91F95"/>
    <w:rsid w:val="00E92C11"/>
    <w:rsid w:val="00E92EC3"/>
    <w:rsid w:val="00E9393D"/>
    <w:rsid w:val="00E94BAC"/>
    <w:rsid w:val="00E95593"/>
    <w:rsid w:val="00E97D53"/>
    <w:rsid w:val="00EA1349"/>
    <w:rsid w:val="00EA412B"/>
    <w:rsid w:val="00EA44F7"/>
    <w:rsid w:val="00EA45B1"/>
    <w:rsid w:val="00EA629B"/>
    <w:rsid w:val="00EA7879"/>
    <w:rsid w:val="00EB043F"/>
    <w:rsid w:val="00EB2421"/>
    <w:rsid w:val="00EB27F3"/>
    <w:rsid w:val="00EB4124"/>
    <w:rsid w:val="00EB57E1"/>
    <w:rsid w:val="00EB6A7D"/>
    <w:rsid w:val="00EB7719"/>
    <w:rsid w:val="00EB7922"/>
    <w:rsid w:val="00EC0352"/>
    <w:rsid w:val="00EC1BFC"/>
    <w:rsid w:val="00EC1D14"/>
    <w:rsid w:val="00EC3F95"/>
    <w:rsid w:val="00EC56EE"/>
    <w:rsid w:val="00EC6295"/>
    <w:rsid w:val="00EC69C6"/>
    <w:rsid w:val="00EC752C"/>
    <w:rsid w:val="00ED0110"/>
    <w:rsid w:val="00ED0861"/>
    <w:rsid w:val="00ED30AC"/>
    <w:rsid w:val="00ED310C"/>
    <w:rsid w:val="00ED3504"/>
    <w:rsid w:val="00ED3D12"/>
    <w:rsid w:val="00ED479C"/>
    <w:rsid w:val="00ED511F"/>
    <w:rsid w:val="00ED5924"/>
    <w:rsid w:val="00ED5B06"/>
    <w:rsid w:val="00ED66EC"/>
    <w:rsid w:val="00ED67D0"/>
    <w:rsid w:val="00ED6888"/>
    <w:rsid w:val="00ED6B03"/>
    <w:rsid w:val="00ED79F9"/>
    <w:rsid w:val="00EE34A8"/>
    <w:rsid w:val="00EE5BF3"/>
    <w:rsid w:val="00EE6327"/>
    <w:rsid w:val="00EE7558"/>
    <w:rsid w:val="00EE7DC0"/>
    <w:rsid w:val="00EF13B6"/>
    <w:rsid w:val="00EF19AC"/>
    <w:rsid w:val="00EF1F7F"/>
    <w:rsid w:val="00EF41B4"/>
    <w:rsid w:val="00F00135"/>
    <w:rsid w:val="00F01264"/>
    <w:rsid w:val="00F01BC1"/>
    <w:rsid w:val="00F01F14"/>
    <w:rsid w:val="00F0231B"/>
    <w:rsid w:val="00F02C77"/>
    <w:rsid w:val="00F02D69"/>
    <w:rsid w:val="00F0387D"/>
    <w:rsid w:val="00F039F8"/>
    <w:rsid w:val="00F03A39"/>
    <w:rsid w:val="00F042AB"/>
    <w:rsid w:val="00F043FD"/>
    <w:rsid w:val="00F0521E"/>
    <w:rsid w:val="00F07502"/>
    <w:rsid w:val="00F10367"/>
    <w:rsid w:val="00F126C5"/>
    <w:rsid w:val="00F1301F"/>
    <w:rsid w:val="00F144E9"/>
    <w:rsid w:val="00F174EF"/>
    <w:rsid w:val="00F1753E"/>
    <w:rsid w:val="00F203BD"/>
    <w:rsid w:val="00F20D2E"/>
    <w:rsid w:val="00F20F2F"/>
    <w:rsid w:val="00F21BD4"/>
    <w:rsid w:val="00F226AD"/>
    <w:rsid w:val="00F22ED5"/>
    <w:rsid w:val="00F23050"/>
    <w:rsid w:val="00F24576"/>
    <w:rsid w:val="00F24591"/>
    <w:rsid w:val="00F25599"/>
    <w:rsid w:val="00F26162"/>
    <w:rsid w:val="00F26538"/>
    <w:rsid w:val="00F276C6"/>
    <w:rsid w:val="00F278D5"/>
    <w:rsid w:val="00F27BDD"/>
    <w:rsid w:val="00F30581"/>
    <w:rsid w:val="00F30FDA"/>
    <w:rsid w:val="00F31F86"/>
    <w:rsid w:val="00F32474"/>
    <w:rsid w:val="00F3269E"/>
    <w:rsid w:val="00F34FCE"/>
    <w:rsid w:val="00F35A58"/>
    <w:rsid w:val="00F36115"/>
    <w:rsid w:val="00F36802"/>
    <w:rsid w:val="00F369C8"/>
    <w:rsid w:val="00F377F8"/>
    <w:rsid w:val="00F4028F"/>
    <w:rsid w:val="00F417AB"/>
    <w:rsid w:val="00F432DE"/>
    <w:rsid w:val="00F43BCD"/>
    <w:rsid w:val="00F448D7"/>
    <w:rsid w:val="00F45771"/>
    <w:rsid w:val="00F46168"/>
    <w:rsid w:val="00F47029"/>
    <w:rsid w:val="00F476C6"/>
    <w:rsid w:val="00F47DE2"/>
    <w:rsid w:val="00F51815"/>
    <w:rsid w:val="00F5660B"/>
    <w:rsid w:val="00F56AF8"/>
    <w:rsid w:val="00F5711C"/>
    <w:rsid w:val="00F574CF"/>
    <w:rsid w:val="00F605E0"/>
    <w:rsid w:val="00F60742"/>
    <w:rsid w:val="00F62B64"/>
    <w:rsid w:val="00F6364F"/>
    <w:rsid w:val="00F6597E"/>
    <w:rsid w:val="00F6598A"/>
    <w:rsid w:val="00F70B42"/>
    <w:rsid w:val="00F70BD4"/>
    <w:rsid w:val="00F711FE"/>
    <w:rsid w:val="00F723DD"/>
    <w:rsid w:val="00F7243B"/>
    <w:rsid w:val="00F729A6"/>
    <w:rsid w:val="00F72B11"/>
    <w:rsid w:val="00F73468"/>
    <w:rsid w:val="00F73A86"/>
    <w:rsid w:val="00F73E3B"/>
    <w:rsid w:val="00F74650"/>
    <w:rsid w:val="00F7472E"/>
    <w:rsid w:val="00F74AA7"/>
    <w:rsid w:val="00F757C3"/>
    <w:rsid w:val="00F7586F"/>
    <w:rsid w:val="00F770B6"/>
    <w:rsid w:val="00F77E97"/>
    <w:rsid w:val="00F8072E"/>
    <w:rsid w:val="00F8078C"/>
    <w:rsid w:val="00F80B18"/>
    <w:rsid w:val="00F80C87"/>
    <w:rsid w:val="00F81229"/>
    <w:rsid w:val="00F81888"/>
    <w:rsid w:val="00F818A0"/>
    <w:rsid w:val="00F81D69"/>
    <w:rsid w:val="00F8213D"/>
    <w:rsid w:val="00F835EA"/>
    <w:rsid w:val="00F84ECB"/>
    <w:rsid w:val="00F85242"/>
    <w:rsid w:val="00F8663C"/>
    <w:rsid w:val="00F86F49"/>
    <w:rsid w:val="00F90BF1"/>
    <w:rsid w:val="00F916A9"/>
    <w:rsid w:val="00F91A9A"/>
    <w:rsid w:val="00F949DB"/>
    <w:rsid w:val="00F95671"/>
    <w:rsid w:val="00F95CA8"/>
    <w:rsid w:val="00F9636E"/>
    <w:rsid w:val="00F97BE6"/>
    <w:rsid w:val="00FA0162"/>
    <w:rsid w:val="00FA09D2"/>
    <w:rsid w:val="00FA2F71"/>
    <w:rsid w:val="00FA4130"/>
    <w:rsid w:val="00FA5430"/>
    <w:rsid w:val="00FA5AD7"/>
    <w:rsid w:val="00FA60DF"/>
    <w:rsid w:val="00FA66F2"/>
    <w:rsid w:val="00FB1369"/>
    <w:rsid w:val="00FB1A9A"/>
    <w:rsid w:val="00FB28F0"/>
    <w:rsid w:val="00FB3ECF"/>
    <w:rsid w:val="00FB46FA"/>
    <w:rsid w:val="00FB4886"/>
    <w:rsid w:val="00FB4ED7"/>
    <w:rsid w:val="00FB6422"/>
    <w:rsid w:val="00FB65D1"/>
    <w:rsid w:val="00FB6A5E"/>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6B8B"/>
    <w:rsid w:val="00FE1C14"/>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5C892-A196-466F-8D63-9FE058F68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26</Pages>
  <Words>33067</Words>
  <Characters>181871</Characters>
  <Application>Microsoft Office Word</Application>
  <DocSecurity>0</DocSecurity>
  <Lines>1515</Lines>
  <Paragraphs>429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77</cp:revision>
  <dcterms:created xsi:type="dcterms:W3CDTF">2015-05-06T12:09:00Z</dcterms:created>
  <dcterms:modified xsi:type="dcterms:W3CDTF">2015-05-13T13:07:00Z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id="MhGyyztz"/&gt;&lt;style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