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F66DD" w14:textId="77777777" w:rsidR="00E131A7" w:rsidRDefault="00E131A7">
      <w:pPr>
        <w:rPr>
          <w:rFonts w:ascii="Times New Roman" w:hAnsi="Times New Roman" w:cs="Times New Roman"/>
          <w:sz w:val="24"/>
          <w:szCs w:val="24"/>
          <w:lang w:val="en-US"/>
        </w:rPr>
      </w:pPr>
      <w:r>
        <w:rPr>
          <w:rFonts w:ascii="Times New Roman" w:hAnsi="Times New Roman" w:cs="Times New Roman"/>
          <w:sz w:val="24"/>
          <w:szCs w:val="24"/>
          <w:lang w:val="en-US"/>
        </w:rPr>
        <w:t>SUPPORTING INFORMATION</w:t>
      </w:r>
    </w:p>
    <w:p w14:paraId="0F59E828" w14:textId="1AF06FE4" w:rsidR="00E131A7" w:rsidRDefault="00E131A7">
      <w:pPr>
        <w:rPr>
          <w:rFonts w:ascii="Times New Roman" w:hAnsi="Times New Roman" w:cs="Times New Roman"/>
          <w:sz w:val="24"/>
          <w:szCs w:val="24"/>
          <w:lang w:val="en-US"/>
        </w:rPr>
      </w:pPr>
      <w:r>
        <w:rPr>
          <w:rFonts w:ascii="Times New Roman" w:hAnsi="Times New Roman" w:cs="Times New Roman"/>
          <w:sz w:val="24"/>
          <w:szCs w:val="24"/>
          <w:lang w:val="en-US"/>
        </w:rPr>
        <w:t>Appendix S1: Description of the study populations. The colum “</w:t>
      </w:r>
      <w:r>
        <w:rPr>
          <w:rFonts w:ascii="Times New Roman" w:hAnsi="Times New Roman" w:cs="Times New Roman"/>
          <w:i/>
          <w:iCs/>
          <w:sz w:val="24"/>
          <w:szCs w:val="24"/>
          <w:lang w:val="en-US"/>
        </w:rPr>
        <w:t>Pa</w:t>
      </w:r>
      <w:r>
        <w:rPr>
          <w:rFonts w:ascii="Times New Roman" w:hAnsi="Times New Roman" w:cs="Times New Roman"/>
          <w:sz w:val="24"/>
          <w:szCs w:val="24"/>
          <w:lang w:val="en-US"/>
        </w:rPr>
        <w:t xml:space="preserve">” indicates if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is present (1) or absent (0). The columns “Mean n eggs” and “Prop. attacked” indicate, respectively, the mean number of eggs per plant and the proportion of plants attacked, in each population where the predator is present. X and Y coordinates are given for the centroid of the population in Swedish grid (RT 90) coordinate system. </w:t>
      </w:r>
      <w:del w:id="0" w:author="Johan Ehrlén" w:date="2016-01-19T16:54:00Z">
        <w:r w:rsidDel="007C7368">
          <w:rPr>
            <w:rFonts w:ascii="Times New Roman" w:hAnsi="Times New Roman" w:cs="Times New Roman"/>
            <w:sz w:val="24"/>
            <w:szCs w:val="24"/>
            <w:lang w:val="en-US"/>
          </w:rPr>
          <w:delText xml:space="preserve">Populations B and C are two distant locations belonging to the same big population, which extends all around the lake </w:delText>
        </w:r>
        <w:r w:rsidDel="007C7368">
          <w:rPr>
            <w:rFonts w:ascii="Times New Roman" w:hAnsi="Times New Roman" w:cs="Times New Roman"/>
            <w:color w:val="000000"/>
            <w:sz w:val="24"/>
            <w:szCs w:val="24"/>
            <w:lang w:val="en-US" w:eastAsia="es-ES"/>
          </w:rPr>
          <w:delText>Högsjön (coordinates are given for the centroid of this big population, as coordinates for locations B and C were unavailable).</w:delText>
        </w:r>
      </w:del>
    </w:p>
    <w:tbl>
      <w:tblPr>
        <w:tblW w:w="14849" w:type="dxa"/>
        <w:tblInd w:w="-68" w:type="dxa"/>
        <w:tblCellMar>
          <w:left w:w="70" w:type="dxa"/>
          <w:right w:w="70" w:type="dxa"/>
        </w:tblCellMar>
        <w:tblLook w:val="0000" w:firstRow="0" w:lastRow="0" w:firstColumn="0" w:lastColumn="0" w:noHBand="0" w:noVBand="0"/>
        <w:tblPrChange w:id="1" w:author="Johan Ehrlén" w:date="2016-01-20T10:24:00Z">
          <w:tblPr>
            <w:tblW w:w="14849" w:type="dxa"/>
            <w:tblInd w:w="-68" w:type="dxa"/>
            <w:tblCellMar>
              <w:left w:w="70" w:type="dxa"/>
              <w:right w:w="70" w:type="dxa"/>
            </w:tblCellMar>
            <w:tblLook w:val="0000" w:firstRow="0" w:lastRow="0" w:firstColumn="0" w:lastColumn="0" w:noHBand="0" w:noVBand="0"/>
          </w:tblPr>
        </w:tblPrChange>
      </w:tblPr>
      <w:tblGrid>
        <w:gridCol w:w="824"/>
        <w:gridCol w:w="1220"/>
        <w:gridCol w:w="2844"/>
        <w:gridCol w:w="2525"/>
        <w:gridCol w:w="442"/>
        <w:gridCol w:w="753"/>
        <w:gridCol w:w="680"/>
        <w:gridCol w:w="156"/>
        <w:gridCol w:w="704"/>
        <w:gridCol w:w="795"/>
        <w:gridCol w:w="1340"/>
        <w:gridCol w:w="1340"/>
        <w:gridCol w:w="1226"/>
        <w:tblGridChange w:id="2">
          <w:tblGrid>
            <w:gridCol w:w="824"/>
            <w:gridCol w:w="1220"/>
            <w:gridCol w:w="3509"/>
            <w:gridCol w:w="1860"/>
            <w:gridCol w:w="442"/>
            <w:gridCol w:w="753"/>
            <w:gridCol w:w="680"/>
            <w:gridCol w:w="156"/>
            <w:gridCol w:w="704"/>
            <w:gridCol w:w="795"/>
            <w:gridCol w:w="1340"/>
            <w:gridCol w:w="1340"/>
            <w:gridCol w:w="1226"/>
          </w:tblGrid>
        </w:tblGridChange>
      </w:tblGrid>
      <w:tr w:rsidR="00076A9E" w14:paraId="58B1D7AD" w14:textId="77777777" w:rsidTr="0018603A">
        <w:trPr>
          <w:trHeight w:val="300"/>
          <w:trPrChange w:id="3" w:author="Johan Ehrlén" w:date="2016-01-20T10:24:00Z">
            <w:trPr>
              <w:trHeight w:val="300"/>
            </w:trPr>
          </w:trPrChange>
        </w:trPr>
        <w:tc>
          <w:tcPr>
            <w:tcW w:w="824" w:type="dxa"/>
            <w:vMerge w:val="restart"/>
            <w:tcBorders>
              <w:top w:val="single" w:sz="4" w:space="0" w:color="auto"/>
              <w:left w:val="nil"/>
              <w:bottom w:val="single" w:sz="4" w:space="0" w:color="auto"/>
              <w:right w:val="nil"/>
            </w:tcBorders>
            <w:vAlign w:val="center"/>
            <w:tcPrChange w:id="4" w:author="Johan Ehrlén" w:date="2016-01-20T10:24:00Z">
              <w:tcPr>
                <w:tcW w:w="906" w:type="dxa"/>
                <w:vMerge w:val="restart"/>
                <w:tcBorders>
                  <w:top w:val="single" w:sz="4" w:space="0" w:color="auto"/>
                  <w:left w:val="nil"/>
                  <w:bottom w:val="single" w:sz="4" w:space="0" w:color="auto"/>
                  <w:right w:val="nil"/>
                </w:tcBorders>
                <w:vAlign w:val="center"/>
              </w:tcPr>
            </w:tcPrChange>
          </w:tcPr>
          <w:p w14:paraId="072BFF08"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Pop. ID</w:t>
            </w:r>
          </w:p>
        </w:tc>
        <w:tc>
          <w:tcPr>
            <w:tcW w:w="1220" w:type="dxa"/>
            <w:vMerge w:val="restart"/>
            <w:tcBorders>
              <w:top w:val="single" w:sz="4" w:space="0" w:color="auto"/>
              <w:left w:val="nil"/>
              <w:bottom w:val="single" w:sz="4" w:space="0" w:color="auto"/>
              <w:right w:val="nil"/>
            </w:tcBorders>
            <w:noWrap/>
            <w:vAlign w:val="center"/>
            <w:tcPrChange w:id="5" w:author="Johan Ehrlén" w:date="2016-01-20T10:24:00Z">
              <w:tcPr>
                <w:tcW w:w="1220" w:type="dxa"/>
                <w:vMerge w:val="restart"/>
                <w:tcBorders>
                  <w:top w:val="single" w:sz="4" w:space="0" w:color="auto"/>
                  <w:left w:val="nil"/>
                  <w:bottom w:val="single" w:sz="4" w:space="0" w:color="auto"/>
                  <w:right w:val="nil"/>
                </w:tcBorders>
                <w:noWrap/>
                <w:vAlign w:val="center"/>
              </w:tcPr>
            </w:tcPrChange>
          </w:tcPr>
          <w:p w14:paraId="3DE387BC" w14:textId="77777777" w:rsidR="00E131A7" w:rsidRDefault="00E131A7">
            <w:pPr>
              <w:spacing w:after="0" w:line="240" w:lineRule="auto"/>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County</w:t>
            </w:r>
          </w:p>
        </w:tc>
        <w:tc>
          <w:tcPr>
            <w:tcW w:w="2844" w:type="dxa"/>
            <w:vMerge w:val="restart"/>
            <w:tcBorders>
              <w:top w:val="single" w:sz="4" w:space="0" w:color="auto"/>
              <w:left w:val="nil"/>
              <w:bottom w:val="single" w:sz="4" w:space="0" w:color="auto"/>
              <w:right w:val="nil"/>
            </w:tcBorders>
            <w:noWrap/>
            <w:vAlign w:val="center"/>
            <w:tcPrChange w:id="6" w:author="Johan Ehrlén" w:date="2016-01-20T10:24:00Z">
              <w:tcPr>
                <w:tcW w:w="3509" w:type="dxa"/>
                <w:vMerge w:val="restart"/>
                <w:tcBorders>
                  <w:top w:val="single" w:sz="4" w:space="0" w:color="auto"/>
                  <w:left w:val="nil"/>
                  <w:bottom w:val="single" w:sz="4" w:space="0" w:color="auto"/>
                  <w:right w:val="nil"/>
                </w:tcBorders>
                <w:noWrap/>
                <w:vAlign w:val="center"/>
              </w:tcPr>
            </w:tcPrChange>
          </w:tcPr>
          <w:p w14:paraId="5CDB091E" w14:textId="77777777" w:rsidR="00E131A7" w:rsidRDefault="00E131A7">
            <w:pPr>
              <w:spacing w:after="0" w:line="240" w:lineRule="auto"/>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Population name</w:t>
            </w:r>
          </w:p>
        </w:tc>
        <w:tc>
          <w:tcPr>
            <w:tcW w:w="2525" w:type="dxa"/>
            <w:vMerge w:val="restart"/>
            <w:tcBorders>
              <w:top w:val="single" w:sz="4" w:space="0" w:color="auto"/>
              <w:left w:val="nil"/>
              <w:bottom w:val="single" w:sz="4" w:space="0" w:color="auto"/>
              <w:right w:val="nil"/>
            </w:tcBorders>
            <w:vAlign w:val="center"/>
            <w:tcPrChange w:id="7" w:author="Johan Ehrlén" w:date="2016-01-20T10:24:00Z">
              <w:tcPr>
                <w:tcW w:w="2155" w:type="dxa"/>
                <w:vMerge w:val="restart"/>
                <w:tcBorders>
                  <w:top w:val="single" w:sz="4" w:space="0" w:color="auto"/>
                  <w:left w:val="nil"/>
                  <w:bottom w:val="single" w:sz="4" w:space="0" w:color="auto"/>
                  <w:right w:val="nil"/>
                </w:tcBorders>
                <w:vAlign w:val="center"/>
              </w:tcPr>
            </w:tcPrChange>
          </w:tcPr>
          <w:p w14:paraId="59F9AB39"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Habitat type</w:t>
            </w:r>
          </w:p>
        </w:tc>
        <w:tc>
          <w:tcPr>
            <w:tcW w:w="442" w:type="dxa"/>
            <w:vMerge w:val="restart"/>
            <w:tcBorders>
              <w:top w:val="single" w:sz="4" w:space="0" w:color="auto"/>
              <w:left w:val="nil"/>
              <w:bottom w:val="single" w:sz="4" w:space="0" w:color="auto"/>
              <w:right w:val="nil"/>
            </w:tcBorders>
            <w:vAlign w:val="center"/>
            <w:tcPrChange w:id="8" w:author="Johan Ehrlén" w:date="2016-01-20T10:24:00Z">
              <w:tcPr>
                <w:tcW w:w="453" w:type="dxa"/>
                <w:vMerge w:val="restart"/>
                <w:tcBorders>
                  <w:top w:val="single" w:sz="4" w:space="0" w:color="auto"/>
                  <w:left w:val="nil"/>
                  <w:bottom w:val="single" w:sz="4" w:space="0" w:color="auto"/>
                  <w:right w:val="nil"/>
                </w:tcBorders>
                <w:vAlign w:val="center"/>
              </w:tcPr>
            </w:tcPrChange>
          </w:tcPr>
          <w:p w14:paraId="5A2A960D" w14:textId="77777777" w:rsidR="00E131A7" w:rsidRDefault="00E131A7">
            <w:pPr>
              <w:spacing w:after="0" w:line="240" w:lineRule="auto"/>
              <w:jc w:val="center"/>
              <w:rPr>
                <w:rFonts w:ascii="Times New Roman" w:hAnsi="Times New Roman" w:cs="Times New Roman"/>
                <w:i/>
                <w:iCs/>
                <w:color w:val="000000"/>
                <w:sz w:val="24"/>
                <w:szCs w:val="24"/>
                <w:lang w:val="en-US" w:eastAsia="es-ES"/>
              </w:rPr>
            </w:pPr>
            <w:r>
              <w:rPr>
                <w:rFonts w:ascii="Times New Roman" w:hAnsi="Times New Roman" w:cs="Times New Roman"/>
                <w:i/>
                <w:iCs/>
                <w:color w:val="000000"/>
                <w:sz w:val="24"/>
                <w:szCs w:val="24"/>
                <w:lang w:val="en-US" w:eastAsia="es-ES"/>
              </w:rPr>
              <w:t>Pa</w:t>
            </w:r>
          </w:p>
        </w:tc>
        <w:tc>
          <w:tcPr>
            <w:tcW w:w="1433" w:type="dxa"/>
            <w:gridSpan w:val="2"/>
            <w:tcBorders>
              <w:top w:val="single" w:sz="4" w:space="0" w:color="auto"/>
              <w:left w:val="nil"/>
              <w:bottom w:val="single" w:sz="4" w:space="0" w:color="auto"/>
              <w:right w:val="nil"/>
            </w:tcBorders>
            <w:tcPrChange w:id="9" w:author="Johan Ehrlén" w:date="2016-01-20T10:24:00Z">
              <w:tcPr>
                <w:tcW w:w="1476" w:type="dxa"/>
                <w:gridSpan w:val="2"/>
                <w:tcBorders>
                  <w:top w:val="single" w:sz="4" w:space="0" w:color="auto"/>
                  <w:left w:val="nil"/>
                  <w:bottom w:val="single" w:sz="4" w:space="0" w:color="auto"/>
                  <w:right w:val="nil"/>
                </w:tcBorders>
              </w:tcPr>
            </w:tcPrChange>
          </w:tcPr>
          <w:p w14:paraId="2ECB6397"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Mean n eggs</w:t>
            </w:r>
          </w:p>
        </w:tc>
        <w:tc>
          <w:tcPr>
            <w:tcW w:w="156" w:type="dxa"/>
            <w:tcBorders>
              <w:top w:val="single" w:sz="4" w:space="0" w:color="auto"/>
              <w:left w:val="nil"/>
              <w:bottom w:val="nil"/>
              <w:right w:val="nil"/>
            </w:tcBorders>
            <w:tcPrChange w:id="10" w:author="Johan Ehrlén" w:date="2016-01-20T10:24:00Z">
              <w:tcPr>
                <w:tcW w:w="159" w:type="dxa"/>
                <w:tcBorders>
                  <w:top w:val="single" w:sz="4" w:space="0" w:color="auto"/>
                  <w:left w:val="nil"/>
                  <w:bottom w:val="nil"/>
                  <w:right w:val="nil"/>
                </w:tcBorders>
              </w:tcPr>
            </w:tcPrChange>
          </w:tcPr>
          <w:p w14:paraId="4BB85CCA" w14:textId="77777777" w:rsidR="00E131A7" w:rsidRDefault="00E131A7">
            <w:pPr>
              <w:spacing w:after="0" w:line="240" w:lineRule="auto"/>
              <w:jc w:val="center"/>
              <w:rPr>
                <w:rFonts w:ascii="Times New Roman" w:hAnsi="Times New Roman" w:cs="Times New Roman"/>
                <w:color w:val="000000"/>
                <w:sz w:val="24"/>
                <w:szCs w:val="24"/>
                <w:lang w:val="en-US" w:eastAsia="es-ES"/>
              </w:rPr>
            </w:pPr>
          </w:p>
        </w:tc>
        <w:tc>
          <w:tcPr>
            <w:tcW w:w="1499" w:type="dxa"/>
            <w:gridSpan w:val="2"/>
            <w:tcBorders>
              <w:top w:val="single" w:sz="4" w:space="0" w:color="auto"/>
              <w:left w:val="nil"/>
              <w:bottom w:val="single" w:sz="4" w:space="0" w:color="auto"/>
              <w:right w:val="nil"/>
            </w:tcBorders>
            <w:tcPrChange w:id="11" w:author="Johan Ehrlén" w:date="2016-01-20T10:24:00Z">
              <w:tcPr>
                <w:tcW w:w="1584" w:type="dxa"/>
                <w:gridSpan w:val="2"/>
                <w:tcBorders>
                  <w:top w:val="single" w:sz="4" w:space="0" w:color="auto"/>
                  <w:left w:val="nil"/>
                  <w:bottom w:val="single" w:sz="4" w:space="0" w:color="auto"/>
                  <w:right w:val="nil"/>
                </w:tcBorders>
              </w:tcPr>
            </w:tcPrChange>
          </w:tcPr>
          <w:p w14:paraId="7ACC8F6A"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Prop. attacked</w:t>
            </w:r>
          </w:p>
        </w:tc>
        <w:tc>
          <w:tcPr>
            <w:tcW w:w="1340" w:type="dxa"/>
            <w:vMerge w:val="restart"/>
            <w:tcBorders>
              <w:top w:val="single" w:sz="4" w:space="0" w:color="auto"/>
              <w:left w:val="nil"/>
              <w:bottom w:val="single" w:sz="4" w:space="0" w:color="auto"/>
              <w:right w:val="nil"/>
            </w:tcBorders>
            <w:noWrap/>
            <w:vAlign w:val="center"/>
            <w:tcPrChange w:id="12" w:author="Johan Ehrlén" w:date="2016-01-20T10:24:00Z">
              <w:tcPr>
                <w:tcW w:w="1100" w:type="dxa"/>
                <w:vMerge w:val="restart"/>
                <w:tcBorders>
                  <w:top w:val="single" w:sz="4" w:space="0" w:color="auto"/>
                  <w:left w:val="nil"/>
                  <w:bottom w:val="single" w:sz="4" w:space="0" w:color="auto"/>
                  <w:right w:val="nil"/>
                </w:tcBorders>
                <w:noWrap/>
                <w:vAlign w:val="center"/>
              </w:tcPr>
            </w:tcPrChange>
          </w:tcPr>
          <w:p w14:paraId="14A6D424"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X</w:t>
            </w:r>
          </w:p>
        </w:tc>
        <w:tc>
          <w:tcPr>
            <w:tcW w:w="1340" w:type="dxa"/>
            <w:vMerge w:val="restart"/>
            <w:tcBorders>
              <w:top w:val="single" w:sz="4" w:space="0" w:color="auto"/>
              <w:left w:val="nil"/>
              <w:bottom w:val="single" w:sz="4" w:space="0" w:color="auto"/>
              <w:right w:val="nil"/>
            </w:tcBorders>
            <w:noWrap/>
            <w:vAlign w:val="center"/>
            <w:tcPrChange w:id="13" w:author="Johan Ehrlén" w:date="2016-01-20T10:24:00Z">
              <w:tcPr>
                <w:tcW w:w="1100" w:type="dxa"/>
                <w:vMerge w:val="restart"/>
                <w:tcBorders>
                  <w:top w:val="single" w:sz="4" w:space="0" w:color="auto"/>
                  <w:left w:val="nil"/>
                  <w:bottom w:val="single" w:sz="4" w:space="0" w:color="auto"/>
                  <w:right w:val="nil"/>
                </w:tcBorders>
                <w:noWrap/>
                <w:vAlign w:val="center"/>
              </w:tcPr>
            </w:tcPrChange>
          </w:tcPr>
          <w:p w14:paraId="5F251BA7"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Y</w:t>
            </w:r>
          </w:p>
        </w:tc>
        <w:tc>
          <w:tcPr>
            <w:tcW w:w="1226" w:type="dxa"/>
            <w:vMerge w:val="restart"/>
            <w:tcBorders>
              <w:top w:val="single" w:sz="4" w:space="0" w:color="auto"/>
              <w:left w:val="nil"/>
              <w:bottom w:val="single" w:sz="4" w:space="0" w:color="auto"/>
              <w:right w:val="nil"/>
            </w:tcBorders>
            <w:noWrap/>
            <w:vAlign w:val="center"/>
            <w:tcPrChange w:id="14" w:author="Johan Ehrlén" w:date="2016-01-20T10:24:00Z">
              <w:tcPr>
                <w:tcW w:w="1226" w:type="dxa"/>
                <w:vMerge w:val="restart"/>
                <w:tcBorders>
                  <w:top w:val="single" w:sz="4" w:space="0" w:color="auto"/>
                  <w:left w:val="nil"/>
                  <w:bottom w:val="single" w:sz="4" w:space="0" w:color="auto"/>
                  <w:right w:val="nil"/>
                </w:tcBorders>
                <w:noWrap/>
                <w:vAlign w:val="center"/>
              </w:tcPr>
            </w:tcPrChange>
          </w:tcPr>
          <w:p w14:paraId="2DA2C6D0"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Area (Ha)</w:t>
            </w:r>
          </w:p>
        </w:tc>
      </w:tr>
      <w:tr w:rsidR="00076A9E" w14:paraId="3BBFA173" w14:textId="77777777" w:rsidTr="0018603A">
        <w:trPr>
          <w:trHeight w:val="300"/>
          <w:trPrChange w:id="15" w:author="Johan Ehrlén" w:date="2016-01-20T10:24:00Z">
            <w:trPr>
              <w:trHeight w:val="300"/>
            </w:trPr>
          </w:trPrChange>
        </w:trPr>
        <w:tc>
          <w:tcPr>
            <w:tcW w:w="824" w:type="dxa"/>
            <w:vMerge/>
            <w:tcBorders>
              <w:top w:val="single" w:sz="4" w:space="0" w:color="auto"/>
              <w:left w:val="nil"/>
              <w:bottom w:val="single" w:sz="4" w:space="0" w:color="auto"/>
              <w:right w:val="nil"/>
            </w:tcBorders>
            <w:vAlign w:val="center"/>
            <w:tcPrChange w:id="16" w:author="Johan Ehrlén" w:date="2016-01-20T10:24:00Z">
              <w:tcPr>
                <w:tcW w:w="906" w:type="dxa"/>
                <w:vMerge/>
                <w:tcBorders>
                  <w:top w:val="single" w:sz="4" w:space="0" w:color="auto"/>
                  <w:left w:val="nil"/>
                  <w:bottom w:val="single" w:sz="4" w:space="0" w:color="auto"/>
                  <w:right w:val="nil"/>
                </w:tcBorders>
                <w:vAlign w:val="center"/>
              </w:tcPr>
            </w:tcPrChange>
          </w:tcPr>
          <w:p w14:paraId="39ABF7F1" w14:textId="77777777" w:rsidR="00E131A7" w:rsidRDefault="00E131A7">
            <w:pPr>
              <w:spacing w:after="0" w:line="240" w:lineRule="auto"/>
              <w:jc w:val="center"/>
              <w:rPr>
                <w:rFonts w:ascii="Times New Roman" w:hAnsi="Times New Roman" w:cs="Times New Roman"/>
                <w:color w:val="000000"/>
                <w:sz w:val="24"/>
                <w:szCs w:val="24"/>
                <w:lang w:val="en-US" w:eastAsia="es-ES"/>
              </w:rPr>
            </w:pPr>
          </w:p>
        </w:tc>
        <w:tc>
          <w:tcPr>
            <w:tcW w:w="1220" w:type="dxa"/>
            <w:vMerge/>
            <w:tcBorders>
              <w:top w:val="single" w:sz="4" w:space="0" w:color="auto"/>
              <w:left w:val="nil"/>
              <w:bottom w:val="single" w:sz="4" w:space="0" w:color="auto"/>
              <w:right w:val="nil"/>
            </w:tcBorders>
            <w:noWrap/>
            <w:vAlign w:val="bottom"/>
            <w:tcPrChange w:id="17" w:author="Johan Ehrlén" w:date="2016-01-20T10:24:00Z">
              <w:tcPr>
                <w:tcW w:w="1220" w:type="dxa"/>
                <w:vMerge/>
                <w:tcBorders>
                  <w:top w:val="single" w:sz="4" w:space="0" w:color="auto"/>
                  <w:left w:val="nil"/>
                  <w:bottom w:val="single" w:sz="4" w:space="0" w:color="auto"/>
                  <w:right w:val="nil"/>
                </w:tcBorders>
                <w:noWrap/>
                <w:vAlign w:val="bottom"/>
              </w:tcPr>
            </w:tcPrChange>
          </w:tcPr>
          <w:p w14:paraId="1553A834" w14:textId="77777777" w:rsidR="00E131A7" w:rsidRDefault="00E131A7">
            <w:pPr>
              <w:spacing w:after="0" w:line="240" w:lineRule="auto"/>
              <w:rPr>
                <w:rFonts w:ascii="Times New Roman" w:hAnsi="Times New Roman" w:cs="Times New Roman"/>
                <w:color w:val="000000"/>
                <w:sz w:val="24"/>
                <w:szCs w:val="24"/>
                <w:lang w:val="en-US" w:eastAsia="es-ES"/>
              </w:rPr>
            </w:pPr>
          </w:p>
        </w:tc>
        <w:tc>
          <w:tcPr>
            <w:tcW w:w="2844" w:type="dxa"/>
            <w:vMerge/>
            <w:tcBorders>
              <w:top w:val="single" w:sz="4" w:space="0" w:color="auto"/>
              <w:left w:val="nil"/>
              <w:bottom w:val="single" w:sz="4" w:space="0" w:color="auto"/>
              <w:right w:val="nil"/>
            </w:tcBorders>
            <w:noWrap/>
            <w:vAlign w:val="bottom"/>
            <w:tcPrChange w:id="18" w:author="Johan Ehrlén" w:date="2016-01-20T10:24:00Z">
              <w:tcPr>
                <w:tcW w:w="3509" w:type="dxa"/>
                <w:vMerge/>
                <w:tcBorders>
                  <w:top w:val="single" w:sz="4" w:space="0" w:color="auto"/>
                  <w:left w:val="nil"/>
                  <w:bottom w:val="single" w:sz="4" w:space="0" w:color="auto"/>
                  <w:right w:val="nil"/>
                </w:tcBorders>
                <w:noWrap/>
                <w:vAlign w:val="bottom"/>
              </w:tcPr>
            </w:tcPrChange>
          </w:tcPr>
          <w:p w14:paraId="45688997" w14:textId="77777777" w:rsidR="00E131A7" w:rsidRDefault="00E131A7">
            <w:pPr>
              <w:spacing w:after="0" w:line="240" w:lineRule="auto"/>
              <w:rPr>
                <w:rFonts w:ascii="Times New Roman" w:hAnsi="Times New Roman" w:cs="Times New Roman"/>
                <w:color w:val="000000"/>
                <w:sz w:val="24"/>
                <w:szCs w:val="24"/>
                <w:lang w:val="en-US" w:eastAsia="es-ES"/>
              </w:rPr>
            </w:pPr>
          </w:p>
        </w:tc>
        <w:tc>
          <w:tcPr>
            <w:tcW w:w="2525" w:type="dxa"/>
            <w:vMerge/>
            <w:tcBorders>
              <w:top w:val="single" w:sz="4" w:space="0" w:color="auto"/>
              <w:left w:val="nil"/>
              <w:bottom w:val="single" w:sz="4" w:space="0" w:color="auto"/>
              <w:right w:val="nil"/>
            </w:tcBorders>
            <w:tcPrChange w:id="19" w:author="Johan Ehrlén" w:date="2016-01-20T10:24:00Z">
              <w:tcPr>
                <w:tcW w:w="2155" w:type="dxa"/>
                <w:vMerge/>
                <w:tcBorders>
                  <w:top w:val="single" w:sz="4" w:space="0" w:color="auto"/>
                  <w:left w:val="nil"/>
                  <w:bottom w:val="single" w:sz="4" w:space="0" w:color="auto"/>
                  <w:right w:val="nil"/>
                </w:tcBorders>
              </w:tcPr>
            </w:tcPrChange>
          </w:tcPr>
          <w:p w14:paraId="56733042" w14:textId="77777777" w:rsidR="00E131A7" w:rsidRDefault="00E131A7">
            <w:pPr>
              <w:spacing w:after="0" w:line="240" w:lineRule="auto"/>
              <w:jc w:val="center"/>
              <w:rPr>
                <w:rFonts w:ascii="Times New Roman" w:hAnsi="Times New Roman" w:cs="Times New Roman"/>
                <w:color w:val="000000"/>
                <w:sz w:val="24"/>
                <w:szCs w:val="24"/>
                <w:lang w:val="en-US" w:eastAsia="es-ES"/>
              </w:rPr>
            </w:pPr>
          </w:p>
        </w:tc>
        <w:tc>
          <w:tcPr>
            <w:tcW w:w="442" w:type="dxa"/>
            <w:vMerge/>
            <w:tcBorders>
              <w:top w:val="single" w:sz="4" w:space="0" w:color="auto"/>
              <w:left w:val="nil"/>
              <w:bottom w:val="single" w:sz="4" w:space="0" w:color="auto"/>
              <w:right w:val="nil"/>
            </w:tcBorders>
            <w:vAlign w:val="bottom"/>
            <w:tcPrChange w:id="20" w:author="Johan Ehrlén" w:date="2016-01-20T10:24:00Z">
              <w:tcPr>
                <w:tcW w:w="453" w:type="dxa"/>
                <w:vMerge/>
                <w:tcBorders>
                  <w:top w:val="single" w:sz="4" w:space="0" w:color="auto"/>
                  <w:left w:val="nil"/>
                  <w:bottom w:val="single" w:sz="4" w:space="0" w:color="auto"/>
                  <w:right w:val="nil"/>
                </w:tcBorders>
                <w:vAlign w:val="bottom"/>
              </w:tcPr>
            </w:tcPrChange>
          </w:tcPr>
          <w:p w14:paraId="1C0F3BFB" w14:textId="77777777" w:rsidR="00E131A7" w:rsidRDefault="00E131A7">
            <w:pPr>
              <w:spacing w:after="0" w:line="240" w:lineRule="auto"/>
              <w:jc w:val="center"/>
              <w:rPr>
                <w:rFonts w:ascii="Times New Roman" w:hAnsi="Times New Roman" w:cs="Times New Roman"/>
                <w:i/>
                <w:iCs/>
                <w:color w:val="000000"/>
                <w:sz w:val="24"/>
                <w:szCs w:val="24"/>
                <w:lang w:val="en-US" w:eastAsia="es-ES"/>
              </w:rPr>
            </w:pPr>
          </w:p>
        </w:tc>
        <w:tc>
          <w:tcPr>
            <w:tcW w:w="753" w:type="dxa"/>
            <w:tcBorders>
              <w:top w:val="single" w:sz="4" w:space="0" w:color="auto"/>
              <w:left w:val="nil"/>
              <w:bottom w:val="single" w:sz="4" w:space="0" w:color="auto"/>
              <w:right w:val="nil"/>
            </w:tcBorders>
            <w:tcPrChange w:id="21" w:author="Johan Ehrlén" w:date="2016-01-20T10:24:00Z">
              <w:tcPr>
                <w:tcW w:w="796" w:type="dxa"/>
                <w:tcBorders>
                  <w:top w:val="single" w:sz="4" w:space="0" w:color="auto"/>
                  <w:left w:val="nil"/>
                  <w:bottom w:val="single" w:sz="4" w:space="0" w:color="auto"/>
                  <w:right w:val="nil"/>
                </w:tcBorders>
              </w:tcPr>
            </w:tcPrChange>
          </w:tcPr>
          <w:p w14:paraId="0F7CC429"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2010</w:t>
            </w:r>
          </w:p>
        </w:tc>
        <w:tc>
          <w:tcPr>
            <w:tcW w:w="680" w:type="dxa"/>
            <w:tcBorders>
              <w:top w:val="single" w:sz="4" w:space="0" w:color="auto"/>
              <w:left w:val="nil"/>
              <w:bottom w:val="single" w:sz="4" w:space="0" w:color="auto"/>
              <w:right w:val="nil"/>
            </w:tcBorders>
            <w:tcPrChange w:id="22" w:author="Johan Ehrlén" w:date="2016-01-20T10:24:00Z">
              <w:tcPr>
                <w:tcW w:w="680" w:type="dxa"/>
                <w:tcBorders>
                  <w:top w:val="single" w:sz="4" w:space="0" w:color="auto"/>
                  <w:left w:val="nil"/>
                  <w:bottom w:val="single" w:sz="4" w:space="0" w:color="auto"/>
                  <w:right w:val="nil"/>
                </w:tcBorders>
              </w:tcPr>
            </w:tcPrChange>
          </w:tcPr>
          <w:p w14:paraId="407E004F"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2011</w:t>
            </w:r>
          </w:p>
        </w:tc>
        <w:tc>
          <w:tcPr>
            <w:tcW w:w="156" w:type="dxa"/>
            <w:tcBorders>
              <w:top w:val="nil"/>
              <w:left w:val="nil"/>
              <w:bottom w:val="single" w:sz="4" w:space="0" w:color="auto"/>
              <w:right w:val="nil"/>
            </w:tcBorders>
            <w:tcPrChange w:id="23" w:author="Johan Ehrlén" w:date="2016-01-20T10:24:00Z">
              <w:tcPr>
                <w:tcW w:w="159" w:type="dxa"/>
                <w:tcBorders>
                  <w:top w:val="nil"/>
                  <w:left w:val="nil"/>
                  <w:bottom w:val="single" w:sz="4" w:space="0" w:color="auto"/>
                  <w:right w:val="nil"/>
                </w:tcBorders>
              </w:tcPr>
            </w:tcPrChange>
          </w:tcPr>
          <w:p w14:paraId="3CDE9F01" w14:textId="77777777" w:rsidR="00E131A7" w:rsidRDefault="00E131A7">
            <w:pPr>
              <w:spacing w:after="0" w:line="240" w:lineRule="auto"/>
              <w:jc w:val="center"/>
              <w:rPr>
                <w:rFonts w:ascii="Times New Roman" w:hAnsi="Times New Roman" w:cs="Times New Roman"/>
                <w:color w:val="000000"/>
                <w:sz w:val="24"/>
                <w:szCs w:val="24"/>
                <w:lang w:val="en-US" w:eastAsia="es-ES"/>
              </w:rPr>
            </w:pPr>
          </w:p>
        </w:tc>
        <w:tc>
          <w:tcPr>
            <w:tcW w:w="704" w:type="dxa"/>
            <w:tcBorders>
              <w:top w:val="single" w:sz="4" w:space="0" w:color="auto"/>
              <w:left w:val="nil"/>
              <w:bottom w:val="single" w:sz="4" w:space="0" w:color="auto"/>
              <w:right w:val="nil"/>
            </w:tcBorders>
            <w:tcPrChange w:id="24" w:author="Johan Ehrlén" w:date="2016-01-20T10:24:00Z">
              <w:tcPr>
                <w:tcW w:w="732" w:type="dxa"/>
                <w:tcBorders>
                  <w:top w:val="single" w:sz="4" w:space="0" w:color="auto"/>
                  <w:left w:val="nil"/>
                  <w:bottom w:val="single" w:sz="4" w:space="0" w:color="auto"/>
                  <w:right w:val="nil"/>
                </w:tcBorders>
              </w:tcPr>
            </w:tcPrChange>
          </w:tcPr>
          <w:p w14:paraId="4386CE11"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2010</w:t>
            </w:r>
          </w:p>
        </w:tc>
        <w:tc>
          <w:tcPr>
            <w:tcW w:w="795" w:type="dxa"/>
            <w:tcBorders>
              <w:top w:val="single" w:sz="4" w:space="0" w:color="auto"/>
              <w:left w:val="nil"/>
              <w:bottom w:val="single" w:sz="4" w:space="0" w:color="auto"/>
              <w:right w:val="nil"/>
            </w:tcBorders>
            <w:tcPrChange w:id="25" w:author="Johan Ehrlén" w:date="2016-01-20T10:24:00Z">
              <w:tcPr>
                <w:tcW w:w="852" w:type="dxa"/>
                <w:tcBorders>
                  <w:top w:val="single" w:sz="4" w:space="0" w:color="auto"/>
                  <w:left w:val="nil"/>
                  <w:bottom w:val="single" w:sz="4" w:space="0" w:color="auto"/>
                  <w:right w:val="nil"/>
                </w:tcBorders>
              </w:tcPr>
            </w:tcPrChange>
          </w:tcPr>
          <w:p w14:paraId="259C40D0"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2011</w:t>
            </w:r>
          </w:p>
        </w:tc>
        <w:tc>
          <w:tcPr>
            <w:tcW w:w="1340" w:type="dxa"/>
            <w:vMerge/>
            <w:tcBorders>
              <w:top w:val="single" w:sz="4" w:space="0" w:color="auto"/>
              <w:left w:val="nil"/>
              <w:bottom w:val="single" w:sz="4" w:space="0" w:color="auto"/>
              <w:right w:val="nil"/>
            </w:tcBorders>
            <w:noWrap/>
            <w:vAlign w:val="bottom"/>
            <w:tcPrChange w:id="26" w:author="Johan Ehrlén" w:date="2016-01-20T10:24:00Z">
              <w:tcPr>
                <w:tcW w:w="1100" w:type="dxa"/>
                <w:vMerge/>
                <w:tcBorders>
                  <w:top w:val="single" w:sz="4" w:space="0" w:color="auto"/>
                  <w:left w:val="nil"/>
                  <w:bottom w:val="single" w:sz="4" w:space="0" w:color="auto"/>
                  <w:right w:val="nil"/>
                </w:tcBorders>
                <w:noWrap/>
                <w:vAlign w:val="bottom"/>
              </w:tcPr>
            </w:tcPrChange>
          </w:tcPr>
          <w:p w14:paraId="766F2ED8" w14:textId="77777777" w:rsidR="00E131A7" w:rsidRDefault="00E131A7">
            <w:pPr>
              <w:spacing w:after="0" w:line="240" w:lineRule="auto"/>
              <w:jc w:val="center"/>
              <w:rPr>
                <w:rFonts w:ascii="Times New Roman" w:hAnsi="Times New Roman" w:cs="Times New Roman"/>
                <w:color w:val="000000"/>
                <w:sz w:val="24"/>
                <w:szCs w:val="24"/>
                <w:lang w:val="en-US" w:eastAsia="es-ES"/>
              </w:rPr>
            </w:pPr>
          </w:p>
        </w:tc>
        <w:tc>
          <w:tcPr>
            <w:tcW w:w="1340" w:type="dxa"/>
            <w:vMerge/>
            <w:tcBorders>
              <w:top w:val="single" w:sz="4" w:space="0" w:color="auto"/>
              <w:left w:val="nil"/>
              <w:bottom w:val="single" w:sz="4" w:space="0" w:color="auto"/>
              <w:right w:val="nil"/>
            </w:tcBorders>
            <w:noWrap/>
            <w:vAlign w:val="bottom"/>
            <w:tcPrChange w:id="27" w:author="Johan Ehrlén" w:date="2016-01-20T10:24:00Z">
              <w:tcPr>
                <w:tcW w:w="1100" w:type="dxa"/>
                <w:vMerge/>
                <w:tcBorders>
                  <w:top w:val="single" w:sz="4" w:space="0" w:color="auto"/>
                  <w:left w:val="nil"/>
                  <w:bottom w:val="single" w:sz="4" w:space="0" w:color="auto"/>
                  <w:right w:val="nil"/>
                </w:tcBorders>
                <w:noWrap/>
                <w:vAlign w:val="bottom"/>
              </w:tcPr>
            </w:tcPrChange>
          </w:tcPr>
          <w:p w14:paraId="22651905" w14:textId="77777777" w:rsidR="00E131A7" w:rsidRDefault="00E131A7">
            <w:pPr>
              <w:spacing w:after="0" w:line="240" w:lineRule="auto"/>
              <w:jc w:val="center"/>
              <w:rPr>
                <w:rFonts w:ascii="Times New Roman" w:hAnsi="Times New Roman" w:cs="Times New Roman"/>
                <w:color w:val="000000"/>
                <w:sz w:val="24"/>
                <w:szCs w:val="24"/>
                <w:lang w:val="en-US" w:eastAsia="es-ES"/>
              </w:rPr>
            </w:pPr>
          </w:p>
        </w:tc>
        <w:tc>
          <w:tcPr>
            <w:tcW w:w="1226" w:type="dxa"/>
            <w:vMerge/>
            <w:tcBorders>
              <w:top w:val="single" w:sz="4" w:space="0" w:color="auto"/>
              <w:left w:val="nil"/>
              <w:bottom w:val="single" w:sz="4" w:space="0" w:color="auto"/>
              <w:right w:val="nil"/>
            </w:tcBorders>
            <w:noWrap/>
            <w:vAlign w:val="bottom"/>
            <w:tcPrChange w:id="28" w:author="Johan Ehrlén" w:date="2016-01-20T10:24:00Z">
              <w:tcPr>
                <w:tcW w:w="1226" w:type="dxa"/>
                <w:vMerge/>
                <w:tcBorders>
                  <w:top w:val="single" w:sz="4" w:space="0" w:color="auto"/>
                  <w:left w:val="nil"/>
                  <w:bottom w:val="single" w:sz="4" w:space="0" w:color="auto"/>
                  <w:right w:val="nil"/>
                </w:tcBorders>
                <w:noWrap/>
                <w:vAlign w:val="bottom"/>
              </w:tcPr>
            </w:tcPrChange>
          </w:tcPr>
          <w:p w14:paraId="1B7D94BC" w14:textId="77777777" w:rsidR="00E131A7" w:rsidRDefault="00E131A7">
            <w:pPr>
              <w:spacing w:after="0" w:line="240" w:lineRule="auto"/>
              <w:jc w:val="center"/>
              <w:rPr>
                <w:rFonts w:ascii="Times New Roman" w:hAnsi="Times New Roman" w:cs="Times New Roman"/>
                <w:color w:val="000000"/>
                <w:sz w:val="24"/>
                <w:szCs w:val="24"/>
                <w:lang w:val="en-US" w:eastAsia="es-ES"/>
              </w:rPr>
            </w:pPr>
          </w:p>
        </w:tc>
      </w:tr>
      <w:tr w:rsidR="00076A9E" w14:paraId="634CD92D" w14:textId="77777777" w:rsidTr="0018603A">
        <w:trPr>
          <w:trHeight w:val="300"/>
          <w:trPrChange w:id="29" w:author="Johan Ehrlén" w:date="2016-01-20T10:24:00Z">
            <w:trPr>
              <w:trHeight w:val="300"/>
            </w:trPr>
          </w:trPrChange>
        </w:trPr>
        <w:tc>
          <w:tcPr>
            <w:tcW w:w="824" w:type="dxa"/>
            <w:tcBorders>
              <w:top w:val="single" w:sz="4" w:space="0" w:color="auto"/>
              <w:left w:val="nil"/>
              <w:bottom w:val="nil"/>
              <w:right w:val="nil"/>
            </w:tcBorders>
            <w:tcPrChange w:id="30" w:author="Johan Ehrlén" w:date="2016-01-20T10:24:00Z">
              <w:tcPr>
                <w:tcW w:w="906" w:type="dxa"/>
                <w:tcBorders>
                  <w:top w:val="single" w:sz="4" w:space="0" w:color="auto"/>
                  <w:left w:val="nil"/>
                  <w:bottom w:val="nil"/>
                  <w:right w:val="nil"/>
                </w:tcBorders>
              </w:tcPr>
            </w:tcPrChange>
          </w:tcPr>
          <w:p w14:paraId="41A1989C"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A</w:t>
            </w:r>
          </w:p>
        </w:tc>
        <w:tc>
          <w:tcPr>
            <w:tcW w:w="1220" w:type="dxa"/>
            <w:tcBorders>
              <w:top w:val="single" w:sz="4" w:space="0" w:color="auto"/>
              <w:left w:val="nil"/>
              <w:bottom w:val="nil"/>
              <w:right w:val="nil"/>
            </w:tcBorders>
            <w:noWrap/>
            <w:vAlign w:val="bottom"/>
            <w:tcPrChange w:id="31" w:author="Johan Ehrlén" w:date="2016-01-20T10:24:00Z">
              <w:tcPr>
                <w:tcW w:w="1220" w:type="dxa"/>
                <w:tcBorders>
                  <w:top w:val="single" w:sz="4" w:space="0" w:color="auto"/>
                  <w:left w:val="nil"/>
                  <w:bottom w:val="nil"/>
                  <w:right w:val="nil"/>
                </w:tcBorders>
                <w:noWrap/>
                <w:vAlign w:val="bottom"/>
              </w:tcPr>
            </w:tcPrChange>
          </w:tcPr>
          <w:p w14:paraId="6F687EB9" w14:textId="77777777" w:rsidR="00E131A7" w:rsidRDefault="00E131A7">
            <w:pPr>
              <w:spacing w:after="0" w:line="240" w:lineRule="auto"/>
              <w:rPr>
                <w:rFonts w:ascii="Times New Roman" w:hAnsi="Times New Roman" w:cs="Times New Roman"/>
                <w:color w:val="000000"/>
                <w:sz w:val="24"/>
                <w:szCs w:val="24"/>
                <w:lang w:val="de-DE" w:eastAsia="es-ES"/>
              </w:rPr>
            </w:pPr>
            <w:r>
              <w:rPr>
                <w:rFonts w:ascii="Times New Roman" w:hAnsi="Times New Roman" w:cs="Times New Roman"/>
                <w:color w:val="000000"/>
                <w:sz w:val="24"/>
                <w:szCs w:val="24"/>
                <w:lang w:val="de-DE" w:eastAsia="es-ES"/>
              </w:rPr>
              <w:t>Ale</w:t>
            </w:r>
          </w:p>
        </w:tc>
        <w:tc>
          <w:tcPr>
            <w:tcW w:w="2844" w:type="dxa"/>
            <w:tcBorders>
              <w:top w:val="single" w:sz="4" w:space="0" w:color="auto"/>
              <w:left w:val="nil"/>
              <w:bottom w:val="nil"/>
              <w:right w:val="nil"/>
            </w:tcBorders>
            <w:noWrap/>
            <w:vAlign w:val="bottom"/>
            <w:tcPrChange w:id="32" w:author="Johan Ehrlén" w:date="2016-01-20T10:24:00Z">
              <w:tcPr>
                <w:tcW w:w="3509" w:type="dxa"/>
                <w:tcBorders>
                  <w:top w:val="single" w:sz="4" w:space="0" w:color="auto"/>
                  <w:left w:val="nil"/>
                  <w:bottom w:val="nil"/>
                  <w:right w:val="nil"/>
                </w:tcBorders>
                <w:noWrap/>
                <w:vAlign w:val="bottom"/>
              </w:tcPr>
            </w:tcPrChange>
          </w:tcPr>
          <w:p w14:paraId="16D2682F" w14:textId="77777777" w:rsidR="00E131A7" w:rsidRDefault="00E131A7">
            <w:pPr>
              <w:spacing w:after="0" w:line="240" w:lineRule="auto"/>
              <w:rPr>
                <w:rFonts w:ascii="Times New Roman" w:hAnsi="Times New Roman" w:cs="Times New Roman"/>
                <w:color w:val="000000"/>
                <w:sz w:val="24"/>
                <w:szCs w:val="24"/>
                <w:lang w:val="de-DE" w:eastAsia="es-ES"/>
              </w:rPr>
            </w:pPr>
            <w:r>
              <w:rPr>
                <w:rFonts w:ascii="Times New Roman" w:hAnsi="Times New Roman" w:cs="Times New Roman"/>
                <w:color w:val="000000"/>
                <w:sz w:val="24"/>
                <w:szCs w:val="24"/>
                <w:lang w:val="de-DE" w:eastAsia="es-ES"/>
              </w:rPr>
              <w:t>Bockemossen</w:t>
            </w:r>
          </w:p>
        </w:tc>
        <w:tc>
          <w:tcPr>
            <w:tcW w:w="2525" w:type="dxa"/>
            <w:tcBorders>
              <w:top w:val="single" w:sz="4" w:space="0" w:color="auto"/>
              <w:left w:val="nil"/>
              <w:bottom w:val="nil"/>
              <w:right w:val="nil"/>
            </w:tcBorders>
            <w:tcPrChange w:id="33" w:author="Johan Ehrlén" w:date="2016-01-20T10:24:00Z">
              <w:tcPr>
                <w:tcW w:w="2155" w:type="dxa"/>
                <w:tcBorders>
                  <w:top w:val="single" w:sz="4" w:space="0" w:color="auto"/>
                  <w:left w:val="nil"/>
                  <w:bottom w:val="nil"/>
                  <w:right w:val="nil"/>
                </w:tcBorders>
              </w:tcPr>
            </w:tcPrChange>
          </w:tcPr>
          <w:p w14:paraId="20F398FC" w14:textId="77777777" w:rsidR="00E131A7" w:rsidRDefault="00E131A7">
            <w:pPr>
              <w:spacing w:after="0" w:line="240" w:lineRule="auto"/>
              <w:jc w:val="center"/>
              <w:rPr>
                <w:rFonts w:ascii="Times New Roman" w:hAnsi="Times New Roman" w:cs="Times New Roman"/>
                <w:color w:val="000000"/>
                <w:sz w:val="24"/>
                <w:szCs w:val="24"/>
                <w:lang w:val="de-DE" w:eastAsia="es-ES"/>
              </w:rPr>
            </w:pPr>
            <w:r>
              <w:rPr>
                <w:rFonts w:ascii="Times New Roman" w:hAnsi="Times New Roman" w:cs="Times New Roman"/>
                <w:color w:val="000000"/>
                <w:sz w:val="24"/>
                <w:szCs w:val="24"/>
                <w:lang w:val="de-DE" w:eastAsia="es-ES"/>
              </w:rPr>
              <w:t>Bog</w:t>
            </w:r>
          </w:p>
        </w:tc>
        <w:tc>
          <w:tcPr>
            <w:tcW w:w="442" w:type="dxa"/>
            <w:tcBorders>
              <w:top w:val="single" w:sz="4" w:space="0" w:color="auto"/>
              <w:left w:val="nil"/>
              <w:bottom w:val="nil"/>
              <w:right w:val="nil"/>
            </w:tcBorders>
            <w:vAlign w:val="bottom"/>
            <w:tcPrChange w:id="34" w:author="Johan Ehrlén" w:date="2016-01-20T10:24:00Z">
              <w:tcPr>
                <w:tcW w:w="453" w:type="dxa"/>
                <w:tcBorders>
                  <w:top w:val="single" w:sz="4" w:space="0" w:color="auto"/>
                  <w:left w:val="nil"/>
                  <w:bottom w:val="nil"/>
                  <w:right w:val="nil"/>
                </w:tcBorders>
                <w:vAlign w:val="bottom"/>
              </w:tcPr>
            </w:tcPrChange>
          </w:tcPr>
          <w:p w14:paraId="3C40C115"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w:t>
            </w:r>
          </w:p>
        </w:tc>
        <w:tc>
          <w:tcPr>
            <w:tcW w:w="753" w:type="dxa"/>
            <w:tcBorders>
              <w:top w:val="single" w:sz="4" w:space="0" w:color="auto"/>
              <w:left w:val="nil"/>
              <w:bottom w:val="nil"/>
              <w:right w:val="nil"/>
            </w:tcBorders>
            <w:vAlign w:val="bottom"/>
            <w:tcPrChange w:id="35" w:author="Johan Ehrlén" w:date="2016-01-20T10:24:00Z">
              <w:tcPr>
                <w:tcW w:w="796" w:type="dxa"/>
                <w:tcBorders>
                  <w:top w:val="single" w:sz="4" w:space="0" w:color="auto"/>
                  <w:left w:val="nil"/>
                  <w:bottom w:val="nil"/>
                  <w:right w:val="nil"/>
                </w:tcBorders>
                <w:vAlign w:val="bottom"/>
              </w:tcPr>
            </w:tcPrChange>
          </w:tcPr>
          <w:p w14:paraId="1B3C0BB0"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0.51</w:t>
            </w:r>
          </w:p>
        </w:tc>
        <w:tc>
          <w:tcPr>
            <w:tcW w:w="680" w:type="dxa"/>
            <w:tcBorders>
              <w:top w:val="single" w:sz="4" w:space="0" w:color="auto"/>
              <w:left w:val="nil"/>
              <w:bottom w:val="nil"/>
              <w:right w:val="nil"/>
            </w:tcBorders>
            <w:vAlign w:val="bottom"/>
            <w:tcPrChange w:id="36" w:author="Johan Ehrlén" w:date="2016-01-20T10:24:00Z">
              <w:tcPr>
                <w:tcW w:w="680" w:type="dxa"/>
                <w:tcBorders>
                  <w:top w:val="single" w:sz="4" w:space="0" w:color="auto"/>
                  <w:left w:val="nil"/>
                  <w:bottom w:val="nil"/>
                  <w:right w:val="nil"/>
                </w:tcBorders>
                <w:vAlign w:val="bottom"/>
              </w:tcPr>
            </w:tcPrChange>
          </w:tcPr>
          <w:p w14:paraId="6999163B"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2.17</w:t>
            </w:r>
          </w:p>
        </w:tc>
        <w:tc>
          <w:tcPr>
            <w:tcW w:w="156" w:type="dxa"/>
            <w:tcBorders>
              <w:top w:val="nil"/>
              <w:left w:val="nil"/>
              <w:bottom w:val="nil"/>
              <w:right w:val="nil"/>
            </w:tcBorders>
            <w:tcPrChange w:id="37" w:author="Johan Ehrlén" w:date="2016-01-20T10:24:00Z">
              <w:tcPr>
                <w:tcW w:w="159" w:type="dxa"/>
                <w:tcBorders>
                  <w:top w:val="nil"/>
                  <w:left w:val="nil"/>
                  <w:bottom w:val="nil"/>
                  <w:right w:val="nil"/>
                </w:tcBorders>
              </w:tcPr>
            </w:tcPrChange>
          </w:tcPr>
          <w:p w14:paraId="30F6D796" w14:textId="77777777" w:rsidR="00E131A7" w:rsidRDefault="00E131A7">
            <w:pPr>
              <w:spacing w:after="0" w:line="240" w:lineRule="auto"/>
              <w:jc w:val="center"/>
              <w:rPr>
                <w:rFonts w:ascii="Times New Roman" w:hAnsi="Times New Roman" w:cs="Times New Roman"/>
                <w:color w:val="000000"/>
                <w:sz w:val="24"/>
                <w:szCs w:val="24"/>
                <w:lang w:val="sv-SE" w:eastAsia="es-ES"/>
              </w:rPr>
            </w:pPr>
          </w:p>
        </w:tc>
        <w:tc>
          <w:tcPr>
            <w:tcW w:w="704" w:type="dxa"/>
            <w:tcBorders>
              <w:top w:val="single" w:sz="4" w:space="0" w:color="auto"/>
              <w:left w:val="nil"/>
              <w:bottom w:val="nil"/>
              <w:right w:val="nil"/>
            </w:tcBorders>
            <w:vAlign w:val="bottom"/>
            <w:tcPrChange w:id="38" w:author="Johan Ehrlén" w:date="2016-01-20T10:24:00Z">
              <w:tcPr>
                <w:tcW w:w="732" w:type="dxa"/>
                <w:tcBorders>
                  <w:top w:val="single" w:sz="4" w:space="0" w:color="auto"/>
                  <w:left w:val="nil"/>
                  <w:bottom w:val="nil"/>
                  <w:right w:val="nil"/>
                </w:tcBorders>
                <w:vAlign w:val="bottom"/>
              </w:tcPr>
            </w:tcPrChange>
          </w:tcPr>
          <w:p w14:paraId="08B95C87"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0.19</w:t>
            </w:r>
          </w:p>
        </w:tc>
        <w:tc>
          <w:tcPr>
            <w:tcW w:w="795" w:type="dxa"/>
            <w:tcBorders>
              <w:top w:val="single" w:sz="4" w:space="0" w:color="auto"/>
              <w:left w:val="nil"/>
              <w:bottom w:val="nil"/>
              <w:right w:val="nil"/>
            </w:tcBorders>
            <w:vAlign w:val="bottom"/>
            <w:tcPrChange w:id="39" w:author="Johan Ehrlén" w:date="2016-01-20T10:24:00Z">
              <w:tcPr>
                <w:tcW w:w="852" w:type="dxa"/>
                <w:tcBorders>
                  <w:top w:val="single" w:sz="4" w:space="0" w:color="auto"/>
                  <w:left w:val="nil"/>
                  <w:bottom w:val="nil"/>
                  <w:right w:val="nil"/>
                </w:tcBorders>
                <w:vAlign w:val="bottom"/>
              </w:tcPr>
            </w:tcPrChange>
          </w:tcPr>
          <w:p w14:paraId="4A1F6203"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0.46</w:t>
            </w:r>
          </w:p>
        </w:tc>
        <w:tc>
          <w:tcPr>
            <w:tcW w:w="1340" w:type="dxa"/>
            <w:tcBorders>
              <w:top w:val="single" w:sz="4" w:space="0" w:color="auto"/>
              <w:left w:val="nil"/>
              <w:bottom w:val="nil"/>
              <w:right w:val="nil"/>
            </w:tcBorders>
            <w:noWrap/>
            <w:vAlign w:val="bottom"/>
            <w:tcPrChange w:id="40" w:author="Johan Ehrlén" w:date="2016-01-20T10:24:00Z">
              <w:tcPr>
                <w:tcW w:w="1100" w:type="dxa"/>
                <w:tcBorders>
                  <w:top w:val="single" w:sz="4" w:space="0" w:color="auto"/>
                  <w:left w:val="nil"/>
                  <w:bottom w:val="nil"/>
                  <w:right w:val="nil"/>
                </w:tcBorders>
                <w:noWrap/>
                <w:vAlign w:val="bottom"/>
              </w:tcPr>
            </w:tcPrChange>
          </w:tcPr>
          <w:p w14:paraId="30FFE50F"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6420758</w:t>
            </w:r>
          </w:p>
        </w:tc>
        <w:tc>
          <w:tcPr>
            <w:tcW w:w="1340" w:type="dxa"/>
            <w:tcBorders>
              <w:top w:val="single" w:sz="4" w:space="0" w:color="auto"/>
              <w:left w:val="nil"/>
              <w:bottom w:val="nil"/>
              <w:right w:val="nil"/>
            </w:tcBorders>
            <w:noWrap/>
            <w:vAlign w:val="bottom"/>
            <w:tcPrChange w:id="41" w:author="Johan Ehrlén" w:date="2016-01-20T10:24:00Z">
              <w:tcPr>
                <w:tcW w:w="1100" w:type="dxa"/>
                <w:tcBorders>
                  <w:top w:val="single" w:sz="4" w:space="0" w:color="auto"/>
                  <w:left w:val="nil"/>
                  <w:bottom w:val="nil"/>
                  <w:right w:val="nil"/>
                </w:tcBorders>
                <w:noWrap/>
                <w:vAlign w:val="bottom"/>
              </w:tcPr>
            </w:tcPrChange>
          </w:tcPr>
          <w:p w14:paraId="64032D5D"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1277444</w:t>
            </w:r>
          </w:p>
        </w:tc>
        <w:tc>
          <w:tcPr>
            <w:tcW w:w="1226" w:type="dxa"/>
            <w:tcBorders>
              <w:top w:val="single" w:sz="4" w:space="0" w:color="auto"/>
              <w:left w:val="nil"/>
              <w:bottom w:val="nil"/>
              <w:right w:val="nil"/>
            </w:tcBorders>
            <w:noWrap/>
            <w:vAlign w:val="bottom"/>
            <w:tcPrChange w:id="42" w:author="Johan Ehrlén" w:date="2016-01-20T10:24:00Z">
              <w:tcPr>
                <w:tcW w:w="1226" w:type="dxa"/>
                <w:tcBorders>
                  <w:top w:val="single" w:sz="4" w:space="0" w:color="auto"/>
                  <w:left w:val="nil"/>
                  <w:bottom w:val="nil"/>
                  <w:right w:val="nil"/>
                </w:tcBorders>
                <w:noWrap/>
                <w:vAlign w:val="bottom"/>
              </w:tcPr>
            </w:tcPrChange>
          </w:tcPr>
          <w:p w14:paraId="68F03C79"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10.16</w:t>
            </w:r>
          </w:p>
        </w:tc>
      </w:tr>
      <w:tr w:rsidR="00076A9E" w14:paraId="39A5360C" w14:textId="77777777" w:rsidTr="0018603A">
        <w:trPr>
          <w:trHeight w:val="300"/>
          <w:trPrChange w:id="43" w:author="Johan Ehrlén" w:date="2016-01-20T10:24:00Z">
            <w:trPr>
              <w:trHeight w:val="300"/>
            </w:trPr>
          </w:trPrChange>
        </w:trPr>
        <w:tc>
          <w:tcPr>
            <w:tcW w:w="824" w:type="dxa"/>
            <w:tcBorders>
              <w:top w:val="nil"/>
              <w:left w:val="nil"/>
              <w:bottom w:val="nil"/>
              <w:right w:val="nil"/>
            </w:tcBorders>
            <w:tcPrChange w:id="44" w:author="Johan Ehrlén" w:date="2016-01-20T10:24:00Z">
              <w:tcPr>
                <w:tcW w:w="906" w:type="dxa"/>
                <w:tcBorders>
                  <w:top w:val="nil"/>
                  <w:left w:val="nil"/>
                  <w:bottom w:val="nil"/>
                  <w:right w:val="nil"/>
                </w:tcBorders>
              </w:tcPr>
            </w:tcPrChange>
          </w:tcPr>
          <w:p w14:paraId="163490C8"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B</w:t>
            </w:r>
          </w:p>
        </w:tc>
        <w:tc>
          <w:tcPr>
            <w:tcW w:w="1220" w:type="dxa"/>
            <w:tcBorders>
              <w:top w:val="nil"/>
              <w:left w:val="nil"/>
              <w:bottom w:val="nil"/>
              <w:right w:val="nil"/>
            </w:tcBorders>
            <w:noWrap/>
            <w:vAlign w:val="bottom"/>
            <w:tcPrChange w:id="45" w:author="Johan Ehrlén" w:date="2016-01-20T10:24:00Z">
              <w:tcPr>
                <w:tcW w:w="1220" w:type="dxa"/>
                <w:tcBorders>
                  <w:top w:val="nil"/>
                  <w:left w:val="nil"/>
                  <w:bottom w:val="nil"/>
                  <w:right w:val="nil"/>
                </w:tcBorders>
                <w:noWrap/>
                <w:vAlign w:val="bottom"/>
              </w:tcPr>
            </w:tcPrChange>
          </w:tcPr>
          <w:p w14:paraId="79A2FEAD" w14:textId="77777777" w:rsidR="00E131A7" w:rsidRDefault="00E131A7">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Göteborg</w:t>
            </w:r>
          </w:p>
        </w:tc>
        <w:tc>
          <w:tcPr>
            <w:tcW w:w="2844" w:type="dxa"/>
            <w:tcBorders>
              <w:top w:val="nil"/>
              <w:left w:val="nil"/>
              <w:bottom w:val="nil"/>
              <w:right w:val="nil"/>
            </w:tcBorders>
            <w:noWrap/>
            <w:vAlign w:val="bottom"/>
            <w:tcPrChange w:id="46" w:author="Johan Ehrlén" w:date="2016-01-20T10:24:00Z">
              <w:tcPr>
                <w:tcW w:w="3509" w:type="dxa"/>
                <w:tcBorders>
                  <w:top w:val="nil"/>
                  <w:left w:val="nil"/>
                  <w:bottom w:val="nil"/>
                  <w:right w:val="nil"/>
                </w:tcBorders>
                <w:noWrap/>
                <w:vAlign w:val="bottom"/>
              </w:tcPr>
            </w:tcPrChange>
          </w:tcPr>
          <w:p w14:paraId="7D11319F" w14:textId="06C883D0" w:rsidR="00E131A7" w:rsidRDefault="00E131A7" w:rsidP="0018603A">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Högsjön, Vättlefjäll</w:t>
            </w:r>
            <w:ins w:id="47" w:author="Johan Ehrlén" w:date="2016-01-19T13:24:00Z">
              <w:r w:rsidR="00076A9E">
                <w:rPr>
                  <w:rFonts w:ascii="Times New Roman" w:hAnsi="Times New Roman" w:cs="Times New Roman"/>
                  <w:color w:val="000000"/>
                  <w:sz w:val="24"/>
                  <w:szCs w:val="24"/>
                  <w:lang w:val="sv-SE" w:eastAsia="es-ES"/>
                </w:rPr>
                <w:t>,</w:t>
              </w:r>
            </w:ins>
            <w:ins w:id="48" w:author="Primulaprojektet" w:date="2016-01-18T11:25:00Z">
              <w:r>
                <w:rPr>
                  <w:rFonts w:ascii="Times New Roman" w:hAnsi="Times New Roman" w:cs="Times New Roman"/>
                  <w:color w:val="000000"/>
                  <w:sz w:val="24"/>
                  <w:szCs w:val="24"/>
                  <w:lang w:val="sv-SE" w:eastAsia="es-ES"/>
                </w:rPr>
                <w:t xml:space="preserve"> pop</w:t>
              </w:r>
            </w:ins>
            <w:ins w:id="49" w:author="Johan Ehrlén" w:date="2016-01-20T10:24:00Z">
              <w:r w:rsidR="0018603A">
                <w:rPr>
                  <w:rFonts w:ascii="Times New Roman" w:hAnsi="Times New Roman" w:cs="Times New Roman"/>
                  <w:color w:val="000000"/>
                  <w:sz w:val="24"/>
                  <w:szCs w:val="24"/>
                  <w:lang w:val="sv-SE" w:eastAsia="es-ES"/>
                </w:rPr>
                <w:t>.</w:t>
              </w:r>
            </w:ins>
            <w:ins w:id="50" w:author="Primulaprojektet" w:date="2016-01-18T11:25:00Z">
              <w:del w:id="51" w:author="Johan Ehrlén" w:date="2016-01-20T10:24:00Z">
                <w:r w:rsidDel="0018603A">
                  <w:rPr>
                    <w:rFonts w:ascii="Times New Roman" w:hAnsi="Times New Roman" w:cs="Times New Roman"/>
                    <w:color w:val="000000"/>
                    <w:sz w:val="24"/>
                    <w:szCs w:val="24"/>
                    <w:lang w:val="sv-SE" w:eastAsia="es-ES"/>
                  </w:rPr>
                  <w:delText>ulation</w:delText>
                </w:r>
              </w:del>
              <w:r>
                <w:rPr>
                  <w:rFonts w:ascii="Times New Roman" w:hAnsi="Times New Roman" w:cs="Times New Roman"/>
                  <w:color w:val="000000"/>
                  <w:sz w:val="24"/>
                  <w:szCs w:val="24"/>
                  <w:lang w:val="sv-SE" w:eastAsia="es-ES"/>
                </w:rPr>
                <w:t xml:space="preserve"> 1</w:t>
              </w:r>
            </w:ins>
          </w:p>
        </w:tc>
        <w:tc>
          <w:tcPr>
            <w:tcW w:w="2525" w:type="dxa"/>
            <w:tcBorders>
              <w:top w:val="nil"/>
              <w:left w:val="nil"/>
              <w:bottom w:val="nil"/>
              <w:right w:val="nil"/>
            </w:tcBorders>
            <w:tcPrChange w:id="52" w:author="Johan Ehrlén" w:date="2016-01-20T10:24:00Z">
              <w:tcPr>
                <w:tcW w:w="2155" w:type="dxa"/>
                <w:tcBorders>
                  <w:top w:val="nil"/>
                  <w:left w:val="nil"/>
                  <w:bottom w:val="nil"/>
                  <w:right w:val="nil"/>
                </w:tcBorders>
              </w:tcPr>
            </w:tcPrChange>
          </w:tcPr>
          <w:p w14:paraId="17A9ADDB"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Lake shore</w:t>
            </w:r>
          </w:p>
        </w:tc>
        <w:tc>
          <w:tcPr>
            <w:tcW w:w="442" w:type="dxa"/>
            <w:tcBorders>
              <w:top w:val="nil"/>
              <w:left w:val="nil"/>
              <w:bottom w:val="nil"/>
              <w:right w:val="nil"/>
            </w:tcBorders>
            <w:vAlign w:val="bottom"/>
            <w:tcPrChange w:id="53" w:author="Johan Ehrlén" w:date="2016-01-20T10:24:00Z">
              <w:tcPr>
                <w:tcW w:w="453" w:type="dxa"/>
                <w:tcBorders>
                  <w:top w:val="nil"/>
                  <w:left w:val="nil"/>
                  <w:bottom w:val="nil"/>
                  <w:right w:val="nil"/>
                </w:tcBorders>
                <w:vAlign w:val="bottom"/>
              </w:tcPr>
            </w:tcPrChange>
          </w:tcPr>
          <w:p w14:paraId="637F5F3B"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1</w:t>
            </w:r>
          </w:p>
        </w:tc>
        <w:tc>
          <w:tcPr>
            <w:tcW w:w="753" w:type="dxa"/>
            <w:tcBorders>
              <w:top w:val="nil"/>
              <w:left w:val="nil"/>
              <w:bottom w:val="nil"/>
              <w:right w:val="nil"/>
            </w:tcBorders>
            <w:vAlign w:val="bottom"/>
            <w:tcPrChange w:id="54" w:author="Johan Ehrlén" w:date="2016-01-20T10:24:00Z">
              <w:tcPr>
                <w:tcW w:w="796" w:type="dxa"/>
                <w:tcBorders>
                  <w:top w:val="nil"/>
                  <w:left w:val="nil"/>
                  <w:bottom w:val="nil"/>
                  <w:right w:val="nil"/>
                </w:tcBorders>
                <w:vAlign w:val="bottom"/>
              </w:tcPr>
            </w:tcPrChange>
          </w:tcPr>
          <w:p w14:paraId="28754EE0"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0.32</w:t>
            </w:r>
          </w:p>
        </w:tc>
        <w:tc>
          <w:tcPr>
            <w:tcW w:w="680" w:type="dxa"/>
            <w:tcBorders>
              <w:top w:val="nil"/>
              <w:left w:val="nil"/>
              <w:bottom w:val="nil"/>
              <w:right w:val="nil"/>
            </w:tcBorders>
            <w:vAlign w:val="bottom"/>
            <w:tcPrChange w:id="55" w:author="Johan Ehrlén" w:date="2016-01-20T10:24:00Z">
              <w:tcPr>
                <w:tcW w:w="680" w:type="dxa"/>
                <w:tcBorders>
                  <w:top w:val="nil"/>
                  <w:left w:val="nil"/>
                  <w:bottom w:val="nil"/>
                  <w:right w:val="nil"/>
                </w:tcBorders>
                <w:vAlign w:val="bottom"/>
              </w:tcPr>
            </w:tcPrChange>
          </w:tcPr>
          <w:p w14:paraId="375FA531"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1.88</w:t>
            </w:r>
          </w:p>
        </w:tc>
        <w:tc>
          <w:tcPr>
            <w:tcW w:w="156" w:type="dxa"/>
            <w:tcBorders>
              <w:top w:val="nil"/>
              <w:left w:val="nil"/>
              <w:bottom w:val="nil"/>
              <w:right w:val="nil"/>
            </w:tcBorders>
            <w:tcPrChange w:id="56" w:author="Johan Ehrlén" w:date="2016-01-20T10:24:00Z">
              <w:tcPr>
                <w:tcW w:w="159" w:type="dxa"/>
                <w:tcBorders>
                  <w:top w:val="nil"/>
                  <w:left w:val="nil"/>
                  <w:bottom w:val="nil"/>
                  <w:right w:val="nil"/>
                </w:tcBorders>
              </w:tcPr>
            </w:tcPrChange>
          </w:tcPr>
          <w:p w14:paraId="6B511D05" w14:textId="77777777" w:rsidR="00E131A7" w:rsidRDefault="00E131A7">
            <w:pPr>
              <w:spacing w:after="0" w:line="240" w:lineRule="auto"/>
              <w:jc w:val="center"/>
              <w:rPr>
                <w:rFonts w:ascii="Times New Roman" w:hAnsi="Times New Roman" w:cs="Times New Roman"/>
                <w:color w:val="000000"/>
                <w:sz w:val="24"/>
                <w:szCs w:val="24"/>
                <w:lang w:val="en-US" w:eastAsia="es-ES"/>
              </w:rPr>
            </w:pPr>
          </w:p>
        </w:tc>
        <w:tc>
          <w:tcPr>
            <w:tcW w:w="704" w:type="dxa"/>
            <w:tcBorders>
              <w:top w:val="nil"/>
              <w:left w:val="nil"/>
              <w:bottom w:val="nil"/>
              <w:right w:val="nil"/>
            </w:tcBorders>
            <w:vAlign w:val="bottom"/>
            <w:tcPrChange w:id="57" w:author="Johan Ehrlén" w:date="2016-01-20T10:24:00Z">
              <w:tcPr>
                <w:tcW w:w="732" w:type="dxa"/>
                <w:tcBorders>
                  <w:top w:val="nil"/>
                  <w:left w:val="nil"/>
                  <w:bottom w:val="nil"/>
                  <w:right w:val="nil"/>
                </w:tcBorders>
                <w:vAlign w:val="bottom"/>
              </w:tcPr>
            </w:tcPrChange>
          </w:tcPr>
          <w:p w14:paraId="21D328F4"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0.15</w:t>
            </w:r>
          </w:p>
        </w:tc>
        <w:tc>
          <w:tcPr>
            <w:tcW w:w="795" w:type="dxa"/>
            <w:tcBorders>
              <w:top w:val="nil"/>
              <w:left w:val="nil"/>
              <w:bottom w:val="nil"/>
              <w:right w:val="nil"/>
            </w:tcBorders>
            <w:vAlign w:val="bottom"/>
            <w:tcPrChange w:id="58" w:author="Johan Ehrlén" w:date="2016-01-20T10:24:00Z">
              <w:tcPr>
                <w:tcW w:w="852" w:type="dxa"/>
                <w:tcBorders>
                  <w:top w:val="nil"/>
                  <w:left w:val="nil"/>
                  <w:bottom w:val="nil"/>
                  <w:right w:val="nil"/>
                </w:tcBorders>
                <w:vAlign w:val="bottom"/>
              </w:tcPr>
            </w:tcPrChange>
          </w:tcPr>
          <w:p w14:paraId="3CD6CDEA"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0.51</w:t>
            </w:r>
          </w:p>
        </w:tc>
        <w:tc>
          <w:tcPr>
            <w:tcW w:w="1340" w:type="dxa"/>
            <w:tcBorders>
              <w:top w:val="nil"/>
              <w:left w:val="nil"/>
              <w:bottom w:val="nil"/>
              <w:right w:val="nil"/>
            </w:tcBorders>
            <w:noWrap/>
            <w:vAlign w:val="bottom"/>
            <w:tcPrChange w:id="59" w:author="Johan Ehrlén" w:date="2016-01-20T10:24:00Z">
              <w:tcPr>
                <w:tcW w:w="1100" w:type="dxa"/>
                <w:tcBorders>
                  <w:top w:val="nil"/>
                  <w:left w:val="nil"/>
                  <w:bottom w:val="nil"/>
                  <w:right w:val="nil"/>
                </w:tcBorders>
                <w:noWrap/>
                <w:vAlign w:val="bottom"/>
              </w:tcPr>
            </w:tcPrChange>
          </w:tcPr>
          <w:p w14:paraId="17A66978" w14:textId="01A1F3EA" w:rsidR="00E131A7" w:rsidRDefault="00E131A7">
            <w:pPr>
              <w:spacing w:after="0" w:line="240" w:lineRule="auto"/>
              <w:jc w:val="center"/>
              <w:rPr>
                <w:rFonts w:ascii="Times New Roman" w:hAnsi="Times New Roman" w:cs="Times New Roman"/>
                <w:color w:val="000000"/>
                <w:sz w:val="24"/>
                <w:szCs w:val="24"/>
                <w:lang w:val="en-US" w:eastAsia="es-ES"/>
              </w:rPr>
            </w:pPr>
            <w:del w:id="60" w:author="Johan Ehrlén" w:date="2016-01-19T16:54:00Z">
              <w:r w:rsidDel="007C7368">
                <w:rPr>
                  <w:rFonts w:ascii="Times New Roman" w:hAnsi="Times New Roman" w:cs="Times New Roman"/>
                  <w:color w:val="000000"/>
                  <w:sz w:val="24"/>
                  <w:szCs w:val="24"/>
                  <w:lang w:val="en-US" w:eastAsia="es-ES"/>
                </w:rPr>
                <w:delText>6418804</w:delText>
              </w:r>
            </w:del>
            <w:ins w:id="61" w:author="Johan Ehrlén" w:date="2016-01-19T16:54:00Z">
              <w:r w:rsidR="007C7368">
                <w:rPr>
                  <w:rFonts w:ascii="Times New Roman" w:hAnsi="Times New Roman" w:cs="Times New Roman"/>
                  <w:color w:val="000000"/>
                  <w:sz w:val="24"/>
                  <w:szCs w:val="24"/>
                  <w:lang w:val="en-US" w:eastAsia="es-ES"/>
                </w:rPr>
                <w:t>xxx</w:t>
              </w:r>
            </w:ins>
          </w:p>
        </w:tc>
        <w:tc>
          <w:tcPr>
            <w:tcW w:w="1340" w:type="dxa"/>
            <w:tcBorders>
              <w:top w:val="nil"/>
              <w:left w:val="nil"/>
              <w:bottom w:val="nil"/>
              <w:right w:val="nil"/>
            </w:tcBorders>
            <w:noWrap/>
            <w:vAlign w:val="bottom"/>
            <w:tcPrChange w:id="62" w:author="Johan Ehrlén" w:date="2016-01-20T10:24:00Z">
              <w:tcPr>
                <w:tcW w:w="1100" w:type="dxa"/>
                <w:tcBorders>
                  <w:top w:val="nil"/>
                  <w:left w:val="nil"/>
                  <w:bottom w:val="nil"/>
                  <w:right w:val="nil"/>
                </w:tcBorders>
                <w:noWrap/>
                <w:vAlign w:val="bottom"/>
              </w:tcPr>
            </w:tcPrChange>
          </w:tcPr>
          <w:p w14:paraId="6628E3CD" w14:textId="4E0F0919" w:rsidR="00E131A7" w:rsidRDefault="00E131A7">
            <w:pPr>
              <w:spacing w:after="0" w:line="240" w:lineRule="auto"/>
              <w:jc w:val="center"/>
              <w:rPr>
                <w:rFonts w:ascii="Times New Roman" w:hAnsi="Times New Roman" w:cs="Times New Roman"/>
                <w:color w:val="000000"/>
                <w:sz w:val="24"/>
                <w:szCs w:val="24"/>
                <w:lang w:eastAsia="es-ES"/>
              </w:rPr>
            </w:pPr>
            <w:del w:id="63" w:author="Johan Ehrlén" w:date="2016-01-19T16:54:00Z">
              <w:r w:rsidDel="007C7368">
                <w:rPr>
                  <w:rFonts w:ascii="Times New Roman" w:hAnsi="Times New Roman" w:cs="Times New Roman"/>
                  <w:color w:val="000000"/>
                  <w:sz w:val="24"/>
                  <w:szCs w:val="24"/>
                  <w:lang w:val="en-US" w:eastAsia="es-ES"/>
                </w:rPr>
                <w:delText>128</w:delText>
              </w:r>
              <w:r w:rsidDel="007C7368">
                <w:rPr>
                  <w:rFonts w:ascii="Times New Roman" w:hAnsi="Times New Roman" w:cs="Times New Roman"/>
                  <w:color w:val="000000"/>
                  <w:sz w:val="24"/>
                  <w:szCs w:val="24"/>
                  <w:lang w:eastAsia="es-ES"/>
                </w:rPr>
                <w:delText>4149</w:delText>
              </w:r>
            </w:del>
            <w:ins w:id="64" w:author="Johan Ehrlén" w:date="2016-01-19T16:54:00Z">
              <w:r w:rsidR="007C7368">
                <w:rPr>
                  <w:rFonts w:ascii="Times New Roman" w:hAnsi="Times New Roman" w:cs="Times New Roman"/>
                  <w:color w:val="000000"/>
                  <w:sz w:val="24"/>
                  <w:szCs w:val="24"/>
                  <w:lang w:val="en-US" w:eastAsia="es-ES"/>
                </w:rPr>
                <w:t>xxx</w:t>
              </w:r>
            </w:ins>
          </w:p>
        </w:tc>
        <w:tc>
          <w:tcPr>
            <w:tcW w:w="1226" w:type="dxa"/>
            <w:tcBorders>
              <w:top w:val="nil"/>
              <w:left w:val="nil"/>
              <w:bottom w:val="nil"/>
              <w:right w:val="nil"/>
            </w:tcBorders>
            <w:noWrap/>
            <w:vAlign w:val="bottom"/>
            <w:tcPrChange w:id="65" w:author="Johan Ehrlén" w:date="2016-01-20T10:24:00Z">
              <w:tcPr>
                <w:tcW w:w="1226" w:type="dxa"/>
                <w:tcBorders>
                  <w:top w:val="nil"/>
                  <w:left w:val="nil"/>
                  <w:bottom w:val="nil"/>
                  <w:right w:val="nil"/>
                </w:tcBorders>
                <w:noWrap/>
                <w:vAlign w:val="bottom"/>
              </w:tcPr>
            </w:tcPrChange>
          </w:tcPr>
          <w:p w14:paraId="49B82D0D" w14:textId="0034E42E" w:rsidR="00E131A7" w:rsidRDefault="00E131A7">
            <w:pPr>
              <w:spacing w:after="0" w:line="240" w:lineRule="auto"/>
              <w:jc w:val="center"/>
              <w:rPr>
                <w:rFonts w:ascii="Times New Roman" w:hAnsi="Times New Roman" w:cs="Times New Roman"/>
                <w:color w:val="000000"/>
                <w:sz w:val="24"/>
                <w:szCs w:val="24"/>
                <w:lang w:eastAsia="es-ES"/>
              </w:rPr>
            </w:pPr>
            <w:del w:id="66" w:author="Johan Ehrlén" w:date="2016-01-19T16:54:00Z">
              <w:r w:rsidDel="007C7368">
                <w:rPr>
                  <w:rFonts w:ascii="Times New Roman" w:hAnsi="Times New Roman" w:cs="Times New Roman"/>
                  <w:color w:val="000000"/>
                  <w:sz w:val="24"/>
                  <w:szCs w:val="24"/>
                  <w:lang w:eastAsia="es-ES"/>
                </w:rPr>
                <w:delText>19.88</w:delText>
              </w:r>
            </w:del>
            <w:ins w:id="67" w:author="Johan Ehrlén" w:date="2016-01-19T16:54:00Z">
              <w:r w:rsidR="007C7368">
                <w:rPr>
                  <w:rFonts w:ascii="Times New Roman" w:hAnsi="Times New Roman" w:cs="Times New Roman"/>
                  <w:color w:val="000000"/>
                  <w:sz w:val="24"/>
                  <w:szCs w:val="24"/>
                  <w:lang w:eastAsia="es-ES"/>
                </w:rPr>
                <w:t>xxx</w:t>
              </w:r>
            </w:ins>
          </w:p>
        </w:tc>
      </w:tr>
      <w:tr w:rsidR="00076A9E" w14:paraId="24CFCCDC" w14:textId="77777777" w:rsidTr="0018603A">
        <w:trPr>
          <w:trHeight w:val="300"/>
          <w:trPrChange w:id="68" w:author="Johan Ehrlén" w:date="2016-01-20T10:24:00Z">
            <w:trPr>
              <w:trHeight w:val="300"/>
            </w:trPr>
          </w:trPrChange>
        </w:trPr>
        <w:tc>
          <w:tcPr>
            <w:tcW w:w="824" w:type="dxa"/>
            <w:tcBorders>
              <w:top w:val="nil"/>
              <w:left w:val="nil"/>
              <w:bottom w:val="nil"/>
              <w:right w:val="nil"/>
            </w:tcBorders>
            <w:tcPrChange w:id="69" w:author="Johan Ehrlén" w:date="2016-01-20T10:24:00Z">
              <w:tcPr>
                <w:tcW w:w="906" w:type="dxa"/>
                <w:tcBorders>
                  <w:top w:val="nil"/>
                  <w:left w:val="nil"/>
                  <w:bottom w:val="nil"/>
                  <w:right w:val="nil"/>
                </w:tcBorders>
              </w:tcPr>
            </w:tcPrChange>
          </w:tcPr>
          <w:p w14:paraId="12173A89"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C</w:t>
            </w:r>
          </w:p>
        </w:tc>
        <w:tc>
          <w:tcPr>
            <w:tcW w:w="1220" w:type="dxa"/>
            <w:tcBorders>
              <w:top w:val="nil"/>
              <w:left w:val="nil"/>
              <w:bottom w:val="nil"/>
              <w:right w:val="nil"/>
            </w:tcBorders>
            <w:noWrap/>
            <w:vAlign w:val="bottom"/>
            <w:tcPrChange w:id="70" w:author="Johan Ehrlén" w:date="2016-01-20T10:24:00Z">
              <w:tcPr>
                <w:tcW w:w="1220" w:type="dxa"/>
                <w:tcBorders>
                  <w:top w:val="nil"/>
                  <w:left w:val="nil"/>
                  <w:bottom w:val="nil"/>
                  <w:right w:val="nil"/>
                </w:tcBorders>
                <w:noWrap/>
                <w:vAlign w:val="bottom"/>
              </w:tcPr>
            </w:tcPrChange>
          </w:tcPr>
          <w:p w14:paraId="202D5AE2" w14:textId="77777777" w:rsidR="00E131A7" w:rsidRDefault="00E131A7">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Göteborg</w:t>
            </w:r>
          </w:p>
        </w:tc>
        <w:tc>
          <w:tcPr>
            <w:tcW w:w="2844" w:type="dxa"/>
            <w:tcBorders>
              <w:top w:val="nil"/>
              <w:left w:val="nil"/>
              <w:bottom w:val="nil"/>
              <w:right w:val="nil"/>
            </w:tcBorders>
            <w:noWrap/>
            <w:vAlign w:val="bottom"/>
            <w:tcPrChange w:id="71" w:author="Johan Ehrlén" w:date="2016-01-20T10:24:00Z">
              <w:tcPr>
                <w:tcW w:w="3509" w:type="dxa"/>
                <w:tcBorders>
                  <w:top w:val="nil"/>
                  <w:left w:val="nil"/>
                  <w:bottom w:val="nil"/>
                  <w:right w:val="nil"/>
                </w:tcBorders>
                <w:noWrap/>
                <w:vAlign w:val="bottom"/>
              </w:tcPr>
            </w:tcPrChange>
          </w:tcPr>
          <w:p w14:paraId="07046406" w14:textId="07795A8E" w:rsidR="00E131A7" w:rsidRDefault="00E131A7" w:rsidP="0018603A">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Högsjön, Vättlefjäll</w:t>
            </w:r>
            <w:ins w:id="72" w:author="Johan Ehrlén" w:date="2016-01-19T13:24:00Z">
              <w:r w:rsidR="00076A9E">
                <w:rPr>
                  <w:rFonts w:ascii="Times New Roman" w:hAnsi="Times New Roman" w:cs="Times New Roman"/>
                  <w:color w:val="000000"/>
                  <w:sz w:val="24"/>
                  <w:szCs w:val="24"/>
                  <w:lang w:val="sv-SE" w:eastAsia="es-ES"/>
                </w:rPr>
                <w:t>,</w:t>
              </w:r>
            </w:ins>
            <w:ins w:id="73" w:author="Primulaprojektet" w:date="2016-01-18T11:25:00Z">
              <w:r>
                <w:rPr>
                  <w:rFonts w:ascii="Times New Roman" w:hAnsi="Times New Roman" w:cs="Times New Roman"/>
                  <w:color w:val="000000"/>
                  <w:sz w:val="24"/>
                  <w:szCs w:val="24"/>
                  <w:lang w:val="sv-SE" w:eastAsia="es-ES"/>
                </w:rPr>
                <w:t xml:space="preserve"> pop</w:t>
              </w:r>
              <w:del w:id="74" w:author="Johan Ehrlén" w:date="2016-01-20T10:24:00Z">
                <w:r w:rsidDel="0018603A">
                  <w:rPr>
                    <w:rFonts w:ascii="Times New Roman" w:hAnsi="Times New Roman" w:cs="Times New Roman"/>
                    <w:color w:val="000000"/>
                    <w:sz w:val="24"/>
                    <w:szCs w:val="24"/>
                    <w:lang w:val="sv-SE" w:eastAsia="es-ES"/>
                  </w:rPr>
                  <w:delText>ulation</w:delText>
                </w:r>
              </w:del>
            </w:ins>
            <w:ins w:id="75" w:author="Johan Ehrlén" w:date="2016-01-20T10:24:00Z">
              <w:r w:rsidR="0018603A">
                <w:rPr>
                  <w:rFonts w:ascii="Times New Roman" w:hAnsi="Times New Roman" w:cs="Times New Roman"/>
                  <w:color w:val="000000"/>
                  <w:sz w:val="24"/>
                  <w:szCs w:val="24"/>
                  <w:lang w:val="sv-SE" w:eastAsia="es-ES"/>
                </w:rPr>
                <w:t>.</w:t>
              </w:r>
            </w:ins>
            <w:ins w:id="76" w:author="Primulaprojektet" w:date="2016-01-18T11:25:00Z">
              <w:r>
                <w:rPr>
                  <w:rFonts w:ascii="Times New Roman" w:hAnsi="Times New Roman" w:cs="Times New Roman"/>
                  <w:color w:val="000000"/>
                  <w:sz w:val="24"/>
                  <w:szCs w:val="24"/>
                  <w:lang w:val="sv-SE" w:eastAsia="es-ES"/>
                </w:rPr>
                <w:t xml:space="preserve"> 2</w:t>
              </w:r>
            </w:ins>
          </w:p>
        </w:tc>
        <w:tc>
          <w:tcPr>
            <w:tcW w:w="2525" w:type="dxa"/>
            <w:tcBorders>
              <w:top w:val="nil"/>
              <w:left w:val="nil"/>
              <w:bottom w:val="nil"/>
              <w:right w:val="nil"/>
            </w:tcBorders>
            <w:tcPrChange w:id="77" w:author="Johan Ehrlén" w:date="2016-01-20T10:24:00Z">
              <w:tcPr>
                <w:tcW w:w="2155" w:type="dxa"/>
                <w:tcBorders>
                  <w:top w:val="nil"/>
                  <w:left w:val="nil"/>
                  <w:bottom w:val="nil"/>
                  <w:right w:val="nil"/>
                </w:tcBorders>
              </w:tcPr>
            </w:tcPrChange>
          </w:tcPr>
          <w:p w14:paraId="4E7DFE70" w14:textId="77777777" w:rsidR="00E131A7" w:rsidRPr="0018603A" w:rsidRDefault="00E131A7">
            <w:pPr>
              <w:spacing w:after="0" w:line="240" w:lineRule="auto"/>
              <w:jc w:val="center"/>
              <w:rPr>
                <w:rFonts w:ascii="Times New Roman" w:hAnsi="Times New Roman" w:cs="Times New Roman"/>
                <w:color w:val="000000"/>
                <w:sz w:val="24"/>
                <w:szCs w:val="24"/>
                <w:lang w:val="sv-SE" w:eastAsia="es-ES"/>
                <w:rPrChange w:id="78" w:author="Johan Ehrlén" w:date="2016-01-20T10:24:00Z">
                  <w:rPr>
                    <w:rFonts w:ascii="Times New Roman" w:hAnsi="Times New Roman" w:cs="Times New Roman"/>
                    <w:color w:val="000000"/>
                    <w:sz w:val="24"/>
                    <w:szCs w:val="24"/>
                    <w:lang w:val="en-US" w:eastAsia="es-ES"/>
                  </w:rPr>
                </w:rPrChange>
              </w:rPr>
            </w:pPr>
            <w:r w:rsidRPr="0018603A">
              <w:rPr>
                <w:rFonts w:ascii="Times New Roman" w:hAnsi="Times New Roman" w:cs="Times New Roman"/>
                <w:color w:val="000000"/>
                <w:sz w:val="24"/>
                <w:szCs w:val="24"/>
                <w:lang w:val="sv-SE" w:eastAsia="es-ES"/>
                <w:rPrChange w:id="79" w:author="Johan Ehrlén" w:date="2016-01-20T10:24:00Z">
                  <w:rPr>
                    <w:rFonts w:ascii="Times New Roman" w:hAnsi="Times New Roman" w:cs="Times New Roman"/>
                    <w:color w:val="000000"/>
                    <w:sz w:val="24"/>
                    <w:szCs w:val="24"/>
                    <w:lang w:val="en-US" w:eastAsia="es-ES"/>
                  </w:rPr>
                </w:rPrChange>
              </w:rPr>
              <w:t>Lake shore</w:t>
            </w:r>
          </w:p>
        </w:tc>
        <w:tc>
          <w:tcPr>
            <w:tcW w:w="442" w:type="dxa"/>
            <w:tcBorders>
              <w:top w:val="nil"/>
              <w:left w:val="nil"/>
              <w:bottom w:val="nil"/>
              <w:right w:val="nil"/>
            </w:tcBorders>
            <w:vAlign w:val="bottom"/>
            <w:tcPrChange w:id="80" w:author="Johan Ehrlén" w:date="2016-01-20T10:24:00Z">
              <w:tcPr>
                <w:tcW w:w="453" w:type="dxa"/>
                <w:tcBorders>
                  <w:top w:val="nil"/>
                  <w:left w:val="nil"/>
                  <w:bottom w:val="nil"/>
                  <w:right w:val="nil"/>
                </w:tcBorders>
                <w:vAlign w:val="bottom"/>
              </w:tcPr>
            </w:tcPrChange>
          </w:tcPr>
          <w:p w14:paraId="5296FABC" w14:textId="77777777" w:rsidR="00E131A7" w:rsidRPr="0018603A" w:rsidRDefault="00E131A7">
            <w:pPr>
              <w:spacing w:after="0" w:line="240" w:lineRule="auto"/>
              <w:jc w:val="center"/>
              <w:rPr>
                <w:rFonts w:ascii="Times New Roman" w:hAnsi="Times New Roman" w:cs="Times New Roman"/>
                <w:color w:val="000000"/>
                <w:sz w:val="24"/>
                <w:szCs w:val="24"/>
                <w:lang w:val="sv-SE" w:eastAsia="es-ES"/>
                <w:rPrChange w:id="81" w:author="Johan Ehrlén" w:date="2016-01-20T10:24:00Z">
                  <w:rPr>
                    <w:rFonts w:ascii="Times New Roman" w:hAnsi="Times New Roman" w:cs="Times New Roman"/>
                    <w:color w:val="000000"/>
                    <w:sz w:val="24"/>
                    <w:szCs w:val="24"/>
                    <w:lang w:val="en-US" w:eastAsia="es-ES"/>
                  </w:rPr>
                </w:rPrChange>
              </w:rPr>
            </w:pPr>
            <w:r w:rsidRPr="0018603A">
              <w:rPr>
                <w:rFonts w:ascii="Times New Roman" w:hAnsi="Times New Roman" w:cs="Times New Roman"/>
                <w:color w:val="000000"/>
                <w:sz w:val="24"/>
                <w:szCs w:val="24"/>
                <w:lang w:val="sv-SE" w:eastAsia="es-ES"/>
                <w:rPrChange w:id="82" w:author="Johan Ehrlén" w:date="2016-01-20T10:24:00Z">
                  <w:rPr>
                    <w:rFonts w:ascii="Times New Roman" w:hAnsi="Times New Roman" w:cs="Times New Roman"/>
                    <w:color w:val="000000"/>
                    <w:sz w:val="24"/>
                    <w:szCs w:val="24"/>
                    <w:lang w:val="en-US" w:eastAsia="es-ES"/>
                  </w:rPr>
                </w:rPrChange>
              </w:rPr>
              <w:t>1</w:t>
            </w:r>
          </w:p>
        </w:tc>
        <w:tc>
          <w:tcPr>
            <w:tcW w:w="753" w:type="dxa"/>
            <w:tcBorders>
              <w:top w:val="nil"/>
              <w:left w:val="nil"/>
              <w:bottom w:val="nil"/>
              <w:right w:val="nil"/>
            </w:tcBorders>
            <w:vAlign w:val="bottom"/>
            <w:tcPrChange w:id="83" w:author="Johan Ehrlén" w:date="2016-01-20T10:24:00Z">
              <w:tcPr>
                <w:tcW w:w="796" w:type="dxa"/>
                <w:tcBorders>
                  <w:top w:val="nil"/>
                  <w:left w:val="nil"/>
                  <w:bottom w:val="nil"/>
                  <w:right w:val="nil"/>
                </w:tcBorders>
                <w:vAlign w:val="bottom"/>
              </w:tcPr>
            </w:tcPrChange>
          </w:tcPr>
          <w:p w14:paraId="051DD54B" w14:textId="77777777" w:rsidR="00E131A7" w:rsidRPr="0018603A" w:rsidRDefault="00E131A7">
            <w:pPr>
              <w:spacing w:after="0" w:line="240" w:lineRule="auto"/>
              <w:jc w:val="center"/>
              <w:rPr>
                <w:rFonts w:ascii="Times New Roman" w:hAnsi="Times New Roman" w:cs="Times New Roman"/>
                <w:color w:val="000000"/>
                <w:sz w:val="24"/>
                <w:szCs w:val="24"/>
                <w:lang w:val="sv-SE" w:eastAsia="es-ES"/>
                <w:rPrChange w:id="84" w:author="Johan Ehrlén" w:date="2016-01-20T10:24:00Z">
                  <w:rPr>
                    <w:rFonts w:ascii="Times New Roman" w:hAnsi="Times New Roman" w:cs="Times New Roman"/>
                    <w:color w:val="000000"/>
                    <w:sz w:val="24"/>
                    <w:szCs w:val="24"/>
                    <w:lang w:val="en-US" w:eastAsia="es-ES"/>
                  </w:rPr>
                </w:rPrChange>
              </w:rPr>
            </w:pPr>
            <w:r w:rsidRPr="0018603A">
              <w:rPr>
                <w:rFonts w:ascii="Times New Roman" w:hAnsi="Times New Roman" w:cs="Times New Roman"/>
                <w:color w:val="000000"/>
                <w:sz w:val="24"/>
                <w:szCs w:val="24"/>
                <w:lang w:val="sv-SE" w:eastAsia="es-ES"/>
                <w:rPrChange w:id="85" w:author="Johan Ehrlén" w:date="2016-01-20T10:24:00Z">
                  <w:rPr>
                    <w:rFonts w:ascii="Times New Roman" w:hAnsi="Times New Roman" w:cs="Times New Roman"/>
                    <w:color w:val="000000"/>
                    <w:sz w:val="24"/>
                    <w:szCs w:val="24"/>
                    <w:lang w:val="en-US" w:eastAsia="es-ES"/>
                  </w:rPr>
                </w:rPrChange>
              </w:rPr>
              <w:t>0.02</w:t>
            </w:r>
          </w:p>
        </w:tc>
        <w:tc>
          <w:tcPr>
            <w:tcW w:w="680" w:type="dxa"/>
            <w:tcBorders>
              <w:top w:val="nil"/>
              <w:left w:val="nil"/>
              <w:bottom w:val="nil"/>
              <w:right w:val="nil"/>
            </w:tcBorders>
            <w:vAlign w:val="bottom"/>
            <w:tcPrChange w:id="86" w:author="Johan Ehrlén" w:date="2016-01-20T10:24:00Z">
              <w:tcPr>
                <w:tcW w:w="680" w:type="dxa"/>
                <w:tcBorders>
                  <w:top w:val="nil"/>
                  <w:left w:val="nil"/>
                  <w:bottom w:val="nil"/>
                  <w:right w:val="nil"/>
                </w:tcBorders>
                <w:vAlign w:val="bottom"/>
              </w:tcPr>
            </w:tcPrChange>
          </w:tcPr>
          <w:p w14:paraId="648C4D4D" w14:textId="77777777" w:rsidR="00E131A7" w:rsidRPr="0018603A" w:rsidRDefault="00E131A7">
            <w:pPr>
              <w:spacing w:after="0" w:line="240" w:lineRule="auto"/>
              <w:jc w:val="center"/>
              <w:rPr>
                <w:rFonts w:ascii="Times New Roman" w:hAnsi="Times New Roman" w:cs="Times New Roman"/>
                <w:color w:val="000000"/>
                <w:sz w:val="24"/>
                <w:szCs w:val="24"/>
                <w:lang w:val="sv-SE" w:eastAsia="es-ES"/>
                <w:rPrChange w:id="87" w:author="Johan Ehrlén" w:date="2016-01-20T10:24:00Z">
                  <w:rPr>
                    <w:rFonts w:ascii="Times New Roman" w:hAnsi="Times New Roman" w:cs="Times New Roman"/>
                    <w:color w:val="000000"/>
                    <w:sz w:val="24"/>
                    <w:szCs w:val="24"/>
                    <w:lang w:val="en-US" w:eastAsia="es-ES"/>
                  </w:rPr>
                </w:rPrChange>
              </w:rPr>
            </w:pPr>
            <w:r w:rsidRPr="0018603A">
              <w:rPr>
                <w:rFonts w:ascii="Times New Roman" w:hAnsi="Times New Roman" w:cs="Times New Roman"/>
                <w:color w:val="000000"/>
                <w:sz w:val="24"/>
                <w:szCs w:val="24"/>
                <w:lang w:val="sv-SE" w:eastAsia="es-ES"/>
                <w:rPrChange w:id="88" w:author="Johan Ehrlén" w:date="2016-01-20T10:24:00Z">
                  <w:rPr>
                    <w:rFonts w:ascii="Times New Roman" w:hAnsi="Times New Roman" w:cs="Times New Roman"/>
                    <w:color w:val="000000"/>
                    <w:sz w:val="24"/>
                    <w:szCs w:val="24"/>
                    <w:lang w:val="en-US" w:eastAsia="es-ES"/>
                  </w:rPr>
                </w:rPrChange>
              </w:rPr>
              <w:t>0.92</w:t>
            </w:r>
          </w:p>
        </w:tc>
        <w:tc>
          <w:tcPr>
            <w:tcW w:w="156" w:type="dxa"/>
            <w:tcBorders>
              <w:top w:val="nil"/>
              <w:left w:val="nil"/>
              <w:bottom w:val="nil"/>
              <w:right w:val="nil"/>
            </w:tcBorders>
            <w:tcPrChange w:id="89" w:author="Johan Ehrlén" w:date="2016-01-20T10:24:00Z">
              <w:tcPr>
                <w:tcW w:w="159" w:type="dxa"/>
                <w:tcBorders>
                  <w:top w:val="nil"/>
                  <w:left w:val="nil"/>
                  <w:bottom w:val="nil"/>
                  <w:right w:val="nil"/>
                </w:tcBorders>
              </w:tcPr>
            </w:tcPrChange>
          </w:tcPr>
          <w:p w14:paraId="757E5F82"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704" w:type="dxa"/>
            <w:tcBorders>
              <w:top w:val="nil"/>
              <w:left w:val="nil"/>
              <w:bottom w:val="nil"/>
              <w:right w:val="nil"/>
            </w:tcBorders>
            <w:vAlign w:val="bottom"/>
            <w:tcPrChange w:id="90" w:author="Johan Ehrlén" w:date="2016-01-20T10:24:00Z">
              <w:tcPr>
                <w:tcW w:w="732" w:type="dxa"/>
                <w:tcBorders>
                  <w:top w:val="nil"/>
                  <w:left w:val="nil"/>
                  <w:bottom w:val="nil"/>
                  <w:right w:val="nil"/>
                </w:tcBorders>
                <w:vAlign w:val="bottom"/>
              </w:tcPr>
            </w:tcPrChange>
          </w:tcPr>
          <w:p w14:paraId="0C22E495" w14:textId="77777777" w:rsidR="00E131A7" w:rsidRPr="0018603A" w:rsidRDefault="00E131A7">
            <w:pPr>
              <w:spacing w:after="0" w:line="240" w:lineRule="auto"/>
              <w:jc w:val="center"/>
              <w:rPr>
                <w:rFonts w:ascii="Times New Roman" w:hAnsi="Times New Roman" w:cs="Times New Roman"/>
                <w:color w:val="000000"/>
                <w:sz w:val="24"/>
                <w:szCs w:val="24"/>
                <w:lang w:val="sv-SE" w:eastAsia="es-ES"/>
                <w:rPrChange w:id="91" w:author="Johan Ehrlén" w:date="2016-01-20T10:24:00Z">
                  <w:rPr>
                    <w:rFonts w:ascii="Times New Roman" w:hAnsi="Times New Roman" w:cs="Times New Roman"/>
                    <w:color w:val="000000"/>
                    <w:sz w:val="24"/>
                    <w:szCs w:val="24"/>
                    <w:lang w:val="en-US" w:eastAsia="es-ES"/>
                  </w:rPr>
                </w:rPrChange>
              </w:rPr>
            </w:pPr>
            <w:r w:rsidRPr="0018603A">
              <w:rPr>
                <w:rFonts w:ascii="Times New Roman" w:hAnsi="Times New Roman" w:cs="Times New Roman"/>
                <w:color w:val="000000"/>
                <w:sz w:val="24"/>
                <w:szCs w:val="24"/>
                <w:lang w:val="sv-SE" w:eastAsia="es-ES"/>
                <w:rPrChange w:id="92" w:author="Johan Ehrlén" w:date="2016-01-20T10:24:00Z">
                  <w:rPr>
                    <w:rFonts w:ascii="Times New Roman" w:hAnsi="Times New Roman" w:cs="Times New Roman"/>
                    <w:color w:val="000000"/>
                    <w:sz w:val="24"/>
                    <w:szCs w:val="24"/>
                    <w:lang w:val="en-US" w:eastAsia="es-ES"/>
                  </w:rPr>
                </w:rPrChange>
              </w:rPr>
              <w:t>0.01</w:t>
            </w:r>
          </w:p>
        </w:tc>
        <w:tc>
          <w:tcPr>
            <w:tcW w:w="795" w:type="dxa"/>
            <w:tcBorders>
              <w:top w:val="nil"/>
              <w:left w:val="nil"/>
              <w:bottom w:val="nil"/>
              <w:right w:val="nil"/>
            </w:tcBorders>
            <w:vAlign w:val="bottom"/>
            <w:tcPrChange w:id="93" w:author="Johan Ehrlén" w:date="2016-01-20T10:24:00Z">
              <w:tcPr>
                <w:tcW w:w="852" w:type="dxa"/>
                <w:tcBorders>
                  <w:top w:val="nil"/>
                  <w:left w:val="nil"/>
                  <w:bottom w:val="nil"/>
                  <w:right w:val="nil"/>
                </w:tcBorders>
                <w:vAlign w:val="bottom"/>
              </w:tcPr>
            </w:tcPrChange>
          </w:tcPr>
          <w:p w14:paraId="31A7E067" w14:textId="77777777" w:rsidR="00E131A7" w:rsidRPr="0018603A" w:rsidRDefault="00E131A7">
            <w:pPr>
              <w:spacing w:after="0" w:line="240" w:lineRule="auto"/>
              <w:jc w:val="center"/>
              <w:rPr>
                <w:rFonts w:ascii="Times New Roman" w:hAnsi="Times New Roman" w:cs="Times New Roman"/>
                <w:color w:val="000000"/>
                <w:sz w:val="24"/>
                <w:szCs w:val="24"/>
                <w:lang w:val="sv-SE" w:eastAsia="es-ES"/>
                <w:rPrChange w:id="94" w:author="Johan Ehrlén" w:date="2016-01-20T10:24:00Z">
                  <w:rPr>
                    <w:rFonts w:ascii="Times New Roman" w:hAnsi="Times New Roman" w:cs="Times New Roman"/>
                    <w:color w:val="000000"/>
                    <w:sz w:val="24"/>
                    <w:szCs w:val="24"/>
                    <w:lang w:val="en-US" w:eastAsia="es-ES"/>
                  </w:rPr>
                </w:rPrChange>
              </w:rPr>
            </w:pPr>
            <w:r w:rsidRPr="0018603A">
              <w:rPr>
                <w:rFonts w:ascii="Times New Roman" w:hAnsi="Times New Roman" w:cs="Times New Roman"/>
                <w:color w:val="000000"/>
                <w:sz w:val="24"/>
                <w:szCs w:val="24"/>
                <w:lang w:val="sv-SE" w:eastAsia="es-ES"/>
                <w:rPrChange w:id="95" w:author="Johan Ehrlén" w:date="2016-01-20T10:24:00Z">
                  <w:rPr>
                    <w:rFonts w:ascii="Times New Roman" w:hAnsi="Times New Roman" w:cs="Times New Roman"/>
                    <w:color w:val="000000"/>
                    <w:sz w:val="24"/>
                    <w:szCs w:val="24"/>
                    <w:lang w:val="en-US" w:eastAsia="es-ES"/>
                  </w:rPr>
                </w:rPrChange>
              </w:rPr>
              <w:t>0.33</w:t>
            </w:r>
          </w:p>
        </w:tc>
        <w:tc>
          <w:tcPr>
            <w:tcW w:w="1340" w:type="dxa"/>
            <w:tcBorders>
              <w:top w:val="nil"/>
              <w:left w:val="nil"/>
              <w:bottom w:val="nil"/>
              <w:right w:val="nil"/>
            </w:tcBorders>
            <w:noWrap/>
            <w:vAlign w:val="bottom"/>
            <w:tcPrChange w:id="96" w:author="Johan Ehrlén" w:date="2016-01-20T10:24:00Z">
              <w:tcPr>
                <w:tcW w:w="1100" w:type="dxa"/>
                <w:tcBorders>
                  <w:top w:val="nil"/>
                  <w:left w:val="nil"/>
                  <w:bottom w:val="nil"/>
                  <w:right w:val="nil"/>
                </w:tcBorders>
                <w:noWrap/>
                <w:vAlign w:val="bottom"/>
              </w:tcPr>
            </w:tcPrChange>
          </w:tcPr>
          <w:p w14:paraId="105892B5" w14:textId="6AA1272C" w:rsidR="00E131A7" w:rsidRPr="0018603A" w:rsidRDefault="00E131A7">
            <w:pPr>
              <w:spacing w:after="0" w:line="240" w:lineRule="auto"/>
              <w:jc w:val="center"/>
              <w:rPr>
                <w:rFonts w:ascii="Times New Roman" w:hAnsi="Times New Roman" w:cs="Times New Roman"/>
                <w:color w:val="000000"/>
                <w:sz w:val="24"/>
                <w:szCs w:val="24"/>
                <w:lang w:val="sv-SE" w:eastAsia="es-ES"/>
                <w:rPrChange w:id="97" w:author="Johan Ehrlén" w:date="2016-01-20T10:24:00Z">
                  <w:rPr>
                    <w:rFonts w:ascii="Times New Roman" w:hAnsi="Times New Roman" w:cs="Times New Roman"/>
                    <w:color w:val="000000"/>
                    <w:sz w:val="24"/>
                    <w:szCs w:val="24"/>
                    <w:lang w:val="en-US" w:eastAsia="es-ES"/>
                  </w:rPr>
                </w:rPrChange>
              </w:rPr>
            </w:pPr>
            <w:del w:id="98" w:author="Johan Ehrlén" w:date="2016-01-19T16:54:00Z">
              <w:r w:rsidRPr="0018603A" w:rsidDel="007C7368">
                <w:rPr>
                  <w:rFonts w:ascii="Times New Roman" w:hAnsi="Times New Roman" w:cs="Times New Roman"/>
                  <w:color w:val="000000"/>
                  <w:sz w:val="24"/>
                  <w:szCs w:val="24"/>
                  <w:lang w:val="sv-SE" w:eastAsia="es-ES"/>
                  <w:rPrChange w:id="99" w:author="Johan Ehrlén" w:date="2016-01-20T10:24:00Z">
                    <w:rPr>
                      <w:rFonts w:ascii="Times New Roman" w:hAnsi="Times New Roman" w:cs="Times New Roman"/>
                      <w:color w:val="000000"/>
                      <w:sz w:val="24"/>
                      <w:szCs w:val="24"/>
                      <w:lang w:val="en-US" w:eastAsia="es-ES"/>
                    </w:rPr>
                  </w:rPrChange>
                </w:rPr>
                <w:delText>6418804</w:delText>
              </w:r>
            </w:del>
            <w:ins w:id="100" w:author="Johan Ehrlén" w:date="2016-01-19T16:54:00Z">
              <w:r w:rsidR="007C7368" w:rsidRPr="0018603A">
                <w:rPr>
                  <w:rFonts w:ascii="Times New Roman" w:hAnsi="Times New Roman" w:cs="Times New Roman"/>
                  <w:color w:val="000000"/>
                  <w:sz w:val="24"/>
                  <w:szCs w:val="24"/>
                  <w:lang w:val="sv-SE" w:eastAsia="es-ES"/>
                  <w:rPrChange w:id="101" w:author="Johan Ehrlén" w:date="2016-01-20T10:24:00Z">
                    <w:rPr>
                      <w:rFonts w:ascii="Times New Roman" w:hAnsi="Times New Roman" w:cs="Times New Roman"/>
                      <w:color w:val="000000"/>
                      <w:sz w:val="24"/>
                      <w:szCs w:val="24"/>
                      <w:lang w:val="en-US" w:eastAsia="es-ES"/>
                    </w:rPr>
                  </w:rPrChange>
                </w:rPr>
                <w:t>xxx</w:t>
              </w:r>
            </w:ins>
          </w:p>
        </w:tc>
        <w:tc>
          <w:tcPr>
            <w:tcW w:w="1340" w:type="dxa"/>
            <w:tcBorders>
              <w:top w:val="nil"/>
              <w:left w:val="nil"/>
              <w:bottom w:val="nil"/>
              <w:right w:val="nil"/>
            </w:tcBorders>
            <w:noWrap/>
            <w:vAlign w:val="bottom"/>
            <w:tcPrChange w:id="102" w:author="Johan Ehrlén" w:date="2016-01-20T10:24:00Z">
              <w:tcPr>
                <w:tcW w:w="1100" w:type="dxa"/>
                <w:tcBorders>
                  <w:top w:val="nil"/>
                  <w:left w:val="nil"/>
                  <w:bottom w:val="nil"/>
                  <w:right w:val="nil"/>
                </w:tcBorders>
                <w:noWrap/>
                <w:vAlign w:val="bottom"/>
              </w:tcPr>
            </w:tcPrChange>
          </w:tcPr>
          <w:p w14:paraId="3100E194" w14:textId="61A18F08" w:rsidR="00E131A7" w:rsidRDefault="00E131A7">
            <w:pPr>
              <w:spacing w:after="0" w:line="240" w:lineRule="auto"/>
              <w:jc w:val="center"/>
              <w:rPr>
                <w:rFonts w:ascii="Times New Roman" w:hAnsi="Times New Roman" w:cs="Times New Roman"/>
                <w:color w:val="000000"/>
                <w:sz w:val="24"/>
                <w:szCs w:val="24"/>
                <w:lang w:eastAsia="es-ES"/>
              </w:rPr>
            </w:pPr>
            <w:del w:id="103" w:author="Johan Ehrlén" w:date="2016-01-19T16:54:00Z">
              <w:r w:rsidRPr="0018603A" w:rsidDel="007C7368">
                <w:rPr>
                  <w:rFonts w:ascii="Times New Roman" w:hAnsi="Times New Roman" w:cs="Times New Roman"/>
                  <w:color w:val="000000"/>
                  <w:sz w:val="24"/>
                  <w:szCs w:val="24"/>
                  <w:lang w:val="sv-SE" w:eastAsia="es-ES"/>
                  <w:rPrChange w:id="104" w:author="Johan Ehrlén" w:date="2016-01-20T10:24:00Z">
                    <w:rPr>
                      <w:rFonts w:ascii="Times New Roman" w:hAnsi="Times New Roman" w:cs="Times New Roman"/>
                      <w:color w:val="000000"/>
                      <w:sz w:val="24"/>
                      <w:szCs w:val="24"/>
                      <w:lang w:val="en-US" w:eastAsia="es-ES"/>
                    </w:rPr>
                  </w:rPrChange>
                </w:rPr>
                <w:delText>128</w:delText>
              </w:r>
              <w:r w:rsidDel="007C7368">
                <w:rPr>
                  <w:rFonts w:ascii="Times New Roman" w:hAnsi="Times New Roman" w:cs="Times New Roman"/>
                  <w:color w:val="000000"/>
                  <w:sz w:val="24"/>
                  <w:szCs w:val="24"/>
                  <w:lang w:eastAsia="es-ES"/>
                </w:rPr>
                <w:delText>4149</w:delText>
              </w:r>
            </w:del>
            <w:ins w:id="105" w:author="Johan Ehrlén" w:date="2016-01-19T16:54:00Z">
              <w:r w:rsidR="007C7368" w:rsidRPr="0018603A">
                <w:rPr>
                  <w:rFonts w:ascii="Times New Roman" w:hAnsi="Times New Roman" w:cs="Times New Roman"/>
                  <w:color w:val="000000"/>
                  <w:sz w:val="24"/>
                  <w:szCs w:val="24"/>
                  <w:lang w:val="sv-SE" w:eastAsia="es-ES"/>
                  <w:rPrChange w:id="106" w:author="Johan Ehrlén" w:date="2016-01-20T10:24:00Z">
                    <w:rPr>
                      <w:rFonts w:ascii="Times New Roman" w:hAnsi="Times New Roman" w:cs="Times New Roman"/>
                      <w:color w:val="000000"/>
                      <w:sz w:val="24"/>
                      <w:szCs w:val="24"/>
                      <w:lang w:val="en-US" w:eastAsia="es-ES"/>
                    </w:rPr>
                  </w:rPrChange>
                </w:rPr>
                <w:t>xxx</w:t>
              </w:r>
            </w:ins>
          </w:p>
        </w:tc>
        <w:tc>
          <w:tcPr>
            <w:tcW w:w="1226" w:type="dxa"/>
            <w:tcBorders>
              <w:top w:val="nil"/>
              <w:left w:val="nil"/>
              <w:bottom w:val="nil"/>
              <w:right w:val="nil"/>
            </w:tcBorders>
            <w:noWrap/>
            <w:vAlign w:val="bottom"/>
            <w:tcPrChange w:id="107" w:author="Johan Ehrlén" w:date="2016-01-20T10:24:00Z">
              <w:tcPr>
                <w:tcW w:w="1226" w:type="dxa"/>
                <w:tcBorders>
                  <w:top w:val="nil"/>
                  <w:left w:val="nil"/>
                  <w:bottom w:val="nil"/>
                  <w:right w:val="nil"/>
                </w:tcBorders>
                <w:noWrap/>
                <w:vAlign w:val="bottom"/>
              </w:tcPr>
            </w:tcPrChange>
          </w:tcPr>
          <w:p w14:paraId="09DAAA9C" w14:textId="28046B32" w:rsidR="00E131A7" w:rsidRDefault="00E131A7">
            <w:pPr>
              <w:spacing w:after="0" w:line="240" w:lineRule="auto"/>
              <w:jc w:val="center"/>
              <w:rPr>
                <w:rFonts w:ascii="Times New Roman" w:hAnsi="Times New Roman" w:cs="Times New Roman"/>
                <w:color w:val="000000"/>
                <w:sz w:val="24"/>
                <w:szCs w:val="24"/>
                <w:lang w:eastAsia="es-ES"/>
              </w:rPr>
            </w:pPr>
            <w:del w:id="108" w:author="Johan Ehrlén" w:date="2016-01-19T16:54:00Z">
              <w:r w:rsidDel="007C7368">
                <w:rPr>
                  <w:rFonts w:ascii="Times New Roman" w:hAnsi="Times New Roman" w:cs="Times New Roman"/>
                  <w:color w:val="000000"/>
                  <w:sz w:val="24"/>
                  <w:szCs w:val="24"/>
                  <w:lang w:eastAsia="es-ES"/>
                </w:rPr>
                <w:delText>19.88</w:delText>
              </w:r>
            </w:del>
            <w:ins w:id="109" w:author="Johan Ehrlén" w:date="2016-01-19T16:54:00Z">
              <w:r w:rsidR="007C7368">
                <w:rPr>
                  <w:rFonts w:ascii="Times New Roman" w:hAnsi="Times New Roman" w:cs="Times New Roman"/>
                  <w:color w:val="000000"/>
                  <w:sz w:val="24"/>
                  <w:szCs w:val="24"/>
                  <w:lang w:eastAsia="es-ES"/>
                </w:rPr>
                <w:t>xxx</w:t>
              </w:r>
            </w:ins>
          </w:p>
        </w:tc>
      </w:tr>
      <w:tr w:rsidR="00076A9E" w14:paraId="4754A23D" w14:textId="77777777" w:rsidTr="0018603A">
        <w:trPr>
          <w:trHeight w:val="300"/>
          <w:trPrChange w:id="110" w:author="Johan Ehrlén" w:date="2016-01-20T10:24:00Z">
            <w:trPr>
              <w:trHeight w:val="300"/>
            </w:trPr>
          </w:trPrChange>
        </w:trPr>
        <w:tc>
          <w:tcPr>
            <w:tcW w:w="824" w:type="dxa"/>
            <w:tcBorders>
              <w:top w:val="nil"/>
              <w:left w:val="nil"/>
              <w:bottom w:val="nil"/>
              <w:right w:val="nil"/>
            </w:tcBorders>
            <w:tcPrChange w:id="111" w:author="Johan Ehrlén" w:date="2016-01-20T10:24:00Z">
              <w:tcPr>
                <w:tcW w:w="906" w:type="dxa"/>
                <w:tcBorders>
                  <w:top w:val="nil"/>
                  <w:left w:val="nil"/>
                  <w:bottom w:val="nil"/>
                  <w:right w:val="nil"/>
                </w:tcBorders>
              </w:tcPr>
            </w:tcPrChange>
          </w:tcPr>
          <w:p w14:paraId="52F2D183"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D</w:t>
            </w:r>
          </w:p>
        </w:tc>
        <w:tc>
          <w:tcPr>
            <w:tcW w:w="1220" w:type="dxa"/>
            <w:tcBorders>
              <w:top w:val="nil"/>
              <w:left w:val="nil"/>
              <w:bottom w:val="nil"/>
              <w:right w:val="nil"/>
            </w:tcBorders>
            <w:noWrap/>
            <w:vAlign w:val="bottom"/>
            <w:tcPrChange w:id="112" w:author="Johan Ehrlén" w:date="2016-01-20T10:24:00Z">
              <w:tcPr>
                <w:tcW w:w="1220" w:type="dxa"/>
                <w:tcBorders>
                  <w:top w:val="nil"/>
                  <w:left w:val="nil"/>
                  <w:bottom w:val="nil"/>
                  <w:right w:val="nil"/>
                </w:tcBorders>
                <w:noWrap/>
                <w:vAlign w:val="bottom"/>
              </w:tcPr>
            </w:tcPrChange>
          </w:tcPr>
          <w:p w14:paraId="485C7444"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Göteborg</w:t>
            </w:r>
          </w:p>
        </w:tc>
        <w:tc>
          <w:tcPr>
            <w:tcW w:w="2844" w:type="dxa"/>
            <w:tcBorders>
              <w:top w:val="nil"/>
              <w:left w:val="nil"/>
              <w:bottom w:val="nil"/>
              <w:right w:val="nil"/>
            </w:tcBorders>
            <w:noWrap/>
            <w:vAlign w:val="bottom"/>
            <w:tcPrChange w:id="113" w:author="Johan Ehrlén" w:date="2016-01-20T10:24:00Z">
              <w:tcPr>
                <w:tcW w:w="3509" w:type="dxa"/>
                <w:tcBorders>
                  <w:top w:val="nil"/>
                  <w:left w:val="nil"/>
                  <w:bottom w:val="nil"/>
                  <w:right w:val="nil"/>
                </w:tcBorders>
                <w:noWrap/>
                <w:vAlign w:val="bottom"/>
              </w:tcPr>
            </w:tcPrChange>
          </w:tcPr>
          <w:p w14:paraId="1DE54134"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Orremossen, Vättlefjäll</w:t>
            </w:r>
          </w:p>
        </w:tc>
        <w:tc>
          <w:tcPr>
            <w:tcW w:w="2525" w:type="dxa"/>
            <w:tcBorders>
              <w:top w:val="nil"/>
              <w:left w:val="nil"/>
              <w:bottom w:val="nil"/>
              <w:right w:val="nil"/>
            </w:tcBorders>
            <w:tcPrChange w:id="114" w:author="Johan Ehrlén" w:date="2016-01-20T10:24:00Z">
              <w:tcPr>
                <w:tcW w:w="2155" w:type="dxa"/>
                <w:tcBorders>
                  <w:top w:val="nil"/>
                  <w:left w:val="nil"/>
                  <w:bottom w:val="nil"/>
                  <w:right w:val="nil"/>
                </w:tcBorders>
              </w:tcPr>
            </w:tcPrChange>
          </w:tcPr>
          <w:p w14:paraId="7F031BF6"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Bog</w:t>
            </w:r>
          </w:p>
        </w:tc>
        <w:tc>
          <w:tcPr>
            <w:tcW w:w="442" w:type="dxa"/>
            <w:tcBorders>
              <w:top w:val="nil"/>
              <w:left w:val="nil"/>
              <w:bottom w:val="nil"/>
              <w:right w:val="nil"/>
            </w:tcBorders>
            <w:vAlign w:val="bottom"/>
            <w:tcPrChange w:id="115" w:author="Johan Ehrlén" w:date="2016-01-20T10:24:00Z">
              <w:tcPr>
                <w:tcW w:w="453" w:type="dxa"/>
                <w:tcBorders>
                  <w:top w:val="nil"/>
                  <w:left w:val="nil"/>
                  <w:bottom w:val="nil"/>
                  <w:right w:val="nil"/>
                </w:tcBorders>
                <w:vAlign w:val="bottom"/>
              </w:tcPr>
            </w:tcPrChange>
          </w:tcPr>
          <w:p w14:paraId="3554B5C9"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53" w:type="dxa"/>
            <w:tcBorders>
              <w:top w:val="nil"/>
              <w:left w:val="nil"/>
              <w:bottom w:val="nil"/>
              <w:right w:val="nil"/>
            </w:tcBorders>
            <w:vAlign w:val="bottom"/>
            <w:tcPrChange w:id="116" w:author="Johan Ehrlén" w:date="2016-01-20T10:24:00Z">
              <w:tcPr>
                <w:tcW w:w="796" w:type="dxa"/>
                <w:tcBorders>
                  <w:top w:val="nil"/>
                  <w:left w:val="nil"/>
                  <w:bottom w:val="nil"/>
                  <w:right w:val="nil"/>
                </w:tcBorders>
                <w:vAlign w:val="bottom"/>
              </w:tcPr>
            </w:tcPrChange>
          </w:tcPr>
          <w:p w14:paraId="0DCEBEF5"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0.27</w:t>
            </w:r>
          </w:p>
        </w:tc>
        <w:tc>
          <w:tcPr>
            <w:tcW w:w="680" w:type="dxa"/>
            <w:tcBorders>
              <w:top w:val="nil"/>
              <w:left w:val="nil"/>
              <w:bottom w:val="nil"/>
              <w:right w:val="nil"/>
            </w:tcBorders>
            <w:vAlign w:val="bottom"/>
            <w:tcPrChange w:id="117" w:author="Johan Ehrlén" w:date="2016-01-20T10:24:00Z">
              <w:tcPr>
                <w:tcW w:w="680" w:type="dxa"/>
                <w:tcBorders>
                  <w:top w:val="nil"/>
                  <w:left w:val="nil"/>
                  <w:bottom w:val="nil"/>
                  <w:right w:val="nil"/>
                </w:tcBorders>
                <w:vAlign w:val="bottom"/>
              </w:tcPr>
            </w:tcPrChange>
          </w:tcPr>
          <w:p w14:paraId="4F8075CD"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0.32</w:t>
            </w:r>
          </w:p>
        </w:tc>
        <w:tc>
          <w:tcPr>
            <w:tcW w:w="156" w:type="dxa"/>
            <w:tcBorders>
              <w:top w:val="nil"/>
              <w:left w:val="nil"/>
              <w:bottom w:val="nil"/>
              <w:right w:val="nil"/>
            </w:tcBorders>
            <w:tcPrChange w:id="118" w:author="Johan Ehrlén" w:date="2016-01-20T10:24:00Z">
              <w:tcPr>
                <w:tcW w:w="159" w:type="dxa"/>
                <w:tcBorders>
                  <w:top w:val="nil"/>
                  <w:left w:val="nil"/>
                  <w:bottom w:val="nil"/>
                  <w:right w:val="nil"/>
                </w:tcBorders>
              </w:tcPr>
            </w:tcPrChange>
          </w:tcPr>
          <w:p w14:paraId="0E34072D"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704" w:type="dxa"/>
            <w:tcBorders>
              <w:top w:val="nil"/>
              <w:left w:val="nil"/>
              <w:bottom w:val="nil"/>
              <w:right w:val="nil"/>
            </w:tcBorders>
            <w:vAlign w:val="bottom"/>
            <w:tcPrChange w:id="119" w:author="Johan Ehrlén" w:date="2016-01-20T10:24:00Z">
              <w:tcPr>
                <w:tcW w:w="732" w:type="dxa"/>
                <w:tcBorders>
                  <w:top w:val="nil"/>
                  <w:left w:val="nil"/>
                  <w:bottom w:val="nil"/>
                  <w:right w:val="nil"/>
                </w:tcBorders>
                <w:vAlign w:val="bottom"/>
              </w:tcPr>
            </w:tcPrChange>
          </w:tcPr>
          <w:p w14:paraId="7D040AAF"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0.09</w:t>
            </w:r>
          </w:p>
        </w:tc>
        <w:tc>
          <w:tcPr>
            <w:tcW w:w="795" w:type="dxa"/>
            <w:tcBorders>
              <w:top w:val="nil"/>
              <w:left w:val="nil"/>
              <w:bottom w:val="nil"/>
              <w:right w:val="nil"/>
            </w:tcBorders>
            <w:vAlign w:val="bottom"/>
            <w:tcPrChange w:id="120" w:author="Johan Ehrlén" w:date="2016-01-20T10:24:00Z">
              <w:tcPr>
                <w:tcW w:w="852" w:type="dxa"/>
                <w:tcBorders>
                  <w:top w:val="nil"/>
                  <w:left w:val="nil"/>
                  <w:bottom w:val="nil"/>
                  <w:right w:val="nil"/>
                </w:tcBorders>
                <w:vAlign w:val="bottom"/>
              </w:tcPr>
            </w:tcPrChange>
          </w:tcPr>
          <w:p w14:paraId="1F1AC467"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0.12</w:t>
            </w:r>
          </w:p>
        </w:tc>
        <w:tc>
          <w:tcPr>
            <w:tcW w:w="1340" w:type="dxa"/>
            <w:tcBorders>
              <w:top w:val="nil"/>
              <w:left w:val="nil"/>
              <w:bottom w:val="nil"/>
              <w:right w:val="nil"/>
            </w:tcBorders>
            <w:noWrap/>
            <w:vAlign w:val="bottom"/>
            <w:tcPrChange w:id="121" w:author="Johan Ehrlén" w:date="2016-01-20T10:24:00Z">
              <w:tcPr>
                <w:tcW w:w="1100" w:type="dxa"/>
                <w:tcBorders>
                  <w:top w:val="nil"/>
                  <w:left w:val="nil"/>
                  <w:bottom w:val="nil"/>
                  <w:right w:val="nil"/>
                </w:tcBorders>
                <w:noWrap/>
                <w:vAlign w:val="bottom"/>
              </w:tcPr>
            </w:tcPrChange>
          </w:tcPr>
          <w:p w14:paraId="60ED5B63"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6416407</w:t>
            </w:r>
          </w:p>
        </w:tc>
        <w:tc>
          <w:tcPr>
            <w:tcW w:w="1340" w:type="dxa"/>
            <w:tcBorders>
              <w:top w:val="nil"/>
              <w:left w:val="nil"/>
              <w:bottom w:val="nil"/>
              <w:right w:val="nil"/>
            </w:tcBorders>
            <w:noWrap/>
            <w:vAlign w:val="bottom"/>
            <w:tcPrChange w:id="122" w:author="Johan Ehrlén" w:date="2016-01-20T10:24:00Z">
              <w:tcPr>
                <w:tcW w:w="1100" w:type="dxa"/>
                <w:tcBorders>
                  <w:top w:val="nil"/>
                  <w:left w:val="nil"/>
                  <w:bottom w:val="nil"/>
                  <w:right w:val="nil"/>
                </w:tcBorders>
                <w:noWrap/>
                <w:vAlign w:val="bottom"/>
              </w:tcPr>
            </w:tcPrChange>
          </w:tcPr>
          <w:p w14:paraId="0CD7D91B"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1278600</w:t>
            </w:r>
          </w:p>
        </w:tc>
        <w:tc>
          <w:tcPr>
            <w:tcW w:w="1226" w:type="dxa"/>
            <w:tcBorders>
              <w:top w:val="nil"/>
              <w:left w:val="nil"/>
              <w:bottom w:val="nil"/>
              <w:right w:val="nil"/>
            </w:tcBorders>
            <w:noWrap/>
            <w:vAlign w:val="bottom"/>
            <w:tcPrChange w:id="123" w:author="Johan Ehrlén" w:date="2016-01-20T10:24:00Z">
              <w:tcPr>
                <w:tcW w:w="1226" w:type="dxa"/>
                <w:tcBorders>
                  <w:top w:val="nil"/>
                  <w:left w:val="nil"/>
                  <w:bottom w:val="nil"/>
                  <w:right w:val="nil"/>
                </w:tcBorders>
                <w:noWrap/>
                <w:vAlign w:val="bottom"/>
              </w:tcPr>
            </w:tcPrChange>
          </w:tcPr>
          <w:p w14:paraId="4FB0A91D"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10.30</w:t>
            </w:r>
          </w:p>
        </w:tc>
      </w:tr>
      <w:tr w:rsidR="00076A9E" w14:paraId="01E928D1" w14:textId="77777777" w:rsidTr="0018603A">
        <w:trPr>
          <w:trHeight w:val="300"/>
          <w:trPrChange w:id="124" w:author="Johan Ehrlén" w:date="2016-01-20T10:24:00Z">
            <w:trPr>
              <w:trHeight w:val="300"/>
            </w:trPr>
          </w:trPrChange>
        </w:trPr>
        <w:tc>
          <w:tcPr>
            <w:tcW w:w="824" w:type="dxa"/>
            <w:tcBorders>
              <w:top w:val="nil"/>
              <w:left w:val="nil"/>
              <w:bottom w:val="nil"/>
              <w:right w:val="nil"/>
            </w:tcBorders>
            <w:tcPrChange w:id="125" w:author="Johan Ehrlén" w:date="2016-01-20T10:24:00Z">
              <w:tcPr>
                <w:tcW w:w="906" w:type="dxa"/>
                <w:tcBorders>
                  <w:top w:val="nil"/>
                  <w:left w:val="nil"/>
                  <w:bottom w:val="nil"/>
                  <w:right w:val="nil"/>
                </w:tcBorders>
              </w:tcPr>
            </w:tcPrChange>
          </w:tcPr>
          <w:p w14:paraId="14E0DCCC"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E</w:t>
            </w:r>
          </w:p>
        </w:tc>
        <w:tc>
          <w:tcPr>
            <w:tcW w:w="1220" w:type="dxa"/>
            <w:tcBorders>
              <w:top w:val="nil"/>
              <w:left w:val="nil"/>
              <w:bottom w:val="nil"/>
              <w:right w:val="nil"/>
            </w:tcBorders>
            <w:noWrap/>
            <w:vAlign w:val="bottom"/>
            <w:tcPrChange w:id="126" w:author="Johan Ehrlén" w:date="2016-01-20T10:24:00Z">
              <w:tcPr>
                <w:tcW w:w="1220" w:type="dxa"/>
                <w:tcBorders>
                  <w:top w:val="nil"/>
                  <w:left w:val="nil"/>
                  <w:bottom w:val="nil"/>
                  <w:right w:val="nil"/>
                </w:tcBorders>
                <w:noWrap/>
                <w:vAlign w:val="bottom"/>
              </w:tcPr>
            </w:tcPrChange>
          </w:tcPr>
          <w:p w14:paraId="11834166"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Herrljunga</w:t>
            </w:r>
          </w:p>
        </w:tc>
        <w:tc>
          <w:tcPr>
            <w:tcW w:w="2844" w:type="dxa"/>
            <w:tcBorders>
              <w:top w:val="nil"/>
              <w:left w:val="nil"/>
              <w:bottom w:val="nil"/>
              <w:right w:val="nil"/>
            </w:tcBorders>
            <w:noWrap/>
            <w:vAlign w:val="bottom"/>
            <w:tcPrChange w:id="127" w:author="Johan Ehrlén" w:date="2016-01-20T10:24:00Z">
              <w:tcPr>
                <w:tcW w:w="3509" w:type="dxa"/>
                <w:tcBorders>
                  <w:top w:val="nil"/>
                  <w:left w:val="nil"/>
                  <w:bottom w:val="nil"/>
                  <w:right w:val="nil"/>
                </w:tcBorders>
                <w:noWrap/>
                <w:vAlign w:val="bottom"/>
              </w:tcPr>
            </w:tcPrChange>
          </w:tcPr>
          <w:p w14:paraId="73709DE0" w14:textId="007DFB58" w:rsidR="00E131A7" w:rsidRDefault="00E131A7" w:rsidP="0018603A">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Remmene skjutfält</w:t>
            </w:r>
            <w:ins w:id="128" w:author="Johan Ehrlén" w:date="2016-01-19T13:24:00Z">
              <w:r w:rsidR="00076A9E">
                <w:rPr>
                  <w:rFonts w:ascii="Times New Roman" w:hAnsi="Times New Roman" w:cs="Times New Roman"/>
                  <w:color w:val="000000"/>
                  <w:sz w:val="24"/>
                  <w:szCs w:val="24"/>
                  <w:lang w:val="sv-SE" w:eastAsia="es-ES"/>
                </w:rPr>
                <w:t>,</w:t>
              </w:r>
            </w:ins>
            <w:r>
              <w:rPr>
                <w:rFonts w:ascii="Times New Roman" w:hAnsi="Times New Roman" w:cs="Times New Roman"/>
                <w:color w:val="000000"/>
                <w:sz w:val="24"/>
                <w:szCs w:val="24"/>
                <w:lang w:val="sv-SE" w:eastAsia="es-ES"/>
              </w:rPr>
              <w:t xml:space="preserve"> </w:t>
            </w:r>
            <w:del w:id="129" w:author="Johan Ehrlén" w:date="2016-01-20T10:24:00Z">
              <w:r w:rsidDel="0018603A">
                <w:rPr>
                  <w:rFonts w:ascii="Times New Roman" w:hAnsi="Times New Roman" w:cs="Times New Roman"/>
                  <w:color w:val="000000"/>
                  <w:sz w:val="24"/>
                  <w:szCs w:val="24"/>
                  <w:lang w:val="sv-SE" w:eastAsia="es-ES"/>
                </w:rPr>
                <w:delText xml:space="preserve">population </w:delText>
              </w:r>
            </w:del>
            <w:ins w:id="130" w:author="Johan Ehrlén" w:date="2016-01-20T10:24:00Z">
              <w:r w:rsidR="0018603A">
                <w:rPr>
                  <w:rFonts w:ascii="Times New Roman" w:hAnsi="Times New Roman" w:cs="Times New Roman"/>
                  <w:color w:val="000000"/>
                  <w:sz w:val="24"/>
                  <w:szCs w:val="24"/>
                  <w:lang w:val="sv-SE" w:eastAsia="es-ES"/>
                </w:rPr>
                <w:t>pop</w:t>
              </w:r>
              <w:r w:rsidR="0018603A">
                <w:rPr>
                  <w:rFonts w:ascii="Times New Roman" w:hAnsi="Times New Roman" w:cs="Times New Roman"/>
                  <w:color w:val="000000"/>
                  <w:sz w:val="24"/>
                  <w:szCs w:val="24"/>
                  <w:lang w:val="sv-SE" w:eastAsia="es-ES"/>
                </w:rPr>
                <w:t>.</w:t>
              </w:r>
              <w:r w:rsidR="0018603A">
                <w:rPr>
                  <w:rFonts w:ascii="Times New Roman" w:hAnsi="Times New Roman" w:cs="Times New Roman"/>
                  <w:color w:val="000000"/>
                  <w:sz w:val="24"/>
                  <w:szCs w:val="24"/>
                  <w:lang w:val="sv-SE" w:eastAsia="es-ES"/>
                </w:rPr>
                <w:t xml:space="preserve"> </w:t>
              </w:r>
            </w:ins>
            <w:r>
              <w:rPr>
                <w:rFonts w:ascii="Times New Roman" w:hAnsi="Times New Roman" w:cs="Times New Roman"/>
                <w:color w:val="000000"/>
                <w:sz w:val="24"/>
                <w:szCs w:val="24"/>
                <w:lang w:val="sv-SE" w:eastAsia="es-ES"/>
              </w:rPr>
              <w:t>1</w:t>
            </w:r>
          </w:p>
        </w:tc>
        <w:tc>
          <w:tcPr>
            <w:tcW w:w="2525" w:type="dxa"/>
            <w:tcBorders>
              <w:top w:val="nil"/>
              <w:left w:val="nil"/>
              <w:bottom w:val="nil"/>
              <w:right w:val="nil"/>
            </w:tcBorders>
            <w:tcPrChange w:id="131" w:author="Johan Ehrlén" w:date="2016-01-20T10:24:00Z">
              <w:tcPr>
                <w:tcW w:w="2155" w:type="dxa"/>
                <w:tcBorders>
                  <w:top w:val="nil"/>
                  <w:left w:val="nil"/>
                  <w:bottom w:val="nil"/>
                  <w:right w:val="nil"/>
                </w:tcBorders>
              </w:tcPr>
            </w:tcPrChange>
          </w:tcPr>
          <w:p w14:paraId="42658094"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Bog</w:t>
            </w:r>
          </w:p>
        </w:tc>
        <w:tc>
          <w:tcPr>
            <w:tcW w:w="442" w:type="dxa"/>
            <w:tcBorders>
              <w:top w:val="nil"/>
              <w:left w:val="nil"/>
              <w:bottom w:val="nil"/>
              <w:right w:val="nil"/>
            </w:tcBorders>
            <w:vAlign w:val="bottom"/>
            <w:tcPrChange w:id="132" w:author="Johan Ehrlén" w:date="2016-01-20T10:24:00Z">
              <w:tcPr>
                <w:tcW w:w="453" w:type="dxa"/>
                <w:tcBorders>
                  <w:top w:val="nil"/>
                  <w:left w:val="nil"/>
                  <w:bottom w:val="nil"/>
                  <w:right w:val="nil"/>
                </w:tcBorders>
                <w:vAlign w:val="bottom"/>
              </w:tcPr>
            </w:tcPrChange>
          </w:tcPr>
          <w:p w14:paraId="4B027E50"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53" w:type="dxa"/>
            <w:tcBorders>
              <w:top w:val="nil"/>
              <w:left w:val="nil"/>
              <w:bottom w:val="nil"/>
              <w:right w:val="nil"/>
            </w:tcBorders>
            <w:vAlign w:val="bottom"/>
            <w:tcPrChange w:id="133" w:author="Johan Ehrlén" w:date="2016-01-20T10:24:00Z">
              <w:tcPr>
                <w:tcW w:w="796" w:type="dxa"/>
                <w:tcBorders>
                  <w:top w:val="nil"/>
                  <w:left w:val="nil"/>
                  <w:bottom w:val="nil"/>
                  <w:right w:val="nil"/>
                </w:tcBorders>
                <w:vAlign w:val="bottom"/>
              </w:tcPr>
            </w:tcPrChange>
          </w:tcPr>
          <w:p w14:paraId="39B4A704"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0.94</w:t>
            </w:r>
          </w:p>
        </w:tc>
        <w:tc>
          <w:tcPr>
            <w:tcW w:w="680" w:type="dxa"/>
            <w:tcBorders>
              <w:top w:val="nil"/>
              <w:left w:val="nil"/>
              <w:bottom w:val="nil"/>
              <w:right w:val="nil"/>
            </w:tcBorders>
            <w:vAlign w:val="bottom"/>
            <w:tcPrChange w:id="134" w:author="Johan Ehrlén" w:date="2016-01-20T10:24:00Z">
              <w:tcPr>
                <w:tcW w:w="680" w:type="dxa"/>
                <w:tcBorders>
                  <w:top w:val="nil"/>
                  <w:left w:val="nil"/>
                  <w:bottom w:val="nil"/>
                  <w:right w:val="nil"/>
                </w:tcBorders>
                <w:vAlign w:val="bottom"/>
              </w:tcPr>
            </w:tcPrChange>
          </w:tcPr>
          <w:p w14:paraId="62782A21"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2.16</w:t>
            </w:r>
          </w:p>
        </w:tc>
        <w:tc>
          <w:tcPr>
            <w:tcW w:w="156" w:type="dxa"/>
            <w:tcBorders>
              <w:top w:val="nil"/>
              <w:left w:val="nil"/>
              <w:bottom w:val="nil"/>
              <w:right w:val="nil"/>
            </w:tcBorders>
            <w:tcPrChange w:id="135" w:author="Johan Ehrlén" w:date="2016-01-20T10:24:00Z">
              <w:tcPr>
                <w:tcW w:w="159" w:type="dxa"/>
                <w:tcBorders>
                  <w:top w:val="nil"/>
                  <w:left w:val="nil"/>
                  <w:bottom w:val="nil"/>
                  <w:right w:val="nil"/>
                </w:tcBorders>
              </w:tcPr>
            </w:tcPrChange>
          </w:tcPr>
          <w:p w14:paraId="36F5207C"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704" w:type="dxa"/>
            <w:tcBorders>
              <w:top w:val="nil"/>
              <w:left w:val="nil"/>
              <w:bottom w:val="nil"/>
              <w:right w:val="nil"/>
            </w:tcBorders>
            <w:vAlign w:val="bottom"/>
            <w:tcPrChange w:id="136" w:author="Johan Ehrlén" w:date="2016-01-20T10:24:00Z">
              <w:tcPr>
                <w:tcW w:w="732" w:type="dxa"/>
                <w:tcBorders>
                  <w:top w:val="nil"/>
                  <w:left w:val="nil"/>
                  <w:bottom w:val="nil"/>
                  <w:right w:val="nil"/>
                </w:tcBorders>
                <w:vAlign w:val="bottom"/>
              </w:tcPr>
            </w:tcPrChange>
          </w:tcPr>
          <w:p w14:paraId="74EC0F7B"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0.35</w:t>
            </w:r>
          </w:p>
        </w:tc>
        <w:tc>
          <w:tcPr>
            <w:tcW w:w="795" w:type="dxa"/>
            <w:tcBorders>
              <w:top w:val="nil"/>
              <w:left w:val="nil"/>
              <w:bottom w:val="nil"/>
              <w:right w:val="nil"/>
            </w:tcBorders>
            <w:vAlign w:val="bottom"/>
            <w:tcPrChange w:id="137" w:author="Johan Ehrlén" w:date="2016-01-20T10:24:00Z">
              <w:tcPr>
                <w:tcW w:w="852" w:type="dxa"/>
                <w:tcBorders>
                  <w:top w:val="nil"/>
                  <w:left w:val="nil"/>
                  <w:bottom w:val="nil"/>
                  <w:right w:val="nil"/>
                </w:tcBorders>
                <w:vAlign w:val="bottom"/>
              </w:tcPr>
            </w:tcPrChange>
          </w:tcPr>
          <w:p w14:paraId="1F1AEB1B"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0.44</w:t>
            </w:r>
          </w:p>
        </w:tc>
        <w:tc>
          <w:tcPr>
            <w:tcW w:w="1340" w:type="dxa"/>
            <w:tcBorders>
              <w:top w:val="nil"/>
              <w:left w:val="nil"/>
              <w:bottom w:val="nil"/>
              <w:right w:val="nil"/>
            </w:tcBorders>
            <w:noWrap/>
            <w:vAlign w:val="bottom"/>
            <w:tcPrChange w:id="138" w:author="Johan Ehrlén" w:date="2016-01-20T10:24:00Z">
              <w:tcPr>
                <w:tcW w:w="1100" w:type="dxa"/>
                <w:tcBorders>
                  <w:top w:val="nil"/>
                  <w:left w:val="nil"/>
                  <w:bottom w:val="nil"/>
                  <w:right w:val="nil"/>
                </w:tcBorders>
                <w:noWrap/>
                <w:vAlign w:val="bottom"/>
              </w:tcPr>
            </w:tcPrChange>
          </w:tcPr>
          <w:p w14:paraId="66BA2361"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6439185</w:t>
            </w:r>
          </w:p>
        </w:tc>
        <w:tc>
          <w:tcPr>
            <w:tcW w:w="1340" w:type="dxa"/>
            <w:tcBorders>
              <w:top w:val="nil"/>
              <w:left w:val="nil"/>
              <w:bottom w:val="nil"/>
              <w:right w:val="nil"/>
            </w:tcBorders>
            <w:noWrap/>
            <w:vAlign w:val="bottom"/>
            <w:tcPrChange w:id="139" w:author="Johan Ehrlén" w:date="2016-01-20T10:24:00Z">
              <w:tcPr>
                <w:tcW w:w="1100" w:type="dxa"/>
                <w:tcBorders>
                  <w:top w:val="nil"/>
                  <w:left w:val="nil"/>
                  <w:bottom w:val="nil"/>
                  <w:right w:val="nil"/>
                </w:tcBorders>
                <w:noWrap/>
                <w:vAlign w:val="bottom"/>
              </w:tcPr>
            </w:tcPrChange>
          </w:tcPr>
          <w:p w14:paraId="0DEC1F67"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1332333</w:t>
            </w:r>
          </w:p>
        </w:tc>
        <w:tc>
          <w:tcPr>
            <w:tcW w:w="1226" w:type="dxa"/>
            <w:tcBorders>
              <w:top w:val="nil"/>
              <w:left w:val="nil"/>
              <w:bottom w:val="nil"/>
              <w:right w:val="nil"/>
            </w:tcBorders>
            <w:noWrap/>
            <w:vAlign w:val="bottom"/>
            <w:tcPrChange w:id="140" w:author="Johan Ehrlén" w:date="2016-01-20T10:24:00Z">
              <w:tcPr>
                <w:tcW w:w="1226" w:type="dxa"/>
                <w:tcBorders>
                  <w:top w:val="nil"/>
                  <w:left w:val="nil"/>
                  <w:bottom w:val="nil"/>
                  <w:right w:val="nil"/>
                </w:tcBorders>
                <w:noWrap/>
                <w:vAlign w:val="bottom"/>
              </w:tcPr>
            </w:tcPrChange>
          </w:tcPr>
          <w:p w14:paraId="367D59C2"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0.90</w:t>
            </w:r>
          </w:p>
        </w:tc>
      </w:tr>
      <w:tr w:rsidR="00076A9E" w14:paraId="17FCE371" w14:textId="77777777" w:rsidTr="0018603A">
        <w:trPr>
          <w:trHeight w:val="300"/>
          <w:trPrChange w:id="141" w:author="Johan Ehrlén" w:date="2016-01-20T10:24:00Z">
            <w:trPr>
              <w:trHeight w:val="300"/>
            </w:trPr>
          </w:trPrChange>
        </w:trPr>
        <w:tc>
          <w:tcPr>
            <w:tcW w:w="824" w:type="dxa"/>
            <w:tcBorders>
              <w:top w:val="nil"/>
              <w:left w:val="nil"/>
              <w:bottom w:val="nil"/>
              <w:right w:val="nil"/>
            </w:tcBorders>
            <w:tcPrChange w:id="142" w:author="Johan Ehrlén" w:date="2016-01-20T10:24:00Z">
              <w:tcPr>
                <w:tcW w:w="906" w:type="dxa"/>
                <w:tcBorders>
                  <w:top w:val="nil"/>
                  <w:left w:val="nil"/>
                  <w:bottom w:val="nil"/>
                  <w:right w:val="nil"/>
                </w:tcBorders>
              </w:tcPr>
            </w:tcPrChange>
          </w:tcPr>
          <w:p w14:paraId="68CF9C63"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F</w:t>
            </w:r>
          </w:p>
        </w:tc>
        <w:tc>
          <w:tcPr>
            <w:tcW w:w="1220" w:type="dxa"/>
            <w:tcBorders>
              <w:top w:val="nil"/>
              <w:left w:val="nil"/>
              <w:bottom w:val="nil"/>
              <w:right w:val="nil"/>
            </w:tcBorders>
            <w:noWrap/>
            <w:vAlign w:val="bottom"/>
            <w:tcPrChange w:id="143" w:author="Johan Ehrlén" w:date="2016-01-20T10:24:00Z">
              <w:tcPr>
                <w:tcW w:w="1220" w:type="dxa"/>
                <w:tcBorders>
                  <w:top w:val="nil"/>
                  <w:left w:val="nil"/>
                  <w:bottom w:val="nil"/>
                  <w:right w:val="nil"/>
                </w:tcBorders>
                <w:noWrap/>
                <w:vAlign w:val="bottom"/>
              </w:tcPr>
            </w:tcPrChange>
          </w:tcPr>
          <w:p w14:paraId="7FAF6039"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Herrljunga</w:t>
            </w:r>
          </w:p>
        </w:tc>
        <w:tc>
          <w:tcPr>
            <w:tcW w:w="2844" w:type="dxa"/>
            <w:tcBorders>
              <w:top w:val="nil"/>
              <w:left w:val="nil"/>
              <w:bottom w:val="nil"/>
              <w:right w:val="nil"/>
            </w:tcBorders>
            <w:noWrap/>
            <w:vAlign w:val="bottom"/>
            <w:tcPrChange w:id="144" w:author="Johan Ehrlén" w:date="2016-01-20T10:24:00Z">
              <w:tcPr>
                <w:tcW w:w="3509" w:type="dxa"/>
                <w:tcBorders>
                  <w:top w:val="nil"/>
                  <w:left w:val="nil"/>
                  <w:bottom w:val="nil"/>
                  <w:right w:val="nil"/>
                </w:tcBorders>
                <w:noWrap/>
                <w:vAlign w:val="bottom"/>
              </w:tcPr>
            </w:tcPrChange>
          </w:tcPr>
          <w:p w14:paraId="060B6EE2" w14:textId="501452D6" w:rsidR="00E131A7" w:rsidRDefault="00E131A7" w:rsidP="0018603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Remmene skjutfält</w:t>
            </w:r>
            <w:ins w:id="145" w:author="Johan Ehrlén" w:date="2016-01-19T13:24:00Z">
              <w:r w:rsidR="00076A9E">
                <w:rPr>
                  <w:rFonts w:ascii="Times New Roman" w:hAnsi="Times New Roman" w:cs="Times New Roman"/>
                  <w:color w:val="000000"/>
                  <w:sz w:val="24"/>
                  <w:szCs w:val="24"/>
                  <w:lang w:eastAsia="es-ES"/>
                </w:rPr>
                <w:t>,</w:t>
              </w:r>
            </w:ins>
            <w:r>
              <w:rPr>
                <w:rFonts w:ascii="Times New Roman" w:hAnsi="Times New Roman" w:cs="Times New Roman"/>
                <w:color w:val="000000"/>
                <w:sz w:val="24"/>
                <w:szCs w:val="24"/>
                <w:lang w:eastAsia="es-ES"/>
              </w:rPr>
              <w:t xml:space="preserve"> </w:t>
            </w:r>
            <w:del w:id="146" w:author="Johan Ehrlén" w:date="2016-01-20T10:24:00Z">
              <w:r w:rsidDel="0018603A">
                <w:rPr>
                  <w:rFonts w:ascii="Times New Roman" w:hAnsi="Times New Roman" w:cs="Times New Roman"/>
                  <w:color w:val="000000"/>
                  <w:sz w:val="24"/>
                  <w:szCs w:val="24"/>
                  <w:lang w:eastAsia="es-ES"/>
                </w:rPr>
                <w:delText xml:space="preserve">population </w:delText>
              </w:r>
            </w:del>
            <w:ins w:id="147" w:author="Johan Ehrlén" w:date="2016-01-20T10:24:00Z">
              <w:r w:rsidR="0018603A">
                <w:rPr>
                  <w:rFonts w:ascii="Times New Roman" w:hAnsi="Times New Roman" w:cs="Times New Roman"/>
                  <w:color w:val="000000"/>
                  <w:sz w:val="24"/>
                  <w:szCs w:val="24"/>
                  <w:lang w:eastAsia="es-ES"/>
                </w:rPr>
                <w:t>pop</w:t>
              </w:r>
              <w:r w:rsidR="0018603A">
                <w:rPr>
                  <w:rFonts w:ascii="Times New Roman" w:hAnsi="Times New Roman" w:cs="Times New Roman"/>
                  <w:color w:val="000000"/>
                  <w:sz w:val="24"/>
                  <w:szCs w:val="24"/>
                  <w:lang w:eastAsia="es-ES"/>
                </w:rPr>
                <w:t>.</w:t>
              </w:r>
              <w:r w:rsidR="0018603A">
                <w:rPr>
                  <w:rFonts w:ascii="Times New Roman" w:hAnsi="Times New Roman" w:cs="Times New Roman"/>
                  <w:color w:val="000000"/>
                  <w:sz w:val="24"/>
                  <w:szCs w:val="24"/>
                  <w:lang w:eastAsia="es-ES"/>
                </w:rPr>
                <w:t xml:space="preserve"> </w:t>
              </w:r>
            </w:ins>
            <w:r>
              <w:rPr>
                <w:rFonts w:ascii="Times New Roman" w:hAnsi="Times New Roman" w:cs="Times New Roman"/>
                <w:color w:val="000000"/>
                <w:sz w:val="24"/>
                <w:szCs w:val="24"/>
                <w:lang w:eastAsia="es-ES"/>
              </w:rPr>
              <w:t>2</w:t>
            </w:r>
          </w:p>
        </w:tc>
        <w:tc>
          <w:tcPr>
            <w:tcW w:w="2525" w:type="dxa"/>
            <w:tcBorders>
              <w:top w:val="nil"/>
              <w:left w:val="nil"/>
              <w:bottom w:val="nil"/>
              <w:right w:val="nil"/>
            </w:tcBorders>
            <w:tcPrChange w:id="148" w:author="Johan Ehrlén" w:date="2016-01-20T10:24:00Z">
              <w:tcPr>
                <w:tcW w:w="2155" w:type="dxa"/>
                <w:tcBorders>
                  <w:top w:val="nil"/>
                  <w:left w:val="nil"/>
                  <w:bottom w:val="nil"/>
                  <w:right w:val="nil"/>
                </w:tcBorders>
              </w:tcPr>
            </w:tcPrChange>
          </w:tcPr>
          <w:p w14:paraId="7FA99775"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Bog</w:t>
            </w:r>
          </w:p>
        </w:tc>
        <w:tc>
          <w:tcPr>
            <w:tcW w:w="442" w:type="dxa"/>
            <w:tcBorders>
              <w:top w:val="nil"/>
              <w:left w:val="nil"/>
              <w:bottom w:val="nil"/>
              <w:right w:val="nil"/>
            </w:tcBorders>
            <w:vAlign w:val="bottom"/>
            <w:tcPrChange w:id="149" w:author="Johan Ehrlén" w:date="2016-01-20T10:24:00Z">
              <w:tcPr>
                <w:tcW w:w="453" w:type="dxa"/>
                <w:tcBorders>
                  <w:top w:val="nil"/>
                  <w:left w:val="nil"/>
                  <w:bottom w:val="nil"/>
                  <w:right w:val="nil"/>
                </w:tcBorders>
                <w:vAlign w:val="bottom"/>
              </w:tcPr>
            </w:tcPrChange>
          </w:tcPr>
          <w:p w14:paraId="28246F06"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53" w:type="dxa"/>
            <w:tcBorders>
              <w:top w:val="nil"/>
              <w:left w:val="nil"/>
              <w:bottom w:val="nil"/>
              <w:right w:val="nil"/>
            </w:tcBorders>
            <w:vAlign w:val="bottom"/>
            <w:tcPrChange w:id="150" w:author="Johan Ehrlén" w:date="2016-01-20T10:24:00Z">
              <w:tcPr>
                <w:tcW w:w="796" w:type="dxa"/>
                <w:tcBorders>
                  <w:top w:val="nil"/>
                  <w:left w:val="nil"/>
                  <w:bottom w:val="nil"/>
                  <w:right w:val="nil"/>
                </w:tcBorders>
                <w:vAlign w:val="bottom"/>
              </w:tcPr>
            </w:tcPrChange>
          </w:tcPr>
          <w:p w14:paraId="18C3F50D"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2.68</w:t>
            </w:r>
          </w:p>
        </w:tc>
        <w:tc>
          <w:tcPr>
            <w:tcW w:w="680" w:type="dxa"/>
            <w:tcBorders>
              <w:top w:val="nil"/>
              <w:left w:val="nil"/>
              <w:bottom w:val="nil"/>
              <w:right w:val="nil"/>
            </w:tcBorders>
            <w:vAlign w:val="bottom"/>
            <w:tcPrChange w:id="151" w:author="Johan Ehrlén" w:date="2016-01-20T10:24:00Z">
              <w:tcPr>
                <w:tcW w:w="680" w:type="dxa"/>
                <w:tcBorders>
                  <w:top w:val="nil"/>
                  <w:left w:val="nil"/>
                  <w:bottom w:val="nil"/>
                  <w:right w:val="nil"/>
                </w:tcBorders>
                <w:vAlign w:val="bottom"/>
              </w:tcPr>
            </w:tcPrChange>
          </w:tcPr>
          <w:p w14:paraId="309CAC38"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3.32</w:t>
            </w:r>
          </w:p>
        </w:tc>
        <w:tc>
          <w:tcPr>
            <w:tcW w:w="156" w:type="dxa"/>
            <w:tcBorders>
              <w:top w:val="nil"/>
              <w:left w:val="nil"/>
              <w:bottom w:val="nil"/>
              <w:right w:val="nil"/>
            </w:tcBorders>
            <w:tcPrChange w:id="152" w:author="Johan Ehrlén" w:date="2016-01-20T10:24:00Z">
              <w:tcPr>
                <w:tcW w:w="159" w:type="dxa"/>
                <w:tcBorders>
                  <w:top w:val="nil"/>
                  <w:left w:val="nil"/>
                  <w:bottom w:val="nil"/>
                  <w:right w:val="nil"/>
                </w:tcBorders>
              </w:tcPr>
            </w:tcPrChange>
          </w:tcPr>
          <w:p w14:paraId="0587B88A"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704" w:type="dxa"/>
            <w:tcBorders>
              <w:top w:val="nil"/>
              <w:left w:val="nil"/>
              <w:bottom w:val="nil"/>
              <w:right w:val="nil"/>
            </w:tcBorders>
            <w:vAlign w:val="bottom"/>
            <w:tcPrChange w:id="153" w:author="Johan Ehrlén" w:date="2016-01-20T10:24:00Z">
              <w:tcPr>
                <w:tcW w:w="732" w:type="dxa"/>
                <w:tcBorders>
                  <w:top w:val="nil"/>
                  <w:left w:val="nil"/>
                  <w:bottom w:val="nil"/>
                  <w:right w:val="nil"/>
                </w:tcBorders>
                <w:vAlign w:val="bottom"/>
              </w:tcPr>
            </w:tcPrChange>
          </w:tcPr>
          <w:p w14:paraId="42BF3197"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0.46</w:t>
            </w:r>
          </w:p>
        </w:tc>
        <w:tc>
          <w:tcPr>
            <w:tcW w:w="795" w:type="dxa"/>
            <w:tcBorders>
              <w:top w:val="nil"/>
              <w:left w:val="nil"/>
              <w:bottom w:val="nil"/>
              <w:right w:val="nil"/>
            </w:tcBorders>
            <w:vAlign w:val="bottom"/>
            <w:tcPrChange w:id="154" w:author="Johan Ehrlén" w:date="2016-01-20T10:24:00Z">
              <w:tcPr>
                <w:tcW w:w="852" w:type="dxa"/>
                <w:tcBorders>
                  <w:top w:val="nil"/>
                  <w:left w:val="nil"/>
                  <w:bottom w:val="nil"/>
                  <w:right w:val="nil"/>
                </w:tcBorders>
                <w:vAlign w:val="bottom"/>
              </w:tcPr>
            </w:tcPrChange>
          </w:tcPr>
          <w:p w14:paraId="3BDE552F"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0.47</w:t>
            </w:r>
          </w:p>
        </w:tc>
        <w:tc>
          <w:tcPr>
            <w:tcW w:w="1340" w:type="dxa"/>
            <w:tcBorders>
              <w:top w:val="nil"/>
              <w:left w:val="nil"/>
              <w:bottom w:val="nil"/>
              <w:right w:val="nil"/>
            </w:tcBorders>
            <w:noWrap/>
            <w:vAlign w:val="bottom"/>
            <w:tcPrChange w:id="155" w:author="Johan Ehrlén" w:date="2016-01-20T10:24:00Z">
              <w:tcPr>
                <w:tcW w:w="1100" w:type="dxa"/>
                <w:tcBorders>
                  <w:top w:val="nil"/>
                  <w:left w:val="nil"/>
                  <w:bottom w:val="nil"/>
                  <w:right w:val="nil"/>
                </w:tcBorders>
                <w:noWrap/>
                <w:vAlign w:val="bottom"/>
              </w:tcPr>
            </w:tcPrChange>
          </w:tcPr>
          <w:p w14:paraId="5B76B20E"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6438949</w:t>
            </w:r>
          </w:p>
        </w:tc>
        <w:tc>
          <w:tcPr>
            <w:tcW w:w="1340" w:type="dxa"/>
            <w:tcBorders>
              <w:top w:val="nil"/>
              <w:left w:val="nil"/>
              <w:bottom w:val="nil"/>
              <w:right w:val="nil"/>
            </w:tcBorders>
            <w:noWrap/>
            <w:vAlign w:val="bottom"/>
            <w:tcPrChange w:id="156" w:author="Johan Ehrlén" w:date="2016-01-20T10:24:00Z">
              <w:tcPr>
                <w:tcW w:w="1100" w:type="dxa"/>
                <w:tcBorders>
                  <w:top w:val="nil"/>
                  <w:left w:val="nil"/>
                  <w:bottom w:val="nil"/>
                  <w:right w:val="nil"/>
                </w:tcBorders>
                <w:noWrap/>
                <w:vAlign w:val="bottom"/>
              </w:tcPr>
            </w:tcPrChange>
          </w:tcPr>
          <w:p w14:paraId="7399B5F3"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1332388</w:t>
            </w:r>
          </w:p>
        </w:tc>
        <w:tc>
          <w:tcPr>
            <w:tcW w:w="1226" w:type="dxa"/>
            <w:tcBorders>
              <w:top w:val="nil"/>
              <w:left w:val="nil"/>
              <w:bottom w:val="nil"/>
              <w:right w:val="nil"/>
            </w:tcBorders>
            <w:noWrap/>
            <w:vAlign w:val="bottom"/>
            <w:tcPrChange w:id="157" w:author="Johan Ehrlén" w:date="2016-01-20T10:24:00Z">
              <w:tcPr>
                <w:tcW w:w="1226" w:type="dxa"/>
                <w:tcBorders>
                  <w:top w:val="nil"/>
                  <w:left w:val="nil"/>
                  <w:bottom w:val="nil"/>
                  <w:right w:val="nil"/>
                </w:tcBorders>
                <w:noWrap/>
                <w:vAlign w:val="bottom"/>
              </w:tcPr>
            </w:tcPrChange>
          </w:tcPr>
          <w:p w14:paraId="6AE61693"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0.95</w:t>
            </w:r>
          </w:p>
        </w:tc>
      </w:tr>
      <w:tr w:rsidR="00076A9E" w14:paraId="678ED09F" w14:textId="77777777" w:rsidTr="0018603A">
        <w:trPr>
          <w:trHeight w:val="300"/>
          <w:trPrChange w:id="158" w:author="Johan Ehrlén" w:date="2016-01-20T10:24:00Z">
            <w:trPr>
              <w:trHeight w:val="300"/>
            </w:trPr>
          </w:trPrChange>
        </w:trPr>
        <w:tc>
          <w:tcPr>
            <w:tcW w:w="824" w:type="dxa"/>
            <w:tcBorders>
              <w:top w:val="nil"/>
              <w:left w:val="nil"/>
              <w:bottom w:val="nil"/>
              <w:right w:val="nil"/>
            </w:tcBorders>
            <w:tcPrChange w:id="159" w:author="Johan Ehrlén" w:date="2016-01-20T10:24:00Z">
              <w:tcPr>
                <w:tcW w:w="906" w:type="dxa"/>
                <w:tcBorders>
                  <w:top w:val="nil"/>
                  <w:left w:val="nil"/>
                  <w:bottom w:val="nil"/>
                  <w:right w:val="nil"/>
                </w:tcBorders>
              </w:tcPr>
            </w:tcPrChange>
          </w:tcPr>
          <w:p w14:paraId="5BAE1807"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G</w:t>
            </w:r>
          </w:p>
        </w:tc>
        <w:tc>
          <w:tcPr>
            <w:tcW w:w="1220" w:type="dxa"/>
            <w:tcBorders>
              <w:top w:val="nil"/>
              <w:left w:val="nil"/>
              <w:bottom w:val="nil"/>
              <w:right w:val="nil"/>
            </w:tcBorders>
            <w:noWrap/>
            <w:vAlign w:val="bottom"/>
            <w:tcPrChange w:id="160" w:author="Johan Ehrlén" w:date="2016-01-20T10:24:00Z">
              <w:tcPr>
                <w:tcW w:w="1220" w:type="dxa"/>
                <w:tcBorders>
                  <w:top w:val="nil"/>
                  <w:left w:val="nil"/>
                  <w:bottom w:val="nil"/>
                  <w:right w:val="nil"/>
                </w:tcBorders>
                <w:noWrap/>
                <w:vAlign w:val="bottom"/>
              </w:tcPr>
            </w:tcPrChange>
          </w:tcPr>
          <w:p w14:paraId="40DCA44D"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Herrljunga</w:t>
            </w:r>
          </w:p>
        </w:tc>
        <w:tc>
          <w:tcPr>
            <w:tcW w:w="2844" w:type="dxa"/>
            <w:tcBorders>
              <w:top w:val="nil"/>
              <w:left w:val="nil"/>
              <w:bottom w:val="nil"/>
              <w:right w:val="nil"/>
            </w:tcBorders>
            <w:noWrap/>
            <w:vAlign w:val="bottom"/>
            <w:tcPrChange w:id="161" w:author="Johan Ehrlén" w:date="2016-01-20T10:24:00Z">
              <w:tcPr>
                <w:tcW w:w="3509" w:type="dxa"/>
                <w:tcBorders>
                  <w:top w:val="nil"/>
                  <w:left w:val="nil"/>
                  <w:bottom w:val="nil"/>
                  <w:right w:val="nil"/>
                </w:tcBorders>
                <w:noWrap/>
                <w:vAlign w:val="bottom"/>
              </w:tcPr>
            </w:tcPrChange>
          </w:tcPr>
          <w:p w14:paraId="6B97FD0E" w14:textId="3ED45FC5" w:rsidR="00E131A7" w:rsidRDefault="00E131A7" w:rsidP="0018603A">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Remmene skjutfält</w:t>
            </w:r>
            <w:ins w:id="162" w:author="Johan Ehrlén" w:date="2016-01-19T13:24:00Z">
              <w:r w:rsidR="00076A9E">
                <w:rPr>
                  <w:rFonts w:ascii="Times New Roman" w:hAnsi="Times New Roman" w:cs="Times New Roman"/>
                  <w:color w:val="000000"/>
                  <w:sz w:val="24"/>
                  <w:szCs w:val="24"/>
                  <w:lang w:eastAsia="es-ES"/>
                </w:rPr>
                <w:t>,</w:t>
              </w:r>
            </w:ins>
            <w:r>
              <w:rPr>
                <w:rFonts w:ascii="Times New Roman" w:hAnsi="Times New Roman" w:cs="Times New Roman"/>
                <w:color w:val="000000"/>
                <w:sz w:val="24"/>
                <w:szCs w:val="24"/>
                <w:lang w:eastAsia="es-ES"/>
              </w:rPr>
              <w:t xml:space="preserve"> </w:t>
            </w:r>
            <w:del w:id="163" w:author="Johan Ehrlén" w:date="2016-01-20T10:24:00Z">
              <w:r w:rsidDel="0018603A">
                <w:rPr>
                  <w:rFonts w:ascii="Times New Roman" w:hAnsi="Times New Roman" w:cs="Times New Roman"/>
                  <w:color w:val="000000"/>
                  <w:sz w:val="24"/>
                  <w:szCs w:val="24"/>
                  <w:lang w:eastAsia="es-ES"/>
                </w:rPr>
                <w:delText xml:space="preserve">population </w:delText>
              </w:r>
            </w:del>
            <w:ins w:id="164" w:author="Johan Ehrlén" w:date="2016-01-20T10:24:00Z">
              <w:r w:rsidR="0018603A">
                <w:rPr>
                  <w:rFonts w:ascii="Times New Roman" w:hAnsi="Times New Roman" w:cs="Times New Roman"/>
                  <w:color w:val="000000"/>
                  <w:sz w:val="24"/>
                  <w:szCs w:val="24"/>
                  <w:lang w:eastAsia="es-ES"/>
                </w:rPr>
                <w:t>pop.</w:t>
              </w:r>
              <w:r w:rsidR="0018603A">
                <w:rPr>
                  <w:rFonts w:ascii="Times New Roman" w:hAnsi="Times New Roman" w:cs="Times New Roman"/>
                  <w:color w:val="000000"/>
                  <w:sz w:val="24"/>
                  <w:szCs w:val="24"/>
                  <w:lang w:eastAsia="es-ES"/>
                </w:rPr>
                <w:t xml:space="preserve"> </w:t>
              </w:r>
            </w:ins>
            <w:r>
              <w:rPr>
                <w:rFonts w:ascii="Times New Roman" w:hAnsi="Times New Roman" w:cs="Times New Roman"/>
                <w:color w:val="000000"/>
                <w:sz w:val="24"/>
                <w:szCs w:val="24"/>
                <w:lang w:eastAsia="es-ES"/>
              </w:rPr>
              <w:t>3</w:t>
            </w:r>
          </w:p>
        </w:tc>
        <w:tc>
          <w:tcPr>
            <w:tcW w:w="2525" w:type="dxa"/>
            <w:tcBorders>
              <w:top w:val="nil"/>
              <w:left w:val="nil"/>
              <w:bottom w:val="nil"/>
              <w:right w:val="nil"/>
            </w:tcBorders>
            <w:tcPrChange w:id="165" w:author="Johan Ehrlén" w:date="2016-01-20T10:24:00Z">
              <w:tcPr>
                <w:tcW w:w="2155" w:type="dxa"/>
                <w:tcBorders>
                  <w:top w:val="nil"/>
                  <w:left w:val="nil"/>
                  <w:bottom w:val="nil"/>
                  <w:right w:val="nil"/>
                </w:tcBorders>
              </w:tcPr>
            </w:tcPrChange>
          </w:tcPr>
          <w:p w14:paraId="40D3EF2F"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Bog</w:t>
            </w:r>
          </w:p>
        </w:tc>
        <w:tc>
          <w:tcPr>
            <w:tcW w:w="442" w:type="dxa"/>
            <w:tcBorders>
              <w:top w:val="nil"/>
              <w:left w:val="nil"/>
              <w:bottom w:val="nil"/>
              <w:right w:val="nil"/>
            </w:tcBorders>
            <w:vAlign w:val="bottom"/>
            <w:tcPrChange w:id="166" w:author="Johan Ehrlén" w:date="2016-01-20T10:24:00Z">
              <w:tcPr>
                <w:tcW w:w="453" w:type="dxa"/>
                <w:tcBorders>
                  <w:top w:val="nil"/>
                  <w:left w:val="nil"/>
                  <w:bottom w:val="nil"/>
                  <w:right w:val="nil"/>
                </w:tcBorders>
                <w:vAlign w:val="bottom"/>
              </w:tcPr>
            </w:tcPrChange>
          </w:tcPr>
          <w:p w14:paraId="1D8BA389"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53" w:type="dxa"/>
            <w:tcBorders>
              <w:top w:val="nil"/>
              <w:left w:val="nil"/>
              <w:bottom w:val="nil"/>
              <w:right w:val="nil"/>
            </w:tcBorders>
            <w:vAlign w:val="bottom"/>
            <w:tcPrChange w:id="167" w:author="Johan Ehrlén" w:date="2016-01-20T10:24:00Z">
              <w:tcPr>
                <w:tcW w:w="796" w:type="dxa"/>
                <w:tcBorders>
                  <w:top w:val="nil"/>
                  <w:left w:val="nil"/>
                  <w:bottom w:val="nil"/>
                  <w:right w:val="nil"/>
                </w:tcBorders>
                <w:vAlign w:val="bottom"/>
              </w:tcPr>
            </w:tcPrChange>
          </w:tcPr>
          <w:p w14:paraId="110D80DC"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0.87</w:t>
            </w:r>
          </w:p>
        </w:tc>
        <w:tc>
          <w:tcPr>
            <w:tcW w:w="680" w:type="dxa"/>
            <w:tcBorders>
              <w:top w:val="nil"/>
              <w:left w:val="nil"/>
              <w:bottom w:val="nil"/>
              <w:right w:val="nil"/>
            </w:tcBorders>
            <w:vAlign w:val="bottom"/>
            <w:tcPrChange w:id="168" w:author="Johan Ehrlén" w:date="2016-01-20T10:24:00Z">
              <w:tcPr>
                <w:tcW w:w="680" w:type="dxa"/>
                <w:tcBorders>
                  <w:top w:val="nil"/>
                  <w:left w:val="nil"/>
                  <w:bottom w:val="nil"/>
                  <w:right w:val="nil"/>
                </w:tcBorders>
                <w:vAlign w:val="bottom"/>
              </w:tcPr>
            </w:tcPrChange>
          </w:tcPr>
          <w:p w14:paraId="4E153357"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1.72</w:t>
            </w:r>
          </w:p>
        </w:tc>
        <w:tc>
          <w:tcPr>
            <w:tcW w:w="156" w:type="dxa"/>
            <w:tcBorders>
              <w:top w:val="nil"/>
              <w:left w:val="nil"/>
              <w:bottom w:val="nil"/>
              <w:right w:val="nil"/>
            </w:tcBorders>
            <w:tcPrChange w:id="169" w:author="Johan Ehrlén" w:date="2016-01-20T10:24:00Z">
              <w:tcPr>
                <w:tcW w:w="159" w:type="dxa"/>
                <w:tcBorders>
                  <w:top w:val="nil"/>
                  <w:left w:val="nil"/>
                  <w:bottom w:val="nil"/>
                  <w:right w:val="nil"/>
                </w:tcBorders>
              </w:tcPr>
            </w:tcPrChange>
          </w:tcPr>
          <w:p w14:paraId="1E5F6C05"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704" w:type="dxa"/>
            <w:tcBorders>
              <w:top w:val="nil"/>
              <w:left w:val="nil"/>
              <w:bottom w:val="nil"/>
              <w:right w:val="nil"/>
            </w:tcBorders>
            <w:vAlign w:val="bottom"/>
            <w:tcPrChange w:id="170" w:author="Johan Ehrlén" w:date="2016-01-20T10:24:00Z">
              <w:tcPr>
                <w:tcW w:w="732" w:type="dxa"/>
                <w:tcBorders>
                  <w:top w:val="nil"/>
                  <w:left w:val="nil"/>
                  <w:bottom w:val="nil"/>
                  <w:right w:val="nil"/>
                </w:tcBorders>
                <w:vAlign w:val="bottom"/>
              </w:tcPr>
            </w:tcPrChange>
          </w:tcPr>
          <w:p w14:paraId="4DBFC65F"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0.27</w:t>
            </w:r>
          </w:p>
        </w:tc>
        <w:tc>
          <w:tcPr>
            <w:tcW w:w="795" w:type="dxa"/>
            <w:tcBorders>
              <w:top w:val="nil"/>
              <w:left w:val="nil"/>
              <w:bottom w:val="nil"/>
              <w:right w:val="nil"/>
            </w:tcBorders>
            <w:vAlign w:val="bottom"/>
            <w:tcPrChange w:id="171" w:author="Johan Ehrlén" w:date="2016-01-20T10:24:00Z">
              <w:tcPr>
                <w:tcW w:w="852" w:type="dxa"/>
                <w:tcBorders>
                  <w:top w:val="nil"/>
                  <w:left w:val="nil"/>
                  <w:bottom w:val="nil"/>
                  <w:right w:val="nil"/>
                </w:tcBorders>
                <w:vAlign w:val="bottom"/>
              </w:tcPr>
            </w:tcPrChange>
          </w:tcPr>
          <w:p w14:paraId="5129FA16"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0.31</w:t>
            </w:r>
          </w:p>
        </w:tc>
        <w:tc>
          <w:tcPr>
            <w:tcW w:w="1340" w:type="dxa"/>
            <w:tcBorders>
              <w:top w:val="nil"/>
              <w:left w:val="nil"/>
              <w:bottom w:val="nil"/>
              <w:right w:val="nil"/>
            </w:tcBorders>
            <w:noWrap/>
            <w:vAlign w:val="bottom"/>
            <w:tcPrChange w:id="172" w:author="Johan Ehrlén" w:date="2016-01-20T10:24:00Z">
              <w:tcPr>
                <w:tcW w:w="1100" w:type="dxa"/>
                <w:tcBorders>
                  <w:top w:val="nil"/>
                  <w:left w:val="nil"/>
                  <w:bottom w:val="nil"/>
                  <w:right w:val="nil"/>
                </w:tcBorders>
                <w:noWrap/>
                <w:vAlign w:val="bottom"/>
              </w:tcPr>
            </w:tcPrChange>
          </w:tcPr>
          <w:p w14:paraId="526BF416"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6439135</w:t>
            </w:r>
          </w:p>
        </w:tc>
        <w:tc>
          <w:tcPr>
            <w:tcW w:w="1340" w:type="dxa"/>
            <w:tcBorders>
              <w:top w:val="nil"/>
              <w:left w:val="nil"/>
              <w:bottom w:val="nil"/>
              <w:right w:val="nil"/>
            </w:tcBorders>
            <w:noWrap/>
            <w:vAlign w:val="bottom"/>
            <w:tcPrChange w:id="173" w:author="Johan Ehrlén" w:date="2016-01-20T10:24:00Z">
              <w:tcPr>
                <w:tcW w:w="1100" w:type="dxa"/>
                <w:tcBorders>
                  <w:top w:val="nil"/>
                  <w:left w:val="nil"/>
                  <w:bottom w:val="nil"/>
                  <w:right w:val="nil"/>
                </w:tcBorders>
                <w:noWrap/>
                <w:vAlign w:val="bottom"/>
              </w:tcPr>
            </w:tcPrChange>
          </w:tcPr>
          <w:p w14:paraId="127FBE85"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1332460</w:t>
            </w:r>
          </w:p>
        </w:tc>
        <w:tc>
          <w:tcPr>
            <w:tcW w:w="1226" w:type="dxa"/>
            <w:tcBorders>
              <w:top w:val="nil"/>
              <w:left w:val="nil"/>
              <w:bottom w:val="nil"/>
              <w:right w:val="nil"/>
            </w:tcBorders>
            <w:noWrap/>
            <w:vAlign w:val="bottom"/>
            <w:tcPrChange w:id="174" w:author="Johan Ehrlén" w:date="2016-01-20T10:24:00Z">
              <w:tcPr>
                <w:tcW w:w="1226" w:type="dxa"/>
                <w:tcBorders>
                  <w:top w:val="nil"/>
                  <w:left w:val="nil"/>
                  <w:bottom w:val="nil"/>
                  <w:right w:val="nil"/>
                </w:tcBorders>
                <w:noWrap/>
                <w:vAlign w:val="bottom"/>
              </w:tcPr>
            </w:tcPrChange>
          </w:tcPr>
          <w:p w14:paraId="49BCB594"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0.49</w:t>
            </w:r>
          </w:p>
        </w:tc>
      </w:tr>
      <w:tr w:rsidR="00076A9E" w14:paraId="0E851895" w14:textId="77777777" w:rsidTr="0018603A">
        <w:trPr>
          <w:trHeight w:val="300"/>
          <w:trPrChange w:id="175" w:author="Johan Ehrlén" w:date="2016-01-20T10:24:00Z">
            <w:trPr>
              <w:trHeight w:val="300"/>
            </w:trPr>
          </w:trPrChange>
        </w:trPr>
        <w:tc>
          <w:tcPr>
            <w:tcW w:w="824" w:type="dxa"/>
            <w:tcBorders>
              <w:top w:val="nil"/>
              <w:left w:val="nil"/>
              <w:bottom w:val="nil"/>
              <w:right w:val="nil"/>
            </w:tcBorders>
            <w:tcPrChange w:id="176" w:author="Johan Ehrlén" w:date="2016-01-20T10:24:00Z">
              <w:tcPr>
                <w:tcW w:w="906" w:type="dxa"/>
                <w:tcBorders>
                  <w:top w:val="nil"/>
                  <w:left w:val="nil"/>
                  <w:bottom w:val="nil"/>
                  <w:right w:val="nil"/>
                </w:tcBorders>
              </w:tcPr>
            </w:tcPrChange>
          </w:tcPr>
          <w:p w14:paraId="6CE64624"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w:t>
            </w:r>
          </w:p>
        </w:tc>
        <w:tc>
          <w:tcPr>
            <w:tcW w:w="1220" w:type="dxa"/>
            <w:tcBorders>
              <w:top w:val="nil"/>
              <w:left w:val="nil"/>
              <w:bottom w:val="nil"/>
              <w:right w:val="nil"/>
            </w:tcBorders>
            <w:noWrap/>
            <w:vAlign w:val="bottom"/>
            <w:tcPrChange w:id="177" w:author="Johan Ehrlén" w:date="2016-01-20T10:24:00Z">
              <w:tcPr>
                <w:tcW w:w="1220" w:type="dxa"/>
                <w:tcBorders>
                  <w:top w:val="nil"/>
                  <w:left w:val="nil"/>
                  <w:bottom w:val="nil"/>
                  <w:right w:val="nil"/>
                </w:tcBorders>
                <w:noWrap/>
                <w:vAlign w:val="bottom"/>
              </w:tcPr>
            </w:tcPrChange>
          </w:tcPr>
          <w:p w14:paraId="591DBFDF"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Lerum</w:t>
            </w:r>
          </w:p>
        </w:tc>
        <w:tc>
          <w:tcPr>
            <w:tcW w:w="2844" w:type="dxa"/>
            <w:tcBorders>
              <w:top w:val="nil"/>
              <w:left w:val="nil"/>
              <w:bottom w:val="nil"/>
              <w:right w:val="nil"/>
            </w:tcBorders>
            <w:noWrap/>
            <w:vAlign w:val="bottom"/>
            <w:tcPrChange w:id="178" w:author="Johan Ehrlén" w:date="2016-01-20T10:24:00Z">
              <w:tcPr>
                <w:tcW w:w="3509" w:type="dxa"/>
                <w:tcBorders>
                  <w:top w:val="nil"/>
                  <w:left w:val="nil"/>
                  <w:bottom w:val="nil"/>
                  <w:right w:val="nil"/>
                </w:tcBorders>
                <w:noWrap/>
                <w:vAlign w:val="bottom"/>
              </w:tcPr>
            </w:tcPrChange>
          </w:tcPr>
          <w:p w14:paraId="6556C452"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Vite mosse</w:t>
            </w:r>
          </w:p>
        </w:tc>
        <w:tc>
          <w:tcPr>
            <w:tcW w:w="2525" w:type="dxa"/>
            <w:tcBorders>
              <w:top w:val="nil"/>
              <w:left w:val="nil"/>
              <w:bottom w:val="nil"/>
              <w:right w:val="nil"/>
            </w:tcBorders>
            <w:tcPrChange w:id="179" w:author="Johan Ehrlén" w:date="2016-01-20T10:24:00Z">
              <w:tcPr>
                <w:tcW w:w="2155" w:type="dxa"/>
                <w:tcBorders>
                  <w:top w:val="nil"/>
                  <w:left w:val="nil"/>
                  <w:bottom w:val="nil"/>
                  <w:right w:val="nil"/>
                </w:tcBorders>
              </w:tcPr>
            </w:tcPrChange>
          </w:tcPr>
          <w:p w14:paraId="4CB676B9"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Bog</w:t>
            </w:r>
          </w:p>
        </w:tc>
        <w:tc>
          <w:tcPr>
            <w:tcW w:w="442" w:type="dxa"/>
            <w:tcBorders>
              <w:top w:val="nil"/>
              <w:left w:val="nil"/>
              <w:bottom w:val="nil"/>
              <w:right w:val="nil"/>
            </w:tcBorders>
            <w:vAlign w:val="bottom"/>
            <w:tcPrChange w:id="180" w:author="Johan Ehrlén" w:date="2016-01-20T10:24:00Z">
              <w:tcPr>
                <w:tcW w:w="453" w:type="dxa"/>
                <w:tcBorders>
                  <w:top w:val="nil"/>
                  <w:left w:val="nil"/>
                  <w:bottom w:val="nil"/>
                  <w:right w:val="nil"/>
                </w:tcBorders>
                <w:vAlign w:val="bottom"/>
              </w:tcPr>
            </w:tcPrChange>
          </w:tcPr>
          <w:p w14:paraId="0EF5777E"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53" w:type="dxa"/>
            <w:tcBorders>
              <w:top w:val="nil"/>
              <w:left w:val="nil"/>
              <w:bottom w:val="nil"/>
              <w:right w:val="nil"/>
            </w:tcBorders>
            <w:vAlign w:val="bottom"/>
            <w:tcPrChange w:id="181" w:author="Johan Ehrlén" w:date="2016-01-20T10:24:00Z">
              <w:tcPr>
                <w:tcW w:w="796" w:type="dxa"/>
                <w:tcBorders>
                  <w:top w:val="nil"/>
                  <w:left w:val="nil"/>
                  <w:bottom w:val="nil"/>
                  <w:right w:val="nil"/>
                </w:tcBorders>
                <w:vAlign w:val="bottom"/>
              </w:tcPr>
            </w:tcPrChange>
          </w:tcPr>
          <w:p w14:paraId="79F5DFE8"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3.22</w:t>
            </w:r>
          </w:p>
        </w:tc>
        <w:tc>
          <w:tcPr>
            <w:tcW w:w="680" w:type="dxa"/>
            <w:tcBorders>
              <w:top w:val="nil"/>
              <w:left w:val="nil"/>
              <w:bottom w:val="nil"/>
              <w:right w:val="nil"/>
            </w:tcBorders>
            <w:vAlign w:val="bottom"/>
            <w:tcPrChange w:id="182" w:author="Johan Ehrlén" w:date="2016-01-20T10:24:00Z">
              <w:tcPr>
                <w:tcW w:w="680" w:type="dxa"/>
                <w:tcBorders>
                  <w:top w:val="nil"/>
                  <w:left w:val="nil"/>
                  <w:bottom w:val="nil"/>
                  <w:right w:val="nil"/>
                </w:tcBorders>
                <w:vAlign w:val="bottom"/>
              </w:tcPr>
            </w:tcPrChange>
          </w:tcPr>
          <w:p w14:paraId="689BBDE4"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5.4</w:t>
            </w:r>
          </w:p>
        </w:tc>
        <w:tc>
          <w:tcPr>
            <w:tcW w:w="156" w:type="dxa"/>
            <w:tcBorders>
              <w:top w:val="nil"/>
              <w:left w:val="nil"/>
              <w:bottom w:val="nil"/>
              <w:right w:val="nil"/>
            </w:tcBorders>
            <w:tcPrChange w:id="183" w:author="Johan Ehrlén" w:date="2016-01-20T10:24:00Z">
              <w:tcPr>
                <w:tcW w:w="159" w:type="dxa"/>
                <w:tcBorders>
                  <w:top w:val="nil"/>
                  <w:left w:val="nil"/>
                  <w:bottom w:val="nil"/>
                  <w:right w:val="nil"/>
                </w:tcBorders>
              </w:tcPr>
            </w:tcPrChange>
          </w:tcPr>
          <w:p w14:paraId="39D0C259"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704" w:type="dxa"/>
            <w:tcBorders>
              <w:top w:val="nil"/>
              <w:left w:val="nil"/>
              <w:bottom w:val="nil"/>
              <w:right w:val="nil"/>
            </w:tcBorders>
            <w:vAlign w:val="bottom"/>
            <w:tcPrChange w:id="184" w:author="Johan Ehrlén" w:date="2016-01-20T10:24:00Z">
              <w:tcPr>
                <w:tcW w:w="732" w:type="dxa"/>
                <w:tcBorders>
                  <w:top w:val="nil"/>
                  <w:left w:val="nil"/>
                  <w:bottom w:val="nil"/>
                  <w:right w:val="nil"/>
                </w:tcBorders>
                <w:vAlign w:val="bottom"/>
              </w:tcPr>
            </w:tcPrChange>
          </w:tcPr>
          <w:p w14:paraId="18BCA71A"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0.61</w:t>
            </w:r>
          </w:p>
        </w:tc>
        <w:tc>
          <w:tcPr>
            <w:tcW w:w="795" w:type="dxa"/>
            <w:tcBorders>
              <w:top w:val="nil"/>
              <w:left w:val="nil"/>
              <w:bottom w:val="nil"/>
              <w:right w:val="nil"/>
            </w:tcBorders>
            <w:vAlign w:val="bottom"/>
            <w:tcPrChange w:id="185" w:author="Johan Ehrlén" w:date="2016-01-20T10:24:00Z">
              <w:tcPr>
                <w:tcW w:w="852" w:type="dxa"/>
                <w:tcBorders>
                  <w:top w:val="nil"/>
                  <w:left w:val="nil"/>
                  <w:bottom w:val="nil"/>
                  <w:right w:val="nil"/>
                </w:tcBorders>
                <w:vAlign w:val="bottom"/>
              </w:tcPr>
            </w:tcPrChange>
          </w:tcPr>
          <w:p w14:paraId="186350F6"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0.58</w:t>
            </w:r>
          </w:p>
        </w:tc>
        <w:tc>
          <w:tcPr>
            <w:tcW w:w="1340" w:type="dxa"/>
            <w:tcBorders>
              <w:top w:val="nil"/>
              <w:left w:val="nil"/>
              <w:bottom w:val="nil"/>
              <w:right w:val="nil"/>
            </w:tcBorders>
            <w:noWrap/>
            <w:vAlign w:val="bottom"/>
            <w:tcPrChange w:id="186" w:author="Johan Ehrlén" w:date="2016-01-20T10:24:00Z">
              <w:tcPr>
                <w:tcW w:w="1100" w:type="dxa"/>
                <w:tcBorders>
                  <w:top w:val="nil"/>
                  <w:left w:val="nil"/>
                  <w:bottom w:val="nil"/>
                  <w:right w:val="nil"/>
                </w:tcBorders>
                <w:noWrap/>
                <w:vAlign w:val="bottom"/>
              </w:tcPr>
            </w:tcPrChange>
          </w:tcPr>
          <w:p w14:paraId="3525AFE8"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6421701</w:t>
            </w:r>
          </w:p>
        </w:tc>
        <w:tc>
          <w:tcPr>
            <w:tcW w:w="1340" w:type="dxa"/>
            <w:tcBorders>
              <w:top w:val="nil"/>
              <w:left w:val="nil"/>
              <w:bottom w:val="nil"/>
              <w:right w:val="nil"/>
            </w:tcBorders>
            <w:noWrap/>
            <w:vAlign w:val="bottom"/>
            <w:tcPrChange w:id="187" w:author="Johan Ehrlén" w:date="2016-01-20T10:24:00Z">
              <w:tcPr>
                <w:tcW w:w="1100" w:type="dxa"/>
                <w:tcBorders>
                  <w:top w:val="nil"/>
                  <w:left w:val="nil"/>
                  <w:bottom w:val="nil"/>
                  <w:right w:val="nil"/>
                </w:tcBorders>
                <w:noWrap/>
                <w:vAlign w:val="bottom"/>
              </w:tcPr>
            </w:tcPrChange>
          </w:tcPr>
          <w:p w14:paraId="01DA1626"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1286925</w:t>
            </w:r>
          </w:p>
        </w:tc>
        <w:tc>
          <w:tcPr>
            <w:tcW w:w="1226" w:type="dxa"/>
            <w:tcBorders>
              <w:top w:val="nil"/>
              <w:left w:val="nil"/>
              <w:bottom w:val="nil"/>
              <w:right w:val="nil"/>
            </w:tcBorders>
            <w:noWrap/>
            <w:vAlign w:val="bottom"/>
            <w:tcPrChange w:id="188" w:author="Johan Ehrlén" w:date="2016-01-20T10:24:00Z">
              <w:tcPr>
                <w:tcW w:w="1226" w:type="dxa"/>
                <w:tcBorders>
                  <w:top w:val="nil"/>
                  <w:left w:val="nil"/>
                  <w:bottom w:val="nil"/>
                  <w:right w:val="nil"/>
                </w:tcBorders>
                <w:noWrap/>
                <w:vAlign w:val="bottom"/>
              </w:tcPr>
            </w:tcPrChange>
          </w:tcPr>
          <w:p w14:paraId="2690727E"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2.71</w:t>
            </w:r>
          </w:p>
        </w:tc>
      </w:tr>
      <w:tr w:rsidR="00076A9E" w14:paraId="2ED2D866" w14:textId="77777777" w:rsidTr="0018603A">
        <w:trPr>
          <w:trHeight w:val="300"/>
          <w:trPrChange w:id="189" w:author="Johan Ehrlén" w:date="2016-01-20T10:24:00Z">
            <w:trPr>
              <w:trHeight w:val="300"/>
            </w:trPr>
          </w:trPrChange>
        </w:trPr>
        <w:tc>
          <w:tcPr>
            <w:tcW w:w="824" w:type="dxa"/>
            <w:tcBorders>
              <w:top w:val="nil"/>
              <w:left w:val="nil"/>
              <w:bottom w:val="nil"/>
              <w:right w:val="nil"/>
            </w:tcBorders>
            <w:tcPrChange w:id="190" w:author="Johan Ehrlén" w:date="2016-01-20T10:24:00Z">
              <w:tcPr>
                <w:tcW w:w="906" w:type="dxa"/>
                <w:tcBorders>
                  <w:top w:val="nil"/>
                  <w:left w:val="nil"/>
                  <w:bottom w:val="nil"/>
                  <w:right w:val="nil"/>
                </w:tcBorders>
              </w:tcPr>
            </w:tcPrChange>
          </w:tcPr>
          <w:p w14:paraId="230CB737"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I</w:t>
            </w:r>
          </w:p>
        </w:tc>
        <w:tc>
          <w:tcPr>
            <w:tcW w:w="1220" w:type="dxa"/>
            <w:tcBorders>
              <w:top w:val="nil"/>
              <w:left w:val="nil"/>
              <w:bottom w:val="nil"/>
              <w:right w:val="nil"/>
            </w:tcBorders>
            <w:noWrap/>
            <w:vAlign w:val="bottom"/>
            <w:tcPrChange w:id="191" w:author="Johan Ehrlén" w:date="2016-01-20T10:24:00Z">
              <w:tcPr>
                <w:tcW w:w="1220" w:type="dxa"/>
                <w:tcBorders>
                  <w:top w:val="nil"/>
                  <w:left w:val="nil"/>
                  <w:bottom w:val="nil"/>
                  <w:right w:val="nil"/>
                </w:tcBorders>
                <w:noWrap/>
                <w:vAlign w:val="bottom"/>
              </w:tcPr>
            </w:tcPrChange>
          </w:tcPr>
          <w:p w14:paraId="39DD7D77"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Partille</w:t>
            </w:r>
          </w:p>
        </w:tc>
        <w:tc>
          <w:tcPr>
            <w:tcW w:w="2844" w:type="dxa"/>
            <w:tcBorders>
              <w:top w:val="nil"/>
              <w:left w:val="nil"/>
              <w:bottom w:val="nil"/>
              <w:right w:val="nil"/>
            </w:tcBorders>
            <w:noWrap/>
            <w:vAlign w:val="bottom"/>
            <w:tcPrChange w:id="192" w:author="Johan Ehrlén" w:date="2016-01-20T10:24:00Z">
              <w:tcPr>
                <w:tcW w:w="3509" w:type="dxa"/>
                <w:tcBorders>
                  <w:top w:val="nil"/>
                  <w:left w:val="nil"/>
                  <w:bottom w:val="nil"/>
                  <w:right w:val="nil"/>
                </w:tcBorders>
                <w:noWrap/>
                <w:vAlign w:val="bottom"/>
              </w:tcPr>
            </w:tcPrChange>
          </w:tcPr>
          <w:p w14:paraId="012318D3"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Maderna-Haketjärn</w:t>
            </w:r>
          </w:p>
        </w:tc>
        <w:tc>
          <w:tcPr>
            <w:tcW w:w="2525" w:type="dxa"/>
            <w:tcBorders>
              <w:top w:val="nil"/>
              <w:left w:val="nil"/>
              <w:bottom w:val="nil"/>
              <w:right w:val="nil"/>
            </w:tcBorders>
            <w:tcPrChange w:id="193" w:author="Johan Ehrlén" w:date="2016-01-20T10:24:00Z">
              <w:tcPr>
                <w:tcW w:w="2155" w:type="dxa"/>
                <w:tcBorders>
                  <w:top w:val="nil"/>
                  <w:left w:val="nil"/>
                  <w:bottom w:val="nil"/>
                  <w:right w:val="nil"/>
                </w:tcBorders>
              </w:tcPr>
            </w:tcPrChange>
          </w:tcPr>
          <w:p w14:paraId="3A7BFAEB"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 bog</w:t>
            </w:r>
          </w:p>
        </w:tc>
        <w:tc>
          <w:tcPr>
            <w:tcW w:w="442" w:type="dxa"/>
            <w:tcBorders>
              <w:top w:val="nil"/>
              <w:left w:val="nil"/>
              <w:bottom w:val="nil"/>
              <w:right w:val="nil"/>
            </w:tcBorders>
            <w:vAlign w:val="bottom"/>
            <w:tcPrChange w:id="194" w:author="Johan Ehrlén" w:date="2016-01-20T10:24:00Z">
              <w:tcPr>
                <w:tcW w:w="453" w:type="dxa"/>
                <w:tcBorders>
                  <w:top w:val="nil"/>
                  <w:left w:val="nil"/>
                  <w:bottom w:val="nil"/>
                  <w:right w:val="nil"/>
                </w:tcBorders>
                <w:vAlign w:val="bottom"/>
              </w:tcPr>
            </w:tcPrChange>
          </w:tcPr>
          <w:p w14:paraId="4155DFEA"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53" w:type="dxa"/>
            <w:tcBorders>
              <w:top w:val="nil"/>
              <w:left w:val="nil"/>
              <w:bottom w:val="nil"/>
              <w:right w:val="nil"/>
            </w:tcBorders>
            <w:vAlign w:val="bottom"/>
            <w:tcPrChange w:id="195" w:author="Johan Ehrlén" w:date="2016-01-20T10:24:00Z">
              <w:tcPr>
                <w:tcW w:w="796" w:type="dxa"/>
                <w:tcBorders>
                  <w:top w:val="nil"/>
                  <w:left w:val="nil"/>
                  <w:bottom w:val="nil"/>
                  <w:right w:val="nil"/>
                </w:tcBorders>
                <w:vAlign w:val="bottom"/>
              </w:tcPr>
            </w:tcPrChange>
          </w:tcPr>
          <w:p w14:paraId="167BF172"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4.6</w:t>
            </w:r>
          </w:p>
        </w:tc>
        <w:tc>
          <w:tcPr>
            <w:tcW w:w="680" w:type="dxa"/>
            <w:tcBorders>
              <w:top w:val="nil"/>
              <w:left w:val="nil"/>
              <w:bottom w:val="nil"/>
              <w:right w:val="nil"/>
            </w:tcBorders>
            <w:vAlign w:val="bottom"/>
            <w:tcPrChange w:id="196" w:author="Johan Ehrlén" w:date="2016-01-20T10:24:00Z">
              <w:tcPr>
                <w:tcW w:w="680" w:type="dxa"/>
                <w:tcBorders>
                  <w:top w:val="nil"/>
                  <w:left w:val="nil"/>
                  <w:bottom w:val="nil"/>
                  <w:right w:val="nil"/>
                </w:tcBorders>
                <w:vAlign w:val="bottom"/>
              </w:tcPr>
            </w:tcPrChange>
          </w:tcPr>
          <w:p w14:paraId="2BEA694C"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12.47</w:t>
            </w:r>
          </w:p>
        </w:tc>
        <w:tc>
          <w:tcPr>
            <w:tcW w:w="156" w:type="dxa"/>
            <w:tcBorders>
              <w:top w:val="nil"/>
              <w:left w:val="nil"/>
              <w:bottom w:val="nil"/>
              <w:right w:val="nil"/>
            </w:tcBorders>
            <w:tcPrChange w:id="197" w:author="Johan Ehrlén" w:date="2016-01-20T10:24:00Z">
              <w:tcPr>
                <w:tcW w:w="159" w:type="dxa"/>
                <w:tcBorders>
                  <w:top w:val="nil"/>
                  <w:left w:val="nil"/>
                  <w:bottom w:val="nil"/>
                  <w:right w:val="nil"/>
                </w:tcBorders>
              </w:tcPr>
            </w:tcPrChange>
          </w:tcPr>
          <w:p w14:paraId="5AD65C01"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704" w:type="dxa"/>
            <w:tcBorders>
              <w:top w:val="nil"/>
              <w:left w:val="nil"/>
              <w:bottom w:val="nil"/>
              <w:right w:val="nil"/>
            </w:tcBorders>
            <w:vAlign w:val="bottom"/>
            <w:tcPrChange w:id="198" w:author="Johan Ehrlén" w:date="2016-01-20T10:24:00Z">
              <w:tcPr>
                <w:tcW w:w="732" w:type="dxa"/>
                <w:tcBorders>
                  <w:top w:val="nil"/>
                  <w:left w:val="nil"/>
                  <w:bottom w:val="nil"/>
                  <w:right w:val="nil"/>
                </w:tcBorders>
                <w:vAlign w:val="bottom"/>
              </w:tcPr>
            </w:tcPrChange>
          </w:tcPr>
          <w:p w14:paraId="6C947292"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0.64</w:t>
            </w:r>
          </w:p>
        </w:tc>
        <w:tc>
          <w:tcPr>
            <w:tcW w:w="795" w:type="dxa"/>
            <w:tcBorders>
              <w:top w:val="nil"/>
              <w:left w:val="nil"/>
              <w:bottom w:val="nil"/>
              <w:right w:val="nil"/>
            </w:tcBorders>
            <w:vAlign w:val="bottom"/>
            <w:tcPrChange w:id="199" w:author="Johan Ehrlén" w:date="2016-01-20T10:24:00Z">
              <w:tcPr>
                <w:tcW w:w="852" w:type="dxa"/>
                <w:tcBorders>
                  <w:top w:val="nil"/>
                  <w:left w:val="nil"/>
                  <w:bottom w:val="nil"/>
                  <w:right w:val="nil"/>
                </w:tcBorders>
                <w:vAlign w:val="bottom"/>
              </w:tcPr>
            </w:tcPrChange>
          </w:tcPr>
          <w:p w14:paraId="15FC2D93"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0.61</w:t>
            </w:r>
          </w:p>
        </w:tc>
        <w:tc>
          <w:tcPr>
            <w:tcW w:w="1340" w:type="dxa"/>
            <w:tcBorders>
              <w:top w:val="nil"/>
              <w:left w:val="nil"/>
              <w:bottom w:val="nil"/>
              <w:right w:val="nil"/>
            </w:tcBorders>
            <w:noWrap/>
            <w:vAlign w:val="bottom"/>
            <w:tcPrChange w:id="200" w:author="Johan Ehrlén" w:date="2016-01-20T10:24:00Z">
              <w:tcPr>
                <w:tcW w:w="1100" w:type="dxa"/>
                <w:tcBorders>
                  <w:top w:val="nil"/>
                  <w:left w:val="nil"/>
                  <w:bottom w:val="nil"/>
                  <w:right w:val="nil"/>
                </w:tcBorders>
                <w:noWrap/>
                <w:vAlign w:val="bottom"/>
              </w:tcPr>
            </w:tcPrChange>
          </w:tcPr>
          <w:p w14:paraId="066D0E7D"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6404125</w:t>
            </w:r>
          </w:p>
        </w:tc>
        <w:tc>
          <w:tcPr>
            <w:tcW w:w="1340" w:type="dxa"/>
            <w:tcBorders>
              <w:top w:val="nil"/>
              <w:left w:val="nil"/>
              <w:bottom w:val="nil"/>
              <w:right w:val="nil"/>
            </w:tcBorders>
            <w:noWrap/>
            <w:vAlign w:val="bottom"/>
            <w:tcPrChange w:id="201" w:author="Johan Ehrlén" w:date="2016-01-20T10:24:00Z">
              <w:tcPr>
                <w:tcW w:w="1100" w:type="dxa"/>
                <w:tcBorders>
                  <w:top w:val="nil"/>
                  <w:left w:val="nil"/>
                  <w:bottom w:val="nil"/>
                  <w:right w:val="nil"/>
                </w:tcBorders>
                <w:noWrap/>
                <w:vAlign w:val="bottom"/>
              </w:tcPr>
            </w:tcPrChange>
          </w:tcPr>
          <w:p w14:paraId="20D179B9"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1282891</w:t>
            </w:r>
          </w:p>
        </w:tc>
        <w:tc>
          <w:tcPr>
            <w:tcW w:w="1226" w:type="dxa"/>
            <w:tcBorders>
              <w:top w:val="nil"/>
              <w:left w:val="nil"/>
              <w:bottom w:val="nil"/>
              <w:right w:val="nil"/>
            </w:tcBorders>
            <w:noWrap/>
            <w:vAlign w:val="bottom"/>
            <w:tcPrChange w:id="202" w:author="Johan Ehrlén" w:date="2016-01-20T10:24:00Z">
              <w:tcPr>
                <w:tcW w:w="1226" w:type="dxa"/>
                <w:tcBorders>
                  <w:top w:val="nil"/>
                  <w:left w:val="nil"/>
                  <w:bottom w:val="nil"/>
                  <w:right w:val="nil"/>
                </w:tcBorders>
                <w:noWrap/>
                <w:vAlign w:val="bottom"/>
              </w:tcPr>
            </w:tcPrChange>
          </w:tcPr>
          <w:p w14:paraId="1F377D69"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5.80</w:t>
            </w:r>
          </w:p>
        </w:tc>
      </w:tr>
      <w:tr w:rsidR="00076A9E" w14:paraId="3685C6C0" w14:textId="77777777" w:rsidTr="0018603A">
        <w:trPr>
          <w:trHeight w:val="300"/>
          <w:trPrChange w:id="203" w:author="Johan Ehrlén" w:date="2016-01-20T10:24:00Z">
            <w:trPr>
              <w:trHeight w:val="300"/>
            </w:trPr>
          </w:trPrChange>
        </w:trPr>
        <w:tc>
          <w:tcPr>
            <w:tcW w:w="824" w:type="dxa"/>
            <w:tcBorders>
              <w:top w:val="nil"/>
              <w:left w:val="nil"/>
              <w:bottom w:val="nil"/>
              <w:right w:val="nil"/>
            </w:tcBorders>
            <w:tcPrChange w:id="204" w:author="Johan Ehrlén" w:date="2016-01-20T10:24:00Z">
              <w:tcPr>
                <w:tcW w:w="906" w:type="dxa"/>
                <w:tcBorders>
                  <w:top w:val="nil"/>
                  <w:left w:val="nil"/>
                  <w:bottom w:val="nil"/>
                  <w:right w:val="nil"/>
                </w:tcBorders>
              </w:tcPr>
            </w:tcPrChange>
          </w:tcPr>
          <w:p w14:paraId="69C47DD2"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J</w:t>
            </w:r>
          </w:p>
        </w:tc>
        <w:tc>
          <w:tcPr>
            <w:tcW w:w="1220" w:type="dxa"/>
            <w:tcBorders>
              <w:top w:val="nil"/>
              <w:left w:val="nil"/>
              <w:bottom w:val="nil"/>
              <w:right w:val="nil"/>
            </w:tcBorders>
            <w:noWrap/>
            <w:vAlign w:val="bottom"/>
            <w:tcPrChange w:id="205" w:author="Johan Ehrlén" w:date="2016-01-20T10:24:00Z">
              <w:tcPr>
                <w:tcW w:w="1220" w:type="dxa"/>
                <w:tcBorders>
                  <w:top w:val="nil"/>
                  <w:left w:val="nil"/>
                  <w:bottom w:val="nil"/>
                  <w:right w:val="nil"/>
                </w:tcBorders>
                <w:noWrap/>
                <w:vAlign w:val="bottom"/>
              </w:tcPr>
            </w:tcPrChange>
          </w:tcPr>
          <w:p w14:paraId="321BC70B"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Vårgårda</w:t>
            </w:r>
          </w:p>
        </w:tc>
        <w:tc>
          <w:tcPr>
            <w:tcW w:w="2844" w:type="dxa"/>
            <w:tcBorders>
              <w:top w:val="nil"/>
              <w:left w:val="nil"/>
              <w:bottom w:val="nil"/>
              <w:right w:val="nil"/>
            </w:tcBorders>
            <w:noWrap/>
            <w:vAlign w:val="bottom"/>
            <w:tcPrChange w:id="206" w:author="Johan Ehrlén" w:date="2016-01-20T10:24:00Z">
              <w:tcPr>
                <w:tcW w:w="3509" w:type="dxa"/>
                <w:tcBorders>
                  <w:top w:val="nil"/>
                  <w:left w:val="nil"/>
                  <w:bottom w:val="nil"/>
                  <w:right w:val="nil"/>
                </w:tcBorders>
                <w:noWrap/>
                <w:vAlign w:val="bottom"/>
              </w:tcPr>
            </w:tcPrChange>
          </w:tcPr>
          <w:p w14:paraId="6EAFBE18"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Lida</w:t>
            </w:r>
          </w:p>
        </w:tc>
        <w:tc>
          <w:tcPr>
            <w:tcW w:w="2525" w:type="dxa"/>
            <w:tcBorders>
              <w:top w:val="nil"/>
              <w:left w:val="nil"/>
              <w:bottom w:val="nil"/>
              <w:right w:val="nil"/>
            </w:tcBorders>
            <w:tcPrChange w:id="207" w:author="Johan Ehrlén" w:date="2016-01-20T10:24:00Z">
              <w:tcPr>
                <w:tcW w:w="2155" w:type="dxa"/>
                <w:tcBorders>
                  <w:top w:val="nil"/>
                  <w:left w:val="nil"/>
                  <w:bottom w:val="nil"/>
                  <w:right w:val="nil"/>
                </w:tcBorders>
              </w:tcPr>
            </w:tcPrChange>
          </w:tcPr>
          <w:p w14:paraId="671C9B66"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Pasture</w:t>
            </w:r>
          </w:p>
        </w:tc>
        <w:tc>
          <w:tcPr>
            <w:tcW w:w="442" w:type="dxa"/>
            <w:tcBorders>
              <w:top w:val="nil"/>
              <w:left w:val="nil"/>
              <w:bottom w:val="nil"/>
              <w:right w:val="nil"/>
            </w:tcBorders>
            <w:vAlign w:val="bottom"/>
            <w:tcPrChange w:id="208" w:author="Johan Ehrlén" w:date="2016-01-20T10:24:00Z">
              <w:tcPr>
                <w:tcW w:w="453" w:type="dxa"/>
                <w:tcBorders>
                  <w:top w:val="nil"/>
                  <w:left w:val="nil"/>
                  <w:bottom w:val="nil"/>
                  <w:right w:val="nil"/>
                </w:tcBorders>
                <w:vAlign w:val="bottom"/>
              </w:tcPr>
            </w:tcPrChange>
          </w:tcPr>
          <w:p w14:paraId="4F827B7C"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53" w:type="dxa"/>
            <w:tcBorders>
              <w:top w:val="nil"/>
              <w:left w:val="nil"/>
              <w:bottom w:val="nil"/>
              <w:right w:val="nil"/>
            </w:tcBorders>
            <w:vAlign w:val="bottom"/>
            <w:tcPrChange w:id="209" w:author="Johan Ehrlén" w:date="2016-01-20T10:24:00Z">
              <w:tcPr>
                <w:tcW w:w="796" w:type="dxa"/>
                <w:tcBorders>
                  <w:top w:val="nil"/>
                  <w:left w:val="nil"/>
                  <w:bottom w:val="nil"/>
                  <w:right w:val="nil"/>
                </w:tcBorders>
                <w:vAlign w:val="bottom"/>
              </w:tcPr>
            </w:tcPrChange>
          </w:tcPr>
          <w:p w14:paraId="5BC81F4F"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3.99</w:t>
            </w:r>
          </w:p>
        </w:tc>
        <w:tc>
          <w:tcPr>
            <w:tcW w:w="680" w:type="dxa"/>
            <w:tcBorders>
              <w:top w:val="nil"/>
              <w:left w:val="nil"/>
              <w:bottom w:val="nil"/>
              <w:right w:val="nil"/>
            </w:tcBorders>
            <w:vAlign w:val="bottom"/>
            <w:tcPrChange w:id="210" w:author="Johan Ehrlén" w:date="2016-01-20T10:24:00Z">
              <w:tcPr>
                <w:tcW w:w="680" w:type="dxa"/>
                <w:tcBorders>
                  <w:top w:val="nil"/>
                  <w:left w:val="nil"/>
                  <w:bottom w:val="nil"/>
                  <w:right w:val="nil"/>
                </w:tcBorders>
                <w:vAlign w:val="bottom"/>
              </w:tcPr>
            </w:tcPrChange>
          </w:tcPr>
          <w:p w14:paraId="2765FCAE"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7.7</w:t>
            </w:r>
          </w:p>
        </w:tc>
        <w:tc>
          <w:tcPr>
            <w:tcW w:w="156" w:type="dxa"/>
            <w:tcBorders>
              <w:top w:val="nil"/>
              <w:left w:val="nil"/>
              <w:bottom w:val="nil"/>
              <w:right w:val="nil"/>
            </w:tcBorders>
            <w:tcPrChange w:id="211" w:author="Johan Ehrlén" w:date="2016-01-20T10:24:00Z">
              <w:tcPr>
                <w:tcW w:w="159" w:type="dxa"/>
                <w:tcBorders>
                  <w:top w:val="nil"/>
                  <w:left w:val="nil"/>
                  <w:bottom w:val="nil"/>
                  <w:right w:val="nil"/>
                </w:tcBorders>
              </w:tcPr>
            </w:tcPrChange>
          </w:tcPr>
          <w:p w14:paraId="0E9B7708"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704" w:type="dxa"/>
            <w:tcBorders>
              <w:top w:val="nil"/>
              <w:left w:val="nil"/>
              <w:bottom w:val="nil"/>
              <w:right w:val="nil"/>
            </w:tcBorders>
            <w:vAlign w:val="bottom"/>
            <w:tcPrChange w:id="212" w:author="Johan Ehrlén" w:date="2016-01-20T10:24:00Z">
              <w:tcPr>
                <w:tcW w:w="732" w:type="dxa"/>
                <w:tcBorders>
                  <w:top w:val="nil"/>
                  <w:left w:val="nil"/>
                  <w:bottom w:val="nil"/>
                  <w:right w:val="nil"/>
                </w:tcBorders>
                <w:vAlign w:val="bottom"/>
              </w:tcPr>
            </w:tcPrChange>
          </w:tcPr>
          <w:p w14:paraId="7D321CE2"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0.57</w:t>
            </w:r>
          </w:p>
        </w:tc>
        <w:tc>
          <w:tcPr>
            <w:tcW w:w="795" w:type="dxa"/>
            <w:tcBorders>
              <w:top w:val="nil"/>
              <w:left w:val="nil"/>
              <w:bottom w:val="nil"/>
              <w:right w:val="nil"/>
            </w:tcBorders>
            <w:vAlign w:val="bottom"/>
            <w:tcPrChange w:id="213" w:author="Johan Ehrlén" w:date="2016-01-20T10:24:00Z">
              <w:tcPr>
                <w:tcW w:w="852" w:type="dxa"/>
                <w:tcBorders>
                  <w:top w:val="nil"/>
                  <w:left w:val="nil"/>
                  <w:bottom w:val="nil"/>
                  <w:right w:val="nil"/>
                </w:tcBorders>
                <w:vAlign w:val="bottom"/>
              </w:tcPr>
            </w:tcPrChange>
          </w:tcPr>
          <w:p w14:paraId="068B0609"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0.67</w:t>
            </w:r>
          </w:p>
        </w:tc>
        <w:tc>
          <w:tcPr>
            <w:tcW w:w="1340" w:type="dxa"/>
            <w:tcBorders>
              <w:top w:val="nil"/>
              <w:left w:val="nil"/>
              <w:bottom w:val="nil"/>
              <w:right w:val="nil"/>
            </w:tcBorders>
            <w:noWrap/>
            <w:vAlign w:val="bottom"/>
            <w:tcPrChange w:id="214" w:author="Johan Ehrlén" w:date="2016-01-20T10:24:00Z">
              <w:tcPr>
                <w:tcW w:w="1100" w:type="dxa"/>
                <w:tcBorders>
                  <w:top w:val="nil"/>
                  <w:left w:val="nil"/>
                  <w:bottom w:val="nil"/>
                  <w:right w:val="nil"/>
                </w:tcBorders>
                <w:noWrap/>
                <w:vAlign w:val="bottom"/>
              </w:tcPr>
            </w:tcPrChange>
          </w:tcPr>
          <w:p w14:paraId="1E734B88"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6423501</w:t>
            </w:r>
          </w:p>
        </w:tc>
        <w:tc>
          <w:tcPr>
            <w:tcW w:w="1340" w:type="dxa"/>
            <w:tcBorders>
              <w:top w:val="nil"/>
              <w:left w:val="nil"/>
              <w:bottom w:val="nil"/>
              <w:right w:val="nil"/>
            </w:tcBorders>
            <w:noWrap/>
            <w:vAlign w:val="bottom"/>
            <w:tcPrChange w:id="215" w:author="Johan Ehrlén" w:date="2016-01-20T10:24:00Z">
              <w:tcPr>
                <w:tcW w:w="1100" w:type="dxa"/>
                <w:tcBorders>
                  <w:top w:val="nil"/>
                  <w:left w:val="nil"/>
                  <w:bottom w:val="nil"/>
                  <w:right w:val="nil"/>
                </w:tcBorders>
                <w:noWrap/>
                <w:vAlign w:val="bottom"/>
              </w:tcPr>
            </w:tcPrChange>
          </w:tcPr>
          <w:p w14:paraId="48256617"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1322251</w:t>
            </w:r>
          </w:p>
        </w:tc>
        <w:tc>
          <w:tcPr>
            <w:tcW w:w="1226" w:type="dxa"/>
            <w:tcBorders>
              <w:top w:val="nil"/>
              <w:left w:val="nil"/>
              <w:bottom w:val="nil"/>
              <w:right w:val="nil"/>
            </w:tcBorders>
            <w:noWrap/>
            <w:vAlign w:val="bottom"/>
            <w:tcPrChange w:id="216" w:author="Johan Ehrlén" w:date="2016-01-20T10:24:00Z">
              <w:tcPr>
                <w:tcW w:w="1226" w:type="dxa"/>
                <w:tcBorders>
                  <w:top w:val="nil"/>
                  <w:left w:val="nil"/>
                  <w:bottom w:val="nil"/>
                  <w:right w:val="nil"/>
                </w:tcBorders>
                <w:noWrap/>
                <w:vAlign w:val="bottom"/>
              </w:tcPr>
            </w:tcPrChange>
          </w:tcPr>
          <w:p w14:paraId="5DCA5759"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0.92</w:t>
            </w:r>
          </w:p>
        </w:tc>
      </w:tr>
      <w:tr w:rsidR="00076A9E" w14:paraId="7867BFCF" w14:textId="77777777" w:rsidTr="0018603A">
        <w:trPr>
          <w:trHeight w:val="300"/>
          <w:trPrChange w:id="217" w:author="Johan Ehrlén" w:date="2016-01-20T10:24:00Z">
            <w:trPr>
              <w:trHeight w:val="300"/>
            </w:trPr>
          </w:trPrChange>
        </w:trPr>
        <w:tc>
          <w:tcPr>
            <w:tcW w:w="824" w:type="dxa"/>
            <w:tcBorders>
              <w:top w:val="nil"/>
              <w:left w:val="nil"/>
              <w:bottom w:val="nil"/>
              <w:right w:val="nil"/>
            </w:tcBorders>
            <w:tcPrChange w:id="218" w:author="Johan Ehrlén" w:date="2016-01-20T10:24:00Z">
              <w:tcPr>
                <w:tcW w:w="906" w:type="dxa"/>
                <w:tcBorders>
                  <w:top w:val="nil"/>
                  <w:left w:val="nil"/>
                  <w:bottom w:val="nil"/>
                  <w:right w:val="nil"/>
                </w:tcBorders>
              </w:tcPr>
            </w:tcPrChange>
          </w:tcPr>
          <w:p w14:paraId="45269049"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K</w:t>
            </w:r>
          </w:p>
        </w:tc>
        <w:tc>
          <w:tcPr>
            <w:tcW w:w="1220" w:type="dxa"/>
            <w:tcBorders>
              <w:top w:val="nil"/>
              <w:left w:val="nil"/>
              <w:bottom w:val="nil"/>
              <w:right w:val="nil"/>
            </w:tcBorders>
            <w:noWrap/>
            <w:vAlign w:val="bottom"/>
            <w:tcPrChange w:id="219" w:author="Johan Ehrlén" w:date="2016-01-20T10:24:00Z">
              <w:tcPr>
                <w:tcW w:w="1220" w:type="dxa"/>
                <w:tcBorders>
                  <w:top w:val="nil"/>
                  <w:left w:val="nil"/>
                  <w:bottom w:val="nil"/>
                  <w:right w:val="nil"/>
                </w:tcBorders>
                <w:noWrap/>
                <w:vAlign w:val="bottom"/>
              </w:tcPr>
            </w:tcPrChange>
          </w:tcPr>
          <w:p w14:paraId="737A26DE"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Vårgårda</w:t>
            </w:r>
          </w:p>
        </w:tc>
        <w:tc>
          <w:tcPr>
            <w:tcW w:w="2844" w:type="dxa"/>
            <w:tcBorders>
              <w:top w:val="nil"/>
              <w:left w:val="nil"/>
              <w:bottom w:val="nil"/>
              <w:right w:val="nil"/>
            </w:tcBorders>
            <w:noWrap/>
            <w:vAlign w:val="bottom"/>
            <w:tcPrChange w:id="220" w:author="Johan Ehrlén" w:date="2016-01-20T10:24:00Z">
              <w:tcPr>
                <w:tcW w:w="3509" w:type="dxa"/>
                <w:tcBorders>
                  <w:top w:val="nil"/>
                  <w:left w:val="nil"/>
                  <w:bottom w:val="nil"/>
                  <w:right w:val="nil"/>
                </w:tcBorders>
                <w:noWrap/>
                <w:vAlign w:val="bottom"/>
              </w:tcPr>
            </w:tcPrChange>
          </w:tcPr>
          <w:p w14:paraId="3032177F"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Tånga hed</w:t>
            </w:r>
          </w:p>
        </w:tc>
        <w:tc>
          <w:tcPr>
            <w:tcW w:w="2525" w:type="dxa"/>
            <w:tcBorders>
              <w:top w:val="nil"/>
              <w:left w:val="nil"/>
              <w:bottom w:val="nil"/>
              <w:right w:val="nil"/>
            </w:tcBorders>
            <w:tcPrChange w:id="221" w:author="Johan Ehrlén" w:date="2016-01-20T10:24:00Z">
              <w:tcPr>
                <w:tcW w:w="2155" w:type="dxa"/>
                <w:tcBorders>
                  <w:top w:val="nil"/>
                  <w:left w:val="nil"/>
                  <w:bottom w:val="nil"/>
                  <w:right w:val="nil"/>
                </w:tcBorders>
              </w:tcPr>
            </w:tcPrChange>
          </w:tcPr>
          <w:p w14:paraId="0CBC3EED"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Pasture</w:t>
            </w:r>
          </w:p>
        </w:tc>
        <w:tc>
          <w:tcPr>
            <w:tcW w:w="442" w:type="dxa"/>
            <w:tcBorders>
              <w:top w:val="nil"/>
              <w:left w:val="nil"/>
              <w:bottom w:val="nil"/>
              <w:right w:val="nil"/>
            </w:tcBorders>
            <w:vAlign w:val="bottom"/>
            <w:tcPrChange w:id="222" w:author="Johan Ehrlén" w:date="2016-01-20T10:24:00Z">
              <w:tcPr>
                <w:tcW w:w="453" w:type="dxa"/>
                <w:tcBorders>
                  <w:top w:val="nil"/>
                  <w:left w:val="nil"/>
                  <w:bottom w:val="nil"/>
                  <w:right w:val="nil"/>
                </w:tcBorders>
                <w:vAlign w:val="bottom"/>
              </w:tcPr>
            </w:tcPrChange>
          </w:tcPr>
          <w:p w14:paraId="2CC6D122"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w:t>
            </w:r>
          </w:p>
        </w:tc>
        <w:tc>
          <w:tcPr>
            <w:tcW w:w="753" w:type="dxa"/>
            <w:tcBorders>
              <w:top w:val="nil"/>
              <w:left w:val="nil"/>
              <w:bottom w:val="nil"/>
              <w:right w:val="nil"/>
            </w:tcBorders>
            <w:vAlign w:val="bottom"/>
            <w:tcPrChange w:id="223" w:author="Johan Ehrlén" w:date="2016-01-20T10:24:00Z">
              <w:tcPr>
                <w:tcW w:w="796" w:type="dxa"/>
                <w:tcBorders>
                  <w:top w:val="nil"/>
                  <w:left w:val="nil"/>
                  <w:bottom w:val="nil"/>
                  <w:right w:val="nil"/>
                </w:tcBorders>
                <w:vAlign w:val="bottom"/>
              </w:tcPr>
            </w:tcPrChange>
          </w:tcPr>
          <w:p w14:paraId="6251C052"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1.18</w:t>
            </w:r>
          </w:p>
        </w:tc>
        <w:tc>
          <w:tcPr>
            <w:tcW w:w="680" w:type="dxa"/>
            <w:tcBorders>
              <w:top w:val="nil"/>
              <w:left w:val="nil"/>
              <w:bottom w:val="nil"/>
              <w:right w:val="nil"/>
            </w:tcBorders>
            <w:vAlign w:val="bottom"/>
            <w:tcPrChange w:id="224" w:author="Johan Ehrlén" w:date="2016-01-20T10:24:00Z">
              <w:tcPr>
                <w:tcW w:w="680" w:type="dxa"/>
                <w:tcBorders>
                  <w:top w:val="nil"/>
                  <w:left w:val="nil"/>
                  <w:bottom w:val="nil"/>
                  <w:right w:val="nil"/>
                </w:tcBorders>
                <w:vAlign w:val="bottom"/>
              </w:tcPr>
            </w:tcPrChange>
          </w:tcPr>
          <w:p w14:paraId="754BE1C0" w14:textId="77777777" w:rsidR="00E131A7" w:rsidRDefault="00E131A7">
            <w:pPr>
              <w:spacing w:after="0" w:line="240" w:lineRule="auto"/>
              <w:jc w:val="center"/>
              <w:rPr>
                <w:rFonts w:ascii="Times New Roman" w:hAnsi="Times New Roman" w:cs="Times New Roman"/>
                <w:color w:val="000000"/>
              </w:rPr>
            </w:pPr>
            <w:r>
              <w:rPr>
                <w:rFonts w:ascii="Times New Roman" w:hAnsi="Times New Roman" w:cs="Times New Roman"/>
                <w:color w:val="000000"/>
                <w:sz w:val="24"/>
                <w:szCs w:val="24"/>
                <w:lang w:val="sv-SE" w:eastAsia="es-ES"/>
              </w:rPr>
              <w:t>3.24</w:t>
            </w:r>
          </w:p>
        </w:tc>
        <w:tc>
          <w:tcPr>
            <w:tcW w:w="156" w:type="dxa"/>
            <w:tcBorders>
              <w:top w:val="nil"/>
              <w:left w:val="nil"/>
              <w:bottom w:val="nil"/>
              <w:right w:val="nil"/>
            </w:tcBorders>
            <w:tcPrChange w:id="225" w:author="Johan Ehrlén" w:date="2016-01-20T10:24:00Z">
              <w:tcPr>
                <w:tcW w:w="159" w:type="dxa"/>
                <w:tcBorders>
                  <w:top w:val="nil"/>
                  <w:left w:val="nil"/>
                  <w:bottom w:val="nil"/>
                  <w:right w:val="nil"/>
                </w:tcBorders>
              </w:tcPr>
            </w:tcPrChange>
          </w:tcPr>
          <w:p w14:paraId="7B208C64"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704" w:type="dxa"/>
            <w:tcBorders>
              <w:top w:val="nil"/>
              <w:left w:val="nil"/>
              <w:bottom w:val="nil"/>
              <w:right w:val="nil"/>
            </w:tcBorders>
            <w:vAlign w:val="bottom"/>
            <w:tcPrChange w:id="226" w:author="Johan Ehrlén" w:date="2016-01-20T10:24:00Z">
              <w:tcPr>
                <w:tcW w:w="732" w:type="dxa"/>
                <w:tcBorders>
                  <w:top w:val="nil"/>
                  <w:left w:val="nil"/>
                  <w:bottom w:val="nil"/>
                  <w:right w:val="nil"/>
                </w:tcBorders>
                <w:vAlign w:val="bottom"/>
              </w:tcPr>
            </w:tcPrChange>
          </w:tcPr>
          <w:p w14:paraId="2AB6CC18"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0.34</w:t>
            </w:r>
          </w:p>
        </w:tc>
        <w:tc>
          <w:tcPr>
            <w:tcW w:w="795" w:type="dxa"/>
            <w:tcBorders>
              <w:top w:val="nil"/>
              <w:left w:val="nil"/>
              <w:bottom w:val="nil"/>
              <w:right w:val="nil"/>
            </w:tcBorders>
            <w:vAlign w:val="bottom"/>
            <w:tcPrChange w:id="227" w:author="Johan Ehrlén" w:date="2016-01-20T10:24:00Z">
              <w:tcPr>
                <w:tcW w:w="852" w:type="dxa"/>
                <w:tcBorders>
                  <w:top w:val="nil"/>
                  <w:left w:val="nil"/>
                  <w:bottom w:val="nil"/>
                  <w:right w:val="nil"/>
                </w:tcBorders>
                <w:vAlign w:val="bottom"/>
              </w:tcPr>
            </w:tcPrChange>
          </w:tcPr>
          <w:p w14:paraId="41C0809F" w14:textId="77777777" w:rsidR="00E131A7" w:rsidRDefault="00E131A7">
            <w:pPr>
              <w:spacing w:after="0" w:line="240" w:lineRule="auto"/>
              <w:jc w:val="center"/>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0.45</w:t>
            </w:r>
          </w:p>
        </w:tc>
        <w:tc>
          <w:tcPr>
            <w:tcW w:w="1340" w:type="dxa"/>
            <w:tcBorders>
              <w:top w:val="nil"/>
              <w:left w:val="nil"/>
              <w:bottom w:val="nil"/>
              <w:right w:val="nil"/>
            </w:tcBorders>
            <w:noWrap/>
            <w:vAlign w:val="bottom"/>
            <w:tcPrChange w:id="228" w:author="Johan Ehrlén" w:date="2016-01-20T10:24:00Z">
              <w:tcPr>
                <w:tcW w:w="1100" w:type="dxa"/>
                <w:tcBorders>
                  <w:top w:val="nil"/>
                  <w:left w:val="nil"/>
                  <w:bottom w:val="nil"/>
                  <w:right w:val="nil"/>
                </w:tcBorders>
                <w:noWrap/>
                <w:vAlign w:val="bottom"/>
              </w:tcPr>
            </w:tcPrChange>
          </w:tcPr>
          <w:p w14:paraId="11132DAE"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6437602</w:t>
            </w:r>
          </w:p>
        </w:tc>
        <w:tc>
          <w:tcPr>
            <w:tcW w:w="1340" w:type="dxa"/>
            <w:tcBorders>
              <w:top w:val="nil"/>
              <w:left w:val="nil"/>
              <w:bottom w:val="nil"/>
              <w:right w:val="nil"/>
            </w:tcBorders>
            <w:noWrap/>
            <w:vAlign w:val="bottom"/>
            <w:tcPrChange w:id="229" w:author="Johan Ehrlén" w:date="2016-01-20T10:24:00Z">
              <w:tcPr>
                <w:tcW w:w="1100" w:type="dxa"/>
                <w:tcBorders>
                  <w:top w:val="nil"/>
                  <w:left w:val="nil"/>
                  <w:bottom w:val="nil"/>
                  <w:right w:val="nil"/>
                </w:tcBorders>
                <w:noWrap/>
                <w:vAlign w:val="bottom"/>
              </w:tcPr>
            </w:tcPrChange>
          </w:tcPr>
          <w:p w14:paraId="27CC1E7D"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1324202</w:t>
            </w:r>
          </w:p>
        </w:tc>
        <w:tc>
          <w:tcPr>
            <w:tcW w:w="1226" w:type="dxa"/>
            <w:tcBorders>
              <w:top w:val="nil"/>
              <w:left w:val="nil"/>
              <w:bottom w:val="nil"/>
              <w:right w:val="nil"/>
            </w:tcBorders>
            <w:noWrap/>
            <w:vAlign w:val="bottom"/>
            <w:tcPrChange w:id="230" w:author="Johan Ehrlén" w:date="2016-01-20T10:24:00Z">
              <w:tcPr>
                <w:tcW w:w="1226" w:type="dxa"/>
                <w:tcBorders>
                  <w:top w:val="nil"/>
                  <w:left w:val="nil"/>
                  <w:bottom w:val="nil"/>
                  <w:right w:val="nil"/>
                </w:tcBorders>
                <w:noWrap/>
                <w:vAlign w:val="bottom"/>
              </w:tcPr>
            </w:tcPrChange>
          </w:tcPr>
          <w:p w14:paraId="5CBA76AD"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5.35</w:t>
            </w:r>
          </w:p>
        </w:tc>
      </w:tr>
      <w:tr w:rsidR="00076A9E" w14:paraId="780AC1D3" w14:textId="77777777" w:rsidTr="0018603A">
        <w:trPr>
          <w:trHeight w:val="300"/>
          <w:trPrChange w:id="231" w:author="Johan Ehrlén" w:date="2016-01-20T10:24:00Z">
            <w:trPr>
              <w:trHeight w:val="300"/>
            </w:trPr>
          </w:trPrChange>
        </w:trPr>
        <w:tc>
          <w:tcPr>
            <w:tcW w:w="824" w:type="dxa"/>
            <w:tcBorders>
              <w:top w:val="nil"/>
              <w:left w:val="nil"/>
              <w:bottom w:val="nil"/>
              <w:right w:val="nil"/>
            </w:tcBorders>
            <w:tcPrChange w:id="232" w:author="Johan Ehrlén" w:date="2016-01-20T10:24:00Z">
              <w:tcPr>
                <w:tcW w:w="906" w:type="dxa"/>
                <w:tcBorders>
                  <w:top w:val="nil"/>
                  <w:left w:val="nil"/>
                  <w:bottom w:val="nil"/>
                  <w:right w:val="nil"/>
                </w:tcBorders>
              </w:tcPr>
            </w:tcPrChange>
          </w:tcPr>
          <w:p w14:paraId="3F3656CB"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w:t>
            </w:r>
          </w:p>
        </w:tc>
        <w:tc>
          <w:tcPr>
            <w:tcW w:w="1220" w:type="dxa"/>
            <w:tcBorders>
              <w:top w:val="nil"/>
              <w:left w:val="nil"/>
              <w:bottom w:val="nil"/>
              <w:right w:val="nil"/>
            </w:tcBorders>
            <w:noWrap/>
            <w:vAlign w:val="bottom"/>
            <w:tcPrChange w:id="233" w:author="Johan Ehrlén" w:date="2016-01-20T10:24:00Z">
              <w:tcPr>
                <w:tcW w:w="1220" w:type="dxa"/>
                <w:tcBorders>
                  <w:top w:val="nil"/>
                  <w:left w:val="nil"/>
                  <w:bottom w:val="nil"/>
                  <w:right w:val="nil"/>
                </w:tcBorders>
                <w:noWrap/>
                <w:vAlign w:val="bottom"/>
              </w:tcPr>
            </w:tcPrChange>
          </w:tcPr>
          <w:p w14:paraId="22AC877C"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Ale</w:t>
            </w:r>
          </w:p>
        </w:tc>
        <w:tc>
          <w:tcPr>
            <w:tcW w:w="2844" w:type="dxa"/>
            <w:tcBorders>
              <w:top w:val="nil"/>
              <w:left w:val="nil"/>
              <w:bottom w:val="nil"/>
              <w:right w:val="nil"/>
            </w:tcBorders>
            <w:noWrap/>
            <w:vAlign w:val="bottom"/>
            <w:tcPrChange w:id="234" w:author="Johan Ehrlén" w:date="2016-01-20T10:24:00Z">
              <w:tcPr>
                <w:tcW w:w="3509" w:type="dxa"/>
                <w:tcBorders>
                  <w:top w:val="nil"/>
                  <w:left w:val="nil"/>
                  <w:bottom w:val="nil"/>
                  <w:right w:val="nil"/>
                </w:tcBorders>
                <w:noWrap/>
                <w:vAlign w:val="bottom"/>
              </w:tcPr>
            </w:tcPrChange>
          </w:tcPr>
          <w:p w14:paraId="4FD65C70"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Stora Kroksjön</w:t>
            </w:r>
          </w:p>
        </w:tc>
        <w:tc>
          <w:tcPr>
            <w:tcW w:w="2525" w:type="dxa"/>
            <w:tcBorders>
              <w:top w:val="nil"/>
              <w:left w:val="nil"/>
              <w:bottom w:val="nil"/>
              <w:right w:val="nil"/>
            </w:tcBorders>
            <w:tcPrChange w:id="235" w:author="Johan Ehrlén" w:date="2016-01-20T10:24:00Z">
              <w:tcPr>
                <w:tcW w:w="2155" w:type="dxa"/>
                <w:tcBorders>
                  <w:top w:val="nil"/>
                  <w:left w:val="nil"/>
                  <w:bottom w:val="nil"/>
                  <w:right w:val="nil"/>
                </w:tcBorders>
              </w:tcPr>
            </w:tcPrChange>
          </w:tcPr>
          <w:p w14:paraId="6DA51DF6"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42" w:type="dxa"/>
            <w:tcBorders>
              <w:top w:val="nil"/>
              <w:left w:val="nil"/>
              <w:bottom w:val="nil"/>
              <w:right w:val="nil"/>
            </w:tcBorders>
            <w:vAlign w:val="bottom"/>
            <w:tcPrChange w:id="236" w:author="Johan Ehrlén" w:date="2016-01-20T10:24:00Z">
              <w:tcPr>
                <w:tcW w:w="453" w:type="dxa"/>
                <w:tcBorders>
                  <w:top w:val="nil"/>
                  <w:left w:val="nil"/>
                  <w:bottom w:val="nil"/>
                  <w:right w:val="nil"/>
                </w:tcBorders>
                <w:vAlign w:val="bottom"/>
              </w:tcPr>
            </w:tcPrChange>
          </w:tcPr>
          <w:p w14:paraId="727B4812"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53" w:type="dxa"/>
            <w:tcBorders>
              <w:top w:val="nil"/>
              <w:left w:val="nil"/>
              <w:bottom w:val="nil"/>
              <w:right w:val="nil"/>
            </w:tcBorders>
            <w:tcPrChange w:id="237" w:author="Johan Ehrlén" w:date="2016-01-20T10:24:00Z">
              <w:tcPr>
                <w:tcW w:w="796" w:type="dxa"/>
                <w:tcBorders>
                  <w:top w:val="nil"/>
                  <w:left w:val="nil"/>
                  <w:bottom w:val="nil"/>
                  <w:right w:val="nil"/>
                </w:tcBorders>
              </w:tcPr>
            </w:tcPrChange>
          </w:tcPr>
          <w:p w14:paraId="7E88D558"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Change w:id="238" w:author="Johan Ehrlén" w:date="2016-01-20T10:24:00Z">
              <w:tcPr>
                <w:tcW w:w="680" w:type="dxa"/>
                <w:tcBorders>
                  <w:top w:val="nil"/>
                  <w:left w:val="nil"/>
                  <w:bottom w:val="nil"/>
                  <w:right w:val="nil"/>
                </w:tcBorders>
              </w:tcPr>
            </w:tcPrChange>
          </w:tcPr>
          <w:p w14:paraId="626D8614"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56" w:type="dxa"/>
            <w:tcBorders>
              <w:top w:val="nil"/>
              <w:left w:val="nil"/>
              <w:bottom w:val="nil"/>
              <w:right w:val="nil"/>
            </w:tcBorders>
            <w:tcPrChange w:id="239" w:author="Johan Ehrlén" w:date="2016-01-20T10:24:00Z">
              <w:tcPr>
                <w:tcW w:w="159" w:type="dxa"/>
                <w:tcBorders>
                  <w:top w:val="nil"/>
                  <w:left w:val="nil"/>
                  <w:bottom w:val="nil"/>
                  <w:right w:val="nil"/>
                </w:tcBorders>
              </w:tcPr>
            </w:tcPrChange>
          </w:tcPr>
          <w:p w14:paraId="1EBDA9E0"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704" w:type="dxa"/>
            <w:tcBorders>
              <w:top w:val="nil"/>
              <w:left w:val="nil"/>
              <w:bottom w:val="nil"/>
              <w:right w:val="nil"/>
            </w:tcBorders>
            <w:tcPrChange w:id="240" w:author="Johan Ehrlén" w:date="2016-01-20T10:24:00Z">
              <w:tcPr>
                <w:tcW w:w="732" w:type="dxa"/>
                <w:tcBorders>
                  <w:top w:val="nil"/>
                  <w:left w:val="nil"/>
                  <w:bottom w:val="nil"/>
                  <w:right w:val="nil"/>
                </w:tcBorders>
              </w:tcPr>
            </w:tcPrChange>
          </w:tcPr>
          <w:p w14:paraId="6D2AAC79"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95" w:type="dxa"/>
            <w:tcBorders>
              <w:top w:val="nil"/>
              <w:left w:val="nil"/>
              <w:bottom w:val="nil"/>
              <w:right w:val="nil"/>
            </w:tcBorders>
            <w:tcPrChange w:id="241" w:author="Johan Ehrlén" w:date="2016-01-20T10:24:00Z">
              <w:tcPr>
                <w:tcW w:w="852" w:type="dxa"/>
                <w:tcBorders>
                  <w:top w:val="nil"/>
                  <w:left w:val="nil"/>
                  <w:bottom w:val="nil"/>
                  <w:right w:val="nil"/>
                </w:tcBorders>
              </w:tcPr>
            </w:tcPrChange>
          </w:tcPr>
          <w:p w14:paraId="19277D58"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340" w:type="dxa"/>
            <w:tcBorders>
              <w:top w:val="nil"/>
              <w:left w:val="nil"/>
              <w:bottom w:val="nil"/>
              <w:right w:val="nil"/>
            </w:tcBorders>
            <w:noWrap/>
            <w:vAlign w:val="bottom"/>
            <w:tcPrChange w:id="242" w:author="Johan Ehrlén" w:date="2016-01-20T10:24:00Z">
              <w:tcPr>
                <w:tcW w:w="1100" w:type="dxa"/>
                <w:tcBorders>
                  <w:top w:val="nil"/>
                  <w:left w:val="nil"/>
                  <w:bottom w:val="nil"/>
                  <w:right w:val="nil"/>
                </w:tcBorders>
                <w:noWrap/>
                <w:vAlign w:val="bottom"/>
              </w:tcPr>
            </w:tcPrChange>
          </w:tcPr>
          <w:p w14:paraId="1B00554A"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6432023</w:t>
            </w:r>
          </w:p>
        </w:tc>
        <w:tc>
          <w:tcPr>
            <w:tcW w:w="1340" w:type="dxa"/>
            <w:tcBorders>
              <w:top w:val="nil"/>
              <w:left w:val="nil"/>
              <w:bottom w:val="nil"/>
              <w:right w:val="nil"/>
            </w:tcBorders>
            <w:noWrap/>
            <w:vAlign w:val="bottom"/>
            <w:tcPrChange w:id="243" w:author="Johan Ehrlén" w:date="2016-01-20T10:24:00Z">
              <w:tcPr>
                <w:tcW w:w="1100" w:type="dxa"/>
                <w:tcBorders>
                  <w:top w:val="nil"/>
                  <w:left w:val="nil"/>
                  <w:bottom w:val="nil"/>
                  <w:right w:val="nil"/>
                </w:tcBorders>
                <w:noWrap/>
                <w:vAlign w:val="bottom"/>
              </w:tcPr>
            </w:tcPrChange>
          </w:tcPr>
          <w:p w14:paraId="76D4B3D3"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1291750</w:t>
            </w:r>
          </w:p>
        </w:tc>
        <w:tc>
          <w:tcPr>
            <w:tcW w:w="1226" w:type="dxa"/>
            <w:tcBorders>
              <w:top w:val="nil"/>
              <w:left w:val="nil"/>
              <w:bottom w:val="nil"/>
              <w:right w:val="nil"/>
            </w:tcBorders>
            <w:noWrap/>
            <w:vAlign w:val="bottom"/>
            <w:tcPrChange w:id="244" w:author="Johan Ehrlén" w:date="2016-01-20T10:24:00Z">
              <w:tcPr>
                <w:tcW w:w="1226" w:type="dxa"/>
                <w:tcBorders>
                  <w:top w:val="nil"/>
                  <w:left w:val="nil"/>
                  <w:bottom w:val="nil"/>
                  <w:right w:val="nil"/>
                </w:tcBorders>
                <w:noWrap/>
                <w:vAlign w:val="bottom"/>
              </w:tcPr>
            </w:tcPrChange>
          </w:tcPr>
          <w:p w14:paraId="59038B7B"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0.68</w:t>
            </w:r>
          </w:p>
        </w:tc>
      </w:tr>
      <w:tr w:rsidR="00076A9E" w14:paraId="5F53917E" w14:textId="77777777" w:rsidTr="0018603A">
        <w:trPr>
          <w:trHeight w:val="300"/>
          <w:trPrChange w:id="245" w:author="Johan Ehrlén" w:date="2016-01-20T10:24:00Z">
            <w:trPr>
              <w:trHeight w:val="300"/>
            </w:trPr>
          </w:trPrChange>
        </w:trPr>
        <w:tc>
          <w:tcPr>
            <w:tcW w:w="824" w:type="dxa"/>
            <w:tcBorders>
              <w:top w:val="nil"/>
              <w:left w:val="nil"/>
              <w:bottom w:val="nil"/>
              <w:right w:val="nil"/>
            </w:tcBorders>
            <w:tcPrChange w:id="246" w:author="Johan Ehrlén" w:date="2016-01-20T10:24:00Z">
              <w:tcPr>
                <w:tcW w:w="906" w:type="dxa"/>
                <w:tcBorders>
                  <w:top w:val="nil"/>
                  <w:left w:val="nil"/>
                  <w:bottom w:val="nil"/>
                  <w:right w:val="nil"/>
                </w:tcBorders>
              </w:tcPr>
            </w:tcPrChange>
          </w:tcPr>
          <w:p w14:paraId="4FBABB2E"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M</w:t>
            </w:r>
          </w:p>
        </w:tc>
        <w:tc>
          <w:tcPr>
            <w:tcW w:w="1220" w:type="dxa"/>
            <w:tcBorders>
              <w:top w:val="nil"/>
              <w:left w:val="nil"/>
              <w:bottom w:val="nil"/>
              <w:right w:val="nil"/>
            </w:tcBorders>
            <w:noWrap/>
            <w:vAlign w:val="bottom"/>
            <w:tcPrChange w:id="247" w:author="Johan Ehrlén" w:date="2016-01-20T10:24:00Z">
              <w:tcPr>
                <w:tcW w:w="1220" w:type="dxa"/>
                <w:tcBorders>
                  <w:top w:val="nil"/>
                  <w:left w:val="nil"/>
                  <w:bottom w:val="nil"/>
                  <w:right w:val="nil"/>
                </w:tcBorders>
                <w:noWrap/>
                <w:vAlign w:val="bottom"/>
              </w:tcPr>
            </w:tcPrChange>
          </w:tcPr>
          <w:p w14:paraId="49ABB38B"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Borås</w:t>
            </w:r>
          </w:p>
        </w:tc>
        <w:tc>
          <w:tcPr>
            <w:tcW w:w="2844" w:type="dxa"/>
            <w:tcBorders>
              <w:top w:val="nil"/>
              <w:left w:val="nil"/>
              <w:bottom w:val="nil"/>
              <w:right w:val="nil"/>
            </w:tcBorders>
            <w:noWrap/>
            <w:vAlign w:val="bottom"/>
            <w:tcPrChange w:id="248" w:author="Johan Ehrlén" w:date="2016-01-20T10:24:00Z">
              <w:tcPr>
                <w:tcW w:w="3509" w:type="dxa"/>
                <w:tcBorders>
                  <w:top w:val="nil"/>
                  <w:left w:val="nil"/>
                  <w:bottom w:val="nil"/>
                  <w:right w:val="nil"/>
                </w:tcBorders>
                <w:noWrap/>
                <w:vAlign w:val="bottom"/>
              </w:tcPr>
            </w:tcPrChange>
          </w:tcPr>
          <w:p w14:paraId="5B13C18C" w14:textId="77777777" w:rsidR="00E131A7" w:rsidRDefault="00E131A7">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Näsudden i Frisjön</w:t>
            </w:r>
          </w:p>
        </w:tc>
        <w:tc>
          <w:tcPr>
            <w:tcW w:w="2525" w:type="dxa"/>
            <w:tcBorders>
              <w:top w:val="nil"/>
              <w:left w:val="nil"/>
              <w:bottom w:val="nil"/>
              <w:right w:val="nil"/>
            </w:tcBorders>
            <w:tcPrChange w:id="249" w:author="Johan Ehrlén" w:date="2016-01-20T10:24:00Z">
              <w:tcPr>
                <w:tcW w:w="2155" w:type="dxa"/>
                <w:tcBorders>
                  <w:top w:val="nil"/>
                  <w:left w:val="nil"/>
                  <w:bottom w:val="nil"/>
                  <w:right w:val="nil"/>
                </w:tcBorders>
              </w:tcPr>
            </w:tcPrChange>
          </w:tcPr>
          <w:p w14:paraId="1FF500D6"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42" w:type="dxa"/>
            <w:tcBorders>
              <w:top w:val="nil"/>
              <w:left w:val="nil"/>
              <w:bottom w:val="nil"/>
              <w:right w:val="nil"/>
            </w:tcBorders>
            <w:vAlign w:val="bottom"/>
            <w:tcPrChange w:id="250" w:author="Johan Ehrlén" w:date="2016-01-20T10:24:00Z">
              <w:tcPr>
                <w:tcW w:w="453" w:type="dxa"/>
                <w:tcBorders>
                  <w:top w:val="nil"/>
                  <w:left w:val="nil"/>
                  <w:bottom w:val="nil"/>
                  <w:right w:val="nil"/>
                </w:tcBorders>
                <w:vAlign w:val="bottom"/>
              </w:tcPr>
            </w:tcPrChange>
          </w:tcPr>
          <w:p w14:paraId="152DD794"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53" w:type="dxa"/>
            <w:tcBorders>
              <w:top w:val="nil"/>
              <w:left w:val="nil"/>
              <w:bottom w:val="nil"/>
              <w:right w:val="nil"/>
            </w:tcBorders>
            <w:tcPrChange w:id="251" w:author="Johan Ehrlén" w:date="2016-01-20T10:24:00Z">
              <w:tcPr>
                <w:tcW w:w="796" w:type="dxa"/>
                <w:tcBorders>
                  <w:top w:val="nil"/>
                  <w:left w:val="nil"/>
                  <w:bottom w:val="nil"/>
                  <w:right w:val="nil"/>
                </w:tcBorders>
              </w:tcPr>
            </w:tcPrChange>
          </w:tcPr>
          <w:p w14:paraId="1AB40755"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Change w:id="252" w:author="Johan Ehrlén" w:date="2016-01-20T10:24:00Z">
              <w:tcPr>
                <w:tcW w:w="680" w:type="dxa"/>
                <w:tcBorders>
                  <w:top w:val="nil"/>
                  <w:left w:val="nil"/>
                  <w:bottom w:val="nil"/>
                  <w:right w:val="nil"/>
                </w:tcBorders>
              </w:tcPr>
            </w:tcPrChange>
          </w:tcPr>
          <w:p w14:paraId="078A150F"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56" w:type="dxa"/>
            <w:tcBorders>
              <w:top w:val="nil"/>
              <w:left w:val="nil"/>
              <w:bottom w:val="nil"/>
              <w:right w:val="nil"/>
            </w:tcBorders>
            <w:tcPrChange w:id="253" w:author="Johan Ehrlén" w:date="2016-01-20T10:24:00Z">
              <w:tcPr>
                <w:tcW w:w="159" w:type="dxa"/>
                <w:tcBorders>
                  <w:top w:val="nil"/>
                  <w:left w:val="nil"/>
                  <w:bottom w:val="nil"/>
                  <w:right w:val="nil"/>
                </w:tcBorders>
              </w:tcPr>
            </w:tcPrChange>
          </w:tcPr>
          <w:p w14:paraId="5756975F"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704" w:type="dxa"/>
            <w:tcBorders>
              <w:top w:val="nil"/>
              <w:left w:val="nil"/>
              <w:bottom w:val="nil"/>
              <w:right w:val="nil"/>
            </w:tcBorders>
            <w:tcPrChange w:id="254" w:author="Johan Ehrlén" w:date="2016-01-20T10:24:00Z">
              <w:tcPr>
                <w:tcW w:w="732" w:type="dxa"/>
                <w:tcBorders>
                  <w:top w:val="nil"/>
                  <w:left w:val="nil"/>
                  <w:bottom w:val="nil"/>
                  <w:right w:val="nil"/>
                </w:tcBorders>
              </w:tcPr>
            </w:tcPrChange>
          </w:tcPr>
          <w:p w14:paraId="2FF9F6D2"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95" w:type="dxa"/>
            <w:tcBorders>
              <w:top w:val="nil"/>
              <w:left w:val="nil"/>
              <w:bottom w:val="nil"/>
              <w:right w:val="nil"/>
            </w:tcBorders>
            <w:tcPrChange w:id="255" w:author="Johan Ehrlén" w:date="2016-01-20T10:24:00Z">
              <w:tcPr>
                <w:tcW w:w="852" w:type="dxa"/>
                <w:tcBorders>
                  <w:top w:val="nil"/>
                  <w:left w:val="nil"/>
                  <w:bottom w:val="nil"/>
                  <w:right w:val="nil"/>
                </w:tcBorders>
              </w:tcPr>
            </w:tcPrChange>
          </w:tcPr>
          <w:p w14:paraId="237EB1EE"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340" w:type="dxa"/>
            <w:tcBorders>
              <w:top w:val="nil"/>
              <w:left w:val="nil"/>
              <w:bottom w:val="nil"/>
              <w:right w:val="nil"/>
            </w:tcBorders>
            <w:noWrap/>
            <w:vAlign w:val="bottom"/>
            <w:tcPrChange w:id="256" w:author="Johan Ehrlén" w:date="2016-01-20T10:24:00Z">
              <w:tcPr>
                <w:tcW w:w="1100" w:type="dxa"/>
                <w:tcBorders>
                  <w:top w:val="nil"/>
                  <w:left w:val="nil"/>
                  <w:bottom w:val="nil"/>
                  <w:right w:val="nil"/>
                </w:tcBorders>
                <w:noWrap/>
                <w:vAlign w:val="bottom"/>
              </w:tcPr>
            </w:tcPrChange>
          </w:tcPr>
          <w:p w14:paraId="4E7CB08E"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6388474</w:t>
            </w:r>
          </w:p>
        </w:tc>
        <w:tc>
          <w:tcPr>
            <w:tcW w:w="1340" w:type="dxa"/>
            <w:tcBorders>
              <w:top w:val="nil"/>
              <w:left w:val="nil"/>
              <w:bottom w:val="nil"/>
              <w:right w:val="nil"/>
            </w:tcBorders>
            <w:noWrap/>
            <w:vAlign w:val="bottom"/>
            <w:tcPrChange w:id="257" w:author="Johan Ehrlén" w:date="2016-01-20T10:24:00Z">
              <w:tcPr>
                <w:tcW w:w="1100" w:type="dxa"/>
                <w:tcBorders>
                  <w:top w:val="nil"/>
                  <w:left w:val="nil"/>
                  <w:bottom w:val="nil"/>
                  <w:right w:val="nil"/>
                </w:tcBorders>
                <w:noWrap/>
                <w:vAlign w:val="bottom"/>
              </w:tcPr>
            </w:tcPrChange>
          </w:tcPr>
          <w:p w14:paraId="208E212A"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1328934</w:t>
            </w:r>
          </w:p>
        </w:tc>
        <w:tc>
          <w:tcPr>
            <w:tcW w:w="1226" w:type="dxa"/>
            <w:tcBorders>
              <w:top w:val="nil"/>
              <w:left w:val="nil"/>
              <w:bottom w:val="nil"/>
              <w:right w:val="nil"/>
            </w:tcBorders>
            <w:noWrap/>
            <w:vAlign w:val="bottom"/>
            <w:tcPrChange w:id="258" w:author="Johan Ehrlén" w:date="2016-01-20T10:24:00Z">
              <w:tcPr>
                <w:tcW w:w="1226" w:type="dxa"/>
                <w:tcBorders>
                  <w:top w:val="nil"/>
                  <w:left w:val="nil"/>
                  <w:bottom w:val="nil"/>
                  <w:right w:val="nil"/>
                </w:tcBorders>
                <w:noWrap/>
                <w:vAlign w:val="bottom"/>
              </w:tcPr>
            </w:tcPrChange>
          </w:tcPr>
          <w:p w14:paraId="079AF91D"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0.07</w:t>
            </w:r>
          </w:p>
        </w:tc>
      </w:tr>
      <w:tr w:rsidR="00076A9E" w14:paraId="10C84381" w14:textId="77777777" w:rsidTr="0018603A">
        <w:trPr>
          <w:trHeight w:val="300"/>
          <w:trPrChange w:id="259" w:author="Johan Ehrlén" w:date="2016-01-20T10:24:00Z">
            <w:trPr>
              <w:trHeight w:val="300"/>
            </w:trPr>
          </w:trPrChange>
        </w:trPr>
        <w:tc>
          <w:tcPr>
            <w:tcW w:w="824" w:type="dxa"/>
            <w:tcBorders>
              <w:top w:val="nil"/>
              <w:left w:val="nil"/>
              <w:bottom w:val="nil"/>
              <w:right w:val="nil"/>
            </w:tcBorders>
            <w:tcPrChange w:id="260" w:author="Johan Ehrlén" w:date="2016-01-20T10:24:00Z">
              <w:tcPr>
                <w:tcW w:w="906" w:type="dxa"/>
                <w:tcBorders>
                  <w:top w:val="nil"/>
                  <w:left w:val="nil"/>
                  <w:bottom w:val="nil"/>
                  <w:right w:val="nil"/>
                </w:tcBorders>
              </w:tcPr>
            </w:tcPrChange>
          </w:tcPr>
          <w:p w14:paraId="24018550"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N</w:t>
            </w:r>
          </w:p>
        </w:tc>
        <w:tc>
          <w:tcPr>
            <w:tcW w:w="1220" w:type="dxa"/>
            <w:tcBorders>
              <w:top w:val="nil"/>
              <w:left w:val="nil"/>
              <w:bottom w:val="nil"/>
              <w:right w:val="nil"/>
            </w:tcBorders>
            <w:noWrap/>
            <w:vAlign w:val="bottom"/>
            <w:tcPrChange w:id="261" w:author="Johan Ehrlén" w:date="2016-01-20T10:24:00Z">
              <w:tcPr>
                <w:tcW w:w="1220" w:type="dxa"/>
                <w:tcBorders>
                  <w:top w:val="nil"/>
                  <w:left w:val="nil"/>
                  <w:bottom w:val="nil"/>
                  <w:right w:val="nil"/>
                </w:tcBorders>
                <w:noWrap/>
                <w:vAlign w:val="bottom"/>
              </w:tcPr>
            </w:tcPrChange>
          </w:tcPr>
          <w:p w14:paraId="69640F2C"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Mark</w:t>
            </w:r>
          </w:p>
        </w:tc>
        <w:tc>
          <w:tcPr>
            <w:tcW w:w="2844" w:type="dxa"/>
            <w:tcBorders>
              <w:top w:val="nil"/>
              <w:left w:val="nil"/>
              <w:bottom w:val="nil"/>
              <w:right w:val="nil"/>
            </w:tcBorders>
            <w:noWrap/>
            <w:vAlign w:val="bottom"/>
            <w:tcPrChange w:id="262" w:author="Johan Ehrlén" w:date="2016-01-20T10:24:00Z">
              <w:tcPr>
                <w:tcW w:w="3509" w:type="dxa"/>
                <w:tcBorders>
                  <w:top w:val="nil"/>
                  <w:left w:val="nil"/>
                  <w:bottom w:val="nil"/>
                  <w:right w:val="nil"/>
                </w:tcBorders>
                <w:noWrap/>
                <w:vAlign w:val="bottom"/>
              </w:tcPr>
            </w:tcPrChange>
          </w:tcPr>
          <w:p w14:paraId="3EA70545"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Härsnäs, Härsjön</w:t>
            </w:r>
          </w:p>
        </w:tc>
        <w:tc>
          <w:tcPr>
            <w:tcW w:w="2525" w:type="dxa"/>
            <w:tcBorders>
              <w:top w:val="nil"/>
              <w:left w:val="nil"/>
              <w:bottom w:val="nil"/>
              <w:right w:val="nil"/>
            </w:tcBorders>
            <w:tcPrChange w:id="263" w:author="Johan Ehrlén" w:date="2016-01-20T10:24:00Z">
              <w:tcPr>
                <w:tcW w:w="2155" w:type="dxa"/>
                <w:tcBorders>
                  <w:top w:val="nil"/>
                  <w:left w:val="nil"/>
                  <w:bottom w:val="nil"/>
                  <w:right w:val="nil"/>
                </w:tcBorders>
              </w:tcPr>
            </w:tcPrChange>
          </w:tcPr>
          <w:p w14:paraId="2881EC54"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42" w:type="dxa"/>
            <w:tcBorders>
              <w:top w:val="nil"/>
              <w:left w:val="nil"/>
              <w:bottom w:val="nil"/>
              <w:right w:val="nil"/>
            </w:tcBorders>
            <w:vAlign w:val="bottom"/>
            <w:tcPrChange w:id="264" w:author="Johan Ehrlén" w:date="2016-01-20T10:24:00Z">
              <w:tcPr>
                <w:tcW w:w="453" w:type="dxa"/>
                <w:tcBorders>
                  <w:top w:val="nil"/>
                  <w:left w:val="nil"/>
                  <w:bottom w:val="nil"/>
                  <w:right w:val="nil"/>
                </w:tcBorders>
                <w:vAlign w:val="bottom"/>
              </w:tcPr>
            </w:tcPrChange>
          </w:tcPr>
          <w:p w14:paraId="1B541834"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53" w:type="dxa"/>
            <w:tcBorders>
              <w:top w:val="nil"/>
              <w:left w:val="nil"/>
              <w:bottom w:val="nil"/>
              <w:right w:val="nil"/>
            </w:tcBorders>
            <w:tcPrChange w:id="265" w:author="Johan Ehrlén" w:date="2016-01-20T10:24:00Z">
              <w:tcPr>
                <w:tcW w:w="796" w:type="dxa"/>
                <w:tcBorders>
                  <w:top w:val="nil"/>
                  <w:left w:val="nil"/>
                  <w:bottom w:val="nil"/>
                  <w:right w:val="nil"/>
                </w:tcBorders>
              </w:tcPr>
            </w:tcPrChange>
          </w:tcPr>
          <w:p w14:paraId="04313386"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Change w:id="266" w:author="Johan Ehrlén" w:date="2016-01-20T10:24:00Z">
              <w:tcPr>
                <w:tcW w:w="680" w:type="dxa"/>
                <w:tcBorders>
                  <w:top w:val="nil"/>
                  <w:left w:val="nil"/>
                  <w:bottom w:val="nil"/>
                  <w:right w:val="nil"/>
                </w:tcBorders>
              </w:tcPr>
            </w:tcPrChange>
          </w:tcPr>
          <w:p w14:paraId="6E924ABB"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56" w:type="dxa"/>
            <w:tcBorders>
              <w:top w:val="nil"/>
              <w:left w:val="nil"/>
              <w:bottom w:val="nil"/>
              <w:right w:val="nil"/>
            </w:tcBorders>
            <w:tcPrChange w:id="267" w:author="Johan Ehrlén" w:date="2016-01-20T10:24:00Z">
              <w:tcPr>
                <w:tcW w:w="159" w:type="dxa"/>
                <w:tcBorders>
                  <w:top w:val="nil"/>
                  <w:left w:val="nil"/>
                  <w:bottom w:val="nil"/>
                  <w:right w:val="nil"/>
                </w:tcBorders>
              </w:tcPr>
            </w:tcPrChange>
          </w:tcPr>
          <w:p w14:paraId="7D49EAD4"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704" w:type="dxa"/>
            <w:tcBorders>
              <w:top w:val="nil"/>
              <w:left w:val="nil"/>
              <w:bottom w:val="nil"/>
              <w:right w:val="nil"/>
            </w:tcBorders>
            <w:tcPrChange w:id="268" w:author="Johan Ehrlén" w:date="2016-01-20T10:24:00Z">
              <w:tcPr>
                <w:tcW w:w="732" w:type="dxa"/>
                <w:tcBorders>
                  <w:top w:val="nil"/>
                  <w:left w:val="nil"/>
                  <w:bottom w:val="nil"/>
                  <w:right w:val="nil"/>
                </w:tcBorders>
              </w:tcPr>
            </w:tcPrChange>
          </w:tcPr>
          <w:p w14:paraId="17C2D3CF"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95" w:type="dxa"/>
            <w:tcBorders>
              <w:top w:val="nil"/>
              <w:left w:val="nil"/>
              <w:bottom w:val="nil"/>
              <w:right w:val="nil"/>
            </w:tcBorders>
            <w:tcPrChange w:id="269" w:author="Johan Ehrlén" w:date="2016-01-20T10:24:00Z">
              <w:tcPr>
                <w:tcW w:w="852" w:type="dxa"/>
                <w:tcBorders>
                  <w:top w:val="nil"/>
                  <w:left w:val="nil"/>
                  <w:bottom w:val="nil"/>
                  <w:right w:val="nil"/>
                </w:tcBorders>
              </w:tcPr>
            </w:tcPrChange>
          </w:tcPr>
          <w:p w14:paraId="28446B5E"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340" w:type="dxa"/>
            <w:tcBorders>
              <w:top w:val="nil"/>
              <w:left w:val="nil"/>
              <w:bottom w:val="nil"/>
              <w:right w:val="nil"/>
            </w:tcBorders>
            <w:noWrap/>
            <w:vAlign w:val="bottom"/>
            <w:tcPrChange w:id="270" w:author="Johan Ehrlén" w:date="2016-01-20T10:24:00Z">
              <w:tcPr>
                <w:tcW w:w="1100" w:type="dxa"/>
                <w:tcBorders>
                  <w:top w:val="nil"/>
                  <w:left w:val="nil"/>
                  <w:bottom w:val="nil"/>
                  <w:right w:val="nil"/>
                </w:tcBorders>
                <w:noWrap/>
                <w:vAlign w:val="bottom"/>
              </w:tcPr>
            </w:tcPrChange>
          </w:tcPr>
          <w:p w14:paraId="63D7AD58"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6387807</w:t>
            </w:r>
          </w:p>
        </w:tc>
        <w:tc>
          <w:tcPr>
            <w:tcW w:w="1340" w:type="dxa"/>
            <w:tcBorders>
              <w:top w:val="nil"/>
              <w:left w:val="nil"/>
              <w:bottom w:val="nil"/>
              <w:right w:val="nil"/>
            </w:tcBorders>
            <w:noWrap/>
            <w:vAlign w:val="bottom"/>
            <w:tcPrChange w:id="271" w:author="Johan Ehrlén" w:date="2016-01-20T10:24:00Z">
              <w:tcPr>
                <w:tcW w:w="1100" w:type="dxa"/>
                <w:tcBorders>
                  <w:top w:val="nil"/>
                  <w:left w:val="nil"/>
                  <w:bottom w:val="nil"/>
                  <w:right w:val="nil"/>
                </w:tcBorders>
                <w:noWrap/>
                <w:vAlign w:val="bottom"/>
              </w:tcPr>
            </w:tcPrChange>
          </w:tcPr>
          <w:p w14:paraId="6421EBA6"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1300990</w:t>
            </w:r>
          </w:p>
        </w:tc>
        <w:tc>
          <w:tcPr>
            <w:tcW w:w="1226" w:type="dxa"/>
            <w:tcBorders>
              <w:top w:val="nil"/>
              <w:left w:val="nil"/>
              <w:bottom w:val="nil"/>
              <w:right w:val="nil"/>
            </w:tcBorders>
            <w:noWrap/>
            <w:vAlign w:val="bottom"/>
            <w:tcPrChange w:id="272" w:author="Johan Ehrlén" w:date="2016-01-20T10:24:00Z">
              <w:tcPr>
                <w:tcW w:w="1226" w:type="dxa"/>
                <w:tcBorders>
                  <w:top w:val="nil"/>
                  <w:left w:val="nil"/>
                  <w:bottom w:val="nil"/>
                  <w:right w:val="nil"/>
                </w:tcBorders>
                <w:noWrap/>
                <w:vAlign w:val="bottom"/>
              </w:tcPr>
            </w:tcPrChange>
          </w:tcPr>
          <w:p w14:paraId="045A219D"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0.02</w:t>
            </w:r>
          </w:p>
        </w:tc>
      </w:tr>
      <w:tr w:rsidR="00076A9E" w14:paraId="1473411D" w14:textId="77777777" w:rsidTr="0018603A">
        <w:trPr>
          <w:trHeight w:val="300"/>
          <w:trPrChange w:id="273" w:author="Johan Ehrlén" w:date="2016-01-20T10:24:00Z">
            <w:trPr>
              <w:trHeight w:val="300"/>
            </w:trPr>
          </w:trPrChange>
        </w:trPr>
        <w:tc>
          <w:tcPr>
            <w:tcW w:w="824" w:type="dxa"/>
            <w:tcBorders>
              <w:top w:val="nil"/>
              <w:left w:val="nil"/>
              <w:bottom w:val="nil"/>
              <w:right w:val="nil"/>
            </w:tcBorders>
            <w:tcPrChange w:id="274" w:author="Johan Ehrlén" w:date="2016-01-20T10:24:00Z">
              <w:tcPr>
                <w:tcW w:w="906" w:type="dxa"/>
                <w:tcBorders>
                  <w:top w:val="nil"/>
                  <w:left w:val="nil"/>
                  <w:bottom w:val="nil"/>
                  <w:right w:val="nil"/>
                </w:tcBorders>
              </w:tcPr>
            </w:tcPrChange>
          </w:tcPr>
          <w:p w14:paraId="6DD25991"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O</w:t>
            </w:r>
          </w:p>
        </w:tc>
        <w:tc>
          <w:tcPr>
            <w:tcW w:w="1220" w:type="dxa"/>
            <w:tcBorders>
              <w:top w:val="nil"/>
              <w:left w:val="nil"/>
              <w:bottom w:val="nil"/>
              <w:right w:val="nil"/>
            </w:tcBorders>
            <w:noWrap/>
            <w:vAlign w:val="bottom"/>
            <w:tcPrChange w:id="275" w:author="Johan Ehrlén" w:date="2016-01-20T10:24:00Z">
              <w:tcPr>
                <w:tcW w:w="1220" w:type="dxa"/>
                <w:tcBorders>
                  <w:top w:val="nil"/>
                  <w:left w:val="nil"/>
                  <w:bottom w:val="nil"/>
                  <w:right w:val="nil"/>
                </w:tcBorders>
                <w:noWrap/>
                <w:vAlign w:val="bottom"/>
              </w:tcPr>
            </w:tcPrChange>
          </w:tcPr>
          <w:p w14:paraId="39C3083C"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Svenljunga</w:t>
            </w:r>
          </w:p>
        </w:tc>
        <w:tc>
          <w:tcPr>
            <w:tcW w:w="2844" w:type="dxa"/>
            <w:tcBorders>
              <w:top w:val="nil"/>
              <w:left w:val="nil"/>
              <w:bottom w:val="nil"/>
              <w:right w:val="nil"/>
            </w:tcBorders>
            <w:noWrap/>
            <w:vAlign w:val="bottom"/>
            <w:tcPrChange w:id="276" w:author="Johan Ehrlén" w:date="2016-01-20T10:24:00Z">
              <w:tcPr>
                <w:tcW w:w="3509" w:type="dxa"/>
                <w:tcBorders>
                  <w:top w:val="nil"/>
                  <w:left w:val="nil"/>
                  <w:bottom w:val="nil"/>
                  <w:right w:val="nil"/>
                </w:tcBorders>
                <w:noWrap/>
                <w:vAlign w:val="bottom"/>
              </w:tcPr>
            </w:tcPrChange>
          </w:tcPr>
          <w:p w14:paraId="0A1FC9AE" w14:textId="77777777" w:rsidR="00E131A7" w:rsidRDefault="00E131A7">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Hjort</w:t>
            </w:r>
            <w:r>
              <w:rPr>
                <w:rFonts w:ascii="Times New Roman" w:hAnsi="Times New Roman" w:cs="Times New Roman"/>
                <w:color w:val="000000"/>
                <w:sz w:val="24"/>
                <w:szCs w:val="24"/>
                <w:lang w:eastAsia="es-ES"/>
              </w:rPr>
              <w:t>ås</w:t>
            </w:r>
          </w:p>
        </w:tc>
        <w:tc>
          <w:tcPr>
            <w:tcW w:w="2525" w:type="dxa"/>
            <w:tcBorders>
              <w:top w:val="nil"/>
              <w:left w:val="nil"/>
              <w:bottom w:val="nil"/>
              <w:right w:val="nil"/>
            </w:tcBorders>
            <w:tcPrChange w:id="277" w:author="Johan Ehrlén" w:date="2016-01-20T10:24:00Z">
              <w:tcPr>
                <w:tcW w:w="2155" w:type="dxa"/>
                <w:tcBorders>
                  <w:top w:val="nil"/>
                  <w:left w:val="nil"/>
                  <w:bottom w:val="nil"/>
                  <w:right w:val="nil"/>
                </w:tcBorders>
              </w:tcPr>
            </w:tcPrChange>
          </w:tcPr>
          <w:p w14:paraId="0088D090"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 meadow</w:t>
            </w:r>
          </w:p>
        </w:tc>
        <w:tc>
          <w:tcPr>
            <w:tcW w:w="442" w:type="dxa"/>
            <w:tcBorders>
              <w:top w:val="nil"/>
              <w:left w:val="nil"/>
              <w:bottom w:val="nil"/>
              <w:right w:val="nil"/>
            </w:tcBorders>
            <w:vAlign w:val="bottom"/>
            <w:tcPrChange w:id="278" w:author="Johan Ehrlén" w:date="2016-01-20T10:24:00Z">
              <w:tcPr>
                <w:tcW w:w="453" w:type="dxa"/>
                <w:tcBorders>
                  <w:top w:val="nil"/>
                  <w:left w:val="nil"/>
                  <w:bottom w:val="nil"/>
                  <w:right w:val="nil"/>
                </w:tcBorders>
                <w:vAlign w:val="bottom"/>
              </w:tcPr>
            </w:tcPrChange>
          </w:tcPr>
          <w:p w14:paraId="1BB5C835"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53" w:type="dxa"/>
            <w:tcBorders>
              <w:top w:val="nil"/>
              <w:left w:val="nil"/>
              <w:bottom w:val="nil"/>
              <w:right w:val="nil"/>
            </w:tcBorders>
            <w:tcPrChange w:id="279" w:author="Johan Ehrlén" w:date="2016-01-20T10:24:00Z">
              <w:tcPr>
                <w:tcW w:w="796" w:type="dxa"/>
                <w:tcBorders>
                  <w:top w:val="nil"/>
                  <w:left w:val="nil"/>
                  <w:bottom w:val="nil"/>
                  <w:right w:val="nil"/>
                </w:tcBorders>
              </w:tcPr>
            </w:tcPrChange>
          </w:tcPr>
          <w:p w14:paraId="27CE4CF5"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Change w:id="280" w:author="Johan Ehrlén" w:date="2016-01-20T10:24:00Z">
              <w:tcPr>
                <w:tcW w:w="680" w:type="dxa"/>
                <w:tcBorders>
                  <w:top w:val="nil"/>
                  <w:left w:val="nil"/>
                  <w:bottom w:val="nil"/>
                  <w:right w:val="nil"/>
                </w:tcBorders>
              </w:tcPr>
            </w:tcPrChange>
          </w:tcPr>
          <w:p w14:paraId="306B1EB8"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56" w:type="dxa"/>
            <w:tcBorders>
              <w:top w:val="nil"/>
              <w:left w:val="nil"/>
              <w:bottom w:val="nil"/>
              <w:right w:val="nil"/>
            </w:tcBorders>
            <w:tcPrChange w:id="281" w:author="Johan Ehrlén" w:date="2016-01-20T10:24:00Z">
              <w:tcPr>
                <w:tcW w:w="159" w:type="dxa"/>
                <w:tcBorders>
                  <w:top w:val="nil"/>
                  <w:left w:val="nil"/>
                  <w:bottom w:val="nil"/>
                  <w:right w:val="nil"/>
                </w:tcBorders>
              </w:tcPr>
            </w:tcPrChange>
          </w:tcPr>
          <w:p w14:paraId="18865485"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704" w:type="dxa"/>
            <w:tcBorders>
              <w:top w:val="nil"/>
              <w:left w:val="nil"/>
              <w:bottom w:val="nil"/>
              <w:right w:val="nil"/>
            </w:tcBorders>
            <w:tcPrChange w:id="282" w:author="Johan Ehrlén" w:date="2016-01-20T10:24:00Z">
              <w:tcPr>
                <w:tcW w:w="732" w:type="dxa"/>
                <w:tcBorders>
                  <w:top w:val="nil"/>
                  <w:left w:val="nil"/>
                  <w:bottom w:val="nil"/>
                  <w:right w:val="nil"/>
                </w:tcBorders>
              </w:tcPr>
            </w:tcPrChange>
          </w:tcPr>
          <w:p w14:paraId="74654213"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95" w:type="dxa"/>
            <w:tcBorders>
              <w:top w:val="nil"/>
              <w:left w:val="nil"/>
              <w:bottom w:val="nil"/>
              <w:right w:val="nil"/>
            </w:tcBorders>
            <w:tcPrChange w:id="283" w:author="Johan Ehrlén" w:date="2016-01-20T10:24:00Z">
              <w:tcPr>
                <w:tcW w:w="852" w:type="dxa"/>
                <w:tcBorders>
                  <w:top w:val="nil"/>
                  <w:left w:val="nil"/>
                  <w:bottom w:val="nil"/>
                  <w:right w:val="nil"/>
                </w:tcBorders>
              </w:tcPr>
            </w:tcPrChange>
          </w:tcPr>
          <w:p w14:paraId="6BA4CD98"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340" w:type="dxa"/>
            <w:tcBorders>
              <w:top w:val="nil"/>
              <w:left w:val="nil"/>
              <w:bottom w:val="nil"/>
              <w:right w:val="nil"/>
            </w:tcBorders>
            <w:noWrap/>
            <w:vAlign w:val="bottom"/>
            <w:tcPrChange w:id="284" w:author="Johan Ehrlén" w:date="2016-01-20T10:24:00Z">
              <w:tcPr>
                <w:tcW w:w="1100" w:type="dxa"/>
                <w:tcBorders>
                  <w:top w:val="nil"/>
                  <w:left w:val="nil"/>
                  <w:bottom w:val="nil"/>
                  <w:right w:val="nil"/>
                </w:tcBorders>
                <w:noWrap/>
                <w:vAlign w:val="bottom"/>
              </w:tcPr>
            </w:tcPrChange>
          </w:tcPr>
          <w:p w14:paraId="2C703E06"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6348447</w:t>
            </w:r>
          </w:p>
        </w:tc>
        <w:tc>
          <w:tcPr>
            <w:tcW w:w="1340" w:type="dxa"/>
            <w:tcBorders>
              <w:top w:val="nil"/>
              <w:left w:val="nil"/>
              <w:bottom w:val="nil"/>
              <w:right w:val="nil"/>
            </w:tcBorders>
            <w:noWrap/>
            <w:vAlign w:val="bottom"/>
            <w:tcPrChange w:id="285" w:author="Johan Ehrlén" w:date="2016-01-20T10:24:00Z">
              <w:tcPr>
                <w:tcW w:w="1100" w:type="dxa"/>
                <w:tcBorders>
                  <w:top w:val="nil"/>
                  <w:left w:val="nil"/>
                  <w:bottom w:val="nil"/>
                  <w:right w:val="nil"/>
                </w:tcBorders>
                <w:noWrap/>
                <w:vAlign w:val="bottom"/>
              </w:tcPr>
            </w:tcPrChange>
          </w:tcPr>
          <w:p w14:paraId="6908451E"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1335103</w:t>
            </w:r>
          </w:p>
        </w:tc>
        <w:tc>
          <w:tcPr>
            <w:tcW w:w="1226" w:type="dxa"/>
            <w:tcBorders>
              <w:top w:val="nil"/>
              <w:left w:val="nil"/>
              <w:bottom w:val="nil"/>
              <w:right w:val="nil"/>
            </w:tcBorders>
            <w:noWrap/>
            <w:vAlign w:val="bottom"/>
            <w:tcPrChange w:id="286" w:author="Johan Ehrlén" w:date="2016-01-20T10:24:00Z">
              <w:tcPr>
                <w:tcW w:w="1226" w:type="dxa"/>
                <w:tcBorders>
                  <w:top w:val="nil"/>
                  <w:left w:val="nil"/>
                  <w:bottom w:val="nil"/>
                  <w:right w:val="nil"/>
                </w:tcBorders>
                <w:noWrap/>
                <w:vAlign w:val="bottom"/>
              </w:tcPr>
            </w:tcPrChange>
          </w:tcPr>
          <w:p w14:paraId="7D508109"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0.13</w:t>
            </w:r>
          </w:p>
        </w:tc>
      </w:tr>
      <w:tr w:rsidR="00076A9E" w14:paraId="1472C2C8" w14:textId="77777777" w:rsidTr="0018603A">
        <w:trPr>
          <w:trHeight w:val="300"/>
          <w:trPrChange w:id="287" w:author="Johan Ehrlén" w:date="2016-01-20T10:24:00Z">
            <w:trPr>
              <w:trHeight w:val="300"/>
            </w:trPr>
          </w:trPrChange>
        </w:trPr>
        <w:tc>
          <w:tcPr>
            <w:tcW w:w="824" w:type="dxa"/>
            <w:tcBorders>
              <w:top w:val="nil"/>
              <w:left w:val="nil"/>
              <w:bottom w:val="nil"/>
              <w:right w:val="nil"/>
            </w:tcBorders>
            <w:tcPrChange w:id="288" w:author="Johan Ehrlén" w:date="2016-01-20T10:24:00Z">
              <w:tcPr>
                <w:tcW w:w="906" w:type="dxa"/>
                <w:tcBorders>
                  <w:top w:val="nil"/>
                  <w:left w:val="nil"/>
                  <w:bottom w:val="nil"/>
                  <w:right w:val="nil"/>
                </w:tcBorders>
              </w:tcPr>
            </w:tcPrChange>
          </w:tcPr>
          <w:p w14:paraId="2495BF57"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P</w:t>
            </w:r>
          </w:p>
        </w:tc>
        <w:tc>
          <w:tcPr>
            <w:tcW w:w="1220" w:type="dxa"/>
            <w:tcBorders>
              <w:top w:val="nil"/>
              <w:left w:val="nil"/>
              <w:bottom w:val="nil"/>
              <w:right w:val="nil"/>
            </w:tcBorders>
            <w:noWrap/>
            <w:vAlign w:val="bottom"/>
            <w:tcPrChange w:id="289" w:author="Johan Ehrlén" w:date="2016-01-20T10:24:00Z">
              <w:tcPr>
                <w:tcW w:w="1220" w:type="dxa"/>
                <w:tcBorders>
                  <w:top w:val="nil"/>
                  <w:left w:val="nil"/>
                  <w:bottom w:val="nil"/>
                  <w:right w:val="nil"/>
                </w:tcBorders>
                <w:noWrap/>
                <w:vAlign w:val="bottom"/>
              </w:tcPr>
            </w:tcPrChange>
          </w:tcPr>
          <w:p w14:paraId="1FDA433A"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Svenljunga</w:t>
            </w:r>
          </w:p>
        </w:tc>
        <w:tc>
          <w:tcPr>
            <w:tcW w:w="2844" w:type="dxa"/>
            <w:tcBorders>
              <w:top w:val="nil"/>
              <w:left w:val="nil"/>
              <w:bottom w:val="nil"/>
              <w:right w:val="nil"/>
            </w:tcBorders>
            <w:noWrap/>
            <w:vAlign w:val="bottom"/>
            <w:tcPrChange w:id="290" w:author="Johan Ehrlén" w:date="2016-01-20T10:24:00Z">
              <w:tcPr>
                <w:tcW w:w="3509" w:type="dxa"/>
                <w:tcBorders>
                  <w:top w:val="nil"/>
                  <w:left w:val="nil"/>
                  <w:bottom w:val="nil"/>
                  <w:right w:val="nil"/>
                </w:tcBorders>
                <w:noWrap/>
                <w:vAlign w:val="bottom"/>
              </w:tcPr>
            </w:tcPrChange>
          </w:tcPr>
          <w:p w14:paraId="1351BAA6" w14:textId="77777777" w:rsidR="00E131A7" w:rsidRDefault="00E131A7">
            <w:pPr>
              <w:spacing w:after="0" w:line="240" w:lineRule="auto"/>
              <w:rPr>
                <w:rFonts w:ascii="Times New Roman" w:hAnsi="Times New Roman" w:cs="Times New Roman"/>
                <w:color w:val="000000"/>
                <w:sz w:val="24"/>
                <w:szCs w:val="24"/>
                <w:lang w:val="sv-SE" w:eastAsia="es-ES"/>
              </w:rPr>
            </w:pPr>
            <w:r>
              <w:rPr>
                <w:rFonts w:ascii="Times New Roman" w:hAnsi="Times New Roman" w:cs="Times New Roman"/>
                <w:color w:val="000000"/>
                <w:sz w:val="24"/>
                <w:szCs w:val="24"/>
                <w:lang w:val="sv-SE" w:eastAsia="es-ES"/>
              </w:rPr>
              <w:t>Tovhult, Kalvsjön</w:t>
            </w:r>
          </w:p>
        </w:tc>
        <w:tc>
          <w:tcPr>
            <w:tcW w:w="2525" w:type="dxa"/>
            <w:tcBorders>
              <w:top w:val="nil"/>
              <w:left w:val="nil"/>
              <w:bottom w:val="nil"/>
              <w:right w:val="nil"/>
            </w:tcBorders>
            <w:tcPrChange w:id="291" w:author="Johan Ehrlén" w:date="2016-01-20T10:24:00Z">
              <w:tcPr>
                <w:tcW w:w="2155" w:type="dxa"/>
                <w:tcBorders>
                  <w:top w:val="nil"/>
                  <w:left w:val="nil"/>
                  <w:bottom w:val="nil"/>
                  <w:right w:val="nil"/>
                </w:tcBorders>
              </w:tcPr>
            </w:tcPrChange>
          </w:tcPr>
          <w:p w14:paraId="41723D15"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 meadow</w:t>
            </w:r>
          </w:p>
        </w:tc>
        <w:tc>
          <w:tcPr>
            <w:tcW w:w="442" w:type="dxa"/>
            <w:tcBorders>
              <w:top w:val="nil"/>
              <w:left w:val="nil"/>
              <w:bottom w:val="nil"/>
              <w:right w:val="nil"/>
            </w:tcBorders>
            <w:vAlign w:val="bottom"/>
            <w:tcPrChange w:id="292" w:author="Johan Ehrlén" w:date="2016-01-20T10:24:00Z">
              <w:tcPr>
                <w:tcW w:w="453" w:type="dxa"/>
                <w:tcBorders>
                  <w:top w:val="nil"/>
                  <w:left w:val="nil"/>
                  <w:bottom w:val="nil"/>
                  <w:right w:val="nil"/>
                </w:tcBorders>
                <w:vAlign w:val="bottom"/>
              </w:tcPr>
            </w:tcPrChange>
          </w:tcPr>
          <w:p w14:paraId="569E331B"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53" w:type="dxa"/>
            <w:tcBorders>
              <w:top w:val="nil"/>
              <w:left w:val="nil"/>
              <w:bottom w:val="nil"/>
              <w:right w:val="nil"/>
            </w:tcBorders>
            <w:tcPrChange w:id="293" w:author="Johan Ehrlén" w:date="2016-01-20T10:24:00Z">
              <w:tcPr>
                <w:tcW w:w="796" w:type="dxa"/>
                <w:tcBorders>
                  <w:top w:val="nil"/>
                  <w:left w:val="nil"/>
                  <w:bottom w:val="nil"/>
                  <w:right w:val="nil"/>
                </w:tcBorders>
              </w:tcPr>
            </w:tcPrChange>
          </w:tcPr>
          <w:p w14:paraId="0E1B82E8"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Change w:id="294" w:author="Johan Ehrlén" w:date="2016-01-20T10:24:00Z">
              <w:tcPr>
                <w:tcW w:w="680" w:type="dxa"/>
                <w:tcBorders>
                  <w:top w:val="nil"/>
                  <w:left w:val="nil"/>
                  <w:bottom w:val="nil"/>
                  <w:right w:val="nil"/>
                </w:tcBorders>
              </w:tcPr>
            </w:tcPrChange>
          </w:tcPr>
          <w:p w14:paraId="5079A791"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56" w:type="dxa"/>
            <w:tcBorders>
              <w:top w:val="nil"/>
              <w:left w:val="nil"/>
              <w:bottom w:val="nil"/>
              <w:right w:val="nil"/>
            </w:tcBorders>
            <w:tcPrChange w:id="295" w:author="Johan Ehrlén" w:date="2016-01-20T10:24:00Z">
              <w:tcPr>
                <w:tcW w:w="159" w:type="dxa"/>
                <w:tcBorders>
                  <w:top w:val="nil"/>
                  <w:left w:val="nil"/>
                  <w:bottom w:val="nil"/>
                  <w:right w:val="nil"/>
                </w:tcBorders>
              </w:tcPr>
            </w:tcPrChange>
          </w:tcPr>
          <w:p w14:paraId="661E42BC"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704" w:type="dxa"/>
            <w:tcBorders>
              <w:top w:val="nil"/>
              <w:left w:val="nil"/>
              <w:bottom w:val="nil"/>
              <w:right w:val="nil"/>
            </w:tcBorders>
            <w:tcPrChange w:id="296" w:author="Johan Ehrlén" w:date="2016-01-20T10:24:00Z">
              <w:tcPr>
                <w:tcW w:w="732" w:type="dxa"/>
                <w:tcBorders>
                  <w:top w:val="nil"/>
                  <w:left w:val="nil"/>
                  <w:bottom w:val="nil"/>
                  <w:right w:val="nil"/>
                </w:tcBorders>
              </w:tcPr>
            </w:tcPrChange>
          </w:tcPr>
          <w:p w14:paraId="31F31711"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95" w:type="dxa"/>
            <w:tcBorders>
              <w:top w:val="nil"/>
              <w:left w:val="nil"/>
              <w:bottom w:val="nil"/>
              <w:right w:val="nil"/>
            </w:tcBorders>
            <w:tcPrChange w:id="297" w:author="Johan Ehrlén" w:date="2016-01-20T10:24:00Z">
              <w:tcPr>
                <w:tcW w:w="852" w:type="dxa"/>
                <w:tcBorders>
                  <w:top w:val="nil"/>
                  <w:left w:val="nil"/>
                  <w:bottom w:val="nil"/>
                  <w:right w:val="nil"/>
                </w:tcBorders>
              </w:tcPr>
            </w:tcPrChange>
          </w:tcPr>
          <w:p w14:paraId="55C8A8D0"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340" w:type="dxa"/>
            <w:tcBorders>
              <w:top w:val="nil"/>
              <w:left w:val="nil"/>
              <w:bottom w:val="nil"/>
              <w:right w:val="nil"/>
            </w:tcBorders>
            <w:noWrap/>
            <w:vAlign w:val="bottom"/>
            <w:tcPrChange w:id="298" w:author="Johan Ehrlén" w:date="2016-01-20T10:24:00Z">
              <w:tcPr>
                <w:tcW w:w="1100" w:type="dxa"/>
                <w:tcBorders>
                  <w:top w:val="nil"/>
                  <w:left w:val="nil"/>
                  <w:bottom w:val="nil"/>
                  <w:right w:val="nil"/>
                </w:tcBorders>
                <w:noWrap/>
                <w:vAlign w:val="bottom"/>
              </w:tcPr>
            </w:tcPrChange>
          </w:tcPr>
          <w:p w14:paraId="0E0111E7"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6344766</w:t>
            </w:r>
          </w:p>
        </w:tc>
        <w:tc>
          <w:tcPr>
            <w:tcW w:w="1340" w:type="dxa"/>
            <w:tcBorders>
              <w:top w:val="nil"/>
              <w:left w:val="nil"/>
              <w:bottom w:val="nil"/>
              <w:right w:val="nil"/>
            </w:tcBorders>
            <w:noWrap/>
            <w:vAlign w:val="bottom"/>
            <w:tcPrChange w:id="299" w:author="Johan Ehrlén" w:date="2016-01-20T10:24:00Z">
              <w:tcPr>
                <w:tcW w:w="1100" w:type="dxa"/>
                <w:tcBorders>
                  <w:top w:val="nil"/>
                  <w:left w:val="nil"/>
                  <w:bottom w:val="nil"/>
                  <w:right w:val="nil"/>
                </w:tcBorders>
                <w:noWrap/>
                <w:vAlign w:val="bottom"/>
              </w:tcPr>
            </w:tcPrChange>
          </w:tcPr>
          <w:p w14:paraId="5A187254"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1333221</w:t>
            </w:r>
          </w:p>
        </w:tc>
        <w:tc>
          <w:tcPr>
            <w:tcW w:w="1226" w:type="dxa"/>
            <w:tcBorders>
              <w:top w:val="nil"/>
              <w:left w:val="nil"/>
              <w:bottom w:val="nil"/>
              <w:right w:val="nil"/>
            </w:tcBorders>
            <w:noWrap/>
            <w:vAlign w:val="bottom"/>
            <w:tcPrChange w:id="300" w:author="Johan Ehrlén" w:date="2016-01-20T10:24:00Z">
              <w:tcPr>
                <w:tcW w:w="1226" w:type="dxa"/>
                <w:tcBorders>
                  <w:top w:val="nil"/>
                  <w:left w:val="nil"/>
                  <w:bottom w:val="nil"/>
                  <w:right w:val="nil"/>
                </w:tcBorders>
                <w:noWrap/>
                <w:vAlign w:val="bottom"/>
              </w:tcPr>
            </w:tcPrChange>
          </w:tcPr>
          <w:p w14:paraId="76E6EF2F"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0.43</w:t>
            </w:r>
          </w:p>
        </w:tc>
      </w:tr>
      <w:tr w:rsidR="00076A9E" w14:paraId="3E5C8BFB" w14:textId="77777777" w:rsidTr="0018603A">
        <w:trPr>
          <w:trHeight w:val="300"/>
          <w:trPrChange w:id="301" w:author="Johan Ehrlén" w:date="2016-01-20T10:24:00Z">
            <w:trPr>
              <w:trHeight w:val="300"/>
            </w:trPr>
          </w:trPrChange>
        </w:trPr>
        <w:tc>
          <w:tcPr>
            <w:tcW w:w="824" w:type="dxa"/>
            <w:tcBorders>
              <w:top w:val="nil"/>
              <w:left w:val="nil"/>
              <w:bottom w:val="nil"/>
              <w:right w:val="nil"/>
            </w:tcBorders>
            <w:tcPrChange w:id="302" w:author="Johan Ehrlén" w:date="2016-01-20T10:24:00Z">
              <w:tcPr>
                <w:tcW w:w="906" w:type="dxa"/>
                <w:tcBorders>
                  <w:top w:val="nil"/>
                  <w:left w:val="nil"/>
                  <w:bottom w:val="nil"/>
                  <w:right w:val="nil"/>
                </w:tcBorders>
              </w:tcPr>
            </w:tcPrChange>
          </w:tcPr>
          <w:p w14:paraId="11A72AEE"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Q</w:t>
            </w:r>
          </w:p>
        </w:tc>
        <w:tc>
          <w:tcPr>
            <w:tcW w:w="1220" w:type="dxa"/>
            <w:tcBorders>
              <w:top w:val="nil"/>
              <w:left w:val="nil"/>
              <w:bottom w:val="nil"/>
              <w:right w:val="nil"/>
            </w:tcBorders>
            <w:noWrap/>
            <w:vAlign w:val="bottom"/>
            <w:tcPrChange w:id="303" w:author="Johan Ehrlén" w:date="2016-01-20T10:24:00Z">
              <w:tcPr>
                <w:tcW w:w="1220" w:type="dxa"/>
                <w:tcBorders>
                  <w:top w:val="nil"/>
                  <w:left w:val="nil"/>
                  <w:bottom w:val="nil"/>
                  <w:right w:val="nil"/>
                </w:tcBorders>
                <w:noWrap/>
                <w:vAlign w:val="bottom"/>
              </w:tcPr>
            </w:tcPrChange>
          </w:tcPr>
          <w:p w14:paraId="5526AFBF"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Svenljunga</w:t>
            </w:r>
          </w:p>
        </w:tc>
        <w:tc>
          <w:tcPr>
            <w:tcW w:w="2844" w:type="dxa"/>
            <w:tcBorders>
              <w:top w:val="nil"/>
              <w:left w:val="nil"/>
              <w:bottom w:val="nil"/>
              <w:right w:val="nil"/>
            </w:tcBorders>
            <w:noWrap/>
            <w:vAlign w:val="bottom"/>
            <w:tcPrChange w:id="304" w:author="Johan Ehrlén" w:date="2016-01-20T10:24:00Z">
              <w:tcPr>
                <w:tcW w:w="3509" w:type="dxa"/>
                <w:tcBorders>
                  <w:top w:val="nil"/>
                  <w:left w:val="nil"/>
                  <w:bottom w:val="nil"/>
                  <w:right w:val="nil"/>
                </w:tcBorders>
                <w:noWrap/>
                <w:vAlign w:val="bottom"/>
              </w:tcPr>
            </w:tcPrChange>
          </w:tcPr>
          <w:p w14:paraId="48311092"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Kalv Camping</w:t>
            </w:r>
          </w:p>
        </w:tc>
        <w:tc>
          <w:tcPr>
            <w:tcW w:w="2525" w:type="dxa"/>
            <w:tcBorders>
              <w:top w:val="nil"/>
              <w:left w:val="nil"/>
              <w:bottom w:val="nil"/>
              <w:right w:val="nil"/>
            </w:tcBorders>
            <w:tcPrChange w:id="305" w:author="Johan Ehrlén" w:date="2016-01-20T10:24:00Z">
              <w:tcPr>
                <w:tcW w:w="2155" w:type="dxa"/>
                <w:tcBorders>
                  <w:top w:val="nil"/>
                  <w:left w:val="nil"/>
                  <w:bottom w:val="nil"/>
                  <w:right w:val="nil"/>
                </w:tcBorders>
              </w:tcPr>
            </w:tcPrChange>
          </w:tcPr>
          <w:p w14:paraId="1D55973E"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42" w:type="dxa"/>
            <w:tcBorders>
              <w:top w:val="nil"/>
              <w:left w:val="nil"/>
              <w:bottom w:val="nil"/>
              <w:right w:val="nil"/>
            </w:tcBorders>
            <w:vAlign w:val="bottom"/>
            <w:tcPrChange w:id="306" w:author="Johan Ehrlén" w:date="2016-01-20T10:24:00Z">
              <w:tcPr>
                <w:tcW w:w="453" w:type="dxa"/>
                <w:tcBorders>
                  <w:top w:val="nil"/>
                  <w:left w:val="nil"/>
                  <w:bottom w:val="nil"/>
                  <w:right w:val="nil"/>
                </w:tcBorders>
                <w:vAlign w:val="bottom"/>
              </w:tcPr>
            </w:tcPrChange>
          </w:tcPr>
          <w:p w14:paraId="7797F611"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53" w:type="dxa"/>
            <w:tcBorders>
              <w:top w:val="nil"/>
              <w:left w:val="nil"/>
              <w:bottom w:val="nil"/>
              <w:right w:val="nil"/>
            </w:tcBorders>
            <w:tcPrChange w:id="307" w:author="Johan Ehrlén" w:date="2016-01-20T10:24:00Z">
              <w:tcPr>
                <w:tcW w:w="796" w:type="dxa"/>
                <w:tcBorders>
                  <w:top w:val="nil"/>
                  <w:left w:val="nil"/>
                  <w:bottom w:val="nil"/>
                  <w:right w:val="nil"/>
                </w:tcBorders>
              </w:tcPr>
            </w:tcPrChange>
          </w:tcPr>
          <w:p w14:paraId="1BC7F47F"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Change w:id="308" w:author="Johan Ehrlén" w:date="2016-01-20T10:24:00Z">
              <w:tcPr>
                <w:tcW w:w="680" w:type="dxa"/>
                <w:tcBorders>
                  <w:top w:val="nil"/>
                  <w:left w:val="nil"/>
                  <w:bottom w:val="nil"/>
                  <w:right w:val="nil"/>
                </w:tcBorders>
              </w:tcPr>
            </w:tcPrChange>
          </w:tcPr>
          <w:p w14:paraId="60FB6B99"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56" w:type="dxa"/>
            <w:tcBorders>
              <w:top w:val="nil"/>
              <w:left w:val="nil"/>
              <w:bottom w:val="nil"/>
              <w:right w:val="nil"/>
            </w:tcBorders>
            <w:tcPrChange w:id="309" w:author="Johan Ehrlén" w:date="2016-01-20T10:24:00Z">
              <w:tcPr>
                <w:tcW w:w="159" w:type="dxa"/>
                <w:tcBorders>
                  <w:top w:val="nil"/>
                  <w:left w:val="nil"/>
                  <w:bottom w:val="nil"/>
                  <w:right w:val="nil"/>
                </w:tcBorders>
              </w:tcPr>
            </w:tcPrChange>
          </w:tcPr>
          <w:p w14:paraId="285BC704"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704" w:type="dxa"/>
            <w:tcBorders>
              <w:top w:val="nil"/>
              <w:left w:val="nil"/>
              <w:bottom w:val="nil"/>
              <w:right w:val="nil"/>
            </w:tcBorders>
            <w:tcPrChange w:id="310" w:author="Johan Ehrlén" w:date="2016-01-20T10:24:00Z">
              <w:tcPr>
                <w:tcW w:w="732" w:type="dxa"/>
                <w:tcBorders>
                  <w:top w:val="nil"/>
                  <w:left w:val="nil"/>
                  <w:bottom w:val="nil"/>
                  <w:right w:val="nil"/>
                </w:tcBorders>
              </w:tcPr>
            </w:tcPrChange>
          </w:tcPr>
          <w:p w14:paraId="63EEB6A6"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95" w:type="dxa"/>
            <w:tcBorders>
              <w:top w:val="nil"/>
              <w:left w:val="nil"/>
              <w:bottom w:val="nil"/>
              <w:right w:val="nil"/>
            </w:tcBorders>
            <w:tcPrChange w:id="311" w:author="Johan Ehrlén" w:date="2016-01-20T10:24:00Z">
              <w:tcPr>
                <w:tcW w:w="852" w:type="dxa"/>
                <w:tcBorders>
                  <w:top w:val="nil"/>
                  <w:left w:val="nil"/>
                  <w:bottom w:val="nil"/>
                  <w:right w:val="nil"/>
                </w:tcBorders>
              </w:tcPr>
            </w:tcPrChange>
          </w:tcPr>
          <w:p w14:paraId="57E1E21C"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340" w:type="dxa"/>
            <w:tcBorders>
              <w:top w:val="nil"/>
              <w:left w:val="nil"/>
              <w:bottom w:val="nil"/>
              <w:right w:val="nil"/>
            </w:tcBorders>
            <w:noWrap/>
            <w:vAlign w:val="bottom"/>
            <w:tcPrChange w:id="312" w:author="Johan Ehrlén" w:date="2016-01-20T10:24:00Z">
              <w:tcPr>
                <w:tcW w:w="1100" w:type="dxa"/>
                <w:tcBorders>
                  <w:top w:val="nil"/>
                  <w:left w:val="nil"/>
                  <w:bottom w:val="nil"/>
                  <w:right w:val="nil"/>
                </w:tcBorders>
                <w:noWrap/>
                <w:vAlign w:val="bottom"/>
              </w:tcPr>
            </w:tcPrChange>
          </w:tcPr>
          <w:p w14:paraId="0FAC23EB"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6349681</w:t>
            </w:r>
          </w:p>
        </w:tc>
        <w:tc>
          <w:tcPr>
            <w:tcW w:w="1340" w:type="dxa"/>
            <w:tcBorders>
              <w:top w:val="nil"/>
              <w:left w:val="nil"/>
              <w:bottom w:val="nil"/>
              <w:right w:val="nil"/>
            </w:tcBorders>
            <w:noWrap/>
            <w:vAlign w:val="bottom"/>
            <w:tcPrChange w:id="313" w:author="Johan Ehrlén" w:date="2016-01-20T10:24:00Z">
              <w:tcPr>
                <w:tcW w:w="1100" w:type="dxa"/>
                <w:tcBorders>
                  <w:top w:val="nil"/>
                  <w:left w:val="nil"/>
                  <w:bottom w:val="nil"/>
                  <w:right w:val="nil"/>
                </w:tcBorders>
                <w:noWrap/>
                <w:vAlign w:val="bottom"/>
              </w:tcPr>
            </w:tcPrChange>
          </w:tcPr>
          <w:p w14:paraId="59EA9662"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1334890</w:t>
            </w:r>
          </w:p>
        </w:tc>
        <w:tc>
          <w:tcPr>
            <w:tcW w:w="1226" w:type="dxa"/>
            <w:tcBorders>
              <w:top w:val="nil"/>
              <w:left w:val="nil"/>
              <w:bottom w:val="nil"/>
              <w:right w:val="nil"/>
            </w:tcBorders>
            <w:noWrap/>
            <w:vAlign w:val="bottom"/>
            <w:tcPrChange w:id="314" w:author="Johan Ehrlén" w:date="2016-01-20T10:24:00Z">
              <w:tcPr>
                <w:tcW w:w="1226" w:type="dxa"/>
                <w:tcBorders>
                  <w:top w:val="nil"/>
                  <w:left w:val="nil"/>
                  <w:bottom w:val="nil"/>
                  <w:right w:val="nil"/>
                </w:tcBorders>
                <w:noWrap/>
                <w:vAlign w:val="bottom"/>
              </w:tcPr>
            </w:tcPrChange>
          </w:tcPr>
          <w:p w14:paraId="1798074B"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0.01</w:t>
            </w:r>
          </w:p>
        </w:tc>
      </w:tr>
      <w:tr w:rsidR="00076A9E" w14:paraId="7CC427E8" w14:textId="77777777" w:rsidTr="0018603A">
        <w:trPr>
          <w:trHeight w:val="300"/>
          <w:trPrChange w:id="315" w:author="Johan Ehrlén" w:date="2016-01-20T10:24:00Z">
            <w:trPr>
              <w:trHeight w:val="300"/>
            </w:trPr>
          </w:trPrChange>
        </w:trPr>
        <w:tc>
          <w:tcPr>
            <w:tcW w:w="824" w:type="dxa"/>
            <w:tcBorders>
              <w:top w:val="nil"/>
              <w:left w:val="nil"/>
              <w:bottom w:val="nil"/>
              <w:right w:val="nil"/>
            </w:tcBorders>
            <w:tcPrChange w:id="316" w:author="Johan Ehrlén" w:date="2016-01-20T10:24:00Z">
              <w:tcPr>
                <w:tcW w:w="906" w:type="dxa"/>
                <w:tcBorders>
                  <w:top w:val="nil"/>
                  <w:left w:val="nil"/>
                  <w:bottom w:val="nil"/>
                  <w:right w:val="nil"/>
                </w:tcBorders>
              </w:tcPr>
            </w:tcPrChange>
          </w:tcPr>
          <w:p w14:paraId="7F72FDD0"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R</w:t>
            </w:r>
          </w:p>
        </w:tc>
        <w:tc>
          <w:tcPr>
            <w:tcW w:w="1220" w:type="dxa"/>
            <w:tcBorders>
              <w:top w:val="nil"/>
              <w:left w:val="nil"/>
              <w:bottom w:val="nil"/>
              <w:right w:val="nil"/>
            </w:tcBorders>
            <w:noWrap/>
            <w:vAlign w:val="bottom"/>
            <w:tcPrChange w:id="317" w:author="Johan Ehrlén" w:date="2016-01-20T10:24:00Z">
              <w:tcPr>
                <w:tcW w:w="1220" w:type="dxa"/>
                <w:tcBorders>
                  <w:top w:val="nil"/>
                  <w:left w:val="nil"/>
                  <w:bottom w:val="nil"/>
                  <w:right w:val="nil"/>
                </w:tcBorders>
                <w:noWrap/>
                <w:vAlign w:val="bottom"/>
              </w:tcPr>
            </w:tcPrChange>
          </w:tcPr>
          <w:p w14:paraId="79800866"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Svenljunga</w:t>
            </w:r>
          </w:p>
        </w:tc>
        <w:tc>
          <w:tcPr>
            <w:tcW w:w="2844" w:type="dxa"/>
            <w:tcBorders>
              <w:top w:val="nil"/>
              <w:left w:val="nil"/>
              <w:bottom w:val="nil"/>
              <w:right w:val="nil"/>
            </w:tcBorders>
            <w:noWrap/>
            <w:vAlign w:val="bottom"/>
            <w:tcPrChange w:id="318" w:author="Johan Ehrlén" w:date="2016-01-20T10:24:00Z">
              <w:tcPr>
                <w:tcW w:w="3509" w:type="dxa"/>
                <w:tcBorders>
                  <w:top w:val="nil"/>
                  <w:left w:val="nil"/>
                  <w:bottom w:val="nil"/>
                  <w:right w:val="nil"/>
                </w:tcBorders>
                <w:noWrap/>
                <w:vAlign w:val="bottom"/>
              </w:tcPr>
            </w:tcPrChange>
          </w:tcPr>
          <w:p w14:paraId="3FCF2A5D"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Olshult</w:t>
            </w:r>
          </w:p>
        </w:tc>
        <w:tc>
          <w:tcPr>
            <w:tcW w:w="2525" w:type="dxa"/>
            <w:tcBorders>
              <w:top w:val="nil"/>
              <w:left w:val="nil"/>
              <w:bottom w:val="nil"/>
              <w:right w:val="nil"/>
            </w:tcBorders>
            <w:tcPrChange w:id="319" w:author="Johan Ehrlén" w:date="2016-01-20T10:24:00Z">
              <w:tcPr>
                <w:tcW w:w="2155" w:type="dxa"/>
                <w:tcBorders>
                  <w:top w:val="nil"/>
                  <w:left w:val="nil"/>
                  <w:bottom w:val="nil"/>
                  <w:right w:val="nil"/>
                </w:tcBorders>
              </w:tcPr>
            </w:tcPrChange>
          </w:tcPr>
          <w:p w14:paraId="09990EA0"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 meadow</w:t>
            </w:r>
          </w:p>
        </w:tc>
        <w:tc>
          <w:tcPr>
            <w:tcW w:w="442" w:type="dxa"/>
            <w:tcBorders>
              <w:top w:val="nil"/>
              <w:left w:val="nil"/>
              <w:bottom w:val="nil"/>
              <w:right w:val="nil"/>
            </w:tcBorders>
            <w:vAlign w:val="bottom"/>
            <w:tcPrChange w:id="320" w:author="Johan Ehrlén" w:date="2016-01-20T10:24:00Z">
              <w:tcPr>
                <w:tcW w:w="453" w:type="dxa"/>
                <w:tcBorders>
                  <w:top w:val="nil"/>
                  <w:left w:val="nil"/>
                  <w:bottom w:val="nil"/>
                  <w:right w:val="nil"/>
                </w:tcBorders>
                <w:vAlign w:val="bottom"/>
              </w:tcPr>
            </w:tcPrChange>
          </w:tcPr>
          <w:p w14:paraId="4FD2C5A0"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53" w:type="dxa"/>
            <w:tcBorders>
              <w:top w:val="nil"/>
              <w:left w:val="nil"/>
              <w:bottom w:val="nil"/>
              <w:right w:val="nil"/>
            </w:tcBorders>
            <w:tcPrChange w:id="321" w:author="Johan Ehrlén" w:date="2016-01-20T10:24:00Z">
              <w:tcPr>
                <w:tcW w:w="796" w:type="dxa"/>
                <w:tcBorders>
                  <w:top w:val="nil"/>
                  <w:left w:val="nil"/>
                  <w:bottom w:val="nil"/>
                  <w:right w:val="nil"/>
                </w:tcBorders>
              </w:tcPr>
            </w:tcPrChange>
          </w:tcPr>
          <w:p w14:paraId="63F45920"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Change w:id="322" w:author="Johan Ehrlén" w:date="2016-01-20T10:24:00Z">
              <w:tcPr>
                <w:tcW w:w="680" w:type="dxa"/>
                <w:tcBorders>
                  <w:top w:val="nil"/>
                  <w:left w:val="nil"/>
                  <w:bottom w:val="nil"/>
                  <w:right w:val="nil"/>
                </w:tcBorders>
              </w:tcPr>
            </w:tcPrChange>
          </w:tcPr>
          <w:p w14:paraId="300BFDD6"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56" w:type="dxa"/>
            <w:tcBorders>
              <w:top w:val="nil"/>
              <w:left w:val="nil"/>
              <w:bottom w:val="nil"/>
              <w:right w:val="nil"/>
            </w:tcBorders>
            <w:tcPrChange w:id="323" w:author="Johan Ehrlén" w:date="2016-01-20T10:24:00Z">
              <w:tcPr>
                <w:tcW w:w="159" w:type="dxa"/>
                <w:tcBorders>
                  <w:top w:val="nil"/>
                  <w:left w:val="nil"/>
                  <w:bottom w:val="nil"/>
                  <w:right w:val="nil"/>
                </w:tcBorders>
              </w:tcPr>
            </w:tcPrChange>
          </w:tcPr>
          <w:p w14:paraId="5715D315"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704" w:type="dxa"/>
            <w:tcBorders>
              <w:top w:val="nil"/>
              <w:left w:val="nil"/>
              <w:bottom w:val="nil"/>
              <w:right w:val="nil"/>
            </w:tcBorders>
            <w:tcPrChange w:id="324" w:author="Johan Ehrlén" w:date="2016-01-20T10:24:00Z">
              <w:tcPr>
                <w:tcW w:w="732" w:type="dxa"/>
                <w:tcBorders>
                  <w:top w:val="nil"/>
                  <w:left w:val="nil"/>
                  <w:bottom w:val="nil"/>
                  <w:right w:val="nil"/>
                </w:tcBorders>
              </w:tcPr>
            </w:tcPrChange>
          </w:tcPr>
          <w:p w14:paraId="7B4FAC62"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95" w:type="dxa"/>
            <w:tcBorders>
              <w:top w:val="nil"/>
              <w:left w:val="nil"/>
              <w:bottom w:val="nil"/>
              <w:right w:val="nil"/>
            </w:tcBorders>
            <w:tcPrChange w:id="325" w:author="Johan Ehrlén" w:date="2016-01-20T10:24:00Z">
              <w:tcPr>
                <w:tcW w:w="852" w:type="dxa"/>
                <w:tcBorders>
                  <w:top w:val="nil"/>
                  <w:left w:val="nil"/>
                  <w:bottom w:val="nil"/>
                  <w:right w:val="nil"/>
                </w:tcBorders>
              </w:tcPr>
            </w:tcPrChange>
          </w:tcPr>
          <w:p w14:paraId="3A95310D"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340" w:type="dxa"/>
            <w:tcBorders>
              <w:top w:val="nil"/>
              <w:left w:val="nil"/>
              <w:bottom w:val="nil"/>
              <w:right w:val="nil"/>
            </w:tcBorders>
            <w:noWrap/>
            <w:vAlign w:val="bottom"/>
            <w:tcPrChange w:id="326" w:author="Johan Ehrlén" w:date="2016-01-20T10:24:00Z">
              <w:tcPr>
                <w:tcW w:w="1100" w:type="dxa"/>
                <w:tcBorders>
                  <w:top w:val="nil"/>
                  <w:left w:val="nil"/>
                  <w:bottom w:val="nil"/>
                  <w:right w:val="nil"/>
                </w:tcBorders>
                <w:noWrap/>
                <w:vAlign w:val="bottom"/>
              </w:tcPr>
            </w:tcPrChange>
          </w:tcPr>
          <w:p w14:paraId="08878689"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6395122</w:t>
            </w:r>
          </w:p>
        </w:tc>
        <w:tc>
          <w:tcPr>
            <w:tcW w:w="1340" w:type="dxa"/>
            <w:tcBorders>
              <w:top w:val="nil"/>
              <w:left w:val="nil"/>
              <w:bottom w:val="nil"/>
              <w:right w:val="nil"/>
            </w:tcBorders>
            <w:noWrap/>
            <w:vAlign w:val="bottom"/>
            <w:tcPrChange w:id="327" w:author="Johan Ehrlén" w:date="2016-01-20T10:24:00Z">
              <w:tcPr>
                <w:tcW w:w="1100" w:type="dxa"/>
                <w:tcBorders>
                  <w:top w:val="nil"/>
                  <w:left w:val="nil"/>
                  <w:bottom w:val="nil"/>
                  <w:right w:val="nil"/>
                </w:tcBorders>
                <w:noWrap/>
                <w:vAlign w:val="bottom"/>
              </w:tcPr>
            </w:tcPrChange>
          </w:tcPr>
          <w:p w14:paraId="5240DBD5"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1342387</w:t>
            </w:r>
          </w:p>
        </w:tc>
        <w:tc>
          <w:tcPr>
            <w:tcW w:w="1226" w:type="dxa"/>
            <w:tcBorders>
              <w:top w:val="nil"/>
              <w:left w:val="nil"/>
              <w:bottom w:val="nil"/>
              <w:right w:val="nil"/>
            </w:tcBorders>
            <w:noWrap/>
            <w:vAlign w:val="bottom"/>
            <w:tcPrChange w:id="328" w:author="Johan Ehrlén" w:date="2016-01-20T10:24:00Z">
              <w:tcPr>
                <w:tcW w:w="1226" w:type="dxa"/>
                <w:tcBorders>
                  <w:top w:val="nil"/>
                  <w:left w:val="nil"/>
                  <w:bottom w:val="nil"/>
                  <w:right w:val="nil"/>
                </w:tcBorders>
                <w:noWrap/>
                <w:vAlign w:val="bottom"/>
              </w:tcPr>
            </w:tcPrChange>
          </w:tcPr>
          <w:p w14:paraId="1D3E5EB6"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0.65</w:t>
            </w:r>
          </w:p>
        </w:tc>
      </w:tr>
      <w:tr w:rsidR="00076A9E" w14:paraId="757E9A0D" w14:textId="77777777" w:rsidTr="0018603A">
        <w:trPr>
          <w:trHeight w:val="300"/>
          <w:trPrChange w:id="329" w:author="Johan Ehrlén" w:date="2016-01-20T10:24:00Z">
            <w:trPr>
              <w:trHeight w:val="300"/>
            </w:trPr>
          </w:trPrChange>
        </w:trPr>
        <w:tc>
          <w:tcPr>
            <w:tcW w:w="824" w:type="dxa"/>
            <w:tcBorders>
              <w:top w:val="nil"/>
              <w:left w:val="nil"/>
              <w:bottom w:val="nil"/>
              <w:right w:val="nil"/>
            </w:tcBorders>
            <w:tcPrChange w:id="330" w:author="Johan Ehrlén" w:date="2016-01-20T10:24:00Z">
              <w:tcPr>
                <w:tcW w:w="906" w:type="dxa"/>
                <w:tcBorders>
                  <w:top w:val="nil"/>
                  <w:left w:val="nil"/>
                  <w:bottom w:val="nil"/>
                  <w:right w:val="nil"/>
                </w:tcBorders>
              </w:tcPr>
            </w:tcPrChange>
          </w:tcPr>
          <w:p w14:paraId="0C3BED8A"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w:t>
            </w:r>
          </w:p>
        </w:tc>
        <w:tc>
          <w:tcPr>
            <w:tcW w:w="1220" w:type="dxa"/>
            <w:tcBorders>
              <w:top w:val="nil"/>
              <w:left w:val="nil"/>
              <w:bottom w:val="nil"/>
              <w:right w:val="nil"/>
            </w:tcBorders>
            <w:noWrap/>
            <w:vAlign w:val="bottom"/>
            <w:tcPrChange w:id="331" w:author="Johan Ehrlén" w:date="2016-01-20T10:24:00Z">
              <w:tcPr>
                <w:tcW w:w="1220" w:type="dxa"/>
                <w:tcBorders>
                  <w:top w:val="nil"/>
                  <w:left w:val="nil"/>
                  <w:bottom w:val="nil"/>
                  <w:right w:val="nil"/>
                </w:tcBorders>
                <w:noWrap/>
                <w:vAlign w:val="bottom"/>
              </w:tcPr>
            </w:tcPrChange>
          </w:tcPr>
          <w:p w14:paraId="72147D27"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Tranemo</w:t>
            </w:r>
          </w:p>
        </w:tc>
        <w:tc>
          <w:tcPr>
            <w:tcW w:w="2844" w:type="dxa"/>
            <w:tcBorders>
              <w:top w:val="nil"/>
              <w:left w:val="nil"/>
              <w:bottom w:val="nil"/>
              <w:right w:val="nil"/>
            </w:tcBorders>
            <w:noWrap/>
            <w:vAlign w:val="bottom"/>
            <w:tcPrChange w:id="332" w:author="Johan Ehrlén" w:date="2016-01-20T10:24:00Z">
              <w:tcPr>
                <w:tcW w:w="3509" w:type="dxa"/>
                <w:tcBorders>
                  <w:top w:val="nil"/>
                  <w:left w:val="nil"/>
                  <w:bottom w:val="nil"/>
                  <w:right w:val="nil"/>
                </w:tcBorders>
                <w:noWrap/>
                <w:vAlign w:val="bottom"/>
              </w:tcPr>
            </w:tcPrChange>
          </w:tcPr>
          <w:p w14:paraId="17123FF3"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Blåbo, Marjebosjön</w:t>
            </w:r>
          </w:p>
        </w:tc>
        <w:tc>
          <w:tcPr>
            <w:tcW w:w="2525" w:type="dxa"/>
            <w:tcBorders>
              <w:top w:val="nil"/>
              <w:left w:val="nil"/>
              <w:bottom w:val="nil"/>
              <w:right w:val="nil"/>
            </w:tcBorders>
            <w:tcPrChange w:id="333" w:author="Johan Ehrlén" w:date="2016-01-20T10:24:00Z">
              <w:tcPr>
                <w:tcW w:w="2155" w:type="dxa"/>
                <w:tcBorders>
                  <w:top w:val="nil"/>
                  <w:left w:val="nil"/>
                  <w:bottom w:val="nil"/>
                  <w:right w:val="nil"/>
                </w:tcBorders>
              </w:tcPr>
            </w:tcPrChange>
          </w:tcPr>
          <w:p w14:paraId="322C0DA4"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42" w:type="dxa"/>
            <w:tcBorders>
              <w:top w:val="nil"/>
              <w:left w:val="nil"/>
              <w:bottom w:val="nil"/>
              <w:right w:val="nil"/>
            </w:tcBorders>
            <w:vAlign w:val="bottom"/>
            <w:tcPrChange w:id="334" w:author="Johan Ehrlén" w:date="2016-01-20T10:24:00Z">
              <w:tcPr>
                <w:tcW w:w="453" w:type="dxa"/>
                <w:tcBorders>
                  <w:top w:val="nil"/>
                  <w:left w:val="nil"/>
                  <w:bottom w:val="nil"/>
                  <w:right w:val="nil"/>
                </w:tcBorders>
                <w:vAlign w:val="bottom"/>
              </w:tcPr>
            </w:tcPrChange>
          </w:tcPr>
          <w:p w14:paraId="5F14278A"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53" w:type="dxa"/>
            <w:tcBorders>
              <w:top w:val="nil"/>
              <w:left w:val="nil"/>
              <w:bottom w:val="nil"/>
              <w:right w:val="nil"/>
            </w:tcBorders>
            <w:tcPrChange w:id="335" w:author="Johan Ehrlén" w:date="2016-01-20T10:24:00Z">
              <w:tcPr>
                <w:tcW w:w="796" w:type="dxa"/>
                <w:tcBorders>
                  <w:top w:val="nil"/>
                  <w:left w:val="nil"/>
                  <w:bottom w:val="nil"/>
                  <w:right w:val="nil"/>
                </w:tcBorders>
              </w:tcPr>
            </w:tcPrChange>
          </w:tcPr>
          <w:p w14:paraId="233DC69B"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nil"/>
              <w:right w:val="nil"/>
            </w:tcBorders>
            <w:tcPrChange w:id="336" w:author="Johan Ehrlén" w:date="2016-01-20T10:24:00Z">
              <w:tcPr>
                <w:tcW w:w="680" w:type="dxa"/>
                <w:tcBorders>
                  <w:top w:val="nil"/>
                  <w:left w:val="nil"/>
                  <w:bottom w:val="nil"/>
                  <w:right w:val="nil"/>
                </w:tcBorders>
              </w:tcPr>
            </w:tcPrChange>
          </w:tcPr>
          <w:p w14:paraId="13F8EA40"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56" w:type="dxa"/>
            <w:tcBorders>
              <w:top w:val="nil"/>
              <w:left w:val="nil"/>
              <w:bottom w:val="nil"/>
              <w:right w:val="nil"/>
            </w:tcBorders>
            <w:tcPrChange w:id="337" w:author="Johan Ehrlén" w:date="2016-01-20T10:24:00Z">
              <w:tcPr>
                <w:tcW w:w="159" w:type="dxa"/>
                <w:tcBorders>
                  <w:top w:val="nil"/>
                  <w:left w:val="nil"/>
                  <w:bottom w:val="nil"/>
                  <w:right w:val="nil"/>
                </w:tcBorders>
              </w:tcPr>
            </w:tcPrChange>
          </w:tcPr>
          <w:p w14:paraId="4F3F46BB"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704" w:type="dxa"/>
            <w:tcBorders>
              <w:top w:val="nil"/>
              <w:left w:val="nil"/>
              <w:bottom w:val="nil"/>
              <w:right w:val="nil"/>
            </w:tcBorders>
            <w:tcPrChange w:id="338" w:author="Johan Ehrlén" w:date="2016-01-20T10:24:00Z">
              <w:tcPr>
                <w:tcW w:w="732" w:type="dxa"/>
                <w:tcBorders>
                  <w:top w:val="nil"/>
                  <w:left w:val="nil"/>
                  <w:bottom w:val="nil"/>
                  <w:right w:val="nil"/>
                </w:tcBorders>
              </w:tcPr>
            </w:tcPrChange>
          </w:tcPr>
          <w:p w14:paraId="49895797"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95" w:type="dxa"/>
            <w:tcBorders>
              <w:top w:val="nil"/>
              <w:left w:val="nil"/>
              <w:bottom w:val="nil"/>
              <w:right w:val="nil"/>
            </w:tcBorders>
            <w:tcPrChange w:id="339" w:author="Johan Ehrlén" w:date="2016-01-20T10:24:00Z">
              <w:tcPr>
                <w:tcW w:w="852" w:type="dxa"/>
                <w:tcBorders>
                  <w:top w:val="nil"/>
                  <w:left w:val="nil"/>
                  <w:bottom w:val="nil"/>
                  <w:right w:val="nil"/>
                </w:tcBorders>
              </w:tcPr>
            </w:tcPrChange>
          </w:tcPr>
          <w:p w14:paraId="34F205A9"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340" w:type="dxa"/>
            <w:tcBorders>
              <w:top w:val="nil"/>
              <w:left w:val="nil"/>
              <w:bottom w:val="nil"/>
              <w:right w:val="nil"/>
            </w:tcBorders>
            <w:noWrap/>
            <w:vAlign w:val="bottom"/>
            <w:tcPrChange w:id="340" w:author="Johan Ehrlén" w:date="2016-01-20T10:24:00Z">
              <w:tcPr>
                <w:tcW w:w="1100" w:type="dxa"/>
                <w:tcBorders>
                  <w:top w:val="nil"/>
                  <w:left w:val="nil"/>
                  <w:bottom w:val="nil"/>
                  <w:right w:val="nil"/>
                </w:tcBorders>
                <w:noWrap/>
                <w:vAlign w:val="bottom"/>
              </w:tcPr>
            </w:tcPrChange>
          </w:tcPr>
          <w:p w14:paraId="43CFFB03"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6371331</w:t>
            </w:r>
          </w:p>
        </w:tc>
        <w:tc>
          <w:tcPr>
            <w:tcW w:w="1340" w:type="dxa"/>
            <w:tcBorders>
              <w:top w:val="nil"/>
              <w:left w:val="nil"/>
              <w:bottom w:val="nil"/>
              <w:right w:val="nil"/>
            </w:tcBorders>
            <w:noWrap/>
            <w:vAlign w:val="bottom"/>
            <w:tcPrChange w:id="341" w:author="Johan Ehrlén" w:date="2016-01-20T10:24:00Z">
              <w:tcPr>
                <w:tcW w:w="1100" w:type="dxa"/>
                <w:tcBorders>
                  <w:top w:val="nil"/>
                  <w:left w:val="nil"/>
                  <w:bottom w:val="nil"/>
                  <w:right w:val="nil"/>
                </w:tcBorders>
                <w:noWrap/>
                <w:vAlign w:val="bottom"/>
              </w:tcPr>
            </w:tcPrChange>
          </w:tcPr>
          <w:p w14:paraId="1CDD7B08"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1361234</w:t>
            </w:r>
          </w:p>
        </w:tc>
        <w:tc>
          <w:tcPr>
            <w:tcW w:w="1226" w:type="dxa"/>
            <w:tcBorders>
              <w:top w:val="nil"/>
              <w:left w:val="nil"/>
              <w:bottom w:val="nil"/>
              <w:right w:val="nil"/>
            </w:tcBorders>
            <w:noWrap/>
            <w:vAlign w:val="bottom"/>
            <w:tcPrChange w:id="342" w:author="Johan Ehrlén" w:date="2016-01-20T10:24:00Z">
              <w:tcPr>
                <w:tcW w:w="1226" w:type="dxa"/>
                <w:tcBorders>
                  <w:top w:val="nil"/>
                  <w:left w:val="nil"/>
                  <w:bottom w:val="nil"/>
                  <w:right w:val="nil"/>
                </w:tcBorders>
                <w:noWrap/>
                <w:vAlign w:val="bottom"/>
              </w:tcPr>
            </w:tcPrChange>
          </w:tcPr>
          <w:p w14:paraId="77C5ACAE"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2.51</w:t>
            </w:r>
          </w:p>
        </w:tc>
      </w:tr>
      <w:tr w:rsidR="00076A9E" w14:paraId="41FF354E" w14:textId="77777777" w:rsidTr="0018603A">
        <w:trPr>
          <w:trHeight w:val="300"/>
          <w:trPrChange w:id="343" w:author="Johan Ehrlén" w:date="2016-01-20T10:24:00Z">
            <w:trPr>
              <w:trHeight w:val="300"/>
            </w:trPr>
          </w:trPrChange>
        </w:trPr>
        <w:tc>
          <w:tcPr>
            <w:tcW w:w="824" w:type="dxa"/>
            <w:tcBorders>
              <w:top w:val="nil"/>
              <w:left w:val="nil"/>
              <w:bottom w:val="single" w:sz="12" w:space="0" w:color="auto"/>
              <w:right w:val="nil"/>
            </w:tcBorders>
            <w:tcPrChange w:id="344" w:author="Johan Ehrlén" w:date="2016-01-20T10:24:00Z">
              <w:tcPr>
                <w:tcW w:w="906" w:type="dxa"/>
                <w:tcBorders>
                  <w:top w:val="nil"/>
                  <w:left w:val="nil"/>
                  <w:bottom w:val="single" w:sz="12" w:space="0" w:color="auto"/>
                  <w:right w:val="nil"/>
                </w:tcBorders>
              </w:tcPr>
            </w:tcPrChange>
          </w:tcPr>
          <w:p w14:paraId="14E8D4E5"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lastRenderedPageBreak/>
              <w:t>T</w:t>
            </w:r>
          </w:p>
        </w:tc>
        <w:tc>
          <w:tcPr>
            <w:tcW w:w="1220" w:type="dxa"/>
            <w:tcBorders>
              <w:top w:val="nil"/>
              <w:left w:val="nil"/>
              <w:bottom w:val="single" w:sz="12" w:space="0" w:color="auto"/>
              <w:right w:val="nil"/>
            </w:tcBorders>
            <w:noWrap/>
            <w:vAlign w:val="bottom"/>
            <w:tcPrChange w:id="345" w:author="Johan Ehrlén" w:date="2016-01-20T10:24:00Z">
              <w:tcPr>
                <w:tcW w:w="1220" w:type="dxa"/>
                <w:tcBorders>
                  <w:top w:val="nil"/>
                  <w:left w:val="nil"/>
                  <w:bottom w:val="single" w:sz="12" w:space="0" w:color="auto"/>
                  <w:right w:val="nil"/>
                </w:tcBorders>
                <w:noWrap/>
                <w:vAlign w:val="bottom"/>
              </w:tcPr>
            </w:tcPrChange>
          </w:tcPr>
          <w:p w14:paraId="433C0585"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Tranemo</w:t>
            </w:r>
          </w:p>
        </w:tc>
        <w:tc>
          <w:tcPr>
            <w:tcW w:w="2844" w:type="dxa"/>
            <w:tcBorders>
              <w:top w:val="nil"/>
              <w:left w:val="nil"/>
              <w:bottom w:val="single" w:sz="12" w:space="0" w:color="auto"/>
              <w:right w:val="nil"/>
            </w:tcBorders>
            <w:noWrap/>
            <w:vAlign w:val="bottom"/>
            <w:tcPrChange w:id="346" w:author="Johan Ehrlén" w:date="2016-01-20T10:24:00Z">
              <w:tcPr>
                <w:tcW w:w="3509" w:type="dxa"/>
                <w:tcBorders>
                  <w:top w:val="nil"/>
                  <w:left w:val="nil"/>
                  <w:bottom w:val="single" w:sz="12" w:space="0" w:color="auto"/>
                  <w:right w:val="nil"/>
                </w:tcBorders>
                <w:noWrap/>
                <w:vAlign w:val="bottom"/>
              </w:tcPr>
            </w:tcPrChange>
          </w:tcPr>
          <w:p w14:paraId="70AC9F39"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Algutstorpasjön</w:t>
            </w:r>
          </w:p>
        </w:tc>
        <w:tc>
          <w:tcPr>
            <w:tcW w:w="2525" w:type="dxa"/>
            <w:tcBorders>
              <w:top w:val="nil"/>
              <w:left w:val="nil"/>
              <w:bottom w:val="single" w:sz="12" w:space="0" w:color="auto"/>
              <w:right w:val="nil"/>
            </w:tcBorders>
            <w:tcPrChange w:id="347" w:author="Johan Ehrlén" w:date="2016-01-20T10:24:00Z">
              <w:tcPr>
                <w:tcW w:w="2155" w:type="dxa"/>
                <w:tcBorders>
                  <w:top w:val="nil"/>
                  <w:left w:val="nil"/>
                  <w:bottom w:val="single" w:sz="12" w:space="0" w:color="auto"/>
                  <w:right w:val="nil"/>
                </w:tcBorders>
              </w:tcPr>
            </w:tcPrChange>
          </w:tcPr>
          <w:p w14:paraId="29653ABB"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Lake shore</w:t>
            </w:r>
          </w:p>
        </w:tc>
        <w:tc>
          <w:tcPr>
            <w:tcW w:w="442" w:type="dxa"/>
            <w:tcBorders>
              <w:top w:val="nil"/>
              <w:left w:val="nil"/>
              <w:bottom w:val="single" w:sz="12" w:space="0" w:color="auto"/>
              <w:right w:val="nil"/>
            </w:tcBorders>
            <w:vAlign w:val="bottom"/>
            <w:tcPrChange w:id="348" w:author="Johan Ehrlén" w:date="2016-01-20T10:24:00Z">
              <w:tcPr>
                <w:tcW w:w="453" w:type="dxa"/>
                <w:tcBorders>
                  <w:top w:val="nil"/>
                  <w:left w:val="nil"/>
                  <w:bottom w:val="single" w:sz="12" w:space="0" w:color="auto"/>
                  <w:right w:val="nil"/>
                </w:tcBorders>
                <w:vAlign w:val="bottom"/>
              </w:tcPr>
            </w:tcPrChange>
          </w:tcPr>
          <w:p w14:paraId="2B8AD680"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w:t>
            </w:r>
          </w:p>
        </w:tc>
        <w:tc>
          <w:tcPr>
            <w:tcW w:w="753" w:type="dxa"/>
            <w:tcBorders>
              <w:top w:val="nil"/>
              <w:left w:val="nil"/>
              <w:bottom w:val="single" w:sz="12" w:space="0" w:color="auto"/>
              <w:right w:val="nil"/>
            </w:tcBorders>
            <w:tcPrChange w:id="349" w:author="Johan Ehrlén" w:date="2016-01-20T10:24:00Z">
              <w:tcPr>
                <w:tcW w:w="796" w:type="dxa"/>
                <w:tcBorders>
                  <w:top w:val="nil"/>
                  <w:left w:val="nil"/>
                  <w:bottom w:val="single" w:sz="12" w:space="0" w:color="auto"/>
                  <w:right w:val="nil"/>
                </w:tcBorders>
              </w:tcPr>
            </w:tcPrChange>
          </w:tcPr>
          <w:p w14:paraId="0853B9AE"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680" w:type="dxa"/>
            <w:tcBorders>
              <w:top w:val="nil"/>
              <w:left w:val="nil"/>
              <w:bottom w:val="single" w:sz="4" w:space="0" w:color="auto"/>
              <w:right w:val="nil"/>
            </w:tcBorders>
            <w:tcPrChange w:id="350" w:author="Johan Ehrlén" w:date="2016-01-20T10:24:00Z">
              <w:tcPr>
                <w:tcW w:w="680" w:type="dxa"/>
                <w:tcBorders>
                  <w:top w:val="nil"/>
                  <w:left w:val="nil"/>
                  <w:bottom w:val="single" w:sz="4" w:space="0" w:color="auto"/>
                  <w:right w:val="nil"/>
                </w:tcBorders>
              </w:tcPr>
            </w:tcPrChange>
          </w:tcPr>
          <w:p w14:paraId="0F06FF23"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56" w:type="dxa"/>
            <w:tcBorders>
              <w:top w:val="nil"/>
              <w:left w:val="nil"/>
              <w:bottom w:val="single" w:sz="4" w:space="0" w:color="auto"/>
              <w:right w:val="nil"/>
            </w:tcBorders>
            <w:tcPrChange w:id="351" w:author="Johan Ehrlén" w:date="2016-01-20T10:24:00Z">
              <w:tcPr>
                <w:tcW w:w="159" w:type="dxa"/>
                <w:tcBorders>
                  <w:top w:val="nil"/>
                  <w:left w:val="nil"/>
                  <w:bottom w:val="single" w:sz="4" w:space="0" w:color="auto"/>
                  <w:right w:val="nil"/>
                </w:tcBorders>
              </w:tcPr>
            </w:tcPrChange>
          </w:tcPr>
          <w:p w14:paraId="1A769AAA"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704" w:type="dxa"/>
            <w:tcBorders>
              <w:top w:val="nil"/>
              <w:left w:val="nil"/>
              <w:bottom w:val="single" w:sz="4" w:space="0" w:color="auto"/>
              <w:right w:val="nil"/>
            </w:tcBorders>
            <w:tcPrChange w:id="352" w:author="Johan Ehrlén" w:date="2016-01-20T10:24:00Z">
              <w:tcPr>
                <w:tcW w:w="732" w:type="dxa"/>
                <w:tcBorders>
                  <w:top w:val="nil"/>
                  <w:left w:val="nil"/>
                  <w:bottom w:val="single" w:sz="4" w:space="0" w:color="auto"/>
                  <w:right w:val="nil"/>
                </w:tcBorders>
              </w:tcPr>
            </w:tcPrChange>
          </w:tcPr>
          <w:p w14:paraId="53182108"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795" w:type="dxa"/>
            <w:tcBorders>
              <w:top w:val="nil"/>
              <w:left w:val="nil"/>
              <w:bottom w:val="single" w:sz="12" w:space="0" w:color="auto"/>
              <w:right w:val="nil"/>
            </w:tcBorders>
            <w:tcPrChange w:id="353" w:author="Johan Ehrlén" w:date="2016-01-20T10:24:00Z">
              <w:tcPr>
                <w:tcW w:w="852" w:type="dxa"/>
                <w:tcBorders>
                  <w:top w:val="nil"/>
                  <w:left w:val="nil"/>
                  <w:bottom w:val="single" w:sz="12" w:space="0" w:color="auto"/>
                  <w:right w:val="nil"/>
                </w:tcBorders>
              </w:tcPr>
            </w:tcPrChange>
          </w:tcPr>
          <w:p w14:paraId="5FB80F5D"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w:t>
            </w:r>
          </w:p>
        </w:tc>
        <w:tc>
          <w:tcPr>
            <w:tcW w:w="1340" w:type="dxa"/>
            <w:tcBorders>
              <w:top w:val="nil"/>
              <w:left w:val="nil"/>
              <w:bottom w:val="single" w:sz="12" w:space="0" w:color="auto"/>
              <w:right w:val="nil"/>
            </w:tcBorders>
            <w:noWrap/>
            <w:vAlign w:val="bottom"/>
            <w:tcPrChange w:id="354" w:author="Johan Ehrlén" w:date="2016-01-20T10:24:00Z">
              <w:tcPr>
                <w:tcW w:w="1100" w:type="dxa"/>
                <w:tcBorders>
                  <w:top w:val="nil"/>
                  <w:left w:val="nil"/>
                  <w:bottom w:val="single" w:sz="12" w:space="0" w:color="auto"/>
                  <w:right w:val="nil"/>
                </w:tcBorders>
                <w:noWrap/>
                <w:vAlign w:val="bottom"/>
              </w:tcPr>
            </w:tcPrChange>
          </w:tcPr>
          <w:p w14:paraId="33324C5C"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6379112</w:t>
            </w:r>
          </w:p>
        </w:tc>
        <w:tc>
          <w:tcPr>
            <w:tcW w:w="1340" w:type="dxa"/>
            <w:tcBorders>
              <w:top w:val="nil"/>
              <w:left w:val="nil"/>
              <w:bottom w:val="single" w:sz="12" w:space="0" w:color="auto"/>
              <w:right w:val="nil"/>
            </w:tcBorders>
            <w:noWrap/>
            <w:vAlign w:val="bottom"/>
            <w:tcPrChange w:id="355" w:author="Johan Ehrlén" w:date="2016-01-20T10:24:00Z">
              <w:tcPr>
                <w:tcW w:w="1100" w:type="dxa"/>
                <w:tcBorders>
                  <w:top w:val="nil"/>
                  <w:left w:val="nil"/>
                  <w:bottom w:val="single" w:sz="12" w:space="0" w:color="auto"/>
                  <w:right w:val="nil"/>
                </w:tcBorders>
                <w:noWrap/>
                <w:vAlign w:val="bottom"/>
              </w:tcPr>
            </w:tcPrChange>
          </w:tcPr>
          <w:p w14:paraId="2BA83CA4"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1357106</w:t>
            </w:r>
          </w:p>
        </w:tc>
        <w:tc>
          <w:tcPr>
            <w:tcW w:w="1226" w:type="dxa"/>
            <w:tcBorders>
              <w:top w:val="nil"/>
              <w:left w:val="nil"/>
              <w:bottom w:val="single" w:sz="12" w:space="0" w:color="auto"/>
              <w:right w:val="nil"/>
            </w:tcBorders>
            <w:noWrap/>
            <w:vAlign w:val="bottom"/>
            <w:tcPrChange w:id="356" w:author="Johan Ehrlén" w:date="2016-01-20T10:24:00Z">
              <w:tcPr>
                <w:tcW w:w="1226" w:type="dxa"/>
                <w:tcBorders>
                  <w:top w:val="nil"/>
                  <w:left w:val="nil"/>
                  <w:bottom w:val="single" w:sz="12" w:space="0" w:color="auto"/>
                  <w:right w:val="nil"/>
                </w:tcBorders>
                <w:noWrap/>
                <w:vAlign w:val="bottom"/>
              </w:tcPr>
            </w:tcPrChange>
          </w:tcPr>
          <w:p w14:paraId="702B2389"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0.13</w:t>
            </w:r>
          </w:p>
        </w:tc>
      </w:tr>
    </w:tbl>
    <w:p w14:paraId="76ACD8F5" w14:textId="77777777" w:rsidR="00E131A7" w:rsidRDefault="00E131A7">
      <w:pPr>
        <w:rPr>
          <w:rFonts w:ascii="Times New Roman" w:hAnsi="Times New Roman" w:cs="Times New Roman"/>
          <w:sz w:val="24"/>
          <w:szCs w:val="24"/>
          <w:lang w:val="en-US"/>
        </w:rPr>
        <w:sectPr w:rsidR="00E131A7">
          <w:pgSz w:w="16838" w:h="11906" w:orient="landscape"/>
          <w:pgMar w:top="1701" w:right="1418" w:bottom="1701" w:left="1418" w:header="709" w:footer="709" w:gutter="0"/>
          <w:cols w:space="708"/>
          <w:docGrid w:linePitch="360"/>
        </w:sectPr>
      </w:pPr>
    </w:p>
    <w:p w14:paraId="600C3739" w14:textId="77777777" w:rsidR="00E131A7" w:rsidRDefault="00E131A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Appendix S2: Selection gradient analyses for three traits, flowering phenology, flower number, and shoot height, of the plant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in 2010 (N = 2000 plants in 20 populations) and 2011 (N = 1598 plants in 16 populations), using the mean flower developmental stage (rather than the stage of the most advanced flower) as the estimate of phenology. Results are from linear models with Type II sums of squares, including: A) only linear effects, B) linear, quadratic and interaction effects. All models included effects of population × trait interactions. Estimates from a model without interaction terms are given for significant main effects where the population × trait interaction is not significant. Fitness was estimated by the number of intact fruits. Traits were standardized and fitness relativized before analyses.</w:t>
      </w:r>
    </w:p>
    <w:tbl>
      <w:tblPr>
        <w:tblW w:w="9234" w:type="dxa"/>
        <w:tblInd w:w="-106" w:type="dxa"/>
        <w:tblLook w:val="0000" w:firstRow="0" w:lastRow="0" w:firstColumn="0" w:lastColumn="0" w:noHBand="0" w:noVBand="0"/>
      </w:tblPr>
      <w:tblGrid>
        <w:gridCol w:w="236"/>
        <w:gridCol w:w="3974"/>
        <w:gridCol w:w="456"/>
        <w:gridCol w:w="1465"/>
        <w:gridCol w:w="884"/>
        <w:gridCol w:w="236"/>
        <w:gridCol w:w="518"/>
        <w:gridCol w:w="1465"/>
      </w:tblGrid>
      <w:tr w:rsidR="00E131A7" w14:paraId="36E992F9" w14:textId="77777777">
        <w:trPr>
          <w:cantSplit/>
        </w:trPr>
        <w:tc>
          <w:tcPr>
            <w:tcW w:w="4210" w:type="dxa"/>
            <w:gridSpan w:val="2"/>
            <w:vMerge w:val="restart"/>
            <w:tcBorders>
              <w:top w:val="single" w:sz="18" w:space="0" w:color="auto"/>
              <w:left w:val="nil"/>
              <w:bottom w:val="nil"/>
              <w:right w:val="nil"/>
            </w:tcBorders>
            <w:vAlign w:val="center"/>
          </w:tcPr>
          <w:p w14:paraId="4FAF683D"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right w:val="nil"/>
            </w:tcBorders>
            <w:vAlign w:val="center"/>
          </w:tcPr>
          <w:p w14:paraId="173EC088" w14:textId="77777777" w:rsidR="00E131A7" w:rsidRDefault="00E131A7">
            <w:pPr>
              <w:spacing w:after="0"/>
              <w:jc w:val="center"/>
              <w:rPr>
                <w:rFonts w:ascii="Times New Roman" w:hAnsi="Times New Roman" w:cs="Times New Roman"/>
                <w:sz w:val="24"/>
                <w:szCs w:val="24"/>
                <w:lang w:val="en-US"/>
              </w:rPr>
            </w:pPr>
          </w:p>
        </w:tc>
        <w:tc>
          <w:tcPr>
            <w:tcW w:w="1465" w:type="dxa"/>
            <w:tcBorders>
              <w:top w:val="single" w:sz="18" w:space="0" w:color="auto"/>
              <w:left w:val="nil"/>
              <w:bottom w:val="single" w:sz="2" w:space="0" w:color="auto"/>
              <w:right w:val="nil"/>
            </w:tcBorders>
          </w:tcPr>
          <w:p w14:paraId="5D6CE91C"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884" w:type="dxa"/>
            <w:tcBorders>
              <w:top w:val="single" w:sz="18" w:space="0" w:color="auto"/>
              <w:left w:val="nil"/>
              <w:bottom w:val="single" w:sz="2" w:space="0" w:color="auto"/>
              <w:right w:val="nil"/>
            </w:tcBorders>
          </w:tcPr>
          <w:p w14:paraId="3637D0DB" w14:textId="77777777" w:rsidR="00E131A7" w:rsidRDefault="00E131A7">
            <w:pPr>
              <w:spacing w:after="0" w:line="240" w:lineRule="auto"/>
              <w:jc w:val="center"/>
              <w:rPr>
                <w:rFonts w:ascii="Times New Roman" w:hAnsi="Times New Roman" w:cs="Times New Roman"/>
                <w:sz w:val="24"/>
                <w:szCs w:val="24"/>
                <w:lang w:val="en-US"/>
              </w:rPr>
            </w:pPr>
          </w:p>
        </w:tc>
        <w:tc>
          <w:tcPr>
            <w:tcW w:w="236" w:type="dxa"/>
            <w:tcBorders>
              <w:top w:val="single" w:sz="18" w:space="0" w:color="auto"/>
              <w:left w:val="nil"/>
              <w:bottom w:val="nil"/>
              <w:right w:val="nil"/>
            </w:tcBorders>
          </w:tcPr>
          <w:p w14:paraId="16543ACD" w14:textId="77777777" w:rsidR="00E131A7" w:rsidRDefault="00E131A7">
            <w:pPr>
              <w:spacing w:after="0" w:line="240" w:lineRule="auto"/>
              <w:jc w:val="center"/>
              <w:rPr>
                <w:rFonts w:ascii="Times New Roman" w:hAnsi="Times New Roman" w:cs="Times New Roman"/>
                <w:sz w:val="24"/>
                <w:szCs w:val="24"/>
                <w:lang w:val="en-US"/>
              </w:rPr>
            </w:pPr>
          </w:p>
        </w:tc>
        <w:tc>
          <w:tcPr>
            <w:tcW w:w="518" w:type="dxa"/>
            <w:tcBorders>
              <w:top w:val="single" w:sz="18" w:space="0" w:color="auto"/>
              <w:left w:val="nil"/>
              <w:bottom w:val="single" w:sz="2" w:space="0" w:color="auto"/>
              <w:right w:val="nil"/>
            </w:tcBorders>
          </w:tcPr>
          <w:p w14:paraId="38608AC3" w14:textId="77777777" w:rsidR="00E131A7" w:rsidRDefault="00E131A7">
            <w:pPr>
              <w:spacing w:after="0"/>
              <w:jc w:val="center"/>
              <w:rPr>
                <w:rFonts w:ascii="Times New Roman" w:hAnsi="Times New Roman" w:cs="Times New Roman"/>
                <w:sz w:val="24"/>
                <w:szCs w:val="24"/>
                <w:lang w:val="en-US"/>
              </w:rPr>
            </w:pPr>
          </w:p>
        </w:tc>
        <w:tc>
          <w:tcPr>
            <w:tcW w:w="1465" w:type="dxa"/>
            <w:tcBorders>
              <w:top w:val="single" w:sz="18" w:space="0" w:color="auto"/>
              <w:left w:val="nil"/>
              <w:bottom w:val="single" w:sz="2" w:space="0" w:color="auto"/>
              <w:right w:val="nil"/>
            </w:tcBorders>
          </w:tcPr>
          <w:p w14:paraId="6AB82ED5"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E131A7" w14:paraId="4059108E" w14:textId="77777777">
        <w:trPr>
          <w:cantSplit/>
        </w:trPr>
        <w:tc>
          <w:tcPr>
            <w:tcW w:w="4210" w:type="dxa"/>
            <w:gridSpan w:val="2"/>
            <w:vMerge/>
            <w:tcBorders>
              <w:top w:val="nil"/>
              <w:left w:val="nil"/>
              <w:bottom w:val="single" w:sz="18" w:space="0" w:color="auto"/>
              <w:right w:val="nil"/>
            </w:tcBorders>
          </w:tcPr>
          <w:p w14:paraId="39B81C05" w14:textId="77777777" w:rsidR="00E131A7" w:rsidRDefault="00E131A7">
            <w:pPr>
              <w:spacing w:after="0"/>
              <w:rPr>
                <w:rFonts w:ascii="Times New Roman" w:hAnsi="Times New Roman" w:cs="Times New Roman"/>
                <w:sz w:val="24"/>
                <w:szCs w:val="24"/>
                <w:lang w:val="en-US"/>
              </w:rPr>
            </w:pPr>
          </w:p>
        </w:tc>
        <w:tc>
          <w:tcPr>
            <w:tcW w:w="0" w:type="auto"/>
            <w:tcBorders>
              <w:top w:val="single" w:sz="2" w:space="0" w:color="auto"/>
              <w:left w:val="nil"/>
              <w:bottom w:val="single" w:sz="2" w:space="0" w:color="auto"/>
              <w:right w:val="nil"/>
            </w:tcBorders>
            <w:vAlign w:val="center"/>
          </w:tcPr>
          <w:p w14:paraId="6717C32E"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465" w:type="dxa"/>
            <w:tcBorders>
              <w:top w:val="single" w:sz="2" w:space="0" w:color="auto"/>
              <w:left w:val="nil"/>
              <w:bottom w:val="single" w:sz="2" w:space="0" w:color="auto"/>
              <w:right w:val="nil"/>
            </w:tcBorders>
            <w:vAlign w:val="center"/>
          </w:tcPr>
          <w:p w14:paraId="15A7B3F9"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884" w:type="dxa"/>
            <w:tcBorders>
              <w:top w:val="single" w:sz="2" w:space="0" w:color="auto"/>
              <w:left w:val="nil"/>
              <w:bottom w:val="single" w:sz="2" w:space="0" w:color="auto"/>
              <w:right w:val="nil"/>
            </w:tcBorders>
            <w:vAlign w:val="center"/>
          </w:tcPr>
          <w:p w14:paraId="5DB01F63"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Estim</w:t>
            </w:r>
          </w:p>
        </w:tc>
        <w:tc>
          <w:tcPr>
            <w:tcW w:w="236" w:type="dxa"/>
            <w:tcBorders>
              <w:top w:val="nil"/>
              <w:left w:val="nil"/>
              <w:bottom w:val="single" w:sz="2" w:space="0" w:color="auto"/>
              <w:right w:val="nil"/>
            </w:tcBorders>
          </w:tcPr>
          <w:p w14:paraId="48B10131" w14:textId="77777777" w:rsidR="00E131A7" w:rsidRDefault="00E131A7">
            <w:pPr>
              <w:spacing w:after="0" w:line="240" w:lineRule="auto"/>
              <w:jc w:val="center"/>
              <w:rPr>
                <w:rFonts w:ascii="Times New Roman" w:hAnsi="Times New Roman" w:cs="Times New Roman"/>
                <w:sz w:val="24"/>
                <w:szCs w:val="24"/>
                <w:lang w:val="en-US"/>
              </w:rPr>
            </w:pPr>
          </w:p>
        </w:tc>
        <w:tc>
          <w:tcPr>
            <w:tcW w:w="518" w:type="dxa"/>
            <w:tcBorders>
              <w:top w:val="single" w:sz="2" w:space="0" w:color="auto"/>
              <w:left w:val="nil"/>
              <w:bottom w:val="single" w:sz="2" w:space="0" w:color="auto"/>
              <w:right w:val="nil"/>
            </w:tcBorders>
          </w:tcPr>
          <w:p w14:paraId="498781AD"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465" w:type="dxa"/>
            <w:tcBorders>
              <w:top w:val="single" w:sz="2" w:space="0" w:color="auto"/>
              <w:left w:val="nil"/>
              <w:bottom w:val="single" w:sz="2" w:space="0" w:color="auto"/>
              <w:right w:val="nil"/>
            </w:tcBorders>
            <w:vAlign w:val="center"/>
          </w:tcPr>
          <w:p w14:paraId="6E86B19F"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E131A7" w14:paraId="214F520B" w14:textId="77777777">
        <w:tc>
          <w:tcPr>
            <w:tcW w:w="4210" w:type="dxa"/>
            <w:gridSpan w:val="2"/>
            <w:tcBorders>
              <w:top w:val="single" w:sz="18" w:space="0" w:color="auto"/>
              <w:left w:val="nil"/>
              <w:bottom w:val="single" w:sz="4" w:space="0" w:color="auto"/>
              <w:right w:val="nil"/>
            </w:tcBorders>
          </w:tcPr>
          <w:p w14:paraId="33DCF1BA"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right w:val="nil"/>
            </w:tcBorders>
            <w:vAlign w:val="center"/>
          </w:tcPr>
          <w:p w14:paraId="3E3233C1" w14:textId="77777777" w:rsidR="00E131A7" w:rsidRDefault="00E131A7">
            <w:pPr>
              <w:spacing w:after="0"/>
              <w:jc w:val="center"/>
              <w:rPr>
                <w:rFonts w:ascii="Times New Roman" w:hAnsi="Times New Roman" w:cs="Times New Roman"/>
                <w:sz w:val="24"/>
                <w:szCs w:val="24"/>
                <w:lang w:val="en-US"/>
              </w:rPr>
            </w:pPr>
          </w:p>
        </w:tc>
        <w:tc>
          <w:tcPr>
            <w:tcW w:w="1465" w:type="dxa"/>
            <w:tcBorders>
              <w:top w:val="single" w:sz="18" w:space="0" w:color="auto"/>
              <w:left w:val="nil"/>
              <w:bottom w:val="single" w:sz="4" w:space="0" w:color="auto"/>
              <w:right w:val="nil"/>
            </w:tcBorders>
            <w:vAlign w:val="center"/>
          </w:tcPr>
          <w:p w14:paraId="26F83C05" w14:textId="77777777" w:rsidR="00E131A7" w:rsidRDefault="00E131A7">
            <w:pPr>
              <w:spacing w:after="0"/>
              <w:rPr>
                <w:rFonts w:ascii="Times New Roman" w:hAnsi="Times New Roman" w:cs="Times New Roman"/>
                <w:sz w:val="24"/>
                <w:szCs w:val="24"/>
                <w:lang w:val="en-US"/>
              </w:rPr>
            </w:pPr>
          </w:p>
        </w:tc>
        <w:tc>
          <w:tcPr>
            <w:tcW w:w="884" w:type="dxa"/>
            <w:tcBorders>
              <w:top w:val="single" w:sz="18" w:space="0" w:color="auto"/>
              <w:left w:val="nil"/>
              <w:bottom w:val="single" w:sz="4" w:space="0" w:color="auto"/>
              <w:right w:val="nil"/>
            </w:tcBorders>
            <w:vAlign w:val="center"/>
          </w:tcPr>
          <w:p w14:paraId="1C235B8B" w14:textId="77777777" w:rsidR="00E131A7" w:rsidRDefault="00E131A7">
            <w:pPr>
              <w:spacing w:after="0"/>
              <w:rPr>
                <w:rFonts w:ascii="Times New Roman" w:hAnsi="Times New Roman" w:cs="Times New Roman"/>
                <w:sz w:val="24"/>
                <w:szCs w:val="24"/>
                <w:lang w:val="en-US"/>
              </w:rPr>
            </w:pPr>
          </w:p>
        </w:tc>
        <w:tc>
          <w:tcPr>
            <w:tcW w:w="236" w:type="dxa"/>
            <w:tcBorders>
              <w:top w:val="single" w:sz="18" w:space="0" w:color="auto"/>
              <w:left w:val="nil"/>
              <w:bottom w:val="single" w:sz="4" w:space="0" w:color="auto"/>
              <w:right w:val="nil"/>
            </w:tcBorders>
          </w:tcPr>
          <w:p w14:paraId="137BA12A" w14:textId="77777777" w:rsidR="00E131A7" w:rsidRDefault="00E131A7">
            <w:pPr>
              <w:spacing w:after="0" w:line="240" w:lineRule="auto"/>
              <w:jc w:val="center"/>
              <w:rPr>
                <w:rFonts w:ascii="Times New Roman" w:hAnsi="Times New Roman" w:cs="Times New Roman"/>
                <w:sz w:val="24"/>
                <w:szCs w:val="24"/>
                <w:lang w:val="en-US"/>
              </w:rPr>
            </w:pPr>
          </w:p>
        </w:tc>
        <w:tc>
          <w:tcPr>
            <w:tcW w:w="518" w:type="dxa"/>
            <w:tcBorders>
              <w:top w:val="single" w:sz="18" w:space="0" w:color="auto"/>
              <w:left w:val="nil"/>
              <w:bottom w:val="single" w:sz="4" w:space="0" w:color="auto"/>
              <w:right w:val="nil"/>
            </w:tcBorders>
          </w:tcPr>
          <w:p w14:paraId="08E28E8B" w14:textId="77777777" w:rsidR="00E131A7" w:rsidRDefault="00E131A7">
            <w:pPr>
              <w:spacing w:after="0" w:line="240" w:lineRule="auto"/>
              <w:jc w:val="center"/>
              <w:rPr>
                <w:rFonts w:ascii="Times New Roman" w:hAnsi="Times New Roman" w:cs="Times New Roman"/>
                <w:sz w:val="24"/>
                <w:szCs w:val="24"/>
                <w:lang w:val="en-US"/>
              </w:rPr>
            </w:pPr>
          </w:p>
        </w:tc>
        <w:tc>
          <w:tcPr>
            <w:tcW w:w="1465" w:type="dxa"/>
            <w:tcBorders>
              <w:top w:val="single" w:sz="18" w:space="0" w:color="auto"/>
              <w:left w:val="nil"/>
              <w:bottom w:val="single" w:sz="4" w:space="0" w:color="auto"/>
              <w:right w:val="nil"/>
            </w:tcBorders>
            <w:vAlign w:val="center"/>
          </w:tcPr>
          <w:p w14:paraId="76832C81" w14:textId="77777777" w:rsidR="00E131A7" w:rsidRDefault="00E131A7">
            <w:pPr>
              <w:spacing w:after="0"/>
              <w:rPr>
                <w:rFonts w:ascii="Times New Roman" w:hAnsi="Times New Roman" w:cs="Times New Roman"/>
                <w:sz w:val="24"/>
                <w:szCs w:val="24"/>
                <w:lang w:val="en-US"/>
              </w:rPr>
            </w:pPr>
          </w:p>
        </w:tc>
      </w:tr>
      <w:tr w:rsidR="00E131A7" w14:paraId="2C2F2760" w14:textId="77777777">
        <w:tc>
          <w:tcPr>
            <w:tcW w:w="236" w:type="dxa"/>
            <w:tcBorders>
              <w:top w:val="single" w:sz="4" w:space="0" w:color="auto"/>
              <w:left w:val="nil"/>
              <w:bottom w:val="nil"/>
              <w:right w:val="nil"/>
            </w:tcBorders>
          </w:tcPr>
          <w:p w14:paraId="7B0B292A" w14:textId="77777777" w:rsidR="00E131A7" w:rsidRDefault="00E131A7">
            <w:pPr>
              <w:spacing w:after="0"/>
              <w:rPr>
                <w:rFonts w:ascii="Times New Roman" w:hAnsi="Times New Roman" w:cs="Times New Roman"/>
                <w:sz w:val="24"/>
                <w:szCs w:val="24"/>
                <w:lang w:val="en-US"/>
              </w:rPr>
            </w:pPr>
          </w:p>
        </w:tc>
        <w:tc>
          <w:tcPr>
            <w:tcW w:w="3974" w:type="dxa"/>
            <w:tcBorders>
              <w:top w:val="single" w:sz="4" w:space="0" w:color="auto"/>
              <w:left w:val="nil"/>
              <w:bottom w:val="nil"/>
              <w:right w:val="nil"/>
            </w:tcBorders>
          </w:tcPr>
          <w:p w14:paraId="763720CC"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(early flowering)</w:t>
            </w:r>
          </w:p>
        </w:tc>
        <w:tc>
          <w:tcPr>
            <w:tcW w:w="0" w:type="auto"/>
            <w:tcBorders>
              <w:top w:val="single" w:sz="4" w:space="0" w:color="auto"/>
              <w:left w:val="nil"/>
              <w:bottom w:val="nil"/>
              <w:right w:val="nil"/>
            </w:tcBorders>
            <w:vAlign w:val="center"/>
          </w:tcPr>
          <w:p w14:paraId="3BF22BB8"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14:paraId="54840430"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0.42</w:t>
            </w:r>
          </w:p>
        </w:tc>
        <w:tc>
          <w:tcPr>
            <w:tcW w:w="884" w:type="dxa"/>
            <w:tcBorders>
              <w:top w:val="single" w:sz="4" w:space="0" w:color="auto"/>
              <w:left w:val="nil"/>
              <w:bottom w:val="nil"/>
              <w:right w:val="nil"/>
            </w:tcBorders>
            <w:vAlign w:val="center"/>
          </w:tcPr>
          <w:p w14:paraId="67A1972D" w14:textId="77777777" w:rsidR="00E131A7" w:rsidRDefault="00E131A7">
            <w:pPr>
              <w:spacing w:after="0"/>
              <w:rPr>
                <w:rFonts w:ascii="Times New Roman" w:hAnsi="Times New Roman" w:cs="Times New Roman"/>
                <w:sz w:val="24"/>
                <w:szCs w:val="24"/>
                <w:lang w:val="en-US"/>
              </w:rPr>
            </w:pPr>
          </w:p>
        </w:tc>
        <w:tc>
          <w:tcPr>
            <w:tcW w:w="236" w:type="dxa"/>
            <w:tcBorders>
              <w:top w:val="single" w:sz="4" w:space="0" w:color="auto"/>
              <w:left w:val="nil"/>
              <w:bottom w:val="nil"/>
              <w:right w:val="nil"/>
            </w:tcBorders>
          </w:tcPr>
          <w:p w14:paraId="3D318F36" w14:textId="77777777" w:rsidR="00E131A7" w:rsidRDefault="00E131A7">
            <w:pPr>
              <w:spacing w:after="0" w:line="240" w:lineRule="auto"/>
              <w:jc w:val="center"/>
              <w:rPr>
                <w:rFonts w:ascii="Times New Roman" w:hAnsi="Times New Roman" w:cs="Times New Roman"/>
                <w:sz w:val="24"/>
                <w:szCs w:val="24"/>
                <w:lang w:val="en-US"/>
              </w:rPr>
            </w:pPr>
          </w:p>
        </w:tc>
        <w:tc>
          <w:tcPr>
            <w:tcW w:w="518" w:type="dxa"/>
            <w:tcBorders>
              <w:top w:val="single" w:sz="4" w:space="0" w:color="auto"/>
              <w:left w:val="nil"/>
              <w:bottom w:val="nil"/>
              <w:right w:val="nil"/>
            </w:tcBorders>
          </w:tcPr>
          <w:p w14:paraId="314FD9BE"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14:paraId="5F6120AB"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2.45</w:t>
            </w:r>
          </w:p>
        </w:tc>
      </w:tr>
      <w:tr w:rsidR="00E131A7" w14:paraId="274A0AE5" w14:textId="77777777">
        <w:tc>
          <w:tcPr>
            <w:tcW w:w="236" w:type="dxa"/>
            <w:tcBorders>
              <w:top w:val="nil"/>
              <w:left w:val="nil"/>
              <w:bottom w:val="nil"/>
              <w:right w:val="nil"/>
            </w:tcBorders>
          </w:tcPr>
          <w:p w14:paraId="28064CE4" w14:textId="77777777" w:rsidR="00E131A7" w:rsidRDefault="00E131A7">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14C09774"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w:t>
            </w:r>
          </w:p>
        </w:tc>
        <w:tc>
          <w:tcPr>
            <w:tcW w:w="0" w:type="auto"/>
            <w:tcBorders>
              <w:top w:val="nil"/>
              <w:left w:val="nil"/>
              <w:bottom w:val="nil"/>
              <w:right w:val="nil"/>
            </w:tcBorders>
            <w:vAlign w:val="center"/>
          </w:tcPr>
          <w:p w14:paraId="3B7F01B3"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12711196"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207.08***</w:t>
            </w:r>
          </w:p>
        </w:tc>
        <w:tc>
          <w:tcPr>
            <w:tcW w:w="884" w:type="dxa"/>
            <w:tcBorders>
              <w:top w:val="nil"/>
              <w:left w:val="nil"/>
              <w:bottom w:val="nil"/>
              <w:right w:val="nil"/>
            </w:tcBorders>
            <w:vAlign w:val="center"/>
          </w:tcPr>
          <w:p w14:paraId="16BC6E01" w14:textId="77777777" w:rsidR="00E131A7" w:rsidRDefault="00E131A7">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55D4CCEA" w14:textId="77777777" w:rsidR="00E131A7" w:rsidRDefault="00E131A7">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14:paraId="5FC621D2"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4F0C55F2"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69.87***</w:t>
            </w:r>
          </w:p>
        </w:tc>
      </w:tr>
      <w:tr w:rsidR="00E131A7" w14:paraId="1109DC27" w14:textId="77777777">
        <w:tc>
          <w:tcPr>
            <w:tcW w:w="236" w:type="dxa"/>
            <w:tcBorders>
              <w:top w:val="nil"/>
              <w:left w:val="nil"/>
              <w:bottom w:val="nil"/>
              <w:right w:val="nil"/>
            </w:tcBorders>
          </w:tcPr>
          <w:p w14:paraId="5E90AED5" w14:textId="77777777" w:rsidR="00E131A7" w:rsidRDefault="00E131A7">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6F9011B2"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Shoot height</w:t>
            </w:r>
          </w:p>
        </w:tc>
        <w:tc>
          <w:tcPr>
            <w:tcW w:w="0" w:type="auto"/>
            <w:tcBorders>
              <w:top w:val="nil"/>
              <w:left w:val="nil"/>
              <w:bottom w:val="nil"/>
              <w:right w:val="nil"/>
            </w:tcBorders>
            <w:vAlign w:val="center"/>
          </w:tcPr>
          <w:p w14:paraId="0503BE39"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7BA53B30"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6.25 *</w:t>
            </w:r>
          </w:p>
        </w:tc>
        <w:tc>
          <w:tcPr>
            <w:tcW w:w="884" w:type="dxa"/>
            <w:tcBorders>
              <w:top w:val="nil"/>
              <w:left w:val="nil"/>
              <w:bottom w:val="nil"/>
              <w:right w:val="nil"/>
            </w:tcBorders>
            <w:vAlign w:val="center"/>
          </w:tcPr>
          <w:p w14:paraId="0CDCA045"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0.122</w:t>
            </w:r>
          </w:p>
        </w:tc>
        <w:tc>
          <w:tcPr>
            <w:tcW w:w="236" w:type="dxa"/>
            <w:tcBorders>
              <w:top w:val="nil"/>
              <w:left w:val="nil"/>
              <w:bottom w:val="nil"/>
              <w:right w:val="nil"/>
            </w:tcBorders>
          </w:tcPr>
          <w:p w14:paraId="06FD260D" w14:textId="77777777" w:rsidR="00E131A7" w:rsidRDefault="00E131A7">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14:paraId="38A96FEE"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5737C192"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0.41</w:t>
            </w:r>
          </w:p>
        </w:tc>
      </w:tr>
      <w:tr w:rsidR="00E131A7" w14:paraId="64DC1F9E" w14:textId="77777777">
        <w:tc>
          <w:tcPr>
            <w:tcW w:w="236" w:type="dxa"/>
            <w:tcBorders>
              <w:top w:val="nil"/>
              <w:left w:val="nil"/>
              <w:bottom w:val="nil"/>
              <w:right w:val="nil"/>
            </w:tcBorders>
          </w:tcPr>
          <w:p w14:paraId="424F7D0A" w14:textId="77777777" w:rsidR="00E131A7" w:rsidRDefault="00E131A7">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7E7CBD4C"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Phenology</w:t>
            </w:r>
          </w:p>
        </w:tc>
        <w:tc>
          <w:tcPr>
            <w:tcW w:w="0" w:type="auto"/>
            <w:tcBorders>
              <w:top w:val="nil"/>
              <w:left w:val="nil"/>
              <w:bottom w:val="nil"/>
              <w:right w:val="nil"/>
            </w:tcBorders>
            <w:vAlign w:val="center"/>
          </w:tcPr>
          <w:p w14:paraId="1277168E"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14:paraId="7DA9087E"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3.10***</w:t>
            </w:r>
          </w:p>
        </w:tc>
        <w:tc>
          <w:tcPr>
            <w:tcW w:w="884" w:type="dxa"/>
            <w:tcBorders>
              <w:top w:val="nil"/>
              <w:left w:val="nil"/>
              <w:bottom w:val="nil"/>
              <w:right w:val="nil"/>
            </w:tcBorders>
            <w:vAlign w:val="center"/>
          </w:tcPr>
          <w:p w14:paraId="58B7D1D8" w14:textId="77777777" w:rsidR="00E131A7" w:rsidRDefault="00E131A7">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1EFA1FEA" w14:textId="77777777" w:rsidR="00E131A7" w:rsidRDefault="00E131A7">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14:paraId="7CA722AE"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14:paraId="32EA62C6"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1.63*</w:t>
            </w:r>
          </w:p>
        </w:tc>
      </w:tr>
      <w:tr w:rsidR="00E131A7" w14:paraId="620AF738" w14:textId="77777777">
        <w:tc>
          <w:tcPr>
            <w:tcW w:w="236" w:type="dxa"/>
            <w:tcBorders>
              <w:top w:val="nil"/>
              <w:left w:val="nil"/>
              <w:bottom w:val="nil"/>
              <w:right w:val="nil"/>
            </w:tcBorders>
          </w:tcPr>
          <w:p w14:paraId="6BB5DA7F" w14:textId="77777777" w:rsidR="00E131A7" w:rsidRDefault="00E131A7">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3A8C1BC5"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Flower number</w:t>
            </w:r>
          </w:p>
        </w:tc>
        <w:tc>
          <w:tcPr>
            <w:tcW w:w="0" w:type="auto"/>
            <w:tcBorders>
              <w:top w:val="nil"/>
              <w:left w:val="nil"/>
              <w:bottom w:val="nil"/>
              <w:right w:val="nil"/>
            </w:tcBorders>
            <w:vAlign w:val="center"/>
          </w:tcPr>
          <w:p w14:paraId="2C12221E"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14:paraId="4EB3B2A9"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4.78***</w:t>
            </w:r>
          </w:p>
        </w:tc>
        <w:tc>
          <w:tcPr>
            <w:tcW w:w="884" w:type="dxa"/>
            <w:tcBorders>
              <w:top w:val="nil"/>
              <w:left w:val="nil"/>
              <w:bottom w:val="nil"/>
              <w:right w:val="nil"/>
            </w:tcBorders>
            <w:vAlign w:val="center"/>
          </w:tcPr>
          <w:p w14:paraId="5ED9EE76" w14:textId="77777777" w:rsidR="00E131A7" w:rsidRDefault="00E131A7">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699E0260" w14:textId="77777777" w:rsidR="00E131A7" w:rsidRDefault="00E131A7">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14:paraId="6DCE1116"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14:paraId="15726EA2"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2.56***</w:t>
            </w:r>
          </w:p>
        </w:tc>
      </w:tr>
      <w:tr w:rsidR="00E131A7" w14:paraId="27265580" w14:textId="77777777">
        <w:tc>
          <w:tcPr>
            <w:tcW w:w="236" w:type="dxa"/>
            <w:tcBorders>
              <w:top w:val="nil"/>
              <w:left w:val="nil"/>
              <w:bottom w:val="nil"/>
              <w:right w:val="nil"/>
            </w:tcBorders>
          </w:tcPr>
          <w:p w14:paraId="59BB0C4A" w14:textId="77777777" w:rsidR="00E131A7" w:rsidRDefault="00E131A7">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77D350C4"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Population × Shoot height</w:t>
            </w:r>
          </w:p>
        </w:tc>
        <w:tc>
          <w:tcPr>
            <w:tcW w:w="0" w:type="auto"/>
            <w:tcBorders>
              <w:top w:val="nil"/>
              <w:left w:val="nil"/>
              <w:bottom w:val="nil"/>
              <w:right w:val="nil"/>
            </w:tcBorders>
            <w:vAlign w:val="center"/>
          </w:tcPr>
          <w:p w14:paraId="00CE5FE6"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14:paraId="0841B53A"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1.12</w:t>
            </w:r>
          </w:p>
        </w:tc>
        <w:tc>
          <w:tcPr>
            <w:tcW w:w="884" w:type="dxa"/>
            <w:tcBorders>
              <w:top w:val="nil"/>
              <w:left w:val="nil"/>
              <w:bottom w:val="nil"/>
              <w:right w:val="nil"/>
            </w:tcBorders>
            <w:vAlign w:val="center"/>
          </w:tcPr>
          <w:p w14:paraId="5BD22E2A" w14:textId="77777777" w:rsidR="00E131A7" w:rsidRDefault="00E131A7">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2941DA29" w14:textId="77777777" w:rsidR="00E131A7" w:rsidRDefault="00E131A7">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14:paraId="5E5B3168"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14:paraId="6B834CCD"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2.63**</w:t>
            </w:r>
          </w:p>
        </w:tc>
      </w:tr>
      <w:tr w:rsidR="00E131A7" w14:paraId="76C34A2C" w14:textId="77777777">
        <w:tc>
          <w:tcPr>
            <w:tcW w:w="236" w:type="dxa"/>
            <w:tcBorders>
              <w:top w:val="nil"/>
              <w:left w:val="nil"/>
              <w:bottom w:val="nil"/>
              <w:right w:val="nil"/>
            </w:tcBorders>
          </w:tcPr>
          <w:p w14:paraId="04AAE140" w14:textId="77777777" w:rsidR="00E131A7" w:rsidRDefault="00E131A7">
            <w:pPr>
              <w:spacing w:after="0" w:line="240" w:lineRule="auto"/>
              <w:rPr>
                <w:rFonts w:ascii="Times New Roman" w:hAnsi="Times New Roman" w:cs="Times New Roman"/>
                <w:sz w:val="24"/>
                <w:szCs w:val="24"/>
                <w:lang w:val="en-US"/>
              </w:rPr>
            </w:pPr>
          </w:p>
        </w:tc>
        <w:tc>
          <w:tcPr>
            <w:tcW w:w="3974" w:type="dxa"/>
            <w:tcBorders>
              <w:top w:val="nil"/>
              <w:left w:val="nil"/>
              <w:bottom w:val="nil"/>
              <w:right w:val="nil"/>
            </w:tcBorders>
          </w:tcPr>
          <w:p w14:paraId="2A900E3F" w14:textId="77777777" w:rsidR="00E131A7" w:rsidRDefault="00E131A7">
            <w:pPr>
              <w:spacing w:after="0" w:line="240" w:lineRule="auto"/>
              <w:rPr>
                <w:rFonts w:ascii="Times New Roman" w:hAnsi="Times New Roman" w:cs="Times New Roman"/>
                <w:sz w:val="24"/>
                <w:szCs w:val="24"/>
                <w:lang w:val="en-US"/>
              </w:rPr>
            </w:pPr>
          </w:p>
        </w:tc>
        <w:tc>
          <w:tcPr>
            <w:tcW w:w="0" w:type="auto"/>
            <w:tcBorders>
              <w:top w:val="nil"/>
              <w:left w:val="nil"/>
              <w:bottom w:val="nil"/>
              <w:right w:val="nil"/>
            </w:tcBorders>
            <w:vAlign w:val="center"/>
          </w:tcPr>
          <w:p w14:paraId="737F50FD" w14:textId="77777777" w:rsidR="00E131A7" w:rsidRDefault="00E131A7">
            <w:pPr>
              <w:spacing w:after="0" w:line="240" w:lineRule="auto"/>
              <w:jc w:val="center"/>
              <w:rPr>
                <w:rFonts w:ascii="Times New Roman" w:hAnsi="Times New Roman" w:cs="Times New Roman"/>
                <w:sz w:val="24"/>
                <w:szCs w:val="24"/>
                <w:lang w:val="en-US"/>
              </w:rPr>
            </w:pPr>
          </w:p>
        </w:tc>
        <w:tc>
          <w:tcPr>
            <w:tcW w:w="1465" w:type="dxa"/>
            <w:tcBorders>
              <w:top w:val="nil"/>
              <w:left w:val="nil"/>
              <w:bottom w:val="nil"/>
              <w:right w:val="nil"/>
            </w:tcBorders>
            <w:vAlign w:val="center"/>
          </w:tcPr>
          <w:p w14:paraId="7652EC66" w14:textId="77777777" w:rsidR="00E131A7" w:rsidRDefault="00E131A7">
            <w:pPr>
              <w:tabs>
                <w:tab w:val="decimal" w:pos="-7922"/>
              </w:tabs>
              <w:spacing w:after="0" w:line="240" w:lineRule="auto"/>
              <w:rPr>
                <w:rFonts w:ascii="Times New Roman" w:hAnsi="Times New Roman" w:cs="Times New Roman"/>
                <w:sz w:val="24"/>
                <w:szCs w:val="24"/>
                <w:lang w:val="en-US"/>
              </w:rPr>
            </w:pPr>
          </w:p>
        </w:tc>
        <w:tc>
          <w:tcPr>
            <w:tcW w:w="884" w:type="dxa"/>
            <w:tcBorders>
              <w:top w:val="nil"/>
              <w:left w:val="nil"/>
              <w:bottom w:val="nil"/>
              <w:right w:val="nil"/>
            </w:tcBorders>
            <w:vAlign w:val="center"/>
          </w:tcPr>
          <w:p w14:paraId="6643F3DF" w14:textId="77777777" w:rsidR="00E131A7" w:rsidRDefault="00E131A7">
            <w:pPr>
              <w:spacing w:after="0" w:line="240" w:lineRule="auto"/>
              <w:rPr>
                <w:rFonts w:ascii="Times New Roman" w:hAnsi="Times New Roman" w:cs="Times New Roman"/>
                <w:sz w:val="24"/>
                <w:szCs w:val="24"/>
                <w:lang w:val="en-US"/>
              </w:rPr>
            </w:pPr>
          </w:p>
        </w:tc>
        <w:tc>
          <w:tcPr>
            <w:tcW w:w="236" w:type="dxa"/>
            <w:tcBorders>
              <w:top w:val="nil"/>
              <w:left w:val="nil"/>
              <w:bottom w:val="nil"/>
              <w:right w:val="nil"/>
            </w:tcBorders>
          </w:tcPr>
          <w:p w14:paraId="57EFA4BA" w14:textId="77777777" w:rsidR="00E131A7" w:rsidRDefault="00E131A7">
            <w:pPr>
              <w:spacing w:after="0" w:line="240" w:lineRule="auto"/>
              <w:jc w:val="center"/>
              <w:rPr>
                <w:rFonts w:ascii="Times New Roman" w:hAnsi="Times New Roman" w:cs="Times New Roman"/>
                <w:sz w:val="24"/>
                <w:szCs w:val="24"/>
                <w:lang w:val="en-US"/>
              </w:rPr>
            </w:pPr>
          </w:p>
        </w:tc>
        <w:tc>
          <w:tcPr>
            <w:tcW w:w="518" w:type="dxa"/>
            <w:tcBorders>
              <w:top w:val="nil"/>
              <w:left w:val="nil"/>
              <w:bottom w:val="nil"/>
              <w:right w:val="nil"/>
            </w:tcBorders>
          </w:tcPr>
          <w:p w14:paraId="1F8F50EF" w14:textId="77777777" w:rsidR="00E131A7" w:rsidRDefault="00E131A7">
            <w:pPr>
              <w:spacing w:after="0" w:line="240" w:lineRule="auto"/>
              <w:jc w:val="center"/>
              <w:rPr>
                <w:rFonts w:ascii="Times New Roman" w:hAnsi="Times New Roman" w:cs="Times New Roman"/>
                <w:sz w:val="24"/>
                <w:szCs w:val="24"/>
                <w:lang w:val="en-US"/>
              </w:rPr>
            </w:pPr>
          </w:p>
        </w:tc>
        <w:tc>
          <w:tcPr>
            <w:tcW w:w="1465" w:type="dxa"/>
            <w:tcBorders>
              <w:top w:val="nil"/>
              <w:left w:val="nil"/>
              <w:bottom w:val="nil"/>
              <w:right w:val="nil"/>
            </w:tcBorders>
            <w:vAlign w:val="center"/>
          </w:tcPr>
          <w:p w14:paraId="5820A0BD" w14:textId="77777777" w:rsidR="00E131A7" w:rsidRDefault="00E131A7">
            <w:pPr>
              <w:spacing w:after="0" w:line="240" w:lineRule="auto"/>
              <w:rPr>
                <w:rFonts w:ascii="Times New Roman" w:hAnsi="Times New Roman" w:cs="Times New Roman"/>
                <w:sz w:val="24"/>
                <w:szCs w:val="24"/>
                <w:lang w:val="en-US"/>
              </w:rPr>
            </w:pPr>
          </w:p>
        </w:tc>
      </w:tr>
      <w:tr w:rsidR="00E131A7" w14:paraId="15035BF5" w14:textId="77777777">
        <w:tc>
          <w:tcPr>
            <w:tcW w:w="4210" w:type="dxa"/>
            <w:gridSpan w:val="2"/>
            <w:tcBorders>
              <w:top w:val="nil"/>
              <w:left w:val="nil"/>
              <w:bottom w:val="single" w:sz="4" w:space="0" w:color="auto"/>
              <w:right w:val="nil"/>
            </w:tcBorders>
          </w:tcPr>
          <w:p w14:paraId="3D01802E"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B) Non-linear terms</w:t>
            </w:r>
          </w:p>
        </w:tc>
        <w:tc>
          <w:tcPr>
            <w:tcW w:w="0" w:type="auto"/>
            <w:tcBorders>
              <w:top w:val="nil"/>
              <w:left w:val="nil"/>
              <w:bottom w:val="single" w:sz="4" w:space="0" w:color="auto"/>
              <w:right w:val="nil"/>
            </w:tcBorders>
            <w:vAlign w:val="center"/>
          </w:tcPr>
          <w:p w14:paraId="7D9F4AD6" w14:textId="77777777" w:rsidR="00E131A7" w:rsidRDefault="00E131A7">
            <w:pPr>
              <w:spacing w:after="0"/>
              <w:jc w:val="center"/>
              <w:rPr>
                <w:rFonts w:ascii="Times New Roman" w:hAnsi="Times New Roman" w:cs="Times New Roman"/>
                <w:sz w:val="24"/>
                <w:szCs w:val="24"/>
                <w:lang w:val="en-US"/>
              </w:rPr>
            </w:pPr>
          </w:p>
        </w:tc>
        <w:tc>
          <w:tcPr>
            <w:tcW w:w="1465" w:type="dxa"/>
            <w:tcBorders>
              <w:top w:val="nil"/>
              <w:left w:val="nil"/>
              <w:bottom w:val="single" w:sz="4" w:space="0" w:color="auto"/>
              <w:right w:val="nil"/>
            </w:tcBorders>
            <w:vAlign w:val="center"/>
          </w:tcPr>
          <w:p w14:paraId="6306E3AF" w14:textId="77777777" w:rsidR="00E131A7" w:rsidRDefault="00E131A7">
            <w:pPr>
              <w:tabs>
                <w:tab w:val="decimal" w:pos="-7922"/>
              </w:tabs>
              <w:spacing w:after="0"/>
              <w:rPr>
                <w:rFonts w:ascii="Times New Roman" w:hAnsi="Times New Roman" w:cs="Times New Roman"/>
                <w:sz w:val="24"/>
                <w:szCs w:val="24"/>
                <w:lang w:val="en-US"/>
              </w:rPr>
            </w:pPr>
          </w:p>
        </w:tc>
        <w:tc>
          <w:tcPr>
            <w:tcW w:w="884" w:type="dxa"/>
            <w:tcBorders>
              <w:top w:val="nil"/>
              <w:left w:val="nil"/>
              <w:bottom w:val="single" w:sz="4" w:space="0" w:color="auto"/>
              <w:right w:val="nil"/>
            </w:tcBorders>
            <w:vAlign w:val="center"/>
          </w:tcPr>
          <w:p w14:paraId="1A5998CD" w14:textId="77777777" w:rsidR="00E131A7" w:rsidRDefault="00E131A7">
            <w:pPr>
              <w:spacing w:after="0"/>
              <w:rPr>
                <w:rFonts w:ascii="Times New Roman" w:hAnsi="Times New Roman" w:cs="Times New Roman"/>
                <w:sz w:val="24"/>
                <w:szCs w:val="24"/>
                <w:lang w:val="en-US"/>
              </w:rPr>
            </w:pPr>
          </w:p>
        </w:tc>
        <w:tc>
          <w:tcPr>
            <w:tcW w:w="236" w:type="dxa"/>
            <w:tcBorders>
              <w:top w:val="nil"/>
              <w:left w:val="nil"/>
              <w:bottom w:val="single" w:sz="4" w:space="0" w:color="auto"/>
              <w:right w:val="nil"/>
            </w:tcBorders>
          </w:tcPr>
          <w:p w14:paraId="7A47BD59" w14:textId="77777777" w:rsidR="00E131A7" w:rsidRDefault="00E131A7">
            <w:pPr>
              <w:spacing w:after="0"/>
              <w:jc w:val="center"/>
              <w:rPr>
                <w:rFonts w:ascii="Times New Roman" w:hAnsi="Times New Roman" w:cs="Times New Roman"/>
                <w:sz w:val="24"/>
                <w:szCs w:val="24"/>
                <w:lang w:val="en-US"/>
              </w:rPr>
            </w:pPr>
          </w:p>
        </w:tc>
        <w:tc>
          <w:tcPr>
            <w:tcW w:w="518" w:type="dxa"/>
            <w:tcBorders>
              <w:top w:val="nil"/>
              <w:left w:val="nil"/>
              <w:bottom w:val="single" w:sz="4" w:space="0" w:color="auto"/>
              <w:right w:val="nil"/>
            </w:tcBorders>
          </w:tcPr>
          <w:p w14:paraId="2D37E71C" w14:textId="77777777" w:rsidR="00E131A7" w:rsidRDefault="00E131A7">
            <w:pPr>
              <w:spacing w:after="0"/>
              <w:jc w:val="center"/>
              <w:rPr>
                <w:rFonts w:ascii="Times New Roman" w:hAnsi="Times New Roman" w:cs="Times New Roman"/>
                <w:sz w:val="24"/>
                <w:szCs w:val="24"/>
                <w:lang w:val="en-US"/>
              </w:rPr>
            </w:pPr>
          </w:p>
        </w:tc>
        <w:tc>
          <w:tcPr>
            <w:tcW w:w="1465" w:type="dxa"/>
            <w:tcBorders>
              <w:top w:val="nil"/>
              <w:left w:val="nil"/>
              <w:bottom w:val="single" w:sz="4" w:space="0" w:color="auto"/>
              <w:right w:val="nil"/>
            </w:tcBorders>
            <w:vAlign w:val="center"/>
          </w:tcPr>
          <w:p w14:paraId="54A9E6AD" w14:textId="77777777" w:rsidR="00E131A7" w:rsidRDefault="00E131A7">
            <w:pPr>
              <w:spacing w:after="0"/>
              <w:rPr>
                <w:rFonts w:ascii="Times New Roman" w:hAnsi="Times New Roman" w:cs="Times New Roman"/>
                <w:sz w:val="24"/>
                <w:szCs w:val="24"/>
                <w:lang w:val="en-US"/>
              </w:rPr>
            </w:pPr>
          </w:p>
        </w:tc>
      </w:tr>
      <w:tr w:rsidR="00E131A7" w14:paraId="356C7C83" w14:textId="77777777">
        <w:tc>
          <w:tcPr>
            <w:tcW w:w="0" w:type="auto"/>
            <w:tcBorders>
              <w:top w:val="single" w:sz="4" w:space="0" w:color="auto"/>
              <w:left w:val="nil"/>
              <w:bottom w:val="nil"/>
              <w:right w:val="nil"/>
            </w:tcBorders>
          </w:tcPr>
          <w:p w14:paraId="3CEB8911" w14:textId="77777777" w:rsidR="00E131A7" w:rsidRDefault="00E131A7">
            <w:pPr>
              <w:spacing w:after="0"/>
              <w:rPr>
                <w:rFonts w:ascii="Times New Roman" w:hAnsi="Times New Roman" w:cs="Times New Roman"/>
                <w:sz w:val="24"/>
                <w:szCs w:val="24"/>
                <w:lang w:val="en-US"/>
              </w:rPr>
            </w:pPr>
          </w:p>
        </w:tc>
        <w:tc>
          <w:tcPr>
            <w:tcW w:w="3974" w:type="dxa"/>
            <w:tcBorders>
              <w:top w:val="single" w:sz="4" w:space="0" w:color="auto"/>
              <w:left w:val="nil"/>
              <w:bottom w:val="nil"/>
              <w:right w:val="nil"/>
            </w:tcBorders>
          </w:tcPr>
          <w:p w14:paraId="32F61A75"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Pr>
                <w:rFonts w:ascii="Times New Roman" w:hAnsi="Times New Roman" w:cs="Times New Roman"/>
                <w:sz w:val="24"/>
                <w:szCs w:val="24"/>
                <w:vertAlign w:val="superscript"/>
                <w:lang w:val="en-US"/>
              </w:rPr>
              <w:t>2</w:t>
            </w:r>
          </w:p>
        </w:tc>
        <w:tc>
          <w:tcPr>
            <w:tcW w:w="0" w:type="auto"/>
            <w:tcBorders>
              <w:top w:val="single" w:sz="4" w:space="0" w:color="auto"/>
              <w:left w:val="nil"/>
              <w:bottom w:val="nil"/>
              <w:right w:val="nil"/>
            </w:tcBorders>
            <w:vAlign w:val="center"/>
          </w:tcPr>
          <w:p w14:paraId="2661C6B5"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14:paraId="1010DD2E"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0.56</w:t>
            </w:r>
          </w:p>
        </w:tc>
        <w:tc>
          <w:tcPr>
            <w:tcW w:w="884" w:type="dxa"/>
            <w:tcBorders>
              <w:top w:val="single" w:sz="4" w:space="0" w:color="auto"/>
              <w:left w:val="nil"/>
              <w:bottom w:val="nil"/>
              <w:right w:val="nil"/>
            </w:tcBorders>
            <w:vAlign w:val="center"/>
          </w:tcPr>
          <w:p w14:paraId="7201F5DD" w14:textId="77777777" w:rsidR="00E131A7" w:rsidRDefault="00E131A7">
            <w:pPr>
              <w:spacing w:after="0"/>
              <w:rPr>
                <w:rFonts w:ascii="Times New Roman" w:hAnsi="Times New Roman" w:cs="Times New Roman"/>
                <w:sz w:val="24"/>
                <w:szCs w:val="24"/>
                <w:lang w:val="en-US"/>
              </w:rPr>
            </w:pPr>
          </w:p>
        </w:tc>
        <w:tc>
          <w:tcPr>
            <w:tcW w:w="236" w:type="dxa"/>
            <w:tcBorders>
              <w:top w:val="single" w:sz="4" w:space="0" w:color="auto"/>
              <w:left w:val="nil"/>
              <w:bottom w:val="nil"/>
              <w:right w:val="nil"/>
            </w:tcBorders>
          </w:tcPr>
          <w:p w14:paraId="50421C6A" w14:textId="77777777" w:rsidR="00E131A7" w:rsidRDefault="00E131A7">
            <w:pPr>
              <w:spacing w:after="0"/>
              <w:jc w:val="center"/>
              <w:rPr>
                <w:rFonts w:ascii="Times New Roman" w:hAnsi="Times New Roman" w:cs="Times New Roman"/>
                <w:sz w:val="24"/>
                <w:szCs w:val="24"/>
                <w:lang w:val="en-US"/>
              </w:rPr>
            </w:pPr>
          </w:p>
        </w:tc>
        <w:tc>
          <w:tcPr>
            <w:tcW w:w="518" w:type="dxa"/>
            <w:tcBorders>
              <w:top w:val="single" w:sz="4" w:space="0" w:color="auto"/>
              <w:left w:val="nil"/>
              <w:bottom w:val="nil"/>
              <w:right w:val="nil"/>
            </w:tcBorders>
          </w:tcPr>
          <w:p w14:paraId="1348F58A"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14:paraId="7100593D"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0.52</w:t>
            </w:r>
          </w:p>
        </w:tc>
      </w:tr>
      <w:tr w:rsidR="00E131A7" w14:paraId="021EC386" w14:textId="77777777">
        <w:tc>
          <w:tcPr>
            <w:tcW w:w="0" w:type="auto"/>
            <w:tcBorders>
              <w:top w:val="nil"/>
              <w:left w:val="nil"/>
              <w:bottom w:val="nil"/>
              <w:right w:val="nil"/>
            </w:tcBorders>
          </w:tcPr>
          <w:p w14:paraId="1DF1711A" w14:textId="77777777" w:rsidR="00E131A7" w:rsidRDefault="00E131A7">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528CBF2C"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14:paraId="7C8ED4D2"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0E877454"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1.58</w:t>
            </w:r>
          </w:p>
        </w:tc>
        <w:tc>
          <w:tcPr>
            <w:tcW w:w="884" w:type="dxa"/>
            <w:tcBorders>
              <w:top w:val="nil"/>
              <w:left w:val="nil"/>
              <w:bottom w:val="nil"/>
              <w:right w:val="nil"/>
            </w:tcBorders>
            <w:vAlign w:val="center"/>
          </w:tcPr>
          <w:p w14:paraId="7D866DB0" w14:textId="77777777" w:rsidR="00E131A7" w:rsidRDefault="00E131A7">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292AFB77" w14:textId="77777777" w:rsidR="00E131A7" w:rsidRDefault="00E131A7">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70FDC7E3"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52EA507E"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0.83</w:t>
            </w:r>
          </w:p>
        </w:tc>
      </w:tr>
      <w:tr w:rsidR="00E131A7" w14:paraId="6700749C" w14:textId="77777777">
        <w:tc>
          <w:tcPr>
            <w:tcW w:w="0" w:type="auto"/>
            <w:tcBorders>
              <w:top w:val="nil"/>
              <w:left w:val="nil"/>
              <w:bottom w:val="nil"/>
              <w:right w:val="nil"/>
            </w:tcBorders>
          </w:tcPr>
          <w:p w14:paraId="713FA5AC" w14:textId="77777777" w:rsidR="00E131A7" w:rsidRDefault="00E131A7">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31C3A7F5"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14:paraId="3A0F1EC5"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711C5151"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0.57</w:t>
            </w:r>
          </w:p>
        </w:tc>
        <w:tc>
          <w:tcPr>
            <w:tcW w:w="884" w:type="dxa"/>
            <w:tcBorders>
              <w:top w:val="nil"/>
              <w:left w:val="nil"/>
              <w:bottom w:val="nil"/>
              <w:right w:val="nil"/>
            </w:tcBorders>
            <w:vAlign w:val="center"/>
          </w:tcPr>
          <w:p w14:paraId="666883E3" w14:textId="77777777" w:rsidR="00E131A7" w:rsidRDefault="00E131A7">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52989838" w14:textId="77777777" w:rsidR="00E131A7" w:rsidRDefault="00E131A7">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431486BE"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0581FE2B"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0.01</w:t>
            </w:r>
          </w:p>
        </w:tc>
      </w:tr>
      <w:tr w:rsidR="00E131A7" w14:paraId="04133877" w14:textId="77777777">
        <w:tc>
          <w:tcPr>
            <w:tcW w:w="0" w:type="auto"/>
            <w:tcBorders>
              <w:top w:val="nil"/>
              <w:left w:val="nil"/>
              <w:bottom w:val="nil"/>
              <w:right w:val="nil"/>
            </w:tcBorders>
          </w:tcPr>
          <w:p w14:paraId="17867F55" w14:textId="77777777" w:rsidR="00E131A7" w:rsidRDefault="00E131A7">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1DCFA09F"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 × Phenology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14:paraId="4151A4D7"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14:paraId="742DA4F8"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0.63</w:t>
            </w:r>
          </w:p>
        </w:tc>
        <w:tc>
          <w:tcPr>
            <w:tcW w:w="884" w:type="dxa"/>
            <w:tcBorders>
              <w:top w:val="nil"/>
              <w:left w:val="nil"/>
              <w:bottom w:val="nil"/>
              <w:right w:val="nil"/>
            </w:tcBorders>
            <w:vAlign w:val="center"/>
          </w:tcPr>
          <w:p w14:paraId="161EA845" w14:textId="77777777" w:rsidR="00E131A7" w:rsidRDefault="00E131A7">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312A2161" w14:textId="77777777" w:rsidR="00E131A7" w:rsidRDefault="00E131A7">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384F5690"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14:paraId="56B8A15C"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0.92</w:t>
            </w:r>
          </w:p>
        </w:tc>
      </w:tr>
      <w:tr w:rsidR="00E131A7" w14:paraId="36A3950B" w14:textId="77777777">
        <w:tc>
          <w:tcPr>
            <w:tcW w:w="0" w:type="auto"/>
            <w:tcBorders>
              <w:top w:val="nil"/>
              <w:left w:val="nil"/>
              <w:bottom w:val="nil"/>
              <w:right w:val="nil"/>
            </w:tcBorders>
          </w:tcPr>
          <w:p w14:paraId="7069F23D" w14:textId="77777777" w:rsidR="00E131A7" w:rsidRDefault="00E131A7">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2B7EF32A"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 × Flower number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14:paraId="40436667"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14:paraId="74BC5694"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1.81*</w:t>
            </w:r>
          </w:p>
        </w:tc>
        <w:tc>
          <w:tcPr>
            <w:tcW w:w="884" w:type="dxa"/>
            <w:tcBorders>
              <w:top w:val="nil"/>
              <w:left w:val="nil"/>
              <w:bottom w:val="nil"/>
              <w:right w:val="nil"/>
            </w:tcBorders>
            <w:vAlign w:val="center"/>
          </w:tcPr>
          <w:p w14:paraId="785271CF" w14:textId="77777777" w:rsidR="00E131A7" w:rsidRDefault="00E131A7">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0DE510C2" w14:textId="77777777" w:rsidR="00E131A7" w:rsidRDefault="00E131A7">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27C08E03"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14:paraId="2114D106"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2.09 ***</w:t>
            </w:r>
          </w:p>
        </w:tc>
      </w:tr>
      <w:tr w:rsidR="00E131A7" w14:paraId="0E9D075C" w14:textId="77777777">
        <w:tc>
          <w:tcPr>
            <w:tcW w:w="0" w:type="auto"/>
            <w:tcBorders>
              <w:top w:val="nil"/>
              <w:left w:val="nil"/>
              <w:bottom w:val="nil"/>
              <w:right w:val="nil"/>
            </w:tcBorders>
          </w:tcPr>
          <w:p w14:paraId="3C9993E0" w14:textId="77777777" w:rsidR="00E131A7" w:rsidRDefault="00E131A7">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6ACAB9C9"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Pop. × Shoot height </w:t>
            </w:r>
            <w:r>
              <w:rPr>
                <w:rFonts w:ascii="Times New Roman" w:hAnsi="Times New Roman" w:cs="Times New Roman"/>
                <w:sz w:val="24"/>
                <w:szCs w:val="24"/>
                <w:vertAlign w:val="superscript"/>
                <w:lang w:val="en-US"/>
              </w:rPr>
              <w:t>2</w:t>
            </w:r>
          </w:p>
        </w:tc>
        <w:tc>
          <w:tcPr>
            <w:tcW w:w="0" w:type="auto"/>
            <w:tcBorders>
              <w:top w:val="nil"/>
              <w:left w:val="nil"/>
              <w:bottom w:val="nil"/>
              <w:right w:val="nil"/>
            </w:tcBorders>
            <w:vAlign w:val="center"/>
          </w:tcPr>
          <w:p w14:paraId="7E4643CF"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14:paraId="68A45CB3"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1.06</w:t>
            </w:r>
          </w:p>
        </w:tc>
        <w:tc>
          <w:tcPr>
            <w:tcW w:w="884" w:type="dxa"/>
            <w:tcBorders>
              <w:top w:val="nil"/>
              <w:left w:val="nil"/>
              <w:bottom w:val="nil"/>
              <w:right w:val="nil"/>
            </w:tcBorders>
            <w:vAlign w:val="center"/>
          </w:tcPr>
          <w:p w14:paraId="04852CA7" w14:textId="77777777" w:rsidR="00E131A7" w:rsidRDefault="00E131A7">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040EAC2F" w14:textId="77777777" w:rsidR="00E131A7" w:rsidRDefault="00E131A7">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41F02C50"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14:paraId="35E0DD78"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0.36</w:t>
            </w:r>
          </w:p>
        </w:tc>
      </w:tr>
      <w:tr w:rsidR="00E131A7" w14:paraId="42603CAD" w14:textId="77777777">
        <w:tc>
          <w:tcPr>
            <w:tcW w:w="0" w:type="auto"/>
            <w:tcBorders>
              <w:top w:val="nil"/>
              <w:left w:val="nil"/>
              <w:bottom w:val="nil"/>
              <w:right w:val="nil"/>
            </w:tcBorders>
          </w:tcPr>
          <w:p w14:paraId="393001D4" w14:textId="77777777" w:rsidR="00E131A7" w:rsidRDefault="00E131A7">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01C2FEB5"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 Flower number</w:t>
            </w:r>
          </w:p>
        </w:tc>
        <w:tc>
          <w:tcPr>
            <w:tcW w:w="0" w:type="auto"/>
            <w:tcBorders>
              <w:top w:val="nil"/>
              <w:left w:val="nil"/>
              <w:bottom w:val="nil"/>
              <w:right w:val="nil"/>
            </w:tcBorders>
            <w:vAlign w:val="center"/>
          </w:tcPr>
          <w:p w14:paraId="30B20D51"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39B5B2AC"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1.50</w:t>
            </w:r>
          </w:p>
        </w:tc>
        <w:tc>
          <w:tcPr>
            <w:tcW w:w="884" w:type="dxa"/>
            <w:tcBorders>
              <w:top w:val="nil"/>
              <w:left w:val="nil"/>
              <w:bottom w:val="nil"/>
              <w:right w:val="nil"/>
            </w:tcBorders>
            <w:vAlign w:val="center"/>
          </w:tcPr>
          <w:p w14:paraId="0A943D97" w14:textId="77777777" w:rsidR="00E131A7" w:rsidRDefault="00E131A7">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740B79CF" w14:textId="77777777" w:rsidR="00E131A7" w:rsidRDefault="00E131A7">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774CDDA0"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5ADF44D3"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0.30</w:t>
            </w:r>
          </w:p>
        </w:tc>
      </w:tr>
      <w:tr w:rsidR="00E131A7" w14:paraId="70885AEC" w14:textId="77777777">
        <w:tc>
          <w:tcPr>
            <w:tcW w:w="0" w:type="auto"/>
            <w:tcBorders>
              <w:top w:val="nil"/>
              <w:left w:val="nil"/>
              <w:bottom w:val="nil"/>
              <w:right w:val="nil"/>
            </w:tcBorders>
          </w:tcPr>
          <w:p w14:paraId="01049384" w14:textId="77777777" w:rsidR="00E131A7" w:rsidRDefault="00E131A7">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279BDA30"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Phenology × Shoot height</w:t>
            </w:r>
          </w:p>
        </w:tc>
        <w:tc>
          <w:tcPr>
            <w:tcW w:w="0" w:type="auto"/>
            <w:tcBorders>
              <w:top w:val="nil"/>
              <w:left w:val="nil"/>
              <w:bottom w:val="nil"/>
              <w:right w:val="nil"/>
            </w:tcBorders>
            <w:vAlign w:val="center"/>
          </w:tcPr>
          <w:p w14:paraId="210E35DD"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393516C5"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1.54</w:t>
            </w:r>
          </w:p>
        </w:tc>
        <w:tc>
          <w:tcPr>
            <w:tcW w:w="884" w:type="dxa"/>
            <w:tcBorders>
              <w:top w:val="nil"/>
              <w:left w:val="nil"/>
              <w:bottom w:val="nil"/>
              <w:right w:val="nil"/>
            </w:tcBorders>
            <w:vAlign w:val="center"/>
          </w:tcPr>
          <w:p w14:paraId="44B75D98" w14:textId="77777777" w:rsidR="00E131A7" w:rsidRDefault="00E131A7">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498E6018" w14:textId="77777777" w:rsidR="00E131A7" w:rsidRDefault="00E131A7">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76094452"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5C8EE231"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1.18</w:t>
            </w:r>
          </w:p>
        </w:tc>
      </w:tr>
      <w:tr w:rsidR="00E131A7" w14:paraId="35E6EE96" w14:textId="77777777">
        <w:tc>
          <w:tcPr>
            <w:tcW w:w="0" w:type="auto"/>
            <w:tcBorders>
              <w:top w:val="nil"/>
              <w:left w:val="nil"/>
              <w:bottom w:val="nil"/>
              <w:right w:val="nil"/>
            </w:tcBorders>
          </w:tcPr>
          <w:p w14:paraId="3A1509DE" w14:textId="77777777" w:rsidR="00E131A7" w:rsidRDefault="00E131A7">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5428667C"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Flower number × Shoot height</w:t>
            </w:r>
          </w:p>
        </w:tc>
        <w:tc>
          <w:tcPr>
            <w:tcW w:w="0" w:type="auto"/>
            <w:tcBorders>
              <w:top w:val="nil"/>
              <w:left w:val="nil"/>
              <w:bottom w:val="nil"/>
              <w:right w:val="nil"/>
            </w:tcBorders>
            <w:vAlign w:val="center"/>
          </w:tcPr>
          <w:p w14:paraId="2CF07EE9"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21417EA6"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1.36</w:t>
            </w:r>
          </w:p>
        </w:tc>
        <w:tc>
          <w:tcPr>
            <w:tcW w:w="884" w:type="dxa"/>
            <w:tcBorders>
              <w:top w:val="nil"/>
              <w:left w:val="nil"/>
              <w:bottom w:val="nil"/>
              <w:right w:val="nil"/>
            </w:tcBorders>
            <w:vAlign w:val="center"/>
          </w:tcPr>
          <w:p w14:paraId="68A45D26" w14:textId="77777777" w:rsidR="00E131A7" w:rsidRDefault="00E131A7">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04967983" w14:textId="77777777" w:rsidR="00E131A7" w:rsidRDefault="00E131A7">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1BC04FFD"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65" w:type="dxa"/>
            <w:tcBorders>
              <w:top w:val="nil"/>
              <w:left w:val="nil"/>
              <w:bottom w:val="nil"/>
              <w:right w:val="nil"/>
            </w:tcBorders>
            <w:vAlign w:val="center"/>
          </w:tcPr>
          <w:p w14:paraId="3BC955A2"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0.66</w:t>
            </w:r>
          </w:p>
        </w:tc>
      </w:tr>
      <w:tr w:rsidR="00E131A7" w14:paraId="2781F30E" w14:textId="77777777">
        <w:tc>
          <w:tcPr>
            <w:tcW w:w="0" w:type="auto"/>
            <w:tcBorders>
              <w:top w:val="nil"/>
              <w:left w:val="nil"/>
              <w:bottom w:val="nil"/>
              <w:right w:val="nil"/>
            </w:tcBorders>
          </w:tcPr>
          <w:p w14:paraId="775BB5F3" w14:textId="77777777" w:rsidR="00E131A7" w:rsidRDefault="00E131A7">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146013BB"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Pop. × Phenology × Flower number</w:t>
            </w:r>
          </w:p>
        </w:tc>
        <w:tc>
          <w:tcPr>
            <w:tcW w:w="0" w:type="auto"/>
            <w:tcBorders>
              <w:top w:val="nil"/>
              <w:left w:val="nil"/>
              <w:bottom w:val="nil"/>
              <w:right w:val="nil"/>
            </w:tcBorders>
            <w:vAlign w:val="center"/>
          </w:tcPr>
          <w:p w14:paraId="44E1A880"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14:paraId="200A1FDA"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2.38 ***</w:t>
            </w:r>
          </w:p>
        </w:tc>
        <w:tc>
          <w:tcPr>
            <w:tcW w:w="884" w:type="dxa"/>
            <w:tcBorders>
              <w:top w:val="nil"/>
              <w:left w:val="nil"/>
              <w:bottom w:val="nil"/>
              <w:right w:val="nil"/>
            </w:tcBorders>
            <w:vAlign w:val="center"/>
          </w:tcPr>
          <w:p w14:paraId="3F74B082" w14:textId="77777777" w:rsidR="00E131A7" w:rsidRDefault="00E131A7">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7AA43B8C" w14:textId="77777777" w:rsidR="00E131A7" w:rsidRDefault="00E131A7">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098D5F47"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14:paraId="0F8CCC2F"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2.41**</w:t>
            </w:r>
          </w:p>
        </w:tc>
      </w:tr>
      <w:tr w:rsidR="00E131A7" w14:paraId="075F213C" w14:textId="77777777">
        <w:tc>
          <w:tcPr>
            <w:tcW w:w="0" w:type="auto"/>
            <w:tcBorders>
              <w:top w:val="nil"/>
              <w:left w:val="nil"/>
              <w:bottom w:val="nil"/>
              <w:right w:val="nil"/>
            </w:tcBorders>
          </w:tcPr>
          <w:p w14:paraId="3F561A9B" w14:textId="77777777" w:rsidR="00E131A7" w:rsidRDefault="00E131A7">
            <w:pPr>
              <w:spacing w:after="0"/>
              <w:rPr>
                <w:rFonts w:ascii="Times New Roman" w:hAnsi="Times New Roman" w:cs="Times New Roman"/>
                <w:sz w:val="24"/>
                <w:szCs w:val="24"/>
                <w:lang w:val="en-US"/>
              </w:rPr>
            </w:pPr>
          </w:p>
        </w:tc>
        <w:tc>
          <w:tcPr>
            <w:tcW w:w="3974" w:type="dxa"/>
            <w:tcBorders>
              <w:top w:val="nil"/>
              <w:left w:val="nil"/>
              <w:bottom w:val="nil"/>
              <w:right w:val="nil"/>
            </w:tcBorders>
          </w:tcPr>
          <w:p w14:paraId="654780D3"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Pop. × Phenology × Shoot height</w:t>
            </w:r>
          </w:p>
        </w:tc>
        <w:tc>
          <w:tcPr>
            <w:tcW w:w="0" w:type="auto"/>
            <w:tcBorders>
              <w:top w:val="nil"/>
              <w:left w:val="nil"/>
              <w:bottom w:val="nil"/>
              <w:right w:val="nil"/>
            </w:tcBorders>
            <w:vAlign w:val="center"/>
          </w:tcPr>
          <w:p w14:paraId="03261AAA"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nil"/>
              <w:right w:val="nil"/>
            </w:tcBorders>
            <w:vAlign w:val="center"/>
          </w:tcPr>
          <w:p w14:paraId="67D99078"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884" w:type="dxa"/>
            <w:tcBorders>
              <w:top w:val="nil"/>
              <w:left w:val="nil"/>
              <w:bottom w:val="nil"/>
              <w:right w:val="nil"/>
            </w:tcBorders>
            <w:vAlign w:val="center"/>
          </w:tcPr>
          <w:p w14:paraId="20884BF3" w14:textId="77777777" w:rsidR="00E131A7" w:rsidRDefault="00E131A7">
            <w:pPr>
              <w:spacing w:after="0"/>
              <w:rPr>
                <w:rFonts w:ascii="Times New Roman" w:hAnsi="Times New Roman" w:cs="Times New Roman"/>
                <w:sz w:val="24"/>
                <w:szCs w:val="24"/>
                <w:lang w:val="en-US"/>
              </w:rPr>
            </w:pPr>
          </w:p>
        </w:tc>
        <w:tc>
          <w:tcPr>
            <w:tcW w:w="236" w:type="dxa"/>
            <w:tcBorders>
              <w:top w:val="nil"/>
              <w:left w:val="nil"/>
              <w:bottom w:val="nil"/>
              <w:right w:val="nil"/>
            </w:tcBorders>
          </w:tcPr>
          <w:p w14:paraId="27D67987" w14:textId="77777777" w:rsidR="00E131A7" w:rsidRDefault="00E131A7">
            <w:pPr>
              <w:spacing w:after="0"/>
              <w:jc w:val="center"/>
              <w:rPr>
                <w:rFonts w:ascii="Times New Roman" w:hAnsi="Times New Roman" w:cs="Times New Roman"/>
                <w:sz w:val="24"/>
                <w:szCs w:val="24"/>
                <w:lang w:val="en-US"/>
              </w:rPr>
            </w:pPr>
          </w:p>
        </w:tc>
        <w:tc>
          <w:tcPr>
            <w:tcW w:w="518" w:type="dxa"/>
            <w:tcBorders>
              <w:top w:val="nil"/>
              <w:left w:val="nil"/>
              <w:bottom w:val="nil"/>
              <w:right w:val="nil"/>
            </w:tcBorders>
          </w:tcPr>
          <w:p w14:paraId="6A00F81F" w14:textId="77777777" w:rsidR="00E131A7" w:rsidRDefault="00E131A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nil"/>
              <w:right w:val="nil"/>
            </w:tcBorders>
            <w:vAlign w:val="center"/>
          </w:tcPr>
          <w:p w14:paraId="423BB36C" w14:textId="77777777" w:rsidR="00E131A7" w:rsidRDefault="00E131A7">
            <w:pPr>
              <w:tabs>
                <w:tab w:val="decimal" w:pos="589"/>
              </w:tabs>
              <w:spacing w:after="0"/>
              <w:rPr>
                <w:rFonts w:ascii="Times New Roman" w:hAnsi="Times New Roman" w:cs="Times New Roman"/>
                <w:sz w:val="24"/>
                <w:szCs w:val="24"/>
                <w:lang w:val="en-US"/>
              </w:rPr>
            </w:pPr>
            <w:r>
              <w:rPr>
                <w:rFonts w:ascii="Times New Roman" w:hAnsi="Times New Roman" w:cs="Times New Roman"/>
                <w:sz w:val="24"/>
                <w:szCs w:val="24"/>
                <w:lang w:val="en-US"/>
              </w:rPr>
              <w:t>0.57</w:t>
            </w:r>
          </w:p>
        </w:tc>
      </w:tr>
      <w:tr w:rsidR="00E131A7" w14:paraId="46C35ED2" w14:textId="77777777">
        <w:tc>
          <w:tcPr>
            <w:tcW w:w="0" w:type="auto"/>
            <w:tcBorders>
              <w:top w:val="nil"/>
              <w:left w:val="nil"/>
              <w:bottom w:val="single" w:sz="18" w:space="0" w:color="auto"/>
              <w:right w:val="nil"/>
            </w:tcBorders>
          </w:tcPr>
          <w:p w14:paraId="678ABCF5" w14:textId="77777777" w:rsidR="00E131A7" w:rsidRDefault="00E131A7">
            <w:pPr>
              <w:spacing w:after="0"/>
              <w:rPr>
                <w:rFonts w:ascii="Times New Roman" w:hAnsi="Times New Roman" w:cs="Times New Roman"/>
                <w:sz w:val="24"/>
                <w:szCs w:val="24"/>
                <w:lang w:val="en-US"/>
              </w:rPr>
            </w:pPr>
          </w:p>
        </w:tc>
        <w:tc>
          <w:tcPr>
            <w:tcW w:w="3974" w:type="dxa"/>
            <w:tcBorders>
              <w:top w:val="nil"/>
              <w:left w:val="nil"/>
              <w:bottom w:val="single" w:sz="18" w:space="0" w:color="auto"/>
              <w:right w:val="nil"/>
            </w:tcBorders>
          </w:tcPr>
          <w:p w14:paraId="507FEBC1"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Pop. × Flower number × Shoot height</w:t>
            </w:r>
          </w:p>
        </w:tc>
        <w:tc>
          <w:tcPr>
            <w:tcW w:w="0" w:type="auto"/>
            <w:tcBorders>
              <w:top w:val="nil"/>
              <w:left w:val="nil"/>
              <w:bottom w:val="single" w:sz="18" w:space="0" w:color="auto"/>
              <w:right w:val="nil"/>
            </w:tcBorders>
            <w:vAlign w:val="center"/>
          </w:tcPr>
          <w:p w14:paraId="56842267"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465" w:type="dxa"/>
            <w:tcBorders>
              <w:top w:val="nil"/>
              <w:left w:val="nil"/>
              <w:bottom w:val="single" w:sz="18" w:space="0" w:color="auto"/>
              <w:right w:val="nil"/>
            </w:tcBorders>
            <w:vAlign w:val="center"/>
          </w:tcPr>
          <w:p w14:paraId="2628BAB6"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1.03</w:t>
            </w:r>
          </w:p>
        </w:tc>
        <w:tc>
          <w:tcPr>
            <w:tcW w:w="884" w:type="dxa"/>
            <w:tcBorders>
              <w:top w:val="nil"/>
              <w:left w:val="nil"/>
              <w:bottom w:val="single" w:sz="18" w:space="0" w:color="auto"/>
              <w:right w:val="nil"/>
            </w:tcBorders>
            <w:vAlign w:val="center"/>
          </w:tcPr>
          <w:p w14:paraId="038FA42C" w14:textId="77777777" w:rsidR="00E131A7" w:rsidRDefault="00E131A7">
            <w:pPr>
              <w:spacing w:after="0"/>
              <w:rPr>
                <w:rFonts w:ascii="Times New Roman" w:hAnsi="Times New Roman" w:cs="Times New Roman"/>
                <w:sz w:val="24"/>
                <w:szCs w:val="24"/>
                <w:lang w:val="en-US"/>
              </w:rPr>
            </w:pPr>
          </w:p>
        </w:tc>
        <w:tc>
          <w:tcPr>
            <w:tcW w:w="236" w:type="dxa"/>
            <w:tcBorders>
              <w:top w:val="nil"/>
              <w:left w:val="nil"/>
              <w:bottom w:val="single" w:sz="18" w:space="0" w:color="auto"/>
              <w:right w:val="nil"/>
            </w:tcBorders>
          </w:tcPr>
          <w:p w14:paraId="3899ED79" w14:textId="77777777" w:rsidR="00E131A7" w:rsidRDefault="00E131A7">
            <w:pPr>
              <w:spacing w:after="0"/>
              <w:rPr>
                <w:rFonts w:ascii="Times New Roman" w:hAnsi="Times New Roman" w:cs="Times New Roman"/>
                <w:sz w:val="24"/>
                <w:szCs w:val="24"/>
                <w:lang w:val="en-US"/>
              </w:rPr>
            </w:pPr>
          </w:p>
        </w:tc>
        <w:tc>
          <w:tcPr>
            <w:tcW w:w="518" w:type="dxa"/>
            <w:tcBorders>
              <w:top w:val="nil"/>
              <w:left w:val="nil"/>
              <w:bottom w:val="single" w:sz="18" w:space="0" w:color="auto"/>
              <w:right w:val="nil"/>
            </w:tcBorders>
          </w:tcPr>
          <w:p w14:paraId="04380B5C"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Borders>
              <w:top w:val="nil"/>
              <w:left w:val="nil"/>
              <w:bottom w:val="single" w:sz="18" w:space="0" w:color="auto"/>
              <w:right w:val="nil"/>
            </w:tcBorders>
            <w:vAlign w:val="center"/>
          </w:tcPr>
          <w:p w14:paraId="75187813" w14:textId="77777777" w:rsidR="00E131A7" w:rsidRDefault="00E131A7">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2.21 **</w:t>
            </w:r>
          </w:p>
        </w:tc>
      </w:tr>
    </w:tbl>
    <w:p w14:paraId="50198A1C" w14:textId="77777777" w:rsidR="00E131A7" w:rsidRDefault="00E131A7">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 p &lt; 0.05; ** p &lt; 0.01; *** p &lt; 0.001</w:t>
      </w:r>
    </w:p>
    <w:p w14:paraId="7ED43C9E" w14:textId="77777777" w:rsidR="00E131A7" w:rsidRDefault="00E131A7">
      <w:pPr>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Appendix S3: Appendix S5: Description of the path analyses performed to assess the causal effects of phenology and other reproductive traits on fitness</w:t>
      </w:r>
    </w:p>
    <w:p w14:paraId="2F26818B" w14:textId="77777777" w:rsidR="00E131A7" w:rsidRDefault="00E131A7">
      <w:pPr>
        <w:rPr>
          <w:rFonts w:ascii="Times New Roman" w:hAnsi="Times New Roman" w:cs="Times New Roman"/>
          <w:sz w:val="24"/>
          <w:szCs w:val="24"/>
          <w:lang w:val="en-US"/>
        </w:rPr>
      </w:pPr>
      <w:r>
        <w:rPr>
          <w:rFonts w:ascii="Times New Roman" w:hAnsi="Times New Roman" w:cs="Times New Roman"/>
          <w:sz w:val="24"/>
          <w:szCs w:val="24"/>
          <w:lang w:val="en-US"/>
        </w:rPr>
        <w:t xml:space="preserve">We used path analysis (Grace, 2006) to examine the direct and indirect (predator-mediated) causal effects of phenology and other reproductive traits on fitness in the subset of populations with the predator (excluding population D in 2010). We built two saturated models. The first (model_attack) included direct effects of phenology, flower number and shoot height on number of intact fruits, effects of these traits on the probability of attack, and the effect of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attack on number of intact fruits. The second model (model_eggs) had the same structure, but interaction intensity (number of eggs) was used instead of probability of attack. Correlations between the reproductive traits were included in both models. The adequacy of the hypotheses of our causal models to our data (given by a non-significant </w:t>
      </w:r>
      <w:r>
        <w:rPr>
          <w:rFonts w:ascii="Symbol" w:hAnsi="Symbol" w:cs="Symbol"/>
          <w:sz w:val="24"/>
          <w:szCs w:val="24"/>
          <w:lang w:val="en-US"/>
        </w:rPr>
        <w:t></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value) was not a major issue, as our aim was to compare the relationships depicted in these models among populations (cf. Rey </w:t>
      </w:r>
      <w:r>
        <w:rPr>
          <w:rFonts w:ascii="Times New Roman" w:hAnsi="Times New Roman" w:cs="Times New Roman"/>
          <w:i/>
          <w:iCs/>
          <w:sz w:val="24"/>
          <w:szCs w:val="24"/>
          <w:lang w:val="en-US"/>
        </w:rPr>
        <w:t>et al.</w:t>
      </w:r>
      <w:r>
        <w:rPr>
          <w:rFonts w:ascii="Times New Roman" w:hAnsi="Times New Roman" w:cs="Times New Roman"/>
          <w:sz w:val="24"/>
          <w:szCs w:val="24"/>
          <w:lang w:val="en-US"/>
        </w:rPr>
        <w:t>, 2006). To test for among-population variation in selection on flowering phenology, we used multigroup analysis (Grace, 2006). This analysis evaluates if the parameters in the model differ between groups (i.e. populations in our case). We first evaluated the most restrictive hypothesis of equality of all path coefficients between populations, and then we imposed equality constraints on individual paths and examined the effect of these constraints on overall model fit (Appendix S6). Those constraints for which the imposition of the equality assumption causes a significant decrease in the chi-square value indicate path coefficients that are significantly different between groups. We then fitted the path models in each population separately (Appendices S7-8) because the multigroup analysis showed that they differed statistically. As data departed from multivariate normality (results not shown), we calculated bootstrap parameter estimates and test statistics for patch coefficients, based on 5000 bootstrap samples. As we were specifically interested in spatial variation in selective scenarios for flowering phenology, path coefficients for direct and indirect effects of phenology on fitness are shown in Appendix S9.</w:t>
      </w:r>
    </w:p>
    <w:p w14:paraId="73448CFB" w14:textId="77777777" w:rsidR="00E131A7" w:rsidRDefault="00E131A7">
      <w:pPr>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Appendix S4: Linear selection gradients (</w:t>
      </w:r>
      <w:r>
        <w:rPr>
          <w:rFonts w:ascii="Symbol" w:hAnsi="Symbol" w:cs="Symbol"/>
          <w:sz w:val="24"/>
          <w:szCs w:val="24"/>
          <w:lang w:val="en-US"/>
        </w:rPr>
        <w:t></w:t>
      </w:r>
      <w:r>
        <w:rPr>
          <w:rFonts w:ascii="Times New Roman" w:hAnsi="Times New Roman" w:cs="Times New Roman"/>
          <w:sz w:val="24"/>
          <w:szCs w:val="24"/>
          <w:lang w:val="en-US"/>
        </w:rPr>
        <w:t xml:space="preserve">’s from multiple regressions of relative fitness on standardized reproductive traits) for each population in 2010 and 2011. </w:t>
      </w:r>
    </w:p>
    <w:tbl>
      <w:tblPr>
        <w:tblW w:w="10294" w:type="dxa"/>
        <w:tblInd w:w="-68" w:type="dxa"/>
        <w:tblLayout w:type="fixed"/>
        <w:tblCellMar>
          <w:left w:w="70" w:type="dxa"/>
          <w:right w:w="70" w:type="dxa"/>
        </w:tblCellMar>
        <w:tblLook w:val="0000" w:firstRow="0" w:lastRow="0" w:firstColumn="0" w:lastColumn="0" w:noHBand="0" w:noVBand="0"/>
      </w:tblPr>
      <w:tblGrid>
        <w:gridCol w:w="160"/>
        <w:gridCol w:w="1021"/>
        <w:gridCol w:w="160"/>
        <w:gridCol w:w="1507"/>
        <w:gridCol w:w="1507"/>
        <w:gridCol w:w="1475"/>
        <w:gridCol w:w="192"/>
        <w:gridCol w:w="1455"/>
        <w:gridCol w:w="1507"/>
        <w:gridCol w:w="1310"/>
      </w:tblGrid>
      <w:tr w:rsidR="00E131A7" w14:paraId="1E31070B" w14:textId="77777777">
        <w:trPr>
          <w:cantSplit/>
          <w:trHeight w:val="170"/>
        </w:trPr>
        <w:tc>
          <w:tcPr>
            <w:tcW w:w="1181" w:type="dxa"/>
            <w:gridSpan w:val="2"/>
            <w:vMerge w:val="restart"/>
            <w:tcBorders>
              <w:top w:val="single" w:sz="18" w:space="0" w:color="auto"/>
              <w:left w:val="nil"/>
              <w:bottom w:val="nil"/>
              <w:right w:val="nil"/>
            </w:tcBorders>
            <w:vAlign w:val="center"/>
          </w:tcPr>
          <w:p w14:paraId="27E17112"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Population ID</w:t>
            </w:r>
          </w:p>
        </w:tc>
        <w:tc>
          <w:tcPr>
            <w:tcW w:w="160" w:type="dxa"/>
            <w:vMerge w:val="restart"/>
            <w:tcBorders>
              <w:top w:val="single" w:sz="18" w:space="0" w:color="auto"/>
              <w:left w:val="nil"/>
              <w:bottom w:val="nil"/>
              <w:right w:val="nil"/>
            </w:tcBorders>
            <w:vAlign w:val="center"/>
          </w:tcPr>
          <w:p w14:paraId="0EBB8AFF" w14:textId="77777777" w:rsidR="00E131A7" w:rsidRDefault="00E131A7">
            <w:pPr>
              <w:spacing w:after="0" w:line="240" w:lineRule="auto"/>
              <w:jc w:val="center"/>
              <w:rPr>
                <w:rFonts w:ascii="Times New Roman" w:hAnsi="Times New Roman" w:cs="Times New Roman"/>
                <w:color w:val="000000"/>
                <w:sz w:val="24"/>
                <w:szCs w:val="24"/>
                <w:lang w:val="en-US" w:eastAsia="es-ES"/>
              </w:rPr>
            </w:pPr>
          </w:p>
        </w:tc>
        <w:tc>
          <w:tcPr>
            <w:tcW w:w="4489" w:type="dxa"/>
            <w:gridSpan w:val="3"/>
            <w:tcBorders>
              <w:top w:val="single" w:sz="18" w:space="0" w:color="auto"/>
              <w:left w:val="nil"/>
              <w:bottom w:val="single" w:sz="2" w:space="0" w:color="auto"/>
              <w:right w:val="nil"/>
            </w:tcBorders>
            <w:vAlign w:val="center"/>
          </w:tcPr>
          <w:p w14:paraId="4BD008BE"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2010</w:t>
            </w:r>
          </w:p>
        </w:tc>
        <w:tc>
          <w:tcPr>
            <w:tcW w:w="192" w:type="dxa"/>
            <w:tcBorders>
              <w:top w:val="single" w:sz="18" w:space="0" w:color="auto"/>
              <w:left w:val="nil"/>
              <w:bottom w:val="nil"/>
              <w:right w:val="nil"/>
            </w:tcBorders>
            <w:vAlign w:val="center"/>
          </w:tcPr>
          <w:p w14:paraId="06EC2C08" w14:textId="77777777" w:rsidR="00E131A7" w:rsidRDefault="00E131A7">
            <w:pPr>
              <w:spacing w:after="0" w:line="240" w:lineRule="auto"/>
              <w:jc w:val="center"/>
              <w:rPr>
                <w:rFonts w:ascii="Times New Roman" w:hAnsi="Times New Roman" w:cs="Times New Roman"/>
                <w:color w:val="000000"/>
                <w:sz w:val="24"/>
                <w:szCs w:val="24"/>
                <w:lang w:val="en-US" w:eastAsia="es-ES"/>
              </w:rPr>
            </w:pPr>
          </w:p>
        </w:tc>
        <w:tc>
          <w:tcPr>
            <w:tcW w:w="4272" w:type="dxa"/>
            <w:gridSpan w:val="3"/>
            <w:tcBorders>
              <w:top w:val="single" w:sz="18" w:space="0" w:color="auto"/>
              <w:left w:val="nil"/>
              <w:bottom w:val="single" w:sz="2" w:space="0" w:color="auto"/>
              <w:right w:val="nil"/>
            </w:tcBorders>
            <w:vAlign w:val="center"/>
          </w:tcPr>
          <w:p w14:paraId="2D61DB91"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2011</w:t>
            </w:r>
          </w:p>
        </w:tc>
      </w:tr>
      <w:tr w:rsidR="00E131A7" w14:paraId="0B6DCA95" w14:textId="77777777">
        <w:trPr>
          <w:cantSplit/>
          <w:trHeight w:val="669"/>
        </w:trPr>
        <w:tc>
          <w:tcPr>
            <w:tcW w:w="1181" w:type="dxa"/>
            <w:gridSpan w:val="2"/>
            <w:vMerge/>
            <w:tcBorders>
              <w:top w:val="nil"/>
              <w:left w:val="nil"/>
              <w:bottom w:val="single" w:sz="18" w:space="0" w:color="auto"/>
              <w:right w:val="nil"/>
            </w:tcBorders>
            <w:vAlign w:val="center"/>
          </w:tcPr>
          <w:p w14:paraId="59E801C4" w14:textId="77777777" w:rsidR="00E131A7" w:rsidRDefault="00E131A7">
            <w:pPr>
              <w:spacing w:after="0" w:line="240" w:lineRule="auto"/>
              <w:jc w:val="center"/>
              <w:rPr>
                <w:rFonts w:ascii="Times New Roman" w:hAnsi="Times New Roman" w:cs="Times New Roman"/>
                <w:color w:val="000000"/>
                <w:sz w:val="24"/>
                <w:szCs w:val="24"/>
                <w:lang w:val="en-US" w:eastAsia="es-ES"/>
              </w:rPr>
            </w:pPr>
          </w:p>
        </w:tc>
        <w:tc>
          <w:tcPr>
            <w:tcW w:w="160" w:type="dxa"/>
            <w:vMerge/>
            <w:tcBorders>
              <w:top w:val="nil"/>
              <w:left w:val="nil"/>
              <w:bottom w:val="single" w:sz="18" w:space="0" w:color="auto"/>
              <w:right w:val="nil"/>
            </w:tcBorders>
            <w:vAlign w:val="center"/>
          </w:tcPr>
          <w:p w14:paraId="3498B510" w14:textId="77777777" w:rsidR="00E131A7" w:rsidRDefault="00E131A7">
            <w:pPr>
              <w:spacing w:after="0" w:line="240" w:lineRule="auto"/>
              <w:jc w:val="center"/>
              <w:rPr>
                <w:rFonts w:ascii="Times New Roman" w:hAnsi="Times New Roman" w:cs="Times New Roman"/>
                <w:color w:val="000000"/>
                <w:sz w:val="24"/>
                <w:szCs w:val="24"/>
                <w:lang w:val="en-US" w:eastAsia="es-ES"/>
              </w:rPr>
            </w:pPr>
          </w:p>
        </w:tc>
        <w:tc>
          <w:tcPr>
            <w:tcW w:w="1507" w:type="dxa"/>
            <w:tcBorders>
              <w:top w:val="single" w:sz="2" w:space="0" w:color="auto"/>
              <w:left w:val="nil"/>
              <w:bottom w:val="single" w:sz="18" w:space="0" w:color="auto"/>
              <w:right w:val="nil"/>
            </w:tcBorders>
            <w:noWrap/>
            <w:vAlign w:val="center"/>
          </w:tcPr>
          <w:p w14:paraId="61670020"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Phenology</w:t>
            </w:r>
          </w:p>
        </w:tc>
        <w:tc>
          <w:tcPr>
            <w:tcW w:w="1507" w:type="dxa"/>
            <w:tcBorders>
              <w:top w:val="single" w:sz="2" w:space="0" w:color="auto"/>
              <w:left w:val="nil"/>
              <w:bottom w:val="single" w:sz="18" w:space="0" w:color="auto"/>
              <w:right w:val="nil"/>
            </w:tcBorders>
            <w:noWrap/>
            <w:vAlign w:val="center"/>
          </w:tcPr>
          <w:p w14:paraId="477CB93F"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Flower</w:t>
            </w:r>
          </w:p>
          <w:p w14:paraId="16DB75C3"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number</w:t>
            </w:r>
          </w:p>
        </w:tc>
        <w:tc>
          <w:tcPr>
            <w:tcW w:w="1475" w:type="dxa"/>
            <w:tcBorders>
              <w:top w:val="single" w:sz="2" w:space="0" w:color="auto"/>
              <w:left w:val="nil"/>
              <w:bottom w:val="single" w:sz="18" w:space="0" w:color="auto"/>
              <w:right w:val="nil"/>
            </w:tcBorders>
            <w:noWrap/>
            <w:vAlign w:val="center"/>
          </w:tcPr>
          <w:p w14:paraId="7C418570"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Shoot</w:t>
            </w:r>
          </w:p>
          <w:p w14:paraId="78A92474"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height</w:t>
            </w:r>
          </w:p>
        </w:tc>
        <w:tc>
          <w:tcPr>
            <w:tcW w:w="192" w:type="dxa"/>
            <w:tcBorders>
              <w:top w:val="nil"/>
              <w:left w:val="nil"/>
              <w:bottom w:val="single" w:sz="18" w:space="0" w:color="auto"/>
              <w:right w:val="nil"/>
            </w:tcBorders>
            <w:vAlign w:val="center"/>
          </w:tcPr>
          <w:p w14:paraId="0BE85F45" w14:textId="77777777" w:rsidR="00E131A7" w:rsidRDefault="00E131A7">
            <w:pPr>
              <w:spacing w:after="0" w:line="240" w:lineRule="auto"/>
              <w:jc w:val="center"/>
              <w:rPr>
                <w:rFonts w:ascii="Times New Roman" w:hAnsi="Times New Roman" w:cs="Times New Roman"/>
                <w:color w:val="000000"/>
                <w:sz w:val="24"/>
                <w:szCs w:val="24"/>
                <w:lang w:val="en-US" w:eastAsia="es-ES"/>
              </w:rPr>
            </w:pPr>
          </w:p>
        </w:tc>
        <w:tc>
          <w:tcPr>
            <w:tcW w:w="1455" w:type="dxa"/>
            <w:tcBorders>
              <w:top w:val="single" w:sz="2" w:space="0" w:color="auto"/>
              <w:left w:val="nil"/>
              <w:bottom w:val="single" w:sz="18" w:space="0" w:color="auto"/>
              <w:right w:val="nil"/>
            </w:tcBorders>
            <w:noWrap/>
            <w:vAlign w:val="center"/>
          </w:tcPr>
          <w:p w14:paraId="6C9B878C"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Phenology</w:t>
            </w:r>
          </w:p>
        </w:tc>
        <w:tc>
          <w:tcPr>
            <w:tcW w:w="1507" w:type="dxa"/>
            <w:tcBorders>
              <w:top w:val="single" w:sz="2" w:space="0" w:color="auto"/>
              <w:left w:val="nil"/>
              <w:bottom w:val="single" w:sz="18" w:space="0" w:color="auto"/>
              <w:right w:val="nil"/>
            </w:tcBorders>
            <w:noWrap/>
            <w:vAlign w:val="center"/>
          </w:tcPr>
          <w:p w14:paraId="25ABE984"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Flower</w:t>
            </w:r>
          </w:p>
          <w:p w14:paraId="4F2A36E8"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number</w:t>
            </w:r>
          </w:p>
        </w:tc>
        <w:tc>
          <w:tcPr>
            <w:tcW w:w="1310" w:type="dxa"/>
            <w:tcBorders>
              <w:top w:val="single" w:sz="2" w:space="0" w:color="auto"/>
              <w:left w:val="nil"/>
              <w:bottom w:val="single" w:sz="18" w:space="0" w:color="auto"/>
              <w:right w:val="nil"/>
            </w:tcBorders>
            <w:noWrap/>
            <w:vAlign w:val="center"/>
          </w:tcPr>
          <w:p w14:paraId="218946D6" w14:textId="77777777" w:rsidR="00E131A7" w:rsidRDefault="00E131A7">
            <w:pPr>
              <w:spacing w:after="0" w:line="240" w:lineRule="auto"/>
              <w:jc w:val="center"/>
              <w:rPr>
                <w:rFonts w:ascii="Times New Roman" w:hAnsi="Times New Roman" w:cs="Times New Roman"/>
                <w:color w:val="000000"/>
                <w:sz w:val="24"/>
                <w:szCs w:val="24"/>
                <w:lang w:val="en-US" w:eastAsia="es-ES"/>
              </w:rPr>
            </w:pPr>
            <w:r>
              <w:rPr>
                <w:rFonts w:ascii="Times New Roman" w:hAnsi="Times New Roman" w:cs="Times New Roman"/>
                <w:color w:val="000000"/>
                <w:sz w:val="24"/>
                <w:szCs w:val="24"/>
                <w:lang w:val="en-US" w:eastAsia="es-ES"/>
              </w:rPr>
              <w:t>Shoot</w:t>
            </w:r>
          </w:p>
          <w:p w14:paraId="2A6F5071" w14:textId="77777777" w:rsidR="00E131A7" w:rsidRDefault="00E131A7">
            <w:pPr>
              <w:spacing w:after="0" w:line="240" w:lineRule="auto"/>
              <w:jc w:val="center"/>
              <w:rPr>
                <w:rFonts w:ascii="Times New Roman" w:hAnsi="Times New Roman" w:cs="Times New Roman"/>
                <w:color w:val="000000"/>
                <w:sz w:val="24"/>
                <w:szCs w:val="24"/>
                <w:lang w:eastAsia="es-ES"/>
              </w:rPr>
            </w:pPr>
            <w:r>
              <w:rPr>
                <w:rFonts w:ascii="Times New Roman" w:hAnsi="Times New Roman" w:cs="Times New Roman"/>
                <w:color w:val="000000"/>
                <w:sz w:val="24"/>
                <w:szCs w:val="24"/>
                <w:lang w:val="en-US" w:eastAsia="es-ES"/>
              </w:rPr>
              <w:t>hei</w:t>
            </w:r>
            <w:r>
              <w:rPr>
                <w:rFonts w:ascii="Times New Roman" w:hAnsi="Times New Roman" w:cs="Times New Roman"/>
                <w:color w:val="000000"/>
                <w:sz w:val="24"/>
                <w:szCs w:val="24"/>
                <w:lang w:eastAsia="es-ES"/>
              </w:rPr>
              <w:t>ght</w:t>
            </w:r>
          </w:p>
        </w:tc>
      </w:tr>
      <w:tr w:rsidR="00E131A7" w14:paraId="55A2442E" w14:textId="77777777">
        <w:trPr>
          <w:cantSplit/>
          <w:trHeight w:val="300"/>
        </w:trPr>
        <w:tc>
          <w:tcPr>
            <w:tcW w:w="1181" w:type="dxa"/>
            <w:gridSpan w:val="2"/>
            <w:tcBorders>
              <w:top w:val="single" w:sz="18" w:space="0" w:color="auto"/>
              <w:left w:val="nil"/>
              <w:bottom w:val="nil"/>
              <w:right w:val="nil"/>
            </w:tcBorders>
          </w:tcPr>
          <w:p w14:paraId="0E016D34"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 xml:space="preserve">With </w:t>
            </w:r>
            <w:r>
              <w:rPr>
                <w:rFonts w:ascii="Times New Roman" w:hAnsi="Times New Roman" w:cs="Times New Roman"/>
                <w:i/>
                <w:iCs/>
                <w:color w:val="000000"/>
                <w:sz w:val="24"/>
                <w:szCs w:val="24"/>
                <w:lang w:eastAsia="es-ES"/>
              </w:rPr>
              <w:t>P. alcon</w:t>
            </w:r>
          </w:p>
        </w:tc>
        <w:tc>
          <w:tcPr>
            <w:tcW w:w="160" w:type="dxa"/>
            <w:tcBorders>
              <w:top w:val="single" w:sz="18" w:space="0" w:color="auto"/>
              <w:left w:val="nil"/>
              <w:bottom w:val="nil"/>
              <w:right w:val="nil"/>
            </w:tcBorders>
          </w:tcPr>
          <w:p w14:paraId="67C72AC5"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single" w:sz="18" w:space="0" w:color="auto"/>
              <w:left w:val="nil"/>
              <w:bottom w:val="nil"/>
              <w:right w:val="nil"/>
            </w:tcBorders>
            <w:noWrap/>
            <w:vAlign w:val="center"/>
          </w:tcPr>
          <w:p w14:paraId="5EC0C153" w14:textId="77777777" w:rsidR="00E131A7" w:rsidRDefault="00E131A7">
            <w:pPr>
              <w:spacing w:after="0" w:line="240" w:lineRule="auto"/>
              <w:rPr>
                <w:rFonts w:ascii="Times New Roman" w:hAnsi="Times New Roman" w:cs="Times New Roman"/>
                <w:color w:val="000000"/>
                <w:sz w:val="24"/>
                <w:szCs w:val="24"/>
                <w:lang w:eastAsia="es-ES"/>
              </w:rPr>
            </w:pPr>
          </w:p>
        </w:tc>
        <w:tc>
          <w:tcPr>
            <w:tcW w:w="1507" w:type="dxa"/>
            <w:tcBorders>
              <w:top w:val="single" w:sz="18" w:space="0" w:color="auto"/>
              <w:left w:val="nil"/>
              <w:bottom w:val="nil"/>
              <w:right w:val="nil"/>
            </w:tcBorders>
            <w:noWrap/>
            <w:vAlign w:val="center"/>
          </w:tcPr>
          <w:p w14:paraId="23C56D5D" w14:textId="77777777" w:rsidR="00E131A7" w:rsidRDefault="00E131A7">
            <w:pPr>
              <w:spacing w:after="0" w:line="240" w:lineRule="auto"/>
              <w:rPr>
                <w:rFonts w:ascii="Times New Roman" w:hAnsi="Times New Roman" w:cs="Times New Roman"/>
                <w:color w:val="000000"/>
                <w:sz w:val="24"/>
                <w:szCs w:val="24"/>
                <w:lang w:eastAsia="es-ES"/>
              </w:rPr>
            </w:pPr>
          </w:p>
        </w:tc>
        <w:tc>
          <w:tcPr>
            <w:tcW w:w="1475" w:type="dxa"/>
            <w:tcBorders>
              <w:top w:val="single" w:sz="18" w:space="0" w:color="auto"/>
              <w:left w:val="nil"/>
              <w:bottom w:val="nil"/>
              <w:right w:val="nil"/>
            </w:tcBorders>
            <w:vAlign w:val="center"/>
          </w:tcPr>
          <w:p w14:paraId="680144F3" w14:textId="77777777" w:rsidR="00E131A7" w:rsidRDefault="00E131A7">
            <w:pPr>
              <w:spacing w:after="0" w:line="240" w:lineRule="auto"/>
              <w:rPr>
                <w:rFonts w:ascii="Times New Roman" w:hAnsi="Times New Roman" w:cs="Times New Roman"/>
                <w:color w:val="000000"/>
                <w:sz w:val="24"/>
                <w:szCs w:val="24"/>
                <w:lang w:eastAsia="es-ES"/>
              </w:rPr>
            </w:pPr>
          </w:p>
        </w:tc>
        <w:tc>
          <w:tcPr>
            <w:tcW w:w="192" w:type="dxa"/>
            <w:tcBorders>
              <w:top w:val="single" w:sz="18" w:space="0" w:color="auto"/>
              <w:left w:val="nil"/>
              <w:bottom w:val="nil"/>
              <w:right w:val="nil"/>
            </w:tcBorders>
            <w:vAlign w:val="center"/>
          </w:tcPr>
          <w:p w14:paraId="13BF1903"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single" w:sz="18" w:space="0" w:color="auto"/>
              <w:left w:val="nil"/>
              <w:bottom w:val="nil"/>
              <w:right w:val="nil"/>
            </w:tcBorders>
            <w:noWrap/>
            <w:vAlign w:val="center"/>
          </w:tcPr>
          <w:p w14:paraId="252F4FCC" w14:textId="77777777" w:rsidR="00E131A7" w:rsidRDefault="00E131A7">
            <w:pPr>
              <w:spacing w:after="0" w:line="240" w:lineRule="auto"/>
              <w:rPr>
                <w:rFonts w:ascii="Times New Roman" w:hAnsi="Times New Roman" w:cs="Times New Roman"/>
                <w:color w:val="000000"/>
                <w:sz w:val="24"/>
                <w:szCs w:val="24"/>
                <w:lang w:eastAsia="es-ES"/>
              </w:rPr>
            </w:pPr>
          </w:p>
        </w:tc>
        <w:tc>
          <w:tcPr>
            <w:tcW w:w="1507" w:type="dxa"/>
            <w:tcBorders>
              <w:top w:val="single" w:sz="18" w:space="0" w:color="auto"/>
              <w:left w:val="nil"/>
              <w:bottom w:val="nil"/>
              <w:right w:val="nil"/>
            </w:tcBorders>
            <w:noWrap/>
            <w:vAlign w:val="center"/>
          </w:tcPr>
          <w:p w14:paraId="2315186F" w14:textId="77777777" w:rsidR="00E131A7" w:rsidRDefault="00E131A7">
            <w:pPr>
              <w:spacing w:after="0" w:line="240" w:lineRule="auto"/>
              <w:rPr>
                <w:rFonts w:ascii="Times New Roman" w:hAnsi="Times New Roman" w:cs="Times New Roman"/>
                <w:color w:val="000000"/>
                <w:sz w:val="24"/>
                <w:szCs w:val="24"/>
                <w:lang w:eastAsia="es-ES"/>
              </w:rPr>
            </w:pPr>
          </w:p>
        </w:tc>
        <w:tc>
          <w:tcPr>
            <w:tcW w:w="1310" w:type="dxa"/>
            <w:tcBorders>
              <w:top w:val="single" w:sz="18" w:space="0" w:color="auto"/>
              <w:left w:val="nil"/>
              <w:bottom w:val="nil"/>
              <w:right w:val="nil"/>
            </w:tcBorders>
            <w:noWrap/>
            <w:vAlign w:val="center"/>
          </w:tcPr>
          <w:p w14:paraId="7B570D32" w14:textId="77777777" w:rsidR="00E131A7" w:rsidRDefault="00E131A7">
            <w:pPr>
              <w:spacing w:after="0" w:line="240" w:lineRule="auto"/>
              <w:rPr>
                <w:rFonts w:ascii="Times New Roman" w:hAnsi="Times New Roman" w:cs="Times New Roman"/>
                <w:color w:val="000000"/>
                <w:sz w:val="24"/>
                <w:szCs w:val="24"/>
                <w:lang w:eastAsia="es-ES"/>
              </w:rPr>
            </w:pPr>
          </w:p>
        </w:tc>
      </w:tr>
      <w:tr w:rsidR="00E131A7" w14:paraId="1055B134" w14:textId="77777777">
        <w:trPr>
          <w:trHeight w:val="300"/>
        </w:trPr>
        <w:tc>
          <w:tcPr>
            <w:tcW w:w="160" w:type="dxa"/>
            <w:tcBorders>
              <w:top w:val="nil"/>
              <w:left w:val="nil"/>
              <w:bottom w:val="nil"/>
              <w:right w:val="nil"/>
            </w:tcBorders>
            <w:vAlign w:val="bottom"/>
          </w:tcPr>
          <w:p w14:paraId="4D1E6CDB"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2342E6BA"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A</w:t>
            </w:r>
          </w:p>
        </w:tc>
        <w:tc>
          <w:tcPr>
            <w:tcW w:w="160" w:type="dxa"/>
            <w:tcBorders>
              <w:top w:val="nil"/>
              <w:left w:val="nil"/>
              <w:bottom w:val="nil"/>
              <w:right w:val="nil"/>
            </w:tcBorders>
          </w:tcPr>
          <w:p w14:paraId="589A26E4"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2CD2D0F2"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-0.173</w:t>
            </w:r>
          </w:p>
        </w:tc>
        <w:tc>
          <w:tcPr>
            <w:tcW w:w="1507" w:type="dxa"/>
            <w:tcBorders>
              <w:top w:val="nil"/>
              <w:left w:val="nil"/>
              <w:bottom w:val="nil"/>
              <w:right w:val="nil"/>
            </w:tcBorders>
            <w:noWrap/>
            <w:vAlign w:val="center"/>
          </w:tcPr>
          <w:p w14:paraId="2EA69EC5"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0.747***</w:t>
            </w:r>
          </w:p>
        </w:tc>
        <w:tc>
          <w:tcPr>
            <w:tcW w:w="1475" w:type="dxa"/>
            <w:tcBorders>
              <w:top w:val="nil"/>
              <w:left w:val="nil"/>
              <w:bottom w:val="nil"/>
              <w:right w:val="nil"/>
            </w:tcBorders>
            <w:noWrap/>
            <w:vAlign w:val="center"/>
          </w:tcPr>
          <w:p w14:paraId="4925B0A6"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-0.101</w:t>
            </w:r>
          </w:p>
        </w:tc>
        <w:tc>
          <w:tcPr>
            <w:tcW w:w="192" w:type="dxa"/>
            <w:tcBorders>
              <w:top w:val="nil"/>
              <w:left w:val="nil"/>
              <w:bottom w:val="nil"/>
              <w:right w:val="nil"/>
            </w:tcBorders>
            <w:vAlign w:val="center"/>
          </w:tcPr>
          <w:p w14:paraId="45F6BC47"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25A1BFD1"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-0.129</w:t>
            </w:r>
          </w:p>
        </w:tc>
        <w:tc>
          <w:tcPr>
            <w:tcW w:w="1507" w:type="dxa"/>
            <w:tcBorders>
              <w:top w:val="nil"/>
              <w:left w:val="nil"/>
              <w:bottom w:val="nil"/>
              <w:right w:val="nil"/>
            </w:tcBorders>
            <w:noWrap/>
            <w:vAlign w:val="center"/>
          </w:tcPr>
          <w:p w14:paraId="49488E77"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0.766***</w:t>
            </w:r>
          </w:p>
        </w:tc>
        <w:tc>
          <w:tcPr>
            <w:tcW w:w="1310" w:type="dxa"/>
            <w:tcBorders>
              <w:top w:val="nil"/>
              <w:left w:val="nil"/>
              <w:bottom w:val="nil"/>
              <w:right w:val="nil"/>
            </w:tcBorders>
            <w:noWrap/>
            <w:vAlign w:val="center"/>
          </w:tcPr>
          <w:p w14:paraId="7F8E4764"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-0.346**</w:t>
            </w:r>
          </w:p>
        </w:tc>
      </w:tr>
      <w:tr w:rsidR="00E131A7" w14:paraId="15806EFB" w14:textId="77777777">
        <w:trPr>
          <w:trHeight w:val="300"/>
        </w:trPr>
        <w:tc>
          <w:tcPr>
            <w:tcW w:w="160" w:type="dxa"/>
            <w:tcBorders>
              <w:top w:val="nil"/>
              <w:left w:val="nil"/>
              <w:bottom w:val="nil"/>
              <w:right w:val="nil"/>
            </w:tcBorders>
            <w:vAlign w:val="bottom"/>
          </w:tcPr>
          <w:p w14:paraId="427BE4B1"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26013B1C"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B</w:t>
            </w:r>
          </w:p>
        </w:tc>
        <w:tc>
          <w:tcPr>
            <w:tcW w:w="160" w:type="dxa"/>
            <w:tcBorders>
              <w:top w:val="nil"/>
              <w:left w:val="nil"/>
              <w:bottom w:val="nil"/>
              <w:right w:val="nil"/>
            </w:tcBorders>
          </w:tcPr>
          <w:p w14:paraId="18456EBA"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3AB588F9"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-0.580*</w:t>
            </w:r>
          </w:p>
        </w:tc>
        <w:tc>
          <w:tcPr>
            <w:tcW w:w="1507" w:type="dxa"/>
            <w:tcBorders>
              <w:top w:val="nil"/>
              <w:left w:val="nil"/>
              <w:bottom w:val="nil"/>
              <w:right w:val="nil"/>
            </w:tcBorders>
            <w:noWrap/>
            <w:vAlign w:val="center"/>
          </w:tcPr>
          <w:p w14:paraId="61548329"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0.950***</w:t>
            </w:r>
          </w:p>
        </w:tc>
        <w:tc>
          <w:tcPr>
            <w:tcW w:w="1475" w:type="dxa"/>
            <w:tcBorders>
              <w:top w:val="nil"/>
              <w:left w:val="nil"/>
              <w:bottom w:val="nil"/>
              <w:right w:val="nil"/>
            </w:tcBorders>
            <w:noWrap/>
            <w:vAlign w:val="center"/>
          </w:tcPr>
          <w:p w14:paraId="02389969"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0.186</w:t>
            </w:r>
          </w:p>
        </w:tc>
        <w:tc>
          <w:tcPr>
            <w:tcW w:w="192" w:type="dxa"/>
            <w:tcBorders>
              <w:top w:val="nil"/>
              <w:left w:val="nil"/>
              <w:bottom w:val="nil"/>
              <w:right w:val="nil"/>
            </w:tcBorders>
            <w:vAlign w:val="center"/>
          </w:tcPr>
          <w:p w14:paraId="5061F8A2"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598C2E20"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0.047</w:t>
            </w:r>
          </w:p>
        </w:tc>
        <w:tc>
          <w:tcPr>
            <w:tcW w:w="1507" w:type="dxa"/>
            <w:tcBorders>
              <w:top w:val="nil"/>
              <w:left w:val="nil"/>
              <w:bottom w:val="nil"/>
              <w:right w:val="nil"/>
            </w:tcBorders>
            <w:noWrap/>
            <w:vAlign w:val="center"/>
          </w:tcPr>
          <w:p w14:paraId="71D27935"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0.411*</w:t>
            </w:r>
          </w:p>
        </w:tc>
        <w:tc>
          <w:tcPr>
            <w:tcW w:w="1310" w:type="dxa"/>
            <w:tcBorders>
              <w:top w:val="nil"/>
              <w:left w:val="nil"/>
              <w:bottom w:val="nil"/>
              <w:right w:val="nil"/>
            </w:tcBorders>
            <w:noWrap/>
            <w:vAlign w:val="center"/>
          </w:tcPr>
          <w:p w14:paraId="3280E290"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0.015</w:t>
            </w:r>
          </w:p>
        </w:tc>
      </w:tr>
      <w:tr w:rsidR="00E131A7" w14:paraId="4789E28B" w14:textId="77777777">
        <w:trPr>
          <w:trHeight w:val="300"/>
        </w:trPr>
        <w:tc>
          <w:tcPr>
            <w:tcW w:w="160" w:type="dxa"/>
            <w:tcBorders>
              <w:top w:val="nil"/>
              <w:left w:val="nil"/>
              <w:bottom w:val="nil"/>
              <w:right w:val="nil"/>
            </w:tcBorders>
            <w:vAlign w:val="bottom"/>
          </w:tcPr>
          <w:p w14:paraId="7B2E3D4A"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37F2433C"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C</w:t>
            </w:r>
          </w:p>
        </w:tc>
        <w:tc>
          <w:tcPr>
            <w:tcW w:w="160" w:type="dxa"/>
            <w:tcBorders>
              <w:top w:val="nil"/>
              <w:left w:val="nil"/>
              <w:bottom w:val="nil"/>
              <w:right w:val="nil"/>
            </w:tcBorders>
          </w:tcPr>
          <w:p w14:paraId="640A184E"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72535B6C"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0.057</w:t>
            </w:r>
          </w:p>
        </w:tc>
        <w:tc>
          <w:tcPr>
            <w:tcW w:w="1507" w:type="dxa"/>
            <w:tcBorders>
              <w:top w:val="nil"/>
              <w:left w:val="nil"/>
              <w:bottom w:val="nil"/>
              <w:right w:val="nil"/>
            </w:tcBorders>
            <w:noWrap/>
            <w:vAlign w:val="center"/>
          </w:tcPr>
          <w:p w14:paraId="02E73E71"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0.872***</w:t>
            </w:r>
          </w:p>
        </w:tc>
        <w:tc>
          <w:tcPr>
            <w:tcW w:w="1475" w:type="dxa"/>
            <w:tcBorders>
              <w:top w:val="nil"/>
              <w:left w:val="nil"/>
              <w:bottom w:val="nil"/>
              <w:right w:val="nil"/>
            </w:tcBorders>
            <w:noWrap/>
            <w:vAlign w:val="center"/>
          </w:tcPr>
          <w:p w14:paraId="7C53206E"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-0.068</w:t>
            </w:r>
          </w:p>
        </w:tc>
        <w:tc>
          <w:tcPr>
            <w:tcW w:w="192" w:type="dxa"/>
            <w:tcBorders>
              <w:top w:val="nil"/>
              <w:left w:val="nil"/>
              <w:bottom w:val="nil"/>
              <w:right w:val="nil"/>
            </w:tcBorders>
            <w:vAlign w:val="center"/>
          </w:tcPr>
          <w:p w14:paraId="1C1022B0"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320F74C2"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-0.003</w:t>
            </w:r>
          </w:p>
        </w:tc>
        <w:tc>
          <w:tcPr>
            <w:tcW w:w="1507" w:type="dxa"/>
            <w:tcBorders>
              <w:top w:val="nil"/>
              <w:left w:val="nil"/>
              <w:bottom w:val="nil"/>
              <w:right w:val="nil"/>
            </w:tcBorders>
            <w:noWrap/>
            <w:vAlign w:val="center"/>
          </w:tcPr>
          <w:p w14:paraId="15FF0082"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0.263</w:t>
            </w:r>
          </w:p>
        </w:tc>
        <w:tc>
          <w:tcPr>
            <w:tcW w:w="1310" w:type="dxa"/>
            <w:tcBorders>
              <w:top w:val="nil"/>
              <w:left w:val="nil"/>
              <w:bottom w:val="nil"/>
              <w:right w:val="nil"/>
            </w:tcBorders>
            <w:noWrap/>
            <w:vAlign w:val="center"/>
          </w:tcPr>
          <w:p w14:paraId="72C34062"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0.305</w:t>
            </w:r>
          </w:p>
        </w:tc>
      </w:tr>
      <w:tr w:rsidR="00E131A7" w14:paraId="61F76F41" w14:textId="77777777">
        <w:trPr>
          <w:trHeight w:val="300"/>
        </w:trPr>
        <w:tc>
          <w:tcPr>
            <w:tcW w:w="160" w:type="dxa"/>
            <w:tcBorders>
              <w:top w:val="nil"/>
              <w:left w:val="nil"/>
              <w:bottom w:val="nil"/>
              <w:right w:val="nil"/>
            </w:tcBorders>
            <w:vAlign w:val="bottom"/>
          </w:tcPr>
          <w:p w14:paraId="0FC4BA8D"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093574B7"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D</w:t>
            </w:r>
          </w:p>
        </w:tc>
        <w:tc>
          <w:tcPr>
            <w:tcW w:w="160" w:type="dxa"/>
            <w:tcBorders>
              <w:top w:val="nil"/>
              <w:left w:val="nil"/>
              <w:bottom w:val="nil"/>
              <w:right w:val="nil"/>
            </w:tcBorders>
          </w:tcPr>
          <w:p w14:paraId="62CB3A83"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2990AFF9"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0.004</w:t>
            </w:r>
          </w:p>
        </w:tc>
        <w:tc>
          <w:tcPr>
            <w:tcW w:w="1507" w:type="dxa"/>
            <w:tcBorders>
              <w:top w:val="nil"/>
              <w:left w:val="nil"/>
              <w:bottom w:val="nil"/>
              <w:right w:val="nil"/>
            </w:tcBorders>
            <w:noWrap/>
            <w:vAlign w:val="center"/>
          </w:tcPr>
          <w:p w14:paraId="2EBBAB04"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0.354*</w:t>
            </w:r>
          </w:p>
        </w:tc>
        <w:tc>
          <w:tcPr>
            <w:tcW w:w="1475" w:type="dxa"/>
            <w:tcBorders>
              <w:top w:val="nil"/>
              <w:left w:val="nil"/>
              <w:bottom w:val="nil"/>
              <w:right w:val="nil"/>
            </w:tcBorders>
            <w:noWrap/>
            <w:vAlign w:val="center"/>
          </w:tcPr>
          <w:p w14:paraId="709C7DD6"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0.222</w:t>
            </w:r>
          </w:p>
        </w:tc>
        <w:tc>
          <w:tcPr>
            <w:tcW w:w="192" w:type="dxa"/>
            <w:tcBorders>
              <w:top w:val="nil"/>
              <w:left w:val="nil"/>
              <w:bottom w:val="nil"/>
              <w:right w:val="nil"/>
            </w:tcBorders>
            <w:vAlign w:val="center"/>
          </w:tcPr>
          <w:p w14:paraId="3E945C39"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5CA2DCAF"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-0.001</w:t>
            </w:r>
          </w:p>
        </w:tc>
        <w:tc>
          <w:tcPr>
            <w:tcW w:w="1507" w:type="dxa"/>
            <w:tcBorders>
              <w:top w:val="nil"/>
              <w:left w:val="nil"/>
              <w:bottom w:val="nil"/>
              <w:right w:val="nil"/>
            </w:tcBorders>
            <w:noWrap/>
            <w:vAlign w:val="center"/>
          </w:tcPr>
          <w:p w14:paraId="6EF90794"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0.474</w:t>
            </w:r>
          </w:p>
        </w:tc>
        <w:tc>
          <w:tcPr>
            <w:tcW w:w="1310" w:type="dxa"/>
            <w:tcBorders>
              <w:top w:val="nil"/>
              <w:left w:val="nil"/>
              <w:bottom w:val="nil"/>
              <w:right w:val="nil"/>
            </w:tcBorders>
            <w:noWrap/>
            <w:vAlign w:val="center"/>
          </w:tcPr>
          <w:p w14:paraId="62A4A915"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-0.078</w:t>
            </w:r>
          </w:p>
        </w:tc>
      </w:tr>
      <w:tr w:rsidR="00E131A7" w14:paraId="0ED86455" w14:textId="77777777">
        <w:trPr>
          <w:trHeight w:val="300"/>
        </w:trPr>
        <w:tc>
          <w:tcPr>
            <w:tcW w:w="160" w:type="dxa"/>
            <w:tcBorders>
              <w:top w:val="nil"/>
              <w:left w:val="nil"/>
              <w:bottom w:val="nil"/>
              <w:right w:val="nil"/>
            </w:tcBorders>
            <w:vAlign w:val="bottom"/>
          </w:tcPr>
          <w:p w14:paraId="6C740EA4"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3B629759"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E</w:t>
            </w:r>
          </w:p>
        </w:tc>
        <w:tc>
          <w:tcPr>
            <w:tcW w:w="160" w:type="dxa"/>
            <w:tcBorders>
              <w:top w:val="nil"/>
              <w:left w:val="nil"/>
              <w:bottom w:val="nil"/>
              <w:right w:val="nil"/>
            </w:tcBorders>
          </w:tcPr>
          <w:p w14:paraId="50550F37"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6A35A1AC"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-0.205</w:t>
            </w:r>
          </w:p>
        </w:tc>
        <w:tc>
          <w:tcPr>
            <w:tcW w:w="1507" w:type="dxa"/>
            <w:tcBorders>
              <w:top w:val="nil"/>
              <w:left w:val="nil"/>
              <w:bottom w:val="nil"/>
              <w:right w:val="nil"/>
            </w:tcBorders>
            <w:noWrap/>
            <w:vAlign w:val="center"/>
          </w:tcPr>
          <w:p w14:paraId="26882485"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0.656**</w:t>
            </w:r>
          </w:p>
        </w:tc>
        <w:tc>
          <w:tcPr>
            <w:tcW w:w="1475" w:type="dxa"/>
            <w:tcBorders>
              <w:top w:val="nil"/>
              <w:left w:val="nil"/>
              <w:bottom w:val="nil"/>
              <w:right w:val="nil"/>
            </w:tcBorders>
            <w:noWrap/>
            <w:vAlign w:val="center"/>
          </w:tcPr>
          <w:p w14:paraId="4FEDBE69"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0.125</w:t>
            </w:r>
          </w:p>
        </w:tc>
        <w:tc>
          <w:tcPr>
            <w:tcW w:w="192" w:type="dxa"/>
            <w:tcBorders>
              <w:top w:val="nil"/>
              <w:left w:val="nil"/>
              <w:bottom w:val="nil"/>
              <w:right w:val="nil"/>
            </w:tcBorders>
            <w:vAlign w:val="center"/>
          </w:tcPr>
          <w:p w14:paraId="6EAE8F8B"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39C5B9B0"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-0.271</w:t>
            </w:r>
          </w:p>
        </w:tc>
        <w:tc>
          <w:tcPr>
            <w:tcW w:w="1507" w:type="dxa"/>
            <w:tcBorders>
              <w:top w:val="nil"/>
              <w:left w:val="nil"/>
              <w:bottom w:val="nil"/>
              <w:right w:val="nil"/>
            </w:tcBorders>
            <w:noWrap/>
            <w:vAlign w:val="center"/>
          </w:tcPr>
          <w:p w14:paraId="717167E1"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1.076***</w:t>
            </w:r>
          </w:p>
        </w:tc>
        <w:tc>
          <w:tcPr>
            <w:tcW w:w="1310" w:type="dxa"/>
            <w:tcBorders>
              <w:top w:val="nil"/>
              <w:left w:val="nil"/>
              <w:bottom w:val="nil"/>
              <w:right w:val="nil"/>
            </w:tcBorders>
            <w:noWrap/>
            <w:vAlign w:val="center"/>
          </w:tcPr>
          <w:p w14:paraId="26AB25DD"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-0.157</w:t>
            </w:r>
          </w:p>
        </w:tc>
      </w:tr>
      <w:tr w:rsidR="00E131A7" w14:paraId="435D3EEC" w14:textId="77777777">
        <w:trPr>
          <w:trHeight w:val="300"/>
        </w:trPr>
        <w:tc>
          <w:tcPr>
            <w:tcW w:w="160" w:type="dxa"/>
            <w:tcBorders>
              <w:top w:val="nil"/>
              <w:left w:val="nil"/>
              <w:bottom w:val="nil"/>
              <w:right w:val="nil"/>
            </w:tcBorders>
            <w:vAlign w:val="bottom"/>
          </w:tcPr>
          <w:p w14:paraId="1E8DCA93"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40A13DFF"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F</w:t>
            </w:r>
          </w:p>
        </w:tc>
        <w:tc>
          <w:tcPr>
            <w:tcW w:w="160" w:type="dxa"/>
            <w:tcBorders>
              <w:top w:val="nil"/>
              <w:left w:val="nil"/>
              <w:bottom w:val="nil"/>
              <w:right w:val="nil"/>
            </w:tcBorders>
          </w:tcPr>
          <w:p w14:paraId="04D43C41"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5D182A35"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-0.235</w:t>
            </w:r>
          </w:p>
        </w:tc>
        <w:tc>
          <w:tcPr>
            <w:tcW w:w="1507" w:type="dxa"/>
            <w:tcBorders>
              <w:top w:val="nil"/>
              <w:left w:val="nil"/>
              <w:bottom w:val="nil"/>
              <w:right w:val="nil"/>
            </w:tcBorders>
            <w:noWrap/>
            <w:vAlign w:val="center"/>
          </w:tcPr>
          <w:p w14:paraId="03180D9F"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0.541*</w:t>
            </w:r>
          </w:p>
        </w:tc>
        <w:tc>
          <w:tcPr>
            <w:tcW w:w="1475" w:type="dxa"/>
            <w:tcBorders>
              <w:top w:val="nil"/>
              <w:left w:val="nil"/>
              <w:bottom w:val="nil"/>
              <w:right w:val="nil"/>
            </w:tcBorders>
            <w:noWrap/>
            <w:vAlign w:val="center"/>
          </w:tcPr>
          <w:p w14:paraId="4CCF427C"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-0.040</w:t>
            </w:r>
          </w:p>
        </w:tc>
        <w:tc>
          <w:tcPr>
            <w:tcW w:w="192" w:type="dxa"/>
            <w:tcBorders>
              <w:top w:val="nil"/>
              <w:left w:val="nil"/>
              <w:bottom w:val="nil"/>
              <w:right w:val="nil"/>
            </w:tcBorders>
            <w:vAlign w:val="center"/>
          </w:tcPr>
          <w:p w14:paraId="463671F4"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31BE857E"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-0.287</w:t>
            </w:r>
          </w:p>
        </w:tc>
        <w:tc>
          <w:tcPr>
            <w:tcW w:w="1507" w:type="dxa"/>
            <w:tcBorders>
              <w:top w:val="nil"/>
              <w:left w:val="nil"/>
              <w:bottom w:val="nil"/>
              <w:right w:val="nil"/>
            </w:tcBorders>
            <w:noWrap/>
            <w:vAlign w:val="center"/>
          </w:tcPr>
          <w:p w14:paraId="7514032B"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0.525</w:t>
            </w:r>
          </w:p>
        </w:tc>
        <w:tc>
          <w:tcPr>
            <w:tcW w:w="1310" w:type="dxa"/>
            <w:tcBorders>
              <w:top w:val="nil"/>
              <w:left w:val="nil"/>
              <w:bottom w:val="nil"/>
              <w:right w:val="nil"/>
            </w:tcBorders>
            <w:noWrap/>
            <w:vAlign w:val="center"/>
          </w:tcPr>
          <w:p w14:paraId="1BCA8501"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0.001</w:t>
            </w:r>
          </w:p>
        </w:tc>
      </w:tr>
      <w:tr w:rsidR="00E131A7" w14:paraId="5FA7D328" w14:textId="77777777">
        <w:trPr>
          <w:trHeight w:val="300"/>
        </w:trPr>
        <w:tc>
          <w:tcPr>
            <w:tcW w:w="160" w:type="dxa"/>
            <w:tcBorders>
              <w:top w:val="nil"/>
              <w:left w:val="nil"/>
              <w:bottom w:val="nil"/>
              <w:right w:val="nil"/>
            </w:tcBorders>
            <w:vAlign w:val="bottom"/>
          </w:tcPr>
          <w:p w14:paraId="6B43A91E"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1DBBC562"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G</w:t>
            </w:r>
          </w:p>
        </w:tc>
        <w:tc>
          <w:tcPr>
            <w:tcW w:w="160" w:type="dxa"/>
            <w:tcBorders>
              <w:top w:val="nil"/>
              <w:left w:val="nil"/>
              <w:bottom w:val="nil"/>
              <w:right w:val="nil"/>
            </w:tcBorders>
          </w:tcPr>
          <w:p w14:paraId="47900037"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7A651FFC"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-0.355**</w:t>
            </w:r>
          </w:p>
        </w:tc>
        <w:tc>
          <w:tcPr>
            <w:tcW w:w="1507" w:type="dxa"/>
            <w:tcBorders>
              <w:top w:val="nil"/>
              <w:left w:val="nil"/>
              <w:bottom w:val="nil"/>
              <w:right w:val="nil"/>
            </w:tcBorders>
            <w:noWrap/>
            <w:vAlign w:val="center"/>
          </w:tcPr>
          <w:p w14:paraId="1488F6DE"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0.436**</w:t>
            </w:r>
          </w:p>
        </w:tc>
        <w:tc>
          <w:tcPr>
            <w:tcW w:w="1475" w:type="dxa"/>
            <w:tcBorders>
              <w:top w:val="nil"/>
              <w:left w:val="nil"/>
              <w:bottom w:val="nil"/>
              <w:right w:val="nil"/>
            </w:tcBorders>
            <w:noWrap/>
            <w:vAlign w:val="center"/>
          </w:tcPr>
          <w:p w14:paraId="657360E9"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-0.011</w:t>
            </w:r>
          </w:p>
        </w:tc>
        <w:tc>
          <w:tcPr>
            <w:tcW w:w="192" w:type="dxa"/>
            <w:tcBorders>
              <w:top w:val="nil"/>
              <w:left w:val="nil"/>
              <w:bottom w:val="nil"/>
              <w:right w:val="nil"/>
            </w:tcBorders>
            <w:vAlign w:val="center"/>
          </w:tcPr>
          <w:p w14:paraId="1659C8AD"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0D745C42"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0.215</w:t>
            </w:r>
          </w:p>
        </w:tc>
        <w:tc>
          <w:tcPr>
            <w:tcW w:w="1507" w:type="dxa"/>
            <w:tcBorders>
              <w:top w:val="nil"/>
              <w:left w:val="nil"/>
              <w:bottom w:val="nil"/>
              <w:right w:val="nil"/>
            </w:tcBorders>
            <w:noWrap/>
            <w:vAlign w:val="center"/>
          </w:tcPr>
          <w:p w14:paraId="4404076C"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0.222</w:t>
            </w:r>
          </w:p>
        </w:tc>
        <w:tc>
          <w:tcPr>
            <w:tcW w:w="1310" w:type="dxa"/>
            <w:tcBorders>
              <w:top w:val="nil"/>
              <w:left w:val="nil"/>
              <w:bottom w:val="nil"/>
              <w:right w:val="nil"/>
            </w:tcBorders>
            <w:noWrap/>
            <w:vAlign w:val="center"/>
          </w:tcPr>
          <w:p w14:paraId="699DA3F5"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-0.467*</w:t>
            </w:r>
          </w:p>
        </w:tc>
      </w:tr>
      <w:tr w:rsidR="00E131A7" w14:paraId="14F2F47B" w14:textId="77777777">
        <w:trPr>
          <w:trHeight w:val="300"/>
        </w:trPr>
        <w:tc>
          <w:tcPr>
            <w:tcW w:w="160" w:type="dxa"/>
            <w:tcBorders>
              <w:top w:val="nil"/>
              <w:left w:val="nil"/>
              <w:bottom w:val="nil"/>
              <w:right w:val="nil"/>
            </w:tcBorders>
            <w:vAlign w:val="bottom"/>
          </w:tcPr>
          <w:p w14:paraId="445C879D"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2CCB62F6"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H</w:t>
            </w:r>
          </w:p>
        </w:tc>
        <w:tc>
          <w:tcPr>
            <w:tcW w:w="160" w:type="dxa"/>
            <w:tcBorders>
              <w:top w:val="nil"/>
              <w:left w:val="nil"/>
              <w:bottom w:val="nil"/>
              <w:right w:val="nil"/>
            </w:tcBorders>
          </w:tcPr>
          <w:p w14:paraId="11A03171"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499566C2"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-0.192</w:t>
            </w:r>
          </w:p>
        </w:tc>
        <w:tc>
          <w:tcPr>
            <w:tcW w:w="1507" w:type="dxa"/>
            <w:tcBorders>
              <w:top w:val="nil"/>
              <w:left w:val="nil"/>
              <w:bottom w:val="nil"/>
              <w:right w:val="nil"/>
            </w:tcBorders>
            <w:noWrap/>
            <w:vAlign w:val="center"/>
          </w:tcPr>
          <w:p w14:paraId="03940EDA"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0.479*</w:t>
            </w:r>
          </w:p>
        </w:tc>
        <w:tc>
          <w:tcPr>
            <w:tcW w:w="1475" w:type="dxa"/>
            <w:tcBorders>
              <w:top w:val="nil"/>
              <w:left w:val="nil"/>
              <w:bottom w:val="nil"/>
              <w:right w:val="nil"/>
            </w:tcBorders>
            <w:noWrap/>
            <w:vAlign w:val="center"/>
          </w:tcPr>
          <w:p w14:paraId="620A63A9"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0.119</w:t>
            </w:r>
          </w:p>
        </w:tc>
        <w:tc>
          <w:tcPr>
            <w:tcW w:w="192" w:type="dxa"/>
            <w:tcBorders>
              <w:top w:val="nil"/>
              <w:left w:val="nil"/>
              <w:bottom w:val="nil"/>
              <w:right w:val="nil"/>
            </w:tcBorders>
            <w:vAlign w:val="center"/>
          </w:tcPr>
          <w:p w14:paraId="439E3983"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28113EBE"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-0.154</w:t>
            </w:r>
          </w:p>
        </w:tc>
        <w:tc>
          <w:tcPr>
            <w:tcW w:w="1507" w:type="dxa"/>
            <w:tcBorders>
              <w:top w:val="nil"/>
              <w:left w:val="nil"/>
              <w:bottom w:val="nil"/>
              <w:right w:val="nil"/>
            </w:tcBorders>
            <w:noWrap/>
            <w:vAlign w:val="center"/>
          </w:tcPr>
          <w:p w14:paraId="38A0C4EF"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0.668***</w:t>
            </w:r>
          </w:p>
        </w:tc>
        <w:tc>
          <w:tcPr>
            <w:tcW w:w="1310" w:type="dxa"/>
            <w:tcBorders>
              <w:top w:val="nil"/>
              <w:left w:val="nil"/>
              <w:bottom w:val="nil"/>
              <w:right w:val="nil"/>
            </w:tcBorders>
            <w:noWrap/>
            <w:vAlign w:val="center"/>
          </w:tcPr>
          <w:p w14:paraId="0AAFCA5C"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-0.095</w:t>
            </w:r>
          </w:p>
        </w:tc>
      </w:tr>
      <w:tr w:rsidR="00E131A7" w14:paraId="7F020F55" w14:textId="77777777">
        <w:trPr>
          <w:trHeight w:val="300"/>
        </w:trPr>
        <w:tc>
          <w:tcPr>
            <w:tcW w:w="160" w:type="dxa"/>
            <w:tcBorders>
              <w:top w:val="nil"/>
              <w:left w:val="nil"/>
              <w:bottom w:val="nil"/>
              <w:right w:val="nil"/>
            </w:tcBorders>
            <w:vAlign w:val="bottom"/>
          </w:tcPr>
          <w:p w14:paraId="4799C9FB"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71E67DF8"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I</w:t>
            </w:r>
          </w:p>
        </w:tc>
        <w:tc>
          <w:tcPr>
            <w:tcW w:w="160" w:type="dxa"/>
            <w:tcBorders>
              <w:top w:val="nil"/>
              <w:left w:val="nil"/>
              <w:bottom w:val="nil"/>
              <w:right w:val="nil"/>
            </w:tcBorders>
          </w:tcPr>
          <w:p w14:paraId="327B807D"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46FD1CBE"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-0.469**</w:t>
            </w:r>
          </w:p>
        </w:tc>
        <w:tc>
          <w:tcPr>
            <w:tcW w:w="1507" w:type="dxa"/>
            <w:tcBorders>
              <w:top w:val="nil"/>
              <w:left w:val="nil"/>
              <w:bottom w:val="nil"/>
              <w:right w:val="nil"/>
            </w:tcBorders>
            <w:noWrap/>
            <w:vAlign w:val="center"/>
          </w:tcPr>
          <w:p w14:paraId="77447CFC"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-0.095</w:t>
            </w:r>
          </w:p>
        </w:tc>
        <w:tc>
          <w:tcPr>
            <w:tcW w:w="1475" w:type="dxa"/>
            <w:tcBorders>
              <w:top w:val="nil"/>
              <w:left w:val="nil"/>
              <w:bottom w:val="nil"/>
              <w:right w:val="nil"/>
            </w:tcBorders>
            <w:noWrap/>
            <w:vAlign w:val="center"/>
          </w:tcPr>
          <w:p w14:paraId="197BD931"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0.250</w:t>
            </w:r>
          </w:p>
        </w:tc>
        <w:tc>
          <w:tcPr>
            <w:tcW w:w="192" w:type="dxa"/>
            <w:tcBorders>
              <w:top w:val="nil"/>
              <w:left w:val="nil"/>
              <w:bottom w:val="nil"/>
              <w:right w:val="nil"/>
            </w:tcBorders>
            <w:vAlign w:val="center"/>
          </w:tcPr>
          <w:p w14:paraId="3F47FA34"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475668B8"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-0.473*</w:t>
            </w:r>
          </w:p>
        </w:tc>
        <w:tc>
          <w:tcPr>
            <w:tcW w:w="1507" w:type="dxa"/>
            <w:tcBorders>
              <w:top w:val="nil"/>
              <w:left w:val="nil"/>
              <w:bottom w:val="nil"/>
              <w:right w:val="nil"/>
            </w:tcBorders>
            <w:noWrap/>
            <w:vAlign w:val="center"/>
          </w:tcPr>
          <w:p w14:paraId="58FC2DCA"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0.000</w:t>
            </w:r>
          </w:p>
        </w:tc>
        <w:tc>
          <w:tcPr>
            <w:tcW w:w="1310" w:type="dxa"/>
            <w:tcBorders>
              <w:top w:val="nil"/>
              <w:left w:val="nil"/>
              <w:bottom w:val="nil"/>
              <w:right w:val="nil"/>
            </w:tcBorders>
            <w:noWrap/>
            <w:vAlign w:val="center"/>
          </w:tcPr>
          <w:p w14:paraId="5D757B24"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-0.418</w:t>
            </w:r>
          </w:p>
        </w:tc>
      </w:tr>
      <w:tr w:rsidR="00E131A7" w14:paraId="408DC339" w14:textId="77777777">
        <w:trPr>
          <w:trHeight w:val="300"/>
        </w:trPr>
        <w:tc>
          <w:tcPr>
            <w:tcW w:w="160" w:type="dxa"/>
            <w:tcBorders>
              <w:top w:val="nil"/>
              <w:left w:val="nil"/>
              <w:bottom w:val="nil"/>
              <w:right w:val="nil"/>
            </w:tcBorders>
            <w:vAlign w:val="bottom"/>
          </w:tcPr>
          <w:p w14:paraId="0D13285E"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3300549F"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J</w:t>
            </w:r>
          </w:p>
        </w:tc>
        <w:tc>
          <w:tcPr>
            <w:tcW w:w="160" w:type="dxa"/>
            <w:tcBorders>
              <w:top w:val="nil"/>
              <w:left w:val="nil"/>
              <w:bottom w:val="nil"/>
              <w:right w:val="nil"/>
            </w:tcBorders>
          </w:tcPr>
          <w:p w14:paraId="2EBB33A0"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5EB84F20"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0.131</w:t>
            </w:r>
          </w:p>
        </w:tc>
        <w:tc>
          <w:tcPr>
            <w:tcW w:w="1507" w:type="dxa"/>
            <w:tcBorders>
              <w:top w:val="nil"/>
              <w:left w:val="nil"/>
              <w:bottom w:val="nil"/>
              <w:right w:val="nil"/>
            </w:tcBorders>
            <w:noWrap/>
            <w:vAlign w:val="center"/>
          </w:tcPr>
          <w:p w14:paraId="5FC05BD6"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0.163</w:t>
            </w:r>
          </w:p>
        </w:tc>
        <w:tc>
          <w:tcPr>
            <w:tcW w:w="1475" w:type="dxa"/>
            <w:tcBorders>
              <w:top w:val="nil"/>
              <w:left w:val="nil"/>
              <w:bottom w:val="nil"/>
              <w:right w:val="nil"/>
            </w:tcBorders>
            <w:noWrap/>
            <w:vAlign w:val="center"/>
          </w:tcPr>
          <w:p w14:paraId="718FF914"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0.360*</w:t>
            </w:r>
          </w:p>
        </w:tc>
        <w:tc>
          <w:tcPr>
            <w:tcW w:w="192" w:type="dxa"/>
            <w:tcBorders>
              <w:top w:val="nil"/>
              <w:left w:val="nil"/>
              <w:bottom w:val="nil"/>
              <w:right w:val="nil"/>
            </w:tcBorders>
            <w:vAlign w:val="center"/>
          </w:tcPr>
          <w:p w14:paraId="3B537A63"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0C8B0734"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0.073</w:t>
            </w:r>
          </w:p>
        </w:tc>
        <w:tc>
          <w:tcPr>
            <w:tcW w:w="1507" w:type="dxa"/>
            <w:tcBorders>
              <w:top w:val="nil"/>
              <w:left w:val="nil"/>
              <w:bottom w:val="nil"/>
              <w:right w:val="nil"/>
            </w:tcBorders>
            <w:noWrap/>
            <w:vAlign w:val="center"/>
          </w:tcPr>
          <w:p w14:paraId="4CA00432"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0.137</w:t>
            </w:r>
          </w:p>
        </w:tc>
        <w:tc>
          <w:tcPr>
            <w:tcW w:w="1310" w:type="dxa"/>
            <w:tcBorders>
              <w:top w:val="nil"/>
              <w:left w:val="nil"/>
              <w:bottom w:val="nil"/>
              <w:right w:val="nil"/>
            </w:tcBorders>
            <w:noWrap/>
            <w:vAlign w:val="center"/>
          </w:tcPr>
          <w:p w14:paraId="31CDD5BF"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0.114</w:t>
            </w:r>
          </w:p>
        </w:tc>
      </w:tr>
      <w:tr w:rsidR="00E131A7" w14:paraId="43387441" w14:textId="77777777">
        <w:trPr>
          <w:trHeight w:val="300"/>
        </w:trPr>
        <w:tc>
          <w:tcPr>
            <w:tcW w:w="160" w:type="dxa"/>
            <w:tcBorders>
              <w:top w:val="nil"/>
              <w:left w:val="nil"/>
              <w:bottom w:val="single" w:sz="2" w:space="0" w:color="auto"/>
              <w:right w:val="nil"/>
            </w:tcBorders>
            <w:vAlign w:val="bottom"/>
          </w:tcPr>
          <w:p w14:paraId="19873C73"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single" w:sz="2" w:space="0" w:color="auto"/>
              <w:right w:val="nil"/>
            </w:tcBorders>
            <w:vAlign w:val="bottom"/>
          </w:tcPr>
          <w:p w14:paraId="7426B9FA"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K</w:t>
            </w:r>
          </w:p>
        </w:tc>
        <w:tc>
          <w:tcPr>
            <w:tcW w:w="160" w:type="dxa"/>
            <w:tcBorders>
              <w:top w:val="nil"/>
              <w:left w:val="nil"/>
              <w:bottom w:val="single" w:sz="2" w:space="0" w:color="auto"/>
              <w:right w:val="nil"/>
            </w:tcBorders>
          </w:tcPr>
          <w:p w14:paraId="0CB9A07D"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single" w:sz="4" w:space="0" w:color="auto"/>
              <w:right w:val="nil"/>
            </w:tcBorders>
            <w:noWrap/>
            <w:vAlign w:val="center"/>
          </w:tcPr>
          <w:p w14:paraId="484E87D8"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-0.034</w:t>
            </w:r>
          </w:p>
        </w:tc>
        <w:tc>
          <w:tcPr>
            <w:tcW w:w="1507" w:type="dxa"/>
            <w:tcBorders>
              <w:top w:val="nil"/>
              <w:left w:val="nil"/>
              <w:bottom w:val="single" w:sz="4" w:space="0" w:color="auto"/>
              <w:right w:val="nil"/>
            </w:tcBorders>
            <w:noWrap/>
            <w:vAlign w:val="center"/>
          </w:tcPr>
          <w:p w14:paraId="07BE384C"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0.651***</w:t>
            </w:r>
          </w:p>
        </w:tc>
        <w:tc>
          <w:tcPr>
            <w:tcW w:w="1475" w:type="dxa"/>
            <w:tcBorders>
              <w:top w:val="nil"/>
              <w:left w:val="nil"/>
              <w:bottom w:val="single" w:sz="4" w:space="0" w:color="auto"/>
              <w:right w:val="nil"/>
            </w:tcBorders>
            <w:noWrap/>
            <w:vAlign w:val="center"/>
          </w:tcPr>
          <w:p w14:paraId="27827262"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-0.005</w:t>
            </w:r>
          </w:p>
        </w:tc>
        <w:tc>
          <w:tcPr>
            <w:tcW w:w="192" w:type="dxa"/>
            <w:tcBorders>
              <w:top w:val="nil"/>
              <w:left w:val="nil"/>
              <w:bottom w:val="single" w:sz="4" w:space="0" w:color="auto"/>
              <w:right w:val="nil"/>
            </w:tcBorders>
            <w:vAlign w:val="center"/>
          </w:tcPr>
          <w:p w14:paraId="526AEAF9"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single" w:sz="4" w:space="0" w:color="auto"/>
              <w:right w:val="nil"/>
            </w:tcBorders>
            <w:noWrap/>
            <w:vAlign w:val="center"/>
          </w:tcPr>
          <w:p w14:paraId="6AC53656"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-0.077</w:t>
            </w:r>
          </w:p>
        </w:tc>
        <w:tc>
          <w:tcPr>
            <w:tcW w:w="1507" w:type="dxa"/>
            <w:tcBorders>
              <w:top w:val="nil"/>
              <w:left w:val="nil"/>
              <w:bottom w:val="single" w:sz="4" w:space="0" w:color="auto"/>
              <w:right w:val="nil"/>
            </w:tcBorders>
            <w:noWrap/>
            <w:vAlign w:val="center"/>
          </w:tcPr>
          <w:p w14:paraId="2AC25FF4"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1.380***</w:t>
            </w:r>
          </w:p>
        </w:tc>
        <w:tc>
          <w:tcPr>
            <w:tcW w:w="1310" w:type="dxa"/>
            <w:tcBorders>
              <w:top w:val="nil"/>
              <w:left w:val="nil"/>
              <w:bottom w:val="single" w:sz="4" w:space="0" w:color="auto"/>
              <w:right w:val="nil"/>
            </w:tcBorders>
            <w:noWrap/>
            <w:vAlign w:val="center"/>
          </w:tcPr>
          <w:p w14:paraId="7DE7DDE4"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-0.374</w:t>
            </w:r>
          </w:p>
        </w:tc>
      </w:tr>
      <w:tr w:rsidR="00E131A7" w14:paraId="5F001E16" w14:textId="77777777">
        <w:trPr>
          <w:trHeight w:val="300"/>
        </w:trPr>
        <w:tc>
          <w:tcPr>
            <w:tcW w:w="1181" w:type="dxa"/>
            <w:gridSpan w:val="2"/>
            <w:tcBorders>
              <w:top w:val="single" w:sz="2" w:space="0" w:color="auto"/>
              <w:left w:val="nil"/>
              <w:bottom w:val="nil"/>
              <w:right w:val="nil"/>
            </w:tcBorders>
          </w:tcPr>
          <w:p w14:paraId="67D0C856"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 xml:space="preserve">Without </w:t>
            </w:r>
            <w:r>
              <w:rPr>
                <w:rFonts w:ascii="Times New Roman" w:hAnsi="Times New Roman" w:cs="Times New Roman"/>
                <w:i/>
                <w:iCs/>
                <w:color w:val="000000"/>
                <w:sz w:val="24"/>
                <w:szCs w:val="24"/>
                <w:lang w:eastAsia="es-ES"/>
              </w:rPr>
              <w:t>P. alcon</w:t>
            </w:r>
          </w:p>
        </w:tc>
        <w:tc>
          <w:tcPr>
            <w:tcW w:w="160" w:type="dxa"/>
            <w:tcBorders>
              <w:top w:val="single" w:sz="2" w:space="0" w:color="auto"/>
              <w:left w:val="nil"/>
              <w:bottom w:val="nil"/>
              <w:right w:val="nil"/>
            </w:tcBorders>
          </w:tcPr>
          <w:p w14:paraId="4FA28C91"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single" w:sz="4" w:space="0" w:color="auto"/>
              <w:left w:val="nil"/>
              <w:bottom w:val="nil"/>
              <w:right w:val="nil"/>
            </w:tcBorders>
            <w:noWrap/>
            <w:vAlign w:val="center"/>
          </w:tcPr>
          <w:p w14:paraId="29F78426" w14:textId="77777777" w:rsidR="00E131A7" w:rsidRDefault="00E131A7">
            <w:pPr>
              <w:tabs>
                <w:tab w:val="decimal" w:pos="586"/>
              </w:tabs>
              <w:spacing w:after="0" w:line="240" w:lineRule="auto"/>
              <w:rPr>
                <w:rFonts w:ascii="Times New Roman" w:hAnsi="Times New Roman" w:cs="Times New Roman"/>
                <w:sz w:val="24"/>
                <w:szCs w:val="24"/>
                <w:lang w:val="en-US"/>
              </w:rPr>
            </w:pPr>
          </w:p>
        </w:tc>
        <w:tc>
          <w:tcPr>
            <w:tcW w:w="1507" w:type="dxa"/>
            <w:tcBorders>
              <w:top w:val="single" w:sz="4" w:space="0" w:color="auto"/>
              <w:left w:val="nil"/>
              <w:bottom w:val="nil"/>
              <w:right w:val="nil"/>
            </w:tcBorders>
            <w:noWrap/>
            <w:vAlign w:val="center"/>
          </w:tcPr>
          <w:p w14:paraId="179567BF" w14:textId="77777777" w:rsidR="00E131A7" w:rsidRDefault="00E131A7">
            <w:pPr>
              <w:tabs>
                <w:tab w:val="decimal" w:pos="586"/>
              </w:tabs>
              <w:spacing w:after="0" w:line="240" w:lineRule="auto"/>
              <w:rPr>
                <w:rFonts w:ascii="Times New Roman" w:hAnsi="Times New Roman" w:cs="Times New Roman"/>
                <w:sz w:val="24"/>
                <w:szCs w:val="24"/>
                <w:lang w:val="en-US"/>
              </w:rPr>
            </w:pPr>
          </w:p>
        </w:tc>
        <w:tc>
          <w:tcPr>
            <w:tcW w:w="1475" w:type="dxa"/>
            <w:tcBorders>
              <w:top w:val="single" w:sz="4" w:space="0" w:color="auto"/>
              <w:left w:val="nil"/>
              <w:bottom w:val="nil"/>
              <w:right w:val="nil"/>
            </w:tcBorders>
            <w:noWrap/>
            <w:vAlign w:val="center"/>
          </w:tcPr>
          <w:p w14:paraId="59B9B7DE" w14:textId="77777777" w:rsidR="00E131A7" w:rsidRDefault="00E131A7">
            <w:pPr>
              <w:tabs>
                <w:tab w:val="decimal" w:pos="586"/>
              </w:tabs>
              <w:spacing w:after="0" w:line="240" w:lineRule="auto"/>
              <w:rPr>
                <w:rFonts w:ascii="Times New Roman" w:hAnsi="Times New Roman" w:cs="Times New Roman"/>
                <w:sz w:val="24"/>
                <w:szCs w:val="24"/>
                <w:lang w:val="en-US"/>
              </w:rPr>
            </w:pPr>
          </w:p>
        </w:tc>
        <w:tc>
          <w:tcPr>
            <w:tcW w:w="192" w:type="dxa"/>
            <w:tcBorders>
              <w:top w:val="single" w:sz="4" w:space="0" w:color="auto"/>
              <w:left w:val="nil"/>
              <w:bottom w:val="nil"/>
              <w:right w:val="nil"/>
            </w:tcBorders>
            <w:vAlign w:val="center"/>
          </w:tcPr>
          <w:p w14:paraId="44CFA34E"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single" w:sz="4" w:space="0" w:color="auto"/>
              <w:left w:val="nil"/>
              <w:bottom w:val="nil"/>
              <w:right w:val="nil"/>
            </w:tcBorders>
            <w:noWrap/>
            <w:vAlign w:val="center"/>
          </w:tcPr>
          <w:p w14:paraId="6CB8B123" w14:textId="77777777" w:rsidR="00E131A7" w:rsidRDefault="00E131A7">
            <w:pPr>
              <w:tabs>
                <w:tab w:val="decimal" w:pos="586"/>
              </w:tabs>
              <w:spacing w:after="0" w:line="240" w:lineRule="auto"/>
              <w:rPr>
                <w:rFonts w:ascii="Times New Roman" w:hAnsi="Times New Roman" w:cs="Times New Roman"/>
                <w:sz w:val="24"/>
                <w:szCs w:val="24"/>
                <w:lang w:val="en-US"/>
              </w:rPr>
            </w:pPr>
          </w:p>
        </w:tc>
        <w:tc>
          <w:tcPr>
            <w:tcW w:w="1507" w:type="dxa"/>
            <w:tcBorders>
              <w:top w:val="single" w:sz="4" w:space="0" w:color="auto"/>
              <w:left w:val="nil"/>
              <w:bottom w:val="nil"/>
              <w:right w:val="nil"/>
            </w:tcBorders>
            <w:noWrap/>
            <w:vAlign w:val="center"/>
          </w:tcPr>
          <w:p w14:paraId="047088B3" w14:textId="77777777" w:rsidR="00E131A7" w:rsidRDefault="00E131A7">
            <w:pPr>
              <w:tabs>
                <w:tab w:val="decimal" w:pos="586"/>
              </w:tabs>
              <w:spacing w:after="0" w:line="240" w:lineRule="auto"/>
              <w:rPr>
                <w:rFonts w:ascii="Times New Roman" w:hAnsi="Times New Roman" w:cs="Times New Roman"/>
                <w:sz w:val="24"/>
                <w:szCs w:val="24"/>
                <w:lang w:val="en-US"/>
              </w:rPr>
            </w:pPr>
          </w:p>
        </w:tc>
        <w:tc>
          <w:tcPr>
            <w:tcW w:w="1310" w:type="dxa"/>
            <w:tcBorders>
              <w:top w:val="single" w:sz="4" w:space="0" w:color="auto"/>
              <w:left w:val="nil"/>
              <w:bottom w:val="nil"/>
              <w:right w:val="nil"/>
            </w:tcBorders>
            <w:noWrap/>
            <w:vAlign w:val="center"/>
          </w:tcPr>
          <w:p w14:paraId="6C38ED9A" w14:textId="77777777" w:rsidR="00E131A7" w:rsidRDefault="00E131A7">
            <w:pPr>
              <w:tabs>
                <w:tab w:val="decimal" w:pos="586"/>
              </w:tabs>
              <w:spacing w:after="0" w:line="240" w:lineRule="auto"/>
              <w:rPr>
                <w:rFonts w:ascii="Times New Roman" w:hAnsi="Times New Roman" w:cs="Times New Roman"/>
                <w:sz w:val="24"/>
                <w:szCs w:val="24"/>
                <w:lang w:val="en-US"/>
              </w:rPr>
            </w:pPr>
          </w:p>
        </w:tc>
      </w:tr>
      <w:tr w:rsidR="00E131A7" w14:paraId="352613D3" w14:textId="77777777">
        <w:trPr>
          <w:trHeight w:val="300"/>
        </w:trPr>
        <w:tc>
          <w:tcPr>
            <w:tcW w:w="160" w:type="dxa"/>
            <w:tcBorders>
              <w:top w:val="nil"/>
              <w:left w:val="nil"/>
              <w:bottom w:val="nil"/>
              <w:right w:val="nil"/>
            </w:tcBorders>
            <w:vAlign w:val="bottom"/>
          </w:tcPr>
          <w:p w14:paraId="228F169F"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6663A96D"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L</w:t>
            </w:r>
          </w:p>
        </w:tc>
        <w:tc>
          <w:tcPr>
            <w:tcW w:w="160" w:type="dxa"/>
            <w:tcBorders>
              <w:top w:val="nil"/>
              <w:left w:val="nil"/>
              <w:bottom w:val="nil"/>
              <w:right w:val="nil"/>
            </w:tcBorders>
          </w:tcPr>
          <w:p w14:paraId="1867A85F"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5BB2FBF5"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0.115</w:t>
            </w:r>
          </w:p>
        </w:tc>
        <w:tc>
          <w:tcPr>
            <w:tcW w:w="1507" w:type="dxa"/>
            <w:tcBorders>
              <w:top w:val="nil"/>
              <w:left w:val="nil"/>
              <w:bottom w:val="nil"/>
              <w:right w:val="nil"/>
            </w:tcBorders>
            <w:noWrap/>
            <w:vAlign w:val="center"/>
          </w:tcPr>
          <w:p w14:paraId="7C78CFB9"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0.096</w:t>
            </w:r>
          </w:p>
        </w:tc>
        <w:tc>
          <w:tcPr>
            <w:tcW w:w="1475" w:type="dxa"/>
            <w:tcBorders>
              <w:top w:val="nil"/>
              <w:left w:val="nil"/>
              <w:bottom w:val="nil"/>
              <w:right w:val="nil"/>
            </w:tcBorders>
            <w:noWrap/>
            <w:vAlign w:val="center"/>
          </w:tcPr>
          <w:p w14:paraId="41C5F7B9"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0.357*</w:t>
            </w:r>
          </w:p>
        </w:tc>
        <w:tc>
          <w:tcPr>
            <w:tcW w:w="192" w:type="dxa"/>
            <w:tcBorders>
              <w:top w:val="nil"/>
              <w:left w:val="nil"/>
              <w:bottom w:val="nil"/>
              <w:right w:val="nil"/>
            </w:tcBorders>
            <w:vAlign w:val="center"/>
          </w:tcPr>
          <w:p w14:paraId="62BD5670"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14A9E58D"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0.368**</w:t>
            </w:r>
          </w:p>
        </w:tc>
        <w:tc>
          <w:tcPr>
            <w:tcW w:w="1507" w:type="dxa"/>
            <w:tcBorders>
              <w:top w:val="nil"/>
              <w:left w:val="nil"/>
              <w:bottom w:val="nil"/>
              <w:right w:val="nil"/>
            </w:tcBorders>
            <w:noWrap/>
            <w:vAlign w:val="center"/>
          </w:tcPr>
          <w:p w14:paraId="54D8040D"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0.247*</w:t>
            </w:r>
          </w:p>
        </w:tc>
        <w:tc>
          <w:tcPr>
            <w:tcW w:w="1310" w:type="dxa"/>
            <w:tcBorders>
              <w:top w:val="nil"/>
              <w:left w:val="nil"/>
              <w:bottom w:val="nil"/>
              <w:right w:val="nil"/>
            </w:tcBorders>
            <w:noWrap/>
            <w:vAlign w:val="center"/>
          </w:tcPr>
          <w:p w14:paraId="7E20388A"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0.156</w:t>
            </w:r>
          </w:p>
        </w:tc>
      </w:tr>
      <w:tr w:rsidR="00E131A7" w14:paraId="31BE4BFE" w14:textId="77777777">
        <w:trPr>
          <w:trHeight w:val="300"/>
        </w:trPr>
        <w:tc>
          <w:tcPr>
            <w:tcW w:w="160" w:type="dxa"/>
            <w:tcBorders>
              <w:top w:val="nil"/>
              <w:left w:val="nil"/>
              <w:bottom w:val="nil"/>
              <w:right w:val="nil"/>
            </w:tcBorders>
            <w:vAlign w:val="bottom"/>
          </w:tcPr>
          <w:p w14:paraId="10D34BB7"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150C5897"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M</w:t>
            </w:r>
          </w:p>
        </w:tc>
        <w:tc>
          <w:tcPr>
            <w:tcW w:w="160" w:type="dxa"/>
            <w:tcBorders>
              <w:top w:val="nil"/>
              <w:left w:val="nil"/>
              <w:bottom w:val="nil"/>
              <w:right w:val="nil"/>
            </w:tcBorders>
          </w:tcPr>
          <w:p w14:paraId="15AF59AC"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030FD389"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0.197*</w:t>
            </w:r>
          </w:p>
        </w:tc>
        <w:tc>
          <w:tcPr>
            <w:tcW w:w="1507" w:type="dxa"/>
            <w:tcBorders>
              <w:top w:val="nil"/>
              <w:left w:val="nil"/>
              <w:bottom w:val="nil"/>
              <w:right w:val="nil"/>
            </w:tcBorders>
            <w:noWrap/>
            <w:vAlign w:val="center"/>
          </w:tcPr>
          <w:p w14:paraId="1132DD27"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-0.005</w:t>
            </w:r>
          </w:p>
        </w:tc>
        <w:tc>
          <w:tcPr>
            <w:tcW w:w="1475" w:type="dxa"/>
            <w:tcBorders>
              <w:top w:val="nil"/>
              <w:left w:val="nil"/>
              <w:bottom w:val="nil"/>
              <w:right w:val="nil"/>
            </w:tcBorders>
            <w:noWrap/>
            <w:vAlign w:val="center"/>
          </w:tcPr>
          <w:p w14:paraId="675AE55A"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0.258**</w:t>
            </w:r>
          </w:p>
        </w:tc>
        <w:tc>
          <w:tcPr>
            <w:tcW w:w="192" w:type="dxa"/>
            <w:tcBorders>
              <w:top w:val="nil"/>
              <w:left w:val="nil"/>
              <w:bottom w:val="nil"/>
              <w:right w:val="nil"/>
            </w:tcBorders>
            <w:vAlign w:val="center"/>
          </w:tcPr>
          <w:p w14:paraId="251DA9C7"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7E070956"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0.234**</w:t>
            </w:r>
          </w:p>
        </w:tc>
        <w:tc>
          <w:tcPr>
            <w:tcW w:w="1507" w:type="dxa"/>
            <w:tcBorders>
              <w:top w:val="nil"/>
              <w:left w:val="nil"/>
              <w:bottom w:val="nil"/>
              <w:right w:val="nil"/>
            </w:tcBorders>
            <w:noWrap/>
            <w:vAlign w:val="center"/>
          </w:tcPr>
          <w:p w14:paraId="6EFE2479"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0.247**</w:t>
            </w:r>
          </w:p>
        </w:tc>
        <w:tc>
          <w:tcPr>
            <w:tcW w:w="1310" w:type="dxa"/>
            <w:tcBorders>
              <w:top w:val="nil"/>
              <w:left w:val="nil"/>
              <w:bottom w:val="nil"/>
              <w:right w:val="nil"/>
            </w:tcBorders>
            <w:noWrap/>
            <w:vAlign w:val="center"/>
          </w:tcPr>
          <w:p w14:paraId="26CA1618"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0.121</w:t>
            </w:r>
          </w:p>
        </w:tc>
      </w:tr>
      <w:tr w:rsidR="00E131A7" w14:paraId="748C36F7" w14:textId="77777777">
        <w:trPr>
          <w:trHeight w:val="300"/>
        </w:trPr>
        <w:tc>
          <w:tcPr>
            <w:tcW w:w="160" w:type="dxa"/>
            <w:tcBorders>
              <w:top w:val="nil"/>
              <w:left w:val="nil"/>
              <w:bottom w:val="nil"/>
              <w:right w:val="nil"/>
            </w:tcBorders>
            <w:vAlign w:val="bottom"/>
          </w:tcPr>
          <w:p w14:paraId="6C762EBB"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0CEBA583"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N</w:t>
            </w:r>
          </w:p>
        </w:tc>
        <w:tc>
          <w:tcPr>
            <w:tcW w:w="160" w:type="dxa"/>
            <w:tcBorders>
              <w:top w:val="nil"/>
              <w:left w:val="nil"/>
              <w:bottom w:val="nil"/>
              <w:right w:val="nil"/>
            </w:tcBorders>
          </w:tcPr>
          <w:p w14:paraId="47394385"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7AE0103E"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0.520***</w:t>
            </w:r>
          </w:p>
        </w:tc>
        <w:tc>
          <w:tcPr>
            <w:tcW w:w="1507" w:type="dxa"/>
            <w:tcBorders>
              <w:top w:val="nil"/>
              <w:left w:val="nil"/>
              <w:bottom w:val="nil"/>
              <w:right w:val="nil"/>
            </w:tcBorders>
            <w:noWrap/>
            <w:vAlign w:val="center"/>
          </w:tcPr>
          <w:p w14:paraId="00DC0CF1"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0.830***</w:t>
            </w:r>
          </w:p>
        </w:tc>
        <w:tc>
          <w:tcPr>
            <w:tcW w:w="1475" w:type="dxa"/>
            <w:tcBorders>
              <w:top w:val="nil"/>
              <w:left w:val="nil"/>
              <w:bottom w:val="nil"/>
              <w:right w:val="nil"/>
            </w:tcBorders>
            <w:noWrap/>
            <w:vAlign w:val="center"/>
          </w:tcPr>
          <w:p w14:paraId="14E93B1E"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0.203</w:t>
            </w:r>
          </w:p>
        </w:tc>
        <w:tc>
          <w:tcPr>
            <w:tcW w:w="192" w:type="dxa"/>
            <w:tcBorders>
              <w:top w:val="nil"/>
              <w:left w:val="nil"/>
              <w:bottom w:val="nil"/>
              <w:right w:val="nil"/>
            </w:tcBorders>
            <w:vAlign w:val="center"/>
          </w:tcPr>
          <w:p w14:paraId="528D9EE7"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1E15E152"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07" w:type="dxa"/>
            <w:tcBorders>
              <w:top w:val="nil"/>
              <w:left w:val="nil"/>
              <w:bottom w:val="nil"/>
              <w:right w:val="nil"/>
            </w:tcBorders>
            <w:noWrap/>
            <w:vAlign w:val="center"/>
          </w:tcPr>
          <w:p w14:paraId="4871B70B"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10" w:type="dxa"/>
            <w:tcBorders>
              <w:top w:val="nil"/>
              <w:left w:val="nil"/>
              <w:bottom w:val="nil"/>
              <w:right w:val="nil"/>
            </w:tcBorders>
            <w:noWrap/>
            <w:vAlign w:val="center"/>
          </w:tcPr>
          <w:p w14:paraId="4D87F9EF"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E131A7" w14:paraId="3155BB11" w14:textId="77777777">
        <w:trPr>
          <w:trHeight w:val="300"/>
        </w:trPr>
        <w:tc>
          <w:tcPr>
            <w:tcW w:w="160" w:type="dxa"/>
            <w:tcBorders>
              <w:top w:val="nil"/>
              <w:left w:val="nil"/>
              <w:bottom w:val="nil"/>
              <w:right w:val="nil"/>
            </w:tcBorders>
            <w:vAlign w:val="bottom"/>
          </w:tcPr>
          <w:p w14:paraId="42258636"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349A8F6C"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O</w:t>
            </w:r>
          </w:p>
        </w:tc>
        <w:tc>
          <w:tcPr>
            <w:tcW w:w="160" w:type="dxa"/>
            <w:tcBorders>
              <w:top w:val="nil"/>
              <w:left w:val="nil"/>
              <w:bottom w:val="nil"/>
              <w:right w:val="nil"/>
            </w:tcBorders>
          </w:tcPr>
          <w:p w14:paraId="287CF8DA"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5D639C22"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0.059</w:t>
            </w:r>
          </w:p>
        </w:tc>
        <w:tc>
          <w:tcPr>
            <w:tcW w:w="1507" w:type="dxa"/>
            <w:tcBorders>
              <w:top w:val="nil"/>
              <w:left w:val="nil"/>
              <w:bottom w:val="nil"/>
              <w:right w:val="nil"/>
            </w:tcBorders>
            <w:noWrap/>
            <w:vAlign w:val="center"/>
          </w:tcPr>
          <w:p w14:paraId="5169B57E"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0.573***</w:t>
            </w:r>
          </w:p>
        </w:tc>
        <w:tc>
          <w:tcPr>
            <w:tcW w:w="1475" w:type="dxa"/>
            <w:tcBorders>
              <w:top w:val="nil"/>
              <w:left w:val="nil"/>
              <w:bottom w:val="nil"/>
              <w:right w:val="nil"/>
            </w:tcBorders>
            <w:noWrap/>
            <w:vAlign w:val="center"/>
          </w:tcPr>
          <w:p w14:paraId="5F648740"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0.041</w:t>
            </w:r>
          </w:p>
        </w:tc>
        <w:tc>
          <w:tcPr>
            <w:tcW w:w="192" w:type="dxa"/>
            <w:tcBorders>
              <w:top w:val="nil"/>
              <w:left w:val="nil"/>
              <w:bottom w:val="nil"/>
              <w:right w:val="nil"/>
            </w:tcBorders>
            <w:vAlign w:val="center"/>
          </w:tcPr>
          <w:p w14:paraId="2EA59258"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20EC099F"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07" w:type="dxa"/>
            <w:tcBorders>
              <w:top w:val="nil"/>
              <w:left w:val="nil"/>
              <w:bottom w:val="nil"/>
              <w:right w:val="nil"/>
            </w:tcBorders>
            <w:noWrap/>
            <w:vAlign w:val="center"/>
          </w:tcPr>
          <w:p w14:paraId="1A39CF76"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10" w:type="dxa"/>
            <w:tcBorders>
              <w:top w:val="nil"/>
              <w:left w:val="nil"/>
              <w:bottom w:val="nil"/>
              <w:right w:val="nil"/>
            </w:tcBorders>
            <w:noWrap/>
            <w:vAlign w:val="center"/>
          </w:tcPr>
          <w:p w14:paraId="36D8AC46"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E131A7" w14:paraId="5ACAB1B7" w14:textId="77777777">
        <w:trPr>
          <w:trHeight w:val="300"/>
        </w:trPr>
        <w:tc>
          <w:tcPr>
            <w:tcW w:w="160" w:type="dxa"/>
            <w:tcBorders>
              <w:top w:val="nil"/>
              <w:left w:val="nil"/>
              <w:bottom w:val="nil"/>
              <w:right w:val="nil"/>
            </w:tcBorders>
            <w:vAlign w:val="bottom"/>
          </w:tcPr>
          <w:p w14:paraId="40F65983"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45D4C45E"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P</w:t>
            </w:r>
          </w:p>
        </w:tc>
        <w:tc>
          <w:tcPr>
            <w:tcW w:w="160" w:type="dxa"/>
            <w:tcBorders>
              <w:top w:val="nil"/>
              <w:left w:val="nil"/>
              <w:bottom w:val="nil"/>
              <w:right w:val="nil"/>
            </w:tcBorders>
          </w:tcPr>
          <w:p w14:paraId="0E7E1275"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1596D0D9"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0.197</w:t>
            </w:r>
          </w:p>
        </w:tc>
        <w:tc>
          <w:tcPr>
            <w:tcW w:w="1507" w:type="dxa"/>
            <w:tcBorders>
              <w:top w:val="nil"/>
              <w:left w:val="nil"/>
              <w:bottom w:val="nil"/>
              <w:right w:val="nil"/>
            </w:tcBorders>
            <w:noWrap/>
            <w:vAlign w:val="center"/>
          </w:tcPr>
          <w:p w14:paraId="55D6CD1A"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0.482**</w:t>
            </w:r>
          </w:p>
        </w:tc>
        <w:tc>
          <w:tcPr>
            <w:tcW w:w="1475" w:type="dxa"/>
            <w:tcBorders>
              <w:top w:val="nil"/>
              <w:left w:val="nil"/>
              <w:bottom w:val="nil"/>
              <w:right w:val="nil"/>
            </w:tcBorders>
            <w:noWrap/>
            <w:vAlign w:val="center"/>
          </w:tcPr>
          <w:p w14:paraId="2C874819"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-0.278</w:t>
            </w:r>
          </w:p>
        </w:tc>
        <w:tc>
          <w:tcPr>
            <w:tcW w:w="192" w:type="dxa"/>
            <w:tcBorders>
              <w:top w:val="nil"/>
              <w:left w:val="nil"/>
              <w:bottom w:val="nil"/>
              <w:right w:val="nil"/>
            </w:tcBorders>
            <w:vAlign w:val="center"/>
          </w:tcPr>
          <w:p w14:paraId="5CE59EE7"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700DEA1E"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07" w:type="dxa"/>
            <w:tcBorders>
              <w:top w:val="nil"/>
              <w:left w:val="nil"/>
              <w:bottom w:val="nil"/>
              <w:right w:val="nil"/>
            </w:tcBorders>
            <w:noWrap/>
            <w:vAlign w:val="center"/>
          </w:tcPr>
          <w:p w14:paraId="60DB77CF"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10" w:type="dxa"/>
            <w:tcBorders>
              <w:top w:val="nil"/>
              <w:left w:val="nil"/>
              <w:bottom w:val="nil"/>
              <w:right w:val="nil"/>
            </w:tcBorders>
            <w:noWrap/>
            <w:vAlign w:val="center"/>
          </w:tcPr>
          <w:p w14:paraId="5E90243A"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E131A7" w14:paraId="5AF341AD" w14:textId="77777777">
        <w:trPr>
          <w:trHeight w:val="300"/>
        </w:trPr>
        <w:tc>
          <w:tcPr>
            <w:tcW w:w="160" w:type="dxa"/>
            <w:tcBorders>
              <w:top w:val="nil"/>
              <w:left w:val="nil"/>
              <w:bottom w:val="nil"/>
              <w:right w:val="nil"/>
            </w:tcBorders>
            <w:vAlign w:val="bottom"/>
          </w:tcPr>
          <w:p w14:paraId="2D10A1DB"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721E295E"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Q</w:t>
            </w:r>
          </w:p>
        </w:tc>
        <w:tc>
          <w:tcPr>
            <w:tcW w:w="160" w:type="dxa"/>
            <w:tcBorders>
              <w:top w:val="nil"/>
              <w:left w:val="nil"/>
              <w:bottom w:val="nil"/>
              <w:right w:val="nil"/>
            </w:tcBorders>
          </w:tcPr>
          <w:p w14:paraId="0A26010D"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6F02F39C"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0.079</w:t>
            </w:r>
          </w:p>
        </w:tc>
        <w:tc>
          <w:tcPr>
            <w:tcW w:w="1507" w:type="dxa"/>
            <w:tcBorders>
              <w:top w:val="nil"/>
              <w:left w:val="nil"/>
              <w:bottom w:val="nil"/>
              <w:right w:val="nil"/>
            </w:tcBorders>
            <w:noWrap/>
            <w:vAlign w:val="center"/>
          </w:tcPr>
          <w:p w14:paraId="5F48A819"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0.558***</w:t>
            </w:r>
          </w:p>
        </w:tc>
        <w:tc>
          <w:tcPr>
            <w:tcW w:w="1475" w:type="dxa"/>
            <w:tcBorders>
              <w:top w:val="nil"/>
              <w:left w:val="nil"/>
              <w:bottom w:val="nil"/>
              <w:right w:val="nil"/>
            </w:tcBorders>
            <w:noWrap/>
            <w:vAlign w:val="center"/>
          </w:tcPr>
          <w:p w14:paraId="0165ADD0"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0.058</w:t>
            </w:r>
          </w:p>
        </w:tc>
        <w:tc>
          <w:tcPr>
            <w:tcW w:w="192" w:type="dxa"/>
            <w:tcBorders>
              <w:top w:val="nil"/>
              <w:left w:val="nil"/>
              <w:bottom w:val="nil"/>
              <w:right w:val="nil"/>
            </w:tcBorders>
            <w:vAlign w:val="center"/>
          </w:tcPr>
          <w:p w14:paraId="34C9B92A"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39D1475E"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507" w:type="dxa"/>
            <w:tcBorders>
              <w:top w:val="nil"/>
              <w:left w:val="nil"/>
              <w:bottom w:val="nil"/>
              <w:right w:val="nil"/>
            </w:tcBorders>
            <w:noWrap/>
            <w:vAlign w:val="center"/>
          </w:tcPr>
          <w:p w14:paraId="2CABAE97"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310" w:type="dxa"/>
            <w:tcBorders>
              <w:top w:val="nil"/>
              <w:left w:val="nil"/>
              <w:bottom w:val="nil"/>
              <w:right w:val="nil"/>
            </w:tcBorders>
            <w:noWrap/>
            <w:vAlign w:val="center"/>
          </w:tcPr>
          <w:p w14:paraId="515592F2"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E131A7" w14:paraId="038FBB8D" w14:textId="77777777">
        <w:trPr>
          <w:trHeight w:val="300"/>
        </w:trPr>
        <w:tc>
          <w:tcPr>
            <w:tcW w:w="160" w:type="dxa"/>
            <w:tcBorders>
              <w:top w:val="nil"/>
              <w:left w:val="nil"/>
              <w:bottom w:val="nil"/>
              <w:right w:val="nil"/>
            </w:tcBorders>
            <w:vAlign w:val="bottom"/>
          </w:tcPr>
          <w:p w14:paraId="412B7C0A"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3C425E94"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R</w:t>
            </w:r>
          </w:p>
        </w:tc>
        <w:tc>
          <w:tcPr>
            <w:tcW w:w="160" w:type="dxa"/>
            <w:tcBorders>
              <w:top w:val="nil"/>
              <w:left w:val="nil"/>
              <w:bottom w:val="nil"/>
              <w:right w:val="nil"/>
            </w:tcBorders>
          </w:tcPr>
          <w:p w14:paraId="59333087"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1BD97FF0"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0.581</w:t>
            </w:r>
          </w:p>
        </w:tc>
        <w:tc>
          <w:tcPr>
            <w:tcW w:w="1507" w:type="dxa"/>
            <w:tcBorders>
              <w:top w:val="nil"/>
              <w:left w:val="nil"/>
              <w:bottom w:val="nil"/>
              <w:right w:val="nil"/>
            </w:tcBorders>
            <w:noWrap/>
            <w:vAlign w:val="center"/>
          </w:tcPr>
          <w:p w14:paraId="020DEC50"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0.344</w:t>
            </w:r>
          </w:p>
        </w:tc>
        <w:tc>
          <w:tcPr>
            <w:tcW w:w="1475" w:type="dxa"/>
            <w:tcBorders>
              <w:top w:val="nil"/>
              <w:left w:val="nil"/>
              <w:bottom w:val="nil"/>
              <w:right w:val="nil"/>
            </w:tcBorders>
            <w:noWrap/>
            <w:vAlign w:val="center"/>
          </w:tcPr>
          <w:p w14:paraId="6B2F6F88"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0.120</w:t>
            </w:r>
          </w:p>
        </w:tc>
        <w:tc>
          <w:tcPr>
            <w:tcW w:w="192" w:type="dxa"/>
            <w:tcBorders>
              <w:top w:val="nil"/>
              <w:left w:val="nil"/>
              <w:bottom w:val="nil"/>
              <w:right w:val="nil"/>
            </w:tcBorders>
            <w:vAlign w:val="center"/>
          </w:tcPr>
          <w:p w14:paraId="15D6B6A3"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692949ED"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0.440</w:t>
            </w:r>
          </w:p>
        </w:tc>
        <w:tc>
          <w:tcPr>
            <w:tcW w:w="1507" w:type="dxa"/>
            <w:tcBorders>
              <w:top w:val="nil"/>
              <w:left w:val="nil"/>
              <w:bottom w:val="nil"/>
              <w:right w:val="nil"/>
            </w:tcBorders>
            <w:noWrap/>
            <w:vAlign w:val="center"/>
          </w:tcPr>
          <w:p w14:paraId="70060A92"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-0.019</w:t>
            </w:r>
          </w:p>
        </w:tc>
        <w:tc>
          <w:tcPr>
            <w:tcW w:w="1310" w:type="dxa"/>
            <w:tcBorders>
              <w:top w:val="nil"/>
              <w:left w:val="nil"/>
              <w:bottom w:val="nil"/>
              <w:right w:val="nil"/>
            </w:tcBorders>
            <w:noWrap/>
            <w:vAlign w:val="center"/>
          </w:tcPr>
          <w:p w14:paraId="32D07E72"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-0.244</w:t>
            </w:r>
          </w:p>
        </w:tc>
      </w:tr>
      <w:tr w:rsidR="00E131A7" w14:paraId="18457766" w14:textId="77777777">
        <w:trPr>
          <w:trHeight w:val="300"/>
        </w:trPr>
        <w:tc>
          <w:tcPr>
            <w:tcW w:w="160" w:type="dxa"/>
            <w:tcBorders>
              <w:top w:val="nil"/>
              <w:left w:val="nil"/>
              <w:bottom w:val="nil"/>
              <w:right w:val="nil"/>
            </w:tcBorders>
            <w:vAlign w:val="bottom"/>
          </w:tcPr>
          <w:p w14:paraId="3C1AC56C"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nil"/>
              <w:right w:val="nil"/>
            </w:tcBorders>
            <w:vAlign w:val="bottom"/>
          </w:tcPr>
          <w:p w14:paraId="6A1498B9"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S</w:t>
            </w:r>
          </w:p>
        </w:tc>
        <w:tc>
          <w:tcPr>
            <w:tcW w:w="160" w:type="dxa"/>
            <w:tcBorders>
              <w:top w:val="nil"/>
              <w:left w:val="nil"/>
              <w:bottom w:val="nil"/>
              <w:right w:val="nil"/>
            </w:tcBorders>
          </w:tcPr>
          <w:p w14:paraId="3333DEE7"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nil"/>
              <w:right w:val="nil"/>
            </w:tcBorders>
            <w:noWrap/>
            <w:vAlign w:val="center"/>
          </w:tcPr>
          <w:p w14:paraId="67FB1AC2"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0.155</w:t>
            </w:r>
          </w:p>
        </w:tc>
        <w:tc>
          <w:tcPr>
            <w:tcW w:w="1507" w:type="dxa"/>
            <w:tcBorders>
              <w:top w:val="nil"/>
              <w:left w:val="nil"/>
              <w:bottom w:val="nil"/>
              <w:right w:val="nil"/>
            </w:tcBorders>
            <w:noWrap/>
            <w:vAlign w:val="center"/>
          </w:tcPr>
          <w:p w14:paraId="273E7253"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0.952***</w:t>
            </w:r>
          </w:p>
        </w:tc>
        <w:tc>
          <w:tcPr>
            <w:tcW w:w="1475" w:type="dxa"/>
            <w:tcBorders>
              <w:top w:val="nil"/>
              <w:left w:val="nil"/>
              <w:bottom w:val="nil"/>
              <w:right w:val="nil"/>
            </w:tcBorders>
            <w:noWrap/>
            <w:vAlign w:val="center"/>
          </w:tcPr>
          <w:p w14:paraId="21B49892"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0.104</w:t>
            </w:r>
          </w:p>
        </w:tc>
        <w:tc>
          <w:tcPr>
            <w:tcW w:w="192" w:type="dxa"/>
            <w:tcBorders>
              <w:top w:val="nil"/>
              <w:left w:val="nil"/>
              <w:bottom w:val="nil"/>
              <w:right w:val="nil"/>
            </w:tcBorders>
            <w:vAlign w:val="center"/>
          </w:tcPr>
          <w:p w14:paraId="284DD848"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nil"/>
              <w:right w:val="nil"/>
            </w:tcBorders>
            <w:noWrap/>
            <w:vAlign w:val="center"/>
          </w:tcPr>
          <w:p w14:paraId="4D6F0152"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0.315</w:t>
            </w:r>
          </w:p>
        </w:tc>
        <w:tc>
          <w:tcPr>
            <w:tcW w:w="1507" w:type="dxa"/>
            <w:tcBorders>
              <w:top w:val="nil"/>
              <w:left w:val="nil"/>
              <w:bottom w:val="nil"/>
              <w:right w:val="nil"/>
            </w:tcBorders>
            <w:noWrap/>
            <w:vAlign w:val="center"/>
          </w:tcPr>
          <w:p w14:paraId="36928559"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0.053</w:t>
            </w:r>
          </w:p>
        </w:tc>
        <w:tc>
          <w:tcPr>
            <w:tcW w:w="1310" w:type="dxa"/>
            <w:tcBorders>
              <w:top w:val="nil"/>
              <w:left w:val="nil"/>
              <w:bottom w:val="nil"/>
              <w:right w:val="nil"/>
            </w:tcBorders>
            <w:noWrap/>
            <w:vAlign w:val="center"/>
          </w:tcPr>
          <w:p w14:paraId="2E128A04"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0.723*</w:t>
            </w:r>
          </w:p>
        </w:tc>
      </w:tr>
      <w:tr w:rsidR="00E131A7" w14:paraId="7BC67765" w14:textId="77777777">
        <w:trPr>
          <w:trHeight w:val="300"/>
        </w:trPr>
        <w:tc>
          <w:tcPr>
            <w:tcW w:w="160" w:type="dxa"/>
            <w:tcBorders>
              <w:top w:val="nil"/>
              <w:left w:val="nil"/>
              <w:bottom w:val="single" w:sz="18" w:space="0" w:color="auto"/>
              <w:right w:val="nil"/>
            </w:tcBorders>
            <w:vAlign w:val="bottom"/>
          </w:tcPr>
          <w:p w14:paraId="3C024385" w14:textId="77777777" w:rsidR="00E131A7" w:rsidRDefault="00E131A7">
            <w:pPr>
              <w:spacing w:after="0" w:line="240" w:lineRule="auto"/>
              <w:jc w:val="right"/>
              <w:rPr>
                <w:rFonts w:ascii="Times New Roman" w:hAnsi="Times New Roman" w:cs="Times New Roman"/>
                <w:color w:val="000000"/>
                <w:sz w:val="24"/>
                <w:szCs w:val="24"/>
                <w:lang w:eastAsia="es-ES"/>
              </w:rPr>
            </w:pPr>
          </w:p>
        </w:tc>
        <w:tc>
          <w:tcPr>
            <w:tcW w:w="1021" w:type="dxa"/>
            <w:tcBorders>
              <w:top w:val="nil"/>
              <w:left w:val="nil"/>
              <w:bottom w:val="single" w:sz="18" w:space="0" w:color="auto"/>
              <w:right w:val="nil"/>
            </w:tcBorders>
            <w:vAlign w:val="bottom"/>
          </w:tcPr>
          <w:p w14:paraId="3DE51963" w14:textId="77777777" w:rsidR="00E131A7" w:rsidRDefault="00E131A7">
            <w:pPr>
              <w:spacing w:after="0" w:line="240" w:lineRule="auto"/>
              <w:rPr>
                <w:rFonts w:ascii="Times New Roman" w:hAnsi="Times New Roman" w:cs="Times New Roman"/>
                <w:color w:val="000000"/>
                <w:sz w:val="24"/>
                <w:szCs w:val="24"/>
                <w:lang w:eastAsia="es-ES"/>
              </w:rPr>
            </w:pPr>
            <w:r>
              <w:rPr>
                <w:rFonts w:ascii="Times New Roman" w:hAnsi="Times New Roman" w:cs="Times New Roman"/>
                <w:color w:val="000000"/>
                <w:sz w:val="24"/>
                <w:szCs w:val="24"/>
                <w:lang w:eastAsia="es-ES"/>
              </w:rPr>
              <w:t>T</w:t>
            </w:r>
          </w:p>
        </w:tc>
        <w:tc>
          <w:tcPr>
            <w:tcW w:w="160" w:type="dxa"/>
            <w:tcBorders>
              <w:top w:val="nil"/>
              <w:left w:val="nil"/>
              <w:bottom w:val="single" w:sz="18" w:space="0" w:color="auto"/>
              <w:right w:val="nil"/>
            </w:tcBorders>
          </w:tcPr>
          <w:p w14:paraId="190BBD2A" w14:textId="77777777" w:rsidR="00E131A7" w:rsidRDefault="00E131A7">
            <w:pPr>
              <w:spacing w:after="0" w:line="240" w:lineRule="auto"/>
              <w:jc w:val="center"/>
              <w:rPr>
                <w:rFonts w:ascii="Times New Roman" w:hAnsi="Times New Roman" w:cs="Times New Roman"/>
                <w:color w:val="000000"/>
                <w:sz w:val="24"/>
                <w:szCs w:val="24"/>
                <w:lang w:eastAsia="es-ES"/>
              </w:rPr>
            </w:pPr>
          </w:p>
        </w:tc>
        <w:tc>
          <w:tcPr>
            <w:tcW w:w="1507" w:type="dxa"/>
            <w:tcBorders>
              <w:top w:val="nil"/>
              <w:left w:val="nil"/>
              <w:bottom w:val="single" w:sz="18" w:space="0" w:color="auto"/>
              <w:right w:val="nil"/>
            </w:tcBorders>
            <w:noWrap/>
            <w:vAlign w:val="center"/>
          </w:tcPr>
          <w:p w14:paraId="7264B1B2"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0.038</w:t>
            </w:r>
          </w:p>
        </w:tc>
        <w:tc>
          <w:tcPr>
            <w:tcW w:w="1507" w:type="dxa"/>
            <w:tcBorders>
              <w:top w:val="nil"/>
              <w:left w:val="nil"/>
              <w:bottom w:val="single" w:sz="18" w:space="0" w:color="auto"/>
              <w:right w:val="nil"/>
            </w:tcBorders>
            <w:noWrap/>
            <w:vAlign w:val="center"/>
          </w:tcPr>
          <w:p w14:paraId="1C01F7C5"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0.827***</w:t>
            </w:r>
          </w:p>
        </w:tc>
        <w:tc>
          <w:tcPr>
            <w:tcW w:w="1475" w:type="dxa"/>
            <w:tcBorders>
              <w:top w:val="nil"/>
              <w:left w:val="nil"/>
              <w:bottom w:val="single" w:sz="18" w:space="0" w:color="auto"/>
              <w:right w:val="nil"/>
            </w:tcBorders>
            <w:noWrap/>
            <w:vAlign w:val="center"/>
          </w:tcPr>
          <w:p w14:paraId="128B0F05"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-0.150*</w:t>
            </w:r>
          </w:p>
        </w:tc>
        <w:tc>
          <w:tcPr>
            <w:tcW w:w="192" w:type="dxa"/>
            <w:tcBorders>
              <w:top w:val="nil"/>
              <w:left w:val="nil"/>
              <w:bottom w:val="single" w:sz="18" w:space="0" w:color="auto"/>
              <w:right w:val="nil"/>
            </w:tcBorders>
            <w:vAlign w:val="center"/>
          </w:tcPr>
          <w:p w14:paraId="7BCBED1B" w14:textId="77777777" w:rsidR="00E131A7" w:rsidRDefault="00E131A7">
            <w:pPr>
              <w:spacing w:after="0" w:line="240" w:lineRule="auto"/>
              <w:rPr>
                <w:rFonts w:ascii="Times New Roman" w:hAnsi="Times New Roman" w:cs="Times New Roman"/>
                <w:color w:val="000000"/>
                <w:sz w:val="24"/>
                <w:szCs w:val="24"/>
                <w:lang w:eastAsia="es-ES"/>
              </w:rPr>
            </w:pPr>
          </w:p>
        </w:tc>
        <w:tc>
          <w:tcPr>
            <w:tcW w:w="1455" w:type="dxa"/>
            <w:tcBorders>
              <w:top w:val="nil"/>
              <w:left w:val="nil"/>
              <w:bottom w:val="single" w:sz="18" w:space="0" w:color="auto"/>
              <w:right w:val="nil"/>
            </w:tcBorders>
            <w:noWrap/>
            <w:vAlign w:val="center"/>
          </w:tcPr>
          <w:p w14:paraId="59543126"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0.133</w:t>
            </w:r>
          </w:p>
        </w:tc>
        <w:tc>
          <w:tcPr>
            <w:tcW w:w="1507" w:type="dxa"/>
            <w:tcBorders>
              <w:top w:val="nil"/>
              <w:left w:val="nil"/>
              <w:bottom w:val="single" w:sz="18" w:space="0" w:color="auto"/>
              <w:right w:val="nil"/>
            </w:tcBorders>
            <w:noWrap/>
            <w:vAlign w:val="center"/>
          </w:tcPr>
          <w:p w14:paraId="0DEE60E4"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0.482***</w:t>
            </w:r>
          </w:p>
        </w:tc>
        <w:tc>
          <w:tcPr>
            <w:tcW w:w="1310" w:type="dxa"/>
            <w:tcBorders>
              <w:top w:val="nil"/>
              <w:left w:val="nil"/>
              <w:bottom w:val="single" w:sz="18" w:space="0" w:color="auto"/>
              <w:right w:val="nil"/>
            </w:tcBorders>
            <w:noWrap/>
            <w:vAlign w:val="center"/>
          </w:tcPr>
          <w:p w14:paraId="0D07B564" w14:textId="77777777" w:rsidR="00E131A7" w:rsidRDefault="00E131A7">
            <w:pPr>
              <w:tabs>
                <w:tab w:val="decimal" w:pos="586"/>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0.200*</w:t>
            </w:r>
          </w:p>
        </w:tc>
      </w:tr>
    </w:tbl>
    <w:p w14:paraId="07DF5522" w14:textId="77777777" w:rsidR="00E131A7" w:rsidRDefault="00E131A7">
      <w:pPr>
        <w:rPr>
          <w:rFonts w:ascii="Times New Roman" w:hAnsi="Times New Roman" w:cs="Times New Roman"/>
          <w:sz w:val="24"/>
          <w:szCs w:val="24"/>
          <w:lang w:val="en-US"/>
        </w:rPr>
      </w:pPr>
      <w:r>
        <w:rPr>
          <w:rFonts w:ascii="Times New Roman" w:hAnsi="Times New Roman" w:cs="Times New Roman"/>
          <w:sz w:val="20"/>
          <w:szCs w:val="20"/>
          <w:lang w:val="en-US"/>
        </w:rPr>
        <w:t>* p &lt; 0.05; ** p &lt; 0.01; *** p &lt; 0.001</w:t>
      </w:r>
    </w:p>
    <w:p w14:paraId="1DD19B26" w14:textId="7B9C595D" w:rsidR="00E131A7" w:rsidRDefault="00E131A7">
      <w:pPr>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 xml:space="preserve">Appendix S5: Among-population variation on the effect of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traits on itensity of predation by </w:t>
      </w:r>
      <w:r>
        <w:rPr>
          <w:rFonts w:ascii="Times New Roman" w:hAnsi="Times New Roman" w:cs="Times New Roman"/>
          <w:i/>
          <w:iCs/>
          <w:sz w:val="24"/>
          <w:szCs w:val="24"/>
          <w:lang w:val="en-US"/>
        </w:rPr>
        <w:t>P. alcon</w:t>
      </w:r>
      <w:r>
        <w:rPr>
          <w:rFonts w:ascii="Times New Roman" w:hAnsi="Times New Roman" w:cs="Times New Roman"/>
          <w:sz w:val="24"/>
          <w:szCs w:val="24"/>
          <w:lang w:val="en-US"/>
        </w:rPr>
        <w:t xml:space="preserve">. Partial linear regression plots showing among-population variation on the effect of </w:t>
      </w:r>
      <w:r>
        <w:rPr>
          <w:rFonts w:ascii="Times New Roman" w:hAnsi="Times New Roman" w:cs="Times New Roman"/>
          <w:i/>
          <w:iCs/>
          <w:sz w:val="24"/>
          <w:szCs w:val="24"/>
          <w:lang w:val="en-US"/>
        </w:rPr>
        <w:t>G. pneumonanthe</w:t>
      </w:r>
      <w:r>
        <w:rPr>
          <w:rFonts w:ascii="Times New Roman" w:hAnsi="Times New Roman" w:cs="Times New Roman"/>
          <w:sz w:val="24"/>
          <w:szCs w:val="24"/>
          <w:lang w:val="en-US"/>
        </w:rPr>
        <w:t xml:space="preserve"> flowering phenology on the number of eggs of </w:t>
      </w:r>
      <w:r>
        <w:rPr>
          <w:rFonts w:ascii="Times New Roman" w:hAnsi="Times New Roman" w:cs="Times New Roman"/>
          <w:i/>
          <w:iCs/>
          <w:sz w:val="24"/>
          <w:szCs w:val="24"/>
          <w:lang w:val="en-US"/>
        </w:rPr>
        <w:t xml:space="preserve">P. alcon </w:t>
      </w:r>
      <w:r>
        <w:rPr>
          <w:rFonts w:ascii="Times New Roman" w:hAnsi="Times New Roman" w:cs="Times New Roman"/>
          <w:sz w:val="24"/>
          <w:szCs w:val="24"/>
          <w:lang w:val="en-US"/>
        </w:rPr>
        <w:t xml:space="preserve">in 2010 and 2011. Populations are </w:t>
      </w:r>
      <w:del w:id="357" w:author="Johan Ehrlén" w:date="2016-01-20T10:26:00Z">
        <w:r w:rsidDel="0018603A">
          <w:rPr>
            <w:rFonts w:ascii="Times New Roman" w:hAnsi="Times New Roman" w:cs="Times New Roman"/>
            <w:sz w:val="24"/>
            <w:szCs w:val="24"/>
            <w:lang w:val="en-US"/>
          </w:rPr>
          <w:delText>shown in</w:delText>
        </w:r>
      </w:del>
      <w:ins w:id="358" w:author="Johan Ehrlén" w:date="2016-01-20T10:26:00Z">
        <w:r w:rsidR="0018603A">
          <w:rPr>
            <w:rFonts w:ascii="Times New Roman" w:hAnsi="Times New Roman" w:cs="Times New Roman"/>
            <w:sz w:val="24"/>
            <w:szCs w:val="24"/>
            <w:lang w:val="en-US"/>
          </w:rPr>
          <w:t>represented by</w:t>
        </w:r>
      </w:ins>
      <w:r>
        <w:rPr>
          <w:rFonts w:ascii="Times New Roman" w:hAnsi="Times New Roman" w:cs="Times New Roman"/>
          <w:sz w:val="24"/>
          <w:szCs w:val="24"/>
          <w:lang w:val="en-US"/>
        </w:rPr>
        <w:t xml:space="preserve"> different colours (N = 10 in 2010 and N = 11 in 2011). </w:t>
      </w:r>
    </w:p>
    <w:p w14:paraId="0D39B136" w14:textId="1A6BE587" w:rsidR="00E131A7" w:rsidRDefault="00D03CB7">
      <w:pPr>
        <w:rPr>
          <w:rFonts w:ascii="Times New Roman" w:hAnsi="Times New Roman" w:cs="Times New Roman"/>
          <w:sz w:val="24"/>
          <w:szCs w:val="24"/>
          <w:lang w:val="en-US"/>
        </w:rPr>
      </w:pPr>
      <w:r>
        <w:rPr>
          <w:noProof/>
          <w:lang w:val="sv-SE" w:eastAsia="sv-SE"/>
        </w:rPr>
        <w:drawing>
          <wp:inline distT="0" distB="0" distL="0" distR="0" wp14:anchorId="05584EB8" wp14:editId="5B745EF6">
            <wp:extent cx="5362575" cy="30384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2575" cy="3038475"/>
                    </a:xfrm>
                    <a:prstGeom prst="rect">
                      <a:avLst/>
                    </a:prstGeom>
                    <a:noFill/>
                    <a:ln>
                      <a:noFill/>
                    </a:ln>
                  </pic:spPr>
                </pic:pic>
              </a:graphicData>
            </a:graphic>
          </wp:inline>
        </w:drawing>
      </w:r>
    </w:p>
    <w:p w14:paraId="79502521" w14:textId="77777777" w:rsidR="00E131A7" w:rsidRDefault="00E131A7">
      <w:pPr>
        <w:rPr>
          <w:rFonts w:ascii="Times New Roman" w:hAnsi="Times New Roman" w:cs="Times New Roman"/>
          <w:sz w:val="24"/>
          <w:szCs w:val="24"/>
          <w:lang w:val="en-US"/>
        </w:rPr>
      </w:pPr>
    </w:p>
    <w:p w14:paraId="12AD4BE4" w14:textId="77777777" w:rsidR="00E131A7" w:rsidRDefault="00E131A7">
      <w:pPr>
        <w:rPr>
          <w:rFonts w:ascii="Times New Roman" w:hAnsi="Times New Roman" w:cs="Times New Roman"/>
          <w:sz w:val="24"/>
          <w:szCs w:val="24"/>
          <w:lang w:val="en-US" w:eastAsia="es-E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 xml:space="preserve">Appendix S6: Results of the multigroup analyses for the model with probability of attack (model_attack, A) and with number of eggs (model_eggs, B) in both years. </w:t>
      </w:r>
      <w:r>
        <w:rPr>
          <w:rFonts w:ascii="Symbol" w:hAnsi="Symbol" w:cs="Symbol"/>
          <w:sz w:val="24"/>
          <w:szCs w:val="24"/>
          <w:lang w:eastAsia="es-ES"/>
        </w:rPr>
        <w:t></w:t>
      </w:r>
      <w:r>
        <w:rPr>
          <w:rFonts w:ascii="Times New Roman" w:hAnsi="Times New Roman" w:cs="Times New Roman"/>
          <w:sz w:val="24"/>
          <w:szCs w:val="24"/>
          <w:vertAlign w:val="superscript"/>
          <w:lang w:val="en-US" w:eastAsia="es-ES"/>
        </w:rPr>
        <w:t>2</w:t>
      </w:r>
      <w:r>
        <w:rPr>
          <w:rFonts w:ascii="Times New Roman" w:hAnsi="Times New Roman" w:cs="Times New Roman"/>
          <w:sz w:val="24"/>
          <w:szCs w:val="24"/>
          <w:lang w:val="en-US" w:eastAsia="es-ES"/>
        </w:rPr>
        <w:t xml:space="preserve"> and P for the models with different paths constrained to be equal are shown. A significant </w:t>
      </w:r>
      <w:r>
        <w:rPr>
          <w:rFonts w:ascii="Symbol" w:hAnsi="Symbol" w:cs="Symbol"/>
          <w:sz w:val="24"/>
          <w:szCs w:val="24"/>
          <w:lang w:eastAsia="es-ES"/>
        </w:rPr>
        <w:t></w:t>
      </w:r>
      <w:r>
        <w:rPr>
          <w:rFonts w:ascii="Times New Roman" w:hAnsi="Times New Roman" w:cs="Times New Roman"/>
          <w:sz w:val="24"/>
          <w:szCs w:val="24"/>
          <w:vertAlign w:val="superscript"/>
          <w:lang w:val="en-US" w:eastAsia="es-ES"/>
        </w:rPr>
        <w:t>2</w:t>
      </w:r>
      <w:r>
        <w:rPr>
          <w:rFonts w:ascii="Times New Roman" w:hAnsi="Times New Roman" w:cs="Times New Roman"/>
          <w:sz w:val="24"/>
          <w:szCs w:val="24"/>
          <w:lang w:val="en-US" w:eastAsia="es-ES"/>
        </w:rPr>
        <w:t xml:space="preserve"> (P&lt;0.05) indicates that the path coefficient differs significantly among populations. </w:t>
      </w:r>
    </w:p>
    <w:tbl>
      <w:tblPr>
        <w:tblW w:w="8583" w:type="dxa"/>
        <w:tblInd w:w="-13"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000" w:firstRow="0" w:lastRow="0" w:firstColumn="0" w:lastColumn="0" w:noHBand="0" w:noVBand="0"/>
      </w:tblPr>
      <w:tblGrid>
        <w:gridCol w:w="4515"/>
        <w:gridCol w:w="1080"/>
        <w:gridCol w:w="1138"/>
        <w:gridCol w:w="50"/>
        <w:gridCol w:w="900"/>
        <w:gridCol w:w="900"/>
      </w:tblGrid>
      <w:tr w:rsidR="00E131A7" w14:paraId="64CB88F7" w14:textId="77777777">
        <w:trPr>
          <w:cantSplit/>
          <w:tblHeader/>
        </w:trPr>
        <w:tc>
          <w:tcPr>
            <w:tcW w:w="4515" w:type="dxa"/>
            <w:vMerge w:val="restart"/>
            <w:tcBorders>
              <w:top w:val="single" w:sz="12" w:space="0" w:color="auto"/>
              <w:left w:val="nil"/>
              <w:bottom w:val="nil"/>
              <w:right w:val="nil"/>
            </w:tcBorders>
            <w:tcMar>
              <w:top w:w="15" w:type="dxa"/>
              <w:left w:w="140" w:type="dxa"/>
              <w:bottom w:w="15" w:type="dxa"/>
              <w:right w:w="140" w:type="dxa"/>
            </w:tcMar>
            <w:vAlign w:val="center"/>
          </w:tcPr>
          <w:p w14:paraId="1D4528B2" w14:textId="77777777" w:rsidR="00E131A7" w:rsidRDefault="00E131A7">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Paths constrained to be equal</w:t>
            </w:r>
          </w:p>
        </w:tc>
        <w:tc>
          <w:tcPr>
            <w:tcW w:w="2218" w:type="dxa"/>
            <w:gridSpan w:val="2"/>
            <w:tcBorders>
              <w:top w:val="single" w:sz="12" w:space="0" w:color="auto"/>
              <w:left w:val="nil"/>
              <w:bottom w:val="single" w:sz="6" w:space="0" w:color="auto"/>
              <w:right w:val="nil"/>
            </w:tcBorders>
            <w:tcMar>
              <w:top w:w="15" w:type="dxa"/>
              <w:left w:w="140" w:type="dxa"/>
              <w:bottom w:w="15" w:type="dxa"/>
              <w:right w:w="140" w:type="dxa"/>
            </w:tcMar>
            <w:vAlign w:val="center"/>
          </w:tcPr>
          <w:p w14:paraId="0136F75B" w14:textId="77777777" w:rsidR="00E131A7" w:rsidRDefault="00E131A7">
            <w:pPr>
              <w:spacing w:after="0" w:line="240" w:lineRule="auto"/>
              <w:jc w:val="center"/>
              <w:rPr>
                <w:rFonts w:ascii="Times New Roman" w:hAnsi="Times New Roman" w:cs="Times New Roman"/>
                <w:sz w:val="24"/>
                <w:szCs w:val="24"/>
                <w:lang w:val="en-US" w:eastAsia="es-ES"/>
              </w:rPr>
            </w:pPr>
            <w:r>
              <w:rPr>
                <w:rFonts w:ascii="Times New Roman" w:hAnsi="Times New Roman" w:cs="Times New Roman"/>
                <w:sz w:val="24"/>
                <w:szCs w:val="24"/>
                <w:lang w:val="en-US" w:eastAsia="es-ES"/>
              </w:rPr>
              <w:t>2010</w:t>
            </w:r>
          </w:p>
        </w:tc>
        <w:tc>
          <w:tcPr>
            <w:tcW w:w="50" w:type="dxa"/>
            <w:tcBorders>
              <w:top w:val="single" w:sz="12" w:space="0" w:color="auto"/>
              <w:left w:val="nil"/>
              <w:bottom w:val="nil"/>
              <w:right w:val="nil"/>
            </w:tcBorders>
          </w:tcPr>
          <w:p w14:paraId="34BC047F" w14:textId="77777777" w:rsidR="00E131A7" w:rsidRDefault="00E131A7">
            <w:pPr>
              <w:spacing w:after="0" w:line="240" w:lineRule="auto"/>
              <w:jc w:val="center"/>
              <w:rPr>
                <w:rFonts w:ascii="Symbol" w:hAnsi="Symbol" w:cs="Symbol"/>
                <w:sz w:val="24"/>
                <w:szCs w:val="24"/>
                <w:lang w:val="en-US" w:eastAsia="es-ES"/>
              </w:rPr>
            </w:pPr>
          </w:p>
        </w:tc>
        <w:tc>
          <w:tcPr>
            <w:tcW w:w="1800" w:type="dxa"/>
            <w:gridSpan w:val="2"/>
            <w:tcBorders>
              <w:top w:val="single" w:sz="12" w:space="0" w:color="auto"/>
              <w:left w:val="nil"/>
              <w:bottom w:val="single" w:sz="6" w:space="0" w:color="auto"/>
              <w:right w:val="nil"/>
            </w:tcBorders>
            <w:vAlign w:val="center"/>
          </w:tcPr>
          <w:p w14:paraId="2C055CF2" w14:textId="77777777" w:rsidR="00E131A7" w:rsidRDefault="00E131A7">
            <w:pPr>
              <w:spacing w:after="0" w:line="240" w:lineRule="auto"/>
              <w:jc w:val="center"/>
              <w:rPr>
                <w:rFonts w:ascii="Times New Roman" w:hAnsi="Times New Roman" w:cs="Times New Roman"/>
                <w:sz w:val="24"/>
                <w:szCs w:val="24"/>
                <w:lang w:val="en-US" w:eastAsia="es-ES"/>
              </w:rPr>
            </w:pPr>
            <w:r>
              <w:rPr>
                <w:rFonts w:ascii="Times New Roman" w:hAnsi="Times New Roman" w:cs="Times New Roman"/>
                <w:sz w:val="24"/>
                <w:szCs w:val="24"/>
                <w:lang w:val="en-US" w:eastAsia="es-ES"/>
              </w:rPr>
              <w:t>2011</w:t>
            </w:r>
          </w:p>
        </w:tc>
      </w:tr>
      <w:tr w:rsidR="00E131A7" w14:paraId="4C8F15E8" w14:textId="77777777">
        <w:trPr>
          <w:cantSplit/>
          <w:tblHeader/>
        </w:trPr>
        <w:tc>
          <w:tcPr>
            <w:tcW w:w="4515" w:type="dxa"/>
            <w:vMerge/>
            <w:tcBorders>
              <w:top w:val="nil"/>
              <w:left w:val="nil"/>
              <w:bottom w:val="single" w:sz="12" w:space="0" w:color="auto"/>
              <w:right w:val="nil"/>
            </w:tcBorders>
            <w:tcMar>
              <w:top w:w="15" w:type="dxa"/>
              <w:left w:w="140" w:type="dxa"/>
              <w:bottom w:w="15" w:type="dxa"/>
              <w:right w:w="140" w:type="dxa"/>
            </w:tcMar>
            <w:vAlign w:val="center"/>
          </w:tcPr>
          <w:p w14:paraId="6F525424" w14:textId="77777777" w:rsidR="00E131A7" w:rsidRDefault="00E131A7">
            <w:pPr>
              <w:spacing w:after="0" w:line="240" w:lineRule="auto"/>
              <w:rPr>
                <w:rFonts w:ascii="Times New Roman" w:hAnsi="Times New Roman" w:cs="Times New Roman"/>
                <w:sz w:val="24"/>
                <w:szCs w:val="24"/>
                <w:lang w:val="en-US" w:eastAsia="es-ES"/>
              </w:rPr>
            </w:pPr>
          </w:p>
        </w:tc>
        <w:tc>
          <w:tcPr>
            <w:tcW w:w="1080" w:type="dxa"/>
            <w:tcBorders>
              <w:top w:val="nil"/>
              <w:left w:val="nil"/>
              <w:bottom w:val="single" w:sz="12" w:space="0" w:color="auto"/>
              <w:right w:val="nil"/>
            </w:tcBorders>
            <w:tcMar>
              <w:top w:w="15" w:type="dxa"/>
              <w:left w:w="140" w:type="dxa"/>
              <w:bottom w:w="15" w:type="dxa"/>
              <w:right w:w="140" w:type="dxa"/>
            </w:tcMar>
            <w:vAlign w:val="center"/>
          </w:tcPr>
          <w:p w14:paraId="4472DA85" w14:textId="77777777" w:rsidR="00E131A7" w:rsidRDefault="00E131A7">
            <w:pPr>
              <w:spacing w:after="0" w:line="240" w:lineRule="auto"/>
              <w:jc w:val="center"/>
              <w:rPr>
                <w:rFonts w:ascii="Times New Roman" w:hAnsi="Times New Roman" w:cs="Times New Roman"/>
                <w:sz w:val="24"/>
                <w:szCs w:val="24"/>
                <w:lang w:eastAsia="es-ES"/>
              </w:rPr>
            </w:pPr>
            <w:r>
              <w:rPr>
                <w:rFonts w:ascii="Symbol" w:hAnsi="Symbol" w:cs="Symbol"/>
                <w:sz w:val="24"/>
                <w:szCs w:val="24"/>
                <w:lang w:eastAsia="es-ES"/>
              </w:rPr>
              <w:t></w:t>
            </w:r>
            <w:r>
              <w:rPr>
                <w:rFonts w:ascii="Times New Roman" w:hAnsi="Times New Roman" w:cs="Times New Roman"/>
                <w:sz w:val="24"/>
                <w:szCs w:val="24"/>
                <w:vertAlign w:val="superscript"/>
                <w:lang w:eastAsia="es-ES"/>
              </w:rPr>
              <w:t>2</w:t>
            </w:r>
          </w:p>
        </w:tc>
        <w:tc>
          <w:tcPr>
            <w:tcW w:w="1138" w:type="dxa"/>
            <w:tcBorders>
              <w:top w:val="nil"/>
              <w:left w:val="nil"/>
              <w:bottom w:val="single" w:sz="12" w:space="0" w:color="auto"/>
              <w:right w:val="nil"/>
            </w:tcBorders>
            <w:tcMar>
              <w:top w:w="15" w:type="dxa"/>
              <w:left w:w="140" w:type="dxa"/>
              <w:bottom w:w="15" w:type="dxa"/>
              <w:right w:w="140" w:type="dxa"/>
            </w:tcMar>
            <w:vAlign w:val="center"/>
          </w:tcPr>
          <w:p w14:paraId="0535FA76"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P</w:t>
            </w:r>
          </w:p>
        </w:tc>
        <w:tc>
          <w:tcPr>
            <w:tcW w:w="50" w:type="dxa"/>
            <w:tcBorders>
              <w:top w:val="nil"/>
              <w:left w:val="nil"/>
              <w:bottom w:val="single" w:sz="12" w:space="0" w:color="auto"/>
              <w:right w:val="nil"/>
            </w:tcBorders>
          </w:tcPr>
          <w:p w14:paraId="02D621B1" w14:textId="77777777" w:rsidR="00E131A7" w:rsidRDefault="00E131A7">
            <w:pPr>
              <w:spacing w:after="0" w:line="240" w:lineRule="auto"/>
              <w:jc w:val="center"/>
              <w:rPr>
                <w:rFonts w:ascii="Symbol" w:hAnsi="Symbol" w:cs="Symbol"/>
                <w:sz w:val="24"/>
                <w:szCs w:val="24"/>
                <w:lang w:eastAsia="es-ES"/>
              </w:rPr>
            </w:pPr>
          </w:p>
        </w:tc>
        <w:tc>
          <w:tcPr>
            <w:tcW w:w="900" w:type="dxa"/>
            <w:tcBorders>
              <w:top w:val="nil"/>
              <w:left w:val="nil"/>
              <w:bottom w:val="single" w:sz="12" w:space="0" w:color="auto"/>
              <w:right w:val="nil"/>
            </w:tcBorders>
            <w:vAlign w:val="center"/>
          </w:tcPr>
          <w:p w14:paraId="6BD725D7" w14:textId="77777777" w:rsidR="00E131A7" w:rsidRDefault="00E131A7">
            <w:pPr>
              <w:spacing w:after="0" w:line="240" w:lineRule="auto"/>
              <w:jc w:val="center"/>
              <w:rPr>
                <w:rFonts w:ascii="Times New Roman" w:hAnsi="Times New Roman" w:cs="Times New Roman"/>
                <w:sz w:val="24"/>
                <w:szCs w:val="24"/>
                <w:lang w:eastAsia="es-ES"/>
              </w:rPr>
            </w:pPr>
            <w:r>
              <w:rPr>
                <w:rFonts w:ascii="Symbol" w:hAnsi="Symbol" w:cs="Symbol"/>
                <w:sz w:val="24"/>
                <w:szCs w:val="24"/>
                <w:lang w:eastAsia="es-ES"/>
              </w:rPr>
              <w:t></w:t>
            </w:r>
            <w:r>
              <w:rPr>
                <w:rFonts w:ascii="Times New Roman" w:hAnsi="Times New Roman" w:cs="Times New Roman"/>
                <w:sz w:val="24"/>
                <w:szCs w:val="24"/>
                <w:vertAlign w:val="superscript"/>
                <w:lang w:eastAsia="es-ES"/>
              </w:rPr>
              <w:t>2</w:t>
            </w:r>
          </w:p>
        </w:tc>
        <w:tc>
          <w:tcPr>
            <w:tcW w:w="900" w:type="dxa"/>
            <w:tcBorders>
              <w:top w:val="nil"/>
              <w:left w:val="nil"/>
              <w:bottom w:val="single" w:sz="12" w:space="0" w:color="auto"/>
              <w:right w:val="nil"/>
            </w:tcBorders>
            <w:vAlign w:val="center"/>
          </w:tcPr>
          <w:p w14:paraId="37D39F32"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P</w:t>
            </w:r>
          </w:p>
        </w:tc>
      </w:tr>
      <w:tr w:rsidR="00E131A7" w14:paraId="045E8476" w14:textId="77777777">
        <w:tc>
          <w:tcPr>
            <w:tcW w:w="4515" w:type="dxa"/>
            <w:tcBorders>
              <w:top w:val="nil"/>
              <w:left w:val="nil"/>
              <w:bottom w:val="single" w:sz="4" w:space="0" w:color="auto"/>
              <w:right w:val="nil"/>
            </w:tcBorders>
            <w:tcMar>
              <w:top w:w="15" w:type="dxa"/>
              <w:left w:w="140" w:type="dxa"/>
              <w:bottom w:w="15" w:type="dxa"/>
              <w:right w:w="140" w:type="dxa"/>
            </w:tcMar>
            <w:vAlign w:val="center"/>
          </w:tcPr>
          <w:p w14:paraId="28484FD5" w14:textId="77777777" w:rsidR="00E131A7" w:rsidRDefault="00E131A7">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A) model_attack</w:t>
            </w:r>
          </w:p>
        </w:tc>
        <w:tc>
          <w:tcPr>
            <w:tcW w:w="1080" w:type="dxa"/>
            <w:tcBorders>
              <w:top w:val="nil"/>
              <w:left w:val="nil"/>
              <w:bottom w:val="nil"/>
              <w:right w:val="nil"/>
            </w:tcBorders>
            <w:tcMar>
              <w:top w:w="15" w:type="dxa"/>
              <w:left w:w="140" w:type="dxa"/>
              <w:bottom w:w="15" w:type="dxa"/>
              <w:right w:w="140" w:type="dxa"/>
            </w:tcMar>
            <w:vAlign w:val="center"/>
          </w:tcPr>
          <w:p w14:paraId="792B5D17" w14:textId="77777777" w:rsidR="00E131A7" w:rsidRDefault="00E131A7">
            <w:pPr>
              <w:spacing w:after="0" w:line="240" w:lineRule="auto"/>
              <w:jc w:val="center"/>
              <w:rPr>
                <w:rFonts w:ascii="Times New Roman" w:hAnsi="Times New Roman" w:cs="Times New Roman"/>
                <w:sz w:val="24"/>
                <w:szCs w:val="24"/>
                <w:lang w:val="en-US" w:eastAsia="es-ES"/>
              </w:rPr>
            </w:pPr>
          </w:p>
        </w:tc>
        <w:tc>
          <w:tcPr>
            <w:tcW w:w="1138" w:type="dxa"/>
            <w:tcBorders>
              <w:top w:val="nil"/>
              <w:left w:val="nil"/>
              <w:bottom w:val="nil"/>
              <w:right w:val="nil"/>
            </w:tcBorders>
            <w:tcMar>
              <w:top w:w="15" w:type="dxa"/>
              <w:left w:w="140" w:type="dxa"/>
              <w:bottom w:w="15" w:type="dxa"/>
              <w:right w:w="140" w:type="dxa"/>
            </w:tcMar>
            <w:vAlign w:val="center"/>
          </w:tcPr>
          <w:p w14:paraId="0F9F3CD6" w14:textId="77777777" w:rsidR="00E131A7" w:rsidRDefault="00E131A7">
            <w:pPr>
              <w:spacing w:after="0" w:line="240" w:lineRule="auto"/>
              <w:jc w:val="center"/>
              <w:rPr>
                <w:rFonts w:ascii="Times New Roman" w:hAnsi="Times New Roman" w:cs="Times New Roman"/>
                <w:sz w:val="24"/>
                <w:szCs w:val="24"/>
                <w:lang w:eastAsia="es-ES"/>
              </w:rPr>
            </w:pPr>
          </w:p>
        </w:tc>
        <w:tc>
          <w:tcPr>
            <w:tcW w:w="50" w:type="dxa"/>
            <w:tcBorders>
              <w:top w:val="nil"/>
              <w:left w:val="nil"/>
              <w:bottom w:val="nil"/>
              <w:right w:val="nil"/>
            </w:tcBorders>
          </w:tcPr>
          <w:p w14:paraId="6AED8C6C"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3630EB4B" w14:textId="77777777" w:rsidR="00E131A7" w:rsidRDefault="00E131A7">
            <w:pPr>
              <w:spacing w:after="0" w:line="240" w:lineRule="auto"/>
              <w:jc w:val="center"/>
              <w:rPr>
                <w:rFonts w:ascii="Times New Roman" w:hAnsi="Times New Roman" w:cs="Times New Roman"/>
                <w:sz w:val="24"/>
                <w:szCs w:val="24"/>
                <w:lang w:val="en-US" w:eastAsia="es-ES"/>
              </w:rPr>
            </w:pPr>
          </w:p>
        </w:tc>
        <w:tc>
          <w:tcPr>
            <w:tcW w:w="900" w:type="dxa"/>
            <w:tcBorders>
              <w:top w:val="nil"/>
              <w:left w:val="nil"/>
              <w:bottom w:val="nil"/>
              <w:right w:val="nil"/>
            </w:tcBorders>
            <w:vAlign w:val="center"/>
          </w:tcPr>
          <w:p w14:paraId="0DBF70FE" w14:textId="77777777" w:rsidR="00E131A7" w:rsidRDefault="00E131A7">
            <w:pPr>
              <w:spacing w:after="0" w:line="240" w:lineRule="auto"/>
              <w:jc w:val="center"/>
              <w:rPr>
                <w:rFonts w:ascii="Times New Roman" w:hAnsi="Times New Roman" w:cs="Times New Roman"/>
                <w:sz w:val="24"/>
                <w:szCs w:val="24"/>
                <w:lang w:eastAsia="es-ES"/>
              </w:rPr>
            </w:pPr>
          </w:p>
        </w:tc>
      </w:tr>
      <w:tr w:rsidR="00E131A7" w14:paraId="3A9C61CA" w14:textId="77777777">
        <w:tc>
          <w:tcPr>
            <w:tcW w:w="4515" w:type="dxa"/>
            <w:tcBorders>
              <w:top w:val="single" w:sz="4" w:space="0" w:color="auto"/>
              <w:left w:val="nil"/>
              <w:bottom w:val="nil"/>
              <w:right w:val="nil"/>
            </w:tcBorders>
            <w:tcMar>
              <w:top w:w="15" w:type="dxa"/>
              <w:left w:w="140" w:type="dxa"/>
              <w:bottom w:w="15" w:type="dxa"/>
              <w:right w:w="140" w:type="dxa"/>
            </w:tcMar>
            <w:vAlign w:val="center"/>
          </w:tcPr>
          <w:p w14:paraId="390C6195" w14:textId="77777777" w:rsidR="00E131A7" w:rsidRDefault="00E131A7">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All</w:t>
            </w:r>
          </w:p>
        </w:tc>
        <w:tc>
          <w:tcPr>
            <w:tcW w:w="1080" w:type="dxa"/>
            <w:tcBorders>
              <w:top w:val="nil"/>
              <w:left w:val="nil"/>
              <w:bottom w:val="nil"/>
              <w:right w:val="nil"/>
            </w:tcBorders>
            <w:tcMar>
              <w:top w:w="15" w:type="dxa"/>
              <w:left w:w="140" w:type="dxa"/>
              <w:bottom w:w="15" w:type="dxa"/>
              <w:right w:w="140" w:type="dxa"/>
            </w:tcMar>
            <w:vAlign w:val="center"/>
          </w:tcPr>
          <w:p w14:paraId="2B086C3E"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val="en-US" w:eastAsia="es-ES"/>
              </w:rPr>
              <w:t>348.82</w:t>
            </w:r>
          </w:p>
        </w:tc>
        <w:tc>
          <w:tcPr>
            <w:tcW w:w="1138" w:type="dxa"/>
            <w:tcBorders>
              <w:top w:val="nil"/>
              <w:left w:val="nil"/>
              <w:bottom w:val="nil"/>
              <w:right w:val="nil"/>
            </w:tcBorders>
            <w:tcMar>
              <w:top w:w="15" w:type="dxa"/>
              <w:left w:w="140" w:type="dxa"/>
              <w:bottom w:w="15" w:type="dxa"/>
              <w:right w:w="140" w:type="dxa"/>
            </w:tcMar>
            <w:vAlign w:val="center"/>
          </w:tcPr>
          <w:p w14:paraId="7D2D5B90"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501EA9BC"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4362660A"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val="en-US" w:eastAsia="es-ES"/>
              </w:rPr>
              <w:t>335.92</w:t>
            </w:r>
          </w:p>
        </w:tc>
        <w:tc>
          <w:tcPr>
            <w:tcW w:w="900" w:type="dxa"/>
            <w:tcBorders>
              <w:top w:val="nil"/>
              <w:left w:val="nil"/>
              <w:bottom w:val="nil"/>
              <w:right w:val="nil"/>
            </w:tcBorders>
            <w:vAlign w:val="center"/>
          </w:tcPr>
          <w:p w14:paraId="30F1782F"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E131A7" w14:paraId="2C6E8654" w14:textId="77777777">
        <w:tc>
          <w:tcPr>
            <w:tcW w:w="4515" w:type="dxa"/>
            <w:tcBorders>
              <w:top w:val="nil"/>
              <w:left w:val="nil"/>
              <w:bottom w:val="nil"/>
              <w:right w:val="nil"/>
            </w:tcBorders>
            <w:tcMar>
              <w:top w:w="15" w:type="dxa"/>
              <w:left w:w="140" w:type="dxa"/>
              <w:bottom w:w="15" w:type="dxa"/>
              <w:right w:w="140" w:type="dxa"/>
            </w:tcMar>
            <w:vAlign w:val="center"/>
          </w:tcPr>
          <w:p w14:paraId="1C605D80" w14:textId="77777777" w:rsidR="00E131A7" w:rsidRDefault="00E131A7">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Attack → Number of intact fruits</w:t>
            </w:r>
          </w:p>
        </w:tc>
        <w:tc>
          <w:tcPr>
            <w:tcW w:w="1080" w:type="dxa"/>
            <w:tcBorders>
              <w:top w:val="nil"/>
              <w:left w:val="nil"/>
              <w:bottom w:val="nil"/>
              <w:right w:val="nil"/>
            </w:tcBorders>
            <w:tcMar>
              <w:top w:w="15" w:type="dxa"/>
              <w:left w:w="140" w:type="dxa"/>
              <w:bottom w:w="15" w:type="dxa"/>
              <w:right w:w="140" w:type="dxa"/>
            </w:tcMar>
            <w:vAlign w:val="center"/>
          </w:tcPr>
          <w:p w14:paraId="37EFA62E"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18.10</w:t>
            </w:r>
          </w:p>
        </w:tc>
        <w:tc>
          <w:tcPr>
            <w:tcW w:w="1138" w:type="dxa"/>
            <w:tcBorders>
              <w:top w:val="nil"/>
              <w:left w:val="nil"/>
              <w:bottom w:val="nil"/>
              <w:right w:val="nil"/>
            </w:tcBorders>
            <w:tcMar>
              <w:top w:w="15" w:type="dxa"/>
              <w:left w:w="140" w:type="dxa"/>
              <w:bottom w:w="15" w:type="dxa"/>
              <w:right w:w="140" w:type="dxa"/>
            </w:tcMar>
            <w:vAlign w:val="center"/>
          </w:tcPr>
          <w:p w14:paraId="7FC712C4"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0.034</w:t>
            </w:r>
          </w:p>
        </w:tc>
        <w:tc>
          <w:tcPr>
            <w:tcW w:w="50" w:type="dxa"/>
            <w:tcBorders>
              <w:top w:val="nil"/>
              <w:left w:val="nil"/>
              <w:bottom w:val="nil"/>
              <w:right w:val="nil"/>
            </w:tcBorders>
          </w:tcPr>
          <w:p w14:paraId="1327E42A"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7C68D594"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62.39</w:t>
            </w:r>
          </w:p>
        </w:tc>
        <w:tc>
          <w:tcPr>
            <w:tcW w:w="900" w:type="dxa"/>
            <w:tcBorders>
              <w:top w:val="nil"/>
              <w:left w:val="nil"/>
              <w:bottom w:val="nil"/>
              <w:right w:val="nil"/>
            </w:tcBorders>
            <w:vAlign w:val="center"/>
          </w:tcPr>
          <w:p w14:paraId="5CD6830E"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E131A7" w14:paraId="74213489" w14:textId="77777777">
        <w:tc>
          <w:tcPr>
            <w:tcW w:w="4515" w:type="dxa"/>
            <w:tcBorders>
              <w:top w:val="nil"/>
              <w:left w:val="nil"/>
              <w:bottom w:val="nil"/>
              <w:right w:val="nil"/>
            </w:tcBorders>
            <w:tcMar>
              <w:top w:w="15" w:type="dxa"/>
              <w:left w:w="140" w:type="dxa"/>
              <w:bottom w:w="15" w:type="dxa"/>
              <w:right w:w="140" w:type="dxa"/>
            </w:tcMar>
            <w:vAlign w:val="center"/>
          </w:tcPr>
          <w:p w14:paraId="272420FB" w14:textId="77777777" w:rsidR="00E131A7" w:rsidRDefault="00E131A7">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Phenology → Number of intact fruits</w:t>
            </w:r>
          </w:p>
        </w:tc>
        <w:tc>
          <w:tcPr>
            <w:tcW w:w="1080" w:type="dxa"/>
            <w:tcBorders>
              <w:top w:val="nil"/>
              <w:left w:val="nil"/>
              <w:bottom w:val="nil"/>
              <w:right w:val="nil"/>
            </w:tcBorders>
            <w:tcMar>
              <w:top w:w="15" w:type="dxa"/>
              <w:left w:w="140" w:type="dxa"/>
              <w:bottom w:w="15" w:type="dxa"/>
              <w:right w:w="140" w:type="dxa"/>
            </w:tcMar>
            <w:vAlign w:val="center"/>
          </w:tcPr>
          <w:p w14:paraId="3011F635"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10.93</w:t>
            </w:r>
          </w:p>
        </w:tc>
        <w:tc>
          <w:tcPr>
            <w:tcW w:w="1138" w:type="dxa"/>
            <w:tcBorders>
              <w:top w:val="nil"/>
              <w:left w:val="nil"/>
              <w:bottom w:val="nil"/>
              <w:right w:val="nil"/>
            </w:tcBorders>
            <w:tcMar>
              <w:top w:w="15" w:type="dxa"/>
              <w:left w:w="140" w:type="dxa"/>
              <w:bottom w:w="15" w:type="dxa"/>
              <w:right w:w="140" w:type="dxa"/>
            </w:tcMar>
            <w:vAlign w:val="center"/>
          </w:tcPr>
          <w:p w14:paraId="3C1F0B7F"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0.280</w:t>
            </w:r>
          </w:p>
        </w:tc>
        <w:tc>
          <w:tcPr>
            <w:tcW w:w="50" w:type="dxa"/>
            <w:tcBorders>
              <w:top w:val="nil"/>
              <w:left w:val="nil"/>
              <w:bottom w:val="nil"/>
              <w:right w:val="nil"/>
            </w:tcBorders>
          </w:tcPr>
          <w:p w14:paraId="0E08E27A"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05E525E9"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5.23</w:t>
            </w:r>
          </w:p>
        </w:tc>
        <w:tc>
          <w:tcPr>
            <w:tcW w:w="900" w:type="dxa"/>
            <w:tcBorders>
              <w:top w:val="nil"/>
              <w:left w:val="nil"/>
              <w:bottom w:val="nil"/>
              <w:right w:val="nil"/>
            </w:tcBorders>
            <w:vAlign w:val="center"/>
          </w:tcPr>
          <w:p w14:paraId="42EC08FA"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0.875</w:t>
            </w:r>
          </w:p>
        </w:tc>
      </w:tr>
      <w:tr w:rsidR="00E131A7" w14:paraId="238D20B4" w14:textId="77777777">
        <w:tc>
          <w:tcPr>
            <w:tcW w:w="4515" w:type="dxa"/>
            <w:tcBorders>
              <w:top w:val="nil"/>
              <w:left w:val="nil"/>
              <w:bottom w:val="nil"/>
              <w:right w:val="nil"/>
            </w:tcBorders>
            <w:tcMar>
              <w:top w:w="15" w:type="dxa"/>
              <w:left w:w="140" w:type="dxa"/>
              <w:bottom w:w="15" w:type="dxa"/>
              <w:right w:w="140" w:type="dxa"/>
            </w:tcMar>
            <w:vAlign w:val="center"/>
          </w:tcPr>
          <w:p w14:paraId="38E9642E" w14:textId="77777777" w:rsidR="00E131A7" w:rsidRDefault="00E131A7">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Phenology → Attack</w:t>
            </w:r>
          </w:p>
        </w:tc>
        <w:tc>
          <w:tcPr>
            <w:tcW w:w="1080" w:type="dxa"/>
            <w:tcBorders>
              <w:top w:val="nil"/>
              <w:left w:val="nil"/>
              <w:bottom w:val="nil"/>
              <w:right w:val="nil"/>
            </w:tcBorders>
            <w:tcMar>
              <w:top w:w="15" w:type="dxa"/>
              <w:left w:w="140" w:type="dxa"/>
              <w:bottom w:w="15" w:type="dxa"/>
              <w:right w:w="140" w:type="dxa"/>
            </w:tcMar>
            <w:vAlign w:val="center"/>
          </w:tcPr>
          <w:p w14:paraId="6CB50EA7"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14.10</w:t>
            </w:r>
          </w:p>
        </w:tc>
        <w:tc>
          <w:tcPr>
            <w:tcW w:w="1138" w:type="dxa"/>
            <w:tcBorders>
              <w:top w:val="nil"/>
              <w:left w:val="nil"/>
              <w:bottom w:val="nil"/>
              <w:right w:val="nil"/>
            </w:tcBorders>
            <w:tcMar>
              <w:top w:w="15" w:type="dxa"/>
              <w:left w:w="140" w:type="dxa"/>
              <w:bottom w:w="15" w:type="dxa"/>
              <w:right w:w="140" w:type="dxa"/>
            </w:tcMar>
            <w:vAlign w:val="center"/>
          </w:tcPr>
          <w:p w14:paraId="7900039E"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0.119</w:t>
            </w:r>
          </w:p>
        </w:tc>
        <w:tc>
          <w:tcPr>
            <w:tcW w:w="50" w:type="dxa"/>
            <w:tcBorders>
              <w:top w:val="nil"/>
              <w:left w:val="nil"/>
              <w:bottom w:val="nil"/>
              <w:right w:val="nil"/>
            </w:tcBorders>
          </w:tcPr>
          <w:p w14:paraId="1097B46B"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26F135A1"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20.45</w:t>
            </w:r>
          </w:p>
        </w:tc>
        <w:tc>
          <w:tcPr>
            <w:tcW w:w="900" w:type="dxa"/>
            <w:tcBorders>
              <w:top w:val="nil"/>
              <w:left w:val="nil"/>
              <w:bottom w:val="nil"/>
              <w:right w:val="nil"/>
            </w:tcBorders>
            <w:vAlign w:val="center"/>
          </w:tcPr>
          <w:p w14:paraId="0EA32347"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0.025</w:t>
            </w:r>
          </w:p>
        </w:tc>
      </w:tr>
      <w:tr w:rsidR="00E131A7" w14:paraId="231AA685" w14:textId="77777777">
        <w:tc>
          <w:tcPr>
            <w:tcW w:w="4515" w:type="dxa"/>
            <w:tcBorders>
              <w:top w:val="nil"/>
              <w:left w:val="nil"/>
              <w:bottom w:val="nil"/>
              <w:right w:val="nil"/>
            </w:tcBorders>
            <w:tcMar>
              <w:top w:w="15" w:type="dxa"/>
              <w:left w:w="140" w:type="dxa"/>
              <w:bottom w:w="15" w:type="dxa"/>
              <w:right w:w="140" w:type="dxa"/>
            </w:tcMar>
            <w:vAlign w:val="center"/>
          </w:tcPr>
          <w:p w14:paraId="782C5EEC" w14:textId="77777777" w:rsidR="00E131A7" w:rsidRDefault="00E131A7">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 xml:space="preserve">Shoot height </w:t>
            </w:r>
            <w:r>
              <w:rPr>
                <w:rFonts w:ascii="Times New Roman" w:hAnsi="Times New Roman" w:cs="Times New Roman"/>
                <w:sz w:val="24"/>
                <w:szCs w:val="24"/>
                <w:lang w:val="en-US" w:eastAsia="es-ES"/>
              </w:rPr>
              <w:t>→</w:t>
            </w:r>
            <w:r>
              <w:rPr>
                <w:rFonts w:ascii="Times New Roman" w:hAnsi="Times New Roman" w:cs="Times New Roman"/>
                <w:sz w:val="24"/>
                <w:szCs w:val="24"/>
                <w:lang w:eastAsia="es-ES"/>
              </w:rPr>
              <w:t xml:space="preserve"> Attack</w:t>
            </w:r>
          </w:p>
        </w:tc>
        <w:tc>
          <w:tcPr>
            <w:tcW w:w="1080" w:type="dxa"/>
            <w:tcBorders>
              <w:top w:val="nil"/>
              <w:left w:val="nil"/>
              <w:bottom w:val="nil"/>
              <w:right w:val="nil"/>
            </w:tcBorders>
            <w:tcMar>
              <w:top w:w="15" w:type="dxa"/>
              <w:left w:w="140" w:type="dxa"/>
              <w:bottom w:w="15" w:type="dxa"/>
              <w:right w:w="140" w:type="dxa"/>
            </w:tcMar>
            <w:vAlign w:val="center"/>
          </w:tcPr>
          <w:p w14:paraId="59427327"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7.94</w:t>
            </w:r>
          </w:p>
        </w:tc>
        <w:tc>
          <w:tcPr>
            <w:tcW w:w="1138" w:type="dxa"/>
            <w:tcBorders>
              <w:top w:val="nil"/>
              <w:left w:val="nil"/>
              <w:bottom w:val="nil"/>
              <w:right w:val="nil"/>
            </w:tcBorders>
            <w:tcMar>
              <w:top w:w="15" w:type="dxa"/>
              <w:left w:w="140" w:type="dxa"/>
              <w:bottom w:w="15" w:type="dxa"/>
              <w:right w:w="140" w:type="dxa"/>
            </w:tcMar>
            <w:vAlign w:val="center"/>
          </w:tcPr>
          <w:p w14:paraId="65487CE7"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0.540</w:t>
            </w:r>
          </w:p>
        </w:tc>
        <w:tc>
          <w:tcPr>
            <w:tcW w:w="50" w:type="dxa"/>
            <w:tcBorders>
              <w:top w:val="nil"/>
              <w:left w:val="nil"/>
              <w:bottom w:val="nil"/>
              <w:right w:val="nil"/>
            </w:tcBorders>
          </w:tcPr>
          <w:p w14:paraId="28EC8CAD"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15DD8BC3"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23.90</w:t>
            </w:r>
          </w:p>
        </w:tc>
        <w:tc>
          <w:tcPr>
            <w:tcW w:w="900" w:type="dxa"/>
            <w:tcBorders>
              <w:top w:val="nil"/>
              <w:left w:val="nil"/>
              <w:bottom w:val="nil"/>
              <w:right w:val="nil"/>
            </w:tcBorders>
            <w:vAlign w:val="center"/>
          </w:tcPr>
          <w:p w14:paraId="6F47732E"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0.008</w:t>
            </w:r>
          </w:p>
        </w:tc>
      </w:tr>
      <w:tr w:rsidR="00E131A7" w14:paraId="43D99B4B" w14:textId="77777777">
        <w:tc>
          <w:tcPr>
            <w:tcW w:w="4515" w:type="dxa"/>
            <w:tcBorders>
              <w:top w:val="nil"/>
              <w:left w:val="nil"/>
              <w:bottom w:val="nil"/>
              <w:right w:val="nil"/>
            </w:tcBorders>
            <w:tcMar>
              <w:top w:w="15" w:type="dxa"/>
              <w:left w:w="140" w:type="dxa"/>
              <w:bottom w:w="15" w:type="dxa"/>
              <w:right w:w="140" w:type="dxa"/>
            </w:tcMar>
            <w:vAlign w:val="center"/>
          </w:tcPr>
          <w:p w14:paraId="50730B11" w14:textId="77777777" w:rsidR="00E131A7" w:rsidRDefault="00E131A7">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Shoot height → Number of intact fruits</w:t>
            </w:r>
          </w:p>
        </w:tc>
        <w:tc>
          <w:tcPr>
            <w:tcW w:w="1080" w:type="dxa"/>
            <w:tcBorders>
              <w:top w:val="nil"/>
              <w:left w:val="nil"/>
              <w:bottom w:val="nil"/>
              <w:right w:val="nil"/>
            </w:tcBorders>
            <w:tcMar>
              <w:top w:w="15" w:type="dxa"/>
              <w:left w:w="140" w:type="dxa"/>
              <w:bottom w:w="15" w:type="dxa"/>
              <w:right w:w="140" w:type="dxa"/>
            </w:tcMar>
            <w:vAlign w:val="center"/>
          </w:tcPr>
          <w:p w14:paraId="687C6157"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8.39</w:t>
            </w:r>
          </w:p>
        </w:tc>
        <w:tc>
          <w:tcPr>
            <w:tcW w:w="1138" w:type="dxa"/>
            <w:tcBorders>
              <w:top w:val="nil"/>
              <w:left w:val="nil"/>
              <w:bottom w:val="nil"/>
              <w:right w:val="nil"/>
            </w:tcBorders>
            <w:tcMar>
              <w:top w:w="15" w:type="dxa"/>
              <w:left w:w="140" w:type="dxa"/>
              <w:bottom w:w="15" w:type="dxa"/>
              <w:right w:w="140" w:type="dxa"/>
            </w:tcMar>
            <w:vAlign w:val="center"/>
          </w:tcPr>
          <w:p w14:paraId="06AF4277"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0.495</w:t>
            </w:r>
          </w:p>
        </w:tc>
        <w:tc>
          <w:tcPr>
            <w:tcW w:w="50" w:type="dxa"/>
            <w:tcBorders>
              <w:top w:val="nil"/>
              <w:left w:val="nil"/>
              <w:bottom w:val="nil"/>
              <w:right w:val="nil"/>
            </w:tcBorders>
          </w:tcPr>
          <w:p w14:paraId="0C958C60"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6036FABE"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20.88</w:t>
            </w:r>
          </w:p>
        </w:tc>
        <w:tc>
          <w:tcPr>
            <w:tcW w:w="900" w:type="dxa"/>
            <w:tcBorders>
              <w:top w:val="nil"/>
              <w:left w:val="nil"/>
              <w:bottom w:val="nil"/>
              <w:right w:val="nil"/>
            </w:tcBorders>
            <w:vAlign w:val="center"/>
          </w:tcPr>
          <w:p w14:paraId="383E29E2"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0.022</w:t>
            </w:r>
          </w:p>
        </w:tc>
      </w:tr>
      <w:tr w:rsidR="00E131A7" w14:paraId="305F8FDE" w14:textId="77777777">
        <w:tc>
          <w:tcPr>
            <w:tcW w:w="4515" w:type="dxa"/>
            <w:tcBorders>
              <w:top w:val="nil"/>
              <w:left w:val="nil"/>
              <w:bottom w:val="nil"/>
              <w:right w:val="nil"/>
            </w:tcBorders>
            <w:tcMar>
              <w:top w:w="15" w:type="dxa"/>
              <w:left w:w="140" w:type="dxa"/>
              <w:bottom w:w="15" w:type="dxa"/>
              <w:right w:w="140" w:type="dxa"/>
            </w:tcMar>
            <w:vAlign w:val="center"/>
          </w:tcPr>
          <w:p w14:paraId="0E275E12" w14:textId="77777777" w:rsidR="00E131A7" w:rsidRDefault="00E131A7">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 xml:space="preserve">Flower number </w:t>
            </w:r>
            <w:r>
              <w:rPr>
                <w:rFonts w:ascii="Times New Roman" w:hAnsi="Times New Roman" w:cs="Times New Roman"/>
                <w:sz w:val="24"/>
                <w:szCs w:val="24"/>
                <w:lang w:val="en-US" w:eastAsia="es-ES"/>
              </w:rPr>
              <w:t xml:space="preserve">→ </w:t>
            </w:r>
            <w:r>
              <w:rPr>
                <w:rFonts w:ascii="Times New Roman" w:hAnsi="Times New Roman" w:cs="Times New Roman"/>
                <w:sz w:val="24"/>
                <w:szCs w:val="24"/>
                <w:lang w:eastAsia="es-ES"/>
              </w:rPr>
              <w:t>Attack</w:t>
            </w:r>
          </w:p>
        </w:tc>
        <w:tc>
          <w:tcPr>
            <w:tcW w:w="1080" w:type="dxa"/>
            <w:tcBorders>
              <w:top w:val="nil"/>
              <w:left w:val="nil"/>
              <w:bottom w:val="nil"/>
              <w:right w:val="nil"/>
            </w:tcBorders>
            <w:tcMar>
              <w:top w:w="15" w:type="dxa"/>
              <w:left w:w="140" w:type="dxa"/>
              <w:bottom w:w="15" w:type="dxa"/>
              <w:right w:w="140" w:type="dxa"/>
            </w:tcMar>
            <w:vAlign w:val="center"/>
          </w:tcPr>
          <w:p w14:paraId="17509981"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43.83</w:t>
            </w:r>
          </w:p>
        </w:tc>
        <w:tc>
          <w:tcPr>
            <w:tcW w:w="1138" w:type="dxa"/>
            <w:tcBorders>
              <w:top w:val="nil"/>
              <w:left w:val="nil"/>
              <w:bottom w:val="nil"/>
              <w:right w:val="nil"/>
            </w:tcBorders>
            <w:tcMar>
              <w:top w:w="15" w:type="dxa"/>
              <w:left w:w="140" w:type="dxa"/>
              <w:bottom w:w="15" w:type="dxa"/>
              <w:right w:w="140" w:type="dxa"/>
            </w:tcMar>
            <w:vAlign w:val="center"/>
          </w:tcPr>
          <w:p w14:paraId="0A1DAFDA"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2FEFE456"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21177C2E"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20.01</w:t>
            </w:r>
          </w:p>
        </w:tc>
        <w:tc>
          <w:tcPr>
            <w:tcW w:w="900" w:type="dxa"/>
            <w:tcBorders>
              <w:top w:val="nil"/>
              <w:left w:val="nil"/>
              <w:bottom w:val="nil"/>
              <w:right w:val="nil"/>
            </w:tcBorders>
            <w:vAlign w:val="center"/>
          </w:tcPr>
          <w:p w14:paraId="1D03A863"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0.029</w:t>
            </w:r>
          </w:p>
        </w:tc>
      </w:tr>
      <w:tr w:rsidR="00E131A7" w14:paraId="78DFCB49" w14:textId="77777777">
        <w:tc>
          <w:tcPr>
            <w:tcW w:w="4515" w:type="dxa"/>
            <w:tcBorders>
              <w:top w:val="nil"/>
              <w:left w:val="nil"/>
              <w:bottom w:val="nil"/>
              <w:right w:val="nil"/>
            </w:tcBorders>
            <w:tcMar>
              <w:top w:w="15" w:type="dxa"/>
              <w:left w:w="140" w:type="dxa"/>
              <w:bottom w:w="15" w:type="dxa"/>
              <w:right w:w="140" w:type="dxa"/>
            </w:tcMar>
            <w:vAlign w:val="center"/>
          </w:tcPr>
          <w:p w14:paraId="5D1F1070" w14:textId="77777777" w:rsidR="00E131A7" w:rsidRDefault="00E131A7">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Flower number → Number of intact fruits</w:t>
            </w:r>
          </w:p>
        </w:tc>
        <w:tc>
          <w:tcPr>
            <w:tcW w:w="1080" w:type="dxa"/>
            <w:tcBorders>
              <w:top w:val="nil"/>
              <w:left w:val="nil"/>
              <w:bottom w:val="nil"/>
              <w:right w:val="nil"/>
            </w:tcBorders>
            <w:tcMar>
              <w:top w:w="15" w:type="dxa"/>
              <w:left w:w="140" w:type="dxa"/>
              <w:bottom w:w="15" w:type="dxa"/>
              <w:right w:w="140" w:type="dxa"/>
            </w:tcMar>
            <w:vAlign w:val="center"/>
          </w:tcPr>
          <w:p w14:paraId="0BC67BE5"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110.35</w:t>
            </w:r>
          </w:p>
        </w:tc>
        <w:tc>
          <w:tcPr>
            <w:tcW w:w="1138" w:type="dxa"/>
            <w:tcBorders>
              <w:top w:val="nil"/>
              <w:left w:val="nil"/>
              <w:bottom w:val="nil"/>
              <w:right w:val="nil"/>
            </w:tcBorders>
            <w:tcMar>
              <w:top w:w="15" w:type="dxa"/>
              <w:left w:w="140" w:type="dxa"/>
              <w:bottom w:w="15" w:type="dxa"/>
              <w:right w:w="140" w:type="dxa"/>
            </w:tcMar>
            <w:vAlign w:val="center"/>
          </w:tcPr>
          <w:p w14:paraId="588BC68C"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054CD835"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700F1994"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86.85</w:t>
            </w:r>
          </w:p>
        </w:tc>
        <w:tc>
          <w:tcPr>
            <w:tcW w:w="900" w:type="dxa"/>
            <w:tcBorders>
              <w:top w:val="nil"/>
              <w:left w:val="nil"/>
              <w:bottom w:val="nil"/>
              <w:right w:val="nil"/>
            </w:tcBorders>
            <w:vAlign w:val="center"/>
          </w:tcPr>
          <w:p w14:paraId="0E55490A"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E131A7" w14:paraId="7894694A" w14:textId="77777777">
        <w:tc>
          <w:tcPr>
            <w:tcW w:w="4515" w:type="dxa"/>
            <w:tcBorders>
              <w:top w:val="nil"/>
              <w:left w:val="nil"/>
              <w:bottom w:val="nil"/>
              <w:right w:val="nil"/>
            </w:tcBorders>
            <w:tcMar>
              <w:top w:w="15" w:type="dxa"/>
              <w:left w:w="140" w:type="dxa"/>
              <w:bottom w:w="15" w:type="dxa"/>
              <w:right w:w="140" w:type="dxa"/>
            </w:tcMar>
            <w:vAlign w:val="center"/>
          </w:tcPr>
          <w:p w14:paraId="3C86BABD" w14:textId="77777777" w:rsidR="00E131A7" w:rsidRDefault="00E131A7">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Phenology ↔ Flower number</w:t>
            </w:r>
          </w:p>
        </w:tc>
        <w:tc>
          <w:tcPr>
            <w:tcW w:w="1080" w:type="dxa"/>
            <w:tcBorders>
              <w:top w:val="nil"/>
              <w:left w:val="nil"/>
              <w:bottom w:val="nil"/>
              <w:right w:val="nil"/>
            </w:tcBorders>
            <w:tcMar>
              <w:top w:w="15" w:type="dxa"/>
              <w:left w:w="140" w:type="dxa"/>
              <w:bottom w:w="15" w:type="dxa"/>
              <w:right w:w="140" w:type="dxa"/>
            </w:tcMar>
            <w:vAlign w:val="center"/>
          </w:tcPr>
          <w:p w14:paraId="17B6AB05"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36.60</w:t>
            </w:r>
          </w:p>
        </w:tc>
        <w:tc>
          <w:tcPr>
            <w:tcW w:w="1138" w:type="dxa"/>
            <w:tcBorders>
              <w:top w:val="nil"/>
              <w:left w:val="nil"/>
              <w:bottom w:val="nil"/>
              <w:right w:val="nil"/>
            </w:tcBorders>
            <w:tcMar>
              <w:top w:w="15" w:type="dxa"/>
              <w:left w:w="140" w:type="dxa"/>
              <w:bottom w:w="15" w:type="dxa"/>
              <w:right w:w="140" w:type="dxa"/>
            </w:tcMar>
            <w:vAlign w:val="center"/>
          </w:tcPr>
          <w:p w14:paraId="55CBA7CC"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00F113CE"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3B917F62"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35.85</w:t>
            </w:r>
          </w:p>
        </w:tc>
        <w:tc>
          <w:tcPr>
            <w:tcW w:w="900" w:type="dxa"/>
            <w:tcBorders>
              <w:top w:val="nil"/>
              <w:left w:val="nil"/>
              <w:bottom w:val="nil"/>
              <w:right w:val="nil"/>
            </w:tcBorders>
            <w:vAlign w:val="center"/>
          </w:tcPr>
          <w:p w14:paraId="57D09942"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E131A7" w14:paraId="4F824D72" w14:textId="77777777">
        <w:tc>
          <w:tcPr>
            <w:tcW w:w="4515" w:type="dxa"/>
            <w:tcBorders>
              <w:top w:val="nil"/>
              <w:left w:val="nil"/>
              <w:bottom w:val="nil"/>
              <w:right w:val="nil"/>
            </w:tcBorders>
            <w:tcMar>
              <w:top w:w="15" w:type="dxa"/>
              <w:left w:w="140" w:type="dxa"/>
              <w:bottom w:w="15" w:type="dxa"/>
              <w:right w:w="140" w:type="dxa"/>
            </w:tcMar>
            <w:vAlign w:val="center"/>
          </w:tcPr>
          <w:p w14:paraId="709846CC" w14:textId="77777777" w:rsidR="00E131A7" w:rsidRDefault="00E131A7">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Phenology ↔ Shoot height</w:t>
            </w:r>
          </w:p>
        </w:tc>
        <w:tc>
          <w:tcPr>
            <w:tcW w:w="1080" w:type="dxa"/>
            <w:tcBorders>
              <w:top w:val="nil"/>
              <w:left w:val="nil"/>
              <w:bottom w:val="nil"/>
              <w:right w:val="nil"/>
            </w:tcBorders>
            <w:tcMar>
              <w:top w:w="15" w:type="dxa"/>
              <w:left w:w="140" w:type="dxa"/>
              <w:bottom w:w="15" w:type="dxa"/>
              <w:right w:w="140" w:type="dxa"/>
            </w:tcMar>
            <w:vAlign w:val="center"/>
          </w:tcPr>
          <w:p w14:paraId="1CE0F753"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16.24</w:t>
            </w:r>
          </w:p>
        </w:tc>
        <w:tc>
          <w:tcPr>
            <w:tcW w:w="1138" w:type="dxa"/>
            <w:tcBorders>
              <w:top w:val="nil"/>
              <w:left w:val="nil"/>
              <w:bottom w:val="nil"/>
              <w:right w:val="nil"/>
            </w:tcBorders>
            <w:tcMar>
              <w:top w:w="15" w:type="dxa"/>
              <w:left w:w="140" w:type="dxa"/>
              <w:bottom w:w="15" w:type="dxa"/>
              <w:right w:w="140" w:type="dxa"/>
            </w:tcMar>
            <w:vAlign w:val="center"/>
          </w:tcPr>
          <w:p w14:paraId="7D7CDE53"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0.062</w:t>
            </w:r>
          </w:p>
        </w:tc>
        <w:tc>
          <w:tcPr>
            <w:tcW w:w="50" w:type="dxa"/>
            <w:tcBorders>
              <w:top w:val="nil"/>
              <w:left w:val="nil"/>
              <w:bottom w:val="nil"/>
              <w:right w:val="nil"/>
            </w:tcBorders>
          </w:tcPr>
          <w:p w14:paraId="3A6A18AE"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13418EE0"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33.44</w:t>
            </w:r>
          </w:p>
        </w:tc>
        <w:tc>
          <w:tcPr>
            <w:tcW w:w="900" w:type="dxa"/>
            <w:tcBorders>
              <w:top w:val="nil"/>
              <w:left w:val="nil"/>
              <w:bottom w:val="nil"/>
              <w:right w:val="nil"/>
            </w:tcBorders>
            <w:vAlign w:val="center"/>
          </w:tcPr>
          <w:p w14:paraId="5512DBAD"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E131A7" w14:paraId="65EED7B5" w14:textId="77777777">
        <w:tc>
          <w:tcPr>
            <w:tcW w:w="4515" w:type="dxa"/>
            <w:tcBorders>
              <w:top w:val="nil"/>
              <w:left w:val="nil"/>
              <w:bottom w:val="nil"/>
              <w:right w:val="nil"/>
            </w:tcBorders>
            <w:tcMar>
              <w:top w:w="15" w:type="dxa"/>
              <w:left w:w="140" w:type="dxa"/>
              <w:bottom w:w="15" w:type="dxa"/>
              <w:right w:w="140" w:type="dxa"/>
            </w:tcMar>
            <w:vAlign w:val="center"/>
          </w:tcPr>
          <w:p w14:paraId="54E1E0D6" w14:textId="77777777" w:rsidR="00E131A7" w:rsidRDefault="00E131A7">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Shoot height ↔ Flower number</w:t>
            </w:r>
          </w:p>
        </w:tc>
        <w:tc>
          <w:tcPr>
            <w:tcW w:w="1080" w:type="dxa"/>
            <w:tcBorders>
              <w:top w:val="nil"/>
              <w:left w:val="nil"/>
              <w:bottom w:val="nil"/>
              <w:right w:val="nil"/>
            </w:tcBorders>
            <w:tcMar>
              <w:top w:w="15" w:type="dxa"/>
              <w:left w:w="140" w:type="dxa"/>
              <w:bottom w:w="15" w:type="dxa"/>
              <w:right w:w="140" w:type="dxa"/>
            </w:tcMar>
            <w:vAlign w:val="center"/>
          </w:tcPr>
          <w:p w14:paraId="787B4416"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34.58</w:t>
            </w:r>
          </w:p>
        </w:tc>
        <w:tc>
          <w:tcPr>
            <w:tcW w:w="1138" w:type="dxa"/>
            <w:tcBorders>
              <w:top w:val="nil"/>
              <w:left w:val="nil"/>
              <w:bottom w:val="nil"/>
              <w:right w:val="nil"/>
            </w:tcBorders>
            <w:tcMar>
              <w:top w:w="15" w:type="dxa"/>
              <w:left w:w="140" w:type="dxa"/>
              <w:bottom w:w="15" w:type="dxa"/>
              <w:right w:w="140" w:type="dxa"/>
            </w:tcMar>
            <w:vAlign w:val="center"/>
          </w:tcPr>
          <w:p w14:paraId="2BEFF1BC"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2F1988F2"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01A788FB"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31.05</w:t>
            </w:r>
          </w:p>
        </w:tc>
        <w:tc>
          <w:tcPr>
            <w:tcW w:w="900" w:type="dxa"/>
            <w:tcBorders>
              <w:top w:val="nil"/>
              <w:left w:val="nil"/>
              <w:bottom w:val="nil"/>
              <w:right w:val="nil"/>
            </w:tcBorders>
            <w:vAlign w:val="center"/>
          </w:tcPr>
          <w:p w14:paraId="133EA93A"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0.001</w:t>
            </w:r>
          </w:p>
        </w:tc>
      </w:tr>
      <w:tr w:rsidR="00E131A7" w14:paraId="746FED84" w14:textId="77777777">
        <w:tc>
          <w:tcPr>
            <w:tcW w:w="4515" w:type="dxa"/>
            <w:tcBorders>
              <w:top w:val="nil"/>
              <w:left w:val="nil"/>
              <w:bottom w:val="nil"/>
              <w:right w:val="nil"/>
            </w:tcBorders>
            <w:tcMar>
              <w:top w:w="15" w:type="dxa"/>
              <w:left w:w="140" w:type="dxa"/>
              <w:bottom w:w="15" w:type="dxa"/>
              <w:right w:w="140" w:type="dxa"/>
            </w:tcMar>
            <w:vAlign w:val="center"/>
          </w:tcPr>
          <w:p w14:paraId="16D62498" w14:textId="77777777" w:rsidR="00E131A7" w:rsidRDefault="00E131A7">
            <w:pPr>
              <w:spacing w:after="0" w:line="240" w:lineRule="auto"/>
              <w:rPr>
                <w:rFonts w:ascii="Times New Roman" w:hAnsi="Times New Roman" w:cs="Times New Roman"/>
                <w:sz w:val="24"/>
                <w:szCs w:val="24"/>
                <w:lang w:eastAsia="es-ES"/>
              </w:rPr>
            </w:pPr>
          </w:p>
        </w:tc>
        <w:tc>
          <w:tcPr>
            <w:tcW w:w="1080" w:type="dxa"/>
            <w:tcBorders>
              <w:top w:val="nil"/>
              <w:left w:val="nil"/>
              <w:bottom w:val="nil"/>
              <w:right w:val="nil"/>
            </w:tcBorders>
            <w:tcMar>
              <w:top w:w="15" w:type="dxa"/>
              <w:left w:w="140" w:type="dxa"/>
              <w:bottom w:w="15" w:type="dxa"/>
              <w:right w:w="140" w:type="dxa"/>
            </w:tcMar>
            <w:vAlign w:val="center"/>
          </w:tcPr>
          <w:p w14:paraId="30469151" w14:textId="77777777" w:rsidR="00E131A7" w:rsidRDefault="00E131A7">
            <w:pPr>
              <w:spacing w:after="0" w:line="240" w:lineRule="auto"/>
              <w:jc w:val="center"/>
              <w:rPr>
                <w:rFonts w:ascii="Times New Roman" w:hAnsi="Times New Roman" w:cs="Times New Roman"/>
                <w:sz w:val="24"/>
                <w:szCs w:val="24"/>
                <w:lang w:eastAsia="es-ES"/>
              </w:rPr>
            </w:pPr>
          </w:p>
        </w:tc>
        <w:tc>
          <w:tcPr>
            <w:tcW w:w="1138" w:type="dxa"/>
            <w:tcBorders>
              <w:top w:val="nil"/>
              <w:left w:val="nil"/>
              <w:bottom w:val="nil"/>
              <w:right w:val="nil"/>
            </w:tcBorders>
            <w:tcMar>
              <w:top w:w="15" w:type="dxa"/>
              <w:left w:w="140" w:type="dxa"/>
              <w:bottom w:w="15" w:type="dxa"/>
              <w:right w:w="140" w:type="dxa"/>
            </w:tcMar>
            <w:vAlign w:val="center"/>
          </w:tcPr>
          <w:p w14:paraId="1E41AFD0" w14:textId="77777777" w:rsidR="00E131A7" w:rsidRDefault="00E131A7">
            <w:pPr>
              <w:spacing w:after="0" w:line="240" w:lineRule="auto"/>
              <w:jc w:val="center"/>
              <w:rPr>
                <w:rFonts w:ascii="Times New Roman" w:hAnsi="Times New Roman" w:cs="Times New Roman"/>
                <w:sz w:val="24"/>
                <w:szCs w:val="24"/>
                <w:lang w:eastAsia="es-ES"/>
              </w:rPr>
            </w:pPr>
          </w:p>
        </w:tc>
        <w:tc>
          <w:tcPr>
            <w:tcW w:w="50" w:type="dxa"/>
            <w:tcBorders>
              <w:top w:val="nil"/>
              <w:left w:val="nil"/>
              <w:bottom w:val="nil"/>
              <w:right w:val="nil"/>
            </w:tcBorders>
          </w:tcPr>
          <w:p w14:paraId="59027ACE"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4F2E0C2C"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3495DDEF" w14:textId="77777777" w:rsidR="00E131A7" w:rsidRDefault="00E131A7">
            <w:pPr>
              <w:spacing w:after="0" w:line="240" w:lineRule="auto"/>
              <w:jc w:val="center"/>
              <w:rPr>
                <w:rFonts w:ascii="Times New Roman" w:hAnsi="Times New Roman" w:cs="Times New Roman"/>
                <w:sz w:val="24"/>
                <w:szCs w:val="24"/>
                <w:lang w:eastAsia="es-ES"/>
              </w:rPr>
            </w:pPr>
          </w:p>
        </w:tc>
      </w:tr>
      <w:tr w:rsidR="00E131A7" w14:paraId="774B3CBB" w14:textId="77777777">
        <w:tc>
          <w:tcPr>
            <w:tcW w:w="4515" w:type="dxa"/>
            <w:tcBorders>
              <w:top w:val="nil"/>
              <w:left w:val="nil"/>
              <w:bottom w:val="single" w:sz="4" w:space="0" w:color="auto"/>
              <w:right w:val="nil"/>
            </w:tcBorders>
            <w:tcMar>
              <w:top w:w="15" w:type="dxa"/>
              <w:left w:w="140" w:type="dxa"/>
              <w:bottom w:w="15" w:type="dxa"/>
              <w:right w:w="140" w:type="dxa"/>
            </w:tcMar>
            <w:vAlign w:val="center"/>
          </w:tcPr>
          <w:p w14:paraId="04F7DD0A" w14:textId="77777777" w:rsidR="00E131A7" w:rsidRDefault="00E131A7">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val="sv-SE" w:eastAsia="es-ES"/>
              </w:rPr>
              <w:t>B) model_eggs</w:t>
            </w:r>
          </w:p>
        </w:tc>
        <w:tc>
          <w:tcPr>
            <w:tcW w:w="1080" w:type="dxa"/>
            <w:tcBorders>
              <w:top w:val="nil"/>
              <w:left w:val="nil"/>
              <w:bottom w:val="nil"/>
              <w:right w:val="nil"/>
            </w:tcBorders>
            <w:tcMar>
              <w:top w:w="15" w:type="dxa"/>
              <w:left w:w="140" w:type="dxa"/>
              <w:bottom w:w="15" w:type="dxa"/>
              <w:right w:w="140" w:type="dxa"/>
            </w:tcMar>
            <w:vAlign w:val="center"/>
          </w:tcPr>
          <w:p w14:paraId="33E77451" w14:textId="77777777" w:rsidR="00E131A7" w:rsidRDefault="00E131A7">
            <w:pPr>
              <w:spacing w:after="0" w:line="240" w:lineRule="auto"/>
              <w:jc w:val="center"/>
              <w:rPr>
                <w:rFonts w:ascii="Times New Roman" w:hAnsi="Times New Roman" w:cs="Times New Roman"/>
                <w:sz w:val="24"/>
                <w:szCs w:val="24"/>
                <w:lang w:eastAsia="es-ES"/>
              </w:rPr>
            </w:pPr>
          </w:p>
        </w:tc>
        <w:tc>
          <w:tcPr>
            <w:tcW w:w="1138" w:type="dxa"/>
            <w:tcBorders>
              <w:top w:val="nil"/>
              <w:left w:val="nil"/>
              <w:bottom w:val="nil"/>
              <w:right w:val="nil"/>
            </w:tcBorders>
            <w:tcMar>
              <w:top w:w="15" w:type="dxa"/>
              <w:left w:w="140" w:type="dxa"/>
              <w:bottom w:w="15" w:type="dxa"/>
              <w:right w:w="140" w:type="dxa"/>
            </w:tcMar>
            <w:vAlign w:val="center"/>
          </w:tcPr>
          <w:p w14:paraId="51661D4B" w14:textId="77777777" w:rsidR="00E131A7" w:rsidRDefault="00E131A7">
            <w:pPr>
              <w:spacing w:after="0" w:line="240" w:lineRule="auto"/>
              <w:jc w:val="center"/>
              <w:rPr>
                <w:rFonts w:ascii="Times New Roman" w:hAnsi="Times New Roman" w:cs="Times New Roman"/>
                <w:sz w:val="24"/>
                <w:szCs w:val="24"/>
                <w:lang w:eastAsia="es-ES"/>
              </w:rPr>
            </w:pPr>
          </w:p>
        </w:tc>
        <w:tc>
          <w:tcPr>
            <w:tcW w:w="50" w:type="dxa"/>
            <w:tcBorders>
              <w:top w:val="nil"/>
              <w:left w:val="nil"/>
              <w:bottom w:val="nil"/>
              <w:right w:val="nil"/>
            </w:tcBorders>
          </w:tcPr>
          <w:p w14:paraId="557EA63A"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76BBF30E"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2368672F" w14:textId="77777777" w:rsidR="00E131A7" w:rsidRDefault="00E131A7">
            <w:pPr>
              <w:spacing w:after="0" w:line="240" w:lineRule="auto"/>
              <w:jc w:val="center"/>
              <w:rPr>
                <w:rFonts w:ascii="Times New Roman" w:hAnsi="Times New Roman" w:cs="Times New Roman"/>
                <w:sz w:val="24"/>
                <w:szCs w:val="24"/>
                <w:lang w:eastAsia="es-ES"/>
              </w:rPr>
            </w:pPr>
          </w:p>
        </w:tc>
      </w:tr>
      <w:tr w:rsidR="00E131A7" w14:paraId="50E68B2C" w14:textId="77777777">
        <w:tc>
          <w:tcPr>
            <w:tcW w:w="4515" w:type="dxa"/>
            <w:tcBorders>
              <w:top w:val="single" w:sz="4" w:space="0" w:color="auto"/>
              <w:left w:val="nil"/>
              <w:bottom w:val="nil"/>
              <w:right w:val="nil"/>
            </w:tcBorders>
            <w:tcMar>
              <w:top w:w="15" w:type="dxa"/>
              <w:left w:w="140" w:type="dxa"/>
              <w:bottom w:w="15" w:type="dxa"/>
              <w:right w:w="140" w:type="dxa"/>
            </w:tcMar>
            <w:vAlign w:val="center"/>
          </w:tcPr>
          <w:p w14:paraId="1C65B6CA" w14:textId="77777777" w:rsidR="00E131A7" w:rsidRDefault="00E131A7">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All</w:t>
            </w:r>
          </w:p>
        </w:tc>
        <w:tc>
          <w:tcPr>
            <w:tcW w:w="1080" w:type="dxa"/>
            <w:tcBorders>
              <w:top w:val="nil"/>
              <w:left w:val="nil"/>
              <w:bottom w:val="nil"/>
              <w:right w:val="nil"/>
            </w:tcBorders>
            <w:tcMar>
              <w:top w:w="15" w:type="dxa"/>
              <w:left w:w="140" w:type="dxa"/>
              <w:bottom w:w="15" w:type="dxa"/>
              <w:right w:w="140" w:type="dxa"/>
            </w:tcMar>
            <w:vAlign w:val="center"/>
          </w:tcPr>
          <w:p w14:paraId="052229BF"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val="en-US" w:eastAsia="es-ES"/>
              </w:rPr>
              <w:t>480.19</w:t>
            </w:r>
          </w:p>
        </w:tc>
        <w:tc>
          <w:tcPr>
            <w:tcW w:w="1138" w:type="dxa"/>
            <w:tcBorders>
              <w:top w:val="nil"/>
              <w:left w:val="nil"/>
              <w:bottom w:val="nil"/>
              <w:right w:val="nil"/>
            </w:tcBorders>
            <w:tcMar>
              <w:top w:w="15" w:type="dxa"/>
              <w:left w:w="140" w:type="dxa"/>
              <w:bottom w:w="15" w:type="dxa"/>
              <w:right w:w="140" w:type="dxa"/>
            </w:tcMar>
            <w:vAlign w:val="center"/>
          </w:tcPr>
          <w:p w14:paraId="0AA82702"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6FED280D"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782680FE"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val="en-US" w:eastAsia="es-ES"/>
              </w:rPr>
              <w:t>558.46</w:t>
            </w:r>
          </w:p>
        </w:tc>
        <w:tc>
          <w:tcPr>
            <w:tcW w:w="900" w:type="dxa"/>
            <w:tcBorders>
              <w:top w:val="nil"/>
              <w:left w:val="nil"/>
              <w:bottom w:val="nil"/>
              <w:right w:val="nil"/>
            </w:tcBorders>
            <w:vAlign w:val="center"/>
          </w:tcPr>
          <w:p w14:paraId="782F7D4A"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E131A7" w14:paraId="0F8431FD" w14:textId="77777777">
        <w:tc>
          <w:tcPr>
            <w:tcW w:w="4515" w:type="dxa"/>
            <w:tcBorders>
              <w:top w:val="nil"/>
              <w:left w:val="nil"/>
              <w:bottom w:val="nil"/>
              <w:right w:val="nil"/>
            </w:tcBorders>
            <w:tcMar>
              <w:top w:w="15" w:type="dxa"/>
              <w:left w:w="140" w:type="dxa"/>
              <w:bottom w:w="15" w:type="dxa"/>
              <w:right w:w="140" w:type="dxa"/>
            </w:tcMar>
            <w:vAlign w:val="center"/>
          </w:tcPr>
          <w:p w14:paraId="37760A99" w14:textId="77777777" w:rsidR="00E131A7" w:rsidRDefault="00E131A7">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Number of eggs → Number of intact fruits</w:t>
            </w:r>
          </w:p>
        </w:tc>
        <w:tc>
          <w:tcPr>
            <w:tcW w:w="1080" w:type="dxa"/>
            <w:tcBorders>
              <w:top w:val="nil"/>
              <w:left w:val="nil"/>
              <w:bottom w:val="nil"/>
              <w:right w:val="nil"/>
            </w:tcBorders>
            <w:tcMar>
              <w:top w:w="15" w:type="dxa"/>
              <w:left w:w="140" w:type="dxa"/>
              <w:bottom w:w="15" w:type="dxa"/>
              <w:right w:w="140" w:type="dxa"/>
            </w:tcMar>
            <w:vAlign w:val="center"/>
          </w:tcPr>
          <w:p w14:paraId="468173D6"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51.54</w:t>
            </w:r>
          </w:p>
        </w:tc>
        <w:tc>
          <w:tcPr>
            <w:tcW w:w="1138" w:type="dxa"/>
            <w:tcBorders>
              <w:top w:val="nil"/>
              <w:left w:val="nil"/>
              <w:bottom w:val="nil"/>
              <w:right w:val="nil"/>
            </w:tcBorders>
            <w:tcMar>
              <w:top w:w="15" w:type="dxa"/>
              <w:left w:w="140" w:type="dxa"/>
              <w:bottom w:w="15" w:type="dxa"/>
              <w:right w:w="140" w:type="dxa"/>
            </w:tcMar>
            <w:vAlign w:val="center"/>
          </w:tcPr>
          <w:p w14:paraId="6F45B3ED"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60148D79"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0F8436E6"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105.35</w:t>
            </w:r>
          </w:p>
        </w:tc>
        <w:tc>
          <w:tcPr>
            <w:tcW w:w="900" w:type="dxa"/>
            <w:tcBorders>
              <w:top w:val="nil"/>
              <w:left w:val="nil"/>
              <w:bottom w:val="nil"/>
              <w:right w:val="nil"/>
            </w:tcBorders>
            <w:vAlign w:val="center"/>
          </w:tcPr>
          <w:p w14:paraId="5E3AC429"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E131A7" w14:paraId="651A037C" w14:textId="77777777">
        <w:tc>
          <w:tcPr>
            <w:tcW w:w="4515" w:type="dxa"/>
            <w:tcBorders>
              <w:top w:val="nil"/>
              <w:left w:val="nil"/>
              <w:bottom w:val="nil"/>
              <w:right w:val="nil"/>
            </w:tcBorders>
            <w:tcMar>
              <w:top w:w="15" w:type="dxa"/>
              <w:left w:w="140" w:type="dxa"/>
              <w:bottom w:w="15" w:type="dxa"/>
              <w:right w:w="140" w:type="dxa"/>
            </w:tcMar>
            <w:vAlign w:val="center"/>
          </w:tcPr>
          <w:p w14:paraId="5D7E6943" w14:textId="77777777" w:rsidR="00E131A7" w:rsidRDefault="00E131A7">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Phenology → Number of intact fruits</w:t>
            </w:r>
          </w:p>
        </w:tc>
        <w:tc>
          <w:tcPr>
            <w:tcW w:w="1080" w:type="dxa"/>
            <w:tcBorders>
              <w:top w:val="nil"/>
              <w:left w:val="nil"/>
              <w:bottom w:val="nil"/>
              <w:right w:val="nil"/>
            </w:tcBorders>
            <w:tcMar>
              <w:top w:w="15" w:type="dxa"/>
              <w:left w:w="140" w:type="dxa"/>
              <w:bottom w:w="15" w:type="dxa"/>
              <w:right w:w="140" w:type="dxa"/>
            </w:tcMar>
            <w:vAlign w:val="center"/>
          </w:tcPr>
          <w:p w14:paraId="55990B93"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10.03</w:t>
            </w:r>
          </w:p>
        </w:tc>
        <w:tc>
          <w:tcPr>
            <w:tcW w:w="1138" w:type="dxa"/>
            <w:tcBorders>
              <w:top w:val="nil"/>
              <w:left w:val="nil"/>
              <w:bottom w:val="nil"/>
              <w:right w:val="nil"/>
            </w:tcBorders>
            <w:tcMar>
              <w:top w:w="15" w:type="dxa"/>
              <w:left w:w="140" w:type="dxa"/>
              <w:bottom w:w="15" w:type="dxa"/>
              <w:right w:w="140" w:type="dxa"/>
            </w:tcMar>
            <w:vAlign w:val="center"/>
          </w:tcPr>
          <w:p w14:paraId="6B5DF73E"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0.348</w:t>
            </w:r>
          </w:p>
        </w:tc>
        <w:tc>
          <w:tcPr>
            <w:tcW w:w="50" w:type="dxa"/>
            <w:tcBorders>
              <w:top w:val="nil"/>
              <w:left w:val="nil"/>
              <w:bottom w:val="nil"/>
              <w:right w:val="nil"/>
            </w:tcBorders>
          </w:tcPr>
          <w:p w14:paraId="0EE2F47F"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33CA6010"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8.38</w:t>
            </w:r>
          </w:p>
        </w:tc>
        <w:tc>
          <w:tcPr>
            <w:tcW w:w="900" w:type="dxa"/>
            <w:tcBorders>
              <w:top w:val="nil"/>
              <w:left w:val="nil"/>
              <w:bottom w:val="nil"/>
              <w:right w:val="nil"/>
            </w:tcBorders>
            <w:vAlign w:val="center"/>
          </w:tcPr>
          <w:p w14:paraId="75D41AEE"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0.592</w:t>
            </w:r>
          </w:p>
        </w:tc>
      </w:tr>
      <w:tr w:rsidR="00E131A7" w14:paraId="3CBB178C" w14:textId="77777777">
        <w:tc>
          <w:tcPr>
            <w:tcW w:w="4515" w:type="dxa"/>
            <w:tcBorders>
              <w:top w:val="nil"/>
              <w:left w:val="nil"/>
              <w:bottom w:val="nil"/>
              <w:right w:val="nil"/>
            </w:tcBorders>
            <w:tcMar>
              <w:top w:w="15" w:type="dxa"/>
              <w:left w:w="140" w:type="dxa"/>
              <w:bottom w:w="15" w:type="dxa"/>
              <w:right w:w="140" w:type="dxa"/>
            </w:tcMar>
            <w:vAlign w:val="center"/>
          </w:tcPr>
          <w:p w14:paraId="3204A2F6" w14:textId="77777777" w:rsidR="00E131A7" w:rsidRDefault="00E131A7">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Phenology → Number of eggs</w:t>
            </w:r>
          </w:p>
        </w:tc>
        <w:tc>
          <w:tcPr>
            <w:tcW w:w="1080" w:type="dxa"/>
            <w:tcBorders>
              <w:top w:val="nil"/>
              <w:left w:val="nil"/>
              <w:bottom w:val="nil"/>
              <w:right w:val="nil"/>
            </w:tcBorders>
            <w:tcMar>
              <w:top w:w="15" w:type="dxa"/>
              <w:left w:w="140" w:type="dxa"/>
              <w:bottom w:w="15" w:type="dxa"/>
              <w:right w:w="140" w:type="dxa"/>
            </w:tcMar>
            <w:vAlign w:val="center"/>
          </w:tcPr>
          <w:p w14:paraId="76EC74F5"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53.40</w:t>
            </w:r>
          </w:p>
        </w:tc>
        <w:tc>
          <w:tcPr>
            <w:tcW w:w="1138" w:type="dxa"/>
            <w:tcBorders>
              <w:top w:val="nil"/>
              <w:left w:val="nil"/>
              <w:bottom w:val="nil"/>
              <w:right w:val="nil"/>
            </w:tcBorders>
            <w:tcMar>
              <w:top w:w="15" w:type="dxa"/>
              <w:left w:w="140" w:type="dxa"/>
              <w:bottom w:w="15" w:type="dxa"/>
              <w:right w:w="140" w:type="dxa"/>
            </w:tcMar>
            <w:vAlign w:val="center"/>
          </w:tcPr>
          <w:p w14:paraId="684FC0AE"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569FBFC8"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498D3D10"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28.68</w:t>
            </w:r>
          </w:p>
        </w:tc>
        <w:tc>
          <w:tcPr>
            <w:tcW w:w="900" w:type="dxa"/>
            <w:tcBorders>
              <w:top w:val="nil"/>
              <w:left w:val="nil"/>
              <w:bottom w:val="nil"/>
              <w:right w:val="nil"/>
            </w:tcBorders>
            <w:vAlign w:val="center"/>
          </w:tcPr>
          <w:p w14:paraId="4A6C6DBF"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0.001</w:t>
            </w:r>
          </w:p>
        </w:tc>
      </w:tr>
      <w:tr w:rsidR="00E131A7" w14:paraId="4B8DD7E8" w14:textId="77777777">
        <w:tc>
          <w:tcPr>
            <w:tcW w:w="4515" w:type="dxa"/>
            <w:tcBorders>
              <w:top w:val="nil"/>
              <w:left w:val="nil"/>
              <w:bottom w:val="nil"/>
              <w:right w:val="nil"/>
            </w:tcBorders>
            <w:tcMar>
              <w:top w:w="15" w:type="dxa"/>
              <w:left w:w="140" w:type="dxa"/>
              <w:bottom w:w="15" w:type="dxa"/>
              <w:right w:w="140" w:type="dxa"/>
            </w:tcMar>
            <w:vAlign w:val="center"/>
          </w:tcPr>
          <w:p w14:paraId="7083238F" w14:textId="77777777" w:rsidR="00E131A7" w:rsidRDefault="00E131A7">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Shoot height → Number of eggs</w:t>
            </w:r>
          </w:p>
        </w:tc>
        <w:tc>
          <w:tcPr>
            <w:tcW w:w="1080" w:type="dxa"/>
            <w:tcBorders>
              <w:top w:val="nil"/>
              <w:left w:val="nil"/>
              <w:bottom w:val="nil"/>
              <w:right w:val="nil"/>
            </w:tcBorders>
            <w:tcMar>
              <w:top w:w="15" w:type="dxa"/>
              <w:left w:w="140" w:type="dxa"/>
              <w:bottom w:w="15" w:type="dxa"/>
              <w:right w:w="140" w:type="dxa"/>
            </w:tcMar>
            <w:vAlign w:val="center"/>
          </w:tcPr>
          <w:p w14:paraId="71F80CA6"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9.56</w:t>
            </w:r>
          </w:p>
        </w:tc>
        <w:tc>
          <w:tcPr>
            <w:tcW w:w="1138" w:type="dxa"/>
            <w:tcBorders>
              <w:top w:val="nil"/>
              <w:left w:val="nil"/>
              <w:bottom w:val="nil"/>
              <w:right w:val="nil"/>
            </w:tcBorders>
            <w:tcMar>
              <w:top w:w="15" w:type="dxa"/>
              <w:left w:w="140" w:type="dxa"/>
              <w:bottom w:w="15" w:type="dxa"/>
              <w:right w:w="140" w:type="dxa"/>
            </w:tcMar>
            <w:vAlign w:val="center"/>
          </w:tcPr>
          <w:p w14:paraId="540A2521"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0.388</w:t>
            </w:r>
          </w:p>
        </w:tc>
        <w:tc>
          <w:tcPr>
            <w:tcW w:w="50" w:type="dxa"/>
            <w:tcBorders>
              <w:top w:val="nil"/>
              <w:left w:val="nil"/>
              <w:bottom w:val="nil"/>
              <w:right w:val="nil"/>
            </w:tcBorders>
          </w:tcPr>
          <w:p w14:paraId="243F4153"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29B9DAEE"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9.37</w:t>
            </w:r>
          </w:p>
        </w:tc>
        <w:tc>
          <w:tcPr>
            <w:tcW w:w="900" w:type="dxa"/>
            <w:tcBorders>
              <w:top w:val="nil"/>
              <w:left w:val="nil"/>
              <w:bottom w:val="nil"/>
              <w:right w:val="nil"/>
            </w:tcBorders>
            <w:vAlign w:val="center"/>
          </w:tcPr>
          <w:p w14:paraId="5A10A4C4"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0.497</w:t>
            </w:r>
          </w:p>
        </w:tc>
      </w:tr>
      <w:tr w:rsidR="00E131A7" w14:paraId="71950951" w14:textId="77777777">
        <w:tc>
          <w:tcPr>
            <w:tcW w:w="4515" w:type="dxa"/>
            <w:tcBorders>
              <w:top w:val="nil"/>
              <w:left w:val="nil"/>
              <w:bottom w:val="nil"/>
              <w:right w:val="nil"/>
            </w:tcBorders>
            <w:tcMar>
              <w:top w:w="15" w:type="dxa"/>
              <w:left w:w="140" w:type="dxa"/>
              <w:bottom w:w="15" w:type="dxa"/>
              <w:right w:w="140" w:type="dxa"/>
            </w:tcMar>
            <w:vAlign w:val="center"/>
          </w:tcPr>
          <w:p w14:paraId="1BA0BDEB" w14:textId="77777777" w:rsidR="00E131A7" w:rsidRDefault="00E131A7">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Shoot height → Number of intact fruits</w:t>
            </w:r>
          </w:p>
        </w:tc>
        <w:tc>
          <w:tcPr>
            <w:tcW w:w="1080" w:type="dxa"/>
            <w:tcBorders>
              <w:top w:val="nil"/>
              <w:left w:val="nil"/>
              <w:bottom w:val="nil"/>
              <w:right w:val="nil"/>
            </w:tcBorders>
            <w:tcMar>
              <w:top w:w="15" w:type="dxa"/>
              <w:left w:w="140" w:type="dxa"/>
              <w:bottom w:w="15" w:type="dxa"/>
              <w:right w:w="140" w:type="dxa"/>
            </w:tcMar>
            <w:vAlign w:val="center"/>
          </w:tcPr>
          <w:p w14:paraId="00A2A3A9"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9.66</w:t>
            </w:r>
          </w:p>
        </w:tc>
        <w:tc>
          <w:tcPr>
            <w:tcW w:w="1138" w:type="dxa"/>
            <w:tcBorders>
              <w:top w:val="nil"/>
              <w:left w:val="nil"/>
              <w:bottom w:val="nil"/>
              <w:right w:val="nil"/>
            </w:tcBorders>
            <w:tcMar>
              <w:top w:w="15" w:type="dxa"/>
              <w:left w:w="140" w:type="dxa"/>
              <w:bottom w:w="15" w:type="dxa"/>
              <w:right w:w="140" w:type="dxa"/>
            </w:tcMar>
            <w:vAlign w:val="center"/>
          </w:tcPr>
          <w:p w14:paraId="7A6D4236"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0.378</w:t>
            </w:r>
          </w:p>
        </w:tc>
        <w:tc>
          <w:tcPr>
            <w:tcW w:w="50" w:type="dxa"/>
            <w:tcBorders>
              <w:top w:val="nil"/>
              <w:left w:val="nil"/>
              <w:bottom w:val="nil"/>
              <w:right w:val="nil"/>
            </w:tcBorders>
          </w:tcPr>
          <w:p w14:paraId="4C921E2F"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1C9CCD2A"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17.37</w:t>
            </w:r>
          </w:p>
        </w:tc>
        <w:tc>
          <w:tcPr>
            <w:tcW w:w="900" w:type="dxa"/>
            <w:tcBorders>
              <w:top w:val="nil"/>
              <w:left w:val="nil"/>
              <w:bottom w:val="nil"/>
              <w:right w:val="nil"/>
            </w:tcBorders>
            <w:vAlign w:val="center"/>
          </w:tcPr>
          <w:p w14:paraId="467780CD"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0.067</w:t>
            </w:r>
          </w:p>
        </w:tc>
      </w:tr>
      <w:tr w:rsidR="00E131A7" w14:paraId="0BE5AC62" w14:textId="77777777">
        <w:tc>
          <w:tcPr>
            <w:tcW w:w="4515" w:type="dxa"/>
            <w:tcBorders>
              <w:top w:val="nil"/>
              <w:left w:val="nil"/>
              <w:bottom w:val="nil"/>
              <w:right w:val="nil"/>
            </w:tcBorders>
            <w:tcMar>
              <w:top w:w="15" w:type="dxa"/>
              <w:left w:w="140" w:type="dxa"/>
              <w:bottom w:w="15" w:type="dxa"/>
              <w:right w:w="140" w:type="dxa"/>
            </w:tcMar>
            <w:vAlign w:val="center"/>
          </w:tcPr>
          <w:p w14:paraId="7D936840" w14:textId="77777777" w:rsidR="00E131A7" w:rsidRDefault="00E131A7">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Flower number → Number of eggs</w:t>
            </w:r>
          </w:p>
        </w:tc>
        <w:tc>
          <w:tcPr>
            <w:tcW w:w="1080" w:type="dxa"/>
            <w:tcBorders>
              <w:top w:val="nil"/>
              <w:left w:val="nil"/>
              <w:bottom w:val="nil"/>
              <w:right w:val="nil"/>
            </w:tcBorders>
            <w:tcMar>
              <w:top w:w="15" w:type="dxa"/>
              <w:left w:w="140" w:type="dxa"/>
              <w:bottom w:w="15" w:type="dxa"/>
              <w:right w:w="140" w:type="dxa"/>
            </w:tcMar>
            <w:vAlign w:val="center"/>
          </w:tcPr>
          <w:p w14:paraId="1B135AF6"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85.05</w:t>
            </w:r>
          </w:p>
        </w:tc>
        <w:tc>
          <w:tcPr>
            <w:tcW w:w="1138" w:type="dxa"/>
            <w:tcBorders>
              <w:top w:val="nil"/>
              <w:left w:val="nil"/>
              <w:bottom w:val="nil"/>
              <w:right w:val="nil"/>
            </w:tcBorders>
            <w:tcMar>
              <w:top w:w="15" w:type="dxa"/>
              <w:left w:w="140" w:type="dxa"/>
              <w:bottom w:w="15" w:type="dxa"/>
              <w:right w:w="140" w:type="dxa"/>
            </w:tcMar>
            <w:vAlign w:val="center"/>
          </w:tcPr>
          <w:p w14:paraId="50953EA5"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08913163"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45205697"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134.70</w:t>
            </w:r>
          </w:p>
        </w:tc>
        <w:tc>
          <w:tcPr>
            <w:tcW w:w="900" w:type="dxa"/>
            <w:tcBorders>
              <w:top w:val="nil"/>
              <w:left w:val="nil"/>
              <w:bottom w:val="nil"/>
              <w:right w:val="nil"/>
            </w:tcBorders>
            <w:vAlign w:val="center"/>
          </w:tcPr>
          <w:p w14:paraId="04A6BE78"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E131A7" w14:paraId="1E8E3ACE" w14:textId="77777777">
        <w:tc>
          <w:tcPr>
            <w:tcW w:w="4515" w:type="dxa"/>
            <w:tcBorders>
              <w:top w:val="nil"/>
              <w:left w:val="nil"/>
              <w:bottom w:val="nil"/>
              <w:right w:val="nil"/>
            </w:tcBorders>
            <w:tcMar>
              <w:top w:w="15" w:type="dxa"/>
              <w:left w:w="140" w:type="dxa"/>
              <w:bottom w:w="15" w:type="dxa"/>
              <w:right w:w="140" w:type="dxa"/>
            </w:tcMar>
            <w:vAlign w:val="center"/>
          </w:tcPr>
          <w:p w14:paraId="0512D437" w14:textId="77777777" w:rsidR="00E131A7" w:rsidRDefault="00E131A7">
            <w:pPr>
              <w:spacing w:after="0" w:line="240" w:lineRule="auto"/>
              <w:rPr>
                <w:rFonts w:ascii="Times New Roman" w:hAnsi="Times New Roman" w:cs="Times New Roman"/>
                <w:sz w:val="24"/>
                <w:szCs w:val="24"/>
                <w:lang w:val="en-US" w:eastAsia="es-ES"/>
              </w:rPr>
            </w:pPr>
            <w:r>
              <w:rPr>
                <w:rFonts w:ascii="Times New Roman" w:hAnsi="Times New Roman" w:cs="Times New Roman"/>
                <w:sz w:val="24"/>
                <w:szCs w:val="24"/>
                <w:lang w:val="en-US" w:eastAsia="es-ES"/>
              </w:rPr>
              <w:t>Flower number → Number of intact fruits</w:t>
            </w:r>
          </w:p>
        </w:tc>
        <w:tc>
          <w:tcPr>
            <w:tcW w:w="1080" w:type="dxa"/>
            <w:tcBorders>
              <w:top w:val="nil"/>
              <w:left w:val="nil"/>
              <w:bottom w:val="nil"/>
              <w:right w:val="nil"/>
            </w:tcBorders>
            <w:tcMar>
              <w:top w:w="15" w:type="dxa"/>
              <w:left w:w="140" w:type="dxa"/>
              <w:bottom w:w="15" w:type="dxa"/>
              <w:right w:w="140" w:type="dxa"/>
            </w:tcMar>
            <w:vAlign w:val="center"/>
          </w:tcPr>
          <w:p w14:paraId="3E6406B1"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110.19</w:t>
            </w:r>
          </w:p>
        </w:tc>
        <w:tc>
          <w:tcPr>
            <w:tcW w:w="1138" w:type="dxa"/>
            <w:tcBorders>
              <w:top w:val="nil"/>
              <w:left w:val="nil"/>
              <w:bottom w:val="nil"/>
              <w:right w:val="nil"/>
            </w:tcBorders>
            <w:tcMar>
              <w:top w:w="15" w:type="dxa"/>
              <w:left w:w="140" w:type="dxa"/>
              <w:bottom w:w="15" w:type="dxa"/>
              <w:right w:w="140" w:type="dxa"/>
            </w:tcMar>
            <w:vAlign w:val="center"/>
          </w:tcPr>
          <w:p w14:paraId="1E617D6F"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1D15C998"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67E37D85"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80.19</w:t>
            </w:r>
          </w:p>
        </w:tc>
        <w:tc>
          <w:tcPr>
            <w:tcW w:w="900" w:type="dxa"/>
            <w:tcBorders>
              <w:top w:val="nil"/>
              <w:left w:val="nil"/>
              <w:bottom w:val="nil"/>
              <w:right w:val="nil"/>
            </w:tcBorders>
            <w:vAlign w:val="center"/>
          </w:tcPr>
          <w:p w14:paraId="1D534517"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E131A7" w14:paraId="504534F4" w14:textId="77777777">
        <w:tc>
          <w:tcPr>
            <w:tcW w:w="4515" w:type="dxa"/>
            <w:tcBorders>
              <w:top w:val="nil"/>
              <w:left w:val="nil"/>
              <w:bottom w:val="nil"/>
              <w:right w:val="nil"/>
            </w:tcBorders>
            <w:tcMar>
              <w:top w:w="15" w:type="dxa"/>
              <w:left w:w="140" w:type="dxa"/>
              <w:bottom w:w="15" w:type="dxa"/>
              <w:right w:w="140" w:type="dxa"/>
            </w:tcMar>
            <w:vAlign w:val="center"/>
          </w:tcPr>
          <w:p w14:paraId="5172B432" w14:textId="77777777" w:rsidR="00E131A7" w:rsidRDefault="00E131A7">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Phenology ↔ Flower number</w:t>
            </w:r>
          </w:p>
        </w:tc>
        <w:tc>
          <w:tcPr>
            <w:tcW w:w="1080" w:type="dxa"/>
            <w:tcBorders>
              <w:top w:val="nil"/>
              <w:left w:val="nil"/>
              <w:bottom w:val="nil"/>
              <w:right w:val="nil"/>
            </w:tcBorders>
            <w:tcMar>
              <w:top w:w="15" w:type="dxa"/>
              <w:left w:w="140" w:type="dxa"/>
              <w:bottom w:w="15" w:type="dxa"/>
              <w:right w:w="140" w:type="dxa"/>
            </w:tcMar>
            <w:vAlign w:val="center"/>
          </w:tcPr>
          <w:p w14:paraId="3877C751"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36.60</w:t>
            </w:r>
          </w:p>
        </w:tc>
        <w:tc>
          <w:tcPr>
            <w:tcW w:w="1138" w:type="dxa"/>
            <w:tcBorders>
              <w:top w:val="nil"/>
              <w:left w:val="nil"/>
              <w:bottom w:val="nil"/>
              <w:right w:val="nil"/>
            </w:tcBorders>
            <w:tcMar>
              <w:top w:w="15" w:type="dxa"/>
              <w:left w:w="140" w:type="dxa"/>
              <w:bottom w:w="15" w:type="dxa"/>
              <w:right w:w="140" w:type="dxa"/>
            </w:tcMar>
            <w:vAlign w:val="center"/>
          </w:tcPr>
          <w:p w14:paraId="66265081"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nil"/>
              <w:right w:val="nil"/>
            </w:tcBorders>
          </w:tcPr>
          <w:p w14:paraId="66EB5C26"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6E3AFE3C"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35.85</w:t>
            </w:r>
          </w:p>
        </w:tc>
        <w:tc>
          <w:tcPr>
            <w:tcW w:w="900" w:type="dxa"/>
            <w:tcBorders>
              <w:top w:val="nil"/>
              <w:left w:val="nil"/>
              <w:bottom w:val="nil"/>
              <w:right w:val="nil"/>
            </w:tcBorders>
            <w:vAlign w:val="center"/>
          </w:tcPr>
          <w:p w14:paraId="68383B3B"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E131A7" w14:paraId="0A77DBEE" w14:textId="77777777">
        <w:tc>
          <w:tcPr>
            <w:tcW w:w="4515" w:type="dxa"/>
            <w:tcBorders>
              <w:top w:val="nil"/>
              <w:left w:val="nil"/>
              <w:bottom w:val="nil"/>
              <w:right w:val="nil"/>
            </w:tcBorders>
            <w:tcMar>
              <w:top w:w="15" w:type="dxa"/>
              <w:left w:w="140" w:type="dxa"/>
              <w:bottom w:w="15" w:type="dxa"/>
              <w:right w:w="140" w:type="dxa"/>
            </w:tcMar>
            <w:vAlign w:val="center"/>
          </w:tcPr>
          <w:p w14:paraId="0A0D4B69" w14:textId="77777777" w:rsidR="00E131A7" w:rsidRDefault="00E131A7">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Phenology ↔ Shoot height</w:t>
            </w:r>
          </w:p>
        </w:tc>
        <w:tc>
          <w:tcPr>
            <w:tcW w:w="1080" w:type="dxa"/>
            <w:tcBorders>
              <w:top w:val="nil"/>
              <w:left w:val="nil"/>
              <w:bottom w:val="nil"/>
              <w:right w:val="nil"/>
            </w:tcBorders>
            <w:tcMar>
              <w:top w:w="15" w:type="dxa"/>
              <w:left w:w="140" w:type="dxa"/>
              <w:bottom w:w="15" w:type="dxa"/>
              <w:right w:w="140" w:type="dxa"/>
            </w:tcMar>
            <w:vAlign w:val="center"/>
          </w:tcPr>
          <w:p w14:paraId="3B12BBA9"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16.24</w:t>
            </w:r>
          </w:p>
        </w:tc>
        <w:tc>
          <w:tcPr>
            <w:tcW w:w="1138" w:type="dxa"/>
            <w:tcBorders>
              <w:top w:val="nil"/>
              <w:left w:val="nil"/>
              <w:bottom w:val="nil"/>
              <w:right w:val="nil"/>
            </w:tcBorders>
            <w:tcMar>
              <w:top w:w="15" w:type="dxa"/>
              <w:left w:w="140" w:type="dxa"/>
              <w:bottom w:w="15" w:type="dxa"/>
              <w:right w:w="140" w:type="dxa"/>
            </w:tcMar>
            <w:vAlign w:val="center"/>
          </w:tcPr>
          <w:p w14:paraId="58B604EE"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0.062</w:t>
            </w:r>
          </w:p>
        </w:tc>
        <w:tc>
          <w:tcPr>
            <w:tcW w:w="50" w:type="dxa"/>
            <w:tcBorders>
              <w:top w:val="nil"/>
              <w:left w:val="nil"/>
              <w:bottom w:val="nil"/>
              <w:right w:val="nil"/>
            </w:tcBorders>
          </w:tcPr>
          <w:p w14:paraId="59E803B0"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nil"/>
              <w:right w:val="nil"/>
            </w:tcBorders>
            <w:vAlign w:val="center"/>
          </w:tcPr>
          <w:p w14:paraId="34E25FFD"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33.44</w:t>
            </w:r>
          </w:p>
        </w:tc>
        <w:tc>
          <w:tcPr>
            <w:tcW w:w="900" w:type="dxa"/>
            <w:tcBorders>
              <w:top w:val="nil"/>
              <w:left w:val="nil"/>
              <w:bottom w:val="nil"/>
              <w:right w:val="nil"/>
            </w:tcBorders>
            <w:vAlign w:val="center"/>
          </w:tcPr>
          <w:p w14:paraId="6B8939B6"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r>
      <w:tr w:rsidR="00E131A7" w14:paraId="2CAE125B" w14:textId="77777777">
        <w:tc>
          <w:tcPr>
            <w:tcW w:w="4515" w:type="dxa"/>
            <w:tcBorders>
              <w:top w:val="nil"/>
              <w:left w:val="nil"/>
              <w:bottom w:val="single" w:sz="12" w:space="0" w:color="auto"/>
              <w:right w:val="nil"/>
            </w:tcBorders>
            <w:tcMar>
              <w:top w:w="15" w:type="dxa"/>
              <w:left w:w="140" w:type="dxa"/>
              <w:bottom w:w="15" w:type="dxa"/>
              <w:right w:w="140" w:type="dxa"/>
            </w:tcMar>
            <w:vAlign w:val="center"/>
          </w:tcPr>
          <w:p w14:paraId="333CE0A6" w14:textId="77777777" w:rsidR="00E131A7" w:rsidRDefault="00E131A7">
            <w:pPr>
              <w:spacing w:after="0" w:line="240" w:lineRule="auto"/>
              <w:rPr>
                <w:rFonts w:ascii="Times New Roman" w:hAnsi="Times New Roman" w:cs="Times New Roman"/>
                <w:sz w:val="24"/>
                <w:szCs w:val="24"/>
                <w:lang w:eastAsia="es-ES"/>
              </w:rPr>
            </w:pPr>
            <w:r>
              <w:rPr>
                <w:rFonts w:ascii="Times New Roman" w:hAnsi="Times New Roman" w:cs="Times New Roman"/>
                <w:sz w:val="24"/>
                <w:szCs w:val="24"/>
                <w:lang w:eastAsia="es-ES"/>
              </w:rPr>
              <w:t>Shoot height ↔ Flower number</w:t>
            </w:r>
          </w:p>
        </w:tc>
        <w:tc>
          <w:tcPr>
            <w:tcW w:w="1080" w:type="dxa"/>
            <w:tcBorders>
              <w:top w:val="nil"/>
              <w:left w:val="nil"/>
              <w:bottom w:val="single" w:sz="12" w:space="0" w:color="auto"/>
              <w:right w:val="nil"/>
            </w:tcBorders>
            <w:tcMar>
              <w:top w:w="15" w:type="dxa"/>
              <w:left w:w="140" w:type="dxa"/>
              <w:bottom w:w="15" w:type="dxa"/>
              <w:right w:w="140" w:type="dxa"/>
            </w:tcMar>
            <w:vAlign w:val="center"/>
          </w:tcPr>
          <w:p w14:paraId="41831A12"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34.58</w:t>
            </w:r>
          </w:p>
        </w:tc>
        <w:tc>
          <w:tcPr>
            <w:tcW w:w="1138" w:type="dxa"/>
            <w:tcBorders>
              <w:top w:val="nil"/>
              <w:left w:val="nil"/>
              <w:bottom w:val="single" w:sz="12" w:space="0" w:color="auto"/>
              <w:right w:val="nil"/>
            </w:tcBorders>
            <w:tcMar>
              <w:top w:w="15" w:type="dxa"/>
              <w:left w:w="140" w:type="dxa"/>
              <w:bottom w:w="15" w:type="dxa"/>
              <w:right w:w="140" w:type="dxa"/>
            </w:tcMar>
            <w:vAlign w:val="center"/>
          </w:tcPr>
          <w:p w14:paraId="5D8BEF3E"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&lt;0.001</w:t>
            </w:r>
          </w:p>
        </w:tc>
        <w:tc>
          <w:tcPr>
            <w:tcW w:w="50" w:type="dxa"/>
            <w:tcBorders>
              <w:top w:val="nil"/>
              <w:left w:val="nil"/>
              <w:bottom w:val="single" w:sz="12" w:space="0" w:color="auto"/>
              <w:right w:val="nil"/>
            </w:tcBorders>
          </w:tcPr>
          <w:p w14:paraId="5C65FB08" w14:textId="77777777" w:rsidR="00E131A7" w:rsidRDefault="00E131A7">
            <w:pPr>
              <w:spacing w:after="0" w:line="240" w:lineRule="auto"/>
              <w:jc w:val="center"/>
              <w:rPr>
                <w:rFonts w:ascii="Times New Roman" w:hAnsi="Times New Roman" w:cs="Times New Roman"/>
                <w:sz w:val="24"/>
                <w:szCs w:val="24"/>
                <w:lang w:eastAsia="es-ES"/>
              </w:rPr>
            </w:pPr>
          </w:p>
        </w:tc>
        <w:tc>
          <w:tcPr>
            <w:tcW w:w="900" w:type="dxa"/>
            <w:tcBorders>
              <w:top w:val="nil"/>
              <w:left w:val="nil"/>
              <w:bottom w:val="single" w:sz="12" w:space="0" w:color="auto"/>
              <w:right w:val="nil"/>
            </w:tcBorders>
            <w:vAlign w:val="center"/>
          </w:tcPr>
          <w:p w14:paraId="4F5C561F"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31.05</w:t>
            </w:r>
          </w:p>
        </w:tc>
        <w:tc>
          <w:tcPr>
            <w:tcW w:w="900" w:type="dxa"/>
            <w:tcBorders>
              <w:top w:val="nil"/>
              <w:left w:val="nil"/>
              <w:bottom w:val="single" w:sz="12" w:space="0" w:color="auto"/>
              <w:right w:val="nil"/>
            </w:tcBorders>
            <w:vAlign w:val="center"/>
          </w:tcPr>
          <w:p w14:paraId="2460B28A" w14:textId="77777777" w:rsidR="00E131A7" w:rsidRDefault="00E131A7">
            <w:pPr>
              <w:spacing w:after="0" w:line="240" w:lineRule="auto"/>
              <w:jc w:val="center"/>
              <w:rPr>
                <w:rFonts w:ascii="Times New Roman" w:hAnsi="Times New Roman" w:cs="Times New Roman"/>
                <w:sz w:val="24"/>
                <w:szCs w:val="24"/>
                <w:lang w:eastAsia="es-ES"/>
              </w:rPr>
            </w:pPr>
            <w:r>
              <w:rPr>
                <w:rFonts w:ascii="Times New Roman" w:hAnsi="Times New Roman" w:cs="Times New Roman"/>
                <w:sz w:val="24"/>
                <w:szCs w:val="24"/>
                <w:lang w:eastAsia="es-ES"/>
              </w:rPr>
              <w:t>0.001</w:t>
            </w:r>
          </w:p>
        </w:tc>
      </w:tr>
    </w:tbl>
    <w:p w14:paraId="2D02E5B5" w14:textId="77777777" w:rsidR="00E131A7" w:rsidRDefault="00E131A7">
      <w:pPr>
        <w:rPr>
          <w:rFonts w:ascii="Times New Roman" w:hAnsi="Times New Roman" w:cs="Times New Roman"/>
        </w:rPr>
      </w:pPr>
    </w:p>
    <w:p w14:paraId="63331084" w14:textId="77777777" w:rsidR="00E131A7" w:rsidRDefault="00E131A7">
      <w:pPr>
        <w:rPr>
          <w:rFonts w:ascii="Times New Roman" w:hAnsi="Times New Roman" w:cs="Times New Roman"/>
          <w:sz w:val="24"/>
          <w:szCs w:val="24"/>
          <w:lang w:val="en-US" w:eastAsia="es-ES"/>
        </w:rPr>
      </w:pPr>
    </w:p>
    <w:p w14:paraId="390D87E6" w14:textId="77777777" w:rsidR="00E131A7" w:rsidRDefault="00E131A7">
      <w:pPr>
        <w:rPr>
          <w:rFonts w:ascii="Times New Roman" w:hAnsi="Times New Roman" w:cs="Times New Roman"/>
        </w:rPr>
      </w:pPr>
    </w:p>
    <w:p w14:paraId="57234444" w14:textId="77777777" w:rsidR="00E131A7" w:rsidRDefault="00E131A7">
      <w:pPr>
        <w:rPr>
          <w:rFonts w:ascii="Times New Roman" w:hAnsi="Times New Roman" w:cs="Times New Roman"/>
          <w:sz w:val="24"/>
          <w:szCs w:val="24"/>
          <w:lang w:val="en-US"/>
        </w:rPr>
        <w:sectPr w:rsidR="00E131A7">
          <w:pgSz w:w="11906" w:h="16838"/>
          <w:pgMar w:top="1417" w:right="1701" w:bottom="1417" w:left="1701" w:header="708" w:footer="708" w:gutter="0"/>
          <w:cols w:space="708"/>
          <w:docGrid w:linePitch="360"/>
        </w:sectPr>
      </w:pPr>
    </w:p>
    <w:p w14:paraId="7EFECA01" w14:textId="77777777" w:rsidR="00E131A7" w:rsidRDefault="00E131A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Appendix S7: Path models for model_attack fitted for each population and year. Solid lines indicate significant (P&lt;0.05, black lines) or marginally significant (P&lt;0.1, grey lines) paths, based on 5000 bootstrap samples. Dashed lines indicate non-significant paths. Standardized coefficients are shown.</w:t>
      </w:r>
    </w:p>
    <w:tbl>
      <w:tblPr>
        <w:tblW w:w="144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0"/>
        <w:gridCol w:w="6936"/>
        <w:gridCol w:w="6936"/>
      </w:tblGrid>
      <w:tr w:rsidR="00E131A7" w14:paraId="503EEC86" w14:textId="77777777">
        <w:tc>
          <w:tcPr>
            <w:tcW w:w="650" w:type="dxa"/>
            <w:vAlign w:val="center"/>
          </w:tcPr>
          <w:p w14:paraId="0F987862"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Pop.</w:t>
            </w:r>
          </w:p>
        </w:tc>
        <w:tc>
          <w:tcPr>
            <w:tcW w:w="6917" w:type="dxa"/>
            <w:vAlign w:val="center"/>
          </w:tcPr>
          <w:p w14:paraId="674F105B"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6917" w:type="dxa"/>
            <w:vAlign w:val="center"/>
          </w:tcPr>
          <w:p w14:paraId="5F335B35"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E131A7" w14:paraId="5AF2F910" w14:textId="77777777">
        <w:tc>
          <w:tcPr>
            <w:tcW w:w="650" w:type="dxa"/>
            <w:vAlign w:val="center"/>
          </w:tcPr>
          <w:p w14:paraId="1904BC94"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6917" w:type="dxa"/>
            <w:vAlign w:val="center"/>
          </w:tcPr>
          <w:p w14:paraId="65C342D2" w14:textId="62CAF8FE"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27D09BB9" wp14:editId="665B975F">
                  <wp:extent cx="4257675" cy="20859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0EE74FF4" w14:textId="5F78B0EE"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8F2C880" wp14:editId="6F09A12A">
                  <wp:extent cx="4257675" cy="2085975"/>
                  <wp:effectExtent l="0" t="0" r="9525" b="9525"/>
                  <wp:docPr id="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E131A7" w14:paraId="1132FFC9" w14:textId="77777777">
        <w:tc>
          <w:tcPr>
            <w:tcW w:w="650" w:type="dxa"/>
            <w:vAlign w:val="center"/>
          </w:tcPr>
          <w:p w14:paraId="3649C835"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6917" w:type="dxa"/>
            <w:vAlign w:val="center"/>
          </w:tcPr>
          <w:p w14:paraId="47927A96" w14:textId="32736B03"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65028421" wp14:editId="261944DC">
                  <wp:extent cx="4257675" cy="2085975"/>
                  <wp:effectExtent l="0" t="0" r="9525" b="9525"/>
                  <wp:docPr id="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5975A475" w14:textId="13CBD8B1"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2C93D795" wp14:editId="09260CF5">
                  <wp:extent cx="4257675" cy="2085975"/>
                  <wp:effectExtent l="0" t="0" r="9525" b="9525"/>
                  <wp:docPr id="5"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E131A7" w14:paraId="2639B4E8" w14:textId="77777777">
        <w:tc>
          <w:tcPr>
            <w:tcW w:w="650" w:type="dxa"/>
            <w:vAlign w:val="center"/>
          </w:tcPr>
          <w:p w14:paraId="6C8B8F58"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C</w:t>
            </w:r>
          </w:p>
        </w:tc>
        <w:tc>
          <w:tcPr>
            <w:tcW w:w="6917" w:type="dxa"/>
            <w:vAlign w:val="center"/>
          </w:tcPr>
          <w:p w14:paraId="41070E31" w14:textId="4FF3C150"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3EC230B1" wp14:editId="63E12921">
                  <wp:extent cx="4257675" cy="2085975"/>
                  <wp:effectExtent l="0" t="0" r="9525" b="9525"/>
                  <wp:docPr id="6"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46B844F1" w14:textId="23A9BCC8"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3AD2CDAB" wp14:editId="7174A9F9">
                  <wp:extent cx="4257675" cy="2085975"/>
                  <wp:effectExtent l="0" t="0" r="9525" b="9525"/>
                  <wp:docPr id="7"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E131A7" w14:paraId="51A94F46" w14:textId="77777777">
        <w:tc>
          <w:tcPr>
            <w:tcW w:w="650" w:type="dxa"/>
            <w:vAlign w:val="center"/>
          </w:tcPr>
          <w:p w14:paraId="0EDDFC94"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6917" w:type="dxa"/>
            <w:vAlign w:val="center"/>
          </w:tcPr>
          <w:p w14:paraId="752F7A80" w14:textId="77777777" w:rsidR="00E131A7" w:rsidRDefault="00E131A7">
            <w:pPr>
              <w:spacing w:after="0" w:line="240" w:lineRule="auto"/>
              <w:jc w:val="center"/>
              <w:rPr>
                <w:rFonts w:ascii="Times New Roman" w:hAnsi="Times New Roman" w:cs="Times New Roman"/>
                <w:sz w:val="24"/>
                <w:szCs w:val="24"/>
                <w:lang w:val="en-US"/>
              </w:rPr>
            </w:pPr>
          </w:p>
        </w:tc>
        <w:tc>
          <w:tcPr>
            <w:tcW w:w="6917" w:type="dxa"/>
            <w:vAlign w:val="center"/>
          </w:tcPr>
          <w:p w14:paraId="397B7E4E" w14:textId="4975BFFE"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4428EB05" wp14:editId="1D510D3E">
                  <wp:extent cx="4257675" cy="2085975"/>
                  <wp:effectExtent l="0" t="0" r="9525" b="9525"/>
                  <wp:docPr id="8"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E131A7" w14:paraId="6F66C601" w14:textId="77777777">
        <w:tc>
          <w:tcPr>
            <w:tcW w:w="650" w:type="dxa"/>
            <w:vAlign w:val="center"/>
          </w:tcPr>
          <w:p w14:paraId="67532192"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E</w:t>
            </w:r>
          </w:p>
        </w:tc>
        <w:tc>
          <w:tcPr>
            <w:tcW w:w="6917" w:type="dxa"/>
            <w:vAlign w:val="center"/>
          </w:tcPr>
          <w:p w14:paraId="7B3BC284" w14:textId="659A7E09"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70CCE6BF" wp14:editId="434267F2">
                  <wp:extent cx="4257675" cy="2085975"/>
                  <wp:effectExtent l="0" t="0" r="9525" b="9525"/>
                  <wp:docPr id="9"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3EA2320C" w14:textId="1A106269"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7FBD159C" wp14:editId="69270C51">
                  <wp:extent cx="4257675" cy="2085975"/>
                  <wp:effectExtent l="0" t="0" r="9525" b="9525"/>
                  <wp:docPr id="10"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E131A7" w14:paraId="30033715" w14:textId="77777777">
        <w:tc>
          <w:tcPr>
            <w:tcW w:w="650" w:type="dxa"/>
            <w:vAlign w:val="center"/>
          </w:tcPr>
          <w:p w14:paraId="54C717C9"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917" w:type="dxa"/>
            <w:vAlign w:val="center"/>
          </w:tcPr>
          <w:p w14:paraId="74E86AEF" w14:textId="6283AB80"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13F2F4FD" wp14:editId="3D7C3ED8">
                  <wp:extent cx="4257675" cy="2085975"/>
                  <wp:effectExtent l="0" t="0" r="9525" b="9525"/>
                  <wp:docPr id="11"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135B48C4" w14:textId="6D9A5CBF"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6AAD565D" wp14:editId="0A4AAB4D">
                  <wp:extent cx="4257675" cy="2085975"/>
                  <wp:effectExtent l="0" t="0" r="9525" b="9525"/>
                  <wp:docPr id="12"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E131A7" w14:paraId="5E2AD70A" w14:textId="77777777">
        <w:tc>
          <w:tcPr>
            <w:tcW w:w="650" w:type="dxa"/>
            <w:vAlign w:val="center"/>
          </w:tcPr>
          <w:p w14:paraId="0664FD18"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G</w:t>
            </w:r>
          </w:p>
        </w:tc>
        <w:tc>
          <w:tcPr>
            <w:tcW w:w="6917" w:type="dxa"/>
            <w:vAlign w:val="center"/>
          </w:tcPr>
          <w:p w14:paraId="6B4E3ABD" w14:textId="051EDBC2"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16D7206E" wp14:editId="73DD1FEE">
                  <wp:extent cx="4257675" cy="2085975"/>
                  <wp:effectExtent l="0" t="0" r="9525" b="9525"/>
                  <wp:docPr id="13"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33304744" w14:textId="13FCAEEC"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5603CBFD" wp14:editId="0ED81DD2">
                  <wp:extent cx="4257675" cy="2085975"/>
                  <wp:effectExtent l="0" t="0" r="9525" b="9525"/>
                  <wp:docPr id="14"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E131A7" w14:paraId="40A8658F" w14:textId="77777777">
        <w:tc>
          <w:tcPr>
            <w:tcW w:w="650" w:type="dxa"/>
            <w:vAlign w:val="center"/>
          </w:tcPr>
          <w:p w14:paraId="2C888495"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w:t>
            </w:r>
          </w:p>
        </w:tc>
        <w:tc>
          <w:tcPr>
            <w:tcW w:w="6917" w:type="dxa"/>
            <w:vAlign w:val="center"/>
          </w:tcPr>
          <w:p w14:paraId="0C531BD4" w14:textId="40D35436"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6AB5934E" wp14:editId="6900052C">
                  <wp:extent cx="4257675" cy="2085975"/>
                  <wp:effectExtent l="0" t="0" r="9525" b="9525"/>
                  <wp:docPr id="15"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6B5F435E" w14:textId="175869CA"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52E114D7" wp14:editId="5E845FB4">
                  <wp:extent cx="4257675" cy="2085975"/>
                  <wp:effectExtent l="0" t="0" r="9525" b="9525"/>
                  <wp:docPr id="16"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E131A7" w14:paraId="48099D14" w14:textId="77777777">
        <w:tc>
          <w:tcPr>
            <w:tcW w:w="650" w:type="dxa"/>
            <w:vAlign w:val="center"/>
          </w:tcPr>
          <w:p w14:paraId="174CF4E5"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I</w:t>
            </w:r>
          </w:p>
        </w:tc>
        <w:tc>
          <w:tcPr>
            <w:tcW w:w="6917" w:type="dxa"/>
            <w:vAlign w:val="center"/>
          </w:tcPr>
          <w:p w14:paraId="7E5BB5C7" w14:textId="48C84936"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1FE95F76" wp14:editId="02491571">
                  <wp:extent cx="4257675" cy="2085975"/>
                  <wp:effectExtent l="0" t="0" r="9525" b="9525"/>
                  <wp:docPr id="17"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1F59832A" w14:textId="44DB8AE1"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57000629" wp14:editId="51910E39">
                  <wp:extent cx="4257675" cy="2085975"/>
                  <wp:effectExtent l="0" t="0" r="9525" b="9525"/>
                  <wp:docPr id="18"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E131A7" w14:paraId="0A78A359" w14:textId="77777777">
        <w:tc>
          <w:tcPr>
            <w:tcW w:w="650" w:type="dxa"/>
            <w:vAlign w:val="center"/>
          </w:tcPr>
          <w:p w14:paraId="33DBD24C"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6917" w:type="dxa"/>
            <w:vAlign w:val="center"/>
          </w:tcPr>
          <w:p w14:paraId="131F72C5" w14:textId="38182B0E"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36F939FF" wp14:editId="72DA3460">
                  <wp:extent cx="4257675" cy="2085975"/>
                  <wp:effectExtent l="0" t="0" r="9525" b="9525"/>
                  <wp:docPr id="19"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3882BC25" w14:textId="2A25A386"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1232C315" wp14:editId="0F6B804C">
                  <wp:extent cx="4257675" cy="2085975"/>
                  <wp:effectExtent l="0" t="0" r="9525" b="9525"/>
                  <wp:docPr id="20"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E131A7" w14:paraId="785487D8" w14:textId="77777777">
        <w:tc>
          <w:tcPr>
            <w:tcW w:w="650" w:type="dxa"/>
            <w:vAlign w:val="center"/>
          </w:tcPr>
          <w:p w14:paraId="511F40E2"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K</w:t>
            </w:r>
          </w:p>
        </w:tc>
        <w:tc>
          <w:tcPr>
            <w:tcW w:w="6917" w:type="dxa"/>
            <w:vAlign w:val="center"/>
          </w:tcPr>
          <w:p w14:paraId="3708F6BE" w14:textId="5A544154"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4072AF22" wp14:editId="742569AF">
                  <wp:extent cx="4257675" cy="2085975"/>
                  <wp:effectExtent l="0" t="0" r="9525" b="9525"/>
                  <wp:docPr id="21"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6DEEAC4A" w14:textId="5A1DDE71"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AB56F2A" wp14:editId="1D798632">
                  <wp:extent cx="4257675" cy="2085975"/>
                  <wp:effectExtent l="0" t="0" r="9525" b="9525"/>
                  <wp:docPr id="22"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bl>
    <w:p w14:paraId="5DEC5823" w14:textId="77777777" w:rsidR="00E131A7" w:rsidRDefault="00E131A7">
      <w:pPr>
        <w:rPr>
          <w:rFonts w:ascii="Times New Roman" w:hAnsi="Times New Roman" w:cs="Times New Roman"/>
          <w:sz w:val="24"/>
          <w:szCs w:val="24"/>
          <w:lang w:val="en-US"/>
        </w:rPr>
      </w:pPr>
    </w:p>
    <w:p w14:paraId="4EFE1B7E" w14:textId="77777777" w:rsidR="00E131A7" w:rsidRDefault="00E131A7">
      <w:pPr>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Appendix S8:: Path models for model_eggs fitted for each population and year. Solid lines indicate significant (P&lt;0.05, black lines) or marginally significant (P&lt;0.1, grey lines) paths, based on 5000 bootstrap samples. Dashed lines indicate non-significant paths. Standardized coefficients are shown.</w:t>
      </w:r>
    </w:p>
    <w:tbl>
      <w:tblPr>
        <w:tblW w:w="144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0"/>
        <w:gridCol w:w="6936"/>
        <w:gridCol w:w="6936"/>
      </w:tblGrid>
      <w:tr w:rsidR="00E131A7" w14:paraId="46E3C8A7" w14:textId="77777777">
        <w:tc>
          <w:tcPr>
            <w:tcW w:w="650" w:type="dxa"/>
            <w:vAlign w:val="center"/>
          </w:tcPr>
          <w:p w14:paraId="05719661"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Pop.</w:t>
            </w:r>
          </w:p>
        </w:tc>
        <w:tc>
          <w:tcPr>
            <w:tcW w:w="6917" w:type="dxa"/>
            <w:vAlign w:val="center"/>
          </w:tcPr>
          <w:p w14:paraId="71A2C666"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6917" w:type="dxa"/>
            <w:vAlign w:val="center"/>
          </w:tcPr>
          <w:p w14:paraId="0CA23BFB"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E131A7" w14:paraId="5F65BAF3" w14:textId="77777777">
        <w:tc>
          <w:tcPr>
            <w:tcW w:w="650" w:type="dxa"/>
            <w:vAlign w:val="center"/>
          </w:tcPr>
          <w:p w14:paraId="2B95788D"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6917" w:type="dxa"/>
            <w:vAlign w:val="center"/>
          </w:tcPr>
          <w:p w14:paraId="203E7072" w14:textId="7053A2D2"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6D76607E" wp14:editId="1316E4C9">
                  <wp:extent cx="4257675" cy="2085975"/>
                  <wp:effectExtent l="0" t="0" r="9525" b="9525"/>
                  <wp:docPr id="23"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166C9A3C" w14:textId="043F4097"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7160B17D" wp14:editId="041DBF44">
                  <wp:extent cx="4257675" cy="2085975"/>
                  <wp:effectExtent l="0" t="0" r="9525" b="9525"/>
                  <wp:docPr id="24"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E131A7" w14:paraId="31499D73" w14:textId="77777777">
        <w:tc>
          <w:tcPr>
            <w:tcW w:w="650" w:type="dxa"/>
            <w:vAlign w:val="center"/>
          </w:tcPr>
          <w:p w14:paraId="5CC1DD3C"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w:t>
            </w:r>
          </w:p>
        </w:tc>
        <w:tc>
          <w:tcPr>
            <w:tcW w:w="6917" w:type="dxa"/>
            <w:vAlign w:val="center"/>
          </w:tcPr>
          <w:p w14:paraId="1451224A" w14:textId="548D3C71"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25860205" wp14:editId="0909B5B9">
                  <wp:extent cx="4257675" cy="2085975"/>
                  <wp:effectExtent l="0" t="0" r="9525" b="9525"/>
                  <wp:docPr id="25"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079D1C0C" w14:textId="6EF7D599"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21084C2A" wp14:editId="2263EFEB">
                  <wp:extent cx="4257675" cy="2085975"/>
                  <wp:effectExtent l="0" t="0" r="9525" b="9525"/>
                  <wp:docPr id="26"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E131A7" w14:paraId="7EBE0B6E" w14:textId="77777777">
        <w:tc>
          <w:tcPr>
            <w:tcW w:w="650" w:type="dxa"/>
            <w:vAlign w:val="center"/>
          </w:tcPr>
          <w:p w14:paraId="702A1B3E"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C</w:t>
            </w:r>
          </w:p>
        </w:tc>
        <w:tc>
          <w:tcPr>
            <w:tcW w:w="6917" w:type="dxa"/>
            <w:vAlign w:val="center"/>
          </w:tcPr>
          <w:p w14:paraId="1A640AE4" w14:textId="35A38322"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565EB2A2" wp14:editId="23DB7851">
                  <wp:extent cx="4257675" cy="2085975"/>
                  <wp:effectExtent l="0" t="0" r="9525" b="9525"/>
                  <wp:docPr id="27"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0B029FED" w14:textId="327FFBC8"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9F7E6B8" wp14:editId="72188A56">
                  <wp:extent cx="4257675" cy="2085975"/>
                  <wp:effectExtent l="0" t="0" r="9525" b="9525"/>
                  <wp:docPr id="28"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E131A7" w14:paraId="2EC2B9A0" w14:textId="77777777">
        <w:tc>
          <w:tcPr>
            <w:tcW w:w="650" w:type="dxa"/>
            <w:vAlign w:val="center"/>
          </w:tcPr>
          <w:p w14:paraId="5BC96DF9"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6917" w:type="dxa"/>
            <w:vAlign w:val="center"/>
          </w:tcPr>
          <w:p w14:paraId="598CE2C4" w14:textId="77777777" w:rsidR="00E131A7" w:rsidRDefault="00E131A7">
            <w:pPr>
              <w:spacing w:after="0" w:line="240" w:lineRule="auto"/>
              <w:jc w:val="center"/>
              <w:rPr>
                <w:rFonts w:ascii="Times New Roman" w:hAnsi="Times New Roman" w:cs="Times New Roman"/>
                <w:sz w:val="24"/>
                <w:szCs w:val="24"/>
                <w:lang w:val="en-US"/>
              </w:rPr>
            </w:pPr>
          </w:p>
        </w:tc>
        <w:tc>
          <w:tcPr>
            <w:tcW w:w="6917" w:type="dxa"/>
            <w:vAlign w:val="center"/>
          </w:tcPr>
          <w:p w14:paraId="0CE455F8" w14:textId="549A6980"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65AC99C" wp14:editId="20E38CB9">
                  <wp:extent cx="4257675" cy="2085975"/>
                  <wp:effectExtent l="0" t="0" r="9525" b="9525"/>
                  <wp:docPr id="29"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E131A7" w14:paraId="3DC9FB7C" w14:textId="77777777">
        <w:tc>
          <w:tcPr>
            <w:tcW w:w="650" w:type="dxa"/>
            <w:vAlign w:val="center"/>
          </w:tcPr>
          <w:p w14:paraId="7F58013E"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E</w:t>
            </w:r>
          </w:p>
        </w:tc>
        <w:tc>
          <w:tcPr>
            <w:tcW w:w="6917" w:type="dxa"/>
            <w:vAlign w:val="center"/>
          </w:tcPr>
          <w:p w14:paraId="6E34AAB8" w14:textId="090DE254"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63F511F4" wp14:editId="6EB0A098">
                  <wp:extent cx="4257675" cy="2085975"/>
                  <wp:effectExtent l="0" t="0" r="9525" b="9525"/>
                  <wp:docPr id="30"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75865724" w14:textId="2802B514"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4BBEA4E4" wp14:editId="52C699AF">
                  <wp:extent cx="4257675" cy="2085975"/>
                  <wp:effectExtent l="0" t="0" r="9525" b="9525"/>
                  <wp:docPr id="31"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E131A7" w14:paraId="2071FA12" w14:textId="77777777">
        <w:tc>
          <w:tcPr>
            <w:tcW w:w="650" w:type="dxa"/>
            <w:vAlign w:val="center"/>
          </w:tcPr>
          <w:p w14:paraId="08C1A42F"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917" w:type="dxa"/>
            <w:vAlign w:val="center"/>
          </w:tcPr>
          <w:p w14:paraId="07C45447" w14:textId="71ED7F80"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6BC8A434" wp14:editId="4DDEA85B">
                  <wp:extent cx="4257675" cy="2085975"/>
                  <wp:effectExtent l="0" t="0" r="9525" b="9525"/>
                  <wp:docPr id="32"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11E1D9EC" w14:textId="178A8C94"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B5055E1" wp14:editId="5034E037">
                  <wp:extent cx="4257675" cy="2085975"/>
                  <wp:effectExtent l="0" t="0" r="9525" b="9525"/>
                  <wp:docPr id="33"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E131A7" w14:paraId="3F2FEB91" w14:textId="77777777">
        <w:tc>
          <w:tcPr>
            <w:tcW w:w="650" w:type="dxa"/>
            <w:vAlign w:val="center"/>
          </w:tcPr>
          <w:p w14:paraId="4F933504"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G</w:t>
            </w:r>
          </w:p>
        </w:tc>
        <w:tc>
          <w:tcPr>
            <w:tcW w:w="6917" w:type="dxa"/>
            <w:vAlign w:val="center"/>
          </w:tcPr>
          <w:p w14:paraId="5D65C84C" w14:textId="407C9C87"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23FB5D4D" wp14:editId="17BCC920">
                  <wp:extent cx="4257675" cy="2085975"/>
                  <wp:effectExtent l="0" t="0" r="9525" b="9525"/>
                  <wp:docPr id="34"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24C1F064" w14:textId="59826A34"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7D370E2A" wp14:editId="3BCA433E">
                  <wp:extent cx="4257675" cy="2085975"/>
                  <wp:effectExtent l="0" t="0" r="9525" b="9525"/>
                  <wp:docPr id="35"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E131A7" w14:paraId="3AD9FCE3" w14:textId="77777777">
        <w:tc>
          <w:tcPr>
            <w:tcW w:w="650" w:type="dxa"/>
            <w:vAlign w:val="center"/>
          </w:tcPr>
          <w:p w14:paraId="2C6CFF35"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w:t>
            </w:r>
          </w:p>
        </w:tc>
        <w:tc>
          <w:tcPr>
            <w:tcW w:w="6917" w:type="dxa"/>
            <w:vAlign w:val="center"/>
          </w:tcPr>
          <w:p w14:paraId="6C874C73" w14:textId="5AA23EDB"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44274E21" wp14:editId="6798592F">
                  <wp:extent cx="4257675" cy="2085975"/>
                  <wp:effectExtent l="0" t="0" r="9525" b="9525"/>
                  <wp:docPr id="36"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1D8CBA76" w14:textId="28CA5E0A"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32ED1EFB" wp14:editId="542EF719">
                  <wp:extent cx="3924300" cy="2085975"/>
                  <wp:effectExtent l="0" t="0" r="0" b="9525"/>
                  <wp:docPr id="37"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24300" cy="2085975"/>
                          </a:xfrm>
                          <a:prstGeom prst="rect">
                            <a:avLst/>
                          </a:prstGeom>
                          <a:noFill/>
                          <a:ln>
                            <a:noFill/>
                          </a:ln>
                        </pic:spPr>
                      </pic:pic>
                    </a:graphicData>
                  </a:graphic>
                </wp:inline>
              </w:drawing>
            </w:r>
          </w:p>
        </w:tc>
      </w:tr>
      <w:tr w:rsidR="00E131A7" w14:paraId="48341A9B" w14:textId="77777777">
        <w:tc>
          <w:tcPr>
            <w:tcW w:w="650" w:type="dxa"/>
            <w:vAlign w:val="center"/>
          </w:tcPr>
          <w:p w14:paraId="57C756E5"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I</w:t>
            </w:r>
          </w:p>
        </w:tc>
        <w:tc>
          <w:tcPr>
            <w:tcW w:w="6917" w:type="dxa"/>
            <w:vAlign w:val="center"/>
          </w:tcPr>
          <w:p w14:paraId="155D8582" w14:textId="78CCA355"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4DCA589A" wp14:editId="32762094">
                  <wp:extent cx="4257675" cy="2085975"/>
                  <wp:effectExtent l="0" t="0" r="9525" b="9525"/>
                  <wp:docPr id="38"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3FD7786F" w14:textId="42C5315D"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66B5E87B" wp14:editId="1AB8E8BC">
                  <wp:extent cx="4257675" cy="2085975"/>
                  <wp:effectExtent l="0" t="0" r="9525" b="9525"/>
                  <wp:docPr id="39"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E131A7" w14:paraId="4B3E04B8" w14:textId="77777777">
        <w:tc>
          <w:tcPr>
            <w:tcW w:w="650" w:type="dxa"/>
            <w:vAlign w:val="center"/>
          </w:tcPr>
          <w:p w14:paraId="11ED95D0"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6917" w:type="dxa"/>
            <w:vAlign w:val="center"/>
          </w:tcPr>
          <w:p w14:paraId="6298F672" w14:textId="41348AAA"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6BA49D09" wp14:editId="1B41AA72">
                  <wp:extent cx="4257675" cy="2085975"/>
                  <wp:effectExtent l="0" t="0" r="9525" b="9525"/>
                  <wp:docPr id="40"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213361DC" w14:textId="72E1EA4B"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252940C2" wp14:editId="77EDA50D">
                  <wp:extent cx="4257675" cy="2085975"/>
                  <wp:effectExtent l="0" t="0" r="9525" b="9525"/>
                  <wp:docPr id="41"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r w:rsidR="00E131A7" w14:paraId="0F9E1574" w14:textId="77777777">
        <w:tc>
          <w:tcPr>
            <w:tcW w:w="650" w:type="dxa"/>
            <w:vAlign w:val="center"/>
          </w:tcPr>
          <w:p w14:paraId="2547F1D8" w14:textId="77777777" w:rsidR="00E131A7" w:rsidRDefault="00E131A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K</w:t>
            </w:r>
          </w:p>
        </w:tc>
        <w:tc>
          <w:tcPr>
            <w:tcW w:w="6917" w:type="dxa"/>
            <w:vAlign w:val="center"/>
          </w:tcPr>
          <w:p w14:paraId="5415ADA1" w14:textId="731C214C"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3AA607E7" wp14:editId="47646FA6">
                  <wp:extent cx="4257675" cy="2085975"/>
                  <wp:effectExtent l="0" t="0" r="9525" b="9525"/>
                  <wp:docPr id="42"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c>
          <w:tcPr>
            <w:tcW w:w="6917" w:type="dxa"/>
            <w:vAlign w:val="center"/>
          </w:tcPr>
          <w:p w14:paraId="5EB2E23D" w14:textId="56422281" w:rsidR="00E131A7" w:rsidRDefault="00D03CB7">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E89EFF4" wp14:editId="3CD1C367">
                  <wp:extent cx="4257675" cy="2085975"/>
                  <wp:effectExtent l="0" t="0" r="9525" b="9525"/>
                  <wp:docPr id="43"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inline>
              </w:drawing>
            </w:r>
          </w:p>
        </w:tc>
      </w:tr>
    </w:tbl>
    <w:p w14:paraId="3EA9CE12" w14:textId="77777777" w:rsidR="00E131A7" w:rsidRDefault="00E131A7">
      <w:pPr>
        <w:rPr>
          <w:rFonts w:ascii="Times New Roman" w:hAnsi="Times New Roman" w:cs="Times New Roman"/>
          <w:sz w:val="24"/>
          <w:szCs w:val="24"/>
          <w:lang w:val="en-US"/>
        </w:rPr>
        <w:sectPr w:rsidR="00E131A7">
          <w:pgSz w:w="16838" w:h="11906" w:orient="landscape"/>
          <w:pgMar w:top="1701" w:right="1417" w:bottom="1701" w:left="1417" w:header="708" w:footer="708" w:gutter="0"/>
          <w:cols w:space="708"/>
          <w:docGrid w:linePitch="360"/>
        </w:sectPr>
      </w:pPr>
    </w:p>
    <w:p w14:paraId="13535498" w14:textId="77777777" w:rsidR="00E131A7" w:rsidRDefault="00E131A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Appendix S9: Standardized path coefficients for direct and indirect effects of phenology on fitness, obtained from fitting the saturated models (model_attack and model_eggs) to each population. Phen</w:t>
      </w: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Fruits: effect of phenology on number of intact fruits, Phen</w:t>
      </w: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Attack:  effect of phenology on probability of attack, Attack</w:t>
      </w: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Fruits: effect of probability of attack on number of intact fruits, Phen</w:t>
      </w: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Eggs: effect of phenology on number of eggs, Eggs</w:t>
      </w: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Fruits: effect of number of eggs on number of intact fruits. </w:t>
      </w:r>
    </w:p>
    <w:tbl>
      <w:tblPr>
        <w:tblW w:w="1456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359" w:author="Johan Ehrlén" w:date="2016-01-20T10:30:00Z">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660"/>
        <w:gridCol w:w="995"/>
        <w:gridCol w:w="851"/>
        <w:gridCol w:w="284"/>
        <w:gridCol w:w="1135"/>
        <w:gridCol w:w="1135"/>
        <w:gridCol w:w="276"/>
        <w:gridCol w:w="1000"/>
        <w:gridCol w:w="1135"/>
        <w:gridCol w:w="284"/>
        <w:gridCol w:w="993"/>
        <w:gridCol w:w="852"/>
        <w:gridCol w:w="283"/>
        <w:gridCol w:w="1135"/>
        <w:gridCol w:w="1065"/>
        <w:gridCol w:w="236"/>
        <w:gridCol w:w="1111"/>
        <w:gridCol w:w="1135"/>
        <w:tblGridChange w:id="360">
          <w:tblGrid>
            <w:gridCol w:w="565"/>
            <w:gridCol w:w="60"/>
            <w:gridCol w:w="48"/>
            <w:gridCol w:w="948"/>
            <w:gridCol w:w="853"/>
            <w:gridCol w:w="42"/>
            <w:gridCol w:w="243"/>
            <w:gridCol w:w="41"/>
            <w:gridCol w:w="1097"/>
            <w:gridCol w:w="1138"/>
            <w:gridCol w:w="33"/>
            <w:gridCol w:w="244"/>
            <w:gridCol w:w="32"/>
            <w:gridCol w:w="970"/>
            <w:gridCol w:w="961"/>
            <w:gridCol w:w="61"/>
            <w:gridCol w:w="116"/>
            <w:gridCol w:w="44"/>
            <w:gridCol w:w="241"/>
            <w:gridCol w:w="24"/>
            <w:gridCol w:w="971"/>
            <w:gridCol w:w="673"/>
            <w:gridCol w:w="181"/>
            <w:gridCol w:w="55"/>
            <w:gridCol w:w="229"/>
            <w:gridCol w:w="1138"/>
            <w:gridCol w:w="1068"/>
            <w:gridCol w:w="9"/>
            <w:gridCol w:w="228"/>
            <w:gridCol w:w="8"/>
            <w:gridCol w:w="1106"/>
            <w:gridCol w:w="683"/>
            <w:gridCol w:w="75"/>
            <w:gridCol w:w="380"/>
          </w:tblGrid>
        </w:tblGridChange>
      </w:tblGrid>
      <w:tr w:rsidR="00E131A7" w14:paraId="618197E9" w14:textId="77777777" w:rsidTr="0018603A">
        <w:trPr>
          <w:trPrChange w:id="361" w:author="Johan Ehrlén" w:date="2016-01-20T10:30:00Z">
            <w:trPr>
              <w:gridAfter w:val="0"/>
              <w:cantSplit/>
            </w:trPr>
          </w:trPrChange>
        </w:trPr>
        <w:tc>
          <w:tcPr>
            <w:tcW w:w="658" w:type="dxa"/>
            <w:vMerge w:val="restart"/>
            <w:tcBorders>
              <w:top w:val="single" w:sz="18" w:space="0" w:color="auto"/>
              <w:left w:val="nil"/>
              <w:right w:val="nil"/>
            </w:tcBorders>
            <w:vAlign w:val="center"/>
            <w:tcPrChange w:id="362" w:author="Johan Ehrlén" w:date="2016-01-20T10:30:00Z">
              <w:tcPr>
                <w:tcW w:w="0" w:type="auto"/>
                <w:vMerge w:val="restart"/>
                <w:tcBorders>
                  <w:top w:val="single" w:sz="18" w:space="0" w:color="auto"/>
                  <w:left w:val="nil"/>
                  <w:right w:val="nil"/>
                </w:tcBorders>
                <w:vAlign w:val="center"/>
              </w:tcPr>
            </w:tcPrChange>
          </w:tcPr>
          <w:p w14:paraId="7EE10CB4" w14:textId="77777777" w:rsidR="00E131A7" w:rsidRDefault="00E131A7">
            <w:pPr>
              <w:spacing w:after="0" w:line="240"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Pop.</w:t>
            </w:r>
          </w:p>
        </w:tc>
        <w:tc>
          <w:tcPr>
            <w:tcW w:w="6804" w:type="dxa"/>
            <w:gridSpan w:val="8"/>
            <w:tcBorders>
              <w:top w:val="single" w:sz="18" w:space="0" w:color="auto"/>
              <w:left w:val="nil"/>
              <w:right w:val="nil"/>
            </w:tcBorders>
            <w:tcPrChange w:id="363" w:author="Johan Ehrlén" w:date="2016-01-20T10:30:00Z">
              <w:tcPr>
                <w:tcW w:w="0" w:type="auto"/>
                <w:gridSpan w:val="14"/>
                <w:tcBorders>
                  <w:top w:val="single" w:sz="18" w:space="0" w:color="auto"/>
                  <w:left w:val="nil"/>
                  <w:right w:val="nil"/>
                </w:tcBorders>
              </w:tcPr>
            </w:tcPrChange>
          </w:tcPr>
          <w:p w14:paraId="1AB14C28" w14:textId="77777777" w:rsidR="00E131A7" w:rsidRDefault="00E131A7">
            <w:pPr>
              <w:spacing w:after="0" w:line="240"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model_attack</w:t>
            </w:r>
          </w:p>
        </w:tc>
        <w:tc>
          <w:tcPr>
            <w:tcW w:w="284" w:type="dxa"/>
            <w:tcBorders>
              <w:top w:val="single" w:sz="18" w:space="0" w:color="auto"/>
              <w:left w:val="nil"/>
              <w:bottom w:val="nil"/>
              <w:right w:val="nil"/>
            </w:tcBorders>
            <w:tcPrChange w:id="364" w:author="Johan Ehrlén" w:date="2016-01-20T10:30:00Z">
              <w:tcPr>
                <w:tcW w:w="236" w:type="dxa"/>
                <w:gridSpan w:val="3"/>
                <w:tcBorders>
                  <w:top w:val="single" w:sz="18" w:space="0" w:color="auto"/>
                  <w:left w:val="nil"/>
                  <w:bottom w:val="nil"/>
                  <w:right w:val="nil"/>
                </w:tcBorders>
              </w:tcPr>
            </w:tcPrChange>
          </w:tcPr>
          <w:p w14:paraId="1EC34A43" w14:textId="77777777" w:rsidR="00E131A7" w:rsidRDefault="00E131A7">
            <w:pPr>
              <w:spacing w:after="0" w:line="240" w:lineRule="auto"/>
              <w:jc w:val="center"/>
              <w:rPr>
                <w:rFonts w:ascii="Times New Roman" w:hAnsi="Times New Roman" w:cs="Times New Roman"/>
                <w:sz w:val="24"/>
                <w:szCs w:val="24"/>
                <w:lang w:val="sv-SE"/>
              </w:rPr>
            </w:pPr>
          </w:p>
        </w:tc>
        <w:tc>
          <w:tcPr>
            <w:tcW w:w="6804" w:type="dxa"/>
            <w:gridSpan w:val="8"/>
            <w:tcBorders>
              <w:top w:val="single" w:sz="18" w:space="0" w:color="auto"/>
              <w:left w:val="nil"/>
              <w:right w:val="nil"/>
            </w:tcBorders>
            <w:tcPrChange w:id="365" w:author="Johan Ehrlén" w:date="2016-01-20T10:30:00Z">
              <w:tcPr>
                <w:tcW w:w="6448" w:type="dxa"/>
                <w:gridSpan w:val="14"/>
                <w:tcBorders>
                  <w:top w:val="single" w:sz="18" w:space="0" w:color="auto"/>
                  <w:left w:val="nil"/>
                  <w:right w:val="nil"/>
                </w:tcBorders>
              </w:tcPr>
            </w:tcPrChange>
          </w:tcPr>
          <w:p w14:paraId="4504BADD"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model_eggs</w:t>
            </w:r>
          </w:p>
        </w:tc>
      </w:tr>
      <w:tr w:rsidR="0018603A" w14:paraId="2A758B2E" w14:textId="77777777" w:rsidTr="0018603A">
        <w:tblPrEx>
          <w:tblPrExChange w:id="366" w:author="Johan Ehrlén" w:date="2016-01-20T10:30:00Z">
            <w:tblPrEx>
              <w:tblW w:w="14185" w:type="dxa"/>
              <w:tblLayout w:type="fixed"/>
            </w:tblPrEx>
          </w:tblPrExChange>
        </w:tblPrEx>
        <w:trPr>
          <w:trPrChange w:id="367" w:author="Johan Ehrlén" w:date="2016-01-20T10:30:00Z">
            <w:trPr>
              <w:gridAfter w:val="0"/>
              <w:cantSplit/>
            </w:trPr>
          </w:trPrChange>
        </w:trPr>
        <w:tc>
          <w:tcPr>
            <w:tcW w:w="658" w:type="dxa"/>
            <w:vMerge/>
            <w:tcBorders>
              <w:left w:val="nil"/>
              <w:right w:val="nil"/>
            </w:tcBorders>
            <w:vAlign w:val="center"/>
            <w:tcPrChange w:id="368" w:author="Johan Ehrlén" w:date="2016-01-20T10:30:00Z">
              <w:tcPr>
                <w:tcW w:w="673" w:type="dxa"/>
                <w:gridSpan w:val="3"/>
                <w:vMerge/>
                <w:tcBorders>
                  <w:left w:val="nil"/>
                  <w:right w:val="nil"/>
                </w:tcBorders>
                <w:vAlign w:val="center"/>
              </w:tcPr>
            </w:tcPrChange>
          </w:tcPr>
          <w:p w14:paraId="43ADA780" w14:textId="77777777" w:rsidR="00E131A7" w:rsidRDefault="00E131A7">
            <w:pPr>
              <w:spacing w:after="0" w:line="240" w:lineRule="auto"/>
              <w:jc w:val="center"/>
              <w:rPr>
                <w:rFonts w:ascii="Times New Roman" w:hAnsi="Times New Roman" w:cs="Times New Roman"/>
                <w:sz w:val="24"/>
                <w:szCs w:val="24"/>
                <w:lang w:val="de-DE"/>
              </w:rPr>
            </w:pPr>
          </w:p>
        </w:tc>
        <w:tc>
          <w:tcPr>
            <w:tcW w:w="1843" w:type="dxa"/>
            <w:gridSpan w:val="2"/>
            <w:tcBorders>
              <w:left w:val="nil"/>
              <w:right w:val="nil"/>
            </w:tcBorders>
            <w:vAlign w:val="center"/>
            <w:tcPrChange w:id="369" w:author="Johan Ehrlén" w:date="2016-01-20T10:30:00Z">
              <w:tcPr>
                <w:tcW w:w="1843" w:type="dxa"/>
                <w:gridSpan w:val="3"/>
                <w:tcBorders>
                  <w:left w:val="nil"/>
                  <w:right w:val="nil"/>
                </w:tcBorders>
                <w:vAlign w:val="center"/>
              </w:tcPr>
            </w:tcPrChange>
          </w:tcPr>
          <w:p w14:paraId="77FFBBE1"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Ph</w:t>
            </w:r>
            <w:bookmarkStart w:id="370" w:name="_GoBack"/>
            <w:bookmarkEnd w:id="370"/>
            <w:r>
              <w:rPr>
                <w:rFonts w:ascii="Times New Roman" w:hAnsi="Times New Roman" w:cs="Times New Roman"/>
                <w:sz w:val="24"/>
                <w:szCs w:val="24"/>
                <w:lang w:val="de-DE"/>
              </w:rPr>
              <w:t>en</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Fruits</w:t>
            </w:r>
          </w:p>
        </w:tc>
        <w:tc>
          <w:tcPr>
            <w:tcW w:w="284" w:type="dxa"/>
            <w:tcBorders>
              <w:left w:val="nil"/>
              <w:bottom w:val="nil"/>
              <w:right w:val="nil"/>
            </w:tcBorders>
            <w:tcPrChange w:id="371" w:author="Johan Ehrlén" w:date="2016-01-20T10:30:00Z">
              <w:tcPr>
                <w:tcW w:w="284" w:type="dxa"/>
                <w:gridSpan w:val="2"/>
                <w:tcBorders>
                  <w:left w:val="nil"/>
                  <w:bottom w:val="nil"/>
                  <w:right w:val="nil"/>
                </w:tcBorders>
              </w:tcPr>
            </w:tcPrChange>
          </w:tcPr>
          <w:p w14:paraId="28D79389" w14:textId="77777777" w:rsidR="00E131A7" w:rsidRDefault="00E131A7">
            <w:pPr>
              <w:spacing w:after="0" w:line="240" w:lineRule="auto"/>
              <w:jc w:val="center"/>
              <w:rPr>
                <w:rFonts w:ascii="Times New Roman" w:hAnsi="Times New Roman" w:cs="Times New Roman"/>
                <w:sz w:val="24"/>
                <w:szCs w:val="24"/>
                <w:lang w:val="de-DE"/>
              </w:rPr>
            </w:pPr>
          </w:p>
        </w:tc>
        <w:tc>
          <w:tcPr>
            <w:tcW w:w="2268" w:type="dxa"/>
            <w:gridSpan w:val="2"/>
            <w:tcBorders>
              <w:left w:val="nil"/>
              <w:right w:val="nil"/>
            </w:tcBorders>
            <w:vAlign w:val="center"/>
            <w:tcPrChange w:id="372" w:author="Johan Ehrlén" w:date="2016-01-20T10:30:00Z">
              <w:tcPr>
                <w:tcW w:w="2268" w:type="dxa"/>
                <w:gridSpan w:val="3"/>
                <w:tcBorders>
                  <w:left w:val="nil"/>
                  <w:right w:val="nil"/>
                </w:tcBorders>
                <w:vAlign w:val="center"/>
              </w:tcPr>
            </w:tcPrChange>
          </w:tcPr>
          <w:p w14:paraId="7143BEB7"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Phen</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Attack</w:t>
            </w:r>
          </w:p>
        </w:tc>
        <w:tc>
          <w:tcPr>
            <w:tcW w:w="276" w:type="dxa"/>
            <w:tcBorders>
              <w:left w:val="nil"/>
              <w:bottom w:val="nil"/>
              <w:right w:val="nil"/>
            </w:tcBorders>
            <w:tcPrChange w:id="373" w:author="Johan Ehrlén" w:date="2016-01-20T10:30:00Z">
              <w:tcPr>
                <w:tcW w:w="276" w:type="dxa"/>
                <w:gridSpan w:val="2"/>
                <w:tcBorders>
                  <w:left w:val="nil"/>
                  <w:bottom w:val="nil"/>
                  <w:right w:val="nil"/>
                </w:tcBorders>
              </w:tcPr>
            </w:tcPrChange>
          </w:tcPr>
          <w:p w14:paraId="4EF86B6A" w14:textId="77777777" w:rsidR="00E131A7" w:rsidRDefault="00E131A7">
            <w:pPr>
              <w:spacing w:after="0" w:line="240" w:lineRule="auto"/>
              <w:jc w:val="center"/>
              <w:rPr>
                <w:rFonts w:ascii="Times New Roman" w:hAnsi="Times New Roman" w:cs="Times New Roman"/>
                <w:sz w:val="24"/>
                <w:szCs w:val="24"/>
                <w:lang w:val="de-DE"/>
              </w:rPr>
            </w:pPr>
          </w:p>
        </w:tc>
        <w:tc>
          <w:tcPr>
            <w:tcW w:w="2133" w:type="dxa"/>
            <w:gridSpan w:val="2"/>
            <w:tcBorders>
              <w:left w:val="nil"/>
              <w:right w:val="nil"/>
            </w:tcBorders>
            <w:vAlign w:val="center"/>
            <w:tcPrChange w:id="374" w:author="Johan Ehrlén" w:date="2016-01-20T10:30:00Z">
              <w:tcPr>
                <w:tcW w:w="1992" w:type="dxa"/>
                <w:gridSpan w:val="3"/>
                <w:tcBorders>
                  <w:left w:val="nil"/>
                  <w:right w:val="nil"/>
                </w:tcBorders>
                <w:vAlign w:val="center"/>
              </w:tcPr>
            </w:tcPrChange>
          </w:tcPr>
          <w:p w14:paraId="2B3DA1F1"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Attack</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Fruits</w:t>
            </w:r>
          </w:p>
        </w:tc>
        <w:tc>
          <w:tcPr>
            <w:tcW w:w="284" w:type="dxa"/>
            <w:tcBorders>
              <w:top w:val="nil"/>
              <w:left w:val="nil"/>
              <w:bottom w:val="nil"/>
              <w:right w:val="nil"/>
            </w:tcBorders>
            <w:tcPrChange w:id="375" w:author="Johan Ehrlén" w:date="2016-01-20T10:30:00Z">
              <w:tcPr>
                <w:tcW w:w="425" w:type="dxa"/>
                <w:gridSpan w:val="4"/>
                <w:tcBorders>
                  <w:top w:val="nil"/>
                  <w:left w:val="nil"/>
                  <w:bottom w:val="nil"/>
                  <w:right w:val="nil"/>
                </w:tcBorders>
              </w:tcPr>
            </w:tcPrChange>
          </w:tcPr>
          <w:p w14:paraId="767A6B9F" w14:textId="77777777" w:rsidR="00E131A7" w:rsidRDefault="00E131A7">
            <w:pPr>
              <w:spacing w:after="0" w:line="240" w:lineRule="auto"/>
              <w:jc w:val="center"/>
              <w:rPr>
                <w:rFonts w:ascii="Times New Roman" w:hAnsi="Times New Roman" w:cs="Times New Roman"/>
                <w:sz w:val="24"/>
                <w:szCs w:val="24"/>
                <w:lang w:val="de-DE"/>
              </w:rPr>
            </w:pPr>
          </w:p>
        </w:tc>
        <w:tc>
          <w:tcPr>
            <w:tcW w:w="1843" w:type="dxa"/>
            <w:gridSpan w:val="2"/>
            <w:tcBorders>
              <w:left w:val="nil"/>
              <w:right w:val="nil"/>
            </w:tcBorders>
            <w:vAlign w:val="center"/>
            <w:tcPrChange w:id="376" w:author="Johan Ehrlén" w:date="2016-01-20T10:30:00Z">
              <w:tcPr>
                <w:tcW w:w="1644" w:type="dxa"/>
                <w:gridSpan w:val="2"/>
                <w:tcBorders>
                  <w:left w:val="nil"/>
                  <w:right w:val="nil"/>
                </w:tcBorders>
                <w:vAlign w:val="center"/>
              </w:tcPr>
            </w:tcPrChange>
          </w:tcPr>
          <w:p w14:paraId="517FA121"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Phen</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Fruits</w:t>
            </w:r>
          </w:p>
        </w:tc>
        <w:tc>
          <w:tcPr>
            <w:tcW w:w="283" w:type="dxa"/>
            <w:tcBorders>
              <w:left w:val="nil"/>
              <w:bottom w:val="nil"/>
              <w:right w:val="nil"/>
            </w:tcBorders>
            <w:tcPrChange w:id="377" w:author="Johan Ehrlén" w:date="2016-01-20T10:30:00Z">
              <w:tcPr>
                <w:tcW w:w="236" w:type="dxa"/>
                <w:gridSpan w:val="2"/>
                <w:tcBorders>
                  <w:left w:val="nil"/>
                  <w:bottom w:val="nil"/>
                  <w:right w:val="nil"/>
                </w:tcBorders>
              </w:tcPr>
            </w:tcPrChange>
          </w:tcPr>
          <w:p w14:paraId="28555E42" w14:textId="77777777" w:rsidR="00E131A7" w:rsidRDefault="00E131A7">
            <w:pPr>
              <w:spacing w:after="0" w:line="240" w:lineRule="auto"/>
              <w:jc w:val="center"/>
              <w:rPr>
                <w:rFonts w:ascii="Times New Roman" w:hAnsi="Times New Roman" w:cs="Times New Roman"/>
                <w:sz w:val="24"/>
                <w:szCs w:val="24"/>
                <w:lang w:val="de-DE"/>
              </w:rPr>
            </w:pPr>
          </w:p>
        </w:tc>
        <w:tc>
          <w:tcPr>
            <w:tcW w:w="2198" w:type="dxa"/>
            <w:gridSpan w:val="2"/>
            <w:tcBorders>
              <w:left w:val="nil"/>
              <w:right w:val="nil"/>
            </w:tcBorders>
            <w:vAlign w:val="center"/>
            <w:tcPrChange w:id="378" w:author="Johan Ehrlén" w:date="2016-01-20T10:30:00Z">
              <w:tcPr>
                <w:tcW w:w="2444" w:type="dxa"/>
                <w:gridSpan w:val="4"/>
                <w:tcBorders>
                  <w:left w:val="nil"/>
                  <w:right w:val="nil"/>
                </w:tcBorders>
                <w:vAlign w:val="center"/>
              </w:tcPr>
            </w:tcPrChange>
          </w:tcPr>
          <w:p w14:paraId="6E0DD9B3"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Phen</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Eggs</w:t>
            </w:r>
          </w:p>
        </w:tc>
        <w:tc>
          <w:tcPr>
            <w:tcW w:w="236" w:type="dxa"/>
            <w:tcBorders>
              <w:left w:val="nil"/>
              <w:bottom w:val="nil"/>
              <w:right w:val="nil"/>
            </w:tcBorders>
            <w:tcPrChange w:id="379" w:author="Johan Ehrlén" w:date="2016-01-20T10:30:00Z">
              <w:tcPr>
                <w:tcW w:w="236" w:type="dxa"/>
                <w:gridSpan w:val="2"/>
                <w:tcBorders>
                  <w:left w:val="nil"/>
                  <w:bottom w:val="nil"/>
                  <w:right w:val="nil"/>
                </w:tcBorders>
              </w:tcPr>
            </w:tcPrChange>
          </w:tcPr>
          <w:p w14:paraId="24658C0F" w14:textId="77777777" w:rsidR="00E131A7" w:rsidRDefault="00E131A7">
            <w:pPr>
              <w:spacing w:after="0" w:line="240" w:lineRule="auto"/>
              <w:jc w:val="center"/>
              <w:rPr>
                <w:rFonts w:ascii="Times New Roman" w:hAnsi="Times New Roman" w:cs="Times New Roman"/>
                <w:sz w:val="24"/>
                <w:szCs w:val="24"/>
                <w:lang w:val="de-DE"/>
              </w:rPr>
            </w:pPr>
          </w:p>
        </w:tc>
        <w:tc>
          <w:tcPr>
            <w:tcW w:w="2244" w:type="dxa"/>
            <w:gridSpan w:val="2"/>
            <w:tcBorders>
              <w:left w:val="nil"/>
              <w:right w:val="nil"/>
            </w:tcBorders>
            <w:vAlign w:val="center"/>
            <w:tcPrChange w:id="380" w:author="Johan Ehrlén" w:date="2016-01-20T10:30:00Z">
              <w:tcPr>
                <w:tcW w:w="1864" w:type="dxa"/>
                <w:gridSpan w:val="3"/>
                <w:tcBorders>
                  <w:left w:val="nil"/>
                  <w:right w:val="nil"/>
                </w:tcBorders>
                <w:vAlign w:val="center"/>
              </w:tcPr>
            </w:tcPrChange>
          </w:tcPr>
          <w:p w14:paraId="66BAE1CE"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Eggs</w:t>
            </w:r>
            <w:r>
              <w:rPr>
                <w:rFonts w:ascii="Times New Roman" w:hAnsi="Times New Roman" w:cs="Times New Roman"/>
                <w:sz w:val="24"/>
                <w:szCs w:val="24"/>
                <w:lang w:val="en-US"/>
              </w:rPr>
              <w:sym w:font="Wingdings" w:char="F0E0"/>
            </w:r>
            <w:r>
              <w:rPr>
                <w:rFonts w:ascii="Times New Roman" w:hAnsi="Times New Roman" w:cs="Times New Roman"/>
                <w:sz w:val="24"/>
                <w:szCs w:val="24"/>
                <w:lang w:val="de-DE"/>
              </w:rPr>
              <w:t>Fruits</w:t>
            </w:r>
          </w:p>
        </w:tc>
      </w:tr>
      <w:tr w:rsidR="0018603A" w14:paraId="76292FFE" w14:textId="77777777" w:rsidTr="0018603A">
        <w:tblPrEx>
          <w:tblPrExChange w:id="381" w:author="Johan Ehrlén" w:date="2016-01-20T10:30:00Z">
            <w:tblPrEx>
              <w:tblW w:w="14565" w:type="dxa"/>
              <w:tblLayout w:type="fixed"/>
            </w:tblPrEx>
          </w:tblPrExChange>
        </w:tblPrEx>
        <w:tc>
          <w:tcPr>
            <w:tcW w:w="658" w:type="dxa"/>
            <w:vMerge/>
            <w:tcBorders>
              <w:left w:val="nil"/>
              <w:bottom w:val="single" w:sz="18" w:space="0" w:color="auto"/>
              <w:right w:val="nil"/>
            </w:tcBorders>
            <w:vAlign w:val="center"/>
            <w:tcPrChange w:id="382" w:author="Johan Ehrlén" w:date="2016-01-20T10:30:00Z">
              <w:tcPr>
                <w:tcW w:w="624" w:type="dxa"/>
                <w:gridSpan w:val="2"/>
                <w:vMerge/>
                <w:tcBorders>
                  <w:left w:val="nil"/>
                  <w:bottom w:val="single" w:sz="18" w:space="0" w:color="auto"/>
                  <w:right w:val="nil"/>
                </w:tcBorders>
                <w:vAlign w:val="center"/>
              </w:tcPr>
            </w:tcPrChange>
          </w:tcPr>
          <w:p w14:paraId="7A693A66" w14:textId="77777777" w:rsidR="00E131A7" w:rsidRDefault="00E131A7">
            <w:pPr>
              <w:spacing w:after="0" w:line="240" w:lineRule="auto"/>
              <w:jc w:val="center"/>
              <w:rPr>
                <w:rFonts w:ascii="Times New Roman" w:hAnsi="Times New Roman" w:cs="Times New Roman"/>
                <w:sz w:val="24"/>
                <w:szCs w:val="24"/>
                <w:lang w:val="de-DE"/>
              </w:rPr>
            </w:pPr>
          </w:p>
        </w:tc>
        <w:tc>
          <w:tcPr>
            <w:tcW w:w="993" w:type="dxa"/>
            <w:tcBorders>
              <w:left w:val="nil"/>
              <w:bottom w:val="single" w:sz="18" w:space="0" w:color="auto"/>
              <w:right w:val="nil"/>
            </w:tcBorders>
            <w:vAlign w:val="center"/>
            <w:tcPrChange w:id="383" w:author="Johan Ehrlén" w:date="2016-01-20T10:30:00Z">
              <w:tcPr>
                <w:tcW w:w="993" w:type="dxa"/>
                <w:gridSpan w:val="2"/>
                <w:tcBorders>
                  <w:left w:val="nil"/>
                  <w:bottom w:val="single" w:sz="18" w:space="0" w:color="auto"/>
                  <w:right w:val="nil"/>
                </w:tcBorders>
                <w:vAlign w:val="center"/>
              </w:tcPr>
            </w:tcPrChange>
          </w:tcPr>
          <w:p w14:paraId="31F26154"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850" w:type="dxa"/>
            <w:tcBorders>
              <w:left w:val="nil"/>
              <w:bottom w:val="single" w:sz="18" w:space="0" w:color="auto"/>
              <w:right w:val="nil"/>
            </w:tcBorders>
            <w:vAlign w:val="center"/>
            <w:tcPrChange w:id="384" w:author="Johan Ehrlén" w:date="2016-01-20T10:30:00Z">
              <w:tcPr>
                <w:tcW w:w="850" w:type="dxa"/>
                <w:tcBorders>
                  <w:left w:val="nil"/>
                  <w:bottom w:val="single" w:sz="18" w:space="0" w:color="auto"/>
                  <w:right w:val="nil"/>
                </w:tcBorders>
                <w:vAlign w:val="center"/>
              </w:tcPr>
            </w:tcPrChange>
          </w:tcPr>
          <w:p w14:paraId="3A8C9A2C"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284" w:type="dxa"/>
            <w:tcBorders>
              <w:top w:val="nil"/>
              <w:left w:val="nil"/>
              <w:bottom w:val="single" w:sz="18" w:space="0" w:color="auto"/>
              <w:right w:val="nil"/>
            </w:tcBorders>
            <w:tcPrChange w:id="385" w:author="Johan Ehrlén" w:date="2016-01-20T10:30:00Z">
              <w:tcPr>
                <w:tcW w:w="284" w:type="dxa"/>
                <w:gridSpan w:val="2"/>
                <w:tcBorders>
                  <w:top w:val="nil"/>
                  <w:left w:val="nil"/>
                  <w:bottom w:val="single" w:sz="18" w:space="0" w:color="auto"/>
                  <w:right w:val="nil"/>
                </w:tcBorders>
              </w:tcPr>
            </w:tcPrChange>
          </w:tcPr>
          <w:p w14:paraId="3F036ED7" w14:textId="77777777" w:rsidR="00E131A7" w:rsidRDefault="00E131A7">
            <w:pPr>
              <w:spacing w:after="0" w:line="240" w:lineRule="auto"/>
              <w:jc w:val="center"/>
              <w:rPr>
                <w:rFonts w:ascii="Times New Roman" w:hAnsi="Times New Roman" w:cs="Times New Roman"/>
                <w:sz w:val="24"/>
                <w:szCs w:val="24"/>
                <w:lang w:val="de-DE"/>
              </w:rPr>
            </w:pPr>
          </w:p>
        </w:tc>
        <w:tc>
          <w:tcPr>
            <w:tcW w:w="1134" w:type="dxa"/>
            <w:tcBorders>
              <w:left w:val="nil"/>
              <w:bottom w:val="single" w:sz="18" w:space="0" w:color="auto"/>
              <w:right w:val="nil"/>
            </w:tcBorders>
            <w:vAlign w:val="center"/>
            <w:tcPrChange w:id="386" w:author="Johan Ehrlén" w:date="2016-01-20T10:30:00Z">
              <w:tcPr>
                <w:tcW w:w="1134" w:type="dxa"/>
                <w:gridSpan w:val="2"/>
                <w:tcBorders>
                  <w:left w:val="nil"/>
                  <w:bottom w:val="single" w:sz="18" w:space="0" w:color="auto"/>
                  <w:right w:val="nil"/>
                </w:tcBorders>
                <w:vAlign w:val="center"/>
              </w:tcPr>
            </w:tcPrChange>
          </w:tcPr>
          <w:p w14:paraId="01BFF451"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1134" w:type="dxa"/>
            <w:tcBorders>
              <w:left w:val="nil"/>
              <w:bottom w:val="single" w:sz="18" w:space="0" w:color="auto"/>
              <w:right w:val="nil"/>
            </w:tcBorders>
            <w:vAlign w:val="center"/>
            <w:tcPrChange w:id="387" w:author="Johan Ehrlén" w:date="2016-01-20T10:30:00Z">
              <w:tcPr>
                <w:tcW w:w="1134" w:type="dxa"/>
                <w:tcBorders>
                  <w:left w:val="nil"/>
                  <w:bottom w:val="single" w:sz="18" w:space="0" w:color="auto"/>
                  <w:right w:val="nil"/>
                </w:tcBorders>
                <w:vAlign w:val="center"/>
              </w:tcPr>
            </w:tcPrChange>
          </w:tcPr>
          <w:p w14:paraId="3C0C8278"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276" w:type="dxa"/>
            <w:tcBorders>
              <w:top w:val="nil"/>
              <w:left w:val="nil"/>
              <w:bottom w:val="single" w:sz="18" w:space="0" w:color="auto"/>
              <w:right w:val="nil"/>
            </w:tcBorders>
            <w:tcPrChange w:id="388" w:author="Johan Ehrlén" w:date="2016-01-20T10:30:00Z">
              <w:tcPr>
                <w:tcW w:w="276" w:type="dxa"/>
                <w:gridSpan w:val="2"/>
                <w:tcBorders>
                  <w:top w:val="nil"/>
                  <w:left w:val="nil"/>
                  <w:bottom w:val="single" w:sz="18" w:space="0" w:color="auto"/>
                  <w:right w:val="nil"/>
                </w:tcBorders>
              </w:tcPr>
            </w:tcPrChange>
          </w:tcPr>
          <w:p w14:paraId="46F61488" w14:textId="77777777" w:rsidR="00E131A7" w:rsidRDefault="00E131A7">
            <w:pPr>
              <w:spacing w:after="0" w:line="240" w:lineRule="auto"/>
              <w:jc w:val="center"/>
              <w:rPr>
                <w:rFonts w:ascii="Times New Roman" w:hAnsi="Times New Roman" w:cs="Times New Roman"/>
                <w:sz w:val="24"/>
                <w:szCs w:val="24"/>
                <w:lang w:val="de-DE"/>
              </w:rPr>
            </w:pPr>
          </w:p>
        </w:tc>
        <w:tc>
          <w:tcPr>
            <w:tcW w:w="999" w:type="dxa"/>
            <w:tcBorders>
              <w:left w:val="nil"/>
              <w:bottom w:val="single" w:sz="18" w:space="0" w:color="auto"/>
              <w:right w:val="nil"/>
            </w:tcBorders>
            <w:vAlign w:val="center"/>
            <w:tcPrChange w:id="389" w:author="Johan Ehrlén" w:date="2016-01-20T10:30:00Z">
              <w:tcPr>
                <w:tcW w:w="999" w:type="dxa"/>
                <w:gridSpan w:val="2"/>
                <w:tcBorders>
                  <w:left w:val="nil"/>
                  <w:bottom w:val="single" w:sz="18" w:space="0" w:color="auto"/>
                  <w:right w:val="nil"/>
                </w:tcBorders>
                <w:vAlign w:val="center"/>
              </w:tcPr>
            </w:tcPrChange>
          </w:tcPr>
          <w:p w14:paraId="697E7534"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1134" w:type="dxa"/>
            <w:tcBorders>
              <w:left w:val="nil"/>
              <w:bottom w:val="single" w:sz="18" w:space="0" w:color="auto"/>
              <w:right w:val="nil"/>
            </w:tcBorders>
            <w:vAlign w:val="center"/>
            <w:tcPrChange w:id="390" w:author="Johan Ehrlén" w:date="2016-01-20T10:30:00Z">
              <w:tcPr>
                <w:tcW w:w="1134" w:type="dxa"/>
                <w:gridSpan w:val="3"/>
                <w:tcBorders>
                  <w:left w:val="nil"/>
                  <w:bottom w:val="single" w:sz="18" w:space="0" w:color="auto"/>
                  <w:right w:val="nil"/>
                </w:tcBorders>
                <w:vAlign w:val="center"/>
              </w:tcPr>
            </w:tcPrChange>
          </w:tcPr>
          <w:p w14:paraId="336336E4"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284" w:type="dxa"/>
            <w:tcBorders>
              <w:top w:val="nil"/>
              <w:left w:val="nil"/>
              <w:bottom w:val="single" w:sz="18" w:space="0" w:color="auto"/>
              <w:right w:val="nil"/>
            </w:tcBorders>
            <w:tcPrChange w:id="391" w:author="Johan Ehrlén" w:date="2016-01-20T10:30:00Z">
              <w:tcPr>
                <w:tcW w:w="284" w:type="dxa"/>
                <w:gridSpan w:val="2"/>
                <w:tcBorders>
                  <w:top w:val="nil"/>
                  <w:left w:val="nil"/>
                  <w:bottom w:val="single" w:sz="18" w:space="0" w:color="auto"/>
                  <w:right w:val="nil"/>
                </w:tcBorders>
              </w:tcPr>
            </w:tcPrChange>
          </w:tcPr>
          <w:p w14:paraId="003D8AFE" w14:textId="77777777" w:rsidR="00E131A7" w:rsidRDefault="00E131A7">
            <w:pPr>
              <w:spacing w:after="0" w:line="240" w:lineRule="auto"/>
              <w:jc w:val="center"/>
              <w:rPr>
                <w:rFonts w:ascii="Times New Roman" w:hAnsi="Times New Roman" w:cs="Times New Roman"/>
                <w:sz w:val="24"/>
                <w:szCs w:val="24"/>
                <w:lang w:val="de-DE"/>
              </w:rPr>
            </w:pPr>
          </w:p>
        </w:tc>
        <w:tc>
          <w:tcPr>
            <w:tcW w:w="992" w:type="dxa"/>
            <w:tcBorders>
              <w:left w:val="nil"/>
              <w:bottom w:val="single" w:sz="18" w:space="0" w:color="auto"/>
              <w:right w:val="nil"/>
            </w:tcBorders>
            <w:vAlign w:val="center"/>
            <w:tcPrChange w:id="392" w:author="Johan Ehrlén" w:date="2016-01-20T10:30:00Z">
              <w:tcPr>
                <w:tcW w:w="992" w:type="dxa"/>
                <w:gridSpan w:val="2"/>
                <w:tcBorders>
                  <w:left w:val="nil"/>
                  <w:bottom w:val="single" w:sz="18" w:space="0" w:color="auto"/>
                  <w:right w:val="nil"/>
                </w:tcBorders>
                <w:vAlign w:val="center"/>
              </w:tcPr>
            </w:tcPrChange>
          </w:tcPr>
          <w:p w14:paraId="5409F4A9"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851" w:type="dxa"/>
            <w:tcBorders>
              <w:left w:val="nil"/>
              <w:bottom w:val="single" w:sz="18" w:space="0" w:color="auto"/>
              <w:right w:val="nil"/>
            </w:tcBorders>
            <w:vAlign w:val="center"/>
            <w:tcPrChange w:id="393" w:author="Johan Ehrlén" w:date="2016-01-20T10:30:00Z">
              <w:tcPr>
                <w:tcW w:w="851" w:type="dxa"/>
                <w:gridSpan w:val="2"/>
                <w:tcBorders>
                  <w:left w:val="nil"/>
                  <w:bottom w:val="single" w:sz="18" w:space="0" w:color="auto"/>
                  <w:right w:val="nil"/>
                </w:tcBorders>
                <w:vAlign w:val="center"/>
              </w:tcPr>
            </w:tcPrChange>
          </w:tcPr>
          <w:p w14:paraId="1CFBCEB1"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283" w:type="dxa"/>
            <w:tcBorders>
              <w:top w:val="nil"/>
              <w:left w:val="nil"/>
              <w:bottom w:val="single" w:sz="18" w:space="0" w:color="auto"/>
              <w:right w:val="nil"/>
            </w:tcBorders>
            <w:tcPrChange w:id="394" w:author="Johan Ehrlén" w:date="2016-01-20T10:30:00Z">
              <w:tcPr>
                <w:tcW w:w="283" w:type="dxa"/>
                <w:gridSpan w:val="2"/>
                <w:tcBorders>
                  <w:top w:val="nil"/>
                  <w:left w:val="nil"/>
                  <w:bottom w:val="single" w:sz="18" w:space="0" w:color="auto"/>
                  <w:right w:val="nil"/>
                </w:tcBorders>
              </w:tcPr>
            </w:tcPrChange>
          </w:tcPr>
          <w:p w14:paraId="03350F42" w14:textId="77777777" w:rsidR="00E131A7" w:rsidRDefault="00E131A7">
            <w:pPr>
              <w:spacing w:after="0" w:line="240" w:lineRule="auto"/>
              <w:jc w:val="center"/>
              <w:rPr>
                <w:rFonts w:ascii="Times New Roman" w:hAnsi="Times New Roman" w:cs="Times New Roman"/>
                <w:sz w:val="24"/>
                <w:szCs w:val="24"/>
                <w:lang w:val="de-DE"/>
              </w:rPr>
            </w:pPr>
          </w:p>
        </w:tc>
        <w:tc>
          <w:tcPr>
            <w:tcW w:w="1134" w:type="dxa"/>
            <w:tcBorders>
              <w:left w:val="nil"/>
              <w:bottom w:val="single" w:sz="18" w:space="0" w:color="auto"/>
              <w:right w:val="nil"/>
            </w:tcBorders>
            <w:vAlign w:val="center"/>
            <w:tcPrChange w:id="395" w:author="Johan Ehrlén" w:date="2016-01-20T10:30:00Z">
              <w:tcPr>
                <w:tcW w:w="1134" w:type="dxa"/>
                <w:tcBorders>
                  <w:left w:val="nil"/>
                  <w:bottom w:val="single" w:sz="18" w:space="0" w:color="auto"/>
                  <w:right w:val="nil"/>
                </w:tcBorders>
                <w:vAlign w:val="center"/>
              </w:tcPr>
            </w:tcPrChange>
          </w:tcPr>
          <w:p w14:paraId="2596F7DF"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1064" w:type="dxa"/>
            <w:tcBorders>
              <w:left w:val="nil"/>
              <w:bottom w:val="single" w:sz="18" w:space="0" w:color="auto"/>
              <w:right w:val="nil"/>
            </w:tcBorders>
            <w:vAlign w:val="center"/>
            <w:tcPrChange w:id="396" w:author="Johan Ehrlén" w:date="2016-01-20T10:30:00Z">
              <w:tcPr>
                <w:tcW w:w="1064" w:type="dxa"/>
                <w:tcBorders>
                  <w:left w:val="nil"/>
                  <w:bottom w:val="single" w:sz="18" w:space="0" w:color="auto"/>
                  <w:right w:val="nil"/>
                </w:tcBorders>
                <w:vAlign w:val="center"/>
              </w:tcPr>
            </w:tcPrChange>
          </w:tcPr>
          <w:p w14:paraId="2BAFF5E4"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c>
          <w:tcPr>
            <w:tcW w:w="236" w:type="dxa"/>
            <w:tcBorders>
              <w:top w:val="nil"/>
              <w:left w:val="nil"/>
              <w:bottom w:val="single" w:sz="18" w:space="0" w:color="auto"/>
              <w:right w:val="nil"/>
            </w:tcBorders>
            <w:tcPrChange w:id="397" w:author="Johan Ehrlén" w:date="2016-01-20T10:30:00Z">
              <w:tcPr>
                <w:tcW w:w="236" w:type="dxa"/>
                <w:gridSpan w:val="2"/>
                <w:tcBorders>
                  <w:top w:val="nil"/>
                  <w:left w:val="nil"/>
                  <w:bottom w:val="single" w:sz="18" w:space="0" w:color="auto"/>
                  <w:right w:val="nil"/>
                </w:tcBorders>
              </w:tcPr>
            </w:tcPrChange>
          </w:tcPr>
          <w:p w14:paraId="1878E813" w14:textId="77777777" w:rsidR="00E131A7" w:rsidRDefault="00E131A7">
            <w:pPr>
              <w:spacing w:after="0" w:line="240" w:lineRule="auto"/>
              <w:jc w:val="center"/>
              <w:rPr>
                <w:rFonts w:ascii="Times New Roman" w:hAnsi="Times New Roman" w:cs="Times New Roman"/>
                <w:sz w:val="24"/>
                <w:szCs w:val="24"/>
                <w:lang w:val="de-DE"/>
              </w:rPr>
            </w:pPr>
          </w:p>
        </w:tc>
        <w:tc>
          <w:tcPr>
            <w:tcW w:w="1110" w:type="dxa"/>
            <w:tcBorders>
              <w:left w:val="nil"/>
              <w:bottom w:val="single" w:sz="18" w:space="0" w:color="auto"/>
              <w:right w:val="nil"/>
            </w:tcBorders>
            <w:vAlign w:val="center"/>
            <w:tcPrChange w:id="398" w:author="Johan Ehrlén" w:date="2016-01-20T10:30:00Z">
              <w:tcPr>
                <w:tcW w:w="1110" w:type="dxa"/>
                <w:gridSpan w:val="2"/>
                <w:tcBorders>
                  <w:left w:val="nil"/>
                  <w:bottom w:val="single" w:sz="18" w:space="0" w:color="auto"/>
                  <w:right w:val="nil"/>
                </w:tcBorders>
                <w:vAlign w:val="center"/>
              </w:tcPr>
            </w:tcPrChange>
          </w:tcPr>
          <w:p w14:paraId="716BD5E0"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2010</w:t>
            </w:r>
          </w:p>
        </w:tc>
        <w:tc>
          <w:tcPr>
            <w:tcW w:w="1134" w:type="dxa"/>
            <w:tcBorders>
              <w:left w:val="nil"/>
              <w:bottom w:val="single" w:sz="18" w:space="0" w:color="auto"/>
              <w:right w:val="nil"/>
            </w:tcBorders>
            <w:vAlign w:val="center"/>
            <w:tcPrChange w:id="399" w:author="Johan Ehrlén" w:date="2016-01-20T10:30:00Z">
              <w:tcPr>
                <w:tcW w:w="1134" w:type="dxa"/>
                <w:gridSpan w:val="3"/>
                <w:tcBorders>
                  <w:left w:val="nil"/>
                  <w:bottom w:val="single" w:sz="18" w:space="0" w:color="auto"/>
                  <w:right w:val="nil"/>
                </w:tcBorders>
                <w:vAlign w:val="center"/>
              </w:tcPr>
            </w:tcPrChange>
          </w:tcPr>
          <w:p w14:paraId="50F8DC53"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2011</w:t>
            </w:r>
          </w:p>
        </w:tc>
      </w:tr>
      <w:tr w:rsidR="0018603A" w14:paraId="55197CF4" w14:textId="77777777" w:rsidTr="0018603A">
        <w:tblPrEx>
          <w:tblPrExChange w:id="400" w:author="Johan Ehrlén" w:date="2016-01-20T10:30:00Z">
            <w:tblPrEx>
              <w:tblW w:w="14565" w:type="dxa"/>
              <w:tblLayout w:type="fixed"/>
            </w:tblPrEx>
          </w:tblPrExChange>
        </w:tblPrEx>
        <w:tc>
          <w:tcPr>
            <w:tcW w:w="658" w:type="dxa"/>
            <w:tcBorders>
              <w:top w:val="single" w:sz="18" w:space="0" w:color="auto"/>
              <w:left w:val="nil"/>
              <w:bottom w:val="nil"/>
              <w:right w:val="nil"/>
            </w:tcBorders>
            <w:vAlign w:val="center"/>
            <w:tcPrChange w:id="401" w:author="Johan Ehrlén" w:date="2016-01-20T10:30:00Z">
              <w:tcPr>
                <w:tcW w:w="624" w:type="dxa"/>
                <w:gridSpan w:val="2"/>
                <w:tcBorders>
                  <w:top w:val="single" w:sz="18" w:space="0" w:color="auto"/>
                  <w:left w:val="nil"/>
                  <w:bottom w:val="nil"/>
                  <w:right w:val="nil"/>
                </w:tcBorders>
                <w:vAlign w:val="center"/>
              </w:tcPr>
            </w:tcPrChange>
          </w:tcPr>
          <w:p w14:paraId="25232D4B"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A</w:t>
            </w:r>
          </w:p>
        </w:tc>
        <w:tc>
          <w:tcPr>
            <w:tcW w:w="993" w:type="dxa"/>
            <w:tcBorders>
              <w:top w:val="single" w:sz="18" w:space="0" w:color="auto"/>
              <w:left w:val="nil"/>
              <w:bottom w:val="nil"/>
              <w:right w:val="nil"/>
            </w:tcBorders>
            <w:vAlign w:val="center"/>
            <w:tcPrChange w:id="402" w:author="Johan Ehrlén" w:date="2016-01-20T10:30:00Z">
              <w:tcPr>
                <w:tcW w:w="993" w:type="dxa"/>
                <w:gridSpan w:val="2"/>
                <w:tcBorders>
                  <w:top w:val="single" w:sz="18" w:space="0" w:color="auto"/>
                  <w:left w:val="nil"/>
                  <w:bottom w:val="nil"/>
                  <w:right w:val="nil"/>
                </w:tcBorders>
                <w:vAlign w:val="center"/>
              </w:tcPr>
            </w:tcPrChange>
          </w:tcPr>
          <w:p w14:paraId="518D6033"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-0.13</w:t>
            </w:r>
          </w:p>
        </w:tc>
        <w:tc>
          <w:tcPr>
            <w:tcW w:w="850" w:type="dxa"/>
            <w:tcBorders>
              <w:top w:val="single" w:sz="18" w:space="0" w:color="auto"/>
              <w:left w:val="nil"/>
              <w:bottom w:val="nil"/>
              <w:right w:val="nil"/>
            </w:tcBorders>
            <w:vAlign w:val="center"/>
            <w:tcPrChange w:id="403" w:author="Johan Ehrlén" w:date="2016-01-20T10:30:00Z">
              <w:tcPr>
                <w:tcW w:w="850" w:type="dxa"/>
                <w:tcBorders>
                  <w:top w:val="single" w:sz="18" w:space="0" w:color="auto"/>
                  <w:left w:val="nil"/>
                  <w:bottom w:val="nil"/>
                  <w:right w:val="nil"/>
                </w:tcBorders>
                <w:vAlign w:val="center"/>
              </w:tcPr>
            </w:tcPrChange>
          </w:tcPr>
          <w:p w14:paraId="37B06915"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w:t>
            </w:r>
          </w:p>
        </w:tc>
        <w:tc>
          <w:tcPr>
            <w:tcW w:w="284" w:type="dxa"/>
            <w:tcBorders>
              <w:top w:val="single" w:sz="18" w:space="0" w:color="auto"/>
              <w:left w:val="nil"/>
              <w:bottom w:val="nil"/>
              <w:right w:val="nil"/>
            </w:tcBorders>
            <w:tcPrChange w:id="404" w:author="Johan Ehrlén" w:date="2016-01-20T10:30:00Z">
              <w:tcPr>
                <w:tcW w:w="284" w:type="dxa"/>
                <w:gridSpan w:val="2"/>
                <w:tcBorders>
                  <w:top w:val="single" w:sz="18" w:space="0" w:color="auto"/>
                  <w:left w:val="nil"/>
                  <w:bottom w:val="nil"/>
                  <w:right w:val="nil"/>
                </w:tcBorders>
              </w:tcPr>
            </w:tcPrChange>
          </w:tcPr>
          <w:p w14:paraId="05BC1B55"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34" w:type="dxa"/>
            <w:tcBorders>
              <w:top w:val="single" w:sz="18" w:space="0" w:color="auto"/>
              <w:left w:val="nil"/>
              <w:bottom w:val="nil"/>
              <w:right w:val="nil"/>
            </w:tcBorders>
            <w:vAlign w:val="center"/>
            <w:tcPrChange w:id="405" w:author="Johan Ehrlén" w:date="2016-01-20T10:30:00Z">
              <w:tcPr>
                <w:tcW w:w="1134" w:type="dxa"/>
                <w:gridSpan w:val="2"/>
                <w:tcBorders>
                  <w:top w:val="single" w:sz="18" w:space="0" w:color="auto"/>
                  <w:left w:val="nil"/>
                  <w:bottom w:val="nil"/>
                  <w:right w:val="nil"/>
                </w:tcBorders>
                <w:vAlign w:val="center"/>
              </w:tcPr>
            </w:tcPrChange>
          </w:tcPr>
          <w:p w14:paraId="1C71310C"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1134" w:type="dxa"/>
            <w:tcBorders>
              <w:top w:val="single" w:sz="18" w:space="0" w:color="auto"/>
              <w:left w:val="nil"/>
              <w:bottom w:val="nil"/>
              <w:right w:val="nil"/>
            </w:tcBorders>
            <w:vAlign w:val="center"/>
            <w:tcPrChange w:id="406" w:author="Johan Ehrlén" w:date="2016-01-20T10:30:00Z">
              <w:tcPr>
                <w:tcW w:w="1134" w:type="dxa"/>
                <w:tcBorders>
                  <w:top w:val="single" w:sz="18" w:space="0" w:color="auto"/>
                  <w:left w:val="nil"/>
                  <w:bottom w:val="nil"/>
                  <w:right w:val="nil"/>
                </w:tcBorders>
                <w:vAlign w:val="center"/>
              </w:tcPr>
            </w:tcPrChange>
          </w:tcPr>
          <w:p w14:paraId="3D73506F"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0.39***</w:t>
            </w:r>
          </w:p>
        </w:tc>
        <w:tc>
          <w:tcPr>
            <w:tcW w:w="276" w:type="dxa"/>
            <w:tcBorders>
              <w:top w:val="single" w:sz="18" w:space="0" w:color="auto"/>
              <w:left w:val="nil"/>
              <w:bottom w:val="nil"/>
              <w:right w:val="nil"/>
            </w:tcBorders>
            <w:tcPrChange w:id="407" w:author="Johan Ehrlén" w:date="2016-01-20T10:30:00Z">
              <w:tcPr>
                <w:tcW w:w="276" w:type="dxa"/>
                <w:gridSpan w:val="2"/>
                <w:tcBorders>
                  <w:top w:val="single" w:sz="18" w:space="0" w:color="auto"/>
                  <w:left w:val="nil"/>
                  <w:bottom w:val="nil"/>
                  <w:right w:val="nil"/>
                </w:tcBorders>
              </w:tcPr>
            </w:tcPrChange>
          </w:tcPr>
          <w:p w14:paraId="0BE17936"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999" w:type="dxa"/>
            <w:tcBorders>
              <w:top w:val="single" w:sz="18" w:space="0" w:color="auto"/>
              <w:left w:val="nil"/>
              <w:bottom w:val="nil"/>
              <w:right w:val="nil"/>
            </w:tcBorders>
            <w:vAlign w:val="center"/>
            <w:tcPrChange w:id="408" w:author="Johan Ehrlén" w:date="2016-01-20T10:30:00Z">
              <w:tcPr>
                <w:tcW w:w="999" w:type="dxa"/>
                <w:gridSpan w:val="2"/>
                <w:tcBorders>
                  <w:top w:val="single" w:sz="18" w:space="0" w:color="auto"/>
                  <w:left w:val="nil"/>
                  <w:bottom w:val="nil"/>
                  <w:right w:val="nil"/>
                </w:tcBorders>
                <w:vAlign w:val="center"/>
              </w:tcPr>
            </w:tcPrChange>
          </w:tcPr>
          <w:p w14:paraId="63F3B9A6"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-0.17</w:t>
            </w:r>
          </w:p>
        </w:tc>
        <w:tc>
          <w:tcPr>
            <w:tcW w:w="1134" w:type="dxa"/>
            <w:tcBorders>
              <w:top w:val="single" w:sz="18" w:space="0" w:color="auto"/>
              <w:left w:val="nil"/>
              <w:bottom w:val="nil"/>
              <w:right w:val="nil"/>
            </w:tcBorders>
            <w:vAlign w:val="center"/>
            <w:tcPrChange w:id="409" w:author="Johan Ehrlén" w:date="2016-01-20T10:30:00Z">
              <w:tcPr>
                <w:tcW w:w="1134" w:type="dxa"/>
                <w:gridSpan w:val="3"/>
                <w:tcBorders>
                  <w:top w:val="single" w:sz="18" w:space="0" w:color="auto"/>
                  <w:left w:val="nil"/>
                  <w:bottom w:val="nil"/>
                  <w:right w:val="nil"/>
                </w:tcBorders>
                <w:vAlign w:val="center"/>
              </w:tcPr>
            </w:tcPrChange>
          </w:tcPr>
          <w:p w14:paraId="1825F584"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-0.20 </w:t>
            </w:r>
            <w:r>
              <w:rPr>
                <w:rFonts w:ascii="Times New Roman" w:hAnsi="Times New Roman" w:cs="Times New Roman"/>
                <w:sz w:val="18"/>
                <w:szCs w:val="18"/>
                <w:lang w:val="de-DE"/>
              </w:rPr>
              <w:t>•</w:t>
            </w:r>
          </w:p>
        </w:tc>
        <w:tc>
          <w:tcPr>
            <w:tcW w:w="284" w:type="dxa"/>
            <w:tcBorders>
              <w:top w:val="single" w:sz="18" w:space="0" w:color="auto"/>
              <w:left w:val="nil"/>
              <w:bottom w:val="nil"/>
              <w:right w:val="nil"/>
            </w:tcBorders>
            <w:tcPrChange w:id="410" w:author="Johan Ehrlén" w:date="2016-01-20T10:30:00Z">
              <w:tcPr>
                <w:tcW w:w="284" w:type="dxa"/>
                <w:gridSpan w:val="2"/>
                <w:tcBorders>
                  <w:top w:val="single" w:sz="18" w:space="0" w:color="auto"/>
                  <w:left w:val="nil"/>
                  <w:bottom w:val="nil"/>
                  <w:right w:val="nil"/>
                </w:tcBorders>
              </w:tcPr>
            </w:tcPrChange>
          </w:tcPr>
          <w:p w14:paraId="03488520"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992" w:type="dxa"/>
            <w:tcBorders>
              <w:top w:val="single" w:sz="18" w:space="0" w:color="auto"/>
              <w:left w:val="nil"/>
              <w:bottom w:val="nil"/>
              <w:right w:val="nil"/>
            </w:tcBorders>
            <w:vAlign w:val="center"/>
            <w:tcPrChange w:id="411" w:author="Johan Ehrlén" w:date="2016-01-20T10:30:00Z">
              <w:tcPr>
                <w:tcW w:w="992" w:type="dxa"/>
                <w:gridSpan w:val="2"/>
                <w:tcBorders>
                  <w:top w:val="single" w:sz="18" w:space="0" w:color="auto"/>
                  <w:left w:val="nil"/>
                  <w:bottom w:val="nil"/>
                  <w:right w:val="nil"/>
                </w:tcBorders>
                <w:vAlign w:val="center"/>
              </w:tcPr>
            </w:tcPrChange>
          </w:tcPr>
          <w:p w14:paraId="1027CAA2"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851" w:type="dxa"/>
            <w:tcBorders>
              <w:top w:val="single" w:sz="18" w:space="0" w:color="auto"/>
              <w:left w:val="nil"/>
              <w:bottom w:val="nil"/>
              <w:right w:val="nil"/>
            </w:tcBorders>
            <w:vAlign w:val="center"/>
            <w:tcPrChange w:id="412" w:author="Johan Ehrlén" w:date="2016-01-20T10:30:00Z">
              <w:tcPr>
                <w:tcW w:w="851" w:type="dxa"/>
                <w:gridSpan w:val="2"/>
                <w:tcBorders>
                  <w:top w:val="single" w:sz="18" w:space="0" w:color="auto"/>
                  <w:left w:val="nil"/>
                  <w:bottom w:val="nil"/>
                  <w:right w:val="nil"/>
                </w:tcBorders>
                <w:vAlign w:val="center"/>
              </w:tcPr>
            </w:tcPrChange>
          </w:tcPr>
          <w:p w14:paraId="6195708F"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-0.05</w:t>
            </w:r>
          </w:p>
        </w:tc>
        <w:tc>
          <w:tcPr>
            <w:tcW w:w="283" w:type="dxa"/>
            <w:tcBorders>
              <w:top w:val="single" w:sz="18" w:space="0" w:color="auto"/>
              <w:left w:val="nil"/>
              <w:bottom w:val="nil"/>
              <w:right w:val="nil"/>
            </w:tcBorders>
            <w:tcPrChange w:id="413" w:author="Johan Ehrlén" w:date="2016-01-20T10:30:00Z">
              <w:tcPr>
                <w:tcW w:w="283" w:type="dxa"/>
                <w:gridSpan w:val="2"/>
                <w:tcBorders>
                  <w:top w:val="single" w:sz="18" w:space="0" w:color="auto"/>
                  <w:left w:val="nil"/>
                  <w:bottom w:val="nil"/>
                  <w:right w:val="nil"/>
                </w:tcBorders>
              </w:tcPr>
            </w:tcPrChange>
          </w:tcPr>
          <w:p w14:paraId="3D0C0846"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34" w:type="dxa"/>
            <w:tcBorders>
              <w:top w:val="single" w:sz="18" w:space="0" w:color="auto"/>
              <w:left w:val="nil"/>
              <w:bottom w:val="nil"/>
              <w:right w:val="nil"/>
            </w:tcBorders>
            <w:vAlign w:val="center"/>
            <w:tcPrChange w:id="414" w:author="Johan Ehrlén" w:date="2016-01-20T10:30:00Z">
              <w:tcPr>
                <w:tcW w:w="1134" w:type="dxa"/>
                <w:tcBorders>
                  <w:top w:val="single" w:sz="18" w:space="0" w:color="auto"/>
                  <w:left w:val="nil"/>
                  <w:bottom w:val="nil"/>
                  <w:right w:val="nil"/>
                </w:tcBorders>
                <w:vAlign w:val="center"/>
              </w:tcPr>
            </w:tcPrChange>
          </w:tcPr>
          <w:p w14:paraId="11A6359B"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w:t>
            </w:r>
          </w:p>
        </w:tc>
        <w:tc>
          <w:tcPr>
            <w:tcW w:w="1064" w:type="dxa"/>
            <w:tcBorders>
              <w:top w:val="single" w:sz="18" w:space="0" w:color="auto"/>
              <w:left w:val="nil"/>
              <w:bottom w:val="nil"/>
              <w:right w:val="nil"/>
            </w:tcBorders>
            <w:vAlign w:val="center"/>
            <w:tcPrChange w:id="415" w:author="Johan Ehrlén" w:date="2016-01-20T10:30:00Z">
              <w:tcPr>
                <w:tcW w:w="1064" w:type="dxa"/>
                <w:tcBorders>
                  <w:top w:val="single" w:sz="18" w:space="0" w:color="auto"/>
                  <w:left w:val="nil"/>
                  <w:bottom w:val="nil"/>
                  <w:right w:val="nil"/>
                </w:tcBorders>
                <w:vAlign w:val="center"/>
              </w:tcPr>
            </w:tcPrChange>
          </w:tcPr>
          <w:p w14:paraId="30633C6C"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0.31**</w:t>
            </w:r>
          </w:p>
        </w:tc>
        <w:tc>
          <w:tcPr>
            <w:tcW w:w="236" w:type="dxa"/>
            <w:tcBorders>
              <w:top w:val="single" w:sz="18" w:space="0" w:color="auto"/>
              <w:left w:val="nil"/>
              <w:bottom w:val="nil"/>
              <w:right w:val="nil"/>
            </w:tcBorders>
            <w:tcPrChange w:id="416" w:author="Johan Ehrlén" w:date="2016-01-20T10:30:00Z">
              <w:tcPr>
                <w:tcW w:w="236" w:type="dxa"/>
                <w:gridSpan w:val="2"/>
                <w:tcBorders>
                  <w:top w:val="single" w:sz="18" w:space="0" w:color="auto"/>
                  <w:left w:val="nil"/>
                  <w:bottom w:val="nil"/>
                  <w:right w:val="nil"/>
                </w:tcBorders>
              </w:tcPr>
            </w:tcPrChange>
          </w:tcPr>
          <w:p w14:paraId="6A11CF27"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10" w:type="dxa"/>
            <w:tcBorders>
              <w:top w:val="single" w:sz="18" w:space="0" w:color="auto"/>
              <w:left w:val="nil"/>
              <w:bottom w:val="nil"/>
              <w:right w:val="nil"/>
            </w:tcBorders>
            <w:vAlign w:val="center"/>
            <w:tcPrChange w:id="417" w:author="Johan Ehrlén" w:date="2016-01-20T10:30:00Z">
              <w:tcPr>
                <w:tcW w:w="1110" w:type="dxa"/>
                <w:gridSpan w:val="2"/>
                <w:tcBorders>
                  <w:top w:val="single" w:sz="18" w:space="0" w:color="auto"/>
                  <w:left w:val="nil"/>
                  <w:bottom w:val="nil"/>
                  <w:right w:val="nil"/>
                </w:tcBorders>
                <w:vAlign w:val="center"/>
              </w:tcPr>
            </w:tcPrChange>
          </w:tcPr>
          <w:p w14:paraId="4844F5CA"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-0.21*</w:t>
            </w:r>
          </w:p>
        </w:tc>
        <w:tc>
          <w:tcPr>
            <w:tcW w:w="1134" w:type="dxa"/>
            <w:tcBorders>
              <w:top w:val="single" w:sz="18" w:space="0" w:color="auto"/>
              <w:left w:val="nil"/>
              <w:bottom w:val="nil"/>
              <w:right w:val="nil"/>
            </w:tcBorders>
            <w:vAlign w:val="center"/>
            <w:tcPrChange w:id="418" w:author="Johan Ehrlén" w:date="2016-01-20T10:30:00Z">
              <w:tcPr>
                <w:tcW w:w="1134" w:type="dxa"/>
                <w:gridSpan w:val="3"/>
                <w:tcBorders>
                  <w:top w:val="single" w:sz="18" w:space="0" w:color="auto"/>
                  <w:left w:val="nil"/>
                  <w:bottom w:val="nil"/>
                  <w:right w:val="nil"/>
                </w:tcBorders>
                <w:vAlign w:val="center"/>
              </w:tcPr>
            </w:tcPrChange>
          </w:tcPr>
          <w:p w14:paraId="1896326F"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-0.30**</w:t>
            </w:r>
          </w:p>
        </w:tc>
      </w:tr>
      <w:tr w:rsidR="0018603A" w14:paraId="1F739F20" w14:textId="77777777" w:rsidTr="0018603A">
        <w:tblPrEx>
          <w:tblPrExChange w:id="419" w:author="Johan Ehrlén" w:date="2016-01-20T10:30:00Z">
            <w:tblPrEx>
              <w:tblW w:w="14565" w:type="dxa"/>
              <w:tblLayout w:type="fixed"/>
            </w:tblPrEx>
          </w:tblPrExChange>
        </w:tblPrEx>
        <w:tc>
          <w:tcPr>
            <w:tcW w:w="658" w:type="dxa"/>
            <w:tcBorders>
              <w:top w:val="nil"/>
              <w:left w:val="nil"/>
              <w:bottom w:val="nil"/>
              <w:right w:val="nil"/>
            </w:tcBorders>
            <w:vAlign w:val="center"/>
            <w:tcPrChange w:id="420" w:author="Johan Ehrlén" w:date="2016-01-20T10:30:00Z">
              <w:tcPr>
                <w:tcW w:w="624" w:type="dxa"/>
                <w:gridSpan w:val="2"/>
                <w:tcBorders>
                  <w:top w:val="nil"/>
                  <w:left w:val="nil"/>
                  <w:bottom w:val="nil"/>
                  <w:right w:val="nil"/>
                </w:tcBorders>
                <w:vAlign w:val="center"/>
              </w:tcPr>
            </w:tcPrChange>
          </w:tcPr>
          <w:p w14:paraId="4DDB720F"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B</w:t>
            </w:r>
          </w:p>
        </w:tc>
        <w:tc>
          <w:tcPr>
            <w:tcW w:w="993" w:type="dxa"/>
            <w:tcBorders>
              <w:top w:val="nil"/>
              <w:left w:val="nil"/>
              <w:bottom w:val="nil"/>
              <w:right w:val="nil"/>
            </w:tcBorders>
            <w:vAlign w:val="center"/>
            <w:tcPrChange w:id="421" w:author="Johan Ehrlén" w:date="2016-01-20T10:30:00Z">
              <w:tcPr>
                <w:tcW w:w="993" w:type="dxa"/>
                <w:gridSpan w:val="2"/>
                <w:tcBorders>
                  <w:top w:val="nil"/>
                  <w:left w:val="nil"/>
                  <w:bottom w:val="nil"/>
                  <w:right w:val="nil"/>
                </w:tcBorders>
                <w:vAlign w:val="center"/>
              </w:tcPr>
            </w:tcPrChange>
          </w:tcPr>
          <w:p w14:paraId="76B385FC"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-0.24*</w:t>
            </w:r>
          </w:p>
        </w:tc>
        <w:tc>
          <w:tcPr>
            <w:tcW w:w="850" w:type="dxa"/>
            <w:tcBorders>
              <w:top w:val="nil"/>
              <w:left w:val="nil"/>
              <w:bottom w:val="nil"/>
              <w:right w:val="nil"/>
            </w:tcBorders>
            <w:vAlign w:val="center"/>
            <w:tcPrChange w:id="422" w:author="Johan Ehrlén" w:date="2016-01-20T10:30:00Z">
              <w:tcPr>
                <w:tcW w:w="850" w:type="dxa"/>
                <w:tcBorders>
                  <w:top w:val="nil"/>
                  <w:left w:val="nil"/>
                  <w:bottom w:val="nil"/>
                  <w:right w:val="nil"/>
                </w:tcBorders>
                <w:vAlign w:val="center"/>
              </w:tcPr>
            </w:tcPrChange>
          </w:tcPr>
          <w:p w14:paraId="6027FAE6"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284" w:type="dxa"/>
            <w:tcBorders>
              <w:top w:val="nil"/>
              <w:left w:val="nil"/>
              <w:bottom w:val="nil"/>
              <w:right w:val="nil"/>
            </w:tcBorders>
            <w:tcPrChange w:id="423" w:author="Johan Ehrlén" w:date="2016-01-20T10:30:00Z">
              <w:tcPr>
                <w:tcW w:w="284" w:type="dxa"/>
                <w:gridSpan w:val="2"/>
                <w:tcBorders>
                  <w:top w:val="nil"/>
                  <w:left w:val="nil"/>
                  <w:bottom w:val="nil"/>
                  <w:right w:val="nil"/>
                </w:tcBorders>
              </w:tcPr>
            </w:tcPrChange>
          </w:tcPr>
          <w:p w14:paraId="78D12830"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Change w:id="424" w:author="Johan Ehrlén" w:date="2016-01-20T10:30:00Z">
              <w:tcPr>
                <w:tcW w:w="1134" w:type="dxa"/>
                <w:gridSpan w:val="2"/>
                <w:tcBorders>
                  <w:top w:val="nil"/>
                  <w:left w:val="nil"/>
                  <w:bottom w:val="nil"/>
                  <w:right w:val="nil"/>
                </w:tcBorders>
                <w:vAlign w:val="center"/>
              </w:tcPr>
            </w:tcPrChange>
          </w:tcPr>
          <w:p w14:paraId="0AFFA317"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0.02</w:t>
            </w:r>
          </w:p>
        </w:tc>
        <w:tc>
          <w:tcPr>
            <w:tcW w:w="1134" w:type="dxa"/>
            <w:tcBorders>
              <w:top w:val="nil"/>
              <w:left w:val="nil"/>
              <w:bottom w:val="nil"/>
              <w:right w:val="nil"/>
            </w:tcBorders>
            <w:vAlign w:val="center"/>
            <w:tcPrChange w:id="425" w:author="Johan Ehrlén" w:date="2016-01-20T10:30:00Z">
              <w:tcPr>
                <w:tcW w:w="1134" w:type="dxa"/>
                <w:tcBorders>
                  <w:top w:val="nil"/>
                  <w:left w:val="nil"/>
                  <w:bottom w:val="nil"/>
                  <w:right w:val="nil"/>
                </w:tcBorders>
                <w:vAlign w:val="center"/>
              </w:tcPr>
            </w:tcPrChange>
          </w:tcPr>
          <w:p w14:paraId="0C206155"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0.16</w:t>
            </w:r>
          </w:p>
        </w:tc>
        <w:tc>
          <w:tcPr>
            <w:tcW w:w="276" w:type="dxa"/>
            <w:tcBorders>
              <w:top w:val="nil"/>
              <w:left w:val="nil"/>
              <w:bottom w:val="nil"/>
              <w:right w:val="nil"/>
            </w:tcBorders>
            <w:tcPrChange w:id="426" w:author="Johan Ehrlén" w:date="2016-01-20T10:30:00Z">
              <w:tcPr>
                <w:tcW w:w="276" w:type="dxa"/>
                <w:gridSpan w:val="2"/>
                <w:tcBorders>
                  <w:top w:val="nil"/>
                  <w:left w:val="nil"/>
                  <w:bottom w:val="nil"/>
                  <w:right w:val="nil"/>
                </w:tcBorders>
              </w:tcPr>
            </w:tcPrChange>
          </w:tcPr>
          <w:p w14:paraId="5142A14A"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Change w:id="427" w:author="Johan Ehrlén" w:date="2016-01-20T10:30:00Z">
              <w:tcPr>
                <w:tcW w:w="999" w:type="dxa"/>
                <w:gridSpan w:val="2"/>
                <w:tcBorders>
                  <w:top w:val="nil"/>
                  <w:left w:val="nil"/>
                  <w:bottom w:val="nil"/>
                  <w:right w:val="nil"/>
                </w:tcBorders>
                <w:vAlign w:val="center"/>
              </w:tcPr>
            </w:tcPrChange>
          </w:tcPr>
          <w:p w14:paraId="0432828E"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-0.29**</w:t>
            </w:r>
          </w:p>
        </w:tc>
        <w:tc>
          <w:tcPr>
            <w:tcW w:w="1134" w:type="dxa"/>
            <w:tcBorders>
              <w:top w:val="nil"/>
              <w:left w:val="nil"/>
              <w:bottom w:val="nil"/>
              <w:right w:val="nil"/>
            </w:tcBorders>
            <w:vAlign w:val="center"/>
            <w:tcPrChange w:id="428" w:author="Johan Ehrlén" w:date="2016-01-20T10:30:00Z">
              <w:tcPr>
                <w:tcW w:w="1134" w:type="dxa"/>
                <w:gridSpan w:val="3"/>
                <w:tcBorders>
                  <w:top w:val="nil"/>
                  <w:left w:val="nil"/>
                  <w:bottom w:val="nil"/>
                  <w:right w:val="nil"/>
                </w:tcBorders>
                <w:vAlign w:val="center"/>
              </w:tcPr>
            </w:tcPrChange>
          </w:tcPr>
          <w:p w14:paraId="20C73FEE"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-0.52***</w:t>
            </w:r>
          </w:p>
        </w:tc>
        <w:tc>
          <w:tcPr>
            <w:tcW w:w="284" w:type="dxa"/>
            <w:tcBorders>
              <w:top w:val="nil"/>
              <w:left w:val="nil"/>
              <w:bottom w:val="nil"/>
              <w:right w:val="nil"/>
            </w:tcBorders>
            <w:tcPrChange w:id="429" w:author="Johan Ehrlén" w:date="2016-01-20T10:30:00Z">
              <w:tcPr>
                <w:tcW w:w="284" w:type="dxa"/>
                <w:gridSpan w:val="2"/>
                <w:tcBorders>
                  <w:top w:val="nil"/>
                  <w:left w:val="nil"/>
                  <w:bottom w:val="nil"/>
                  <w:right w:val="nil"/>
                </w:tcBorders>
              </w:tcPr>
            </w:tcPrChange>
          </w:tcPr>
          <w:p w14:paraId="16EC45BC"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Change w:id="430" w:author="Johan Ehrlén" w:date="2016-01-20T10:30:00Z">
              <w:tcPr>
                <w:tcW w:w="992" w:type="dxa"/>
                <w:gridSpan w:val="2"/>
                <w:tcBorders>
                  <w:top w:val="nil"/>
                  <w:left w:val="nil"/>
                  <w:bottom w:val="nil"/>
                  <w:right w:val="nil"/>
                </w:tcBorders>
                <w:vAlign w:val="center"/>
              </w:tcPr>
            </w:tcPrChange>
          </w:tcPr>
          <w:p w14:paraId="013C0096"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-0.23*</w:t>
            </w:r>
          </w:p>
        </w:tc>
        <w:tc>
          <w:tcPr>
            <w:tcW w:w="851" w:type="dxa"/>
            <w:tcBorders>
              <w:top w:val="nil"/>
              <w:left w:val="nil"/>
              <w:bottom w:val="nil"/>
              <w:right w:val="nil"/>
            </w:tcBorders>
            <w:vAlign w:val="center"/>
            <w:tcPrChange w:id="431" w:author="Johan Ehrlén" w:date="2016-01-20T10:30:00Z">
              <w:tcPr>
                <w:tcW w:w="851" w:type="dxa"/>
                <w:gridSpan w:val="2"/>
                <w:tcBorders>
                  <w:top w:val="nil"/>
                  <w:left w:val="nil"/>
                  <w:bottom w:val="nil"/>
                  <w:right w:val="nil"/>
                </w:tcBorders>
                <w:vAlign w:val="center"/>
              </w:tcPr>
            </w:tcPrChange>
          </w:tcPr>
          <w:p w14:paraId="75EF3250"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283" w:type="dxa"/>
            <w:tcBorders>
              <w:top w:val="nil"/>
              <w:left w:val="nil"/>
              <w:bottom w:val="nil"/>
              <w:right w:val="nil"/>
            </w:tcBorders>
            <w:tcPrChange w:id="432" w:author="Johan Ehrlén" w:date="2016-01-20T10:30:00Z">
              <w:tcPr>
                <w:tcW w:w="283" w:type="dxa"/>
                <w:gridSpan w:val="2"/>
                <w:tcBorders>
                  <w:top w:val="nil"/>
                  <w:left w:val="nil"/>
                  <w:bottom w:val="nil"/>
                  <w:right w:val="nil"/>
                </w:tcBorders>
              </w:tcPr>
            </w:tcPrChange>
          </w:tcPr>
          <w:p w14:paraId="746A0D43"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Change w:id="433" w:author="Johan Ehrlén" w:date="2016-01-20T10:30:00Z">
              <w:tcPr>
                <w:tcW w:w="1134" w:type="dxa"/>
                <w:tcBorders>
                  <w:top w:val="nil"/>
                  <w:left w:val="nil"/>
                  <w:bottom w:val="nil"/>
                  <w:right w:val="nil"/>
                </w:tcBorders>
                <w:vAlign w:val="center"/>
              </w:tcPr>
            </w:tcPrChange>
          </w:tcPr>
          <w:p w14:paraId="238BC5CB"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w:t>
            </w:r>
          </w:p>
        </w:tc>
        <w:tc>
          <w:tcPr>
            <w:tcW w:w="1064" w:type="dxa"/>
            <w:tcBorders>
              <w:top w:val="nil"/>
              <w:left w:val="nil"/>
              <w:bottom w:val="nil"/>
              <w:right w:val="nil"/>
            </w:tcBorders>
            <w:vAlign w:val="center"/>
            <w:tcPrChange w:id="434" w:author="Johan Ehrlén" w:date="2016-01-20T10:30:00Z">
              <w:tcPr>
                <w:tcW w:w="1064" w:type="dxa"/>
                <w:tcBorders>
                  <w:top w:val="nil"/>
                  <w:left w:val="nil"/>
                  <w:bottom w:val="nil"/>
                  <w:right w:val="nil"/>
                </w:tcBorders>
                <w:vAlign w:val="center"/>
              </w:tcPr>
            </w:tcPrChange>
          </w:tcPr>
          <w:p w14:paraId="442FB95D"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0.16</w:t>
            </w:r>
          </w:p>
        </w:tc>
        <w:tc>
          <w:tcPr>
            <w:tcW w:w="236" w:type="dxa"/>
            <w:tcBorders>
              <w:top w:val="nil"/>
              <w:left w:val="nil"/>
              <w:bottom w:val="nil"/>
              <w:right w:val="nil"/>
            </w:tcBorders>
            <w:tcPrChange w:id="435" w:author="Johan Ehrlén" w:date="2016-01-20T10:30:00Z">
              <w:tcPr>
                <w:tcW w:w="236" w:type="dxa"/>
                <w:gridSpan w:val="2"/>
                <w:tcBorders>
                  <w:top w:val="nil"/>
                  <w:left w:val="nil"/>
                  <w:bottom w:val="nil"/>
                  <w:right w:val="nil"/>
                </w:tcBorders>
              </w:tcPr>
            </w:tcPrChange>
          </w:tcPr>
          <w:p w14:paraId="75E6FC99"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Change w:id="436" w:author="Johan Ehrlén" w:date="2016-01-20T10:30:00Z">
              <w:tcPr>
                <w:tcW w:w="1110" w:type="dxa"/>
                <w:gridSpan w:val="2"/>
                <w:tcBorders>
                  <w:top w:val="nil"/>
                  <w:left w:val="nil"/>
                  <w:bottom w:val="nil"/>
                  <w:right w:val="nil"/>
                </w:tcBorders>
                <w:vAlign w:val="center"/>
              </w:tcPr>
            </w:tcPrChange>
          </w:tcPr>
          <w:p w14:paraId="3975754A"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-0.27**</w:t>
            </w:r>
          </w:p>
        </w:tc>
        <w:tc>
          <w:tcPr>
            <w:tcW w:w="1134" w:type="dxa"/>
            <w:tcBorders>
              <w:top w:val="nil"/>
              <w:left w:val="nil"/>
              <w:bottom w:val="nil"/>
              <w:right w:val="nil"/>
            </w:tcBorders>
            <w:vAlign w:val="center"/>
            <w:tcPrChange w:id="437" w:author="Johan Ehrlén" w:date="2016-01-20T10:30:00Z">
              <w:tcPr>
                <w:tcW w:w="1134" w:type="dxa"/>
                <w:gridSpan w:val="3"/>
                <w:tcBorders>
                  <w:top w:val="nil"/>
                  <w:left w:val="nil"/>
                  <w:bottom w:val="nil"/>
                  <w:right w:val="nil"/>
                </w:tcBorders>
                <w:vAlign w:val="center"/>
              </w:tcPr>
            </w:tcPrChange>
          </w:tcPr>
          <w:p w14:paraId="6A216D86"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-0.40***</w:t>
            </w:r>
          </w:p>
        </w:tc>
      </w:tr>
      <w:tr w:rsidR="0018603A" w14:paraId="2DD20BBF" w14:textId="77777777" w:rsidTr="0018603A">
        <w:tblPrEx>
          <w:tblPrExChange w:id="438" w:author="Johan Ehrlén" w:date="2016-01-20T10:30:00Z">
            <w:tblPrEx>
              <w:tblW w:w="14565" w:type="dxa"/>
              <w:tblLayout w:type="fixed"/>
            </w:tblPrEx>
          </w:tblPrExChange>
        </w:tblPrEx>
        <w:tc>
          <w:tcPr>
            <w:tcW w:w="658" w:type="dxa"/>
            <w:tcBorders>
              <w:top w:val="nil"/>
              <w:left w:val="nil"/>
              <w:bottom w:val="nil"/>
              <w:right w:val="nil"/>
            </w:tcBorders>
            <w:vAlign w:val="center"/>
            <w:tcPrChange w:id="439" w:author="Johan Ehrlén" w:date="2016-01-20T10:30:00Z">
              <w:tcPr>
                <w:tcW w:w="624" w:type="dxa"/>
                <w:gridSpan w:val="2"/>
                <w:tcBorders>
                  <w:top w:val="nil"/>
                  <w:left w:val="nil"/>
                  <w:bottom w:val="nil"/>
                  <w:right w:val="nil"/>
                </w:tcBorders>
                <w:vAlign w:val="center"/>
              </w:tcPr>
            </w:tcPrChange>
          </w:tcPr>
          <w:p w14:paraId="31AC4240"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C</w:t>
            </w:r>
          </w:p>
        </w:tc>
        <w:tc>
          <w:tcPr>
            <w:tcW w:w="993" w:type="dxa"/>
            <w:tcBorders>
              <w:top w:val="nil"/>
              <w:left w:val="nil"/>
              <w:bottom w:val="nil"/>
              <w:right w:val="nil"/>
            </w:tcBorders>
            <w:vAlign w:val="center"/>
            <w:tcPrChange w:id="440" w:author="Johan Ehrlén" w:date="2016-01-20T10:30:00Z">
              <w:tcPr>
                <w:tcW w:w="993" w:type="dxa"/>
                <w:gridSpan w:val="2"/>
                <w:tcBorders>
                  <w:top w:val="nil"/>
                  <w:left w:val="nil"/>
                  <w:bottom w:val="nil"/>
                  <w:right w:val="nil"/>
                </w:tcBorders>
                <w:vAlign w:val="center"/>
              </w:tcPr>
            </w:tcPrChange>
          </w:tcPr>
          <w:p w14:paraId="387670DC"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0.07</w:t>
            </w:r>
          </w:p>
        </w:tc>
        <w:tc>
          <w:tcPr>
            <w:tcW w:w="850" w:type="dxa"/>
            <w:tcBorders>
              <w:top w:val="nil"/>
              <w:left w:val="nil"/>
              <w:bottom w:val="nil"/>
              <w:right w:val="nil"/>
            </w:tcBorders>
            <w:vAlign w:val="center"/>
            <w:tcPrChange w:id="441" w:author="Johan Ehrlén" w:date="2016-01-20T10:30:00Z">
              <w:tcPr>
                <w:tcW w:w="850" w:type="dxa"/>
                <w:tcBorders>
                  <w:top w:val="nil"/>
                  <w:left w:val="nil"/>
                  <w:bottom w:val="nil"/>
                  <w:right w:val="nil"/>
                </w:tcBorders>
                <w:vAlign w:val="center"/>
              </w:tcPr>
            </w:tcPrChange>
          </w:tcPr>
          <w:p w14:paraId="32D47912"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0.01</w:t>
            </w:r>
          </w:p>
        </w:tc>
        <w:tc>
          <w:tcPr>
            <w:tcW w:w="284" w:type="dxa"/>
            <w:tcBorders>
              <w:top w:val="nil"/>
              <w:left w:val="nil"/>
              <w:bottom w:val="nil"/>
              <w:right w:val="nil"/>
            </w:tcBorders>
            <w:tcPrChange w:id="442" w:author="Johan Ehrlén" w:date="2016-01-20T10:30:00Z">
              <w:tcPr>
                <w:tcW w:w="284" w:type="dxa"/>
                <w:gridSpan w:val="2"/>
                <w:tcBorders>
                  <w:top w:val="nil"/>
                  <w:left w:val="nil"/>
                  <w:bottom w:val="nil"/>
                  <w:right w:val="nil"/>
                </w:tcBorders>
              </w:tcPr>
            </w:tcPrChange>
          </w:tcPr>
          <w:p w14:paraId="1C357684"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Change w:id="443" w:author="Johan Ehrlén" w:date="2016-01-20T10:30:00Z">
              <w:tcPr>
                <w:tcW w:w="1134" w:type="dxa"/>
                <w:gridSpan w:val="2"/>
                <w:tcBorders>
                  <w:top w:val="nil"/>
                  <w:left w:val="nil"/>
                  <w:bottom w:val="nil"/>
                  <w:right w:val="nil"/>
                </w:tcBorders>
                <w:vAlign w:val="center"/>
              </w:tcPr>
            </w:tcPrChange>
          </w:tcPr>
          <w:p w14:paraId="4A106AA9"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0.25*</w:t>
            </w:r>
          </w:p>
        </w:tc>
        <w:tc>
          <w:tcPr>
            <w:tcW w:w="1134" w:type="dxa"/>
            <w:tcBorders>
              <w:top w:val="nil"/>
              <w:left w:val="nil"/>
              <w:bottom w:val="nil"/>
              <w:right w:val="nil"/>
            </w:tcBorders>
            <w:vAlign w:val="center"/>
            <w:tcPrChange w:id="444" w:author="Johan Ehrlén" w:date="2016-01-20T10:30:00Z">
              <w:tcPr>
                <w:tcW w:w="1134" w:type="dxa"/>
                <w:tcBorders>
                  <w:top w:val="nil"/>
                  <w:left w:val="nil"/>
                  <w:bottom w:val="nil"/>
                  <w:right w:val="nil"/>
                </w:tcBorders>
                <w:vAlign w:val="center"/>
              </w:tcPr>
            </w:tcPrChange>
          </w:tcPr>
          <w:p w14:paraId="72D8C4E3"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276" w:type="dxa"/>
            <w:tcBorders>
              <w:top w:val="nil"/>
              <w:left w:val="nil"/>
              <w:bottom w:val="nil"/>
              <w:right w:val="nil"/>
            </w:tcBorders>
            <w:tcPrChange w:id="445" w:author="Johan Ehrlén" w:date="2016-01-20T10:30:00Z">
              <w:tcPr>
                <w:tcW w:w="276" w:type="dxa"/>
                <w:gridSpan w:val="2"/>
                <w:tcBorders>
                  <w:top w:val="nil"/>
                  <w:left w:val="nil"/>
                  <w:bottom w:val="nil"/>
                  <w:right w:val="nil"/>
                </w:tcBorders>
              </w:tcPr>
            </w:tcPrChange>
          </w:tcPr>
          <w:p w14:paraId="01061D19"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Change w:id="446" w:author="Johan Ehrlén" w:date="2016-01-20T10:30:00Z">
              <w:tcPr>
                <w:tcW w:w="999" w:type="dxa"/>
                <w:gridSpan w:val="2"/>
                <w:tcBorders>
                  <w:top w:val="nil"/>
                  <w:left w:val="nil"/>
                  <w:bottom w:val="nil"/>
                  <w:right w:val="nil"/>
                </w:tcBorders>
                <w:vAlign w:val="center"/>
              </w:tcPr>
            </w:tcPrChange>
          </w:tcPr>
          <w:p w14:paraId="6296F975"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1134" w:type="dxa"/>
            <w:tcBorders>
              <w:top w:val="nil"/>
              <w:left w:val="nil"/>
              <w:bottom w:val="nil"/>
              <w:right w:val="nil"/>
            </w:tcBorders>
            <w:vAlign w:val="center"/>
            <w:tcPrChange w:id="447" w:author="Johan Ehrlén" w:date="2016-01-20T10:30:00Z">
              <w:tcPr>
                <w:tcW w:w="1134" w:type="dxa"/>
                <w:gridSpan w:val="3"/>
                <w:tcBorders>
                  <w:top w:val="nil"/>
                  <w:left w:val="nil"/>
                  <w:bottom w:val="nil"/>
                  <w:right w:val="nil"/>
                </w:tcBorders>
                <w:vAlign w:val="center"/>
              </w:tcPr>
            </w:tcPrChange>
          </w:tcPr>
          <w:p w14:paraId="54ECF23E"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284" w:type="dxa"/>
            <w:tcBorders>
              <w:top w:val="nil"/>
              <w:left w:val="nil"/>
              <w:bottom w:val="nil"/>
              <w:right w:val="nil"/>
            </w:tcBorders>
            <w:tcPrChange w:id="448" w:author="Johan Ehrlén" w:date="2016-01-20T10:30:00Z">
              <w:tcPr>
                <w:tcW w:w="284" w:type="dxa"/>
                <w:gridSpan w:val="2"/>
                <w:tcBorders>
                  <w:top w:val="nil"/>
                  <w:left w:val="nil"/>
                  <w:bottom w:val="nil"/>
                  <w:right w:val="nil"/>
                </w:tcBorders>
              </w:tcPr>
            </w:tcPrChange>
          </w:tcPr>
          <w:p w14:paraId="211619AE"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Change w:id="449" w:author="Johan Ehrlén" w:date="2016-01-20T10:30:00Z">
              <w:tcPr>
                <w:tcW w:w="992" w:type="dxa"/>
                <w:gridSpan w:val="2"/>
                <w:tcBorders>
                  <w:top w:val="nil"/>
                  <w:left w:val="nil"/>
                  <w:bottom w:val="nil"/>
                  <w:right w:val="nil"/>
                </w:tcBorders>
                <w:vAlign w:val="center"/>
              </w:tcPr>
            </w:tcPrChange>
          </w:tcPr>
          <w:p w14:paraId="67E3E3ED"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851" w:type="dxa"/>
            <w:tcBorders>
              <w:top w:val="nil"/>
              <w:left w:val="nil"/>
              <w:bottom w:val="nil"/>
              <w:right w:val="nil"/>
            </w:tcBorders>
            <w:vAlign w:val="center"/>
            <w:tcPrChange w:id="450" w:author="Johan Ehrlén" w:date="2016-01-20T10:30:00Z">
              <w:tcPr>
                <w:tcW w:w="851" w:type="dxa"/>
                <w:gridSpan w:val="2"/>
                <w:tcBorders>
                  <w:top w:val="nil"/>
                  <w:left w:val="nil"/>
                  <w:bottom w:val="nil"/>
                  <w:right w:val="nil"/>
                </w:tcBorders>
                <w:vAlign w:val="center"/>
              </w:tcPr>
            </w:tcPrChange>
          </w:tcPr>
          <w:p w14:paraId="2CABF263"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0.01</w:t>
            </w:r>
          </w:p>
        </w:tc>
        <w:tc>
          <w:tcPr>
            <w:tcW w:w="283" w:type="dxa"/>
            <w:tcBorders>
              <w:top w:val="nil"/>
              <w:left w:val="nil"/>
              <w:bottom w:val="nil"/>
              <w:right w:val="nil"/>
            </w:tcBorders>
            <w:tcPrChange w:id="451" w:author="Johan Ehrlén" w:date="2016-01-20T10:30:00Z">
              <w:tcPr>
                <w:tcW w:w="283" w:type="dxa"/>
                <w:gridSpan w:val="2"/>
                <w:tcBorders>
                  <w:top w:val="nil"/>
                  <w:left w:val="nil"/>
                  <w:bottom w:val="nil"/>
                  <w:right w:val="nil"/>
                </w:tcBorders>
              </w:tcPr>
            </w:tcPrChange>
          </w:tcPr>
          <w:p w14:paraId="5B7E7A08"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Change w:id="452" w:author="Johan Ehrlén" w:date="2016-01-20T10:30:00Z">
              <w:tcPr>
                <w:tcW w:w="1134" w:type="dxa"/>
                <w:tcBorders>
                  <w:top w:val="nil"/>
                  <w:left w:val="nil"/>
                  <w:bottom w:val="nil"/>
                  <w:right w:val="nil"/>
                </w:tcBorders>
                <w:vAlign w:val="center"/>
              </w:tcPr>
            </w:tcPrChange>
          </w:tcPr>
          <w:p w14:paraId="1E1C7C58"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0.28*</w:t>
            </w:r>
          </w:p>
        </w:tc>
        <w:tc>
          <w:tcPr>
            <w:tcW w:w="1064" w:type="dxa"/>
            <w:tcBorders>
              <w:top w:val="nil"/>
              <w:left w:val="nil"/>
              <w:bottom w:val="nil"/>
              <w:right w:val="nil"/>
            </w:tcBorders>
            <w:vAlign w:val="center"/>
            <w:tcPrChange w:id="453" w:author="Johan Ehrlén" w:date="2016-01-20T10:30:00Z">
              <w:tcPr>
                <w:tcW w:w="1064" w:type="dxa"/>
                <w:tcBorders>
                  <w:top w:val="nil"/>
                  <w:left w:val="nil"/>
                  <w:bottom w:val="nil"/>
                  <w:right w:val="nil"/>
                </w:tcBorders>
                <w:vAlign w:val="center"/>
              </w:tcPr>
            </w:tcPrChange>
          </w:tcPr>
          <w:p w14:paraId="45DB03FA"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0.17</w:t>
            </w:r>
          </w:p>
        </w:tc>
        <w:tc>
          <w:tcPr>
            <w:tcW w:w="236" w:type="dxa"/>
            <w:tcBorders>
              <w:top w:val="nil"/>
              <w:left w:val="nil"/>
              <w:bottom w:val="nil"/>
              <w:right w:val="nil"/>
            </w:tcBorders>
            <w:tcPrChange w:id="454" w:author="Johan Ehrlén" w:date="2016-01-20T10:30:00Z">
              <w:tcPr>
                <w:tcW w:w="236" w:type="dxa"/>
                <w:gridSpan w:val="2"/>
                <w:tcBorders>
                  <w:top w:val="nil"/>
                  <w:left w:val="nil"/>
                  <w:bottom w:val="nil"/>
                  <w:right w:val="nil"/>
                </w:tcBorders>
              </w:tcPr>
            </w:tcPrChange>
          </w:tcPr>
          <w:p w14:paraId="7E3456A6"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Change w:id="455" w:author="Johan Ehrlén" w:date="2016-01-20T10:30:00Z">
              <w:tcPr>
                <w:tcW w:w="1110" w:type="dxa"/>
                <w:gridSpan w:val="2"/>
                <w:tcBorders>
                  <w:top w:val="nil"/>
                  <w:left w:val="nil"/>
                  <w:bottom w:val="nil"/>
                  <w:right w:val="nil"/>
                </w:tcBorders>
                <w:vAlign w:val="center"/>
              </w:tcPr>
            </w:tcPrChange>
          </w:tcPr>
          <w:p w14:paraId="38ED0D6D"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1134" w:type="dxa"/>
            <w:tcBorders>
              <w:top w:val="nil"/>
              <w:left w:val="nil"/>
              <w:bottom w:val="nil"/>
              <w:right w:val="nil"/>
            </w:tcBorders>
            <w:vAlign w:val="center"/>
            <w:tcPrChange w:id="456" w:author="Johan Ehrlén" w:date="2016-01-20T10:30:00Z">
              <w:tcPr>
                <w:tcW w:w="1134" w:type="dxa"/>
                <w:gridSpan w:val="3"/>
                <w:tcBorders>
                  <w:top w:val="nil"/>
                  <w:left w:val="nil"/>
                  <w:bottom w:val="nil"/>
                  <w:right w:val="nil"/>
                </w:tcBorders>
                <w:vAlign w:val="center"/>
              </w:tcPr>
            </w:tcPrChange>
          </w:tcPr>
          <w:p w14:paraId="7928D075"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r>
      <w:tr w:rsidR="0018603A" w14:paraId="14C98E4F" w14:textId="77777777" w:rsidTr="0018603A">
        <w:tblPrEx>
          <w:tblPrExChange w:id="457" w:author="Johan Ehrlén" w:date="2016-01-20T10:30:00Z">
            <w:tblPrEx>
              <w:tblW w:w="14565" w:type="dxa"/>
              <w:tblLayout w:type="fixed"/>
            </w:tblPrEx>
          </w:tblPrExChange>
        </w:tblPrEx>
        <w:tc>
          <w:tcPr>
            <w:tcW w:w="658" w:type="dxa"/>
            <w:tcBorders>
              <w:top w:val="nil"/>
              <w:left w:val="nil"/>
              <w:bottom w:val="nil"/>
              <w:right w:val="nil"/>
            </w:tcBorders>
            <w:vAlign w:val="center"/>
            <w:tcPrChange w:id="458" w:author="Johan Ehrlén" w:date="2016-01-20T10:30:00Z">
              <w:tcPr>
                <w:tcW w:w="624" w:type="dxa"/>
                <w:gridSpan w:val="2"/>
                <w:tcBorders>
                  <w:top w:val="nil"/>
                  <w:left w:val="nil"/>
                  <w:bottom w:val="nil"/>
                  <w:right w:val="nil"/>
                </w:tcBorders>
                <w:vAlign w:val="center"/>
              </w:tcPr>
            </w:tcPrChange>
          </w:tcPr>
          <w:p w14:paraId="6E195FF2"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D</w:t>
            </w:r>
          </w:p>
        </w:tc>
        <w:tc>
          <w:tcPr>
            <w:tcW w:w="993" w:type="dxa"/>
            <w:tcBorders>
              <w:top w:val="nil"/>
              <w:left w:val="nil"/>
              <w:bottom w:val="nil"/>
              <w:right w:val="nil"/>
            </w:tcBorders>
            <w:vAlign w:val="center"/>
            <w:tcPrChange w:id="459" w:author="Johan Ehrlén" w:date="2016-01-20T10:30:00Z">
              <w:tcPr>
                <w:tcW w:w="993" w:type="dxa"/>
                <w:gridSpan w:val="2"/>
                <w:tcBorders>
                  <w:top w:val="nil"/>
                  <w:left w:val="nil"/>
                  <w:bottom w:val="nil"/>
                  <w:right w:val="nil"/>
                </w:tcBorders>
                <w:vAlign w:val="center"/>
              </w:tcPr>
            </w:tcPrChange>
          </w:tcPr>
          <w:p w14:paraId="5E82C4A4"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850" w:type="dxa"/>
            <w:tcBorders>
              <w:top w:val="nil"/>
              <w:left w:val="nil"/>
              <w:bottom w:val="nil"/>
              <w:right w:val="nil"/>
            </w:tcBorders>
            <w:vAlign w:val="center"/>
            <w:tcPrChange w:id="460" w:author="Johan Ehrlén" w:date="2016-01-20T10:30:00Z">
              <w:tcPr>
                <w:tcW w:w="850" w:type="dxa"/>
                <w:tcBorders>
                  <w:top w:val="nil"/>
                  <w:left w:val="nil"/>
                  <w:bottom w:val="nil"/>
                  <w:right w:val="nil"/>
                </w:tcBorders>
                <w:vAlign w:val="center"/>
              </w:tcPr>
            </w:tcPrChange>
          </w:tcPr>
          <w:p w14:paraId="59BEBFFD"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w:t>
            </w:r>
          </w:p>
        </w:tc>
        <w:tc>
          <w:tcPr>
            <w:tcW w:w="284" w:type="dxa"/>
            <w:tcBorders>
              <w:top w:val="nil"/>
              <w:left w:val="nil"/>
              <w:bottom w:val="nil"/>
              <w:right w:val="nil"/>
            </w:tcBorders>
            <w:tcPrChange w:id="461" w:author="Johan Ehrlén" w:date="2016-01-20T10:30:00Z">
              <w:tcPr>
                <w:tcW w:w="284" w:type="dxa"/>
                <w:gridSpan w:val="2"/>
                <w:tcBorders>
                  <w:top w:val="nil"/>
                  <w:left w:val="nil"/>
                  <w:bottom w:val="nil"/>
                  <w:right w:val="nil"/>
                </w:tcBorders>
              </w:tcPr>
            </w:tcPrChange>
          </w:tcPr>
          <w:p w14:paraId="05D822C8"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Change w:id="462" w:author="Johan Ehrlén" w:date="2016-01-20T10:30:00Z">
              <w:tcPr>
                <w:tcW w:w="1134" w:type="dxa"/>
                <w:gridSpan w:val="2"/>
                <w:tcBorders>
                  <w:top w:val="nil"/>
                  <w:left w:val="nil"/>
                  <w:bottom w:val="nil"/>
                  <w:right w:val="nil"/>
                </w:tcBorders>
                <w:vAlign w:val="center"/>
              </w:tcPr>
            </w:tcPrChange>
          </w:tcPr>
          <w:p w14:paraId="4FBB0C47"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1134" w:type="dxa"/>
            <w:tcBorders>
              <w:top w:val="nil"/>
              <w:left w:val="nil"/>
              <w:bottom w:val="nil"/>
              <w:right w:val="nil"/>
            </w:tcBorders>
            <w:vAlign w:val="center"/>
            <w:tcPrChange w:id="463" w:author="Johan Ehrlén" w:date="2016-01-20T10:30:00Z">
              <w:tcPr>
                <w:tcW w:w="1134" w:type="dxa"/>
                <w:tcBorders>
                  <w:top w:val="nil"/>
                  <w:left w:val="nil"/>
                  <w:bottom w:val="nil"/>
                  <w:right w:val="nil"/>
                </w:tcBorders>
                <w:vAlign w:val="center"/>
              </w:tcPr>
            </w:tcPrChange>
          </w:tcPr>
          <w:p w14:paraId="55D2CD6B"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0.22 </w:t>
            </w:r>
            <w:r>
              <w:rPr>
                <w:rFonts w:ascii="Times New Roman" w:hAnsi="Times New Roman" w:cs="Times New Roman"/>
                <w:sz w:val="18"/>
                <w:szCs w:val="18"/>
                <w:lang w:val="de-DE"/>
              </w:rPr>
              <w:t>•</w:t>
            </w:r>
          </w:p>
        </w:tc>
        <w:tc>
          <w:tcPr>
            <w:tcW w:w="276" w:type="dxa"/>
            <w:tcBorders>
              <w:top w:val="nil"/>
              <w:left w:val="nil"/>
              <w:bottom w:val="nil"/>
              <w:right w:val="nil"/>
            </w:tcBorders>
            <w:tcPrChange w:id="464" w:author="Johan Ehrlén" w:date="2016-01-20T10:30:00Z">
              <w:tcPr>
                <w:tcW w:w="276" w:type="dxa"/>
                <w:gridSpan w:val="2"/>
                <w:tcBorders>
                  <w:top w:val="nil"/>
                  <w:left w:val="nil"/>
                  <w:bottom w:val="nil"/>
                  <w:right w:val="nil"/>
                </w:tcBorders>
              </w:tcPr>
            </w:tcPrChange>
          </w:tcPr>
          <w:p w14:paraId="131F629B"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Change w:id="465" w:author="Johan Ehrlén" w:date="2016-01-20T10:30:00Z">
              <w:tcPr>
                <w:tcW w:w="999" w:type="dxa"/>
                <w:gridSpan w:val="2"/>
                <w:tcBorders>
                  <w:top w:val="nil"/>
                  <w:left w:val="nil"/>
                  <w:bottom w:val="nil"/>
                  <w:right w:val="nil"/>
                </w:tcBorders>
                <w:vAlign w:val="center"/>
              </w:tcPr>
            </w:tcPrChange>
          </w:tcPr>
          <w:p w14:paraId="36169AE4"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1134" w:type="dxa"/>
            <w:tcBorders>
              <w:top w:val="nil"/>
              <w:left w:val="nil"/>
              <w:bottom w:val="nil"/>
              <w:right w:val="nil"/>
            </w:tcBorders>
            <w:vAlign w:val="center"/>
            <w:tcPrChange w:id="466" w:author="Johan Ehrlén" w:date="2016-01-20T10:30:00Z">
              <w:tcPr>
                <w:tcW w:w="1134" w:type="dxa"/>
                <w:gridSpan w:val="3"/>
                <w:tcBorders>
                  <w:top w:val="nil"/>
                  <w:left w:val="nil"/>
                  <w:bottom w:val="nil"/>
                  <w:right w:val="nil"/>
                </w:tcBorders>
                <w:vAlign w:val="center"/>
              </w:tcPr>
            </w:tcPrChange>
          </w:tcPr>
          <w:p w14:paraId="1C40FAB7"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0.26*</w:t>
            </w:r>
          </w:p>
        </w:tc>
        <w:tc>
          <w:tcPr>
            <w:tcW w:w="284" w:type="dxa"/>
            <w:tcBorders>
              <w:top w:val="nil"/>
              <w:left w:val="nil"/>
              <w:bottom w:val="nil"/>
              <w:right w:val="nil"/>
            </w:tcBorders>
            <w:tcPrChange w:id="467" w:author="Johan Ehrlén" w:date="2016-01-20T10:30:00Z">
              <w:tcPr>
                <w:tcW w:w="284" w:type="dxa"/>
                <w:gridSpan w:val="2"/>
                <w:tcBorders>
                  <w:top w:val="nil"/>
                  <w:left w:val="nil"/>
                  <w:bottom w:val="nil"/>
                  <w:right w:val="nil"/>
                </w:tcBorders>
              </w:tcPr>
            </w:tcPrChange>
          </w:tcPr>
          <w:p w14:paraId="03DF08D0"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Change w:id="468" w:author="Johan Ehrlén" w:date="2016-01-20T10:30:00Z">
              <w:tcPr>
                <w:tcW w:w="992" w:type="dxa"/>
                <w:gridSpan w:val="2"/>
                <w:tcBorders>
                  <w:top w:val="nil"/>
                  <w:left w:val="nil"/>
                  <w:bottom w:val="nil"/>
                  <w:right w:val="nil"/>
                </w:tcBorders>
                <w:vAlign w:val="center"/>
              </w:tcPr>
            </w:tcPrChange>
          </w:tcPr>
          <w:p w14:paraId="1E61CE3C"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851" w:type="dxa"/>
            <w:tcBorders>
              <w:top w:val="nil"/>
              <w:left w:val="nil"/>
              <w:bottom w:val="nil"/>
              <w:right w:val="nil"/>
            </w:tcBorders>
            <w:vAlign w:val="center"/>
            <w:tcPrChange w:id="469" w:author="Johan Ehrlén" w:date="2016-01-20T10:30:00Z">
              <w:tcPr>
                <w:tcW w:w="851" w:type="dxa"/>
                <w:gridSpan w:val="2"/>
                <w:tcBorders>
                  <w:top w:val="nil"/>
                  <w:left w:val="nil"/>
                  <w:bottom w:val="nil"/>
                  <w:right w:val="nil"/>
                </w:tcBorders>
                <w:vAlign w:val="center"/>
              </w:tcPr>
            </w:tcPrChange>
          </w:tcPr>
          <w:p w14:paraId="29318FE4"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-0.02</w:t>
            </w:r>
          </w:p>
        </w:tc>
        <w:tc>
          <w:tcPr>
            <w:tcW w:w="283" w:type="dxa"/>
            <w:tcBorders>
              <w:top w:val="nil"/>
              <w:left w:val="nil"/>
              <w:bottom w:val="nil"/>
              <w:right w:val="nil"/>
            </w:tcBorders>
            <w:tcPrChange w:id="470" w:author="Johan Ehrlén" w:date="2016-01-20T10:30:00Z">
              <w:tcPr>
                <w:tcW w:w="283" w:type="dxa"/>
                <w:gridSpan w:val="2"/>
                <w:tcBorders>
                  <w:top w:val="nil"/>
                  <w:left w:val="nil"/>
                  <w:bottom w:val="nil"/>
                  <w:right w:val="nil"/>
                </w:tcBorders>
              </w:tcPr>
            </w:tcPrChange>
          </w:tcPr>
          <w:p w14:paraId="6D69EB3A"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Change w:id="471" w:author="Johan Ehrlén" w:date="2016-01-20T10:30:00Z">
              <w:tcPr>
                <w:tcW w:w="1134" w:type="dxa"/>
                <w:tcBorders>
                  <w:top w:val="nil"/>
                  <w:left w:val="nil"/>
                  <w:bottom w:val="nil"/>
                  <w:right w:val="nil"/>
                </w:tcBorders>
                <w:vAlign w:val="center"/>
              </w:tcPr>
            </w:tcPrChange>
          </w:tcPr>
          <w:p w14:paraId="13720244"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1064" w:type="dxa"/>
            <w:tcBorders>
              <w:top w:val="nil"/>
              <w:left w:val="nil"/>
              <w:bottom w:val="nil"/>
              <w:right w:val="nil"/>
            </w:tcBorders>
            <w:vAlign w:val="center"/>
            <w:tcPrChange w:id="472" w:author="Johan Ehrlén" w:date="2016-01-20T10:30:00Z">
              <w:tcPr>
                <w:tcW w:w="1064" w:type="dxa"/>
                <w:tcBorders>
                  <w:top w:val="nil"/>
                  <w:left w:val="nil"/>
                  <w:bottom w:val="nil"/>
                  <w:right w:val="nil"/>
                </w:tcBorders>
                <w:vAlign w:val="center"/>
              </w:tcPr>
            </w:tcPrChange>
          </w:tcPr>
          <w:p w14:paraId="17CD974A"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0.17</w:t>
            </w:r>
          </w:p>
        </w:tc>
        <w:tc>
          <w:tcPr>
            <w:tcW w:w="236" w:type="dxa"/>
            <w:tcBorders>
              <w:top w:val="nil"/>
              <w:left w:val="nil"/>
              <w:bottom w:val="nil"/>
              <w:right w:val="nil"/>
            </w:tcBorders>
            <w:tcPrChange w:id="473" w:author="Johan Ehrlén" w:date="2016-01-20T10:30:00Z">
              <w:tcPr>
                <w:tcW w:w="236" w:type="dxa"/>
                <w:gridSpan w:val="2"/>
                <w:tcBorders>
                  <w:top w:val="nil"/>
                  <w:left w:val="nil"/>
                  <w:bottom w:val="nil"/>
                  <w:right w:val="nil"/>
                </w:tcBorders>
              </w:tcPr>
            </w:tcPrChange>
          </w:tcPr>
          <w:p w14:paraId="4531A848"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Change w:id="474" w:author="Johan Ehrlén" w:date="2016-01-20T10:30:00Z">
              <w:tcPr>
                <w:tcW w:w="1110" w:type="dxa"/>
                <w:gridSpan w:val="2"/>
                <w:tcBorders>
                  <w:top w:val="nil"/>
                  <w:left w:val="nil"/>
                  <w:bottom w:val="nil"/>
                  <w:right w:val="nil"/>
                </w:tcBorders>
                <w:vAlign w:val="center"/>
              </w:tcPr>
            </w:tcPrChange>
          </w:tcPr>
          <w:p w14:paraId="1D11A70D"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1134" w:type="dxa"/>
            <w:tcBorders>
              <w:top w:val="nil"/>
              <w:left w:val="nil"/>
              <w:bottom w:val="nil"/>
              <w:right w:val="nil"/>
            </w:tcBorders>
            <w:vAlign w:val="center"/>
            <w:tcPrChange w:id="475" w:author="Johan Ehrlén" w:date="2016-01-20T10:30:00Z">
              <w:tcPr>
                <w:tcW w:w="1134" w:type="dxa"/>
                <w:gridSpan w:val="3"/>
                <w:tcBorders>
                  <w:top w:val="nil"/>
                  <w:left w:val="nil"/>
                  <w:bottom w:val="nil"/>
                  <w:right w:val="nil"/>
                </w:tcBorders>
                <w:vAlign w:val="center"/>
              </w:tcPr>
            </w:tcPrChange>
          </w:tcPr>
          <w:p w14:paraId="49426FD8"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0.13</w:t>
            </w:r>
          </w:p>
        </w:tc>
      </w:tr>
      <w:tr w:rsidR="0018603A" w14:paraId="0456D95D" w14:textId="77777777" w:rsidTr="0018603A">
        <w:tblPrEx>
          <w:tblPrExChange w:id="476" w:author="Johan Ehrlén" w:date="2016-01-20T10:30:00Z">
            <w:tblPrEx>
              <w:tblW w:w="14565" w:type="dxa"/>
              <w:tblLayout w:type="fixed"/>
            </w:tblPrEx>
          </w:tblPrExChange>
        </w:tblPrEx>
        <w:tc>
          <w:tcPr>
            <w:tcW w:w="658" w:type="dxa"/>
            <w:tcBorders>
              <w:top w:val="nil"/>
              <w:left w:val="nil"/>
              <w:bottom w:val="nil"/>
              <w:right w:val="nil"/>
            </w:tcBorders>
            <w:vAlign w:val="center"/>
            <w:tcPrChange w:id="477" w:author="Johan Ehrlén" w:date="2016-01-20T10:30:00Z">
              <w:tcPr>
                <w:tcW w:w="624" w:type="dxa"/>
                <w:gridSpan w:val="2"/>
                <w:tcBorders>
                  <w:top w:val="nil"/>
                  <w:left w:val="nil"/>
                  <w:bottom w:val="nil"/>
                  <w:right w:val="nil"/>
                </w:tcBorders>
                <w:vAlign w:val="center"/>
              </w:tcPr>
            </w:tcPrChange>
          </w:tcPr>
          <w:p w14:paraId="13652233"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E</w:t>
            </w:r>
          </w:p>
        </w:tc>
        <w:tc>
          <w:tcPr>
            <w:tcW w:w="993" w:type="dxa"/>
            <w:tcBorders>
              <w:top w:val="nil"/>
              <w:left w:val="nil"/>
              <w:bottom w:val="nil"/>
              <w:right w:val="nil"/>
            </w:tcBorders>
            <w:vAlign w:val="center"/>
            <w:tcPrChange w:id="478" w:author="Johan Ehrlén" w:date="2016-01-20T10:30:00Z">
              <w:tcPr>
                <w:tcW w:w="993" w:type="dxa"/>
                <w:gridSpan w:val="2"/>
                <w:tcBorders>
                  <w:top w:val="nil"/>
                  <w:left w:val="nil"/>
                  <w:bottom w:val="nil"/>
                  <w:right w:val="nil"/>
                </w:tcBorders>
                <w:vAlign w:val="center"/>
              </w:tcPr>
            </w:tcPrChange>
          </w:tcPr>
          <w:p w14:paraId="29DDCC88"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w:t>
            </w:r>
          </w:p>
        </w:tc>
        <w:tc>
          <w:tcPr>
            <w:tcW w:w="850" w:type="dxa"/>
            <w:tcBorders>
              <w:top w:val="nil"/>
              <w:left w:val="nil"/>
              <w:bottom w:val="nil"/>
              <w:right w:val="nil"/>
            </w:tcBorders>
            <w:vAlign w:val="center"/>
            <w:tcPrChange w:id="479" w:author="Johan Ehrlén" w:date="2016-01-20T10:30:00Z">
              <w:tcPr>
                <w:tcW w:w="850" w:type="dxa"/>
                <w:tcBorders>
                  <w:top w:val="nil"/>
                  <w:left w:val="nil"/>
                  <w:bottom w:val="nil"/>
                  <w:right w:val="nil"/>
                </w:tcBorders>
                <w:vAlign w:val="center"/>
              </w:tcPr>
            </w:tcPrChange>
          </w:tcPr>
          <w:p w14:paraId="3CFC3441"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284" w:type="dxa"/>
            <w:tcBorders>
              <w:top w:val="nil"/>
              <w:left w:val="nil"/>
              <w:bottom w:val="nil"/>
              <w:right w:val="nil"/>
            </w:tcBorders>
            <w:tcPrChange w:id="480" w:author="Johan Ehrlén" w:date="2016-01-20T10:30:00Z">
              <w:tcPr>
                <w:tcW w:w="284" w:type="dxa"/>
                <w:gridSpan w:val="2"/>
                <w:tcBorders>
                  <w:top w:val="nil"/>
                  <w:left w:val="nil"/>
                  <w:bottom w:val="nil"/>
                  <w:right w:val="nil"/>
                </w:tcBorders>
              </w:tcPr>
            </w:tcPrChange>
          </w:tcPr>
          <w:p w14:paraId="326D79F4"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Change w:id="481" w:author="Johan Ehrlén" w:date="2016-01-20T10:30:00Z">
              <w:tcPr>
                <w:tcW w:w="1134" w:type="dxa"/>
                <w:gridSpan w:val="2"/>
                <w:tcBorders>
                  <w:top w:val="nil"/>
                  <w:left w:val="nil"/>
                  <w:bottom w:val="nil"/>
                  <w:right w:val="nil"/>
                </w:tcBorders>
                <w:vAlign w:val="center"/>
              </w:tcPr>
            </w:tcPrChange>
          </w:tcPr>
          <w:p w14:paraId="2CEC6567"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0.30*</w:t>
            </w:r>
          </w:p>
        </w:tc>
        <w:tc>
          <w:tcPr>
            <w:tcW w:w="1134" w:type="dxa"/>
            <w:tcBorders>
              <w:top w:val="nil"/>
              <w:left w:val="nil"/>
              <w:bottom w:val="nil"/>
              <w:right w:val="nil"/>
            </w:tcBorders>
            <w:vAlign w:val="center"/>
            <w:tcPrChange w:id="482" w:author="Johan Ehrlén" w:date="2016-01-20T10:30:00Z">
              <w:tcPr>
                <w:tcW w:w="1134" w:type="dxa"/>
                <w:tcBorders>
                  <w:top w:val="nil"/>
                  <w:left w:val="nil"/>
                  <w:bottom w:val="nil"/>
                  <w:right w:val="nil"/>
                </w:tcBorders>
                <w:vAlign w:val="center"/>
              </w:tcPr>
            </w:tcPrChange>
          </w:tcPr>
          <w:p w14:paraId="03FAD925"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0.18 </w:t>
            </w:r>
            <w:r>
              <w:rPr>
                <w:rFonts w:ascii="Times New Roman" w:hAnsi="Times New Roman" w:cs="Times New Roman"/>
                <w:sz w:val="18"/>
                <w:szCs w:val="18"/>
                <w:lang w:val="de-DE"/>
              </w:rPr>
              <w:t>•</w:t>
            </w:r>
          </w:p>
        </w:tc>
        <w:tc>
          <w:tcPr>
            <w:tcW w:w="276" w:type="dxa"/>
            <w:tcBorders>
              <w:top w:val="nil"/>
              <w:left w:val="nil"/>
              <w:bottom w:val="nil"/>
              <w:right w:val="nil"/>
            </w:tcBorders>
            <w:tcPrChange w:id="483" w:author="Johan Ehrlén" w:date="2016-01-20T10:30:00Z">
              <w:tcPr>
                <w:tcW w:w="276" w:type="dxa"/>
                <w:gridSpan w:val="2"/>
                <w:tcBorders>
                  <w:top w:val="nil"/>
                  <w:left w:val="nil"/>
                  <w:bottom w:val="nil"/>
                  <w:right w:val="nil"/>
                </w:tcBorders>
              </w:tcPr>
            </w:tcPrChange>
          </w:tcPr>
          <w:p w14:paraId="496900CF"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Change w:id="484" w:author="Johan Ehrlén" w:date="2016-01-20T10:30:00Z">
              <w:tcPr>
                <w:tcW w:w="999" w:type="dxa"/>
                <w:gridSpan w:val="2"/>
                <w:tcBorders>
                  <w:top w:val="nil"/>
                  <w:left w:val="nil"/>
                  <w:bottom w:val="nil"/>
                  <w:right w:val="nil"/>
                </w:tcBorders>
                <w:vAlign w:val="center"/>
              </w:tcPr>
            </w:tcPrChange>
          </w:tcPr>
          <w:p w14:paraId="5C50F105"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-0.01</w:t>
            </w:r>
          </w:p>
        </w:tc>
        <w:tc>
          <w:tcPr>
            <w:tcW w:w="1134" w:type="dxa"/>
            <w:tcBorders>
              <w:top w:val="nil"/>
              <w:left w:val="nil"/>
              <w:bottom w:val="nil"/>
              <w:right w:val="nil"/>
            </w:tcBorders>
            <w:vAlign w:val="center"/>
            <w:tcPrChange w:id="485" w:author="Johan Ehrlén" w:date="2016-01-20T10:30:00Z">
              <w:tcPr>
                <w:tcW w:w="1134" w:type="dxa"/>
                <w:gridSpan w:val="3"/>
                <w:tcBorders>
                  <w:top w:val="nil"/>
                  <w:left w:val="nil"/>
                  <w:bottom w:val="nil"/>
                  <w:right w:val="nil"/>
                </w:tcBorders>
                <w:vAlign w:val="center"/>
              </w:tcPr>
            </w:tcPrChange>
          </w:tcPr>
          <w:p w14:paraId="283B3545"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-0.16</w:t>
            </w:r>
          </w:p>
        </w:tc>
        <w:tc>
          <w:tcPr>
            <w:tcW w:w="284" w:type="dxa"/>
            <w:tcBorders>
              <w:top w:val="nil"/>
              <w:left w:val="nil"/>
              <w:bottom w:val="nil"/>
              <w:right w:val="nil"/>
            </w:tcBorders>
            <w:tcPrChange w:id="486" w:author="Johan Ehrlén" w:date="2016-01-20T10:30:00Z">
              <w:tcPr>
                <w:tcW w:w="284" w:type="dxa"/>
                <w:gridSpan w:val="2"/>
                <w:tcBorders>
                  <w:top w:val="nil"/>
                  <w:left w:val="nil"/>
                  <w:bottom w:val="nil"/>
                  <w:right w:val="nil"/>
                </w:tcBorders>
              </w:tcPr>
            </w:tcPrChange>
          </w:tcPr>
          <w:p w14:paraId="0277537D"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Change w:id="487" w:author="Johan Ehrlén" w:date="2016-01-20T10:30:00Z">
              <w:tcPr>
                <w:tcW w:w="992" w:type="dxa"/>
                <w:gridSpan w:val="2"/>
                <w:tcBorders>
                  <w:top w:val="nil"/>
                  <w:left w:val="nil"/>
                  <w:bottom w:val="nil"/>
                  <w:right w:val="nil"/>
                </w:tcBorders>
                <w:vAlign w:val="center"/>
              </w:tcPr>
            </w:tcPrChange>
          </w:tcPr>
          <w:p w14:paraId="36CA9776"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-0.13</w:t>
            </w:r>
          </w:p>
        </w:tc>
        <w:tc>
          <w:tcPr>
            <w:tcW w:w="851" w:type="dxa"/>
            <w:tcBorders>
              <w:top w:val="nil"/>
              <w:left w:val="nil"/>
              <w:bottom w:val="nil"/>
              <w:right w:val="nil"/>
            </w:tcBorders>
            <w:vAlign w:val="center"/>
            <w:tcPrChange w:id="488" w:author="Johan Ehrlén" w:date="2016-01-20T10:30:00Z">
              <w:tcPr>
                <w:tcW w:w="851" w:type="dxa"/>
                <w:gridSpan w:val="2"/>
                <w:tcBorders>
                  <w:top w:val="nil"/>
                  <w:left w:val="nil"/>
                  <w:bottom w:val="nil"/>
                  <w:right w:val="nil"/>
                </w:tcBorders>
                <w:vAlign w:val="center"/>
              </w:tcPr>
            </w:tcPrChange>
          </w:tcPr>
          <w:p w14:paraId="1521546D"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-0.09</w:t>
            </w:r>
          </w:p>
        </w:tc>
        <w:tc>
          <w:tcPr>
            <w:tcW w:w="283" w:type="dxa"/>
            <w:tcBorders>
              <w:top w:val="nil"/>
              <w:left w:val="nil"/>
              <w:bottom w:val="nil"/>
              <w:right w:val="nil"/>
            </w:tcBorders>
            <w:tcPrChange w:id="489" w:author="Johan Ehrlén" w:date="2016-01-20T10:30:00Z">
              <w:tcPr>
                <w:tcW w:w="283" w:type="dxa"/>
                <w:gridSpan w:val="2"/>
                <w:tcBorders>
                  <w:top w:val="nil"/>
                  <w:left w:val="nil"/>
                  <w:bottom w:val="nil"/>
                  <w:right w:val="nil"/>
                </w:tcBorders>
              </w:tcPr>
            </w:tcPrChange>
          </w:tcPr>
          <w:p w14:paraId="3AB099D0"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Change w:id="490" w:author="Johan Ehrlén" w:date="2016-01-20T10:30:00Z">
              <w:tcPr>
                <w:tcW w:w="1134" w:type="dxa"/>
                <w:tcBorders>
                  <w:top w:val="nil"/>
                  <w:left w:val="nil"/>
                  <w:bottom w:val="nil"/>
                  <w:right w:val="nil"/>
                </w:tcBorders>
                <w:vAlign w:val="center"/>
              </w:tcPr>
            </w:tcPrChange>
          </w:tcPr>
          <w:p w14:paraId="24098D97"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1064" w:type="dxa"/>
            <w:tcBorders>
              <w:top w:val="nil"/>
              <w:left w:val="nil"/>
              <w:bottom w:val="nil"/>
              <w:right w:val="nil"/>
            </w:tcBorders>
            <w:vAlign w:val="center"/>
            <w:tcPrChange w:id="491" w:author="Johan Ehrlén" w:date="2016-01-20T10:30:00Z">
              <w:tcPr>
                <w:tcW w:w="1064" w:type="dxa"/>
                <w:tcBorders>
                  <w:top w:val="nil"/>
                  <w:left w:val="nil"/>
                  <w:bottom w:val="nil"/>
                  <w:right w:val="nil"/>
                </w:tcBorders>
                <w:vAlign w:val="center"/>
              </w:tcPr>
            </w:tcPrChange>
          </w:tcPr>
          <w:p w14:paraId="1D89A935"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0.18 </w:t>
            </w:r>
            <w:r>
              <w:rPr>
                <w:rFonts w:ascii="Times New Roman" w:hAnsi="Times New Roman" w:cs="Times New Roman"/>
                <w:sz w:val="18"/>
                <w:szCs w:val="18"/>
                <w:lang w:val="de-DE"/>
              </w:rPr>
              <w:t>•</w:t>
            </w:r>
          </w:p>
        </w:tc>
        <w:tc>
          <w:tcPr>
            <w:tcW w:w="236" w:type="dxa"/>
            <w:tcBorders>
              <w:top w:val="nil"/>
              <w:left w:val="nil"/>
              <w:bottom w:val="nil"/>
              <w:right w:val="nil"/>
            </w:tcBorders>
            <w:tcPrChange w:id="492" w:author="Johan Ehrlén" w:date="2016-01-20T10:30:00Z">
              <w:tcPr>
                <w:tcW w:w="236" w:type="dxa"/>
                <w:gridSpan w:val="2"/>
                <w:tcBorders>
                  <w:top w:val="nil"/>
                  <w:left w:val="nil"/>
                  <w:bottom w:val="nil"/>
                  <w:right w:val="nil"/>
                </w:tcBorders>
              </w:tcPr>
            </w:tcPrChange>
          </w:tcPr>
          <w:p w14:paraId="452D1771"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Change w:id="493" w:author="Johan Ehrlén" w:date="2016-01-20T10:30:00Z">
              <w:tcPr>
                <w:tcW w:w="1110" w:type="dxa"/>
                <w:gridSpan w:val="2"/>
                <w:tcBorders>
                  <w:top w:val="nil"/>
                  <w:left w:val="nil"/>
                  <w:bottom w:val="nil"/>
                  <w:right w:val="nil"/>
                </w:tcBorders>
                <w:vAlign w:val="center"/>
              </w:tcPr>
            </w:tcPrChange>
          </w:tcPr>
          <w:p w14:paraId="6DE924F0"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-0.15 </w:t>
            </w:r>
            <w:r>
              <w:rPr>
                <w:rFonts w:ascii="Times New Roman" w:hAnsi="Times New Roman" w:cs="Times New Roman"/>
                <w:sz w:val="18"/>
                <w:szCs w:val="18"/>
                <w:lang w:val="de-DE"/>
              </w:rPr>
              <w:t>•</w:t>
            </w:r>
          </w:p>
        </w:tc>
        <w:tc>
          <w:tcPr>
            <w:tcW w:w="1134" w:type="dxa"/>
            <w:tcBorders>
              <w:top w:val="nil"/>
              <w:left w:val="nil"/>
              <w:bottom w:val="nil"/>
              <w:right w:val="nil"/>
            </w:tcBorders>
            <w:vAlign w:val="center"/>
            <w:tcPrChange w:id="494" w:author="Johan Ehrlén" w:date="2016-01-20T10:30:00Z">
              <w:tcPr>
                <w:tcW w:w="1134" w:type="dxa"/>
                <w:gridSpan w:val="3"/>
                <w:tcBorders>
                  <w:top w:val="nil"/>
                  <w:left w:val="nil"/>
                  <w:bottom w:val="nil"/>
                  <w:right w:val="nil"/>
                </w:tcBorders>
                <w:vAlign w:val="center"/>
              </w:tcPr>
            </w:tcPrChange>
          </w:tcPr>
          <w:p w14:paraId="243AF1B1"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-0.22*</w:t>
            </w:r>
          </w:p>
        </w:tc>
      </w:tr>
      <w:tr w:rsidR="0018603A" w14:paraId="7BF98A85" w14:textId="77777777" w:rsidTr="0018603A">
        <w:tblPrEx>
          <w:tblPrExChange w:id="495" w:author="Johan Ehrlén" w:date="2016-01-20T10:30:00Z">
            <w:tblPrEx>
              <w:tblW w:w="14565" w:type="dxa"/>
              <w:tblLayout w:type="fixed"/>
            </w:tblPrEx>
          </w:tblPrExChange>
        </w:tblPrEx>
        <w:tc>
          <w:tcPr>
            <w:tcW w:w="658" w:type="dxa"/>
            <w:tcBorders>
              <w:top w:val="nil"/>
              <w:left w:val="nil"/>
              <w:bottom w:val="nil"/>
              <w:right w:val="nil"/>
            </w:tcBorders>
            <w:vAlign w:val="center"/>
            <w:tcPrChange w:id="496" w:author="Johan Ehrlén" w:date="2016-01-20T10:30:00Z">
              <w:tcPr>
                <w:tcW w:w="624" w:type="dxa"/>
                <w:gridSpan w:val="2"/>
                <w:tcBorders>
                  <w:top w:val="nil"/>
                  <w:left w:val="nil"/>
                  <w:bottom w:val="nil"/>
                  <w:right w:val="nil"/>
                </w:tcBorders>
                <w:vAlign w:val="center"/>
              </w:tcPr>
            </w:tcPrChange>
          </w:tcPr>
          <w:p w14:paraId="12DD71E5"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F</w:t>
            </w:r>
          </w:p>
        </w:tc>
        <w:tc>
          <w:tcPr>
            <w:tcW w:w="993" w:type="dxa"/>
            <w:tcBorders>
              <w:top w:val="nil"/>
              <w:left w:val="nil"/>
              <w:bottom w:val="nil"/>
              <w:right w:val="nil"/>
            </w:tcBorders>
            <w:vAlign w:val="center"/>
            <w:tcPrChange w:id="497" w:author="Johan Ehrlén" w:date="2016-01-20T10:30:00Z">
              <w:tcPr>
                <w:tcW w:w="993" w:type="dxa"/>
                <w:gridSpan w:val="2"/>
                <w:tcBorders>
                  <w:top w:val="nil"/>
                  <w:left w:val="nil"/>
                  <w:bottom w:val="nil"/>
                  <w:right w:val="nil"/>
                </w:tcBorders>
                <w:vAlign w:val="center"/>
              </w:tcPr>
            </w:tcPrChange>
          </w:tcPr>
          <w:p w14:paraId="54671F01"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-0.11</w:t>
            </w:r>
          </w:p>
        </w:tc>
        <w:tc>
          <w:tcPr>
            <w:tcW w:w="850" w:type="dxa"/>
            <w:tcBorders>
              <w:top w:val="nil"/>
              <w:left w:val="nil"/>
              <w:bottom w:val="nil"/>
              <w:right w:val="nil"/>
            </w:tcBorders>
            <w:vAlign w:val="center"/>
            <w:tcPrChange w:id="498" w:author="Johan Ehrlén" w:date="2016-01-20T10:30:00Z">
              <w:tcPr>
                <w:tcW w:w="850" w:type="dxa"/>
                <w:tcBorders>
                  <w:top w:val="nil"/>
                  <w:left w:val="nil"/>
                  <w:bottom w:val="nil"/>
                  <w:right w:val="nil"/>
                </w:tcBorders>
                <w:vAlign w:val="center"/>
              </w:tcPr>
            </w:tcPrChange>
          </w:tcPr>
          <w:p w14:paraId="131D47C7"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-0.09</w:t>
            </w:r>
          </w:p>
        </w:tc>
        <w:tc>
          <w:tcPr>
            <w:tcW w:w="284" w:type="dxa"/>
            <w:tcBorders>
              <w:top w:val="nil"/>
              <w:left w:val="nil"/>
              <w:bottom w:val="nil"/>
              <w:right w:val="nil"/>
            </w:tcBorders>
            <w:tcPrChange w:id="499" w:author="Johan Ehrlén" w:date="2016-01-20T10:30:00Z">
              <w:tcPr>
                <w:tcW w:w="284" w:type="dxa"/>
                <w:gridSpan w:val="2"/>
                <w:tcBorders>
                  <w:top w:val="nil"/>
                  <w:left w:val="nil"/>
                  <w:bottom w:val="nil"/>
                  <w:right w:val="nil"/>
                </w:tcBorders>
              </w:tcPr>
            </w:tcPrChange>
          </w:tcPr>
          <w:p w14:paraId="65574BAC"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Change w:id="500" w:author="Johan Ehrlén" w:date="2016-01-20T10:30:00Z">
              <w:tcPr>
                <w:tcW w:w="1134" w:type="dxa"/>
                <w:gridSpan w:val="2"/>
                <w:tcBorders>
                  <w:top w:val="nil"/>
                  <w:left w:val="nil"/>
                  <w:bottom w:val="nil"/>
                  <w:right w:val="nil"/>
                </w:tcBorders>
                <w:vAlign w:val="center"/>
              </w:tcPr>
            </w:tcPrChange>
          </w:tcPr>
          <w:p w14:paraId="60FEF008"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0.21*</w:t>
            </w:r>
          </w:p>
        </w:tc>
        <w:tc>
          <w:tcPr>
            <w:tcW w:w="1134" w:type="dxa"/>
            <w:tcBorders>
              <w:top w:val="nil"/>
              <w:left w:val="nil"/>
              <w:bottom w:val="nil"/>
              <w:right w:val="nil"/>
            </w:tcBorders>
            <w:vAlign w:val="center"/>
            <w:tcPrChange w:id="501" w:author="Johan Ehrlén" w:date="2016-01-20T10:30:00Z">
              <w:tcPr>
                <w:tcW w:w="1134" w:type="dxa"/>
                <w:tcBorders>
                  <w:top w:val="nil"/>
                  <w:left w:val="nil"/>
                  <w:bottom w:val="nil"/>
                  <w:right w:val="nil"/>
                </w:tcBorders>
                <w:vAlign w:val="center"/>
              </w:tcPr>
            </w:tcPrChange>
          </w:tcPr>
          <w:p w14:paraId="2F4B47FC"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0.19</w:t>
            </w:r>
          </w:p>
        </w:tc>
        <w:tc>
          <w:tcPr>
            <w:tcW w:w="276" w:type="dxa"/>
            <w:tcBorders>
              <w:top w:val="nil"/>
              <w:left w:val="nil"/>
              <w:bottom w:val="nil"/>
              <w:right w:val="nil"/>
            </w:tcBorders>
            <w:tcPrChange w:id="502" w:author="Johan Ehrlén" w:date="2016-01-20T10:30:00Z">
              <w:tcPr>
                <w:tcW w:w="276" w:type="dxa"/>
                <w:gridSpan w:val="2"/>
                <w:tcBorders>
                  <w:top w:val="nil"/>
                  <w:left w:val="nil"/>
                  <w:bottom w:val="nil"/>
                  <w:right w:val="nil"/>
                </w:tcBorders>
              </w:tcPr>
            </w:tcPrChange>
          </w:tcPr>
          <w:p w14:paraId="761569A8"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Change w:id="503" w:author="Johan Ehrlén" w:date="2016-01-20T10:30:00Z">
              <w:tcPr>
                <w:tcW w:w="999" w:type="dxa"/>
                <w:gridSpan w:val="2"/>
                <w:tcBorders>
                  <w:top w:val="nil"/>
                  <w:left w:val="nil"/>
                  <w:bottom w:val="nil"/>
                  <w:right w:val="nil"/>
                </w:tcBorders>
                <w:vAlign w:val="center"/>
              </w:tcPr>
            </w:tcPrChange>
          </w:tcPr>
          <w:p w14:paraId="2E834D71" w14:textId="77777777" w:rsidR="00E131A7" w:rsidRDefault="00E131A7">
            <w:pPr>
              <w:tabs>
                <w:tab w:val="decimal" w:pos="586"/>
              </w:tabs>
              <w:spacing w:after="0" w:line="240" w:lineRule="auto"/>
              <w:rPr>
                <w:rFonts w:ascii="Times New Roman" w:hAnsi="Times New Roman" w:cs="Times New Roman"/>
                <w:sz w:val="24"/>
                <w:szCs w:val="24"/>
                <w:vertAlign w:val="superscript"/>
                <w:lang w:val="de-DE"/>
              </w:rPr>
            </w:pPr>
            <w:r>
              <w:rPr>
                <w:rFonts w:ascii="Times New Roman" w:hAnsi="Times New Roman" w:cs="Times New Roman"/>
                <w:sz w:val="24"/>
                <w:szCs w:val="24"/>
                <w:lang w:val="de-DE"/>
              </w:rPr>
              <w:t xml:space="preserve">-0.21 </w:t>
            </w:r>
            <w:r>
              <w:rPr>
                <w:rFonts w:ascii="Times New Roman" w:hAnsi="Times New Roman" w:cs="Times New Roman"/>
                <w:sz w:val="18"/>
                <w:szCs w:val="18"/>
                <w:lang w:val="de-DE"/>
              </w:rPr>
              <w:t>•</w:t>
            </w:r>
          </w:p>
        </w:tc>
        <w:tc>
          <w:tcPr>
            <w:tcW w:w="1134" w:type="dxa"/>
            <w:tcBorders>
              <w:top w:val="nil"/>
              <w:left w:val="nil"/>
              <w:bottom w:val="nil"/>
              <w:right w:val="nil"/>
            </w:tcBorders>
            <w:vAlign w:val="center"/>
            <w:tcPrChange w:id="504" w:author="Johan Ehrlén" w:date="2016-01-20T10:30:00Z">
              <w:tcPr>
                <w:tcW w:w="1134" w:type="dxa"/>
                <w:gridSpan w:val="3"/>
                <w:tcBorders>
                  <w:top w:val="nil"/>
                  <w:left w:val="nil"/>
                  <w:bottom w:val="nil"/>
                  <w:right w:val="nil"/>
                </w:tcBorders>
                <w:vAlign w:val="center"/>
              </w:tcPr>
            </w:tcPrChange>
          </w:tcPr>
          <w:p w14:paraId="7E3EA1D1"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-0.26*</w:t>
            </w:r>
          </w:p>
        </w:tc>
        <w:tc>
          <w:tcPr>
            <w:tcW w:w="284" w:type="dxa"/>
            <w:tcBorders>
              <w:top w:val="nil"/>
              <w:left w:val="nil"/>
              <w:bottom w:val="nil"/>
              <w:right w:val="nil"/>
            </w:tcBorders>
            <w:tcPrChange w:id="505" w:author="Johan Ehrlén" w:date="2016-01-20T10:30:00Z">
              <w:tcPr>
                <w:tcW w:w="284" w:type="dxa"/>
                <w:gridSpan w:val="2"/>
                <w:tcBorders>
                  <w:top w:val="nil"/>
                  <w:left w:val="nil"/>
                  <w:bottom w:val="nil"/>
                  <w:right w:val="nil"/>
                </w:tcBorders>
              </w:tcPr>
            </w:tcPrChange>
          </w:tcPr>
          <w:p w14:paraId="43D2D0DA"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Change w:id="506" w:author="Johan Ehrlén" w:date="2016-01-20T10:30:00Z">
              <w:tcPr>
                <w:tcW w:w="992" w:type="dxa"/>
                <w:gridSpan w:val="2"/>
                <w:tcBorders>
                  <w:top w:val="nil"/>
                  <w:left w:val="nil"/>
                  <w:bottom w:val="nil"/>
                  <w:right w:val="nil"/>
                </w:tcBorders>
                <w:vAlign w:val="center"/>
              </w:tcPr>
            </w:tcPrChange>
          </w:tcPr>
          <w:p w14:paraId="09A313D7"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-0.05</w:t>
            </w:r>
          </w:p>
        </w:tc>
        <w:tc>
          <w:tcPr>
            <w:tcW w:w="851" w:type="dxa"/>
            <w:tcBorders>
              <w:top w:val="nil"/>
              <w:left w:val="nil"/>
              <w:bottom w:val="nil"/>
              <w:right w:val="nil"/>
            </w:tcBorders>
            <w:vAlign w:val="center"/>
            <w:tcPrChange w:id="507" w:author="Johan Ehrlén" w:date="2016-01-20T10:30:00Z">
              <w:tcPr>
                <w:tcW w:w="851" w:type="dxa"/>
                <w:gridSpan w:val="2"/>
                <w:tcBorders>
                  <w:top w:val="nil"/>
                  <w:left w:val="nil"/>
                  <w:bottom w:val="nil"/>
                  <w:right w:val="nil"/>
                </w:tcBorders>
                <w:vAlign w:val="center"/>
              </w:tcPr>
            </w:tcPrChange>
          </w:tcPr>
          <w:p w14:paraId="503CCE03"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283" w:type="dxa"/>
            <w:tcBorders>
              <w:top w:val="nil"/>
              <w:left w:val="nil"/>
              <w:bottom w:val="nil"/>
              <w:right w:val="nil"/>
            </w:tcBorders>
            <w:tcPrChange w:id="508" w:author="Johan Ehrlén" w:date="2016-01-20T10:30:00Z">
              <w:tcPr>
                <w:tcW w:w="283" w:type="dxa"/>
                <w:gridSpan w:val="2"/>
                <w:tcBorders>
                  <w:top w:val="nil"/>
                  <w:left w:val="nil"/>
                  <w:bottom w:val="nil"/>
                  <w:right w:val="nil"/>
                </w:tcBorders>
              </w:tcPr>
            </w:tcPrChange>
          </w:tcPr>
          <w:p w14:paraId="47B817B1"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Change w:id="509" w:author="Johan Ehrlén" w:date="2016-01-20T10:30:00Z">
              <w:tcPr>
                <w:tcW w:w="1134" w:type="dxa"/>
                <w:tcBorders>
                  <w:top w:val="nil"/>
                  <w:left w:val="nil"/>
                  <w:bottom w:val="nil"/>
                  <w:right w:val="nil"/>
                </w:tcBorders>
                <w:vAlign w:val="center"/>
              </w:tcPr>
            </w:tcPrChange>
          </w:tcPr>
          <w:p w14:paraId="7C71A987"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0.23*</w:t>
            </w:r>
          </w:p>
        </w:tc>
        <w:tc>
          <w:tcPr>
            <w:tcW w:w="1064" w:type="dxa"/>
            <w:tcBorders>
              <w:top w:val="nil"/>
              <w:left w:val="nil"/>
              <w:bottom w:val="nil"/>
              <w:right w:val="nil"/>
            </w:tcBorders>
            <w:vAlign w:val="center"/>
            <w:tcPrChange w:id="510" w:author="Johan Ehrlén" w:date="2016-01-20T10:30:00Z">
              <w:tcPr>
                <w:tcW w:w="1064" w:type="dxa"/>
                <w:tcBorders>
                  <w:top w:val="nil"/>
                  <w:left w:val="nil"/>
                  <w:bottom w:val="nil"/>
                  <w:right w:val="nil"/>
                </w:tcBorders>
                <w:vAlign w:val="center"/>
              </w:tcPr>
            </w:tcPrChange>
          </w:tcPr>
          <w:p w14:paraId="2F81A425"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0.17 </w:t>
            </w:r>
            <w:r>
              <w:rPr>
                <w:rFonts w:ascii="Times New Roman" w:hAnsi="Times New Roman" w:cs="Times New Roman"/>
                <w:sz w:val="18"/>
                <w:szCs w:val="18"/>
                <w:lang w:val="de-DE"/>
              </w:rPr>
              <w:t>•</w:t>
            </w:r>
          </w:p>
        </w:tc>
        <w:tc>
          <w:tcPr>
            <w:tcW w:w="236" w:type="dxa"/>
            <w:tcBorders>
              <w:top w:val="nil"/>
              <w:left w:val="nil"/>
              <w:bottom w:val="nil"/>
              <w:right w:val="nil"/>
            </w:tcBorders>
            <w:tcPrChange w:id="511" w:author="Johan Ehrlén" w:date="2016-01-20T10:30:00Z">
              <w:tcPr>
                <w:tcW w:w="236" w:type="dxa"/>
                <w:gridSpan w:val="2"/>
                <w:tcBorders>
                  <w:top w:val="nil"/>
                  <w:left w:val="nil"/>
                  <w:bottom w:val="nil"/>
                  <w:right w:val="nil"/>
                </w:tcBorders>
              </w:tcPr>
            </w:tcPrChange>
          </w:tcPr>
          <w:p w14:paraId="1B82DBE9"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Change w:id="512" w:author="Johan Ehrlén" w:date="2016-01-20T10:30:00Z">
              <w:tcPr>
                <w:tcW w:w="1110" w:type="dxa"/>
                <w:gridSpan w:val="2"/>
                <w:tcBorders>
                  <w:top w:val="nil"/>
                  <w:left w:val="nil"/>
                  <w:bottom w:val="nil"/>
                  <w:right w:val="nil"/>
                </w:tcBorders>
                <w:vAlign w:val="center"/>
              </w:tcPr>
            </w:tcPrChange>
          </w:tcPr>
          <w:p w14:paraId="063B4387"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-0.49***</w:t>
            </w:r>
          </w:p>
        </w:tc>
        <w:tc>
          <w:tcPr>
            <w:tcW w:w="1134" w:type="dxa"/>
            <w:tcBorders>
              <w:top w:val="nil"/>
              <w:left w:val="nil"/>
              <w:bottom w:val="nil"/>
              <w:right w:val="nil"/>
            </w:tcBorders>
            <w:vAlign w:val="center"/>
            <w:tcPrChange w:id="513" w:author="Johan Ehrlén" w:date="2016-01-20T10:30:00Z">
              <w:tcPr>
                <w:tcW w:w="1134" w:type="dxa"/>
                <w:gridSpan w:val="3"/>
                <w:tcBorders>
                  <w:top w:val="nil"/>
                  <w:left w:val="nil"/>
                  <w:bottom w:val="nil"/>
                  <w:right w:val="nil"/>
                </w:tcBorders>
                <w:vAlign w:val="center"/>
              </w:tcPr>
            </w:tcPrChange>
          </w:tcPr>
          <w:p w14:paraId="2A9A4944"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-0.23 </w:t>
            </w:r>
            <w:r>
              <w:rPr>
                <w:rFonts w:ascii="Times New Roman" w:hAnsi="Times New Roman" w:cs="Times New Roman"/>
                <w:sz w:val="18"/>
                <w:szCs w:val="18"/>
                <w:lang w:val="de-DE"/>
              </w:rPr>
              <w:t>•</w:t>
            </w:r>
          </w:p>
        </w:tc>
      </w:tr>
      <w:tr w:rsidR="0018603A" w14:paraId="0F7D047B" w14:textId="77777777" w:rsidTr="0018603A">
        <w:tblPrEx>
          <w:tblPrExChange w:id="514" w:author="Johan Ehrlén" w:date="2016-01-20T10:30:00Z">
            <w:tblPrEx>
              <w:tblW w:w="14565" w:type="dxa"/>
              <w:tblLayout w:type="fixed"/>
            </w:tblPrEx>
          </w:tblPrExChange>
        </w:tblPrEx>
        <w:tc>
          <w:tcPr>
            <w:tcW w:w="658" w:type="dxa"/>
            <w:tcBorders>
              <w:top w:val="nil"/>
              <w:left w:val="nil"/>
              <w:bottom w:val="nil"/>
              <w:right w:val="nil"/>
            </w:tcBorders>
            <w:vAlign w:val="center"/>
            <w:tcPrChange w:id="515" w:author="Johan Ehrlén" w:date="2016-01-20T10:30:00Z">
              <w:tcPr>
                <w:tcW w:w="624" w:type="dxa"/>
                <w:gridSpan w:val="2"/>
                <w:tcBorders>
                  <w:top w:val="nil"/>
                  <w:left w:val="nil"/>
                  <w:bottom w:val="nil"/>
                  <w:right w:val="nil"/>
                </w:tcBorders>
                <w:vAlign w:val="center"/>
              </w:tcPr>
            </w:tcPrChange>
          </w:tcPr>
          <w:p w14:paraId="2F4401D6"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G</w:t>
            </w:r>
          </w:p>
        </w:tc>
        <w:tc>
          <w:tcPr>
            <w:tcW w:w="993" w:type="dxa"/>
            <w:tcBorders>
              <w:top w:val="nil"/>
              <w:left w:val="nil"/>
              <w:bottom w:val="nil"/>
              <w:right w:val="nil"/>
            </w:tcBorders>
            <w:vAlign w:val="center"/>
            <w:tcPrChange w:id="516" w:author="Johan Ehrlén" w:date="2016-01-20T10:30:00Z">
              <w:tcPr>
                <w:tcW w:w="993" w:type="dxa"/>
                <w:gridSpan w:val="2"/>
                <w:tcBorders>
                  <w:top w:val="nil"/>
                  <w:left w:val="nil"/>
                  <w:bottom w:val="nil"/>
                  <w:right w:val="nil"/>
                </w:tcBorders>
                <w:vAlign w:val="center"/>
              </w:tcPr>
            </w:tcPrChange>
          </w:tcPr>
          <w:p w14:paraId="5F072969"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-0.33**</w:t>
            </w:r>
          </w:p>
        </w:tc>
        <w:tc>
          <w:tcPr>
            <w:tcW w:w="850" w:type="dxa"/>
            <w:tcBorders>
              <w:top w:val="nil"/>
              <w:left w:val="nil"/>
              <w:bottom w:val="nil"/>
              <w:right w:val="nil"/>
            </w:tcBorders>
            <w:vAlign w:val="center"/>
            <w:tcPrChange w:id="517" w:author="Johan Ehrlén" w:date="2016-01-20T10:30:00Z">
              <w:tcPr>
                <w:tcW w:w="850" w:type="dxa"/>
                <w:tcBorders>
                  <w:top w:val="nil"/>
                  <w:left w:val="nil"/>
                  <w:bottom w:val="nil"/>
                  <w:right w:val="nil"/>
                </w:tcBorders>
                <w:vAlign w:val="center"/>
              </w:tcPr>
            </w:tcPrChange>
          </w:tcPr>
          <w:p w14:paraId="30CC839A"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0.14</w:t>
            </w:r>
          </w:p>
        </w:tc>
        <w:tc>
          <w:tcPr>
            <w:tcW w:w="284" w:type="dxa"/>
            <w:tcBorders>
              <w:top w:val="nil"/>
              <w:left w:val="nil"/>
              <w:bottom w:val="nil"/>
              <w:right w:val="nil"/>
            </w:tcBorders>
            <w:tcPrChange w:id="518" w:author="Johan Ehrlén" w:date="2016-01-20T10:30:00Z">
              <w:tcPr>
                <w:tcW w:w="284" w:type="dxa"/>
                <w:gridSpan w:val="2"/>
                <w:tcBorders>
                  <w:top w:val="nil"/>
                  <w:left w:val="nil"/>
                  <w:bottom w:val="nil"/>
                  <w:right w:val="nil"/>
                </w:tcBorders>
              </w:tcPr>
            </w:tcPrChange>
          </w:tcPr>
          <w:p w14:paraId="30E17859"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Change w:id="519" w:author="Johan Ehrlén" w:date="2016-01-20T10:30:00Z">
              <w:tcPr>
                <w:tcW w:w="1134" w:type="dxa"/>
                <w:gridSpan w:val="2"/>
                <w:tcBorders>
                  <w:top w:val="nil"/>
                  <w:left w:val="nil"/>
                  <w:bottom w:val="nil"/>
                  <w:right w:val="nil"/>
                </w:tcBorders>
                <w:vAlign w:val="center"/>
              </w:tcPr>
            </w:tcPrChange>
          </w:tcPr>
          <w:p w14:paraId="54D2BA29"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1134" w:type="dxa"/>
            <w:tcBorders>
              <w:top w:val="nil"/>
              <w:left w:val="nil"/>
              <w:bottom w:val="nil"/>
              <w:right w:val="nil"/>
            </w:tcBorders>
            <w:vAlign w:val="center"/>
            <w:tcPrChange w:id="520" w:author="Johan Ehrlén" w:date="2016-01-20T10:30:00Z">
              <w:tcPr>
                <w:tcW w:w="1134" w:type="dxa"/>
                <w:tcBorders>
                  <w:top w:val="nil"/>
                  <w:left w:val="nil"/>
                  <w:bottom w:val="nil"/>
                  <w:right w:val="nil"/>
                </w:tcBorders>
                <w:vAlign w:val="center"/>
              </w:tcPr>
            </w:tcPrChange>
          </w:tcPr>
          <w:p w14:paraId="333C89D7"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0.00</w:t>
            </w:r>
          </w:p>
        </w:tc>
        <w:tc>
          <w:tcPr>
            <w:tcW w:w="276" w:type="dxa"/>
            <w:tcBorders>
              <w:top w:val="nil"/>
              <w:left w:val="nil"/>
              <w:bottom w:val="nil"/>
              <w:right w:val="nil"/>
            </w:tcBorders>
            <w:tcPrChange w:id="521" w:author="Johan Ehrlén" w:date="2016-01-20T10:30:00Z">
              <w:tcPr>
                <w:tcW w:w="276" w:type="dxa"/>
                <w:gridSpan w:val="2"/>
                <w:tcBorders>
                  <w:top w:val="nil"/>
                  <w:left w:val="nil"/>
                  <w:bottom w:val="nil"/>
                  <w:right w:val="nil"/>
                </w:tcBorders>
              </w:tcPr>
            </w:tcPrChange>
          </w:tcPr>
          <w:p w14:paraId="3480D9DE"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Change w:id="522" w:author="Johan Ehrlén" w:date="2016-01-20T10:30:00Z">
              <w:tcPr>
                <w:tcW w:w="999" w:type="dxa"/>
                <w:gridSpan w:val="2"/>
                <w:tcBorders>
                  <w:top w:val="nil"/>
                  <w:left w:val="nil"/>
                  <w:bottom w:val="nil"/>
                  <w:right w:val="nil"/>
                </w:tcBorders>
                <w:vAlign w:val="center"/>
              </w:tcPr>
            </w:tcPrChange>
          </w:tcPr>
          <w:p w14:paraId="4E32EE8B"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-0.02</w:t>
            </w:r>
          </w:p>
        </w:tc>
        <w:tc>
          <w:tcPr>
            <w:tcW w:w="1134" w:type="dxa"/>
            <w:tcBorders>
              <w:top w:val="nil"/>
              <w:left w:val="nil"/>
              <w:bottom w:val="nil"/>
              <w:right w:val="nil"/>
            </w:tcBorders>
            <w:vAlign w:val="center"/>
            <w:tcPrChange w:id="523" w:author="Johan Ehrlén" w:date="2016-01-20T10:30:00Z">
              <w:tcPr>
                <w:tcW w:w="1134" w:type="dxa"/>
                <w:gridSpan w:val="3"/>
                <w:tcBorders>
                  <w:top w:val="nil"/>
                  <w:left w:val="nil"/>
                  <w:bottom w:val="nil"/>
                  <w:right w:val="nil"/>
                </w:tcBorders>
                <w:vAlign w:val="center"/>
              </w:tcPr>
            </w:tcPrChange>
          </w:tcPr>
          <w:p w14:paraId="12F61C9F"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-0.25*</w:t>
            </w:r>
          </w:p>
        </w:tc>
        <w:tc>
          <w:tcPr>
            <w:tcW w:w="284" w:type="dxa"/>
            <w:tcBorders>
              <w:top w:val="nil"/>
              <w:left w:val="nil"/>
              <w:bottom w:val="nil"/>
              <w:right w:val="nil"/>
            </w:tcBorders>
            <w:tcPrChange w:id="524" w:author="Johan Ehrlén" w:date="2016-01-20T10:30:00Z">
              <w:tcPr>
                <w:tcW w:w="284" w:type="dxa"/>
                <w:gridSpan w:val="2"/>
                <w:tcBorders>
                  <w:top w:val="nil"/>
                  <w:left w:val="nil"/>
                  <w:bottom w:val="nil"/>
                  <w:right w:val="nil"/>
                </w:tcBorders>
              </w:tcPr>
            </w:tcPrChange>
          </w:tcPr>
          <w:p w14:paraId="06B4B63D"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Change w:id="525" w:author="Johan Ehrlén" w:date="2016-01-20T10:30:00Z">
              <w:tcPr>
                <w:tcW w:w="992" w:type="dxa"/>
                <w:gridSpan w:val="2"/>
                <w:tcBorders>
                  <w:top w:val="nil"/>
                  <w:left w:val="nil"/>
                  <w:bottom w:val="nil"/>
                  <w:right w:val="nil"/>
                </w:tcBorders>
                <w:vAlign w:val="center"/>
              </w:tcPr>
            </w:tcPrChange>
          </w:tcPr>
          <w:p w14:paraId="5DBFF7A8"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-0.31**</w:t>
            </w:r>
          </w:p>
        </w:tc>
        <w:tc>
          <w:tcPr>
            <w:tcW w:w="851" w:type="dxa"/>
            <w:tcBorders>
              <w:top w:val="nil"/>
              <w:left w:val="nil"/>
              <w:bottom w:val="nil"/>
              <w:right w:val="nil"/>
            </w:tcBorders>
            <w:vAlign w:val="center"/>
            <w:tcPrChange w:id="526" w:author="Johan Ehrlén" w:date="2016-01-20T10:30:00Z">
              <w:tcPr>
                <w:tcW w:w="851" w:type="dxa"/>
                <w:gridSpan w:val="2"/>
                <w:tcBorders>
                  <w:top w:val="nil"/>
                  <w:left w:val="nil"/>
                  <w:bottom w:val="nil"/>
                  <w:right w:val="nil"/>
                </w:tcBorders>
                <w:vAlign w:val="center"/>
              </w:tcPr>
            </w:tcPrChange>
          </w:tcPr>
          <w:p w14:paraId="288CDC66"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w:t>
            </w:r>
          </w:p>
        </w:tc>
        <w:tc>
          <w:tcPr>
            <w:tcW w:w="283" w:type="dxa"/>
            <w:tcBorders>
              <w:top w:val="nil"/>
              <w:left w:val="nil"/>
              <w:bottom w:val="nil"/>
              <w:right w:val="nil"/>
            </w:tcBorders>
            <w:tcPrChange w:id="527" w:author="Johan Ehrlén" w:date="2016-01-20T10:30:00Z">
              <w:tcPr>
                <w:tcW w:w="283" w:type="dxa"/>
                <w:gridSpan w:val="2"/>
                <w:tcBorders>
                  <w:top w:val="nil"/>
                  <w:left w:val="nil"/>
                  <w:bottom w:val="nil"/>
                  <w:right w:val="nil"/>
                </w:tcBorders>
              </w:tcPr>
            </w:tcPrChange>
          </w:tcPr>
          <w:p w14:paraId="3EEFEBE7"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Change w:id="528" w:author="Johan Ehrlén" w:date="2016-01-20T10:30:00Z">
              <w:tcPr>
                <w:tcW w:w="1134" w:type="dxa"/>
                <w:tcBorders>
                  <w:top w:val="nil"/>
                  <w:left w:val="nil"/>
                  <w:bottom w:val="nil"/>
                  <w:right w:val="nil"/>
                </w:tcBorders>
                <w:vAlign w:val="center"/>
              </w:tcPr>
            </w:tcPrChange>
          </w:tcPr>
          <w:p w14:paraId="1539D543"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1064" w:type="dxa"/>
            <w:tcBorders>
              <w:top w:val="nil"/>
              <w:left w:val="nil"/>
              <w:bottom w:val="nil"/>
              <w:right w:val="nil"/>
            </w:tcBorders>
            <w:vAlign w:val="center"/>
            <w:tcPrChange w:id="529" w:author="Johan Ehrlén" w:date="2016-01-20T10:30:00Z">
              <w:tcPr>
                <w:tcW w:w="1064" w:type="dxa"/>
                <w:tcBorders>
                  <w:top w:val="nil"/>
                  <w:left w:val="nil"/>
                  <w:bottom w:val="nil"/>
                  <w:right w:val="nil"/>
                </w:tcBorders>
                <w:vAlign w:val="center"/>
              </w:tcPr>
            </w:tcPrChange>
          </w:tcPr>
          <w:p w14:paraId="66B724BC"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0.07</w:t>
            </w:r>
          </w:p>
        </w:tc>
        <w:tc>
          <w:tcPr>
            <w:tcW w:w="236" w:type="dxa"/>
            <w:tcBorders>
              <w:top w:val="nil"/>
              <w:left w:val="nil"/>
              <w:bottom w:val="nil"/>
              <w:right w:val="nil"/>
            </w:tcBorders>
            <w:tcPrChange w:id="530" w:author="Johan Ehrlén" w:date="2016-01-20T10:30:00Z">
              <w:tcPr>
                <w:tcW w:w="236" w:type="dxa"/>
                <w:gridSpan w:val="2"/>
                <w:tcBorders>
                  <w:top w:val="nil"/>
                  <w:left w:val="nil"/>
                  <w:bottom w:val="nil"/>
                  <w:right w:val="nil"/>
                </w:tcBorders>
              </w:tcPr>
            </w:tcPrChange>
          </w:tcPr>
          <w:p w14:paraId="1B091F62"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Change w:id="531" w:author="Johan Ehrlén" w:date="2016-01-20T10:30:00Z">
              <w:tcPr>
                <w:tcW w:w="1110" w:type="dxa"/>
                <w:gridSpan w:val="2"/>
                <w:tcBorders>
                  <w:top w:val="nil"/>
                  <w:left w:val="nil"/>
                  <w:bottom w:val="nil"/>
                  <w:right w:val="nil"/>
                </w:tcBorders>
                <w:vAlign w:val="center"/>
              </w:tcPr>
            </w:tcPrChange>
          </w:tcPr>
          <w:p w14:paraId="4805B955"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-0.14</w:t>
            </w:r>
          </w:p>
        </w:tc>
        <w:tc>
          <w:tcPr>
            <w:tcW w:w="1134" w:type="dxa"/>
            <w:tcBorders>
              <w:top w:val="nil"/>
              <w:left w:val="nil"/>
              <w:bottom w:val="nil"/>
              <w:right w:val="nil"/>
            </w:tcBorders>
            <w:vAlign w:val="center"/>
            <w:tcPrChange w:id="532" w:author="Johan Ehrlén" w:date="2016-01-20T10:30:00Z">
              <w:tcPr>
                <w:tcW w:w="1134" w:type="dxa"/>
                <w:gridSpan w:val="3"/>
                <w:tcBorders>
                  <w:top w:val="nil"/>
                  <w:left w:val="nil"/>
                  <w:bottom w:val="nil"/>
                  <w:right w:val="nil"/>
                </w:tcBorders>
                <w:vAlign w:val="center"/>
              </w:tcPr>
            </w:tcPrChange>
          </w:tcPr>
          <w:p w14:paraId="1EA3DDB4"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-0.22 </w:t>
            </w:r>
            <w:r>
              <w:rPr>
                <w:rFonts w:ascii="Times New Roman" w:hAnsi="Times New Roman" w:cs="Times New Roman"/>
                <w:sz w:val="18"/>
                <w:szCs w:val="18"/>
                <w:lang w:val="de-DE"/>
              </w:rPr>
              <w:t>•</w:t>
            </w:r>
          </w:p>
        </w:tc>
      </w:tr>
      <w:tr w:rsidR="0018603A" w14:paraId="36B7A1A7" w14:textId="77777777" w:rsidTr="0018603A">
        <w:tblPrEx>
          <w:tblPrExChange w:id="533" w:author="Johan Ehrlén" w:date="2016-01-20T10:30:00Z">
            <w:tblPrEx>
              <w:tblW w:w="14565" w:type="dxa"/>
              <w:tblLayout w:type="fixed"/>
            </w:tblPrEx>
          </w:tblPrExChange>
        </w:tblPrEx>
        <w:tc>
          <w:tcPr>
            <w:tcW w:w="658" w:type="dxa"/>
            <w:tcBorders>
              <w:top w:val="nil"/>
              <w:left w:val="nil"/>
              <w:bottom w:val="nil"/>
              <w:right w:val="nil"/>
            </w:tcBorders>
            <w:vAlign w:val="center"/>
            <w:tcPrChange w:id="534" w:author="Johan Ehrlén" w:date="2016-01-20T10:30:00Z">
              <w:tcPr>
                <w:tcW w:w="624" w:type="dxa"/>
                <w:gridSpan w:val="2"/>
                <w:tcBorders>
                  <w:top w:val="nil"/>
                  <w:left w:val="nil"/>
                  <w:bottom w:val="nil"/>
                  <w:right w:val="nil"/>
                </w:tcBorders>
                <w:vAlign w:val="center"/>
              </w:tcPr>
            </w:tcPrChange>
          </w:tcPr>
          <w:p w14:paraId="4A219E1A"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H</w:t>
            </w:r>
          </w:p>
        </w:tc>
        <w:tc>
          <w:tcPr>
            <w:tcW w:w="993" w:type="dxa"/>
            <w:tcBorders>
              <w:top w:val="nil"/>
              <w:left w:val="nil"/>
              <w:bottom w:val="nil"/>
              <w:right w:val="nil"/>
            </w:tcBorders>
            <w:vAlign w:val="center"/>
            <w:tcPrChange w:id="535" w:author="Johan Ehrlén" w:date="2016-01-20T10:30:00Z">
              <w:tcPr>
                <w:tcW w:w="993" w:type="dxa"/>
                <w:gridSpan w:val="2"/>
                <w:tcBorders>
                  <w:top w:val="nil"/>
                  <w:left w:val="nil"/>
                  <w:bottom w:val="nil"/>
                  <w:right w:val="nil"/>
                </w:tcBorders>
                <w:vAlign w:val="center"/>
              </w:tcPr>
            </w:tcPrChange>
          </w:tcPr>
          <w:p w14:paraId="06BB26DD"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-0.09</w:t>
            </w:r>
          </w:p>
        </w:tc>
        <w:tc>
          <w:tcPr>
            <w:tcW w:w="850" w:type="dxa"/>
            <w:tcBorders>
              <w:top w:val="nil"/>
              <w:left w:val="nil"/>
              <w:bottom w:val="nil"/>
              <w:right w:val="nil"/>
            </w:tcBorders>
            <w:vAlign w:val="center"/>
            <w:tcPrChange w:id="536" w:author="Johan Ehrlén" w:date="2016-01-20T10:30:00Z">
              <w:tcPr>
                <w:tcW w:w="850" w:type="dxa"/>
                <w:tcBorders>
                  <w:top w:val="nil"/>
                  <w:left w:val="nil"/>
                  <w:bottom w:val="nil"/>
                  <w:right w:val="nil"/>
                </w:tcBorders>
                <w:vAlign w:val="center"/>
              </w:tcPr>
            </w:tcPrChange>
          </w:tcPr>
          <w:p w14:paraId="54CE9079"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0.01</w:t>
            </w:r>
          </w:p>
        </w:tc>
        <w:tc>
          <w:tcPr>
            <w:tcW w:w="284" w:type="dxa"/>
            <w:tcBorders>
              <w:top w:val="nil"/>
              <w:left w:val="nil"/>
              <w:bottom w:val="nil"/>
              <w:right w:val="nil"/>
            </w:tcBorders>
            <w:tcPrChange w:id="537" w:author="Johan Ehrlén" w:date="2016-01-20T10:30:00Z">
              <w:tcPr>
                <w:tcW w:w="284" w:type="dxa"/>
                <w:gridSpan w:val="2"/>
                <w:tcBorders>
                  <w:top w:val="nil"/>
                  <w:left w:val="nil"/>
                  <w:bottom w:val="nil"/>
                  <w:right w:val="nil"/>
                </w:tcBorders>
              </w:tcPr>
            </w:tcPrChange>
          </w:tcPr>
          <w:p w14:paraId="138967E6"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Change w:id="538" w:author="Johan Ehrlén" w:date="2016-01-20T10:30:00Z">
              <w:tcPr>
                <w:tcW w:w="1134" w:type="dxa"/>
                <w:gridSpan w:val="2"/>
                <w:tcBorders>
                  <w:top w:val="nil"/>
                  <w:left w:val="nil"/>
                  <w:bottom w:val="nil"/>
                  <w:right w:val="nil"/>
                </w:tcBorders>
                <w:vAlign w:val="center"/>
              </w:tcPr>
            </w:tcPrChange>
          </w:tcPr>
          <w:p w14:paraId="19639249"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0.15</w:t>
            </w:r>
          </w:p>
        </w:tc>
        <w:tc>
          <w:tcPr>
            <w:tcW w:w="1134" w:type="dxa"/>
            <w:tcBorders>
              <w:top w:val="nil"/>
              <w:left w:val="nil"/>
              <w:bottom w:val="nil"/>
              <w:right w:val="nil"/>
            </w:tcBorders>
            <w:vAlign w:val="center"/>
            <w:tcPrChange w:id="539" w:author="Johan Ehrlén" w:date="2016-01-20T10:30:00Z">
              <w:tcPr>
                <w:tcW w:w="1134" w:type="dxa"/>
                <w:tcBorders>
                  <w:top w:val="nil"/>
                  <w:left w:val="nil"/>
                  <w:bottom w:val="nil"/>
                  <w:right w:val="nil"/>
                </w:tcBorders>
                <w:vAlign w:val="center"/>
              </w:tcPr>
            </w:tcPrChange>
          </w:tcPr>
          <w:p w14:paraId="1BEFC90C"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0.24*</w:t>
            </w:r>
          </w:p>
        </w:tc>
        <w:tc>
          <w:tcPr>
            <w:tcW w:w="276" w:type="dxa"/>
            <w:tcBorders>
              <w:top w:val="nil"/>
              <w:left w:val="nil"/>
              <w:bottom w:val="nil"/>
              <w:right w:val="nil"/>
            </w:tcBorders>
            <w:tcPrChange w:id="540" w:author="Johan Ehrlén" w:date="2016-01-20T10:30:00Z">
              <w:tcPr>
                <w:tcW w:w="276" w:type="dxa"/>
                <w:gridSpan w:val="2"/>
                <w:tcBorders>
                  <w:top w:val="nil"/>
                  <w:left w:val="nil"/>
                  <w:bottom w:val="nil"/>
                  <w:right w:val="nil"/>
                </w:tcBorders>
              </w:tcPr>
            </w:tcPrChange>
          </w:tcPr>
          <w:p w14:paraId="5900929F"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Change w:id="541" w:author="Johan Ehrlén" w:date="2016-01-20T10:30:00Z">
              <w:tcPr>
                <w:tcW w:w="999" w:type="dxa"/>
                <w:gridSpan w:val="2"/>
                <w:tcBorders>
                  <w:top w:val="nil"/>
                  <w:left w:val="nil"/>
                  <w:bottom w:val="nil"/>
                  <w:right w:val="nil"/>
                </w:tcBorders>
                <w:vAlign w:val="center"/>
              </w:tcPr>
            </w:tcPrChange>
          </w:tcPr>
          <w:p w14:paraId="0605BF9F"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-0.22*</w:t>
            </w:r>
          </w:p>
        </w:tc>
        <w:tc>
          <w:tcPr>
            <w:tcW w:w="1134" w:type="dxa"/>
            <w:tcBorders>
              <w:top w:val="nil"/>
              <w:left w:val="nil"/>
              <w:bottom w:val="nil"/>
              <w:right w:val="nil"/>
            </w:tcBorders>
            <w:vAlign w:val="center"/>
            <w:tcPrChange w:id="542" w:author="Johan Ehrlén" w:date="2016-01-20T10:30:00Z">
              <w:tcPr>
                <w:tcW w:w="1134" w:type="dxa"/>
                <w:gridSpan w:val="3"/>
                <w:tcBorders>
                  <w:top w:val="nil"/>
                  <w:left w:val="nil"/>
                  <w:bottom w:val="nil"/>
                  <w:right w:val="nil"/>
                </w:tcBorders>
                <w:vAlign w:val="center"/>
              </w:tcPr>
            </w:tcPrChange>
          </w:tcPr>
          <w:p w14:paraId="2594F2C8"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-0.55***</w:t>
            </w:r>
          </w:p>
        </w:tc>
        <w:tc>
          <w:tcPr>
            <w:tcW w:w="284" w:type="dxa"/>
            <w:tcBorders>
              <w:top w:val="nil"/>
              <w:left w:val="nil"/>
              <w:bottom w:val="nil"/>
              <w:right w:val="nil"/>
            </w:tcBorders>
            <w:tcPrChange w:id="543" w:author="Johan Ehrlén" w:date="2016-01-20T10:30:00Z">
              <w:tcPr>
                <w:tcW w:w="284" w:type="dxa"/>
                <w:gridSpan w:val="2"/>
                <w:tcBorders>
                  <w:top w:val="nil"/>
                  <w:left w:val="nil"/>
                  <w:bottom w:val="nil"/>
                  <w:right w:val="nil"/>
                </w:tcBorders>
              </w:tcPr>
            </w:tcPrChange>
          </w:tcPr>
          <w:p w14:paraId="5E32A916"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Change w:id="544" w:author="Johan Ehrlén" w:date="2016-01-20T10:30:00Z">
              <w:tcPr>
                <w:tcW w:w="992" w:type="dxa"/>
                <w:gridSpan w:val="2"/>
                <w:tcBorders>
                  <w:top w:val="nil"/>
                  <w:left w:val="nil"/>
                  <w:bottom w:val="nil"/>
                  <w:right w:val="nil"/>
                </w:tcBorders>
                <w:vAlign w:val="center"/>
              </w:tcPr>
            </w:tcPrChange>
          </w:tcPr>
          <w:p w14:paraId="588DA74E"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-0.08</w:t>
            </w:r>
          </w:p>
        </w:tc>
        <w:tc>
          <w:tcPr>
            <w:tcW w:w="851" w:type="dxa"/>
            <w:tcBorders>
              <w:top w:val="nil"/>
              <w:left w:val="nil"/>
              <w:bottom w:val="nil"/>
              <w:right w:val="nil"/>
            </w:tcBorders>
            <w:vAlign w:val="center"/>
            <w:tcPrChange w:id="545" w:author="Johan Ehrlén" w:date="2016-01-20T10:30:00Z">
              <w:tcPr>
                <w:tcW w:w="851" w:type="dxa"/>
                <w:gridSpan w:val="2"/>
                <w:tcBorders>
                  <w:top w:val="nil"/>
                  <w:left w:val="nil"/>
                  <w:bottom w:val="nil"/>
                  <w:right w:val="nil"/>
                </w:tcBorders>
                <w:vAlign w:val="center"/>
              </w:tcPr>
            </w:tcPrChange>
          </w:tcPr>
          <w:p w14:paraId="4D582DE8"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283" w:type="dxa"/>
            <w:tcBorders>
              <w:top w:val="nil"/>
              <w:left w:val="nil"/>
              <w:bottom w:val="nil"/>
              <w:right w:val="nil"/>
            </w:tcBorders>
            <w:tcPrChange w:id="546" w:author="Johan Ehrlén" w:date="2016-01-20T10:30:00Z">
              <w:tcPr>
                <w:tcW w:w="283" w:type="dxa"/>
                <w:gridSpan w:val="2"/>
                <w:tcBorders>
                  <w:top w:val="nil"/>
                  <w:left w:val="nil"/>
                  <w:bottom w:val="nil"/>
                  <w:right w:val="nil"/>
                </w:tcBorders>
              </w:tcPr>
            </w:tcPrChange>
          </w:tcPr>
          <w:p w14:paraId="4AE5FD90"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Change w:id="547" w:author="Johan Ehrlén" w:date="2016-01-20T10:30:00Z">
              <w:tcPr>
                <w:tcW w:w="1134" w:type="dxa"/>
                <w:tcBorders>
                  <w:top w:val="nil"/>
                  <w:left w:val="nil"/>
                  <w:bottom w:val="nil"/>
                  <w:right w:val="nil"/>
                </w:tcBorders>
                <w:vAlign w:val="center"/>
              </w:tcPr>
            </w:tcPrChange>
          </w:tcPr>
          <w:p w14:paraId="743D66CF"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0.23*</w:t>
            </w:r>
          </w:p>
        </w:tc>
        <w:tc>
          <w:tcPr>
            <w:tcW w:w="1064" w:type="dxa"/>
            <w:tcBorders>
              <w:top w:val="nil"/>
              <w:left w:val="nil"/>
              <w:bottom w:val="nil"/>
              <w:right w:val="nil"/>
            </w:tcBorders>
            <w:vAlign w:val="center"/>
            <w:tcPrChange w:id="548" w:author="Johan Ehrlén" w:date="2016-01-20T10:30:00Z">
              <w:tcPr>
                <w:tcW w:w="1064" w:type="dxa"/>
                <w:tcBorders>
                  <w:top w:val="nil"/>
                  <w:left w:val="nil"/>
                  <w:bottom w:val="nil"/>
                  <w:right w:val="nil"/>
                </w:tcBorders>
                <w:vAlign w:val="center"/>
              </w:tcPr>
            </w:tcPrChange>
          </w:tcPr>
          <w:p w14:paraId="729E09CF"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0.38***</w:t>
            </w:r>
          </w:p>
        </w:tc>
        <w:tc>
          <w:tcPr>
            <w:tcW w:w="236" w:type="dxa"/>
            <w:tcBorders>
              <w:top w:val="nil"/>
              <w:left w:val="nil"/>
              <w:bottom w:val="nil"/>
              <w:right w:val="nil"/>
            </w:tcBorders>
            <w:tcPrChange w:id="549" w:author="Johan Ehrlén" w:date="2016-01-20T10:30:00Z">
              <w:tcPr>
                <w:tcW w:w="236" w:type="dxa"/>
                <w:gridSpan w:val="2"/>
                <w:tcBorders>
                  <w:top w:val="nil"/>
                  <w:left w:val="nil"/>
                  <w:bottom w:val="nil"/>
                  <w:right w:val="nil"/>
                </w:tcBorders>
              </w:tcPr>
            </w:tcPrChange>
          </w:tcPr>
          <w:p w14:paraId="33EB38B8"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Change w:id="550" w:author="Johan Ehrlén" w:date="2016-01-20T10:30:00Z">
              <w:tcPr>
                <w:tcW w:w="1110" w:type="dxa"/>
                <w:gridSpan w:val="2"/>
                <w:tcBorders>
                  <w:top w:val="nil"/>
                  <w:left w:val="nil"/>
                  <w:bottom w:val="nil"/>
                  <w:right w:val="nil"/>
                </w:tcBorders>
                <w:vAlign w:val="center"/>
              </w:tcPr>
            </w:tcPrChange>
          </w:tcPr>
          <w:p w14:paraId="61EBC1AF"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-0.20 </w:t>
            </w:r>
            <w:r>
              <w:rPr>
                <w:rFonts w:ascii="Times New Roman" w:hAnsi="Times New Roman" w:cs="Times New Roman"/>
                <w:sz w:val="18"/>
                <w:szCs w:val="18"/>
                <w:lang w:val="de-DE"/>
              </w:rPr>
              <w:t>•</w:t>
            </w:r>
          </w:p>
        </w:tc>
        <w:tc>
          <w:tcPr>
            <w:tcW w:w="1134" w:type="dxa"/>
            <w:tcBorders>
              <w:top w:val="nil"/>
              <w:left w:val="nil"/>
              <w:bottom w:val="nil"/>
              <w:right w:val="nil"/>
            </w:tcBorders>
            <w:vAlign w:val="center"/>
            <w:tcPrChange w:id="551" w:author="Johan Ehrlén" w:date="2016-01-20T10:30:00Z">
              <w:tcPr>
                <w:tcW w:w="1134" w:type="dxa"/>
                <w:gridSpan w:val="3"/>
                <w:tcBorders>
                  <w:top w:val="nil"/>
                  <w:left w:val="nil"/>
                  <w:bottom w:val="nil"/>
                  <w:right w:val="nil"/>
                </w:tcBorders>
                <w:vAlign w:val="center"/>
              </w:tcPr>
            </w:tcPrChange>
          </w:tcPr>
          <w:p w14:paraId="2C72446C"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-0.58***</w:t>
            </w:r>
          </w:p>
        </w:tc>
      </w:tr>
      <w:tr w:rsidR="0018603A" w14:paraId="4F9331A6" w14:textId="77777777" w:rsidTr="0018603A">
        <w:tblPrEx>
          <w:tblPrExChange w:id="552" w:author="Johan Ehrlén" w:date="2016-01-20T10:30:00Z">
            <w:tblPrEx>
              <w:tblW w:w="14565" w:type="dxa"/>
              <w:tblLayout w:type="fixed"/>
            </w:tblPrEx>
          </w:tblPrExChange>
        </w:tblPrEx>
        <w:tc>
          <w:tcPr>
            <w:tcW w:w="658" w:type="dxa"/>
            <w:tcBorders>
              <w:top w:val="nil"/>
              <w:left w:val="nil"/>
              <w:bottom w:val="nil"/>
              <w:right w:val="nil"/>
            </w:tcBorders>
            <w:vAlign w:val="center"/>
            <w:tcPrChange w:id="553" w:author="Johan Ehrlén" w:date="2016-01-20T10:30:00Z">
              <w:tcPr>
                <w:tcW w:w="624" w:type="dxa"/>
                <w:gridSpan w:val="2"/>
                <w:tcBorders>
                  <w:top w:val="nil"/>
                  <w:left w:val="nil"/>
                  <w:bottom w:val="nil"/>
                  <w:right w:val="nil"/>
                </w:tcBorders>
                <w:vAlign w:val="center"/>
              </w:tcPr>
            </w:tcPrChange>
          </w:tcPr>
          <w:p w14:paraId="3DC142E8"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I</w:t>
            </w:r>
          </w:p>
        </w:tc>
        <w:tc>
          <w:tcPr>
            <w:tcW w:w="993" w:type="dxa"/>
            <w:tcBorders>
              <w:top w:val="nil"/>
              <w:left w:val="nil"/>
              <w:bottom w:val="nil"/>
              <w:right w:val="nil"/>
            </w:tcBorders>
            <w:vAlign w:val="center"/>
            <w:tcPrChange w:id="554" w:author="Johan Ehrlén" w:date="2016-01-20T10:30:00Z">
              <w:tcPr>
                <w:tcW w:w="993" w:type="dxa"/>
                <w:gridSpan w:val="2"/>
                <w:tcBorders>
                  <w:top w:val="nil"/>
                  <w:left w:val="nil"/>
                  <w:bottom w:val="nil"/>
                  <w:right w:val="nil"/>
                </w:tcBorders>
                <w:vAlign w:val="center"/>
              </w:tcPr>
            </w:tcPrChange>
          </w:tcPr>
          <w:p w14:paraId="3A30A3CF"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-0.25*</w:t>
            </w:r>
          </w:p>
        </w:tc>
        <w:tc>
          <w:tcPr>
            <w:tcW w:w="850" w:type="dxa"/>
            <w:tcBorders>
              <w:top w:val="nil"/>
              <w:left w:val="nil"/>
              <w:bottom w:val="nil"/>
              <w:right w:val="nil"/>
            </w:tcBorders>
            <w:vAlign w:val="center"/>
            <w:tcPrChange w:id="555" w:author="Johan Ehrlén" w:date="2016-01-20T10:30:00Z">
              <w:tcPr>
                <w:tcW w:w="850" w:type="dxa"/>
                <w:tcBorders>
                  <w:top w:val="nil"/>
                  <w:left w:val="nil"/>
                  <w:bottom w:val="nil"/>
                  <w:right w:val="nil"/>
                </w:tcBorders>
                <w:vAlign w:val="center"/>
              </w:tcPr>
            </w:tcPrChange>
          </w:tcPr>
          <w:p w14:paraId="77091AC1"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0.06</w:t>
            </w:r>
          </w:p>
        </w:tc>
        <w:tc>
          <w:tcPr>
            <w:tcW w:w="284" w:type="dxa"/>
            <w:tcBorders>
              <w:top w:val="nil"/>
              <w:left w:val="nil"/>
              <w:bottom w:val="nil"/>
              <w:right w:val="nil"/>
            </w:tcBorders>
            <w:tcPrChange w:id="556" w:author="Johan Ehrlén" w:date="2016-01-20T10:30:00Z">
              <w:tcPr>
                <w:tcW w:w="284" w:type="dxa"/>
                <w:gridSpan w:val="2"/>
                <w:tcBorders>
                  <w:top w:val="nil"/>
                  <w:left w:val="nil"/>
                  <w:bottom w:val="nil"/>
                  <w:right w:val="nil"/>
                </w:tcBorders>
              </w:tcPr>
            </w:tcPrChange>
          </w:tcPr>
          <w:p w14:paraId="33546729"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Change w:id="557" w:author="Johan Ehrlén" w:date="2016-01-20T10:30:00Z">
              <w:tcPr>
                <w:tcW w:w="1134" w:type="dxa"/>
                <w:gridSpan w:val="2"/>
                <w:tcBorders>
                  <w:top w:val="nil"/>
                  <w:left w:val="nil"/>
                  <w:bottom w:val="nil"/>
                  <w:right w:val="nil"/>
                </w:tcBorders>
                <w:vAlign w:val="center"/>
              </w:tcPr>
            </w:tcPrChange>
          </w:tcPr>
          <w:p w14:paraId="48064BE9"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0.34***</w:t>
            </w:r>
          </w:p>
        </w:tc>
        <w:tc>
          <w:tcPr>
            <w:tcW w:w="1134" w:type="dxa"/>
            <w:tcBorders>
              <w:top w:val="nil"/>
              <w:left w:val="nil"/>
              <w:bottom w:val="nil"/>
              <w:right w:val="nil"/>
            </w:tcBorders>
            <w:vAlign w:val="center"/>
            <w:tcPrChange w:id="558" w:author="Johan Ehrlén" w:date="2016-01-20T10:30:00Z">
              <w:tcPr>
                <w:tcW w:w="1134" w:type="dxa"/>
                <w:tcBorders>
                  <w:top w:val="nil"/>
                  <w:left w:val="nil"/>
                  <w:bottom w:val="nil"/>
                  <w:right w:val="nil"/>
                </w:tcBorders>
                <w:vAlign w:val="center"/>
              </w:tcPr>
            </w:tcPrChange>
          </w:tcPr>
          <w:p w14:paraId="349B1671"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0.49***</w:t>
            </w:r>
          </w:p>
        </w:tc>
        <w:tc>
          <w:tcPr>
            <w:tcW w:w="276" w:type="dxa"/>
            <w:tcBorders>
              <w:top w:val="nil"/>
              <w:left w:val="nil"/>
              <w:bottom w:val="nil"/>
              <w:right w:val="nil"/>
            </w:tcBorders>
            <w:tcPrChange w:id="559" w:author="Johan Ehrlén" w:date="2016-01-20T10:30:00Z">
              <w:tcPr>
                <w:tcW w:w="276" w:type="dxa"/>
                <w:gridSpan w:val="2"/>
                <w:tcBorders>
                  <w:top w:val="nil"/>
                  <w:left w:val="nil"/>
                  <w:bottom w:val="nil"/>
                  <w:right w:val="nil"/>
                </w:tcBorders>
              </w:tcPr>
            </w:tcPrChange>
          </w:tcPr>
          <w:p w14:paraId="3CB8BD00"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999" w:type="dxa"/>
            <w:tcBorders>
              <w:top w:val="nil"/>
              <w:left w:val="nil"/>
              <w:bottom w:val="nil"/>
              <w:right w:val="nil"/>
            </w:tcBorders>
            <w:vAlign w:val="center"/>
            <w:tcPrChange w:id="560" w:author="Johan Ehrlén" w:date="2016-01-20T10:30:00Z">
              <w:tcPr>
                <w:tcW w:w="999" w:type="dxa"/>
                <w:gridSpan w:val="2"/>
                <w:tcBorders>
                  <w:top w:val="nil"/>
                  <w:left w:val="nil"/>
                  <w:bottom w:val="nil"/>
                  <w:right w:val="nil"/>
                </w:tcBorders>
                <w:vAlign w:val="center"/>
              </w:tcPr>
            </w:tcPrChange>
          </w:tcPr>
          <w:p w14:paraId="16377B93"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-0.18 </w:t>
            </w:r>
            <w:r>
              <w:rPr>
                <w:rFonts w:ascii="Times New Roman" w:hAnsi="Times New Roman" w:cs="Times New Roman"/>
                <w:sz w:val="18"/>
                <w:szCs w:val="18"/>
                <w:lang w:val="de-DE"/>
              </w:rPr>
              <w:t>•</w:t>
            </w:r>
          </w:p>
        </w:tc>
        <w:tc>
          <w:tcPr>
            <w:tcW w:w="1134" w:type="dxa"/>
            <w:tcBorders>
              <w:top w:val="nil"/>
              <w:left w:val="nil"/>
              <w:bottom w:val="nil"/>
              <w:right w:val="nil"/>
            </w:tcBorders>
            <w:vAlign w:val="center"/>
            <w:tcPrChange w:id="561" w:author="Johan Ehrlén" w:date="2016-01-20T10:30:00Z">
              <w:tcPr>
                <w:tcW w:w="1134" w:type="dxa"/>
                <w:gridSpan w:val="3"/>
                <w:tcBorders>
                  <w:top w:val="nil"/>
                  <w:left w:val="nil"/>
                  <w:bottom w:val="nil"/>
                  <w:right w:val="nil"/>
                </w:tcBorders>
                <w:vAlign w:val="center"/>
              </w:tcPr>
            </w:tcPrChange>
          </w:tcPr>
          <w:p w14:paraId="698C7052"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-0.62***</w:t>
            </w:r>
          </w:p>
        </w:tc>
        <w:tc>
          <w:tcPr>
            <w:tcW w:w="284" w:type="dxa"/>
            <w:tcBorders>
              <w:top w:val="nil"/>
              <w:left w:val="nil"/>
              <w:bottom w:val="nil"/>
              <w:right w:val="nil"/>
            </w:tcBorders>
            <w:tcPrChange w:id="562" w:author="Johan Ehrlén" w:date="2016-01-20T10:30:00Z">
              <w:tcPr>
                <w:tcW w:w="284" w:type="dxa"/>
                <w:gridSpan w:val="2"/>
                <w:tcBorders>
                  <w:top w:val="nil"/>
                  <w:left w:val="nil"/>
                  <w:bottom w:val="nil"/>
                  <w:right w:val="nil"/>
                </w:tcBorders>
              </w:tcPr>
            </w:tcPrChange>
          </w:tcPr>
          <w:p w14:paraId="4BBDE34A"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992" w:type="dxa"/>
            <w:tcBorders>
              <w:top w:val="nil"/>
              <w:left w:val="nil"/>
              <w:bottom w:val="nil"/>
              <w:right w:val="nil"/>
            </w:tcBorders>
            <w:vAlign w:val="center"/>
            <w:tcPrChange w:id="563" w:author="Johan Ehrlén" w:date="2016-01-20T10:30:00Z">
              <w:tcPr>
                <w:tcW w:w="992" w:type="dxa"/>
                <w:gridSpan w:val="2"/>
                <w:tcBorders>
                  <w:top w:val="nil"/>
                  <w:left w:val="nil"/>
                  <w:bottom w:val="nil"/>
                  <w:right w:val="nil"/>
                </w:tcBorders>
                <w:vAlign w:val="center"/>
              </w:tcPr>
            </w:tcPrChange>
          </w:tcPr>
          <w:p w14:paraId="4EC55E21"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-0.26*</w:t>
            </w:r>
          </w:p>
        </w:tc>
        <w:tc>
          <w:tcPr>
            <w:tcW w:w="851" w:type="dxa"/>
            <w:tcBorders>
              <w:top w:val="nil"/>
              <w:left w:val="nil"/>
              <w:bottom w:val="nil"/>
              <w:right w:val="nil"/>
            </w:tcBorders>
            <w:vAlign w:val="center"/>
            <w:tcPrChange w:id="564" w:author="Johan Ehrlén" w:date="2016-01-20T10:30:00Z">
              <w:tcPr>
                <w:tcW w:w="851" w:type="dxa"/>
                <w:gridSpan w:val="2"/>
                <w:tcBorders>
                  <w:top w:val="nil"/>
                  <w:left w:val="nil"/>
                  <w:bottom w:val="nil"/>
                  <w:right w:val="nil"/>
                </w:tcBorders>
                <w:vAlign w:val="center"/>
              </w:tcPr>
            </w:tcPrChange>
          </w:tcPr>
          <w:p w14:paraId="04B90670"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-0.17</w:t>
            </w:r>
          </w:p>
        </w:tc>
        <w:tc>
          <w:tcPr>
            <w:tcW w:w="283" w:type="dxa"/>
            <w:tcBorders>
              <w:top w:val="nil"/>
              <w:left w:val="nil"/>
              <w:bottom w:val="nil"/>
              <w:right w:val="nil"/>
            </w:tcBorders>
            <w:tcPrChange w:id="565" w:author="Johan Ehrlén" w:date="2016-01-20T10:30:00Z">
              <w:tcPr>
                <w:tcW w:w="283" w:type="dxa"/>
                <w:gridSpan w:val="2"/>
                <w:tcBorders>
                  <w:top w:val="nil"/>
                  <w:left w:val="nil"/>
                  <w:bottom w:val="nil"/>
                  <w:right w:val="nil"/>
                </w:tcBorders>
              </w:tcPr>
            </w:tcPrChange>
          </w:tcPr>
          <w:p w14:paraId="4938A01F"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34" w:type="dxa"/>
            <w:tcBorders>
              <w:top w:val="nil"/>
              <w:left w:val="nil"/>
              <w:bottom w:val="nil"/>
              <w:right w:val="nil"/>
            </w:tcBorders>
            <w:vAlign w:val="center"/>
            <w:tcPrChange w:id="566" w:author="Johan Ehrlén" w:date="2016-01-20T10:30:00Z">
              <w:tcPr>
                <w:tcW w:w="1134" w:type="dxa"/>
                <w:tcBorders>
                  <w:top w:val="nil"/>
                  <w:left w:val="nil"/>
                  <w:bottom w:val="nil"/>
                  <w:right w:val="nil"/>
                </w:tcBorders>
                <w:vAlign w:val="center"/>
              </w:tcPr>
            </w:tcPrChange>
          </w:tcPr>
          <w:p w14:paraId="1C63B043"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0.46***</w:t>
            </w:r>
          </w:p>
        </w:tc>
        <w:tc>
          <w:tcPr>
            <w:tcW w:w="1064" w:type="dxa"/>
            <w:tcBorders>
              <w:top w:val="nil"/>
              <w:left w:val="nil"/>
              <w:bottom w:val="nil"/>
              <w:right w:val="nil"/>
            </w:tcBorders>
            <w:vAlign w:val="center"/>
            <w:tcPrChange w:id="567" w:author="Johan Ehrlén" w:date="2016-01-20T10:30:00Z">
              <w:tcPr>
                <w:tcW w:w="1064" w:type="dxa"/>
                <w:tcBorders>
                  <w:top w:val="nil"/>
                  <w:left w:val="nil"/>
                  <w:bottom w:val="nil"/>
                  <w:right w:val="nil"/>
                </w:tcBorders>
                <w:vAlign w:val="center"/>
              </w:tcPr>
            </w:tcPrChange>
          </w:tcPr>
          <w:p w14:paraId="376DBC81"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0.25***</w:t>
            </w:r>
          </w:p>
        </w:tc>
        <w:tc>
          <w:tcPr>
            <w:tcW w:w="236" w:type="dxa"/>
            <w:tcBorders>
              <w:top w:val="nil"/>
              <w:left w:val="nil"/>
              <w:bottom w:val="nil"/>
              <w:right w:val="nil"/>
            </w:tcBorders>
            <w:tcPrChange w:id="568" w:author="Johan Ehrlén" w:date="2016-01-20T10:30:00Z">
              <w:tcPr>
                <w:tcW w:w="236" w:type="dxa"/>
                <w:gridSpan w:val="2"/>
                <w:tcBorders>
                  <w:top w:val="nil"/>
                  <w:left w:val="nil"/>
                  <w:bottom w:val="nil"/>
                  <w:right w:val="nil"/>
                </w:tcBorders>
              </w:tcPr>
            </w:tcPrChange>
          </w:tcPr>
          <w:p w14:paraId="07E56341" w14:textId="77777777" w:rsidR="00E131A7" w:rsidRDefault="00E131A7">
            <w:pPr>
              <w:tabs>
                <w:tab w:val="decimal" w:pos="586"/>
              </w:tabs>
              <w:spacing w:after="0" w:line="240" w:lineRule="auto"/>
              <w:rPr>
                <w:rFonts w:ascii="Times New Roman" w:hAnsi="Times New Roman" w:cs="Times New Roman"/>
                <w:sz w:val="24"/>
                <w:szCs w:val="24"/>
                <w:lang w:val="de-DE"/>
              </w:rPr>
            </w:pPr>
          </w:p>
        </w:tc>
        <w:tc>
          <w:tcPr>
            <w:tcW w:w="1110" w:type="dxa"/>
            <w:tcBorders>
              <w:top w:val="nil"/>
              <w:left w:val="nil"/>
              <w:bottom w:val="nil"/>
              <w:right w:val="nil"/>
            </w:tcBorders>
            <w:vAlign w:val="center"/>
            <w:tcPrChange w:id="569" w:author="Johan Ehrlén" w:date="2016-01-20T10:30:00Z">
              <w:tcPr>
                <w:tcW w:w="1110" w:type="dxa"/>
                <w:gridSpan w:val="2"/>
                <w:tcBorders>
                  <w:top w:val="nil"/>
                  <w:left w:val="nil"/>
                  <w:bottom w:val="nil"/>
                  <w:right w:val="nil"/>
                </w:tcBorders>
                <w:vAlign w:val="center"/>
              </w:tcPr>
            </w:tcPrChange>
          </w:tcPr>
          <w:p w14:paraId="061D658C"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-0.12</w:t>
            </w:r>
          </w:p>
        </w:tc>
        <w:tc>
          <w:tcPr>
            <w:tcW w:w="1134" w:type="dxa"/>
            <w:tcBorders>
              <w:top w:val="nil"/>
              <w:left w:val="nil"/>
              <w:bottom w:val="nil"/>
              <w:right w:val="nil"/>
            </w:tcBorders>
            <w:vAlign w:val="center"/>
            <w:tcPrChange w:id="570" w:author="Johan Ehrlén" w:date="2016-01-20T10:30:00Z">
              <w:tcPr>
                <w:tcW w:w="1134" w:type="dxa"/>
                <w:gridSpan w:val="3"/>
                <w:tcBorders>
                  <w:top w:val="nil"/>
                  <w:left w:val="nil"/>
                  <w:bottom w:val="nil"/>
                  <w:right w:val="nil"/>
                </w:tcBorders>
                <w:vAlign w:val="center"/>
              </w:tcPr>
            </w:tcPrChange>
          </w:tcPr>
          <w:p w14:paraId="30CD506D" w14:textId="77777777" w:rsidR="00E131A7" w:rsidRDefault="00E131A7">
            <w:pPr>
              <w:tabs>
                <w:tab w:val="decimal" w:pos="586"/>
              </w:tabs>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-0.30*</w:t>
            </w:r>
          </w:p>
        </w:tc>
      </w:tr>
      <w:tr w:rsidR="0018603A" w14:paraId="62E9F609" w14:textId="77777777" w:rsidTr="0018603A">
        <w:tblPrEx>
          <w:tblPrExChange w:id="571" w:author="Johan Ehrlén" w:date="2016-01-20T10:30:00Z">
            <w:tblPrEx>
              <w:tblW w:w="14565" w:type="dxa"/>
              <w:tblLayout w:type="fixed"/>
            </w:tblPrEx>
          </w:tblPrExChange>
        </w:tblPrEx>
        <w:tc>
          <w:tcPr>
            <w:tcW w:w="658" w:type="dxa"/>
            <w:tcBorders>
              <w:top w:val="nil"/>
              <w:left w:val="nil"/>
              <w:bottom w:val="nil"/>
              <w:right w:val="nil"/>
            </w:tcBorders>
            <w:vAlign w:val="center"/>
            <w:tcPrChange w:id="572" w:author="Johan Ehrlén" w:date="2016-01-20T10:30:00Z">
              <w:tcPr>
                <w:tcW w:w="624" w:type="dxa"/>
                <w:gridSpan w:val="2"/>
                <w:tcBorders>
                  <w:top w:val="nil"/>
                  <w:left w:val="nil"/>
                  <w:bottom w:val="nil"/>
                  <w:right w:val="nil"/>
                </w:tcBorders>
                <w:vAlign w:val="center"/>
              </w:tcPr>
            </w:tcPrChange>
          </w:tcPr>
          <w:p w14:paraId="5CE49527" w14:textId="77777777" w:rsidR="00E131A7" w:rsidRDefault="00E131A7">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J</w:t>
            </w:r>
          </w:p>
        </w:tc>
        <w:tc>
          <w:tcPr>
            <w:tcW w:w="993" w:type="dxa"/>
            <w:tcBorders>
              <w:top w:val="nil"/>
              <w:left w:val="nil"/>
              <w:bottom w:val="nil"/>
              <w:right w:val="nil"/>
            </w:tcBorders>
            <w:vAlign w:val="center"/>
            <w:tcPrChange w:id="573" w:author="Johan Ehrlén" w:date="2016-01-20T10:30:00Z">
              <w:tcPr>
                <w:tcW w:w="993" w:type="dxa"/>
                <w:gridSpan w:val="2"/>
                <w:tcBorders>
                  <w:top w:val="nil"/>
                  <w:left w:val="nil"/>
                  <w:bottom w:val="nil"/>
                  <w:right w:val="nil"/>
                </w:tcBorders>
                <w:vAlign w:val="center"/>
              </w:tcPr>
            </w:tcPrChange>
          </w:tcPr>
          <w:p w14:paraId="483AEFEE"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0.07</w:t>
            </w:r>
          </w:p>
        </w:tc>
        <w:tc>
          <w:tcPr>
            <w:tcW w:w="850" w:type="dxa"/>
            <w:tcBorders>
              <w:top w:val="nil"/>
              <w:left w:val="nil"/>
              <w:bottom w:val="nil"/>
              <w:right w:val="nil"/>
            </w:tcBorders>
            <w:vAlign w:val="center"/>
            <w:tcPrChange w:id="574" w:author="Johan Ehrlén" w:date="2016-01-20T10:30:00Z">
              <w:tcPr>
                <w:tcW w:w="850" w:type="dxa"/>
                <w:tcBorders>
                  <w:top w:val="nil"/>
                  <w:left w:val="nil"/>
                  <w:bottom w:val="nil"/>
                  <w:right w:val="nil"/>
                </w:tcBorders>
                <w:vAlign w:val="center"/>
              </w:tcPr>
            </w:tcPrChange>
          </w:tcPr>
          <w:p w14:paraId="1813537B"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0.05</w:t>
            </w:r>
          </w:p>
        </w:tc>
        <w:tc>
          <w:tcPr>
            <w:tcW w:w="284" w:type="dxa"/>
            <w:tcBorders>
              <w:top w:val="nil"/>
              <w:left w:val="nil"/>
              <w:bottom w:val="nil"/>
              <w:right w:val="nil"/>
            </w:tcBorders>
            <w:tcPrChange w:id="575" w:author="Johan Ehrlén" w:date="2016-01-20T10:30:00Z">
              <w:tcPr>
                <w:tcW w:w="284" w:type="dxa"/>
                <w:gridSpan w:val="2"/>
                <w:tcBorders>
                  <w:top w:val="nil"/>
                  <w:left w:val="nil"/>
                  <w:bottom w:val="nil"/>
                  <w:right w:val="nil"/>
                </w:tcBorders>
              </w:tcPr>
            </w:tcPrChange>
          </w:tcPr>
          <w:p w14:paraId="38765D3E" w14:textId="77777777" w:rsidR="00E131A7" w:rsidRDefault="00E131A7">
            <w:pPr>
              <w:tabs>
                <w:tab w:val="decimal" w:pos="586"/>
              </w:tabs>
              <w:spacing w:after="0" w:line="240" w:lineRule="auto"/>
              <w:rPr>
                <w:rFonts w:ascii="Times New Roman" w:hAnsi="Times New Roman" w:cs="Times New Roman"/>
                <w:sz w:val="24"/>
                <w:szCs w:val="24"/>
                <w:lang w:val="sv-SE"/>
              </w:rPr>
            </w:pPr>
          </w:p>
        </w:tc>
        <w:tc>
          <w:tcPr>
            <w:tcW w:w="1134" w:type="dxa"/>
            <w:tcBorders>
              <w:top w:val="nil"/>
              <w:left w:val="nil"/>
              <w:bottom w:val="nil"/>
              <w:right w:val="nil"/>
            </w:tcBorders>
            <w:vAlign w:val="center"/>
            <w:tcPrChange w:id="576" w:author="Johan Ehrlén" w:date="2016-01-20T10:30:00Z">
              <w:tcPr>
                <w:tcW w:w="1134" w:type="dxa"/>
                <w:gridSpan w:val="2"/>
                <w:tcBorders>
                  <w:top w:val="nil"/>
                  <w:left w:val="nil"/>
                  <w:bottom w:val="nil"/>
                  <w:right w:val="nil"/>
                </w:tcBorders>
                <w:vAlign w:val="center"/>
              </w:tcPr>
            </w:tcPrChange>
          </w:tcPr>
          <w:p w14:paraId="2FE3D8E9"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0.29**</w:t>
            </w:r>
          </w:p>
        </w:tc>
        <w:tc>
          <w:tcPr>
            <w:tcW w:w="1134" w:type="dxa"/>
            <w:tcBorders>
              <w:top w:val="nil"/>
              <w:left w:val="nil"/>
              <w:bottom w:val="nil"/>
              <w:right w:val="nil"/>
            </w:tcBorders>
            <w:vAlign w:val="center"/>
            <w:tcPrChange w:id="577" w:author="Johan Ehrlén" w:date="2016-01-20T10:30:00Z">
              <w:tcPr>
                <w:tcW w:w="1134" w:type="dxa"/>
                <w:tcBorders>
                  <w:top w:val="nil"/>
                  <w:left w:val="nil"/>
                  <w:bottom w:val="nil"/>
                  <w:right w:val="nil"/>
                </w:tcBorders>
                <w:vAlign w:val="center"/>
              </w:tcPr>
            </w:tcPrChange>
          </w:tcPr>
          <w:p w14:paraId="53051DC3"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0.23*</w:t>
            </w:r>
          </w:p>
        </w:tc>
        <w:tc>
          <w:tcPr>
            <w:tcW w:w="276" w:type="dxa"/>
            <w:tcBorders>
              <w:top w:val="nil"/>
              <w:left w:val="nil"/>
              <w:bottom w:val="nil"/>
              <w:right w:val="nil"/>
            </w:tcBorders>
            <w:tcPrChange w:id="578" w:author="Johan Ehrlén" w:date="2016-01-20T10:30:00Z">
              <w:tcPr>
                <w:tcW w:w="276" w:type="dxa"/>
                <w:gridSpan w:val="2"/>
                <w:tcBorders>
                  <w:top w:val="nil"/>
                  <w:left w:val="nil"/>
                  <w:bottom w:val="nil"/>
                  <w:right w:val="nil"/>
                </w:tcBorders>
              </w:tcPr>
            </w:tcPrChange>
          </w:tcPr>
          <w:p w14:paraId="0653A7BF" w14:textId="77777777" w:rsidR="00E131A7" w:rsidRDefault="00E131A7">
            <w:pPr>
              <w:tabs>
                <w:tab w:val="decimal" w:pos="586"/>
              </w:tabs>
              <w:spacing w:after="0" w:line="240" w:lineRule="auto"/>
              <w:rPr>
                <w:rFonts w:ascii="Times New Roman" w:hAnsi="Times New Roman" w:cs="Times New Roman"/>
                <w:sz w:val="24"/>
                <w:szCs w:val="24"/>
                <w:lang w:val="sv-SE"/>
              </w:rPr>
            </w:pPr>
          </w:p>
        </w:tc>
        <w:tc>
          <w:tcPr>
            <w:tcW w:w="999" w:type="dxa"/>
            <w:tcBorders>
              <w:top w:val="nil"/>
              <w:left w:val="nil"/>
              <w:bottom w:val="nil"/>
              <w:right w:val="nil"/>
            </w:tcBorders>
            <w:vAlign w:val="center"/>
            <w:tcPrChange w:id="579" w:author="Johan Ehrlén" w:date="2016-01-20T10:30:00Z">
              <w:tcPr>
                <w:tcW w:w="999" w:type="dxa"/>
                <w:gridSpan w:val="2"/>
                <w:tcBorders>
                  <w:top w:val="nil"/>
                  <w:left w:val="nil"/>
                  <w:bottom w:val="nil"/>
                  <w:right w:val="nil"/>
                </w:tcBorders>
                <w:vAlign w:val="center"/>
              </w:tcPr>
            </w:tcPrChange>
          </w:tcPr>
          <w:p w14:paraId="5256FF0F"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0.13</w:t>
            </w:r>
          </w:p>
        </w:tc>
        <w:tc>
          <w:tcPr>
            <w:tcW w:w="1134" w:type="dxa"/>
            <w:tcBorders>
              <w:top w:val="nil"/>
              <w:left w:val="nil"/>
              <w:bottom w:val="nil"/>
              <w:right w:val="nil"/>
            </w:tcBorders>
            <w:vAlign w:val="center"/>
            <w:tcPrChange w:id="580" w:author="Johan Ehrlén" w:date="2016-01-20T10:30:00Z">
              <w:tcPr>
                <w:tcW w:w="1134" w:type="dxa"/>
                <w:gridSpan w:val="3"/>
                <w:tcBorders>
                  <w:top w:val="nil"/>
                  <w:left w:val="nil"/>
                  <w:bottom w:val="nil"/>
                  <w:right w:val="nil"/>
                </w:tcBorders>
                <w:vAlign w:val="center"/>
              </w:tcPr>
            </w:tcPrChange>
          </w:tcPr>
          <w:p w14:paraId="6E83D6E3"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0.02</w:t>
            </w:r>
          </w:p>
        </w:tc>
        <w:tc>
          <w:tcPr>
            <w:tcW w:w="284" w:type="dxa"/>
            <w:tcBorders>
              <w:top w:val="nil"/>
              <w:left w:val="nil"/>
              <w:bottom w:val="nil"/>
              <w:right w:val="nil"/>
            </w:tcBorders>
            <w:tcPrChange w:id="581" w:author="Johan Ehrlén" w:date="2016-01-20T10:30:00Z">
              <w:tcPr>
                <w:tcW w:w="284" w:type="dxa"/>
                <w:gridSpan w:val="2"/>
                <w:tcBorders>
                  <w:top w:val="nil"/>
                  <w:left w:val="nil"/>
                  <w:bottom w:val="nil"/>
                  <w:right w:val="nil"/>
                </w:tcBorders>
              </w:tcPr>
            </w:tcPrChange>
          </w:tcPr>
          <w:p w14:paraId="52D7A6A5" w14:textId="77777777" w:rsidR="00E131A7" w:rsidRDefault="00E131A7">
            <w:pPr>
              <w:tabs>
                <w:tab w:val="decimal" w:pos="586"/>
              </w:tabs>
              <w:spacing w:after="0" w:line="240" w:lineRule="auto"/>
              <w:rPr>
                <w:rFonts w:ascii="Times New Roman" w:hAnsi="Times New Roman" w:cs="Times New Roman"/>
                <w:sz w:val="24"/>
                <w:szCs w:val="24"/>
                <w:lang w:val="sv-SE"/>
              </w:rPr>
            </w:pPr>
          </w:p>
        </w:tc>
        <w:tc>
          <w:tcPr>
            <w:tcW w:w="992" w:type="dxa"/>
            <w:tcBorders>
              <w:top w:val="nil"/>
              <w:left w:val="nil"/>
              <w:bottom w:val="nil"/>
              <w:right w:val="nil"/>
            </w:tcBorders>
            <w:vAlign w:val="center"/>
            <w:tcPrChange w:id="582" w:author="Johan Ehrlén" w:date="2016-01-20T10:30:00Z">
              <w:tcPr>
                <w:tcW w:w="992" w:type="dxa"/>
                <w:gridSpan w:val="2"/>
                <w:tcBorders>
                  <w:top w:val="nil"/>
                  <w:left w:val="nil"/>
                  <w:bottom w:val="nil"/>
                  <w:right w:val="nil"/>
                </w:tcBorders>
                <w:vAlign w:val="center"/>
              </w:tcPr>
            </w:tcPrChange>
          </w:tcPr>
          <w:p w14:paraId="3620DC3D"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0.03</w:t>
            </w:r>
          </w:p>
        </w:tc>
        <w:tc>
          <w:tcPr>
            <w:tcW w:w="851" w:type="dxa"/>
            <w:tcBorders>
              <w:top w:val="nil"/>
              <w:left w:val="nil"/>
              <w:bottom w:val="nil"/>
              <w:right w:val="nil"/>
            </w:tcBorders>
            <w:vAlign w:val="center"/>
            <w:tcPrChange w:id="583" w:author="Johan Ehrlén" w:date="2016-01-20T10:30:00Z">
              <w:tcPr>
                <w:tcW w:w="851" w:type="dxa"/>
                <w:gridSpan w:val="2"/>
                <w:tcBorders>
                  <w:top w:val="nil"/>
                  <w:left w:val="nil"/>
                  <w:bottom w:val="nil"/>
                  <w:right w:val="nil"/>
                </w:tcBorders>
                <w:vAlign w:val="center"/>
              </w:tcPr>
            </w:tcPrChange>
          </w:tcPr>
          <w:p w14:paraId="25ADD0E6"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0.07</w:t>
            </w:r>
          </w:p>
        </w:tc>
        <w:tc>
          <w:tcPr>
            <w:tcW w:w="283" w:type="dxa"/>
            <w:tcBorders>
              <w:top w:val="nil"/>
              <w:left w:val="nil"/>
              <w:bottom w:val="nil"/>
              <w:right w:val="nil"/>
            </w:tcBorders>
            <w:tcPrChange w:id="584" w:author="Johan Ehrlén" w:date="2016-01-20T10:30:00Z">
              <w:tcPr>
                <w:tcW w:w="283" w:type="dxa"/>
                <w:gridSpan w:val="2"/>
                <w:tcBorders>
                  <w:top w:val="nil"/>
                  <w:left w:val="nil"/>
                  <w:bottom w:val="nil"/>
                  <w:right w:val="nil"/>
                </w:tcBorders>
              </w:tcPr>
            </w:tcPrChange>
          </w:tcPr>
          <w:p w14:paraId="1833DF00" w14:textId="77777777" w:rsidR="00E131A7" w:rsidRDefault="00E131A7">
            <w:pPr>
              <w:tabs>
                <w:tab w:val="decimal" w:pos="586"/>
              </w:tabs>
              <w:spacing w:after="0" w:line="240" w:lineRule="auto"/>
              <w:rPr>
                <w:rFonts w:ascii="Times New Roman" w:hAnsi="Times New Roman" w:cs="Times New Roman"/>
                <w:sz w:val="24"/>
                <w:szCs w:val="24"/>
                <w:lang w:val="sv-SE"/>
              </w:rPr>
            </w:pPr>
          </w:p>
        </w:tc>
        <w:tc>
          <w:tcPr>
            <w:tcW w:w="1134" w:type="dxa"/>
            <w:tcBorders>
              <w:top w:val="nil"/>
              <w:left w:val="nil"/>
              <w:bottom w:val="nil"/>
              <w:right w:val="nil"/>
            </w:tcBorders>
            <w:vAlign w:val="center"/>
            <w:tcPrChange w:id="585" w:author="Johan Ehrlén" w:date="2016-01-20T10:30:00Z">
              <w:tcPr>
                <w:tcW w:w="1134" w:type="dxa"/>
                <w:tcBorders>
                  <w:top w:val="nil"/>
                  <w:left w:val="nil"/>
                  <w:bottom w:val="nil"/>
                  <w:right w:val="nil"/>
                </w:tcBorders>
                <w:vAlign w:val="center"/>
              </w:tcPr>
            </w:tcPrChange>
          </w:tcPr>
          <w:p w14:paraId="18FEB581"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0.40***</w:t>
            </w:r>
          </w:p>
        </w:tc>
        <w:tc>
          <w:tcPr>
            <w:tcW w:w="1064" w:type="dxa"/>
            <w:tcBorders>
              <w:top w:val="nil"/>
              <w:left w:val="nil"/>
              <w:bottom w:val="nil"/>
              <w:right w:val="nil"/>
            </w:tcBorders>
            <w:vAlign w:val="center"/>
            <w:tcPrChange w:id="586" w:author="Johan Ehrlén" w:date="2016-01-20T10:30:00Z">
              <w:tcPr>
                <w:tcW w:w="1064" w:type="dxa"/>
                <w:tcBorders>
                  <w:top w:val="nil"/>
                  <w:left w:val="nil"/>
                  <w:bottom w:val="nil"/>
                  <w:right w:val="nil"/>
                </w:tcBorders>
                <w:vAlign w:val="center"/>
              </w:tcPr>
            </w:tcPrChange>
          </w:tcPr>
          <w:p w14:paraId="7E85D9AB"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0.13 </w:t>
            </w:r>
            <w:r>
              <w:rPr>
                <w:rFonts w:ascii="Times New Roman" w:hAnsi="Times New Roman" w:cs="Times New Roman"/>
                <w:sz w:val="18"/>
                <w:szCs w:val="18"/>
                <w:lang w:val="sv-SE"/>
              </w:rPr>
              <w:t>•</w:t>
            </w:r>
          </w:p>
        </w:tc>
        <w:tc>
          <w:tcPr>
            <w:tcW w:w="236" w:type="dxa"/>
            <w:tcBorders>
              <w:top w:val="nil"/>
              <w:left w:val="nil"/>
              <w:bottom w:val="nil"/>
              <w:right w:val="nil"/>
            </w:tcBorders>
            <w:tcPrChange w:id="587" w:author="Johan Ehrlén" w:date="2016-01-20T10:30:00Z">
              <w:tcPr>
                <w:tcW w:w="236" w:type="dxa"/>
                <w:gridSpan w:val="2"/>
                <w:tcBorders>
                  <w:top w:val="nil"/>
                  <w:left w:val="nil"/>
                  <w:bottom w:val="nil"/>
                  <w:right w:val="nil"/>
                </w:tcBorders>
              </w:tcPr>
            </w:tcPrChange>
          </w:tcPr>
          <w:p w14:paraId="6FFC8415" w14:textId="77777777" w:rsidR="00E131A7" w:rsidRDefault="00E131A7">
            <w:pPr>
              <w:tabs>
                <w:tab w:val="decimal" w:pos="586"/>
              </w:tabs>
              <w:spacing w:after="0" w:line="240" w:lineRule="auto"/>
              <w:rPr>
                <w:rFonts w:ascii="Times New Roman" w:hAnsi="Times New Roman" w:cs="Times New Roman"/>
                <w:sz w:val="24"/>
                <w:szCs w:val="24"/>
                <w:lang w:val="sv-SE"/>
              </w:rPr>
            </w:pPr>
          </w:p>
        </w:tc>
        <w:tc>
          <w:tcPr>
            <w:tcW w:w="1110" w:type="dxa"/>
            <w:tcBorders>
              <w:top w:val="nil"/>
              <w:left w:val="nil"/>
              <w:bottom w:val="nil"/>
              <w:right w:val="nil"/>
            </w:tcBorders>
            <w:vAlign w:val="center"/>
            <w:tcPrChange w:id="588" w:author="Johan Ehrlén" w:date="2016-01-20T10:30:00Z">
              <w:tcPr>
                <w:tcW w:w="1110" w:type="dxa"/>
                <w:gridSpan w:val="2"/>
                <w:tcBorders>
                  <w:top w:val="nil"/>
                  <w:left w:val="nil"/>
                  <w:bottom w:val="nil"/>
                  <w:right w:val="nil"/>
                </w:tcBorders>
                <w:vAlign w:val="center"/>
              </w:tcPr>
            </w:tcPrChange>
          </w:tcPr>
          <w:p w14:paraId="45640959"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0.19 </w:t>
            </w:r>
            <w:r>
              <w:rPr>
                <w:rFonts w:ascii="Times New Roman" w:hAnsi="Times New Roman" w:cs="Times New Roman"/>
                <w:sz w:val="18"/>
                <w:szCs w:val="18"/>
                <w:lang w:val="sv-SE"/>
              </w:rPr>
              <w:t>•</w:t>
            </w:r>
          </w:p>
        </w:tc>
        <w:tc>
          <w:tcPr>
            <w:tcW w:w="1134" w:type="dxa"/>
            <w:tcBorders>
              <w:top w:val="nil"/>
              <w:left w:val="nil"/>
              <w:bottom w:val="nil"/>
              <w:right w:val="nil"/>
            </w:tcBorders>
            <w:vAlign w:val="center"/>
            <w:tcPrChange w:id="589" w:author="Johan Ehrlén" w:date="2016-01-20T10:30:00Z">
              <w:tcPr>
                <w:tcW w:w="1134" w:type="dxa"/>
                <w:gridSpan w:val="3"/>
                <w:tcBorders>
                  <w:top w:val="nil"/>
                  <w:left w:val="nil"/>
                  <w:bottom w:val="nil"/>
                  <w:right w:val="nil"/>
                </w:tcBorders>
                <w:vAlign w:val="center"/>
              </w:tcPr>
            </w:tcPrChange>
          </w:tcPr>
          <w:p w14:paraId="29C76E94"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-0.15</w:t>
            </w:r>
          </w:p>
        </w:tc>
      </w:tr>
      <w:tr w:rsidR="0018603A" w14:paraId="11ECA16A" w14:textId="77777777" w:rsidTr="0018603A">
        <w:tblPrEx>
          <w:tblPrExChange w:id="590" w:author="Johan Ehrlén" w:date="2016-01-20T10:30:00Z">
            <w:tblPrEx>
              <w:tblW w:w="14565" w:type="dxa"/>
              <w:tblLayout w:type="fixed"/>
            </w:tblPrEx>
          </w:tblPrExChange>
        </w:tblPrEx>
        <w:tc>
          <w:tcPr>
            <w:tcW w:w="658" w:type="dxa"/>
            <w:tcBorders>
              <w:top w:val="nil"/>
              <w:left w:val="nil"/>
              <w:bottom w:val="single" w:sz="18" w:space="0" w:color="auto"/>
              <w:right w:val="nil"/>
            </w:tcBorders>
            <w:vAlign w:val="center"/>
            <w:tcPrChange w:id="591" w:author="Johan Ehrlén" w:date="2016-01-20T10:30:00Z">
              <w:tcPr>
                <w:tcW w:w="624" w:type="dxa"/>
                <w:gridSpan w:val="2"/>
                <w:tcBorders>
                  <w:top w:val="nil"/>
                  <w:left w:val="nil"/>
                  <w:bottom w:val="single" w:sz="18" w:space="0" w:color="auto"/>
                  <w:right w:val="nil"/>
                </w:tcBorders>
                <w:vAlign w:val="center"/>
              </w:tcPr>
            </w:tcPrChange>
          </w:tcPr>
          <w:p w14:paraId="4490A20B" w14:textId="77777777" w:rsidR="00E131A7" w:rsidRDefault="00E131A7">
            <w:pPr>
              <w:spacing w:after="0" w:line="240"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K</w:t>
            </w:r>
          </w:p>
        </w:tc>
        <w:tc>
          <w:tcPr>
            <w:tcW w:w="993" w:type="dxa"/>
            <w:tcBorders>
              <w:top w:val="nil"/>
              <w:left w:val="nil"/>
              <w:bottom w:val="single" w:sz="18" w:space="0" w:color="auto"/>
              <w:right w:val="nil"/>
            </w:tcBorders>
            <w:vAlign w:val="center"/>
            <w:tcPrChange w:id="592" w:author="Johan Ehrlén" w:date="2016-01-20T10:30:00Z">
              <w:tcPr>
                <w:tcW w:w="993" w:type="dxa"/>
                <w:gridSpan w:val="2"/>
                <w:tcBorders>
                  <w:top w:val="nil"/>
                  <w:left w:val="nil"/>
                  <w:bottom w:val="single" w:sz="18" w:space="0" w:color="auto"/>
                  <w:right w:val="nil"/>
                </w:tcBorders>
                <w:vAlign w:val="center"/>
              </w:tcPr>
            </w:tcPrChange>
          </w:tcPr>
          <w:p w14:paraId="7BA5539D"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0.02</w:t>
            </w:r>
          </w:p>
        </w:tc>
        <w:tc>
          <w:tcPr>
            <w:tcW w:w="850" w:type="dxa"/>
            <w:tcBorders>
              <w:top w:val="nil"/>
              <w:left w:val="nil"/>
              <w:bottom w:val="single" w:sz="18" w:space="0" w:color="auto"/>
              <w:right w:val="nil"/>
            </w:tcBorders>
            <w:vAlign w:val="center"/>
            <w:tcPrChange w:id="593" w:author="Johan Ehrlén" w:date="2016-01-20T10:30:00Z">
              <w:tcPr>
                <w:tcW w:w="850" w:type="dxa"/>
                <w:tcBorders>
                  <w:top w:val="nil"/>
                  <w:left w:val="nil"/>
                  <w:bottom w:val="single" w:sz="18" w:space="0" w:color="auto"/>
                  <w:right w:val="nil"/>
                </w:tcBorders>
                <w:vAlign w:val="center"/>
              </w:tcPr>
            </w:tcPrChange>
          </w:tcPr>
          <w:p w14:paraId="1085A327"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0.06</w:t>
            </w:r>
          </w:p>
        </w:tc>
        <w:tc>
          <w:tcPr>
            <w:tcW w:w="284" w:type="dxa"/>
            <w:tcBorders>
              <w:top w:val="nil"/>
              <w:left w:val="nil"/>
              <w:bottom w:val="single" w:sz="18" w:space="0" w:color="auto"/>
              <w:right w:val="nil"/>
            </w:tcBorders>
            <w:tcPrChange w:id="594" w:author="Johan Ehrlén" w:date="2016-01-20T10:30:00Z">
              <w:tcPr>
                <w:tcW w:w="284" w:type="dxa"/>
                <w:gridSpan w:val="2"/>
                <w:tcBorders>
                  <w:top w:val="nil"/>
                  <w:left w:val="nil"/>
                  <w:bottom w:val="single" w:sz="18" w:space="0" w:color="auto"/>
                  <w:right w:val="nil"/>
                </w:tcBorders>
              </w:tcPr>
            </w:tcPrChange>
          </w:tcPr>
          <w:p w14:paraId="71D0BF0B" w14:textId="77777777" w:rsidR="00E131A7" w:rsidRDefault="00E131A7">
            <w:pPr>
              <w:tabs>
                <w:tab w:val="decimal" w:pos="586"/>
              </w:tabs>
              <w:spacing w:after="0" w:line="240" w:lineRule="auto"/>
              <w:rPr>
                <w:rFonts w:ascii="Times New Roman" w:hAnsi="Times New Roman" w:cs="Times New Roman"/>
                <w:sz w:val="24"/>
                <w:szCs w:val="24"/>
                <w:lang w:val="sv-SE"/>
              </w:rPr>
            </w:pPr>
          </w:p>
        </w:tc>
        <w:tc>
          <w:tcPr>
            <w:tcW w:w="1134" w:type="dxa"/>
            <w:tcBorders>
              <w:top w:val="nil"/>
              <w:left w:val="nil"/>
              <w:bottom w:val="single" w:sz="18" w:space="0" w:color="auto"/>
              <w:right w:val="nil"/>
            </w:tcBorders>
            <w:vAlign w:val="center"/>
            <w:tcPrChange w:id="595" w:author="Johan Ehrlén" w:date="2016-01-20T10:30:00Z">
              <w:tcPr>
                <w:tcW w:w="1134" w:type="dxa"/>
                <w:gridSpan w:val="2"/>
                <w:tcBorders>
                  <w:top w:val="nil"/>
                  <w:left w:val="nil"/>
                  <w:bottom w:val="single" w:sz="18" w:space="0" w:color="auto"/>
                  <w:right w:val="nil"/>
                </w:tcBorders>
                <w:vAlign w:val="center"/>
              </w:tcPr>
            </w:tcPrChange>
          </w:tcPr>
          <w:p w14:paraId="703E0BD1"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0.39**</w:t>
            </w:r>
          </w:p>
        </w:tc>
        <w:tc>
          <w:tcPr>
            <w:tcW w:w="1134" w:type="dxa"/>
            <w:tcBorders>
              <w:top w:val="nil"/>
              <w:left w:val="nil"/>
              <w:bottom w:val="single" w:sz="18" w:space="0" w:color="auto"/>
              <w:right w:val="nil"/>
            </w:tcBorders>
            <w:vAlign w:val="center"/>
            <w:tcPrChange w:id="596" w:author="Johan Ehrlén" w:date="2016-01-20T10:30:00Z">
              <w:tcPr>
                <w:tcW w:w="1134" w:type="dxa"/>
                <w:tcBorders>
                  <w:top w:val="nil"/>
                  <w:left w:val="nil"/>
                  <w:bottom w:val="single" w:sz="18" w:space="0" w:color="auto"/>
                  <w:right w:val="nil"/>
                </w:tcBorders>
                <w:vAlign w:val="center"/>
              </w:tcPr>
            </w:tcPrChange>
          </w:tcPr>
          <w:p w14:paraId="175856D3"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0.27*</w:t>
            </w:r>
          </w:p>
        </w:tc>
        <w:tc>
          <w:tcPr>
            <w:tcW w:w="276" w:type="dxa"/>
            <w:tcBorders>
              <w:top w:val="nil"/>
              <w:left w:val="nil"/>
              <w:bottom w:val="single" w:sz="18" w:space="0" w:color="auto"/>
              <w:right w:val="nil"/>
            </w:tcBorders>
            <w:tcPrChange w:id="597" w:author="Johan Ehrlén" w:date="2016-01-20T10:30:00Z">
              <w:tcPr>
                <w:tcW w:w="276" w:type="dxa"/>
                <w:gridSpan w:val="2"/>
                <w:tcBorders>
                  <w:top w:val="nil"/>
                  <w:left w:val="nil"/>
                  <w:bottom w:val="single" w:sz="18" w:space="0" w:color="auto"/>
                  <w:right w:val="nil"/>
                </w:tcBorders>
              </w:tcPr>
            </w:tcPrChange>
          </w:tcPr>
          <w:p w14:paraId="3307A6E8" w14:textId="77777777" w:rsidR="00E131A7" w:rsidRDefault="00E131A7">
            <w:pPr>
              <w:tabs>
                <w:tab w:val="decimal" w:pos="586"/>
              </w:tabs>
              <w:spacing w:after="0" w:line="240" w:lineRule="auto"/>
              <w:rPr>
                <w:rFonts w:ascii="Times New Roman" w:hAnsi="Times New Roman" w:cs="Times New Roman"/>
                <w:sz w:val="24"/>
                <w:szCs w:val="24"/>
                <w:lang w:val="sv-SE"/>
              </w:rPr>
            </w:pPr>
          </w:p>
        </w:tc>
        <w:tc>
          <w:tcPr>
            <w:tcW w:w="999" w:type="dxa"/>
            <w:tcBorders>
              <w:top w:val="nil"/>
              <w:left w:val="nil"/>
              <w:bottom w:val="single" w:sz="18" w:space="0" w:color="auto"/>
              <w:right w:val="nil"/>
            </w:tcBorders>
            <w:vAlign w:val="center"/>
            <w:tcPrChange w:id="598" w:author="Johan Ehrlén" w:date="2016-01-20T10:30:00Z">
              <w:tcPr>
                <w:tcW w:w="999" w:type="dxa"/>
                <w:gridSpan w:val="2"/>
                <w:tcBorders>
                  <w:top w:val="nil"/>
                  <w:left w:val="nil"/>
                  <w:bottom w:val="single" w:sz="18" w:space="0" w:color="auto"/>
                  <w:right w:val="nil"/>
                </w:tcBorders>
                <w:vAlign w:val="center"/>
              </w:tcPr>
            </w:tcPrChange>
          </w:tcPr>
          <w:p w14:paraId="479AEC58"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-0.18**</w:t>
            </w:r>
          </w:p>
        </w:tc>
        <w:tc>
          <w:tcPr>
            <w:tcW w:w="1134" w:type="dxa"/>
            <w:tcBorders>
              <w:top w:val="nil"/>
              <w:left w:val="nil"/>
              <w:bottom w:val="single" w:sz="18" w:space="0" w:color="auto"/>
              <w:right w:val="nil"/>
            </w:tcBorders>
            <w:vAlign w:val="center"/>
            <w:tcPrChange w:id="599" w:author="Johan Ehrlén" w:date="2016-01-20T10:30:00Z">
              <w:tcPr>
                <w:tcW w:w="1134" w:type="dxa"/>
                <w:gridSpan w:val="3"/>
                <w:tcBorders>
                  <w:top w:val="nil"/>
                  <w:left w:val="nil"/>
                  <w:bottom w:val="single" w:sz="18" w:space="0" w:color="auto"/>
                  <w:right w:val="nil"/>
                </w:tcBorders>
                <w:vAlign w:val="center"/>
              </w:tcPr>
            </w:tcPrChange>
          </w:tcPr>
          <w:p w14:paraId="1D69D28C"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-0.37***</w:t>
            </w:r>
          </w:p>
        </w:tc>
        <w:tc>
          <w:tcPr>
            <w:tcW w:w="284" w:type="dxa"/>
            <w:tcBorders>
              <w:top w:val="nil"/>
              <w:left w:val="nil"/>
              <w:bottom w:val="single" w:sz="18" w:space="0" w:color="auto"/>
              <w:right w:val="nil"/>
            </w:tcBorders>
            <w:tcPrChange w:id="600" w:author="Johan Ehrlén" w:date="2016-01-20T10:30:00Z">
              <w:tcPr>
                <w:tcW w:w="284" w:type="dxa"/>
                <w:gridSpan w:val="2"/>
                <w:tcBorders>
                  <w:top w:val="nil"/>
                  <w:left w:val="nil"/>
                  <w:bottom w:val="single" w:sz="18" w:space="0" w:color="auto"/>
                  <w:right w:val="nil"/>
                </w:tcBorders>
              </w:tcPr>
            </w:tcPrChange>
          </w:tcPr>
          <w:p w14:paraId="7FBF11E2" w14:textId="77777777" w:rsidR="00E131A7" w:rsidRDefault="00E131A7">
            <w:pPr>
              <w:tabs>
                <w:tab w:val="decimal" w:pos="586"/>
              </w:tabs>
              <w:spacing w:after="0" w:line="240" w:lineRule="auto"/>
              <w:rPr>
                <w:rFonts w:ascii="Times New Roman" w:hAnsi="Times New Roman" w:cs="Times New Roman"/>
                <w:sz w:val="24"/>
                <w:szCs w:val="24"/>
                <w:lang w:val="sv-SE"/>
              </w:rPr>
            </w:pPr>
          </w:p>
        </w:tc>
        <w:tc>
          <w:tcPr>
            <w:tcW w:w="992" w:type="dxa"/>
            <w:tcBorders>
              <w:top w:val="nil"/>
              <w:left w:val="nil"/>
              <w:bottom w:val="single" w:sz="18" w:space="0" w:color="auto"/>
              <w:right w:val="nil"/>
            </w:tcBorders>
            <w:vAlign w:val="center"/>
            <w:tcPrChange w:id="601" w:author="Johan Ehrlén" w:date="2016-01-20T10:30:00Z">
              <w:tcPr>
                <w:tcW w:w="992" w:type="dxa"/>
                <w:gridSpan w:val="2"/>
                <w:tcBorders>
                  <w:top w:val="nil"/>
                  <w:left w:val="nil"/>
                  <w:bottom w:val="single" w:sz="18" w:space="0" w:color="auto"/>
                  <w:right w:val="nil"/>
                </w:tcBorders>
                <w:vAlign w:val="center"/>
              </w:tcPr>
            </w:tcPrChange>
          </w:tcPr>
          <w:p w14:paraId="601E00D0"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0.02</w:t>
            </w:r>
          </w:p>
        </w:tc>
        <w:tc>
          <w:tcPr>
            <w:tcW w:w="851" w:type="dxa"/>
            <w:tcBorders>
              <w:top w:val="nil"/>
              <w:left w:val="nil"/>
              <w:bottom w:val="single" w:sz="18" w:space="0" w:color="auto"/>
              <w:right w:val="nil"/>
            </w:tcBorders>
            <w:vAlign w:val="center"/>
            <w:tcPrChange w:id="602" w:author="Johan Ehrlén" w:date="2016-01-20T10:30:00Z">
              <w:tcPr>
                <w:tcW w:w="851" w:type="dxa"/>
                <w:gridSpan w:val="2"/>
                <w:tcBorders>
                  <w:top w:val="nil"/>
                  <w:left w:val="nil"/>
                  <w:bottom w:val="single" w:sz="18" w:space="0" w:color="auto"/>
                  <w:right w:val="nil"/>
                </w:tcBorders>
                <w:vAlign w:val="center"/>
              </w:tcPr>
            </w:tcPrChange>
          </w:tcPr>
          <w:p w14:paraId="7A12132F"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0.06</w:t>
            </w:r>
          </w:p>
        </w:tc>
        <w:tc>
          <w:tcPr>
            <w:tcW w:w="283" w:type="dxa"/>
            <w:tcBorders>
              <w:top w:val="nil"/>
              <w:left w:val="nil"/>
              <w:bottom w:val="single" w:sz="18" w:space="0" w:color="auto"/>
              <w:right w:val="nil"/>
            </w:tcBorders>
            <w:tcPrChange w:id="603" w:author="Johan Ehrlén" w:date="2016-01-20T10:30:00Z">
              <w:tcPr>
                <w:tcW w:w="283" w:type="dxa"/>
                <w:gridSpan w:val="2"/>
                <w:tcBorders>
                  <w:top w:val="nil"/>
                  <w:left w:val="nil"/>
                  <w:bottom w:val="single" w:sz="18" w:space="0" w:color="auto"/>
                  <w:right w:val="nil"/>
                </w:tcBorders>
              </w:tcPr>
            </w:tcPrChange>
          </w:tcPr>
          <w:p w14:paraId="2276FA4C" w14:textId="77777777" w:rsidR="00E131A7" w:rsidRDefault="00E131A7">
            <w:pPr>
              <w:tabs>
                <w:tab w:val="decimal" w:pos="586"/>
              </w:tabs>
              <w:spacing w:after="0" w:line="240" w:lineRule="auto"/>
              <w:rPr>
                <w:rFonts w:ascii="Times New Roman" w:hAnsi="Times New Roman" w:cs="Times New Roman"/>
                <w:sz w:val="24"/>
                <w:szCs w:val="24"/>
                <w:lang w:val="sv-SE"/>
              </w:rPr>
            </w:pPr>
          </w:p>
        </w:tc>
        <w:tc>
          <w:tcPr>
            <w:tcW w:w="1134" w:type="dxa"/>
            <w:tcBorders>
              <w:top w:val="nil"/>
              <w:left w:val="nil"/>
              <w:bottom w:val="single" w:sz="18" w:space="0" w:color="auto"/>
              <w:right w:val="nil"/>
            </w:tcBorders>
            <w:vAlign w:val="center"/>
            <w:tcPrChange w:id="604" w:author="Johan Ehrlén" w:date="2016-01-20T10:30:00Z">
              <w:tcPr>
                <w:tcW w:w="1134" w:type="dxa"/>
                <w:tcBorders>
                  <w:top w:val="nil"/>
                  <w:left w:val="nil"/>
                  <w:bottom w:val="single" w:sz="18" w:space="0" w:color="auto"/>
                  <w:right w:val="nil"/>
                </w:tcBorders>
                <w:vAlign w:val="center"/>
              </w:tcPr>
            </w:tcPrChange>
          </w:tcPr>
          <w:p w14:paraId="496CF1C7"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0.26*</w:t>
            </w:r>
          </w:p>
        </w:tc>
        <w:tc>
          <w:tcPr>
            <w:tcW w:w="1064" w:type="dxa"/>
            <w:tcBorders>
              <w:top w:val="nil"/>
              <w:left w:val="nil"/>
              <w:bottom w:val="single" w:sz="18" w:space="0" w:color="auto"/>
              <w:right w:val="nil"/>
            </w:tcBorders>
            <w:vAlign w:val="center"/>
            <w:tcPrChange w:id="605" w:author="Johan Ehrlén" w:date="2016-01-20T10:30:00Z">
              <w:tcPr>
                <w:tcW w:w="1064" w:type="dxa"/>
                <w:tcBorders>
                  <w:top w:val="nil"/>
                  <w:left w:val="nil"/>
                  <w:bottom w:val="single" w:sz="18" w:space="0" w:color="auto"/>
                  <w:right w:val="nil"/>
                </w:tcBorders>
                <w:vAlign w:val="center"/>
              </w:tcPr>
            </w:tcPrChange>
          </w:tcPr>
          <w:p w14:paraId="738433A9"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0.14</w:t>
            </w:r>
          </w:p>
        </w:tc>
        <w:tc>
          <w:tcPr>
            <w:tcW w:w="236" w:type="dxa"/>
            <w:tcBorders>
              <w:top w:val="nil"/>
              <w:left w:val="nil"/>
              <w:bottom w:val="single" w:sz="18" w:space="0" w:color="auto"/>
              <w:right w:val="nil"/>
            </w:tcBorders>
            <w:tcPrChange w:id="606" w:author="Johan Ehrlén" w:date="2016-01-20T10:30:00Z">
              <w:tcPr>
                <w:tcW w:w="236" w:type="dxa"/>
                <w:gridSpan w:val="2"/>
                <w:tcBorders>
                  <w:top w:val="nil"/>
                  <w:left w:val="nil"/>
                  <w:bottom w:val="single" w:sz="18" w:space="0" w:color="auto"/>
                  <w:right w:val="nil"/>
                </w:tcBorders>
              </w:tcPr>
            </w:tcPrChange>
          </w:tcPr>
          <w:p w14:paraId="31BEC877" w14:textId="77777777" w:rsidR="00E131A7" w:rsidRDefault="00E131A7">
            <w:pPr>
              <w:tabs>
                <w:tab w:val="decimal" w:pos="586"/>
              </w:tabs>
              <w:spacing w:after="0" w:line="240" w:lineRule="auto"/>
              <w:rPr>
                <w:rFonts w:ascii="Times New Roman" w:hAnsi="Times New Roman" w:cs="Times New Roman"/>
                <w:sz w:val="24"/>
                <w:szCs w:val="24"/>
                <w:lang w:val="sv-SE"/>
              </w:rPr>
            </w:pPr>
          </w:p>
        </w:tc>
        <w:tc>
          <w:tcPr>
            <w:tcW w:w="1110" w:type="dxa"/>
            <w:tcBorders>
              <w:top w:val="nil"/>
              <w:left w:val="nil"/>
              <w:bottom w:val="single" w:sz="18" w:space="0" w:color="auto"/>
              <w:right w:val="nil"/>
            </w:tcBorders>
            <w:vAlign w:val="center"/>
            <w:tcPrChange w:id="607" w:author="Johan Ehrlén" w:date="2016-01-20T10:30:00Z">
              <w:tcPr>
                <w:tcW w:w="1110" w:type="dxa"/>
                <w:gridSpan w:val="2"/>
                <w:tcBorders>
                  <w:top w:val="nil"/>
                  <w:left w:val="nil"/>
                  <w:bottom w:val="single" w:sz="18" w:space="0" w:color="auto"/>
                  <w:right w:val="nil"/>
                </w:tcBorders>
                <w:vAlign w:val="center"/>
              </w:tcPr>
            </w:tcPrChange>
          </w:tcPr>
          <w:p w14:paraId="7F1D509F"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-0.28***</w:t>
            </w:r>
          </w:p>
        </w:tc>
        <w:tc>
          <w:tcPr>
            <w:tcW w:w="1134" w:type="dxa"/>
            <w:tcBorders>
              <w:top w:val="nil"/>
              <w:left w:val="nil"/>
              <w:bottom w:val="single" w:sz="18" w:space="0" w:color="auto"/>
              <w:right w:val="nil"/>
            </w:tcBorders>
            <w:vAlign w:val="center"/>
            <w:tcPrChange w:id="608" w:author="Johan Ehrlén" w:date="2016-01-20T10:30:00Z">
              <w:tcPr>
                <w:tcW w:w="1134" w:type="dxa"/>
                <w:gridSpan w:val="3"/>
                <w:tcBorders>
                  <w:top w:val="nil"/>
                  <w:left w:val="nil"/>
                  <w:bottom w:val="single" w:sz="18" w:space="0" w:color="auto"/>
                  <w:right w:val="nil"/>
                </w:tcBorders>
                <w:vAlign w:val="center"/>
              </w:tcPr>
            </w:tcPrChange>
          </w:tcPr>
          <w:p w14:paraId="22AAEA56" w14:textId="77777777" w:rsidR="00E131A7" w:rsidRDefault="00E131A7">
            <w:pPr>
              <w:tabs>
                <w:tab w:val="decimal" w:pos="586"/>
              </w:tabs>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-0.73***</w:t>
            </w:r>
          </w:p>
        </w:tc>
      </w:tr>
    </w:tbl>
    <w:p w14:paraId="3DF90D84" w14:textId="77777777" w:rsidR="00E131A7" w:rsidRDefault="00E131A7">
      <w:pPr>
        <w:spacing w:line="480" w:lineRule="auto"/>
        <w:rPr>
          <w:rFonts w:ascii="Times New Roman" w:hAnsi="Times New Roman" w:cs="Times New Roman"/>
          <w:sz w:val="20"/>
          <w:szCs w:val="20"/>
          <w:lang w:val="sv-SE"/>
        </w:rPr>
      </w:pPr>
      <w:r>
        <w:rPr>
          <w:rFonts w:ascii="Times New Roman" w:hAnsi="Times New Roman" w:cs="Times New Roman"/>
          <w:sz w:val="20"/>
          <w:szCs w:val="20"/>
          <w:lang w:val="sv-SE"/>
        </w:rPr>
        <w:t>• p&lt;0.1;* p &lt; 0.05; ** p &lt; 0.01; *** p &lt; 0.001</w:t>
      </w:r>
    </w:p>
    <w:p w14:paraId="168848AA" w14:textId="77777777" w:rsidR="00E131A7" w:rsidRDefault="00E131A7">
      <w:pPr>
        <w:rPr>
          <w:rFonts w:ascii="Times New Roman" w:hAnsi="Times New Roman" w:cs="Times New Roman"/>
          <w:sz w:val="24"/>
          <w:szCs w:val="24"/>
        </w:rPr>
      </w:pPr>
    </w:p>
    <w:sectPr w:rsidR="00E131A7" w:rsidSect="00E131A7">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1A7"/>
    <w:rsid w:val="00076A9E"/>
    <w:rsid w:val="0018603A"/>
    <w:rsid w:val="007C7368"/>
    <w:rsid w:val="00D03CB7"/>
    <w:rsid w:val="00E131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F92F0C"/>
  <w15:docId w15:val="{F50A2AA6-031B-49FE-9A68-80278DCB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hAnsi="Calibri" w:cs="Calibri"/>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Pr>
      <w:rFonts w:ascii="Times New Roman" w:hAnsi="Times New Roman" w:cs="Times New Roman"/>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sz w:val="20"/>
      <w:szCs w:val="2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microsoft.com/office/2011/relationships/people" Target="people.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20</Pages>
  <Words>1955</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SUPPORTING INFORMATION</vt:lpstr>
    </vt:vector>
  </TitlesOfParts>
  <Company/>
  <LinksUpToDate>false</LinksUpToDate>
  <CharactersWithSpaces>12294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dc:title>
  <dc:subject/>
  <dc:creator>Alicia</dc:creator>
  <cp:keywords/>
  <dc:description/>
  <cp:lastModifiedBy>Johan Ehrlén</cp:lastModifiedBy>
  <cp:revision>5</cp:revision>
  <dcterms:created xsi:type="dcterms:W3CDTF">2016-01-19T12:24:00Z</dcterms:created>
  <dcterms:modified xsi:type="dcterms:W3CDTF">2016-01-20T09:30:00Z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id="IUH5a1eX"/&gt;&lt;style id="http://www.zotero.org/styles/global-ecology-and-biogeography"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ies>
</file>