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E3B8" w14:textId="0E7BAFF3" w:rsidR="006A3EAE"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r w:rsidR="00D4703A">
        <w:rPr>
          <w:rFonts w:ascii="Times New Roman" w:hAnsi="Times New Roman" w:cs="Times New Roman"/>
          <w:sz w:val="24"/>
          <w:szCs w:val="24"/>
          <w:lang w:val="en-US"/>
        </w:rPr>
        <w:t>Butterfly-mediated shifts in selection on flowering phenology depend on host ant abundance</w:t>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447A4CA5" w:rsidR="00DE59A4" w:rsidRPr="00F5643D" w:rsidRDefault="00F30426" w:rsidP="00DE59A4">
      <w:pPr>
        <w:spacing w:line="480" w:lineRule="auto"/>
        <w:rPr>
          <w:rFonts w:ascii="Times New Roman" w:eastAsia="Times New Roman" w:hAnsi="Times New Roman"/>
          <w:sz w:val="24"/>
          <w:szCs w:val="24"/>
          <w:lang w:val="en-US"/>
        </w:rPr>
      </w:pPr>
      <w:ins w:id="0" w:author="Alicia" w:date="2015-11-06T15:02:00Z">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-mail</w:t>
        </w:r>
        <w:r>
          <w:rPr>
            <w:rFonts w:ascii="Times New Roman" w:eastAsia="Times New Roman" w:hAnsi="Times New Roman"/>
            <w:sz w:val="24"/>
            <w:szCs w:val="24"/>
            <w:lang w:val="en-US"/>
          </w:rPr>
          <w:t xml:space="preserve"> addresses of authors</w:t>
        </w:r>
        <w:r w:rsidRPr="00DE59A4">
          <w:rPr>
            <w:rFonts w:ascii="Times New Roman" w:eastAsia="Times New Roman" w:hAnsi="Times New Roman"/>
            <w:sz w:val="24"/>
            <w:szCs w:val="24"/>
            <w:lang w:val="en-US"/>
          </w:rPr>
          <w:t xml:space="preserve">: </w:t>
        </w:r>
        <w:r>
          <w:fldChar w:fldCharType="begin"/>
        </w:r>
        <w:r w:rsidRPr="001D277F">
          <w:rPr>
            <w:lang w:val="en-US"/>
          </w:rPr>
          <w:instrText xml:space="preserve"> HYPERLINK "mailto:alicia.valdes@su.se" </w:instrText>
        </w:r>
        <w:r>
          <w:fldChar w:fldCharType="separate"/>
        </w:r>
        <w:r w:rsidRPr="00DC42B9">
          <w:rPr>
            <w:rStyle w:val="Hyperlink"/>
            <w:rFonts w:ascii="Times New Roman" w:eastAsia="Times New Roman" w:hAnsi="Times New Roman"/>
            <w:sz w:val="24"/>
            <w:szCs w:val="24"/>
            <w:lang w:val="en-US"/>
          </w:rPr>
          <w:t>alicia.valdes@su.se</w:t>
        </w:r>
        <w:r>
          <w:rPr>
            <w:rStyle w:val="Hyperlink"/>
            <w:rFonts w:ascii="Times New Roman" w:eastAsia="Times New Roman" w:hAnsi="Times New Roman"/>
            <w:sz w:val="24"/>
            <w:szCs w:val="24"/>
            <w:lang w:val="en-US"/>
          </w:rPr>
          <w:fldChar w:fldCharType="end"/>
        </w:r>
        <w:r>
          <w:rPr>
            <w:rStyle w:val="Hyperlink"/>
            <w:rFonts w:ascii="Times New Roman" w:eastAsia="Times New Roman" w:hAnsi="Times New Roman"/>
            <w:sz w:val="24"/>
            <w:szCs w:val="24"/>
            <w:lang w:val="en-US"/>
          </w:rPr>
          <w:t>, Johan.Ehrlen@su.se</w:t>
        </w:r>
      </w:ins>
    </w:p>
    <w:p w14:paraId="2F17BE21" w14:textId="41EC7041" w:rsidR="00A870C3" w:rsidRDefault="00DE59A4" w:rsidP="00DE59A4">
      <w:pPr>
        <w:spacing w:line="480" w:lineRule="auto"/>
        <w:rPr>
          <w:ins w:id="1" w:author="Alicia" w:date="2015-11-06T14:59:00Z"/>
          <w:rStyle w:val="Hyperlink"/>
          <w:rFonts w:ascii="Times New Roman" w:eastAsia="Times New Roman" w:hAnsi="Times New Roman"/>
          <w:sz w:val="24"/>
          <w:szCs w:val="24"/>
          <w:lang w:val="en-US"/>
        </w:rPr>
      </w:pPr>
      <w:r w:rsidRPr="00DE59A4">
        <w:rPr>
          <w:rFonts w:ascii="Times New Roman" w:eastAsia="Times New Roman" w:hAnsi="Times New Roman"/>
          <w:sz w:val="24"/>
          <w:szCs w:val="24"/>
          <w:lang w:val="en-US"/>
        </w:rPr>
        <w:t>* Corresponding author</w:t>
      </w:r>
      <w:ins w:id="2" w:author="Alicia" w:date="2015-11-06T15:24:00Z">
        <w:r w:rsidR="004C5274">
          <w:rPr>
            <w:rFonts w:ascii="Times New Roman" w:eastAsia="Times New Roman" w:hAnsi="Times New Roman"/>
            <w:sz w:val="24"/>
            <w:szCs w:val="24"/>
            <w:lang w:val="en-US"/>
          </w:rPr>
          <w:t xml:space="preserve">. </w:t>
        </w:r>
      </w:ins>
      <w:ins w:id="3" w:author="Alicia" w:date="2015-11-06T15:25:00Z">
        <w:r w:rsidR="004C5274">
          <w:rPr>
            <w:rFonts w:ascii="Times New Roman" w:eastAsia="Times New Roman" w:hAnsi="Times New Roman"/>
            <w:sz w:val="24"/>
            <w:szCs w:val="24"/>
            <w:lang w:val="en-US"/>
          </w:rPr>
          <w:t>P</w:t>
        </w:r>
      </w:ins>
      <w:ins w:id="4" w:author="Alicia" w:date="2015-11-06T15:24:00Z">
        <w:r w:rsidR="004C5274" w:rsidRPr="004C5274">
          <w:rPr>
            <w:rFonts w:ascii="Times New Roman" w:eastAsia="Times New Roman" w:hAnsi="Times New Roman"/>
            <w:sz w:val="24"/>
            <w:szCs w:val="24"/>
            <w:lang w:val="en-US"/>
          </w:rPr>
          <w:t>hone</w:t>
        </w:r>
        <w:r w:rsidR="004C5274">
          <w:rPr>
            <w:rFonts w:ascii="Times New Roman" w:eastAsia="Times New Roman" w:hAnsi="Times New Roman"/>
            <w:sz w:val="24"/>
            <w:szCs w:val="24"/>
            <w:lang w:val="en-US"/>
          </w:rPr>
          <w:t>: +46</w:t>
        </w:r>
      </w:ins>
      <w:ins w:id="5" w:author="Alicia" w:date="2015-11-06T15:25:00Z">
        <w:r w:rsidR="004C5274">
          <w:rPr>
            <w:rFonts w:ascii="Times New Roman" w:eastAsia="Times New Roman" w:hAnsi="Times New Roman"/>
            <w:sz w:val="24"/>
            <w:szCs w:val="24"/>
            <w:lang w:val="en-US"/>
          </w:rPr>
          <w:t xml:space="preserve"> (</w:t>
        </w:r>
      </w:ins>
      <w:ins w:id="6" w:author="Alicia" w:date="2015-11-06T15:24:00Z">
        <w:r w:rsidR="004C5274" w:rsidRPr="004C5274">
          <w:rPr>
            <w:rFonts w:ascii="Times New Roman" w:eastAsia="Times New Roman" w:hAnsi="Times New Roman"/>
            <w:sz w:val="24"/>
            <w:szCs w:val="24"/>
            <w:lang w:val="en-US"/>
          </w:rPr>
          <w:t>0</w:t>
        </w:r>
      </w:ins>
      <w:ins w:id="7" w:author="Alicia" w:date="2015-11-06T15:25:00Z">
        <w:r w:rsidR="004C5274">
          <w:rPr>
            <w:rFonts w:ascii="Times New Roman" w:eastAsia="Times New Roman" w:hAnsi="Times New Roman"/>
            <w:sz w:val="24"/>
            <w:szCs w:val="24"/>
            <w:lang w:val="en-US"/>
          </w:rPr>
          <w:t xml:space="preserve">) </w:t>
        </w:r>
      </w:ins>
      <w:ins w:id="8" w:author="Alicia" w:date="2015-11-06T15:24:00Z">
        <w:r w:rsidR="004C5274" w:rsidRPr="004C5274">
          <w:rPr>
            <w:rFonts w:ascii="Times New Roman" w:eastAsia="Times New Roman" w:hAnsi="Times New Roman"/>
            <w:sz w:val="24"/>
            <w:szCs w:val="24"/>
            <w:lang w:val="en-US"/>
          </w:rPr>
          <w:t>8163968</w:t>
        </w:r>
      </w:ins>
    </w:p>
    <w:p w14:paraId="794B5A2D" w14:textId="27CEBE92" w:rsidR="00F30426" w:rsidRDefault="00F30426" w:rsidP="00DE59A4">
      <w:pPr>
        <w:spacing w:line="480" w:lineRule="auto"/>
        <w:rPr>
          <w:ins w:id="9" w:author="Alicia" w:date="2015-11-06T14:59:00Z"/>
          <w:rFonts w:ascii="Times New Roman" w:eastAsia="Times New Roman" w:hAnsi="Times New Roman"/>
          <w:sz w:val="24"/>
          <w:szCs w:val="24"/>
          <w:lang w:val="en-US"/>
        </w:rPr>
      </w:pPr>
      <w:ins w:id="10" w:author="Alicia" w:date="2015-11-06T14:59:00Z">
        <w:r w:rsidRPr="00F30426">
          <w:rPr>
            <w:rFonts w:ascii="Times New Roman" w:eastAsia="Times New Roman" w:hAnsi="Times New Roman"/>
            <w:sz w:val="24"/>
            <w:szCs w:val="24"/>
            <w:lang w:val="en-US"/>
          </w:rPr>
          <w:t xml:space="preserve">Statement of authorship: </w:t>
        </w:r>
      </w:ins>
      <w:ins w:id="11" w:author="Alicia" w:date="2015-11-06T15:00:00Z">
        <w:r>
          <w:rPr>
            <w:rFonts w:ascii="Times New Roman" w:eastAsia="Times New Roman" w:hAnsi="Times New Roman"/>
            <w:sz w:val="24"/>
            <w:szCs w:val="24"/>
            <w:lang w:val="en-US"/>
          </w:rPr>
          <w:t>JE and AV designed the study. JE collected field data. AV performed the data analysis. AV and JE wrote the manuscript</w:t>
        </w:r>
      </w:ins>
      <w:ins w:id="12" w:author="Alicia" w:date="2015-11-06T15:01:00Z">
        <w:r>
          <w:rPr>
            <w:rFonts w:ascii="Times New Roman" w:eastAsia="Times New Roman" w:hAnsi="Times New Roman"/>
            <w:sz w:val="24"/>
            <w:szCs w:val="24"/>
            <w:lang w:val="en-US"/>
          </w:rPr>
          <w:t>.</w:t>
        </w:r>
      </w:ins>
    </w:p>
    <w:p w14:paraId="366CBF64" w14:textId="77777777" w:rsidR="00F30426" w:rsidRDefault="00F30426">
      <w:pPr>
        <w:rPr>
          <w:ins w:id="13" w:author="Alicia" w:date="2015-11-06T15:03:00Z"/>
          <w:rFonts w:ascii="Times New Roman" w:hAnsi="Times New Roman" w:cs="Times New Roman"/>
          <w:sz w:val="24"/>
          <w:szCs w:val="24"/>
          <w:lang w:val="en-US"/>
        </w:rPr>
      </w:pPr>
    </w:p>
    <w:p w14:paraId="0BD2D7F4" w14:textId="7213A2DA" w:rsidR="00F30426" w:rsidRDefault="00F30426" w:rsidP="00F30426">
      <w:pPr>
        <w:spacing w:line="480" w:lineRule="auto"/>
        <w:rPr>
          <w:ins w:id="14" w:author="Alicia" w:date="2015-11-06T15:04:00Z"/>
          <w:rFonts w:ascii="Times New Roman" w:hAnsi="Times New Roman" w:cs="Times New Roman"/>
          <w:sz w:val="24"/>
          <w:szCs w:val="24"/>
          <w:lang w:val="en-US"/>
        </w:rPr>
      </w:pPr>
      <w:ins w:id="15" w:author="Alicia" w:date="2015-11-06T15:03:00Z">
        <w:r>
          <w:rPr>
            <w:rFonts w:ascii="Times New Roman" w:hAnsi="Times New Roman" w:cs="Times New Roman"/>
            <w:sz w:val="24"/>
            <w:szCs w:val="24"/>
            <w:lang w:val="en-US"/>
          </w:rPr>
          <w:t>R</w:t>
        </w:r>
        <w:r w:rsidRPr="00F3042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ins>
      <w:commentRangeStart w:id="16"/>
      <w:commentRangeStart w:id="17"/>
      <w:ins w:id="18" w:author="Alicia" w:date="2015-11-06T15:06:00Z">
        <w:r>
          <w:rPr>
            <w:rFonts w:ascii="Times New Roman" w:hAnsi="Times New Roman" w:cs="Times New Roman"/>
            <w:sz w:val="24"/>
            <w:szCs w:val="24"/>
            <w:lang w:val="en-US"/>
          </w:rPr>
          <w:t>S</w:t>
        </w:r>
      </w:ins>
      <w:ins w:id="19" w:author="Alicia" w:date="2015-11-06T15:04:00Z">
        <w:r>
          <w:rPr>
            <w:rFonts w:ascii="Times New Roman" w:hAnsi="Times New Roman" w:cs="Times New Roman"/>
            <w:sz w:val="24"/>
            <w:szCs w:val="24"/>
            <w:lang w:val="en-US"/>
          </w:rPr>
          <w:t>election</w:t>
        </w:r>
      </w:ins>
      <w:ins w:id="20" w:author="Alicia" w:date="2015-11-06T15:06:00Z">
        <w:r>
          <w:rPr>
            <w:rFonts w:ascii="Times New Roman" w:hAnsi="Times New Roman" w:cs="Times New Roman"/>
            <w:sz w:val="24"/>
            <w:szCs w:val="24"/>
            <w:lang w:val="en-US"/>
          </w:rPr>
          <w:t xml:space="preserve"> by context-dependent</w:t>
        </w:r>
      </w:ins>
      <w:ins w:id="21" w:author="Alicia" w:date="2015-11-06T15:05:00Z">
        <w:r>
          <w:rPr>
            <w:rFonts w:ascii="Times New Roman" w:hAnsi="Times New Roman" w:cs="Times New Roman"/>
            <w:sz w:val="24"/>
            <w:szCs w:val="24"/>
            <w:lang w:val="en-US"/>
          </w:rPr>
          <w:t xml:space="preserve"> seed preda</w:t>
        </w:r>
      </w:ins>
      <w:ins w:id="22" w:author="Alicia" w:date="2015-11-06T15:06:00Z">
        <w:r>
          <w:rPr>
            <w:rFonts w:ascii="Times New Roman" w:hAnsi="Times New Roman" w:cs="Times New Roman"/>
            <w:sz w:val="24"/>
            <w:szCs w:val="24"/>
            <w:lang w:val="en-US"/>
          </w:rPr>
          <w:t>tors</w:t>
        </w:r>
        <w:commentRangeEnd w:id="16"/>
        <w:r>
          <w:rPr>
            <w:rStyle w:val="CommentReference"/>
          </w:rPr>
          <w:commentReference w:id="16"/>
        </w:r>
      </w:ins>
      <w:commentRangeEnd w:id="17"/>
      <w:r w:rsidR="00E22260">
        <w:rPr>
          <w:rStyle w:val="CommentReference"/>
        </w:rPr>
        <w:commentReference w:id="17"/>
      </w:r>
    </w:p>
    <w:p w14:paraId="06795477" w14:textId="77777777" w:rsidR="004C5274" w:rsidRDefault="00F30426" w:rsidP="004C5274">
      <w:pPr>
        <w:spacing w:line="480" w:lineRule="auto"/>
        <w:rPr>
          <w:ins w:id="23" w:author="Alicia" w:date="2015-11-06T15:22:00Z"/>
          <w:rFonts w:ascii="Times New Roman" w:hAnsi="Times New Roman" w:cs="Times New Roman"/>
          <w:sz w:val="24"/>
          <w:szCs w:val="24"/>
          <w:lang w:val="en-US"/>
        </w:rPr>
      </w:pPr>
      <w:commentRangeStart w:id="24"/>
      <w:commentRangeStart w:id="25"/>
      <w:ins w:id="26" w:author="Alicia" w:date="2015-11-06T15:07:00Z">
        <w:r>
          <w:rPr>
            <w:rFonts w:ascii="Times New Roman" w:hAnsi="Times New Roman" w:cs="Times New Roman"/>
            <w:sz w:val="24"/>
            <w:szCs w:val="24"/>
            <w:lang w:val="en-US"/>
          </w:rPr>
          <w:t>Keywords</w:t>
        </w:r>
      </w:ins>
      <w:commentRangeEnd w:id="24"/>
      <w:ins w:id="27" w:author="Alicia" w:date="2015-11-06T15:21:00Z">
        <w:r w:rsidR="004C5274">
          <w:rPr>
            <w:rStyle w:val="CommentReference"/>
          </w:rPr>
          <w:commentReference w:id="24"/>
        </w:r>
      </w:ins>
      <w:commentRangeEnd w:id="25"/>
      <w:r w:rsidR="00E22260">
        <w:rPr>
          <w:rStyle w:val="CommentReference"/>
        </w:rPr>
        <w:commentReference w:id="25"/>
      </w:r>
      <w:ins w:id="28" w:author="Alicia" w:date="2015-11-06T15:07:00Z">
        <w:r>
          <w:rPr>
            <w:rFonts w:ascii="Times New Roman" w:hAnsi="Times New Roman" w:cs="Times New Roman"/>
            <w:sz w:val="24"/>
            <w:szCs w:val="24"/>
            <w:lang w:val="en-US"/>
          </w:rPr>
          <w:t xml:space="preserve">: </w:t>
        </w:r>
      </w:ins>
      <w:ins w:id="29" w:author="Alicia" w:date="2015-11-06T15:08:00Z">
        <w:r>
          <w:rPr>
            <w:rFonts w:ascii="Times New Roman" w:hAnsi="Times New Roman" w:cs="Times New Roman"/>
            <w:sz w:val="24"/>
            <w:szCs w:val="24"/>
            <w:lang w:val="en-US"/>
          </w:rPr>
          <w:t xml:space="preserve">phenotypic selection, </w:t>
        </w:r>
      </w:ins>
      <w:ins w:id="30" w:author="Alicia" w:date="2015-11-06T15:13:00Z">
        <w:r w:rsidR="00872298">
          <w:rPr>
            <w:rFonts w:ascii="Times New Roman" w:hAnsi="Times New Roman" w:cs="Times New Roman"/>
            <w:sz w:val="24"/>
            <w:szCs w:val="24"/>
            <w:lang w:val="en-US"/>
          </w:rPr>
          <w:t xml:space="preserve">timing of reproduction, </w:t>
        </w:r>
      </w:ins>
      <w:ins w:id="31" w:author="Alicia" w:date="2015-11-06T15:10:00Z">
        <w:r w:rsidR="00872298">
          <w:rPr>
            <w:rFonts w:ascii="Times New Roman" w:hAnsi="Times New Roman" w:cs="Times New Roman"/>
            <w:sz w:val="24"/>
            <w:szCs w:val="24"/>
            <w:lang w:val="en-US"/>
          </w:rPr>
          <w:t xml:space="preserve">plant-animal interactions, </w:t>
        </w:r>
      </w:ins>
      <w:ins w:id="32" w:author="Alicia" w:date="2015-11-06T15:16:00Z">
        <w:r w:rsidR="00872298">
          <w:rPr>
            <w:rFonts w:ascii="Times New Roman" w:hAnsi="Times New Roman" w:cs="Times New Roman"/>
            <w:sz w:val="24"/>
            <w:szCs w:val="24"/>
            <w:lang w:val="en-US"/>
          </w:rPr>
          <w:t xml:space="preserve">predispersal </w:t>
        </w:r>
      </w:ins>
      <w:ins w:id="33" w:author="Alicia" w:date="2015-11-06T15:08:00Z">
        <w:r>
          <w:rPr>
            <w:rFonts w:ascii="Times New Roman" w:hAnsi="Times New Roman" w:cs="Times New Roman"/>
            <w:sz w:val="24"/>
            <w:szCs w:val="24"/>
            <w:lang w:val="en-US"/>
          </w:rPr>
          <w:t xml:space="preserve">seed predation, </w:t>
        </w:r>
        <w:r w:rsidR="00872298">
          <w:rPr>
            <w:rFonts w:ascii="Times New Roman" w:hAnsi="Times New Roman" w:cs="Times New Roman"/>
            <w:sz w:val="24"/>
            <w:szCs w:val="24"/>
            <w:lang w:val="en-US"/>
          </w:rPr>
          <w:t>context-dependence</w:t>
        </w:r>
      </w:ins>
      <w:ins w:id="34" w:author="Alicia" w:date="2015-11-06T15:10:00Z">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i/>
            <w:sz w:val="24"/>
            <w:szCs w:val="24"/>
            <w:lang w:val="en-US"/>
          </w:rPr>
          <w:t>Gentiana</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pneumonanthe</w:t>
        </w:r>
        <w:proofErr w:type="spellEnd"/>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i/>
            <w:sz w:val="24"/>
            <w:szCs w:val="24"/>
            <w:lang w:val="en-US"/>
          </w:rPr>
          <w:t>Phengaris</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alcon</w:t>
        </w:r>
        <w:proofErr w:type="spellEnd"/>
        <w:r w:rsidR="00872298">
          <w:rPr>
            <w:rFonts w:ascii="Times New Roman" w:hAnsi="Times New Roman" w:cs="Times New Roman"/>
            <w:sz w:val="24"/>
            <w:szCs w:val="24"/>
            <w:lang w:val="en-US"/>
          </w:rPr>
          <w:t xml:space="preserve">, </w:t>
        </w:r>
      </w:ins>
      <w:proofErr w:type="spellStart"/>
      <w:ins w:id="35" w:author="Alicia" w:date="2015-11-06T15:11:00Z">
        <w:r w:rsidR="00872298">
          <w:rPr>
            <w:rFonts w:ascii="Times New Roman" w:hAnsi="Times New Roman" w:cs="Times New Roman"/>
            <w:i/>
            <w:sz w:val="24"/>
            <w:szCs w:val="24"/>
            <w:lang w:val="en-US"/>
          </w:rPr>
          <w:t>Myrmica</w:t>
        </w:r>
        <w:proofErr w:type="spellEnd"/>
        <w:r w:rsidR="00872298">
          <w:rPr>
            <w:rFonts w:ascii="Times New Roman" w:hAnsi="Times New Roman" w:cs="Times New Roman"/>
            <w:sz w:val="24"/>
            <w:szCs w:val="24"/>
            <w:lang w:val="en-US"/>
          </w:rPr>
          <w:t xml:space="preserve">, </w:t>
        </w:r>
      </w:ins>
      <w:ins w:id="36" w:author="Alicia" w:date="2015-11-06T15:14:00Z">
        <w:r w:rsidR="00872298">
          <w:rPr>
            <w:rFonts w:ascii="Times New Roman" w:hAnsi="Times New Roman" w:cs="Times New Roman"/>
            <w:sz w:val="24"/>
            <w:szCs w:val="24"/>
            <w:lang w:val="en-US"/>
          </w:rPr>
          <w:t>spatial variation</w:t>
        </w:r>
      </w:ins>
      <w:ins w:id="37" w:author="Alicia" w:date="2015-11-06T15:20:00Z">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sz w:val="24"/>
            <w:szCs w:val="24"/>
            <w:lang w:val="en-US"/>
          </w:rPr>
          <w:t>myrmecophily</w:t>
        </w:r>
      </w:ins>
      <w:proofErr w:type="spellEnd"/>
    </w:p>
    <w:p w14:paraId="680C91E1" w14:textId="55BA9850" w:rsidR="00CF32E4" w:rsidRDefault="004C5274" w:rsidP="004C5274">
      <w:pPr>
        <w:spacing w:line="480" w:lineRule="auto"/>
        <w:rPr>
          <w:ins w:id="38" w:author="Alicia" w:date="2015-11-06T15:22:00Z"/>
          <w:rFonts w:ascii="Times New Roman" w:hAnsi="Times New Roman" w:cs="Times New Roman"/>
          <w:sz w:val="24"/>
          <w:szCs w:val="24"/>
          <w:lang w:val="en-US"/>
        </w:rPr>
      </w:pPr>
      <w:ins w:id="39" w:author="Alicia" w:date="2015-11-06T15:22:00Z">
        <w:r>
          <w:rPr>
            <w:rFonts w:ascii="Times New Roman" w:hAnsi="Times New Roman" w:cs="Times New Roman"/>
            <w:sz w:val="24"/>
            <w:szCs w:val="24"/>
            <w:lang w:val="en-US"/>
          </w:rPr>
          <w:t xml:space="preserve">Type of article: </w:t>
        </w:r>
        <w:r w:rsidRPr="004C5274">
          <w:rPr>
            <w:rFonts w:ascii="Times New Roman" w:hAnsi="Times New Roman" w:cs="Times New Roman"/>
            <w:sz w:val="24"/>
            <w:szCs w:val="24"/>
            <w:lang w:val="en-US"/>
          </w:rPr>
          <w:t>Letter</w:t>
        </w:r>
      </w:ins>
    </w:p>
    <w:p w14:paraId="0468AE54" w14:textId="2444F2B3" w:rsidR="004C5274" w:rsidRDefault="004C5274" w:rsidP="004C5274">
      <w:pPr>
        <w:spacing w:line="480" w:lineRule="auto"/>
        <w:rPr>
          <w:ins w:id="40" w:author="Alicia" w:date="2015-11-06T15:22:00Z"/>
          <w:rFonts w:ascii="Times New Roman" w:hAnsi="Times New Roman" w:cs="Times New Roman"/>
          <w:sz w:val="24"/>
          <w:szCs w:val="24"/>
          <w:lang w:val="en-US"/>
        </w:rPr>
      </w:pPr>
      <w:ins w:id="41" w:author="Alicia" w:date="2015-11-06T15:22:00Z">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words in abstract</w:t>
        </w:r>
        <w:r>
          <w:rPr>
            <w:rFonts w:ascii="Times New Roman" w:hAnsi="Times New Roman" w:cs="Times New Roman"/>
            <w:sz w:val="24"/>
            <w:szCs w:val="24"/>
            <w:lang w:val="en-US"/>
          </w:rPr>
          <w:t>:</w:t>
        </w:r>
      </w:ins>
      <w:ins w:id="42" w:author="Alicia" w:date="2015-11-06T15:26:00Z">
        <w:r>
          <w:rPr>
            <w:rFonts w:ascii="Times New Roman" w:hAnsi="Times New Roman" w:cs="Times New Roman"/>
            <w:sz w:val="24"/>
            <w:szCs w:val="24"/>
            <w:lang w:val="en-US"/>
          </w:rPr>
          <w:t xml:space="preserve"> </w:t>
        </w:r>
      </w:ins>
      <w:ins w:id="43" w:author="Alicia" w:date="2015-11-06T15:45:00Z">
        <w:r w:rsidR="007C67BD">
          <w:rPr>
            <w:rFonts w:ascii="Times New Roman" w:hAnsi="Times New Roman" w:cs="Times New Roman"/>
            <w:sz w:val="24"/>
            <w:szCs w:val="24"/>
            <w:lang w:val="en-US"/>
          </w:rPr>
          <w:t>165</w:t>
        </w:r>
      </w:ins>
    </w:p>
    <w:p w14:paraId="37E3FF38" w14:textId="4FAFA303" w:rsidR="004C5274" w:rsidRDefault="004C5274" w:rsidP="004C5274">
      <w:pPr>
        <w:spacing w:line="480" w:lineRule="auto"/>
        <w:rPr>
          <w:ins w:id="44" w:author="Alicia" w:date="2015-11-06T15:23:00Z"/>
          <w:rFonts w:ascii="Times New Roman" w:hAnsi="Times New Roman" w:cs="Times New Roman"/>
          <w:sz w:val="24"/>
          <w:szCs w:val="24"/>
          <w:lang w:val="en-US"/>
        </w:rPr>
      </w:pPr>
      <w:ins w:id="45" w:author="Alicia" w:date="2015-11-06T15:22:00Z">
        <w:r>
          <w:rPr>
            <w:rFonts w:ascii="Times New Roman" w:hAnsi="Times New Roman" w:cs="Times New Roman"/>
            <w:sz w:val="24"/>
            <w:szCs w:val="24"/>
            <w:lang w:val="en-US"/>
          </w:rPr>
          <w:t>N</w:t>
        </w:r>
        <w:r w:rsidRPr="004C5274">
          <w:rPr>
            <w:rFonts w:ascii="Times New Roman" w:hAnsi="Times New Roman" w:cs="Times New Roman"/>
            <w:sz w:val="24"/>
            <w:szCs w:val="24"/>
            <w:lang w:val="en-US"/>
          </w:rPr>
          <w:t xml:space="preserve">umber of words in </w:t>
        </w:r>
        <w:r>
          <w:rPr>
            <w:rFonts w:ascii="Times New Roman" w:hAnsi="Times New Roman" w:cs="Times New Roman"/>
            <w:sz w:val="24"/>
            <w:szCs w:val="24"/>
            <w:lang w:val="en-US"/>
          </w:rPr>
          <w:t>main text</w:t>
        </w:r>
      </w:ins>
      <w:ins w:id="46" w:author="Alicia" w:date="2015-11-06T15:23:00Z">
        <w:r>
          <w:rPr>
            <w:rFonts w:ascii="Times New Roman" w:hAnsi="Times New Roman" w:cs="Times New Roman"/>
            <w:sz w:val="24"/>
            <w:szCs w:val="24"/>
            <w:lang w:val="en-US"/>
          </w:rPr>
          <w:t>:</w:t>
        </w:r>
      </w:ins>
      <w:ins w:id="47" w:author="Alicia" w:date="2015-11-06T15:26:00Z">
        <w:r>
          <w:rPr>
            <w:rFonts w:ascii="Times New Roman" w:hAnsi="Times New Roman" w:cs="Times New Roman"/>
            <w:sz w:val="24"/>
            <w:szCs w:val="24"/>
            <w:lang w:val="en-US"/>
          </w:rPr>
          <w:t xml:space="preserve"> 3716</w:t>
        </w:r>
      </w:ins>
    </w:p>
    <w:p w14:paraId="225338FF" w14:textId="76521919" w:rsidR="004C5274" w:rsidRPr="004C5274" w:rsidRDefault="004C5274" w:rsidP="004C5274">
      <w:pPr>
        <w:spacing w:line="480" w:lineRule="auto"/>
        <w:rPr>
          <w:ins w:id="48" w:author="Alicia" w:date="2015-11-06T15:22:00Z"/>
          <w:rFonts w:ascii="Times New Roman" w:hAnsi="Times New Roman" w:cs="Times New Roman"/>
          <w:sz w:val="24"/>
          <w:szCs w:val="24"/>
          <w:lang w:val="en-US"/>
        </w:rPr>
      </w:pPr>
      <w:ins w:id="49" w:author="Alicia" w:date="2015-11-06T15:23:00Z">
        <w:r>
          <w:rPr>
            <w:rFonts w:ascii="Times New Roman" w:hAnsi="Times New Roman" w:cs="Times New Roman"/>
            <w:sz w:val="24"/>
            <w:szCs w:val="24"/>
            <w:lang w:val="en-US"/>
          </w:rPr>
          <w:t>N</w:t>
        </w:r>
      </w:ins>
      <w:ins w:id="50" w:author="Alicia" w:date="2015-11-06T15:22:00Z">
        <w:r>
          <w:rPr>
            <w:rFonts w:ascii="Times New Roman" w:hAnsi="Times New Roman" w:cs="Times New Roman"/>
            <w:sz w:val="24"/>
            <w:szCs w:val="24"/>
            <w:lang w:val="en-US"/>
          </w:rPr>
          <w:t>umber of references</w:t>
        </w:r>
      </w:ins>
      <w:ins w:id="51" w:author="Alicia" w:date="2015-11-06T15:23:00Z">
        <w:r>
          <w:rPr>
            <w:rFonts w:ascii="Times New Roman" w:hAnsi="Times New Roman" w:cs="Times New Roman"/>
            <w:sz w:val="24"/>
            <w:szCs w:val="24"/>
            <w:lang w:val="en-US"/>
          </w:rPr>
          <w:t>: 50</w:t>
        </w:r>
      </w:ins>
    </w:p>
    <w:p w14:paraId="189A8D7D" w14:textId="200D92B2" w:rsidR="004C5274" w:rsidRDefault="004C5274" w:rsidP="004C5274">
      <w:pPr>
        <w:spacing w:line="480" w:lineRule="auto"/>
        <w:rPr>
          <w:ins w:id="52" w:author="Alicia" w:date="2015-11-06T15:23:00Z"/>
          <w:rFonts w:ascii="Times New Roman" w:hAnsi="Times New Roman" w:cs="Times New Roman"/>
          <w:sz w:val="24"/>
          <w:szCs w:val="24"/>
          <w:lang w:val="en-US"/>
        </w:rPr>
      </w:pPr>
      <w:ins w:id="53" w:author="Alicia" w:date="2015-11-06T15:23:00Z">
        <w:r>
          <w:rPr>
            <w:rFonts w:ascii="Times New Roman" w:hAnsi="Times New Roman" w:cs="Times New Roman"/>
            <w:sz w:val="24"/>
            <w:szCs w:val="24"/>
            <w:lang w:val="en-US"/>
          </w:rPr>
          <w:t>N</w:t>
        </w:r>
      </w:ins>
      <w:ins w:id="54" w:author="Alicia" w:date="2015-11-06T15:22:00Z">
        <w:r w:rsidRPr="004C5274">
          <w:rPr>
            <w:rFonts w:ascii="Times New Roman" w:hAnsi="Times New Roman" w:cs="Times New Roman"/>
            <w:sz w:val="24"/>
            <w:szCs w:val="24"/>
            <w:lang w:val="en-US"/>
          </w:rPr>
          <w:t>umber of figures</w:t>
        </w:r>
      </w:ins>
      <w:ins w:id="55" w:author="Alicia" w:date="2015-11-06T15:26:00Z">
        <w:r>
          <w:rPr>
            <w:rFonts w:ascii="Times New Roman" w:hAnsi="Times New Roman" w:cs="Times New Roman"/>
            <w:sz w:val="24"/>
            <w:szCs w:val="24"/>
            <w:lang w:val="en-US"/>
          </w:rPr>
          <w:t>: 2</w:t>
        </w:r>
      </w:ins>
    </w:p>
    <w:p w14:paraId="746FF790" w14:textId="43C170A9" w:rsidR="004C5274" w:rsidRDefault="004C5274">
      <w:pPr>
        <w:rPr>
          <w:ins w:id="56" w:author="Alicia" w:date="2015-11-06T15:22:00Z"/>
          <w:rFonts w:ascii="Times New Roman" w:hAnsi="Times New Roman" w:cs="Times New Roman"/>
          <w:sz w:val="24"/>
          <w:szCs w:val="24"/>
          <w:lang w:val="en-US"/>
        </w:rPr>
      </w:pPr>
      <w:ins w:id="57" w:author="Alicia" w:date="2015-11-06T15:23:00Z">
        <w:r>
          <w:rPr>
            <w:rFonts w:ascii="Times New Roman" w:hAnsi="Times New Roman" w:cs="Times New Roman"/>
            <w:sz w:val="24"/>
            <w:szCs w:val="24"/>
            <w:lang w:val="en-US"/>
          </w:rPr>
          <w:t>Number of t</w:t>
        </w:r>
      </w:ins>
      <w:ins w:id="58" w:author="Alicia" w:date="2015-11-06T15:22:00Z">
        <w:r w:rsidRPr="004C5274">
          <w:rPr>
            <w:rFonts w:ascii="Times New Roman" w:hAnsi="Times New Roman" w:cs="Times New Roman"/>
            <w:sz w:val="24"/>
            <w:szCs w:val="24"/>
            <w:lang w:val="en-US"/>
          </w:rPr>
          <w:t>ables</w:t>
        </w:r>
      </w:ins>
      <w:ins w:id="59" w:author="Alicia" w:date="2015-11-06T15:23:00Z">
        <w:r>
          <w:rPr>
            <w:rFonts w:ascii="Times New Roman" w:hAnsi="Times New Roman" w:cs="Times New Roman"/>
            <w:sz w:val="24"/>
            <w:szCs w:val="24"/>
            <w:lang w:val="en-US"/>
          </w:rPr>
          <w:t>:</w:t>
        </w:r>
      </w:ins>
      <w:ins w:id="60" w:author="Alicia" w:date="2015-11-06T15:26:00Z">
        <w:r>
          <w:rPr>
            <w:rFonts w:ascii="Times New Roman" w:hAnsi="Times New Roman" w:cs="Times New Roman"/>
            <w:sz w:val="24"/>
            <w:szCs w:val="24"/>
            <w:lang w:val="en-US"/>
          </w:rPr>
          <w:t xml:space="preserve"> 3</w:t>
        </w:r>
      </w:ins>
      <w:ins w:id="61" w:author="Alicia" w:date="2015-11-06T15:22:00Z">
        <w:r>
          <w:rPr>
            <w:rFonts w:ascii="Times New Roman" w:hAnsi="Times New Roman" w:cs="Times New Roman"/>
            <w:sz w:val="24"/>
            <w:szCs w:val="24"/>
            <w:lang w:val="en-US"/>
          </w:rPr>
          <w:br w:type="page"/>
        </w:r>
      </w:ins>
    </w:p>
    <w:p w14:paraId="293D37E7" w14:textId="14AAB860" w:rsidR="00B842B8" w:rsidRDefault="00B842B8" w:rsidP="009B481D">
      <w:pPr>
        <w:spacing w:line="480" w:lineRule="auto"/>
        <w:rPr>
          <w:rFonts w:ascii="Times New Roman" w:hAnsi="Times New Roman" w:cs="Times New Roman"/>
          <w:sz w:val="24"/>
          <w:szCs w:val="24"/>
          <w:lang w:val="en-US"/>
        </w:rPr>
      </w:pPr>
      <w:commentRangeStart w:id="62"/>
      <w:r>
        <w:rPr>
          <w:rFonts w:ascii="Times New Roman" w:hAnsi="Times New Roman" w:cs="Times New Roman"/>
          <w:sz w:val="24"/>
          <w:szCs w:val="24"/>
          <w:lang w:val="en-US"/>
        </w:rPr>
        <w:lastRenderedPageBreak/>
        <w:t>ABSTRACT</w:t>
      </w:r>
      <w:commentRangeEnd w:id="62"/>
      <w:r w:rsidR="00C4594A">
        <w:rPr>
          <w:rStyle w:val="CommentReference"/>
        </w:rPr>
        <w:commentReference w:id="62"/>
      </w:r>
    </w:p>
    <w:p w14:paraId="112EF661" w14:textId="6BBD838D" w:rsidR="00FE1B08" w:rsidRDefault="00386190" w:rsidP="009B481D">
      <w:pPr>
        <w:spacing w:line="480" w:lineRule="auto"/>
        <w:rPr>
          <w:rFonts w:ascii="Times New Roman" w:hAnsi="Times New Roman" w:cs="Times New Roman"/>
          <w:sz w:val="24"/>
          <w:szCs w:val="24"/>
          <w:lang w:val="en-US"/>
        </w:rPr>
      </w:pPr>
      <w:ins w:id="63" w:author="Johan Ehrlén" w:date="2015-11-09T11:21:00Z">
        <w:r>
          <w:rPr>
            <w:rFonts w:ascii="Times New Roman" w:hAnsi="Times New Roman" w:cs="Times New Roman"/>
            <w:sz w:val="24"/>
            <w:szCs w:val="24"/>
            <w:lang w:val="en-US"/>
          </w:rPr>
          <w:t>Spatial variation in selection m</w:t>
        </w:r>
      </w:ins>
      <w:ins w:id="64" w:author="Johan Ehrlén" w:date="2015-11-09T11:25:00Z">
        <w:r w:rsidR="0021659D">
          <w:rPr>
            <w:rFonts w:ascii="Times New Roman" w:hAnsi="Times New Roman" w:cs="Times New Roman"/>
            <w:sz w:val="24"/>
            <w:szCs w:val="24"/>
            <w:lang w:val="en-US"/>
          </w:rPr>
          <w:t>ight</w:t>
        </w:r>
      </w:ins>
      <w:ins w:id="65" w:author="Johan Ehrlén" w:date="2015-11-09T11:21:00Z">
        <w:r>
          <w:rPr>
            <w:rFonts w:ascii="Times New Roman" w:hAnsi="Times New Roman" w:cs="Times New Roman"/>
            <w:sz w:val="24"/>
            <w:szCs w:val="24"/>
            <w:lang w:val="en-US"/>
          </w:rPr>
          <w:t xml:space="preserve"> be driven by differences in the relative importance of selective agents acting in opposed directions. </w:t>
        </w:r>
      </w:ins>
      <w:ins w:id="66" w:author="Johan Ehrlén" w:date="2015-11-09T11:22:00Z">
        <w:r>
          <w:rPr>
            <w:rFonts w:ascii="Times New Roman" w:hAnsi="Times New Roman" w:cs="Times New Roman"/>
            <w:sz w:val="24"/>
            <w:szCs w:val="24"/>
            <w:lang w:val="en-US"/>
          </w:rPr>
          <w:t xml:space="preserve">One potentially important source of variation </w:t>
        </w:r>
      </w:ins>
      <w:ins w:id="67" w:author="Johan Ehrlén" w:date="2015-11-09T11:23:00Z">
        <w:r w:rsidR="0021659D">
          <w:rPr>
            <w:rFonts w:ascii="Times New Roman" w:hAnsi="Times New Roman" w:cs="Times New Roman"/>
            <w:sz w:val="24"/>
            <w:szCs w:val="24"/>
            <w:lang w:val="en-US"/>
          </w:rPr>
          <w:t xml:space="preserve">is that </w:t>
        </w:r>
      </w:ins>
      <w:ins w:id="68" w:author="Johan Ehrlén" w:date="2015-11-09T11:45:00Z">
        <w:r w:rsidR="003B2D77">
          <w:rPr>
            <w:rFonts w:ascii="Times New Roman" w:hAnsi="Times New Roman" w:cs="Times New Roman"/>
            <w:sz w:val="24"/>
            <w:szCs w:val="24"/>
            <w:lang w:val="en-US"/>
          </w:rPr>
          <w:t xml:space="preserve">the effects of a given selective agent </w:t>
        </w:r>
      </w:ins>
      <w:del w:id="69" w:author="Johan Ehrlén" w:date="2015-11-09T11:23:00Z">
        <w:r w:rsidR="000D31CD" w:rsidDel="0021659D">
          <w:rPr>
            <w:rFonts w:ascii="Times New Roman" w:hAnsi="Times New Roman" w:cs="Times New Roman"/>
            <w:sz w:val="24"/>
            <w:szCs w:val="24"/>
            <w:lang w:val="en-US"/>
          </w:rPr>
          <w:delText xml:space="preserve">Plants can experience </w:delText>
        </w:r>
        <w:r w:rsidR="00754025" w:rsidDel="0021659D">
          <w:rPr>
            <w:rFonts w:ascii="Times New Roman" w:hAnsi="Times New Roman" w:cs="Times New Roman"/>
            <w:sz w:val="24"/>
            <w:szCs w:val="24"/>
            <w:lang w:val="en-US"/>
          </w:rPr>
          <w:delText xml:space="preserve">opposed </w:delText>
        </w:r>
        <w:r w:rsidR="000D31CD" w:rsidDel="0021659D">
          <w:rPr>
            <w:rFonts w:ascii="Times New Roman" w:hAnsi="Times New Roman" w:cs="Times New Roman"/>
            <w:sz w:val="24"/>
            <w:szCs w:val="24"/>
            <w:lang w:val="en-US"/>
          </w:rPr>
          <w:delText xml:space="preserve">selection </w:delText>
        </w:r>
        <w:r w:rsidR="00754025" w:rsidDel="0021659D">
          <w:rPr>
            <w:rFonts w:ascii="Times New Roman" w:hAnsi="Times New Roman" w:cs="Times New Roman"/>
            <w:sz w:val="24"/>
            <w:szCs w:val="24"/>
            <w:lang w:val="en-US"/>
          </w:rPr>
          <w:delText>on timing of reproduction within</w:delText>
        </w:r>
        <w:r w:rsidR="00BB7805" w:rsidDel="0021659D">
          <w:rPr>
            <w:rFonts w:ascii="Times New Roman" w:hAnsi="Times New Roman" w:cs="Times New Roman"/>
            <w:sz w:val="24"/>
            <w:szCs w:val="24"/>
            <w:lang w:val="en-US"/>
          </w:rPr>
          <w:delText xml:space="preserve"> a</w:delText>
        </w:r>
        <w:r w:rsidR="00754025" w:rsidDel="0021659D">
          <w:rPr>
            <w:rFonts w:ascii="Times New Roman" w:hAnsi="Times New Roman" w:cs="Times New Roman"/>
            <w:sz w:val="24"/>
            <w:szCs w:val="24"/>
            <w:lang w:val="en-US"/>
          </w:rPr>
          <w:delText xml:space="preserve"> season</w:delText>
        </w:r>
      </w:del>
      <w:ins w:id="70" w:author="Alicia" w:date="2015-11-06T15:36:00Z">
        <w:del w:id="71" w:author="Johan Ehrlén" w:date="2015-11-09T11:14:00Z">
          <w:r w:rsidR="00ED4C47" w:rsidDel="00386190">
            <w:rPr>
              <w:rFonts w:ascii="Times New Roman" w:hAnsi="Times New Roman" w:cs="Times New Roman"/>
              <w:sz w:val="24"/>
              <w:szCs w:val="24"/>
              <w:lang w:val="en-US"/>
            </w:rPr>
            <w:delText xml:space="preserve">, mediated by different </w:delText>
          </w:r>
        </w:del>
      </w:ins>
      <w:ins w:id="72" w:author="Alicia" w:date="2015-11-06T15:42:00Z">
        <w:del w:id="73" w:author="Johan Ehrlén" w:date="2015-11-09T11:14:00Z">
          <w:r w:rsidR="007C67BD" w:rsidDel="00386190">
            <w:rPr>
              <w:rFonts w:ascii="Times New Roman" w:hAnsi="Times New Roman" w:cs="Times New Roman"/>
              <w:sz w:val="24"/>
              <w:szCs w:val="24"/>
              <w:lang w:val="en-US"/>
            </w:rPr>
            <w:delText xml:space="preserve">abiotic and biotic </w:delText>
          </w:r>
        </w:del>
      </w:ins>
      <w:ins w:id="74" w:author="Alicia" w:date="2015-11-06T15:36:00Z">
        <w:del w:id="75" w:author="Johan Ehrlén" w:date="2015-11-09T11:14:00Z">
          <w:r w:rsidR="007C67BD" w:rsidDel="00386190">
            <w:rPr>
              <w:rFonts w:ascii="Times New Roman" w:hAnsi="Times New Roman" w:cs="Times New Roman"/>
              <w:sz w:val="24"/>
              <w:szCs w:val="24"/>
              <w:lang w:val="en-US"/>
            </w:rPr>
            <w:delText>selective agents</w:delText>
          </w:r>
        </w:del>
        <w:del w:id="76" w:author="Johan Ehrlén" w:date="2015-11-09T11:23:00Z">
          <w:r w:rsidR="00ED4C47" w:rsidDel="0021659D">
            <w:rPr>
              <w:rFonts w:ascii="Times New Roman" w:hAnsi="Times New Roman" w:cs="Times New Roman"/>
              <w:sz w:val="24"/>
              <w:szCs w:val="24"/>
              <w:lang w:val="en-US"/>
            </w:rPr>
            <w:delText xml:space="preserve">. </w:delText>
          </w:r>
        </w:del>
      </w:ins>
      <w:del w:id="77" w:author="Johan Ehrlén" w:date="2015-11-09T11:23:00Z">
        <w:r w:rsidR="00383475" w:rsidDel="0021659D">
          <w:rPr>
            <w:rFonts w:ascii="Times New Roman" w:hAnsi="Times New Roman" w:cs="Times New Roman"/>
            <w:sz w:val="24"/>
            <w:szCs w:val="24"/>
            <w:lang w:val="en-US"/>
          </w:rPr>
          <w:delText xml:space="preserve">, </w:delText>
        </w:r>
        <w:r w:rsidR="000D31CD" w:rsidDel="0021659D">
          <w:rPr>
            <w:rFonts w:ascii="Times New Roman" w:hAnsi="Times New Roman" w:cs="Times New Roman"/>
            <w:sz w:val="24"/>
            <w:szCs w:val="24"/>
            <w:lang w:val="en-US"/>
          </w:rPr>
          <w:delText>the direction of net selection</w:delText>
        </w:r>
        <w:r w:rsidR="000D31CD" w:rsidRPr="000D31CD" w:rsidDel="0021659D">
          <w:rPr>
            <w:rFonts w:ascii="Times New Roman" w:hAnsi="Times New Roman" w:cs="Times New Roman"/>
            <w:sz w:val="24"/>
            <w:szCs w:val="24"/>
            <w:lang w:val="en-US"/>
          </w:rPr>
          <w:delText xml:space="preserve"> </w:delText>
        </w:r>
        <w:r w:rsidR="000D31CD" w:rsidDel="0021659D">
          <w:rPr>
            <w:rFonts w:ascii="Times New Roman" w:hAnsi="Times New Roman" w:cs="Times New Roman"/>
            <w:sz w:val="24"/>
            <w:szCs w:val="24"/>
            <w:lang w:val="en-US"/>
          </w:rPr>
          <w:delText>depend</w:delText>
        </w:r>
        <w:r w:rsidR="009A603E" w:rsidDel="0021659D">
          <w:rPr>
            <w:rFonts w:ascii="Times New Roman" w:hAnsi="Times New Roman" w:cs="Times New Roman"/>
            <w:sz w:val="24"/>
            <w:szCs w:val="24"/>
            <w:lang w:val="en-US"/>
          </w:rPr>
          <w:delText>ing</w:delText>
        </w:r>
        <w:r w:rsidR="000D31CD" w:rsidDel="0021659D">
          <w:rPr>
            <w:rFonts w:ascii="Times New Roman" w:hAnsi="Times New Roman" w:cs="Times New Roman"/>
            <w:sz w:val="24"/>
            <w:szCs w:val="24"/>
            <w:lang w:val="en-US"/>
          </w:rPr>
          <w:delText xml:space="preserve"> on the relative </w:delText>
        </w:r>
        <w:r w:rsidR="00754025" w:rsidDel="0021659D">
          <w:rPr>
            <w:rFonts w:ascii="Times New Roman" w:hAnsi="Times New Roman" w:cs="Times New Roman"/>
            <w:sz w:val="24"/>
            <w:szCs w:val="24"/>
            <w:lang w:val="en-US"/>
          </w:rPr>
          <w:delText xml:space="preserve">importance </w:delText>
        </w:r>
        <w:r w:rsidR="000D31CD" w:rsidDel="0021659D">
          <w:rPr>
            <w:rFonts w:ascii="Times New Roman" w:hAnsi="Times New Roman" w:cs="Times New Roman"/>
            <w:sz w:val="24"/>
            <w:szCs w:val="24"/>
            <w:lang w:val="en-US"/>
          </w:rPr>
          <w:delText xml:space="preserve">of </w:delText>
        </w:r>
        <w:r w:rsidR="00754025" w:rsidDel="0021659D">
          <w:rPr>
            <w:rFonts w:ascii="Times New Roman" w:hAnsi="Times New Roman" w:cs="Times New Roman"/>
            <w:sz w:val="24"/>
            <w:szCs w:val="24"/>
            <w:lang w:val="en-US"/>
          </w:rPr>
          <w:delText xml:space="preserve">different </w:delText>
        </w:r>
        <w:r w:rsidR="000D31CD" w:rsidDel="0021659D">
          <w:rPr>
            <w:rFonts w:ascii="Times New Roman" w:hAnsi="Times New Roman" w:cs="Times New Roman"/>
            <w:sz w:val="24"/>
            <w:szCs w:val="24"/>
            <w:lang w:val="en-US"/>
          </w:rPr>
          <w:delText xml:space="preserve">selective </w:delText>
        </w:r>
        <w:r w:rsidR="00754025" w:rsidDel="0021659D">
          <w:rPr>
            <w:rFonts w:ascii="Times New Roman" w:hAnsi="Times New Roman" w:cs="Times New Roman"/>
            <w:sz w:val="24"/>
            <w:szCs w:val="24"/>
            <w:lang w:val="en-US"/>
          </w:rPr>
          <w:delText>agents</w:delText>
        </w:r>
        <w:r w:rsidR="000D31CD" w:rsidDel="0021659D">
          <w:rPr>
            <w:rFonts w:ascii="Times New Roman" w:hAnsi="Times New Roman" w:cs="Times New Roman"/>
            <w:sz w:val="24"/>
            <w:szCs w:val="24"/>
            <w:lang w:val="en-US"/>
          </w:rPr>
          <w:delText xml:space="preserve">. </w:delText>
        </w:r>
        <w:r w:rsidR="00754025" w:rsidDel="0021659D">
          <w:rPr>
            <w:rFonts w:ascii="Times New Roman" w:hAnsi="Times New Roman" w:cs="Times New Roman"/>
            <w:sz w:val="24"/>
            <w:szCs w:val="24"/>
            <w:lang w:val="en-US"/>
          </w:rPr>
          <w:delText>S</w:delText>
        </w:r>
        <w:r w:rsidR="000D31CD" w:rsidDel="0021659D">
          <w:rPr>
            <w:rFonts w:ascii="Times New Roman" w:hAnsi="Times New Roman" w:cs="Times New Roman"/>
            <w:sz w:val="24"/>
            <w:szCs w:val="24"/>
            <w:lang w:val="en-US"/>
          </w:rPr>
          <w:delText xml:space="preserve">election </w:delText>
        </w:r>
        <w:r w:rsidR="00EE2121" w:rsidDel="0021659D">
          <w:rPr>
            <w:rFonts w:ascii="Times New Roman" w:hAnsi="Times New Roman" w:cs="Times New Roman"/>
            <w:sz w:val="24"/>
            <w:szCs w:val="24"/>
            <w:lang w:val="en-US"/>
          </w:rPr>
          <w:delText xml:space="preserve">might be mediated by both abiotic factors and species interactions, and </w:delText>
        </w:r>
      </w:del>
      <w:del w:id="78" w:author="Johan Ehrlén" w:date="2015-11-09T11:45:00Z">
        <w:r w:rsidR="00EE2121" w:rsidDel="003B2D77">
          <w:rPr>
            <w:rFonts w:ascii="Times New Roman" w:hAnsi="Times New Roman" w:cs="Times New Roman"/>
            <w:sz w:val="24"/>
            <w:szCs w:val="24"/>
            <w:lang w:val="en-US"/>
          </w:rPr>
          <w:delText xml:space="preserve">selection </w:delText>
        </w:r>
        <w:r w:rsidR="00754025" w:rsidDel="003B2D77">
          <w:rPr>
            <w:rFonts w:ascii="Times New Roman" w:hAnsi="Times New Roman" w:cs="Times New Roman"/>
            <w:sz w:val="24"/>
            <w:szCs w:val="24"/>
            <w:lang w:val="en-US"/>
          </w:rPr>
          <w:delText>mediated by species</w:delText>
        </w:r>
        <w:r w:rsidR="000D31CD" w:rsidDel="003B2D77">
          <w:rPr>
            <w:rFonts w:ascii="Times New Roman" w:hAnsi="Times New Roman" w:cs="Times New Roman"/>
            <w:sz w:val="24"/>
            <w:szCs w:val="24"/>
            <w:lang w:val="en-US"/>
          </w:rPr>
          <w:delText xml:space="preserve"> interaction</w:delText>
        </w:r>
        <w:r w:rsidR="00754025" w:rsidDel="003B2D77">
          <w:rPr>
            <w:rFonts w:ascii="Times New Roman" w:hAnsi="Times New Roman" w:cs="Times New Roman"/>
            <w:sz w:val="24"/>
            <w:szCs w:val="24"/>
            <w:lang w:val="en-US"/>
          </w:rPr>
          <w:delText>s</w:delText>
        </w:r>
        <w:r w:rsidR="00EE2121" w:rsidRPr="00EE2121" w:rsidDel="003B2D77">
          <w:rPr>
            <w:rFonts w:ascii="Times New Roman" w:hAnsi="Times New Roman" w:cs="Times New Roman"/>
            <w:sz w:val="24"/>
            <w:szCs w:val="24"/>
            <w:lang w:val="en-US"/>
          </w:rPr>
          <w:delText xml:space="preserve"> </w:delText>
        </w:r>
      </w:del>
      <w:del w:id="79" w:author="Johan Ehrlén" w:date="2015-11-09T11:26:00Z">
        <w:r w:rsidR="00EE2121" w:rsidDel="0021659D">
          <w:rPr>
            <w:rFonts w:ascii="Times New Roman" w:hAnsi="Times New Roman" w:cs="Times New Roman"/>
            <w:sz w:val="24"/>
            <w:szCs w:val="24"/>
            <w:lang w:val="en-US"/>
          </w:rPr>
          <w:delText>can</w:delText>
        </w:r>
        <w:r w:rsidR="009A603E" w:rsidDel="0021659D">
          <w:rPr>
            <w:rFonts w:ascii="Times New Roman" w:hAnsi="Times New Roman" w:cs="Times New Roman"/>
            <w:sz w:val="24"/>
            <w:szCs w:val="24"/>
            <w:lang w:val="en-US"/>
          </w:rPr>
          <w:delText>, in turn,</w:delText>
        </w:r>
        <w:r w:rsidR="00754025" w:rsidDel="0021659D">
          <w:rPr>
            <w:rFonts w:ascii="Times New Roman" w:hAnsi="Times New Roman" w:cs="Times New Roman"/>
            <w:sz w:val="24"/>
            <w:szCs w:val="24"/>
            <w:lang w:val="en-US"/>
          </w:rPr>
          <w:delText xml:space="preserve"> be </w:delText>
        </w:r>
        <w:r w:rsidR="009A603E" w:rsidDel="0021659D">
          <w:rPr>
            <w:rFonts w:ascii="Times New Roman" w:hAnsi="Times New Roman" w:cs="Times New Roman"/>
            <w:sz w:val="24"/>
            <w:szCs w:val="24"/>
            <w:lang w:val="en-US"/>
          </w:rPr>
          <w:delText>influenced by</w:delText>
        </w:r>
      </w:del>
      <w:ins w:id="80" w:author="Johan Ehrlén" w:date="2015-11-09T11:26:00Z">
        <w:r w:rsidR="0021659D">
          <w:rPr>
            <w:rFonts w:ascii="Times New Roman" w:hAnsi="Times New Roman" w:cs="Times New Roman"/>
            <w:sz w:val="24"/>
            <w:szCs w:val="24"/>
            <w:lang w:val="en-US"/>
          </w:rPr>
          <w:t>depend on</w:t>
        </w:r>
      </w:ins>
      <w:del w:id="81" w:author="Johan Ehrlén" w:date="2015-11-09T11:26:00Z">
        <w:r w:rsidR="00754025" w:rsidDel="0021659D">
          <w:rPr>
            <w:rFonts w:ascii="Times New Roman" w:hAnsi="Times New Roman" w:cs="Times New Roman"/>
            <w:sz w:val="24"/>
            <w:szCs w:val="24"/>
            <w:lang w:val="en-US"/>
          </w:rPr>
          <w:delText xml:space="preserve"> both</w:delText>
        </w:r>
      </w:del>
      <w:r w:rsidR="00754025">
        <w:rPr>
          <w:rFonts w:ascii="Times New Roman" w:hAnsi="Times New Roman" w:cs="Times New Roman"/>
          <w:sz w:val="24"/>
          <w:szCs w:val="24"/>
          <w:lang w:val="en-US"/>
        </w:rPr>
        <w:t xml:space="preserve"> </w:t>
      </w:r>
      <w:r w:rsidR="00EE2121">
        <w:rPr>
          <w:rFonts w:ascii="Times New Roman" w:hAnsi="Times New Roman" w:cs="Times New Roman"/>
          <w:sz w:val="24"/>
          <w:szCs w:val="24"/>
          <w:lang w:val="en-US"/>
        </w:rPr>
        <w:t xml:space="preserve">the </w:t>
      </w:r>
      <w:del w:id="82" w:author="Johan Ehrlén" w:date="2015-11-09T11:27:00Z">
        <w:r w:rsidR="00754025" w:rsidDel="008D4861">
          <w:rPr>
            <w:rFonts w:ascii="Times New Roman" w:hAnsi="Times New Roman" w:cs="Times New Roman"/>
            <w:sz w:val="24"/>
            <w:szCs w:val="24"/>
            <w:lang w:val="en-US"/>
          </w:rPr>
          <w:delText xml:space="preserve">abiotic </w:delText>
        </w:r>
        <w:r w:rsidR="00EE2121" w:rsidDel="008D4861">
          <w:rPr>
            <w:rFonts w:ascii="Times New Roman" w:hAnsi="Times New Roman" w:cs="Times New Roman"/>
            <w:sz w:val="24"/>
            <w:szCs w:val="24"/>
            <w:lang w:val="en-US"/>
          </w:rPr>
          <w:delText xml:space="preserve">environment </w:delText>
        </w:r>
        <w:r w:rsidR="00754025" w:rsidDel="008D4861">
          <w:rPr>
            <w:rFonts w:ascii="Times New Roman" w:hAnsi="Times New Roman" w:cs="Times New Roman"/>
            <w:sz w:val="24"/>
            <w:szCs w:val="24"/>
            <w:lang w:val="en-US"/>
          </w:rPr>
          <w:delText>and the</w:delText>
        </w:r>
        <w:r w:rsidR="00462BBB" w:rsidDel="008D4861">
          <w:rPr>
            <w:rFonts w:ascii="Times New Roman" w:hAnsi="Times New Roman" w:cs="Times New Roman"/>
            <w:sz w:val="24"/>
            <w:szCs w:val="24"/>
            <w:lang w:val="en-US"/>
          </w:rPr>
          <w:delText xml:space="preserve"> </w:delText>
        </w:r>
      </w:del>
      <w:r w:rsidR="00462BBB">
        <w:rPr>
          <w:rFonts w:ascii="Times New Roman" w:hAnsi="Times New Roman" w:cs="Times New Roman"/>
          <w:sz w:val="24"/>
          <w:szCs w:val="24"/>
          <w:lang w:val="en-US"/>
        </w:rPr>
        <w:t>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w:t>
      </w:r>
      <w:ins w:id="83" w:author="Johan Ehrlén" w:date="2015-11-10T09:18:00Z">
        <w:r w:rsidR="00E22260">
          <w:rPr>
            <w:rFonts w:ascii="Times New Roman" w:hAnsi="Times New Roman" w:cs="Times New Roman"/>
            <w:sz w:val="24"/>
            <w:szCs w:val="24"/>
            <w:lang w:val="en-US"/>
          </w:rPr>
          <w:t xml:space="preserve">populations </w:t>
        </w:r>
        <w:r w:rsidR="00E22260">
          <w:rPr>
            <w:rFonts w:ascii="Times New Roman" w:hAnsi="Times New Roman" w:cs="Times New Roman"/>
            <w:sz w:val="24"/>
            <w:szCs w:val="24"/>
            <w:lang w:val="en-US"/>
          </w:rPr>
          <w:t xml:space="preserve">of </w:t>
        </w:r>
      </w:ins>
      <w:del w:id="84" w:author="Alicia" w:date="2015-11-06T15:42:00Z">
        <w:r w:rsidR="00004F9D" w:rsidDel="007C67BD">
          <w:rPr>
            <w:rFonts w:ascii="Times New Roman" w:hAnsi="Times New Roman" w:cs="Times New Roman"/>
            <w:sz w:val="24"/>
            <w:szCs w:val="24"/>
            <w:lang w:val="en-US"/>
          </w:rPr>
          <w:delText xml:space="preserve">populations of </w:delText>
        </w:r>
      </w:del>
      <w:del w:id="85" w:author="Alicia" w:date="2015-11-06T15:30:00Z">
        <w:r w:rsidR="00004F9D" w:rsidDel="00C4594A">
          <w:rPr>
            <w:rFonts w:ascii="Times New Roman" w:hAnsi="Times New Roman" w:cs="Times New Roman"/>
            <w:sz w:val="24"/>
            <w:szCs w:val="24"/>
            <w:lang w:val="en-US"/>
          </w:rPr>
          <w:delText xml:space="preserve">the </w:delText>
        </w:r>
        <w:r w:rsidR="00004F9D" w:rsidRPr="00FE1B08" w:rsidDel="00C4594A">
          <w:rPr>
            <w:rFonts w:ascii="Times New Roman" w:hAnsi="Times New Roman" w:cs="Times New Roman"/>
            <w:sz w:val="24"/>
            <w:szCs w:val="24"/>
            <w:lang w:val="en-US"/>
          </w:rPr>
          <w:delText xml:space="preserve">perennial herb </w:delText>
        </w:r>
      </w:del>
      <w:proofErr w:type="spellStart"/>
      <w:r w:rsidR="00004F9D" w:rsidRPr="00FE1B08">
        <w:rPr>
          <w:rFonts w:ascii="Times New Roman" w:hAnsi="Times New Roman" w:cs="Times New Roman"/>
          <w:i/>
          <w:sz w:val="24"/>
          <w:szCs w:val="24"/>
          <w:lang w:val="en-US"/>
        </w:rPr>
        <w:t>Gentiana</w:t>
      </w:r>
      <w:proofErr w:type="spellEnd"/>
      <w:r w:rsidR="00004F9D" w:rsidRPr="00FE1B08">
        <w:rPr>
          <w:rFonts w:ascii="Times New Roman" w:hAnsi="Times New Roman" w:cs="Times New Roman"/>
          <w:i/>
          <w:sz w:val="24"/>
          <w:szCs w:val="24"/>
          <w:lang w:val="en-US"/>
        </w:rPr>
        <w:t xml:space="preserve"> </w:t>
      </w:r>
      <w:proofErr w:type="spellStart"/>
      <w:r w:rsidR="00004F9D" w:rsidRPr="00FE1B08">
        <w:rPr>
          <w:rFonts w:ascii="Times New Roman" w:hAnsi="Times New Roman" w:cs="Times New Roman"/>
          <w:i/>
          <w:sz w:val="24"/>
          <w:szCs w:val="24"/>
          <w:lang w:val="en-US"/>
        </w:rPr>
        <w:t>pneumonanthe</w:t>
      </w:r>
      <w:proofErr w:type="spellEnd"/>
      <w:r w:rsidR="00004F9D">
        <w:rPr>
          <w:rFonts w:ascii="Times New Roman" w:hAnsi="Times New Roman" w:cs="Times New Roman"/>
          <w:sz w:val="24"/>
          <w:szCs w:val="24"/>
          <w:lang w:val="en-US"/>
        </w:rPr>
        <w:t xml:space="preserve"> </w:t>
      </w:r>
      <w:ins w:id="86" w:author="Alicia" w:date="2015-11-06T15:42:00Z">
        <w:del w:id="87" w:author="Johan Ehrlén" w:date="2015-11-10T09:18:00Z">
          <w:r w:rsidR="007C67BD" w:rsidDel="00E22260">
            <w:rPr>
              <w:rFonts w:ascii="Times New Roman" w:hAnsi="Times New Roman" w:cs="Times New Roman"/>
              <w:sz w:val="24"/>
              <w:szCs w:val="24"/>
              <w:lang w:val="en-US"/>
            </w:rPr>
            <w:delText xml:space="preserve">populations </w:delText>
          </w:r>
        </w:del>
      </w:ins>
      <w:del w:id="88" w:author="Johan Ehrlén" w:date="2015-11-09T11:47:00Z">
        <w:r w:rsidR="00004F9D" w:rsidDel="003B2D77">
          <w:rPr>
            <w:rFonts w:ascii="Times New Roman" w:hAnsi="Times New Roman" w:cs="Times New Roman"/>
            <w:sz w:val="24"/>
            <w:szCs w:val="24"/>
            <w:lang w:val="en-US"/>
          </w:rPr>
          <w:delText xml:space="preserve">during two years </w:delText>
        </w:r>
      </w:del>
      <w:r w:rsidR="00324DBD">
        <w:rPr>
          <w:rFonts w:ascii="Times New Roman" w:hAnsi="Times New Roman" w:cs="Times New Roman"/>
          <w:sz w:val="24"/>
          <w:szCs w:val="24"/>
          <w:lang w:val="en-US"/>
        </w:rPr>
        <w:t xml:space="preserve">were </w:t>
      </w:r>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w:t>
      </w:r>
      <w:proofErr w:type="spellStart"/>
      <w:ins w:id="89" w:author="Alicia" w:date="2015-11-06T13:15:00Z">
        <w:r w:rsidR="001D277F">
          <w:rPr>
            <w:rFonts w:ascii="Times New Roman" w:hAnsi="Times New Roman" w:cs="Times New Roman"/>
            <w:i/>
            <w:sz w:val="24"/>
            <w:szCs w:val="24"/>
            <w:lang w:val="en-US"/>
          </w:rPr>
          <w:t>Phengaris</w:t>
        </w:r>
        <w:proofErr w:type="spellEnd"/>
        <w:r w:rsidR="001D277F">
          <w:rPr>
            <w:rFonts w:ascii="Times New Roman" w:hAnsi="Times New Roman" w:cs="Times New Roman"/>
            <w:i/>
            <w:sz w:val="24"/>
            <w:szCs w:val="24"/>
            <w:lang w:val="en-US"/>
          </w:rPr>
          <w:t xml:space="preserve"> </w:t>
        </w:r>
        <w:del w:id="90" w:author="Johan Ehrlén" w:date="2015-11-09T11:47:00Z">
          <w:r w:rsidR="001D277F" w:rsidDel="003B2D77">
            <w:rPr>
              <w:rFonts w:ascii="Times New Roman" w:hAnsi="Times New Roman" w:cs="Times New Roman"/>
              <w:i/>
              <w:sz w:val="24"/>
              <w:szCs w:val="24"/>
              <w:lang w:val="en-US"/>
            </w:rPr>
            <w:delText>(</w:delText>
          </w:r>
        </w:del>
      </w:ins>
      <w:commentRangeStart w:id="91"/>
      <w:del w:id="92" w:author="Johan Ehrlén" w:date="2015-11-09T11:47:00Z">
        <w:r w:rsidR="00FE1B08" w:rsidRPr="00FE1B08" w:rsidDel="003B2D77">
          <w:rPr>
            <w:rFonts w:ascii="Times New Roman" w:hAnsi="Times New Roman" w:cs="Times New Roman"/>
            <w:i/>
            <w:sz w:val="24"/>
            <w:szCs w:val="24"/>
            <w:lang w:val="en-US"/>
          </w:rPr>
          <w:delText>Maculinea</w:delText>
        </w:r>
      </w:del>
      <w:ins w:id="93" w:author="Alicia" w:date="2015-11-06T13:16:00Z">
        <w:del w:id="94" w:author="Johan Ehrlén" w:date="2015-11-09T11:47:00Z">
          <w:r w:rsidR="001D277F" w:rsidDel="003B2D77">
            <w:rPr>
              <w:rFonts w:ascii="Times New Roman" w:hAnsi="Times New Roman" w:cs="Times New Roman"/>
              <w:i/>
              <w:sz w:val="24"/>
              <w:szCs w:val="24"/>
              <w:lang w:val="en-US"/>
            </w:rPr>
            <w:delText>)</w:delText>
          </w:r>
        </w:del>
      </w:ins>
      <w:del w:id="95" w:author="Johan Ehrlén" w:date="2015-11-09T11:47:00Z">
        <w:r w:rsidR="00FE1B08" w:rsidRPr="00FE1B08" w:rsidDel="003B2D77">
          <w:rPr>
            <w:rFonts w:ascii="Times New Roman" w:hAnsi="Times New Roman" w:cs="Times New Roman"/>
            <w:i/>
            <w:sz w:val="24"/>
            <w:szCs w:val="24"/>
            <w:lang w:val="en-US"/>
          </w:rPr>
          <w:delText xml:space="preserve"> </w:delText>
        </w:r>
        <w:commentRangeEnd w:id="91"/>
        <w:r w:rsidR="00054410" w:rsidDel="003B2D77">
          <w:rPr>
            <w:rStyle w:val="CommentReference"/>
          </w:rPr>
          <w:commentReference w:id="91"/>
        </w:r>
      </w:del>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w:t>
      </w:r>
      <w:r w:rsidR="00732887">
        <w:rPr>
          <w:rFonts w:ascii="Times New Roman" w:hAnsi="Times New Roman" w:cs="Times New Roman"/>
          <w:sz w:val="24"/>
          <w:szCs w:val="24"/>
          <w:lang w:val="en-US"/>
        </w:rPr>
        <w:t>if</w:t>
      </w:r>
      <w:r w:rsidR="00732887" w:rsidRPr="00FE1B08">
        <w:rPr>
          <w:rFonts w:ascii="Times New Roman" w:hAnsi="Times New Roman" w:cs="Times New Roman"/>
          <w:sz w:val="24"/>
          <w:szCs w:val="24"/>
          <w:lang w:val="en-US"/>
        </w:rPr>
        <w:t xml:space="preserve"> </w:t>
      </w:r>
      <w:ins w:id="96" w:author="Johan Ehrlén" w:date="2015-11-09T11:31:00Z">
        <w:r w:rsidR="008D4861">
          <w:rPr>
            <w:rFonts w:ascii="Times New Roman" w:hAnsi="Times New Roman" w:cs="Times New Roman"/>
            <w:sz w:val="24"/>
            <w:szCs w:val="24"/>
            <w:lang w:val="en-US"/>
          </w:rPr>
          <w:t xml:space="preserve">incidence of the butterfly </w:t>
        </w:r>
      </w:ins>
      <w:del w:id="97" w:author="Johan Ehrlén" w:date="2015-11-09T11:32:00Z">
        <w:r w:rsidR="00004F9D" w:rsidDel="008D4861">
          <w:rPr>
            <w:rFonts w:ascii="Times New Roman" w:hAnsi="Times New Roman" w:cs="Times New Roman"/>
            <w:sz w:val="24"/>
            <w:szCs w:val="24"/>
            <w:lang w:val="en-US"/>
          </w:rPr>
          <w:delText xml:space="preserve">the intensity of the butterfly-plant </w:delText>
        </w:r>
        <w:r w:rsidR="00FE1B08" w:rsidRPr="00FE1B08" w:rsidDel="008D4861">
          <w:rPr>
            <w:rFonts w:ascii="Times New Roman" w:hAnsi="Times New Roman" w:cs="Times New Roman"/>
            <w:sz w:val="24"/>
            <w:szCs w:val="24"/>
            <w:lang w:val="en-US"/>
          </w:rPr>
          <w:delText>interaction</w:delText>
        </w:r>
      </w:del>
      <w:ins w:id="98" w:author="Alicia" w:date="2015-11-06T15:31:00Z">
        <w:del w:id="99" w:author="Johan Ehrlén" w:date="2015-11-09T11:32:00Z">
          <w:r w:rsidR="00ED4C47" w:rsidDel="008D4861">
            <w:rPr>
              <w:rFonts w:ascii="Times New Roman" w:hAnsi="Times New Roman" w:cs="Times New Roman"/>
              <w:sz w:val="24"/>
              <w:szCs w:val="24"/>
              <w:lang w:val="en-US"/>
            </w:rPr>
            <w:delText>seed predation</w:delText>
          </w:r>
        </w:del>
      </w:ins>
      <w:del w:id="100" w:author="Johan Ehrlén" w:date="2015-11-09T11:32:00Z">
        <w:r w:rsidR="00FE1B08" w:rsidRPr="00FE1B08" w:rsidDel="008D4861">
          <w:rPr>
            <w:rFonts w:ascii="Times New Roman" w:hAnsi="Times New Roman" w:cs="Times New Roman"/>
            <w:sz w:val="24"/>
            <w:szCs w:val="24"/>
            <w:lang w:val="en-US"/>
          </w:rPr>
          <w:delText xml:space="preserve"> </w:delText>
        </w:r>
        <w:r w:rsidR="00004F9D" w:rsidDel="008D4861">
          <w:rPr>
            <w:rFonts w:ascii="Times New Roman" w:hAnsi="Times New Roman" w:cs="Times New Roman"/>
            <w:sz w:val="24"/>
            <w:szCs w:val="24"/>
            <w:lang w:val="en-US"/>
          </w:rPr>
          <w:delText>was associated with</w:delText>
        </w:r>
      </w:del>
      <w:ins w:id="101" w:author="Alicia" w:date="2015-11-06T15:43:00Z">
        <w:del w:id="102" w:author="Johan Ehrlén" w:date="2015-11-09T11:32:00Z">
          <w:r w:rsidR="007C67BD" w:rsidDel="008D4861">
            <w:rPr>
              <w:rFonts w:ascii="Times New Roman" w:hAnsi="Times New Roman" w:cs="Times New Roman"/>
              <w:sz w:val="24"/>
              <w:szCs w:val="24"/>
              <w:lang w:val="en-US"/>
            </w:rPr>
            <w:delText>depended on</w:delText>
          </w:r>
        </w:del>
      </w:ins>
      <w:ins w:id="103" w:author="Johan Ehrlén" w:date="2015-11-09T11:32:00Z">
        <w:r w:rsidR="008D4861">
          <w:rPr>
            <w:rFonts w:ascii="Times New Roman" w:hAnsi="Times New Roman" w:cs="Times New Roman"/>
            <w:sz w:val="24"/>
            <w:szCs w:val="24"/>
            <w:lang w:val="en-US"/>
          </w:rPr>
          <w:t>was associated with</w:t>
        </w:r>
      </w:ins>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of</w:t>
      </w:r>
      <w:del w:id="104" w:author="Alicia" w:date="2015-11-06T15:31:00Z">
        <w:r w:rsidR="00FE1B08" w:rsidRPr="00FE1B08" w:rsidDel="00ED4C47">
          <w:rPr>
            <w:rFonts w:ascii="Times New Roman" w:hAnsi="Times New Roman" w:cs="Times New Roman"/>
            <w:sz w:val="24"/>
            <w:szCs w:val="24"/>
            <w:lang w:val="en-US"/>
          </w:rPr>
          <w:delText xml:space="preserve"> </w:delText>
        </w:r>
        <w:r w:rsidR="00FE1B08" w:rsidRPr="00FE1B08" w:rsidDel="00ED4C47">
          <w:rPr>
            <w:rFonts w:ascii="Times New Roman" w:hAnsi="Times New Roman" w:cs="Times New Roman"/>
            <w:i/>
            <w:sz w:val="24"/>
            <w:szCs w:val="24"/>
            <w:lang w:val="en-US"/>
          </w:rPr>
          <w:delText>Myrmica</w:delText>
        </w:r>
        <w:r w:rsidR="00FE1B08" w:rsidRPr="00FE1B08" w:rsidDel="00ED4C47">
          <w:rPr>
            <w:rFonts w:ascii="Times New Roman" w:hAnsi="Times New Roman" w:cs="Times New Roman"/>
            <w:sz w:val="24"/>
            <w:szCs w:val="24"/>
            <w:lang w:val="en-US"/>
          </w:rPr>
          <w:delText xml:space="preserve"> ants</w:delText>
        </w:r>
        <w:r w:rsidR="00FE1B08" w:rsidDel="00ED4C47">
          <w:rPr>
            <w:rFonts w:ascii="Times New Roman" w:hAnsi="Times New Roman" w:cs="Times New Roman"/>
            <w:sz w:val="24"/>
            <w:szCs w:val="24"/>
            <w:lang w:val="en-US"/>
          </w:rPr>
          <w:delText>,</w:delText>
        </w:r>
      </w:del>
      <w:r w:rsidR="00FE1B08">
        <w:rPr>
          <w:rFonts w:ascii="Times New Roman" w:hAnsi="Times New Roman" w:cs="Times New Roman"/>
          <w:sz w:val="24"/>
          <w:szCs w:val="24"/>
          <w:lang w:val="en-US"/>
        </w:rPr>
        <w:t xml:space="preserve"> </w:t>
      </w:r>
      <w:ins w:id="105" w:author="Johan Ehrlén" w:date="2015-11-09T11:48:00Z">
        <w:r w:rsidR="003B2D77">
          <w:rPr>
            <w:rFonts w:ascii="Times New Roman" w:hAnsi="Times New Roman" w:cs="Times New Roman"/>
            <w:sz w:val="24"/>
            <w:szCs w:val="24"/>
            <w:lang w:val="en-US"/>
          </w:rPr>
          <w:t>a</w:t>
        </w:r>
      </w:ins>
      <w:ins w:id="106" w:author="Johan Ehrlén" w:date="2015-11-09T11:32:00Z">
        <w:r w:rsidR="008D4861">
          <w:rPr>
            <w:rFonts w:ascii="Times New Roman" w:hAnsi="Times New Roman" w:cs="Times New Roman"/>
            <w:sz w:val="24"/>
            <w:szCs w:val="24"/>
            <w:lang w:val="en-US"/>
          </w:rPr>
          <w:t xml:space="preserve"> second host, </w:t>
        </w:r>
      </w:ins>
      <w:proofErr w:type="spellStart"/>
      <w:ins w:id="107" w:author="Alicia" w:date="2015-11-06T15:44:00Z">
        <w:r w:rsidR="007C67BD" w:rsidRPr="00FE1B08">
          <w:rPr>
            <w:rFonts w:ascii="Times New Roman" w:hAnsi="Times New Roman" w:cs="Times New Roman"/>
            <w:i/>
            <w:sz w:val="24"/>
            <w:szCs w:val="24"/>
            <w:lang w:val="en-US"/>
          </w:rPr>
          <w:t>Myrmica</w:t>
        </w:r>
        <w:proofErr w:type="spellEnd"/>
        <w:r w:rsidR="007C67BD" w:rsidRPr="00FE1B08">
          <w:rPr>
            <w:rFonts w:ascii="Times New Roman" w:hAnsi="Times New Roman" w:cs="Times New Roman"/>
            <w:sz w:val="24"/>
            <w:szCs w:val="24"/>
            <w:lang w:val="en-US"/>
          </w:rPr>
          <w:t xml:space="preserve"> ants</w:t>
        </w:r>
        <w:del w:id="108" w:author="Johan Ehrlén" w:date="2015-11-09T11:32:00Z">
          <w:r w:rsidR="007C67BD" w:rsidDel="008D4861">
            <w:rPr>
              <w:rFonts w:ascii="Times New Roman" w:hAnsi="Times New Roman" w:cs="Times New Roman"/>
              <w:sz w:val="24"/>
              <w:szCs w:val="24"/>
              <w:lang w:val="en-US"/>
            </w:rPr>
            <w:delText xml:space="preserve">, </w:delText>
          </w:r>
        </w:del>
      </w:ins>
      <w:del w:id="109" w:author="Alicia" w:date="2015-11-06T15:31:00Z">
        <w:r w:rsidR="00FE1B08" w:rsidDel="00ED4C47">
          <w:rPr>
            <w:rFonts w:ascii="Times New Roman" w:hAnsi="Times New Roman" w:cs="Times New Roman"/>
            <w:sz w:val="24"/>
            <w:szCs w:val="24"/>
            <w:lang w:val="en-US"/>
          </w:rPr>
          <w:delText>which act as a</w:delText>
        </w:r>
      </w:del>
      <w:ins w:id="110" w:author="Alicia" w:date="2015-11-06T15:31:00Z">
        <w:del w:id="111" w:author="Johan Ehrlén" w:date="2015-11-09T11:32:00Z">
          <w:r w:rsidR="00ED4C47" w:rsidDel="008D4861">
            <w:rPr>
              <w:rFonts w:ascii="Times New Roman" w:hAnsi="Times New Roman" w:cs="Times New Roman"/>
              <w:sz w:val="24"/>
              <w:szCs w:val="24"/>
              <w:lang w:val="en-US"/>
            </w:rPr>
            <w:delText>the</w:delText>
          </w:r>
        </w:del>
      </w:ins>
      <w:del w:id="112" w:author="Johan Ehrlén" w:date="2015-11-09T11:32:00Z">
        <w:r w:rsidR="00FE1B08" w:rsidRPr="00FE1B08" w:rsidDel="008D4861">
          <w:rPr>
            <w:rFonts w:ascii="Times New Roman" w:hAnsi="Times New Roman" w:cs="Times New Roman"/>
            <w:sz w:val="24"/>
            <w:szCs w:val="24"/>
            <w:lang w:val="en-US"/>
          </w:rPr>
          <w:delText xml:space="preserve"> </w:delText>
        </w:r>
      </w:del>
      <w:ins w:id="113" w:author="Alicia" w:date="2015-11-06T15:38:00Z">
        <w:del w:id="114" w:author="Johan Ehrlén" w:date="2015-11-09T11:32:00Z">
          <w:r w:rsidR="00ED4C47" w:rsidDel="008D4861">
            <w:rPr>
              <w:rFonts w:ascii="Times New Roman" w:hAnsi="Times New Roman" w:cs="Times New Roman"/>
              <w:sz w:val="24"/>
              <w:szCs w:val="24"/>
              <w:lang w:val="en-US"/>
            </w:rPr>
            <w:delText xml:space="preserve">butterfly’s </w:delText>
          </w:r>
        </w:del>
      </w:ins>
      <w:del w:id="115" w:author="Johan Ehrlén" w:date="2015-11-09T11:32:00Z">
        <w:r w:rsidR="00FE1B08" w:rsidRPr="00FE1B08" w:rsidDel="008D4861">
          <w:rPr>
            <w:rFonts w:ascii="Times New Roman" w:hAnsi="Times New Roman" w:cs="Times New Roman"/>
            <w:sz w:val="24"/>
            <w:szCs w:val="24"/>
            <w:lang w:val="en-US"/>
          </w:rPr>
          <w:delText>second host</w:delText>
        </w:r>
      </w:del>
      <w:del w:id="116" w:author="Alicia" w:date="2015-11-06T15:44:00Z">
        <w:r w:rsidR="00FE1B08" w:rsidDel="007C67BD">
          <w:rPr>
            <w:rFonts w:ascii="Times New Roman" w:hAnsi="Times New Roman" w:cs="Times New Roman"/>
            <w:sz w:val="24"/>
            <w:szCs w:val="24"/>
            <w:lang w:val="en-US"/>
          </w:rPr>
          <w:delText xml:space="preserve"> </w:delText>
        </w:r>
      </w:del>
      <w:del w:id="117" w:author="Alicia" w:date="2015-11-06T15:38:00Z">
        <w:r w:rsidR="00FE1B08" w:rsidDel="00ED4C47">
          <w:rPr>
            <w:rFonts w:ascii="Times New Roman" w:hAnsi="Times New Roman" w:cs="Times New Roman"/>
            <w:sz w:val="24"/>
            <w:szCs w:val="24"/>
            <w:lang w:val="en-US"/>
          </w:rPr>
          <w:delText>for the butterfly</w:delText>
        </w:r>
      </w:del>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del w:id="118" w:author="Johan Ehrlén" w:date="2015-11-09T11:15:00Z">
        <w:r w:rsidR="00EA0FF5" w:rsidRPr="00386190" w:rsidDel="00386190">
          <w:rPr>
            <w:rFonts w:ascii="Times New Roman" w:hAnsi="Times New Roman" w:cs="Times New Roman"/>
            <w:sz w:val="24"/>
            <w:szCs w:val="24"/>
            <w:lang w:val="en-US"/>
            <w:rPrChange w:id="119" w:author="Johan Ehrlén" w:date="2015-11-09T11:15:00Z">
              <w:rPr>
                <w:rFonts w:ascii="Times New Roman" w:hAnsi="Times New Roman" w:cs="Times New Roman"/>
                <w:i/>
                <w:sz w:val="24"/>
                <w:szCs w:val="24"/>
                <w:lang w:val="en-US"/>
              </w:rPr>
            </w:rPrChange>
          </w:rPr>
          <w:delText>G. pneumonanthe</w:delText>
        </w:r>
      </w:del>
      <w:ins w:id="120" w:author="Johan Ehrlén" w:date="2015-11-09T11:15:00Z">
        <w:r w:rsidRPr="00386190">
          <w:rPr>
            <w:rFonts w:ascii="Times New Roman" w:hAnsi="Times New Roman" w:cs="Times New Roman"/>
            <w:sz w:val="24"/>
            <w:szCs w:val="24"/>
            <w:lang w:val="en-US"/>
            <w:rPrChange w:id="121" w:author="Johan Ehrlén" w:date="2015-11-09T11:15:00Z">
              <w:rPr>
                <w:rFonts w:ascii="Times New Roman" w:hAnsi="Times New Roman" w:cs="Times New Roman"/>
                <w:i/>
                <w:sz w:val="24"/>
                <w:szCs w:val="24"/>
                <w:lang w:val="en-US"/>
              </w:rPr>
            </w:rPrChange>
          </w:rPr>
          <w:t>plant</w:t>
        </w:r>
      </w:ins>
      <w:r w:rsidR="00EA0FF5">
        <w:rPr>
          <w:rFonts w:ascii="Times New Roman" w:hAnsi="Times New Roman" w:cs="Times New Roman"/>
          <w:sz w:val="24"/>
          <w:szCs w:val="24"/>
          <w:lang w:val="en-US"/>
        </w:rPr>
        <w:t xml:space="preserve"> populations </w:t>
      </w:r>
      <w:del w:id="122" w:author="Alicia" w:date="2015-11-06T15:31:00Z">
        <w:r w:rsidR="00EA0FF5" w:rsidDel="00ED4C47">
          <w:rPr>
            <w:rFonts w:ascii="Times New Roman" w:hAnsi="Times New Roman" w:cs="Times New Roman"/>
            <w:sz w:val="24"/>
            <w:szCs w:val="24"/>
            <w:lang w:val="en-US"/>
          </w:rPr>
          <w:delText xml:space="preserve">where </w:delText>
        </w:r>
      </w:del>
      <w:ins w:id="123" w:author="Alicia" w:date="2015-11-06T15:31:00Z">
        <w:r w:rsidR="00ED4C47">
          <w:rPr>
            <w:rFonts w:ascii="Times New Roman" w:hAnsi="Times New Roman" w:cs="Times New Roman"/>
            <w:sz w:val="24"/>
            <w:szCs w:val="24"/>
            <w:lang w:val="en-US"/>
          </w:rPr>
          <w:t xml:space="preserve">without </w:t>
        </w:r>
      </w:ins>
      <w:r w:rsidR="0043622F">
        <w:rPr>
          <w:rFonts w:ascii="Times New Roman" w:hAnsi="Times New Roman" w:cs="Times New Roman"/>
          <w:sz w:val="24"/>
          <w:szCs w:val="24"/>
          <w:lang w:val="en-US"/>
        </w:rPr>
        <w:t xml:space="preserve">the </w:t>
      </w:r>
      <w:del w:id="124" w:author="Alicia" w:date="2015-11-06T15:44:00Z">
        <w:r w:rsidR="00EE2121" w:rsidDel="007C67BD">
          <w:rPr>
            <w:rFonts w:ascii="Times New Roman" w:hAnsi="Times New Roman" w:cs="Times New Roman"/>
            <w:sz w:val="24"/>
            <w:szCs w:val="24"/>
            <w:lang w:val="en-US"/>
          </w:rPr>
          <w:delText xml:space="preserve">seed </w:delText>
        </w:r>
        <w:r w:rsidR="0043622F" w:rsidDel="007C67BD">
          <w:rPr>
            <w:rFonts w:ascii="Times New Roman" w:hAnsi="Times New Roman" w:cs="Times New Roman"/>
            <w:sz w:val="24"/>
            <w:szCs w:val="24"/>
            <w:lang w:val="en-US"/>
          </w:rPr>
          <w:delText>predator</w:delText>
        </w:r>
      </w:del>
      <w:ins w:id="125" w:author="Alicia" w:date="2015-11-06T15:44:00Z">
        <w:r w:rsidR="007C67BD">
          <w:rPr>
            <w:rFonts w:ascii="Times New Roman" w:hAnsi="Times New Roman" w:cs="Times New Roman"/>
            <w:sz w:val="24"/>
            <w:szCs w:val="24"/>
            <w:lang w:val="en-US"/>
          </w:rPr>
          <w:t>butterfly</w:t>
        </w:r>
      </w:ins>
      <w:del w:id="126" w:author="Alicia" w:date="2015-11-06T15:31:00Z">
        <w:r w:rsidR="00EA0FF5" w:rsidDel="00ED4C47">
          <w:rPr>
            <w:rFonts w:ascii="Times New Roman" w:hAnsi="Times New Roman" w:cs="Times New Roman"/>
            <w:sz w:val="24"/>
            <w:szCs w:val="24"/>
            <w:lang w:val="en-US"/>
          </w:rPr>
          <w:delText xml:space="preserve"> was absent</w:delText>
        </w:r>
      </w:del>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del w:id="127" w:author="Alicia" w:date="2015-11-06T15:38:00Z">
        <w:r w:rsidR="00004F9D" w:rsidDel="00ED4C47">
          <w:rPr>
            <w:rFonts w:ascii="Times New Roman" w:hAnsi="Times New Roman" w:cs="Times New Roman"/>
            <w:sz w:val="24"/>
            <w:szCs w:val="24"/>
            <w:lang w:val="en-US"/>
          </w:rPr>
          <w:delText xml:space="preserve"> in both years</w:delText>
        </w:r>
      </w:del>
      <w:r w:rsidR="004B74E2">
        <w:rPr>
          <w:rFonts w:ascii="Times New Roman" w:hAnsi="Times New Roman" w:cs="Times New Roman"/>
          <w:sz w:val="24"/>
          <w:szCs w:val="24"/>
          <w:lang w:val="en-US"/>
        </w:rPr>
        <w:t xml:space="preserve">. In </w:t>
      </w:r>
      <w:del w:id="128" w:author="Johan Ehrlén" w:date="2015-11-09T11:53:00Z">
        <w:r w:rsidR="00E3005C" w:rsidDel="003B2D77">
          <w:rPr>
            <w:rFonts w:ascii="Times New Roman" w:hAnsi="Times New Roman" w:cs="Times New Roman"/>
            <w:sz w:val="24"/>
            <w:szCs w:val="24"/>
            <w:lang w:val="en-US"/>
          </w:rPr>
          <w:delText xml:space="preserve">plant </w:delText>
        </w:r>
      </w:del>
      <w:r w:rsidR="004B74E2">
        <w:rPr>
          <w:rFonts w:ascii="Times New Roman" w:hAnsi="Times New Roman" w:cs="Times New Roman"/>
          <w:sz w:val="24"/>
          <w:szCs w:val="24"/>
          <w:lang w:val="en-US"/>
        </w:rPr>
        <w:t>populations w</w:t>
      </w:r>
      <w:r w:rsidR="00EA0FF5">
        <w:rPr>
          <w:rFonts w:ascii="Times New Roman" w:hAnsi="Times New Roman" w:cs="Times New Roman"/>
          <w:sz w:val="24"/>
          <w:szCs w:val="24"/>
          <w:lang w:val="en-US"/>
        </w:rPr>
        <w:t xml:space="preserve">here the </w:t>
      </w:r>
      <w:ins w:id="129" w:author="Johan Ehrlén" w:date="2015-11-09T11:51:00Z">
        <w:r w:rsidR="003B2D77">
          <w:rPr>
            <w:rFonts w:ascii="Times New Roman" w:hAnsi="Times New Roman" w:cs="Times New Roman"/>
            <w:sz w:val="24"/>
            <w:szCs w:val="24"/>
            <w:lang w:val="en-US"/>
          </w:rPr>
          <w:t xml:space="preserve">butterfly </w:t>
        </w:r>
      </w:ins>
      <w:del w:id="130" w:author="Johan Ehrlén" w:date="2015-11-09T11:51:00Z">
        <w:r w:rsidR="00EE2121" w:rsidDel="003B2D77">
          <w:rPr>
            <w:rFonts w:ascii="Times New Roman" w:hAnsi="Times New Roman" w:cs="Times New Roman"/>
            <w:sz w:val="24"/>
            <w:szCs w:val="24"/>
            <w:lang w:val="en-US"/>
          </w:rPr>
          <w:delText xml:space="preserve">seed </w:delText>
        </w:r>
        <w:r w:rsidR="00EA0FF5" w:rsidDel="003B2D77">
          <w:rPr>
            <w:rFonts w:ascii="Times New Roman" w:hAnsi="Times New Roman" w:cs="Times New Roman"/>
            <w:sz w:val="24"/>
            <w:szCs w:val="24"/>
            <w:lang w:val="en-US"/>
          </w:rPr>
          <w:delText xml:space="preserve">predator </w:delText>
        </w:r>
      </w:del>
      <w:r w:rsidR="00EA0FF5">
        <w:rPr>
          <w:rFonts w:ascii="Times New Roman" w:hAnsi="Times New Roman" w:cs="Times New Roman"/>
          <w:sz w:val="24"/>
          <w:szCs w:val="24"/>
          <w:lang w:val="en-US"/>
        </w:rPr>
        <w:t xml:space="preserve">was present, it </w:t>
      </w:r>
      <w:del w:id="131" w:author="Johan Ehrlén" w:date="2015-11-09T11:37:00Z">
        <w:r w:rsidR="00EA0FF5" w:rsidDel="00EA61FA">
          <w:rPr>
            <w:rFonts w:ascii="Times New Roman" w:hAnsi="Times New Roman" w:cs="Times New Roman"/>
            <w:sz w:val="24"/>
            <w:szCs w:val="24"/>
            <w:lang w:val="en-US"/>
          </w:rPr>
          <w:delText xml:space="preserve">attacked </w:delText>
        </w:r>
      </w:del>
      <w:r w:rsidR="00EA0FF5">
        <w:rPr>
          <w:rFonts w:ascii="Times New Roman" w:hAnsi="Times New Roman" w:cs="Times New Roman"/>
          <w:sz w:val="24"/>
          <w:szCs w:val="24"/>
          <w:lang w:val="en-US"/>
        </w:rPr>
        <w:t xml:space="preserve">preferentially </w:t>
      </w:r>
      <w:ins w:id="132" w:author="Johan Ehrlén" w:date="2015-11-09T11:37:00Z">
        <w:r w:rsidR="00EA61FA">
          <w:rPr>
            <w:rFonts w:ascii="Times New Roman" w:hAnsi="Times New Roman" w:cs="Times New Roman"/>
            <w:sz w:val="24"/>
            <w:szCs w:val="24"/>
            <w:lang w:val="en-US"/>
          </w:rPr>
          <w:t xml:space="preserve">attacked </w:t>
        </w:r>
      </w:ins>
      <w:r w:rsidR="00EA0FF5">
        <w:rPr>
          <w:rFonts w:ascii="Times New Roman" w:hAnsi="Times New Roman" w:cs="Times New Roman"/>
          <w:sz w:val="24"/>
          <w:szCs w:val="24"/>
          <w:lang w:val="en-US"/>
        </w:rPr>
        <w:t xml:space="preserve">early-flowering individuals, </w:t>
      </w:r>
      <w:del w:id="133" w:author="Alicia" w:date="2015-11-06T15:32:00Z">
        <w:r w:rsidR="00E3005C" w:rsidDel="00ED4C47">
          <w:rPr>
            <w:rFonts w:ascii="Times New Roman" w:hAnsi="Times New Roman" w:cs="Times New Roman"/>
            <w:sz w:val="24"/>
            <w:szCs w:val="24"/>
            <w:lang w:val="en-US"/>
          </w:rPr>
          <w:delText xml:space="preserve">and </w:delText>
        </w:r>
      </w:del>
      <w:r w:rsidR="00EA0FF5">
        <w:rPr>
          <w:rFonts w:ascii="Times New Roman" w:hAnsi="Times New Roman" w:cs="Times New Roman"/>
          <w:sz w:val="24"/>
          <w:szCs w:val="24"/>
          <w:lang w:val="en-US"/>
        </w:rPr>
        <w:t>shift</w:t>
      </w:r>
      <w:del w:id="134" w:author="Alicia" w:date="2015-11-06T15:32:00Z">
        <w:r w:rsidR="00E3005C" w:rsidDel="00ED4C47">
          <w:rPr>
            <w:rFonts w:ascii="Times New Roman" w:hAnsi="Times New Roman" w:cs="Times New Roman"/>
            <w:sz w:val="24"/>
            <w:szCs w:val="24"/>
            <w:lang w:val="en-US"/>
          </w:rPr>
          <w:delText>ed</w:delText>
        </w:r>
      </w:del>
      <w:ins w:id="135" w:author="Alicia" w:date="2015-11-06T15:32:00Z">
        <w:r w:rsidR="00ED4C47">
          <w:rPr>
            <w:rFonts w:ascii="Times New Roman" w:hAnsi="Times New Roman" w:cs="Times New Roman"/>
            <w:sz w:val="24"/>
            <w:szCs w:val="24"/>
            <w:lang w:val="en-US"/>
          </w:rPr>
          <w:t>ing</w:t>
        </w:r>
      </w:ins>
      <w:r w:rsidR="00E3005C">
        <w:rPr>
          <w:rFonts w:ascii="Times New Roman" w:hAnsi="Times New Roman" w:cs="Times New Roman"/>
          <w:sz w:val="24"/>
          <w:szCs w:val="24"/>
          <w:lang w:val="en-US"/>
        </w:rPr>
        <w:t xml:space="preserve">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del w:id="136" w:author="Alicia" w:date="2015-11-06T15:39:00Z">
        <w:r w:rsidR="00E3005C" w:rsidDel="00ED4C47">
          <w:rPr>
            <w:rFonts w:ascii="Times New Roman" w:hAnsi="Times New Roman" w:cs="Times New Roman"/>
            <w:sz w:val="24"/>
            <w:szCs w:val="24"/>
            <w:lang w:val="en-US"/>
          </w:rPr>
          <w:delText>Incidence of b</w:delText>
        </w:r>
      </w:del>
      <w:ins w:id="137" w:author="Alicia" w:date="2015-11-06T15:39:00Z">
        <w:r w:rsidR="00ED4C47">
          <w:rPr>
            <w:rFonts w:ascii="Times New Roman" w:hAnsi="Times New Roman" w:cs="Times New Roman"/>
            <w:sz w:val="24"/>
            <w:szCs w:val="24"/>
            <w:lang w:val="en-US"/>
          </w:rPr>
          <w:t>B</w:t>
        </w:r>
      </w:ins>
      <w:r w:rsidR="00E3005C">
        <w:rPr>
          <w:rFonts w:ascii="Times New Roman" w:hAnsi="Times New Roman" w:cs="Times New Roman"/>
          <w:sz w:val="24"/>
          <w:szCs w:val="24"/>
          <w:lang w:val="en-US"/>
        </w:rPr>
        <w:t>utterfl</w:t>
      </w:r>
      <w:ins w:id="138" w:author="Alicia" w:date="2015-11-06T15:39:00Z">
        <w:r w:rsidR="00ED4C47">
          <w:rPr>
            <w:rFonts w:ascii="Times New Roman" w:hAnsi="Times New Roman" w:cs="Times New Roman"/>
            <w:sz w:val="24"/>
            <w:szCs w:val="24"/>
            <w:lang w:val="en-US"/>
          </w:rPr>
          <w:t>y incidence</w:t>
        </w:r>
      </w:ins>
      <w:del w:id="139" w:author="Alicia" w:date="2015-11-06T15:39:00Z">
        <w:r w:rsidR="00E3005C" w:rsidDel="00ED4C47">
          <w:rPr>
            <w:rFonts w:ascii="Times New Roman" w:hAnsi="Times New Roman" w:cs="Times New Roman"/>
            <w:sz w:val="24"/>
            <w:szCs w:val="24"/>
            <w:lang w:val="en-US"/>
          </w:rPr>
          <w:delText>ies</w:delText>
        </w:r>
      </w:del>
      <w:r w:rsidR="00E3005C">
        <w:rPr>
          <w:rFonts w:ascii="Times New Roman" w:hAnsi="Times New Roman" w:cs="Times New Roman"/>
          <w:sz w:val="24"/>
          <w:szCs w:val="24"/>
          <w:lang w:val="en-US"/>
        </w:rPr>
        <w:t xml:space="preserve"> </w:t>
      </w:r>
      <w:ins w:id="140" w:author="Johan Ehrlén" w:date="2015-11-09T11:38:00Z">
        <w:r w:rsidR="00EA61FA">
          <w:rPr>
            <w:rFonts w:ascii="Times New Roman" w:hAnsi="Times New Roman" w:cs="Times New Roman"/>
            <w:sz w:val="24"/>
            <w:szCs w:val="24"/>
            <w:lang w:val="en-US"/>
          </w:rPr>
          <w:t xml:space="preserve">increased with increasing </w:t>
        </w:r>
      </w:ins>
      <w:del w:id="141" w:author="Johan Ehrlén" w:date="2015-11-09T11:39:00Z">
        <w:r w:rsidR="00E3005C" w:rsidDel="00EA61FA">
          <w:rPr>
            <w:rFonts w:ascii="Times New Roman" w:hAnsi="Times New Roman" w:cs="Times New Roman"/>
            <w:sz w:val="24"/>
            <w:szCs w:val="24"/>
            <w:lang w:val="en-US"/>
          </w:rPr>
          <w:delText>in plant populations, and thus</w:delText>
        </w:r>
        <w:r w:rsidR="00B34765" w:rsidDel="00EA61FA">
          <w:rPr>
            <w:rFonts w:ascii="Times New Roman" w:hAnsi="Times New Roman" w:cs="Times New Roman"/>
            <w:sz w:val="24"/>
            <w:szCs w:val="24"/>
            <w:lang w:val="en-US"/>
          </w:rPr>
          <w:delText xml:space="preserve"> </w:delText>
        </w:r>
        <w:r w:rsidR="00E3005C" w:rsidDel="00EA61FA">
          <w:rPr>
            <w:rFonts w:ascii="Times New Roman" w:hAnsi="Times New Roman" w:cs="Times New Roman"/>
            <w:sz w:val="24"/>
            <w:szCs w:val="24"/>
            <w:lang w:val="en-US"/>
          </w:rPr>
          <w:delText>p</w:delText>
        </w:r>
        <w:r w:rsidR="00162F35" w:rsidDel="00EA61FA">
          <w:rPr>
            <w:rFonts w:ascii="Times New Roman" w:hAnsi="Times New Roman" w:cs="Times New Roman"/>
            <w:sz w:val="24"/>
            <w:szCs w:val="24"/>
            <w:lang w:val="en-US"/>
          </w:rPr>
          <w:delText xml:space="preserve">redator-mediated </w:delText>
        </w:r>
        <w:r w:rsidR="00E3005C" w:rsidDel="00EA61FA">
          <w:rPr>
            <w:rFonts w:ascii="Times New Roman" w:hAnsi="Times New Roman" w:cs="Times New Roman"/>
            <w:sz w:val="24"/>
            <w:szCs w:val="24"/>
            <w:lang w:val="en-US"/>
          </w:rPr>
          <w:delText xml:space="preserve">shifts in </w:delText>
        </w:r>
        <w:r w:rsidR="00162F35" w:rsidDel="00EA61FA">
          <w:rPr>
            <w:rFonts w:ascii="Times New Roman" w:hAnsi="Times New Roman" w:cs="Times New Roman"/>
            <w:sz w:val="24"/>
            <w:szCs w:val="24"/>
            <w:lang w:val="en-US"/>
          </w:rPr>
          <w:delText xml:space="preserve">selection on host plant </w:delText>
        </w:r>
        <w:r w:rsidR="00E3005C" w:rsidDel="00EA61FA">
          <w:rPr>
            <w:rFonts w:ascii="Times New Roman" w:hAnsi="Times New Roman" w:cs="Times New Roman"/>
            <w:sz w:val="24"/>
            <w:szCs w:val="24"/>
            <w:lang w:val="en-US"/>
          </w:rPr>
          <w:delText>phenology</w:delText>
        </w:r>
        <w:r w:rsidR="006D3450" w:rsidDel="00EA61FA">
          <w:rPr>
            <w:rFonts w:ascii="Times New Roman" w:hAnsi="Times New Roman" w:cs="Times New Roman"/>
            <w:sz w:val="24"/>
            <w:szCs w:val="24"/>
            <w:lang w:val="en-US"/>
          </w:rPr>
          <w:delText>,</w:delText>
        </w:r>
        <w:r w:rsidR="00E3005C" w:rsidDel="00EA61FA">
          <w:rPr>
            <w:rFonts w:ascii="Times New Roman" w:hAnsi="Times New Roman" w:cs="Times New Roman"/>
            <w:sz w:val="24"/>
            <w:szCs w:val="24"/>
            <w:lang w:val="en-US"/>
          </w:rPr>
          <w:delText xml:space="preserve"> </w:delText>
        </w:r>
        <w:r w:rsidR="000D534D" w:rsidDel="00EA61FA">
          <w:rPr>
            <w:rFonts w:ascii="Times New Roman" w:hAnsi="Times New Roman" w:cs="Times New Roman"/>
            <w:sz w:val="24"/>
            <w:szCs w:val="24"/>
            <w:lang w:val="en-US"/>
          </w:rPr>
          <w:delText xml:space="preserve">were </w:delText>
        </w:r>
        <w:r w:rsidR="00E3005C" w:rsidDel="00EA61FA">
          <w:rPr>
            <w:rFonts w:ascii="Times New Roman" w:hAnsi="Times New Roman" w:cs="Times New Roman"/>
            <w:sz w:val="24"/>
            <w:szCs w:val="24"/>
            <w:lang w:val="en-US"/>
          </w:rPr>
          <w:delText>associated with the</w:delText>
        </w:r>
        <w:r w:rsidR="00162F35" w:rsidDel="00EA61FA">
          <w:rPr>
            <w:rFonts w:ascii="Times New Roman" w:hAnsi="Times New Roman" w:cs="Times New Roman"/>
            <w:sz w:val="24"/>
            <w:szCs w:val="24"/>
            <w:lang w:val="en-US"/>
          </w:rPr>
          <w:delText xml:space="preserve"> community context, </w:delText>
        </w:r>
        <w:r w:rsidR="00E3005C" w:rsidDel="00EA61FA">
          <w:rPr>
            <w:rFonts w:ascii="Times New Roman" w:hAnsi="Times New Roman" w:cs="Times New Roman"/>
            <w:sz w:val="24"/>
            <w:szCs w:val="24"/>
            <w:lang w:val="en-US"/>
          </w:rPr>
          <w:delText xml:space="preserve">in terms of </w:delText>
        </w:r>
      </w:del>
      <w:ins w:id="142" w:author="Alicia" w:date="2015-11-06T15:32:00Z">
        <w:r w:rsidR="00ED4C47">
          <w:rPr>
            <w:rFonts w:ascii="Times New Roman" w:hAnsi="Times New Roman" w:cs="Times New Roman"/>
            <w:sz w:val="24"/>
            <w:szCs w:val="24"/>
            <w:lang w:val="en-US"/>
          </w:rPr>
          <w:t xml:space="preserve">ant </w:t>
        </w:r>
      </w:ins>
      <w:del w:id="143" w:author="Alicia" w:date="2015-11-06T15:32:00Z">
        <w:r w:rsidR="00E3005C" w:rsidDel="00ED4C47">
          <w:rPr>
            <w:rFonts w:ascii="Times New Roman" w:hAnsi="Times New Roman" w:cs="Times New Roman"/>
            <w:sz w:val="24"/>
            <w:szCs w:val="24"/>
            <w:lang w:val="en-US"/>
          </w:rPr>
          <w:delText xml:space="preserve">the </w:delText>
        </w:r>
      </w:del>
      <w:r w:rsidR="00E3005C">
        <w:rPr>
          <w:rFonts w:ascii="Times New Roman" w:hAnsi="Times New Roman" w:cs="Times New Roman"/>
          <w:sz w:val="24"/>
          <w:szCs w:val="24"/>
          <w:lang w:val="en-US"/>
        </w:rPr>
        <w:t>abundance</w:t>
      </w:r>
      <w:del w:id="144" w:author="Alicia" w:date="2015-11-06T15:32:00Z">
        <w:r w:rsidR="00E3005C" w:rsidDel="00ED4C47">
          <w:rPr>
            <w:rFonts w:ascii="Times New Roman" w:hAnsi="Times New Roman" w:cs="Times New Roman"/>
            <w:sz w:val="24"/>
            <w:szCs w:val="24"/>
            <w:lang w:val="en-US"/>
          </w:rPr>
          <w:delText xml:space="preserve"> </w:delText>
        </w:r>
        <w:r w:rsidR="00162F35" w:rsidDel="00ED4C47">
          <w:rPr>
            <w:rFonts w:ascii="Times New Roman" w:hAnsi="Times New Roman" w:cs="Times New Roman"/>
            <w:sz w:val="24"/>
            <w:szCs w:val="24"/>
            <w:lang w:val="en-US"/>
          </w:rPr>
          <w:delText>of ant</w:delText>
        </w:r>
        <w:r w:rsidR="00E3005C" w:rsidDel="00ED4C47">
          <w:rPr>
            <w:rFonts w:ascii="Times New Roman" w:hAnsi="Times New Roman" w:cs="Times New Roman"/>
            <w:sz w:val="24"/>
            <w:szCs w:val="24"/>
            <w:lang w:val="en-US"/>
          </w:rPr>
          <w:delText>s</w:delText>
        </w:r>
      </w:del>
      <w:r w:rsidR="00162F35">
        <w:rPr>
          <w:rFonts w:ascii="Times New Roman" w:hAnsi="Times New Roman" w:cs="Times New Roman"/>
          <w:sz w:val="24"/>
          <w:szCs w:val="24"/>
          <w:lang w:val="en-US"/>
        </w:rPr>
        <w:t xml:space="preserve">. </w:t>
      </w:r>
      <w:del w:id="145" w:author="Alicia" w:date="2015-11-06T15:33:00Z">
        <w:r w:rsidR="00162F35" w:rsidDel="00ED4C47">
          <w:rPr>
            <w:rFonts w:ascii="Times New Roman" w:hAnsi="Times New Roman" w:cs="Times New Roman"/>
            <w:sz w:val="24"/>
            <w:szCs w:val="24"/>
            <w:lang w:val="en-US"/>
          </w:rPr>
          <w:delText>Our results</w:delText>
        </w:r>
      </w:del>
      <w:ins w:id="146" w:author="Alicia" w:date="2015-11-06T15:33:00Z">
        <w:del w:id="147" w:author="Johan Ehrlén" w:date="2015-11-09T11:16:00Z">
          <w:r w:rsidR="00ED4C47" w:rsidDel="00386190">
            <w:rPr>
              <w:rFonts w:ascii="Times New Roman" w:hAnsi="Times New Roman" w:cs="Times New Roman"/>
              <w:sz w:val="24"/>
              <w:szCs w:val="24"/>
              <w:lang w:val="en-US"/>
            </w:rPr>
            <w:delText>We</w:delText>
          </w:r>
        </w:del>
      </w:ins>
      <w:ins w:id="148" w:author="Johan Ehrlén" w:date="2015-11-09T11:16:00Z">
        <w:r>
          <w:rPr>
            <w:rFonts w:ascii="Times New Roman" w:hAnsi="Times New Roman" w:cs="Times New Roman"/>
            <w:sz w:val="24"/>
            <w:szCs w:val="24"/>
            <w:lang w:val="en-US"/>
          </w:rPr>
          <w:t>Our results</w:t>
        </w:r>
      </w:ins>
      <w:r w:rsidR="00162F35">
        <w:rPr>
          <w:rFonts w:ascii="Times New Roman" w:hAnsi="Times New Roman" w:cs="Times New Roman"/>
          <w:sz w:val="24"/>
          <w:szCs w:val="24"/>
          <w:lang w:val="en-US"/>
        </w:rPr>
        <w:t xml:space="preserve"> demonstrate that antagonistic interactions </w:t>
      </w:r>
      <w:del w:id="149" w:author="Alicia" w:date="2015-11-06T15:33:00Z">
        <w:r w:rsidR="00162F35" w:rsidDel="00ED4C47">
          <w:rPr>
            <w:rFonts w:ascii="Times New Roman" w:hAnsi="Times New Roman" w:cs="Times New Roman"/>
            <w:sz w:val="24"/>
            <w:szCs w:val="24"/>
            <w:lang w:val="en-US"/>
          </w:rPr>
          <w:delText>are able to</w:delText>
        </w:r>
      </w:del>
      <w:ins w:id="150" w:author="Alicia" w:date="2015-11-06T15:33:00Z">
        <w:r w:rsidR="00ED4C47">
          <w:rPr>
            <w:rFonts w:ascii="Times New Roman" w:hAnsi="Times New Roman" w:cs="Times New Roman"/>
            <w:sz w:val="24"/>
            <w:szCs w:val="24"/>
            <w:lang w:val="en-US"/>
          </w:rPr>
          <w:t>can</w:t>
        </w:r>
      </w:ins>
      <w:r w:rsidR="00162F35">
        <w:rPr>
          <w:rFonts w:ascii="Times New Roman" w:hAnsi="Times New Roman" w:cs="Times New Roman"/>
          <w:sz w:val="24"/>
          <w:szCs w:val="24"/>
          <w:lang w:val="en-US"/>
        </w:rPr>
        <w:t xml:space="preserve"> shift the direction of selection on </w:t>
      </w:r>
      <w:del w:id="151" w:author="Johan Ehrlén" w:date="2015-11-09T11:39:00Z">
        <w:r w:rsidR="00162F35" w:rsidDel="00EA61FA">
          <w:rPr>
            <w:rFonts w:ascii="Times New Roman" w:hAnsi="Times New Roman" w:cs="Times New Roman"/>
            <w:sz w:val="24"/>
            <w:szCs w:val="24"/>
            <w:lang w:val="en-US"/>
          </w:rPr>
          <w:delText>flowering phenology</w:delText>
        </w:r>
      </w:del>
      <w:ins w:id="152" w:author="Johan Ehrlén" w:date="2015-11-09T11:39:00Z">
        <w:r w:rsidR="00EA61FA">
          <w:rPr>
            <w:rFonts w:ascii="Times New Roman" w:hAnsi="Times New Roman" w:cs="Times New Roman"/>
            <w:sz w:val="24"/>
            <w:szCs w:val="24"/>
            <w:lang w:val="en-US"/>
          </w:rPr>
          <w:t>timing of reproduction</w:t>
        </w:r>
      </w:ins>
      <w:r w:rsidR="00162F35">
        <w:rPr>
          <w:rFonts w:ascii="Times New Roman" w:hAnsi="Times New Roman" w:cs="Times New Roman"/>
          <w:sz w:val="24"/>
          <w:szCs w:val="24"/>
          <w:lang w:val="en-US"/>
        </w:rPr>
        <w:t xml:space="preserve">, and </w:t>
      </w:r>
      <w:ins w:id="153" w:author="Johan Ehrlén" w:date="2015-11-09T11:16:00Z">
        <w:r>
          <w:rPr>
            <w:rFonts w:ascii="Times New Roman" w:hAnsi="Times New Roman" w:cs="Times New Roman"/>
            <w:sz w:val="24"/>
            <w:szCs w:val="24"/>
            <w:lang w:val="en-US"/>
          </w:rPr>
          <w:t xml:space="preserve">suggest </w:t>
        </w:r>
      </w:ins>
      <w:r w:rsidR="00162F35">
        <w:rPr>
          <w:rFonts w:ascii="Times New Roman" w:hAnsi="Times New Roman" w:cs="Times New Roman"/>
          <w:sz w:val="24"/>
          <w:szCs w:val="24"/>
          <w:lang w:val="en-US"/>
        </w:rPr>
        <w:t xml:space="preserve">that the community context </w:t>
      </w:r>
      <w:r w:rsidR="00E3005C">
        <w:rPr>
          <w:rFonts w:ascii="Times New Roman" w:hAnsi="Times New Roman" w:cs="Times New Roman"/>
          <w:sz w:val="24"/>
          <w:szCs w:val="24"/>
          <w:lang w:val="en-US"/>
        </w:rPr>
        <w:t xml:space="preserve">may </w:t>
      </w:r>
      <w:ins w:id="154" w:author="Johan Ehrlén" w:date="2015-11-09T11:16:00Z">
        <w:r>
          <w:rPr>
            <w:rFonts w:ascii="Times New Roman" w:hAnsi="Times New Roman" w:cs="Times New Roman"/>
            <w:sz w:val="24"/>
            <w:szCs w:val="24"/>
            <w:lang w:val="en-US"/>
          </w:rPr>
          <w:t xml:space="preserve">drive such antagonist-mediated shifts in </w:t>
        </w:r>
      </w:ins>
      <w:del w:id="155" w:author="Johan Ehrlén" w:date="2015-11-09T11:16:00Z">
        <w:r w:rsidR="00E3005C" w:rsidDel="00386190">
          <w:rPr>
            <w:rFonts w:ascii="Times New Roman" w:hAnsi="Times New Roman" w:cs="Times New Roman"/>
            <w:sz w:val="24"/>
            <w:szCs w:val="24"/>
            <w:lang w:val="en-US"/>
          </w:rPr>
          <w:delText xml:space="preserve">influence </w:delText>
        </w:r>
      </w:del>
      <w:del w:id="156" w:author="Alicia" w:date="2015-11-06T15:40:00Z">
        <w:r w:rsidR="00E3005C" w:rsidDel="00ED4C47">
          <w:rPr>
            <w:rFonts w:ascii="Times New Roman" w:hAnsi="Times New Roman" w:cs="Times New Roman"/>
            <w:sz w:val="24"/>
            <w:szCs w:val="24"/>
            <w:lang w:val="en-US"/>
          </w:rPr>
          <w:delText>the intensity of</w:delText>
        </w:r>
        <w:r w:rsidR="00162F35" w:rsidDel="00ED4C47">
          <w:rPr>
            <w:rFonts w:ascii="Times New Roman" w:hAnsi="Times New Roman" w:cs="Times New Roman"/>
            <w:sz w:val="24"/>
            <w:szCs w:val="24"/>
            <w:lang w:val="en-US"/>
          </w:rPr>
          <w:delText xml:space="preserve"> </w:delText>
        </w:r>
      </w:del>
      <w:del w:id="157" w:author="Johan Ehrlén" w:date="2015-11-09T11:16:00Z">
        <w:r w:rsidR="00162F35" w:rsidDel="00386190">
          <w:rPr>
            <w:rFonts w:ascii="Times New Roman" w:hAnsi="Times New Roman" w:cs="Times New Roman"/>
            <w:sz w:val="24"/>
            <w:szCs w:val="24"/>
            <w:lang w:val="en-US"/>
          </w:rPr>
          <w:delText xml:space="preserve">interactions, and </w:delText>
        </w:r>
      </w:del>
      <w:del w:id="158" w:author="Alicia" w:date="2015-11-06T15:40:00Z">
        <w:r w:rsidR="00910EF9" w:rsidDel="00ED4C47">
          <w:rPr>
            <w:rFonts w:ascii="Times New Roman" w:hAnsi="Times New Roman" w:cs="Times New Roman"/>
            <w:sz w:val="24"/>
            <w:szCs w:val="24"/>
            <w:lang w:val="en-US"/>
          </w:rPr>
          <w:delText xml:space="preserve">of </w:delText>
        </w:r>
      </w:del>
      <w:ins w:id="159" w:author="Alicia" w:date="2015-11-06T15:40:00Z">
        <w:del w:id="160" w:author="Johan Ehrlén" w:date="2015-11-09T11:16:00Z">
          <w:r w:rsidR="00ED4C47" w:rsidDel="00386190">
            <w:rPr>
              <w:rFonts w:ascii="Times New Roman" w:hAnsi="Times New Roman" w:cs="Times New Roman"/>
              <w:sz w:val="24"/>
              <w:szCs w:val="24"/>
              <w:lang w:val="en-US"/>
            </w:rPr>
            <w:delText xml:space="preserve">thus </w:delText>
          </w:r>
        </w:del>
      </w:ins>
      <w:del w:id="161" w:author="Johan Ehrlén" w:date="2015-11-09T11:16:00Z">
        <w:r w:rsidR="00162F35" w:rsidDel="00386190">
          <w:rPr>
            <w:rFonts w:ascii="Times New Roman" w:hAnsi="Times New Roman" w:cs="Times New Roman"/>
            <w:sz w:val="24"/>
            <w:szCs w:val="24"/>
            <w:lang w:val="en-US"/>
          </w:rPr>
          <w:delText>phenot</w:delText>
        </w:r>
      </w:del>
      <w:del w:id="162" w:author="Johan Ehrlén" w:date="2015-11-09T11:17:00Z">
        <w:r w:rsidR="00162F35" w:rsidDel="00386190">
          <w:rPr>
            <w:rFonts w:ascii="Times New Roman" w:hAnsi="Times New Roman" w:cs="Times New Roman"/>
            <w:sz w:val="24"/>
            <w:szCs w:val="24"/>
            <w:lang w:val="en-US"/>
          </w:rPr>
          <w:delText xml:space="preserve">ypic </w:delText>
        </w:r>
      </w:del>
      <w:r w:rsidR="00162F35">
        <w:rPr>
          <w:rFonts w:ascii="Times New Roman" w:hAnsi="Times New Roman" w:cs="Times New Roman"/>
          <w:sz w:val="24"/>
          <w:szCs w:val="24"/>
          <w:lang w:val="en-US"/>
        </w:rPr>
        <w:t>selection</w:t>
      </w:r>
      <w:del w:id="163" w:author="Johan Ehrlén" w:date="2015-11-09T11:17:00Z">
        <w:r w:rsidR="00E3005C" w:rsidDel="00386190">
          <w:rPr>
            <w:rFonts w:ascii="Times New Roman" w:hAnsi="Times New Roman" w:cs="Times New Roman"/>
            <w:sz w:val="24"/>
            <w:szCs w:val="24"/>
            <w:lang w:val="en-US"/>
          </w:rPr>
          <w:delText>,</w:delText>
        </w:r>
        <w:r w:rsidR="00E3005C" w:rsidRPr="00E3005C" w:rsidDel="00386190">
          <w:rPr>
            <w:rFonts w:ascii="Times New Roman" w:hAnsi="Times New Roman" w:cs="Times New Roman"/>
            <w:sz w:val="24"/>
            <w:szCs w:val="24"/>
            <w:lang w:val="en-US"/>
          </w:rPr>
          <w:delText xml:space="preserve"> </w:delText>
        </w:r>
        <w:r w:rsidR="00E3005C" w:rsidDel="00386190">
          <w:rPr>
            <w:rFonts w:ascii="Times New Roman" w:hAnsi="Times New Roman" w:cs="Times New Roman"/>
            <w:sz w:val="24"/>
            <w:szCs w:val="24"/>
            <w:lang w:val="en-US"/>
          </w:rPr>
          <w:delText>among populations</w:delText>
        </w:r>
      </w:del>
      <w:r w:rsidR="005E53C6">
        <w:rPr>
          <w:rFonts w:ascii="Times New Roman" w:hAnsi="Times New Roman" w:cs="Times New Roman"/>
          <w:sz w:val="24"/>
          <w:szCs w:val="24"/>
          <w:lang w:val="en-US"/>
        </w:rPr>
        <w:t xml:space="preserve">. </w:t>
      </w:r>
      <w:bookmarkStart w:id="164" w:name="_GoBack"/>
      <w:bookmarkEnd w:id="164"/>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5C6CFEF0" w14:textId="323AA291" w:rsidR="00E54E97" w:rsidRDefault="00A505D6" w:rsidP="000D21B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proofErr w:type="spellStart"/>
      <w:r w:rsidR="00920C8F" w:rsidRPr="000354FE">
        <w:rPr>
          <w:rFonts w:ascii="Times New Roman" w:hAnsi="Times New Roman" w:cs="Times New Roman"/>
          <w:sz w:val="24"/>
          <w:szCs w:val="24"/>
          <w:lang w:val="en-US"/>
        </w:rPr>
        <w:t>Giménez</w:t>
      </w:r>
      <w:proofErr w:type="spellEnd"/>
      <w:r w:rsidR="00920C8F" w:rsidRPr="000354FE">
        <w:rPr>
          <w:rFonts w:ascii="Times New Roman" w:hAnsi="Times New Roman" w:cs="Times New Roman"/>
          <w:sz w:val="24"/>
          <w:szCs w:val="24"/>
          <w:lang w:val="en-US"/>
        </w:rPr>
        <w:t xml:space="preserve">-Benavides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r w:rsidR="007B75BC" w:rsidRPr="002A3A63">
        <w:rPr>
          <w:rFonts w:ascii="Times New Roman" w:hAnsi="Times New Roman" w:cs="Times New Roman"/>
          <w:sz w:val="24"/>
          <w:szCs w:val="24"/>
          <w:lang w:val="en-US"/>
        </w:rPr>
        <w:t>Elzinga et al., 2007</w:t>
      </w:r>
      <w:r w:rsidR="000354FE">
        <w:rPr>
          <w:rFonts w:ascii="Times New Roman" w:hAnsi="Times New Roman" w:cs="Times New Roman"/>
          <w:sz w:val="24"/>
          <w:szCs w:val="24"/>
          <w:lang w:val="en-US"/>
        </w:rPr>
        <w:t xml:space="preserve">, </w:t>
      </w:r>
      <w:r w:rsidR="000354FE" w:rsidRPr="000354FE">
        <w:rPr>
          <w:rFonts w:ascii="Times New Roman" w:hAnsi="Times New Roman" w:cs="Times New Roman"/>
          <w:sz w:val="24"/>
          <w:szCs w:val="24"/>
          <w:lang w:val="en-US"/>
        </w:rPr>
        <w:t>Sletvold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proofErr w:type="spellStart"/>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w:t>
      </w:r>
      <w:proofErr w:type="spellEnd"/>
      <w:r w:rsidR="004C58E9" w:rsidRPr="006B2ECB">
        <w:rPr>
          <w:rFonts w:ascii="Times New Roman" w:hAnsi="Times New Roman" w:cs="Times New Roman"/>
          <w:sz w:val="24"/>
          <w:szCs w:val="24"/>
          <w:lang w:val="en-US"/>
        </w:rPr>
        <w:t xml:space="preserve">-Rosas et al., </w:t>
      </w:r>
      <w:proofErr w:type="gramStart"/>
      <w:r w:rsidR="004C58E9" w:rsidRPr="006B2ECB">
        <w:rPr>
          <w:rFonts w:ascii="Times New Roman" w:hAnsi="Times New Roman" w:cs="Times New Roman"/>
          <w:sz w:val="24"/>
          <w:szCs w:val="24"/>
          <w:lang w:val="en-US"/>
        </w:rPr>
        <w:t>2011</w:t>
      </w:r>
      <w:r w:rsidR="004C58E9">
        <w:rPr>
          <w:rFonts w:ascii="Times New Roman" w:hAnsi="Times New Roman" w:cs="Times New Roman"/>
          <w:sz w:val="24"/>
          <w:szCs w:val="24"/>
          <w:lang w:val="en-US"/>
        </w:rPr>
        <w:t>a</w:t>
      </w:r>
      <w:r w:rsidR="0053456C" w:rsidRPr="0053456C">
        <w:rPr>
          <w:rFonts w:ascii="Times New Roman" w:hAnsi="Times New Roman" w:cs="Times New Roman"/>
          <w:sz w:val="24"/>
          <w:szCs w:val="24"/>
          <w:lang w:val="en-US"/>
        </w:rPr>
        <w:t xml:space="preserve"> </w:t>
      </w:r>
      <w:r w:rsidR="0053456C">
        <w:rPr>
          <w:rFonts w:ascii="Times New Roman" w:hAnsi="Times New Roman" w:cs="Times New Roman"/>
          <w:sz w:val="24"/>
          <w:szCs w:val="24"/>
          <w:lang w:val="en-US"/>
        </w:rPr>
        <w:t>,</w:t>
      </w:r>
      <w:proofErr w:type="gramEnd"/>
      <w:r w:rsidR="0053456C">
        <w:rPr>
          <w:rFonts w:ascii="Times New Roman" w:hAnsi="Times New Roman" w:cs="Times New Roman"/>
          <w:sz w:val="24"/>
          <w:szCs w:val="24"/>
          <w:lang w:val="en-US"/>
        </w:rPr>
        <w:t xml:space="preserve"> </w:t>
      </w:r>
      <w:proofErr w:type="spellStart"/>
      <w:r w:rsidR="0053456C" w:rsidRPr="00015BF2">
        <w:rPr>
          <w:rFonts w:ascii="Times New Roman" w:hAnsi="Times New Roman" w:cs="Times New Roman"/>
          <w:sz w:val="24"/>
          <w:szCs w:val="24"/>
          <w:lang w:val="en-US"/>
        </w:rPr>
        <w:t>Chapurlat</w:t>
      </w:r>
      <w:proofErr w:type="spellEnd"/>
      <w:r w:rsidR="0053456C" w:rsidRPr="00015BF2">
        <w:rPr>
          <w:rFonts w:ascii="Times New Roman" w:hAnsi="Times New Roman" w:cs="Times New Roman"/>
          <w:sz w:val="24"/>
          <w:szCs w:val="24"/>
          <w:lang w:val="en-US"/>
        </w:rPr>
        <w:t xml:space="preserve">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in press</w:t>
      </w:r>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proofErr w:type="spellStart"/>
      <w:r w:rsidR="00FD5CFE" w:rsidRPr="00FD5CFE">
        <w:rPr>
          <w:rFonts w:ascii="Times New Roman" w:hAnsi="Times New Roman" w:cs="Times New Roman"/>
          <w:sz w:val="24"/>
          <w:szCs w:val="24"/>
          <w:lang w:val="en-US"/>
        </w:rPr>
        <w:t>Sandring</w:t>
      </w:r>
      <w:proofErr w:type="spellEnd"/>
      <w:r w:rsidR="00FD5CFE" w:rsidRPr="00FD5CFE">
        <w:rPr>
          <w:rFonts w:ascii="Times New Roman" w:hAnsi="Times New Roman" w:cs="Times New Roman"/>
          <w:sz w:val="24"/>
          <w:szCs w:val="24"/>
          <w:lang w:val="en-US"/>
        </w:rPr>
        <w:t xml:space="preserve"> &amp; Ågren,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r w:rsidR="00FD5CFE" w:rsidRPr="00B7275F">
        <w:rPr>
          <w:rFonts w:ascii="Times New Roman" w:hAnsi="Times New Roman" w:cs="Times New Roman"/>
          <w:sz w:val="24"/>
          <w:szCs w:val="24"/>
          <w:lang w:val="en-US"/>
        </w:rPr>
        <w:t>Parachnowitsch &amp; Caruso, 2008</w:t>
      </w:r>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r w:rsidR="0053456C" w:rsidRPr="007B4F89">
        <w:rPr>
          <w:rFonts w:ascii="Times New Roman" w:hAnsi="Times New Roman" w:cs="Times New Roman"/>
          <w:sz w:val="24"/>
          <w:szCs w:val="24"/>
          <w:lang w:val="en-US"/>
        </w:rPr>
        <w:t xml:space="preserve">König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proofErr w:type="spellStart"/>
      <w:r w:rsidR="00C36AB6" w:rsidRPr="00C36AB6">
        <w:rPr>
          <w:rFonts w:ascii="Times New Roman" w:hAnsi="Times New Roman" w:cs="Times New Roman"/>
          <w:sz w:val="24"/>
          <w:szCs w:val="24"/>
          <w:lang w:val="en-US"/>
        </w:rPr>
        <w:t>Fukano</w:t>
      </w:r>
      <w:proofErr w:type="spellEnd"/>
      <w:r w:rsidR="00C36AB6" w:rsidRPr="00C36AB6">
        <w:rPr>
          <w:rFonts w:ascii="Times New Roman" w:hAnsi="Times New Roman" w:cs="Times New Roman"/>
          <w:sz w:val="24"/>
          <w:szCs w:val="24"/>
          <w:lang w:val="en-US"/>
        </w:rPr>
        <w:t xml:space="preserve">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Moreover, p</w:t>
      </w:r>
      <w:r w:rsidR="00285DE7" w:rsidRPr="00285DE7">
        <w:rPr>
          <w:rFonts w:ascii="Times New Roman" w:hAnsi="Times New Roman" w:cs="Times New Roman"/>
          <w:sz w:val="24"/>
          <w:szCs w:val="24"/>
          <w:lang w:val="en-US"/>
        </w:rPr>
        <w:t>lant</w:t>
      </w:r>
      <w:r w:rsidR="00B37F71">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w:t>
      </w:r>
      <w:r w:rsidR="00B04C35">
        <w:rPr>
          <w:rFonts w:ascii="Times New Roman" w:hAnsi="Times New Roman" w:cs="Times New Roman"/>
          <w:sz w:val="24"/>
          <w:szCs w:val="24"/>
          <w:lang w:val="en-US"/>
        </w:rPr>
        <w:t xml:space="preserve">can </w:t>
      </w:r>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xml:space="preserve">. </w:t>
      </w:r>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w:t>
      </w:r>
      <w:proofErr w:type="spellStart"/>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w:t>
      </w:r>
      <w:proofErr w:type="spellEnd"/>
      <w:r w:rsidR="00B93A6E" w:rsidRPr="006B2ECB">
        <w:rPr>
          <w:rFonts w:ascii="Times New Roman" w:hAnsi="Times New Roman" w:cs="Times New Roman"/>
          <w:sz w:val="24"/>
          <w:szCs w:val="24"/>
          <w:lang w:val="en-US"/>
        </w:rPr>
        <w:t>-Rosas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r w:rsidR="00217CD3">
        <w:rPr>
          <w:rFonts w:ascii="Times New Roman" w:hAnsi="Times New Roman" w:cs="Times New Roman"/>
          <w:sz w:val="24"/>
          <w:szCs w:val="24"/>
          <w:lang w:val="en-US"/>
        </w:rPr>
        <w:t xml:space="preserve">time </w:t>
      </w:r>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r w:rsidR="00B37F71" w:rsidRPr="00B37F71">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In these cases,</w:t>
      </w:r>
      <w:r w:rsidR="00B37F71" w:rsidRPr="00285DE7">
        <w:rPr>
          <w:rFonts w:ascii="Times New Roman" w:hAnsi="Times New Roman" w:cs="Times New Roman"/>
          <w:sz w:val="24"/>
          <w:szCs w:val="24"/>
          <w:lang w:val="en-US"/>
        </w:rPr>
        <w:t xml:space="preserve"> net selection </w:t>
      </w:r>
      <w:r w:rsidR="00B37F71">
        <w:rPr>
          <w:rFonts w:ascii="Times New Roman" w:hAnsi="Times New Roman" w:cs="Times New Roman"/>
          <w:sz w:val="24"/>
          <w:szCs w:val="24"/>
          <w:lang w:val="en-US"/>
        </w:rPr>
        <w:t xml:space="preserve">depends on </w:t>
      </w:r>
      <w:r w:rsidR="00B37F71" w:rsidRPr="00285DE7">
        <w:rPr>
          <w:rFonts w:ascii="Times New Roman" w:hAnsi="Times New Roman" w:cs="Times New Roman"/>
          <w:sz w:val="24"/>
          <w:szCs w:val="24"/>
          <w:lang w:val="en-US"/>
        </w:rPr>
        <w:t>the relative strength</w:t>
      </w:r>
      <w:r w:rsidR="00B37F71">
        <w:rPr>
          <w:rFonts w:ascii="Times New Roman" w:hAnsi="Times New Roman" w:cs="Times New Roman"/>
          <w:sz w:val="24"/>
          <w:szCs w:val="24"/>
          <w:lang w:val="en-US"/>
        </w:rPr>
        <w:t>s</w:t>
      </w:r>
      <w:r w:rsidR="00B37F71" w:rsidRPr="00285DE7">
        <w:rPr>
          <w:rFonts w:ascii="Times New Roman" w:hAnsi="Times New Roman" w:cs="Times New Roman"/>
          <w:sz w:val="24"/>
          <w:szCs w:val="24"/>
          <w:lang w:val="en-US"/>
        </w:rPr>
        <w:t xml:space="preserve"> of </w:t>
      </w:r>
      <w:r w:rsidR="00B37F71">
        <w:rPr>
          <w:rFonts w:ascii="Times New Roman" w:hAnsi="Times New Roman" w:cs="Times New Roman"/>
          <w:sz w:val="24"/>
          <w:szCs w:val="24"/>
          <w:lang w:val="en-US"/>
        </w:rPr>
        <w:t xml:space="preserve">these interactions </w:t>
      </w:r>
      <w:r w:rsidR="00B37F71" w:rsidRPr="00285DE7">
        <w:rPr>
          <w:rFonts w:ascii="Times New Roman" w:hAnsi="Times New Roman" w:cs="Times New Roman"/>
          <w:sz w:val="24"/>
          <w:szCs w:val="24"/>
          <w:lang w:val="en-US"/>
        </w:rPr>
        <w:t xml:space="preserve">(e.g. Ehrlén and </w:t>
      </w:r>
      <w:proofErr w:type="spellStart"/>
      <w:r w:rsidR="00B37F71" w:rsidRPr="00285DE7">
        <w:rPr>
          <w:rFonts w:ascii="Times New Roman" w:hAnsi="Times New Roman" w:cs="Times New Roman"/>
          <w:sz w:val="24"/>
          <w:szCs w:val="24"/>
          <w:lang w:val="en-US"/>
        </w:rPr>
        <w:t>Münzber</w:t>
      </w:r>
      <w:r w:rsidR="00B37F71">
        <w:rPr>
          <w:rFonts w:ascii="Times New Roman" w:hAnsi="Times New Roman" w:cs="Times New Roman"/>
          <w:sz w:val="24"/>
          <w:szCs w:val="24"/>
          <w:lang w:val="en-US"/>
        </w:rPr>
        <w:t>gová</w:t>
      </w:r>
      <w:proofErr w:type="spellEnd"/>
      <w:r w:rsidR="00B37F71">
        <w:rPr>
          <w:rFonts w:ascii="Times New Roman" w:hAnsi="Times New Roman" w:cs="Times New Roman"/>
          <w:sz w:val="24"/>
          <w:szCs w:val="24"/>
          <w:lang w:val="en-US"/>
        </w:rPr>
        <w:t xml:space="preserve"> 2009, </w:t>
      </w:r>
      <w:r w:rsidR="00B37F71" w:rsidRPr="00DC313A">
        <w:rPr>
          <w:rFonts w:ascii="Times New Roman" w:hAnsi="Times New Roman" w:cs="Times New Roman"/>
          <w:sz w:val="24"/>
          <w:szCs w:val="24"/>
          <w:lang w:val="en-US"/>
        </w:rPr>
        <w:t xml:space="preserve">Sletvold </w:t>
      </w:r>
      <w:r w:rsidR="00B37F71">
        <w:rPr>
          <w:rFonts w:ascii="Times New Roman" w:hAnsi="Times New Roman" w:cs="Times New Roman"/>
          <w:sz w:val="24"/>
          <w:szCs w:val="24"/>
          <w:lang w:val="en-US"/>
        </w:rPr>
        <w:t>et al. 2015</w:t>
      </w:r>
      <w:r w:rsidR="00B37F71" w:rsidRPr="007505D0">
        <w:rPr>
          <w:rFonts w:ascii="Times New Roman" w:hAnsi="Times New Roman" w:cs="Times New Roman"/>
          <w:sz w:val="24"/>
          <w:szCs w:val="24"/>
          <w:lang w:val="en-US"/>
        </w:rPr>
        <w:t>).</w:t>
      </w:r>
    </w:p>
    <w:p w14:paraId="5BE5A226" w14:textId="4D3F1E1B"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r w:rsidR="001712F4" w:rsidRPr="00810B3C">
        <w:rPr>
          <w:rFonts w:ascii="Times New Roman" w:hAnsi="Times New Roman" w:cs="Times New Roman"/>
          <w:sz w:val="24"/>
          <w:lang w:val="en-US"/>
        </w:rPr>
        <w:t>Siepielski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r w:rsidR="00027E0E">
        <w:rPr>
          <w:rFonts w:ascii="Times New Roman" w:hAnsi="Times New Roman" w:cs="Times New Roman"/>
          <w:sz w:val="24"/>
          <w:szCs w:val="24"/>
          <w:lang w:val="en-US"/>
        </w:rPr>
        <w:t xml:space="preserve">in </w:t>
      </w:r>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r w:rsidR="0050068D">
        <w:rPr>
          <w:rFonts w:ascii="Times New Roman" w:hAnsi="Times New Roman" w:cs="Times New Roman"/>
          <w:sz w:val="24"/>
          <w:lang w:val="en-US"/>
        </w:rPr>
        <w:t>differences in</w:t>
      </w:r>
      <w:r w:rsidR="00732ED1">
        <w:rPr>
          <w:rFonts w:ascii="Times New Roman" w:hAnsi="Times New Roman" w:cs="Times New Roman"/>
          <w:sz w:val="24"/>
          <w:lang w:val="en-US"/>
        </w:rPr>
        <w:t xml:space="preserve"> </w:t>
      </w:r>
      <w:r w:rsidR="00B37F71">
        <w:rPr>
          <w:rFonts w:ascii="Times New Roman" w:hAnsi="Times New Roman" w:cs="Times New Roman"/>
          <w:sz w:val="24"/>
          <w:lang w:val="en-US"/>
        </w:rPr>
        <w:t xml:space="preserve">both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(Benkman 2013</w:t>
      </w:r>
      <w:r w:rsidR="00033889">
        <w:rPr>
          <w:rFonts w:ascii="Times New Roman" w:hAnsi="Times New Roman" w:cs="Times New Roman"/>
          <w:sz w:val="24"/>
          <w:lang w:val="en-US"/>
        </w:rPr>
        <w:t xml:space="preserve">, </w:t>
      </w:r>
      <w:r w:rsidR="00033889" w:rsidRPr="00B552D3">
        <w:rPr>
          <w:rFonts w:ascii="Times New Roman" w:hAnsi="Times New Roman" w:cs="Times New Roman"/>
          <w:sz w:val="24"/>
          <w:szCs w:val="24"/>
          <w:lang w:val="en-US"/>
        </w:rPr>
        <w:t xml:space="preserve">Benkman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r w:rsidR="00A76823" w:rsidRPr="0050068D">
        <w:rPr>
          <w:rFonts w:ascii="Times New Roman" w:hAnsi="Times New Roman" w:cs="Times New Roman"/>
          <w:sz w:val="24"/>
          <w:szCs w:val="24"/>
          <w:lang w:val="en-US"/>
        </w:rPr>
        <w:t xml:space="preserve">Vanhoenacker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r w:rsidR="0050068D">
        <w:rPr>
          <w:rFonts w:ascii="Times New Roman" w:hAnsi="Times New Roman" w:cs="Times New Roman"/>
          <w:sz w:val="24"/>
          <w:lang w:val="en-US"/>
        </w:rPr>
        <w:t xml:space="preserve"> </w:t>
      </w:r>
      <w:r w:rsidR="00732ED1">
        <w:rPr>
          <w:rFonts w:ascii="Times New Roman" w:hAnsi="Times New Roman" w:cs="Times New Roman"/>
          <w:sz w:val="24"/>
          <w:lang w:val="en-US"/>
        </w:rPr>
        <w:t xml:space="preserve">trait </w:t>
      </w:r>
      <w:r w:rsidR="00732ED1">
        <w:rPr>
          <w:rFonts w:ascii="Times New Roman" w:hAnsi="Times New Roman" w:cs="Times New Roman"/>
          <w:sz w:val="24"/>
          <w:lang w:val="en-US"/>
        </w:rPr>
        <w:lastRenderedPageBreak/>
        <w:t>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r w:rsidR="003E79AE">
        <w:rPr>
          <w:rFonts w:ascii="Times New Roman" w:hAnsi="Times New Roman" w:cs="Times New Roman"/>
          <w:sz w:val="24"/>
          <w:szCs w:val="24"/>
          <w:lang w:val="en-US"/>
        </w:rPr>
        <w:t xml:space="preserve">has </w:t>
      </w:r>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Kolb &amp; Ehrlén,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C</w:t>
      </w:r>
      <w:r w:rsidR="009A1D10">
        <w:rPr>
          <w:rFonts w:ascii="Times New Roman" w:hAnsi="Times New Roman" w:cs="Times New Roman"/>
          <w:sz w:val="24"/>
          <w:szCs w:val="24"/>
          <w:lang w:val="en-US"/>
        </w:rPr>
        <w:t xml:space="preserve">ommunity </w:t>
      </w:r>
      <w:r w:rsidR="00B37F71">
        <w:rPr>
          <w:rFonts w:ascii="Times New Roman" w:hAnsi="Times New Roman" w:cs="Times New Roman"/>
          <w:sz w:val="24"/>
          <w:szCs w:val="24"/>
          <w:lang w:val="en-US"/>
        </w:rPr>
        <w:t>context</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 xml:space="preserve">in terms of </w:t>
      </w:r>
      <w:r w:rsidR="004251C0">
        <w:rPr>
          <w:rFonts w:ascii="Times New Roman" w:hAnsi="Times New Roman" w:cs="Times New Roman"/>
          <w:sz w:val="24"/>
          <w:szCs w:val="24"/>
          <w:lang w:val="en-US"/>
        </w:rPr>
        <w:t xml:space="preserve">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Siepielski &amp; Benkman,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035C79">
        <w:rPr>
          <w:rFonts w:ascii="Times New Roman" w:hAnsi="Times New Roman" w:cs="Times New Roman"/>
          <w:sz w:val="24"/>
          <w:szCs w:val="24"/>
          <w:lang w:val="en-US"/>
        </w:rPr>
        <w:t xml:space="preserve">may </w:t>
      </w:r>
      <w:r w:rsidR="00F51F6B">
        <w:rPr>
          <w:rFonts w:ascii="Times New Roman" w:hAnsi="Times New Roman" w:cs="Times New Roman"/>
          <w:sz w:val="24"/>
          <w:szCs w:val="24"/>
          <w:lang w:val="en-US"/>
        </w:rPr>
        <w:t xml:space="preserve">determine host plant </w:t>
      </w:r>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w:t>
      </w:r>
      <w:r w:rsidR="00B37F71">
        <w:rPr>
          <w:rFonts w:ascii="Times New Roman" w:hAnsi="Times New Roman" w:cs="Times New Roman"/>
          <w:sz w:val="24"/>
          <w:szCs w:val="24"/>
          <w:lang w:val="en-US"/>
        </w:rPr>
        <w:t xml:space="preserve">an </w:t>
      </w:r>
      <w:r w:rsidR="00050F89">
        <w:rPr>
          <w:rFonts w:ascii="Times New Roman" w:hAnsi="Times New Roman" w:cs="Times New Roman"/>
          <w:sz w:val="24"/>
          <w:szCs w:val="24"/>
          <w:lang w:val="en-US"/>
        </w:rPr>
        <w:t xml:space="preserve">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selection, the role of community context as a source of 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4A8ABA21" w14:textId="7FEAA2F9" w:rsidR="009B2FAA" w:rsidRDefault="00C30E98" w:rsidP="00027E0E">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commentRangeStart w:id="165"/>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 xml:space="preserve">lue butterflies </w:t>
      </w:r>
      <w:ins w:id="166" w:author="Alicia" w:date="2015-11-06T13:31:00Z">
        <w:r w:rsidR="00027E0E">
          <w:rPr>
            <w:rFonts w:ascii="Times New Roman" w:hAnsi="Times New Roman" w:cs="Times New Roman"/>
            <w:sz w:val="24"/>
            <w:szCs w:val="24"/>
            <w:lang w:val="en-US"/>
          </w:rPr>
          <w:t>of t</w:t>
        </w:r>
      </w:ins>
      <w:ins w:id="167" w:author="Alicia" w:date="2015-11-06T13:30:00Z">
        <w:r w:rsidR="00027E0E" w:rsidRPr="00027E0E">
          <w:rPr>
            <w:rFonts w:ascii="Times New Roman" w:hAnsi="Times New Roman" w:cs="Times New Roman"/>
            <w:sz w:val="24"/>
            <w:szCs w:val="24"/>
            <w:lang w:val="en-US"/>
          </w:rPr>
          <w:t>he genus</w:t>
        </w:r>
      </w:ins>
      <w:ins w:id="168" w:author="Alicia" w:date="2015-11-06T13:31:00Z">
        <w:r w:rsidR="00027E0E">
          <w:rPr>
            <w:rFonts w:ascii="Times New Roman" w:hAnsi="Times New Roman" w:cs="Times New Roman"/>
            <w:sz w:val="24"/>
            <w:szCs w:val="24"/>
            <w:lang w:val="en-US"/>
          </w:rPr>
          <w:t xml:space="preserve"> </w:t>
        </w:r>
      </w:ins>
      <w:proofErr w:type="spellStart"/>
      <w:ins w:id="169" w:author="Alicia" w:date="2015-11-06T13:30:00Z">
        <w:r w:rsidR="00027E0E" w:rsidRPr="00027E0E">
          <w:rPr>
            <w:rFonts w:ascii="Times New Roman" w:hAnsi="Times New Roman" w:cs="Times New Roman"/>
            <w:i/>
            <w:sz w:val="24"/>
            <w:szCs w:val="24"/>
            <w:lang w:val="en-US"/>
          </w:rPr>
          <w:t>Phengaris</w:t>
        </w:r>
        <w:proofErr w:type="spellEnd"/>
        <w:r w:rsidR="00027E0E" w:rsidRPr="00027E0E">
          <w:rPr>
            <w:rFonts w:ascii="Times New Roman" w:hAnsi="Times New Roman" w:cs="Times New Roman"/>
            <w:sz w:val="24"/>
            <w:szCs w:val="24"/>
            <w:lang w:val="en-US"/>
          </w:rPr>
          <w:t xml:space="preserve"> Doherty, 1891 (the senior synonym of </w:t>
        </w:r>
        <w:proofErr w:type="spellStart"/>
        <w:r w:rsidR="00027E0E" w:rsidRPr="00027E0E">
          <w:rPr>
            <w:rFonts w:ascii="Times New Roman" w:hAnsi="Times New Roman" w:cs="Times New Roman"/>
            <w:i/>
            <w:sz w:val="24"/>
            <w:szCs w:val="24"/>
            <w:lang w:val="en-US"/>
          </w:rPr>
          <w:t>Maculinea</w:t>
        </w:r>
      </w:ins>
      <w:proofErr w:type="spellEnd"/>
      <w:ins w:id="170" w:author="Alicia" w:date="2015-11-06T13:31:00Z">
        <w:r w:rsidR="00027E0E">
          <w:rPr>
            <w:rFonts w:ascii="Times New Roman" w:hAnsi="Times New Roman" w:cs="Times New Roman"/>
            <w:i/>
            <w:sz w:val="24"/>
            <w:szCs w:val="24"/>
            <w:lang w:val="en-US"/>
          </w:rPr>
          <w:t xml:space="preserve"> </w:t>
        </w:r>
      </w:ins>
      <w:ins w:id="171" w:author="Alicia" w:date="2015-11-06T13:30:00Z">
        <w:r w:rsidR="00027E0E" w:rsidRPr="00027E0E">
          <w:rPr>
            <w:rFonts w:ascii="Times New Roman" w:hAnsi="Times New Roman" w:cs="Times New Roman"/>
            <w:sz w:val="24"/>
            <w:szCs w:val="24"/>
            <w:lang w:val="en-US"/>
          </w:rPr>
          <w:t xml:space="preserve">van </w:t>
        </w:r>
        <w:proofErr w:type="spellStart"/>
        <w:r w:rsidR="00027E0E" w:rsidRPr="00027E0E">
          <w:rPr>
            <w:rFonts w:ascii="Times New Roman" w:hAnsi="Times New Roman" w:cs="Times New Roman"/>
            <w:sz w:val="24"/>
            <w:szCs w:val="24"/>
            <w:lang w:val="en-US"/>
          </w:rPr>
          <w:t>Eecke</w:t>
        </w:r>
        <w:proofErr w:type="spellEnd"/>
        <w:r w:rsidR="00027E0E" w:rsidRPr="00027E0E">
          <w:rPr>
            <w:rFonts w:ascii="Times New Roman" w:hAnsi="Times New Roman" w:cs="Times New Roman"/>
            <w:sz w:val="24"/>
            <w:szCs w:val="24"/>
            <w:lang w:val="en-US"/>
          </w:rPr>
          <w:t>, 1915)</w:t>
        </w:r>
      </w:ins>
      <w:del w:id="172" w:author="Alicia" w:date="2015-11-06T13:31:00Z">
        <w:r w:rsidR="008B1859" w:rsidDel="00027E0E">
          <w:rPr>
            <w:rFonts w:ascii="Times New Roman" w:hAnsi="Times New Roman" w:cs="Times New Roman"/>
            <w:sz w:val="24"/>
            <w:szCs w:val="24"/>
            <w:lang w:val="en-US"/>
          </w:rPr>
          <w:delText>(</w:delText>
        </w:r>
        <w:r w:rsidR="008B1859" w:rsidRPr="0098541D" w:rsidDel="00027E0E">
          <w:rPr>
            <w:rFonts w:ascii="Times New Roman" w:hAnsi="Times New Roman" w:cs="Times New Roman"/>
            <w:i/>
            <w:sz w:val="24"/>
            <w:szCs w:val="24"/>
            <w:lang w:val="en-US"/>
          </w:rPr>
          <w:delText>Maculinea</w:delText>
        </w:r>
        <w:r w:rsidR="008B1859" w:rsidDel="00027E0E">
          <w:rPr>
            <w:rFonts w:ascii="Times New Roman" w:hAnsi="Times New Roman" w:cs="Times New Roman"/>
            <w:sz w:val="24"/>
            <w:szCs w:val="24"/>
            <w:lang w:val="en-US"/>
          </w:rPr>
          <w:delText xml:space="preserve"> spp.)</w:delText>
        </w:r>
      </w:del>
      <w:r w:rsidR="008B1859">
        <w:rPr>
          <w:rFonts w:ascii="Times New Roman" w:hAnsi="Times New Roman" w:cs="Times New Roman"/>
          <w:sz w:val="24"/>
          <w:szCs w:val="24"/>
          <w:lang w:val="en-US"/>
        </w:rPr>
        <w:t xml:space="preserve"> </w:t>
      </w:r>
      <w:commentRangeEnd w:id="165"/>
      <w:r w:rsidR="00027E0E">
        <w:rPr>
          <w:rStyle w:val="CommentReference"/>
        </w:rPr>
        <w:commentReference w:id="165"/>
      </w:r>
      <w:r w:rsidR="008B1859">
        <w:rPr>
          <w:rFonts w:ascii="Times New Roman" w:hAnsi="Times New Roman" w:cs="Times New Roman"/>
          <w:sz w:val="24"/>
          <w:szCs w:val="24"/>
          <w:lang w:val="en-US"/>
        </w:rPr>
        <w:t xml:space="preserve">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individuals for which</w:t>
      </w:r>
      <w:r w:rsidR="0057511B">
        <w:rPr>
          <w:rFonts w:ascii="Times New Roman" w:hAnsi="Times New Roman" w:cs="Times New Roman"/>
          <w:sz w:val="24"/>
          <w:szCs w:val="24"/>
          <w:lang w:val="en-US"/>
        </w:rPr>
        <w:t xml:space="preserve"> the</w:t>
      </w:r>
      <w:r w:rsidR="003E6994">
        <w:rPr>
          <w:rFonts w:ascii="Times New Roman" w:hAnsi="Times New Roman" w:cs="Times New Roman"/>
          <w:sz w:val="24"/>
          <w:szCs w:val="24"/>
          <w:lang w:val="en-US"/>
        </w:rPr>
        <w:t xml:space="preserve"> developmental </w:t>
      </w:r>
      <w:r w:rsidR="003E6994">
        <w:rPr>
          <w:rFonts w:ascii="Times New Roman" w:hAnsi="Times New Roman" w:cs="Times New Roman"/>
          <w:sz w:val="24"/>
          <w:szCs w:val="24"/>
          <w:lang w:val="en-US"/>
        </w:rPr>
        <w:lastRenderedPageBreak/>
        <w:t xml:space="preserve">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del w:id="173" w:author="Alicia" w:date="2015-11-06T13:35:00Z">
        <w:r w:rsidR="005F03EB" w:rsidDel="00982062">
          <w:rPr>
            <w:rFonts w:ascii="Times New Roman" w:hAnsi="Times New Roman" w:cs="Times New Roman"/>
            <w:i/>
            <w:sz w:val="24"/>
            <w:szCs w:val="24"/>
            <w:lang w:val="en-US"/>
          </w:rPr>
          <w:delText>Maculinea</w:delText>
        </w:r>
      </w:del>
      <w:proofErr w:type="spellStart"/>
      <w:ins w:id="174" w:author="Alicia" w:date="2015-11-06T13:35:00Z">
        <w:r w:rsidR="00982062">
          <w:rPr>
            <w:rFonts w:ascii="Times New Roman" w:hAnsi="Times New Roman" w:cs="Times New Roman"/>
            <w:i/>
            <w:sz w:val="24"/>
            <w:szCs w:val="24"/>
            <w:lang w:val="en-US"/>
          </w:rPr>
          <w:t>Phengaris</w:t>
        </w:r>
      </w:ins>
      <w:proofErr w:type="spellEnd"/>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proofErr w:type="spellStart"/>
      <w:r w:rsidR="00CF5A15" w:rsidRPr="002E16D8" w:rsidDel="00BD12B4">
        <w:rPr>
          <w:rFonts w:ascii="Times New Roman" w:hAnsi="Times New Roman" w:cs="Times New Roman"/>
          <w:i/>
          <w:sz w:val="24"/>
          <w:szCs w:val="24"/>
          <w:lang w:val="en-US"/>
        </w:rPr>
        <w:t>Myrmica</w:t>
      </w:r>
      <w:proofErr w:type="spellEnd"/>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w:t>
      </w:r>
      <w:proofErr w:type="spellStart"/>
      <w:r w:rsidR="008B1859" w:rsidRPr="009478E0" w:rsidDel="00BD12B4">
        <w:rPr>
          <w:rFonts w:ascii="Times New Roman" w:hAnsi="Times New Roman" w:cs="Times New Roman"/>
          <w:sz w:val="24"/>
          <w:szCs w:val="24"/>
          <w:lang w:val="en-US"/>
        </w:rPr>
        <w:t>Als</w:t>
      </w:r>
      <w:proofErr w:type="spellEnd"/>
      <w:r w:rsidR="008B1859" w:rsidRPr="009478E0" w:rsidDel="00BD12B4">
        <w:rPr>
          <w:rFonts w:ascii="Times New Roman" w:hAnsi="Times New Roman" w:cs="Times New Roman"/>
          <w:sz w:val="24"/>
          <w:szCs w:val="24"/>
          <w:lang w:val="en-US"/>
        </w:rPr>
        <w:t xml:space="preserve">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w:t>
      </w:r>
      <w:r w:rsidR="00027E0E">
        <w:rPr>
          <w:rFonts w:ascii="Times New Roman" w:hAnsi="Times New Roman" w:cs="Times New Roman"/>
          <w:sz w:val="24"/>
          <w:szCs w:val="24"/>
          <w:lang w:val="en-US"/>
        </w:rPr>
        <w:t xml:space="preserve">of </w:t>
      </w:r>
      <w:r w:rsidR="00BD12B4">
        <w:rPr>
          <w:rFonts w:ascii="Times New Roman" w:hAnsi="Times New Roman" w:cs="Times New Roman"/>
          <w:sz w:val="24"/>
          <w:szCs w:val="24"/>
          <w:lang w:val="en-US"/>
        </w:rPr>
        <w:t xml:space="preserve">host </w:t>
      </w:r>
      <w:r w:rsidR="008D1EBD">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abundance.</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del w:id="175" w:author="Alicia" w:date="2015-11-06T13:35:00Z">
        <w:r w:rsidR="00677E72" w:rsidRPr="00677E72" w:rsidDel="00982062">
          <w:rPr>
            <w:rFonts w:ascii="Times New Roman" w:hAnsi="Times New Roman" w:cs="Times New Roman"/>
            <w:i/>
            <w:sz w:val="24"/>
            <w:szCs w:val="24"/>
            <w:lang w:val="en-US"/>
          </w:rPr>
          <w:delText>Maculinea</w:delText>
        </w:r>
      </w:del>
      <w:proofErr w:type="spellStart"/>
      <w:ins w:id="176" w:author="Alicia" w:date="2015-11-06T13:35:00Z">
        <w:r w:rsidR="00982062">
          <w:rPr>
            <w:rFonts w:ascii="Times New Roman" w:hAnsi="Times New Roman" w:cs="Times New Roman"/>
            <w:i/>
            <w:sz w:val="24"/>
            <w:szCs w:val="24"/>
            <w:lang w:val="en-US"/>
          </w:rPr>
          <w:t>Phengaris</w:t>
        </w:r>
      </w:ins>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is associated with</w:t>
      </w:r>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2A71F0">
        <w:rPr>
          <w:rFonts w:ascii="Times New Roman" w:hAnsi="Times New Roman" w:cs="Times New Roman"/>
          <w:sz w:val="24"/>
          <w:szCs w:val="24"/>
          <w:lang w:val="en-US"/>
        </w:rPr>
        <w:t>As</w:t>
      </w:r>
      <w:r w:rsidR="004F38BF">
        <w:rPr>
          <w:rFonts w:ascii="Times New Roman" w:hAnsi="Times New Roman" w:cs="Times New Roman"/>
          <w:sz w:val="24"/>
          <w:szCs w:val="24"/>
          <w:lang w:val="en-US"/>
        </w:rPr>
        <w:t xml:space="preserve"> </w:t>
      </w:r>
      <w:r w:rsidR="009635E9" w:rsidRPr="0057511B">
        <w:rPr>
          <w:rFonts w:ascii="Times New Roman" w:hAnsi="Times New Roman" w:cs="Times New Roman"/>
          <w:sz w:val="24"/>
          <w:szCs w:val="24"/>
          <w:lang w:val="en-US"/>
        </w:rPr>
        <w:t xml:space="preserve">developmental stages </w:t>
      </w:r>
      <w:r w:rsidR="002A71F0">
        <w:rPr>
          <w:rFonts w:ascii="Times New Roman" w:hAnsi="Times New Roman" w:cs="Times New Roman"/>
          <w:sz w:val="24"/>
          <w:szCs w:val="24"/>
          <w:lang w:val="en-US"/>
        </w:rPr>
        <w:t xml:space="preserve">preferred </w:t>
      </w:r>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Ehrlén</w:t>
      </w:r>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r w:rsidR="00A37B93">
        <w:rPr>
          <w:rFonts w:ascii="Times New Roman" w:hAnsi="Times New Roman" w:cs="Times New Roman"/>
          <w:sz w:val="24"/>
          <w:szCs w:val="24"/>
          <w:lang w:val="en-US"/>
        </w:rPr>
        <w:t>hypothes</w:t>
      </w:r>
      <w:r w:rsidR="00B37F71">
        <w:rPr>
          <w:rFonts w:ascii="Times New Roman" w:hAnsi="Times New Roman" w:cs="Times New Roman"/>
          <w:sz w:val="24"/>
          <w:szCs w:val="24"/>
          <w:lang w:val="en-US"/>
        </w:rPr>
        <w:t>ized that</w:t>
      </w:r>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influence</w:t>
      </w:r>
      <w:r w:rsidR="00FB669C">
        <w:rPr>
          <w:rFonts w:ascii="Times New Roman" w:hAnsi="Times New Roman" w:cs="Times New Roman"/>
          <w:sz w:val="24"/>
          <w:szCs w:val="24"/>
          <w:lang w:val="en-US"/>
        </w:rPr>
        <w:t>s</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presence within plant populations.</w:t>
      </w:r>
      <w:r w:rsidR="009B2FAA">
        <w:rPr>
          <w:rFonts w:ascii="Times New Roman" w:hAnsi="Times New Roman" w:cs="Times New Roman"/>
          <w:sz w:val="24"/>
          <w:szCs w:val="24"/>
          <w:lang w:val="en-US"/>
        </w:rPr>
        <w:t xml:space="preserve"> </w:t>
      </w:r>
      <w:r w:rsidR="00816546">
        <w:rPr>
          <w:rFonts w:ascii="Times New Roman" w:hAnsi="Times New Roman" w:cs="Times New Roman"/>
          <w:sz w:val="24"/>
          <w:szCs w:val="24"/>
          <w:lang w:val="en-US"/>
        </w:rPr>
        <w:t>To test</w:t>
      </w:r>
      <w:r w:rsidR="009B2FAA">
        <w:rPr>
          <w:rFonts w:ascii="Times New Roman" w:hAnsi="Times New Roman" w:cs="Times New Roman"/>
          <w:sz w:val="24"/>
          <w:szCs w:val="24"/>
          <w:lang w:val="en-US"/>
        </w:rPr>
        <w:t xml:space="preserve"> these hypotheses, we assessed selection </w:t>
      </w:r>
      <w:r w:rsidR="00816546">
        <w:rPr>
          <w:rFonts w:ascii="Times New Roman" w:hAnsi="Times New Roman" w:cs="Times New Roman"/>
          <w:sz w:val="24"/>
          <w:szCs w:val="24"/>
          <w:lang w:val="en-US"/>
        </w:rPr>
        <w:t>gradients for</w:t>
      </w:r>
      <w:r w:rsidR="009B2FAA">
        <w:rPr>
          <w:rFonts w:ascii="Times New Roman" w:hAnsi="Times New Roman" w:cs="Times New Roman"/>
          <w:sz w:val="24"/>
          <w:szCs w:val="24"/>
          <w:lang w:val="en-US"/>
        </w:rPr>
        <w:t xml:space="preserve"> flowering phenology, </w:t>
      </w:r>
      <w:r w:rsidR="00816546">
        <w:rPr>
          <w:rFonts w:ascii="Times New Roman" w:hAnsi="Times New Roman" w:cs="Times New Roman"/>
          <w:sz w:val="24"/>
          <w:szCs w:val="24"/>
          <w:lang w:val="en-US"/>
        </w:rPr>
        <w:t xml:space="preserve">seed </w:t>
      </w:r>
      <w:r w:rsidR="009B2FAA">
        <w:rPr>
          <w:rFonts w:ascii="Times New Roman" w:hAnsi="Times New Roman" w:cs="Times New Roman"/>
          <w:sz w:val="24"/>
          <w:szCs w:val="24"/>
          <w:lang w:val="en-US"/>
        </w:rPr>
        <w:t>predation intensities and ant abundances</w:t>
      </w:r>
      <w:r w:rsidR="00816546">
        <w:rPr>
          <w:rFonts w:ascii="Times New Roman" w:hAnsi="Times New Roman" w:cs="Times New Roman"/>
          <w:sz w:val="24"/>
          <w:szCs w:val="24"/>
          <w:lang w:val="en-US"/>
        </w:rPr>
        <w:t xml:space="preserve"> in 11 </w:t>
      </w:r>
      <w:r w:rsidR="00816546" w:rsidRPr="009A0C1E">
        <w:rPr>
          <w:rFonts w:ascii="Times New Roman" w:hAnsi="Times New Roman" w:cs="Times New Roman"/>
          <w:i/>
          <w:sz w:val="24"/>
          <w:szCs w:val="24"/>
          <w:lang w:val="en-US"/>
        </w:rPr>
        <w:t xml:space="preserve">G. </w:t>
      </w:r>
      <w:proofErr w:type="spellStart"/>
      <w:r w:rsidR="00816546" w:rsidRPr="009A0C1E">
        <w:rPr>
          <w:rFonts w:ascii="Times New Roman" w:hAnsi="Times New Roman" w:cs="Times New Roman"/>
          <w:i/>
          <w:sz w:val="24"/>
          <w:szCs w:val="24"/>
          <w:lang w:val="en-US"/>
        </w:rPr>
        <w:t>pneumonanthe</w:t>
      </w:r>
      <w:proofErr w:type="spellEnd"/>
      <w:r w:rsidR="00816546">
        <w:rPr>
          <w:rFonts w:ascii="Times New Roman" w:hAnsi="Times New Roman" w:cs="Times New Roman"/>
          <w:sz w:val="24"/>
          <w:szCs w:val="24"/>
          <w:lang w:val="en-US"/>
        </w:rPr>
        <w:t xml:space="preserve"> populations where the butterfly was present and 9 where it was absent. </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042866D3"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lastRenderedPageBreak/>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proofErr w:type="spellStart"/>
      <w:r w:rsidR="00F54009" w:rsidRPr="00EE4B69">
        <w:rPr>
          <w:rFonts w:ascii="Times New Roman" w:hAnsi="Times New Roman" w:cs="Times New Roman"/>
          <w:sz w:val="24"/>
          <w:szCs w:val="24"/>
          <w:lang w:val="en-US"/>
        </w:rPr>
        <w:t>Appelqvist</w:t>
      </w:r>
      <w:proofErr w:type="spellEnd"/>
      <w:r w:rsidR="00F54009" w:rsidRPr="00EE4B69">
        <w:rPr>
          <w:rFonts w:ascii="Times New Roman" w:hAnsi="Times New Roman" w:cs="Times New Roman"/>
          <w:sz w:val="24"/>
          <w:szCs w:val="24"/>
          <w:lang w:val="en-US"/>
        </w:rPr>
        <w:t xml:space="preserve">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del w:id="177" w:author="Alicia" w:date="2015-11-06T13:35:00Z">
        <w:r w:rsidR="00ED3D12" w:rsidRPr="00ED3D12" w:rsidDel="00982062">
          <w:rPr>
            <w:rFonts w:ascii="Times New Roman" w:hAnsi="Times New Roman" w:cs="Times New Roman"/>
            <w:i/>
            <w:sz w:val="24"/>
            <w:szCs w:val="24"/>
            <w:lang w:val="en-US"/>
          </w:rPr>
          <w:delText>Maculinea</w:delText>
        </w:r>
      </w:del>
      <w:ins w:id="178" w:author="Alicia" w:date="2015-11-06T13:35:00Z">
        <w:r w:rsidR="00982062">
          <w:rPr>
            <w:rFonts w:ascii="Times New Roman" w:hAnsi="Times New Roman" w:cs="Times New Roman"/>
            <w:i/>
            <w:sz w:val="24"/>
            <w:szCs w:val="24"/>
            <w:lang w:val="en-US"/>
          </w:rPr>
          <w:t>Phengaris</w:t>
        </w:r>
      </w:ins>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proofErr w:type="spellStart"/>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its</w:t>
      </w:r>
      <w:proofErr w:type="spellEnd"/>
      <w:r w:rsidR="00ED3D12">
        <w:rPr>
          <w:rFonts w:ascii="Times New Roman" w:hAnsi="Times New Roman" w:cs="Times New Roman"/>
          <w:sz w:val="24"/>
          <w:szCs w:val="24"/>
          <w:lang w:val="en-US"/>
        </w:rPr>
        <w:t xml:space="preserve">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315A87">
        <w:rPr>
          <w:rFonts w:ascii="Times New Roman" w:hAnsi="Times New Roman" w:cs="Times New Roman"/>
          <w:sz w:val="24"/>
          <w:szCs w:val="24"/>
          <w:lang w:val="en-US"/>
        </w:rPr>
        <w:t xml:space="preserve"> </w:t>
      </w:r>
      <w:commentRangeStart w:id="179"/>
      <w:r w:rsidR="00315A87">
        <w:rPr>
          <w:rFonts w:ascii="Times New Roman" w:hAnsi="Times New Roman" w:cs="Times New Roman"/>
          <w:sz w:val="24"/>
          <w:szCs w:val="24"/>
          <w:lang w:val="en-US"/>
        </w:rPr>
        <w:t>and the acoustic signals of queen ants (</w:t>
      </w:r>
      <w:r w:rsidR="00CC32DB">
        <w:rPr>
          <w:rFonts w:ascii="Times New Roman" w:hAnsi="Times New Roman" w:cs="Times New Roman"/>
          <w:sz w:val="24"/>
          <w:szCs w:val="24"/>
          <w:lang w:val="en-US"/>
        </w:rPr>
        <w:t>Sala et al. 2014)</w:t>
      </w:r>
      <w:commentRangeEnd w:id="179"/>
      <w:r w:rsidR="00054410">
        <w:rPr>
          <w:rStyle w:val="CommentReference"/>
        </w:rPr>
        <w:commentReference w:id="179"/>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del w:id="180" w:author="Alicia" w:date="2015-11-06T13:35:00Z">
        <w:r w:rsidR="00F22ED5" w:rsidRPr="00F22ED5" w:rsidDel="00982062">
          <w:rPr>
            <w:rFonts w:ascii="Times New Roman" w:hAnsi="Times New Roman" w:cs="Times New Roman"/>
            <w:i/>
            <w:sz w:val="24"/>
            <w:szCs w:val="24"/>
            <w:lang w:val="en-US"/>
          </w:rPr>
          <w:delText>Maculinea</w:delText>
        </w:r>
      </w:del>
      <w:proofErr w:type="spellStart"/>
      <w:ins w:id="181" w:author="Alicia" w:date="2015-11-06T13:35:00Z">
        <w:r w:rsidR="00982062">
          <w:rPr>
            <w:rFonts w:ascii="Times New Roman" w:hAnsi="Times New Roman" w:cs="Times New Roman"/>
            <w:i/>
            <w:sz w:val="24"/>
            <w:szCs w:val="24"/>
            <w:lang w:val="en-US"/>
          </w:rPr>
          <w:t>Phengaris</w:t>
        </w:r>
      </w:ins>
      <w:proofErr w:type="spellEnd"/>
      <w:r w:rsidR="00F22ED5">
        <w:rPr>
          <w:rFonts w:ascii="Times New Roman" w:hAnsi="Times New Roman" w:cs="Times New Roman"/>
          <w:sz w:val="24"/>
          <w:szCs w:val="24"/>
          <w:lang w:val="en-US"/>
        </w:rPr>
        <w:t xml:space="preserve"> species, which prey on ant brood, </w:t>
      </w:r>
      <w:del w:id="182" w:author="Alicia" w:date="2015-11-06T13:41:00Z">
        <w:r w:rsidR="00F22ED5" w:rsidRPr="00F22ED5" w:rsidDel="00091934">
          <w:rPr>
            <w:rFonts w:ascii="Times New Roman" w:hAnsi="Times New Roman" w:cs="Times New Roman"/>
            <w:i/>
            <w:sz w:val="24"/>
            <w:szCs w:val="24"/>
            <w:lang w:val="en-US"/>
          </w:rPr>
          <w:delText>M. alcon</w:delText>
        </w:r>
      </w:del>
      <w:ins w:id="183"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proofErr w:type="gram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proofErr w:type="gramEnd"/>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host</w:t>
      </w:r>
      <w:r w:rsidR="008D1EBD">
        <w:rPr>
          <w:rFonts w:ascii="Times New Roman" w:hAnsi="Times New Roman" w:cs="Times New Roman"/>
          <w:sz w:val="24"/>
          <w:szCs w:val="24"/>
          <w:lang w:val="en-US"/>
        </w:rPr>
        <w:t xml:space="preserve"> ant</w:t>
      </w:r>
      <w:r w:rsidR="00BC6829">
        <w:rPr>
          <w:rFonts w:ascii="Times New Roman" w:hAnsi="Times New Roman" w:cs="Times New Roman"/>
          <w:sz w:val="24"/>
          <w:szCs w:val="24"/>
          <w:lang w:val="en-US"/>
        </w:rPr>
        <w:t xml:space="preserve">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4CC273E5"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del w:id="184" w:author="Alicia" w:date="2015-11-06T13:41:00Z">
        <w:r w:rsidR="00F91A9A" w:rsidRPr="00312E12" w:rsidDel="00091934">
          <w:rPr>
            <w:rFonts w:ascii="Times New Roman" w:hAnsi="Times New Roman" w:cs="Times New Roman"/>
            <w:i/>
            <w:sz w:val="24"/>
            <w:szCs w:val="24"/>
            <w:lang w:val="en-US"/>
          </w:rPr>
          <w:delText>M. alcon</w:delText>
        </w:r>
      </w:del>
      <w:ins w:id="185"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F91A9A">
        <w:rPr>
          <w:rFonts w:ascii="Times New Roman" w:hAnsi="Times New Roman" w:cs="Times New Roman"/>
          <w:sz w:val="24"/>
          <w:szCs w:val="24"/>
          <w:lang w:val="en-US"/>
        </w:rPr>
        <w:t xml:space="preserve"> was present in 11 of the study populations and absent from 9. </w:t>
      </w:r>
    </w:p>
    <w:p w14:paraId="16582859" w14:textId="0B786F27"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 xml:space="preserve">study populations during 2010 and </w:t>
      </w:r>
      <w:r>
        <w:rPr>
          <w:rFonts w:ascii="Times New Roman" w:hAnsi="Times New Roman" w:cs="Times New Roman"/>
          <w:sz w:val="24"/>
          <w:szCs w:val="24"/>
          <w:lang w:val="en-US"/>
        </w:rPr>
        <w:lastRenderedPageBreak/>
        <w:t>2011</w:t>
      </w:r>
      <w:r w:rsidR="00463F01">
        <w:rPr>
          <w:rFonts w:ascii="Times New Roman" w:hAnsi="Times New Roman" w:cs="Times New Roman"/>
          <w:sz w:val="24"/>
          <w:szCs w:val="24"/>
          <w:lang w:val="en-US"/>
        </w:rPr>
        <w:t>. 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r w:rsidR="0037339C">
        <w:rPr>
          <w:rFonts w:ascii="Times New Roman" w:hAnsi="Times New Roman" w:cs="Times New Roman"/>
          <w:sz w:val="24"/>
          <w:szCs w:val="24"/>
          <w:lang w:val="en-US"/>
        </w:rPr>
        <w:t>from</w:t>
      </w:r>
      <w:r w:rsidR="00E51B0E">
        <w:rPr>
          <w:rFonts w:ascii="Times New Roman" w:hAnsi="Times New Roman" w:cs="Times New Roman"/>
          <w:sz w:val="24"/>
          <w:szCs w:val="24"/>
          <w:lang w:val="en-US"/>
        </w:rPr>
        <w:t xml:space="preserve"> the end of </w:t>
      </w:r>
      <w:r w:rsidR="00463F01">
        <w:rPr>
          <w:rFonts w:ascii="Times New Roman" w:hAnsi="Times New Roman" w:cs="Times New Roman"/>
          <w:sz w:val="24"/>
          <w:szCs w:val="24"/>
          <w:lang w:val="en-US"/>
        </w:rPr>
        <w:t>July</w:t>
      </w:r>
      <w:r w:rsidR="0037339C">
        <w:rPr>
          <w:rFonts w:ascii="Times New Roman" w:hAnsi="Times New Roman" w:cs="Times New Roman"/>
          <w:sz w:val="24"/>
          <w:szCs w:val="24"/>
          <w:lang w:val="en-US"/>
        </w:rPr>
        <w:t xml:space="preserve"> to the </w:t>
      </w:r>
      <w:r w:rsidR="00E51B0E">
        <w:rPr>
          <w:rFonts w:ascii="Times New Roman" w:hAnsi="Times New Roman" w:cs="Times New Roman"/>
          <w:sz w:val="24"/>
          <w:szCs w:val="24"/>
          <w:lang w:val="en-US"/>
        </w:rPr>
        <w:t>beginning of</w:t>
      </w:r>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 xml:space="preserve">To assess </w:t>
      </w:r>
      <w:r w:rsidR="0037339C">
        <w:rPr>
          <w:rFonts w:ascii="Times New Roman" w:hAnsi="Times New Roman" w:cs="Times New Roman"/>
          <w:sz w:val="24"/>
          <w:szCs w:val="24"/>
          <w:lang w:val="en-US"/>
        </w:rPr>
        <w:t xml:space="preserve">the </w:t>
      </w:r>
      <w:r w:rsidR="00F54009">
        <w:rPr>
          <w:rFonts w:ascii="Times New Roman" w:hAnsi="Times New Roman" w:cs="Times New Roman"/>
          <w:sz w:val="24"/>
          <w:szCs w:val="24"/>
          <w:lang w:val="en-US"/>
        </w:rPr>
        <w:t xml:space="preserve">reproductive development </w:t>
      </w:r>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stages</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 stage of each individual: (1) the mean development stage of all flowers and buds,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r w:rsidR="00054410" w:rsidRPr="00E51B0E">
        <w:rPr>
          <w:rFonts w:ascii="Times New Roman" w:hAnsi="Times New Roman" w:cs="Times New Roman"/>
          <w:i/>
          <w:sz w:val="24"/>
          <w:szCs w:val="24"/>
          <w:lang w:val="en-US"/>
        </w:rPr>
        <w:t>.</w:t>
      </w:r>
      <w:r w:rsidR="00054410">
        <w:rPr>
          <w:rFonts w:ascii="Times New Roman" w:hAnsi="Times New Roman" w:cs="Times New Roman"/>
          <w:sz w:val="24"/>
          <w:szCs w:val="24"/>
          <w:lang w:val="en-US"/>
        </w:rPr>
        <w:t>). 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r w:rsidR="00054410">
        <w:rPr>
          <w:rFonts w:ascii="Times New Roman" w:hAnsi="Times New Roman" w:cs="Times New Roman"/>
          <w:sz w:val="24"/>
          <w:szCs w:val="24"/>
          <w:lang w:val="en-US"/>
        </w:rPr>
        <w:t>s</w:t>
      </w:r>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5AE4EB5C"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del w:id="186" w:author="Alicia" w:date="2015-11-06T13:41:00Z">
        <w:r w:rsidR="00E51B0E" w:rsidRPr="00315A87" w:rsidDel="00091934">
          <w:rPr>
            <w:rFonts w:ascii="Times New Roman" w:hAnsi="Times New Roman" w:cs="Times New Roman"/>
            <w:i/>
            <w:sz w:val="24"/>
            <w:szCs w:val="24"/>
            <w:lang w:val="en-US"/>
          </w:rPr>
          <w:delText>M. alcon</w:delText>
        </w:r>
      </w:del>
      <w:ins w:id="187"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70BBEFDE"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In </w:t>
      </w:r>
      <w:r w:rsidR="00054410">
        <w:rPr>
          <w:rFonts w:ascii="Times New Roman" w:hAnsi="Times New Roman" w:cs="Times New Roman"/>
          <w:sz w:val="24"/>
          <w:szCs w:val="24"/>
          <w:lang w:val="en-US"/>
        </w:rPr>
        <w:t>2010</w:t>
      </w:r>
      <w:r w:rsidR="00216531">
        <w:rPr>
          <w:rFonts w:ascii="Times New Roman" w:hAnsi="Times New Roman" w:cs="Times New Roman"/>
          <w:sz w:val="24"/>
          <w:szCs w:val="24"/>
          <w:lang w:val="en-US"/>
        </w:rPr>
        <w:t xml:space="preserve">, information on fruit production was </w:t>
      </w:r>
      <w:r w:rsidR="00054410">
        <w:rPr>
          <w:rFonts w:ascii="Times New Roman" w:hAnsi="Times New Roman" w:cs="Times New Roman"/>
          <w:sz w:val="24"/>
          <w:szCs w:val="24"/>
          <w:lang w:val="en-US"/>
        </w:rPr>
        <w:t>collected in all 20 populations but in 2011 we were only able to get information from</w:t>
      </w:r>
      <w:r w:rsidR="00216531">
        <w:rPr>
          <w:rFonts w:ascii="Times New Roman" w:hAnsi="Times New Roman" w:cs="Times New Roman"/>
          <w:sz w:val="24"/>
          <w:szCs w:val="24"/>
          <w:lang w:val="en-US"/>
        </w:rPr>
        <w:t xml:space="preserve"> </w:t>
      </w:r>
      <w:r w:rsidR="00054410">
        <w:rPr>
          <w:rFonts w:ascii="Times New Roman" w:hAnsi="Times New Roman" w:cs="Times New Roman"/>
          <w:sz w:val="24"/>
          <w:szCs w:val="24"/>
          <w:lang w:val="en-US"/>
        </w:rPr>
        <w:t xml:space="preserve">16 </w:t>
      </w:r>
      <w:r w:rsidR="00216531">
        <w:rPr>
          <w:rFonts w:ascii="Times New Roman" w:hAnsi="Times New Roman" w:cs="Times New Roman"/>
          <w:sz w:val="24"/>
          <w:szCs w:val="24"/>
          <w:lang w:val="en-US"/>
        </w:rPr>
        <w:t>of the populations.</w:t>
      </w:r>
      <w:ins w:id="188" w:author="Johan Ehrlén" w:date="2015-11-02T17:50:00Z">
        <w:r w:rsidR="00054410" w:rsidRPr="00054410">
          <w:rPr>
            <w:rFonts w:ascii="Times New Roman" w:hAnsi="Times New Roman" w:cs="Times New Roman"/>
            <w:sz w:val="24"/>
            <w:szCs w:val="24"/>
            <w:lang w:val="en-US"/>
          </w:rPr>
          <w:t xml:space="preserve"> </w:t>
        </w:r>
      </w:ins>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proofErr w:type="spellStart"/>
      <w:r w:rsidR="005A592C" w:rsidRPr="00B53A77">
        <w:rPr>
          <w:rFonts w:ascii="Times New Roman" w:hAnsi="Times New Roman" w:cs="Times New Roman"/>
          <w:i/>
          <w:sz w:val="24"/>
          <w:szCs w:val="24"/>
          <w:lang w:val="en-US"/>
        </w:rPr>
        <w:t>Myrmica</w:t>
      </w:r>
      <w:proofErr w:type="spellEnd"/>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61B35B5"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lastRenderedPageBreak/>
        <w:t xml:space="preserve">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30CC53B6"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del w:id="189" w:author="Alicia" w:date="2015-11-06T13:41:00Z">
        <w:r w:rsidR="00240172" w:rsidRPr="00943DE7" w:rsidDel="00091934">
          <w:rPr>
            <w:rFonts w:ascii="Times New Roman" w:hAnsi="Times New Roman" w:cs="Times New Roman"/>
            <w:i/>
            <w:sz w:val="24"/>
            <w:szCs w:val="24"/>
            <w:lang w:val="en-US"/>
          </w:rPr>
          <w:delText>M. alcon</w:delText>
        </w:r>
      </w:del>
      <w:ins w:id="190"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264E09">
        <w:rPr>
          <w:rFonts w:ascii="Times New Roman" w:hAnsi="Times New Roman" w:cs="Times New Roman"/>
          <w:sz w:val="24"/>
          <w:szCs w:val="24"/>
          <w:lang w:val="en-US"/>
        </w:rPr>
        <w:t xml:space="preserve">, </w:t>
      </w:r>
      <w:r w:rsidR="002F6D2E">
        <w:rPr>
          <w:rFonts w:ascii="Times New Roman" w:hAnsi="Times New Roman" w:cs="Times New Roman"/>
          <w:sz w:val="24"/>
          <w:szCs w:val="24"/>
          <w:lang w:val="en-US"/>
        </w:rPr>
        <w:t xml:space="preserve">and to avoid basing contrasts on estimated selection coefficients, </w:t>
      </w:r>
      <w:r w:rsidR="00264E09">
        <w:rPr>
          <w:rFonts w:ascii="Times New Roman" w:hAnsi="Times New Roman" w:cs="Times New Roman"/>
          <w:sz w:val="24"/>
          <w:szCs w:val="24"/>
          <w:lang w:val="en-US"/>
        </w:rPr>
        <w:t>w</w:t>
      </w:r>
      <w:r w:rsidR="00951615">
        <w:rPr>
          <w:rFonts w:ascii="Times New Roman" w:hAnsi="Times New Roman" w:cs="Times New Roman"/>
          <w:sz w:val="24"/>
          <w:szCs w:val="24"/>
          <w:lang w:val="en-US"/>
        </w:rPr>
        <w:t xml:space="preserve">e created a variable “Predation”, coded as 0 in populations without </w:t>
      </w:r>
      <w:del w:id="191" w:author="Alicia" w:date="2015-11-06T13:41:00Z">
        <w:r w:rsidR="00951615" w:rsidRPr="00FA3711" w:rsidDel="00091934">
          <w:rPr>
            <w:rFonts w:ascii="Times New Roman" w:hAnsi="Times New Roman" w:cs="Times New Roman"/>
            <w:i/>
            <w:sz w:val="24"/>
            <w:szCs w:val="24"/>
            <w:lang w:val="en-US"/>
          </w:rPr>
          <w:delText>M. alcon</w:delText>
        </w:r>
      </w:del>
      <w:ins w:id="192"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del w:id="193" w:author="Alicia" w:date="2015-11-06T13:41:00Z">
        <w:r w:rsidR="00951615" w:rsidRPr="00FA3711" w:rsidDel="00091934">
          <w:rPr>
            <w:rFonts w:ascii="Times New Roman" w:hAnsi="Times New Roman" w:cs="Times New Roman"/>
            <w:i/>
            <w:sz w:val="24"/>
            <w:szCs w:val="24"/>
            <w:lang w:val="en-US"/>
          </w:rPr>
          <w:delText>M. alcon</w:delText>
        </w:r>
      </w:del>
      <w:ins w:id="194"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29B43F64"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del w:id="195" w:author="Alicia" w:date="2015-11-06T13:41:00Z">
        <w:r w:rsidR="007E5738" w:rsidRPr="003D7BF6" w:rsidDel="00091934">
          <w:rPr>
            <w:rFonts w:ascii="Times New Roman" w:hAnsi="Times New Roman" w:cs="Times New Roman"/>
            <w:i/>
            <w:sz w:val="24"/>
            <w:szCs w:val="24"/>
            <w:lang w:val="en-US"/>
          </w:rPr>
          <w:delText>M. alcon</w:delText>
        </w:r>
      </w:del>
      <w:ins w:id="196"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128D3750"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r w:rsidR="00904EDD">
        <w:rPr>
          <w:rFonts w:ascii="Times New Roman" w:hAnsi="Times New Roman" w:cs="Times New Roman"/>
          <w:sz w:val="24"/>
          <w:szCs w:val="24"/>
          <w:lang w:val="en-US"/>
        </w:rPr>
        <w:t xml:space="preserve"> (predator-</w:t>
      </w:r>
      <w:r w:rsidR="00F769C9" w:rsidRPr="00EC3F95">
        <w:rPr>
          <w:rFonts w:ascii="Times New Roman" w:hAnsi="Times New Roman" w:cs="Times New Roman"/>
          <w:sz w:val="24"/>
          <w:szCs w:val="24"/>
          <w:lang w:val="en-US"/>
        </w:rPr>
        <w:t>mediated</w:t>
      </w:r>
      <w:r w:rsidR="00904EDD">
        <w:rPr>
          <w:rFonts w:ascii="Times New Roman" w:hAnsi="Times New Roman" w:cs="Times New Roman"/>
          <w:sz w:val="24"/>
          <w:szCs w:val="24"/>
          <w:lang w:val="en-US"/>
        </w:rPr>
        <w:t>)</w:t>
      </w:r>
      <w:r w:rsidR="00F769C9" w:rsidRPr="00EC3F95">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4E8FB6C7"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the host</w:t>
      </w:r>
      <w:r w:rsidR="008D1EBD">
        <w:rPr>
          <w:rFonts w:ascii="Times New Roman" w:hAnsi="Times New Roman" w:cs="Times New Roman"/>
          <w:sz w:val="24"/>
          <w:szCs w:val="24"/>
          <w:lang w:val="en-US"/>
        </w:rPr>
        <w:t xml:space="preserve"> ant</w:t>
      </w:r>
      <w:r w:rsidR="009E7D4D">
        <w:rPr>
          <w:rFonts w:ascii="Times New Roman" w:hAnsi="Times New Roman" w:cs="Times New Roman"/>
          <w:sz w:val="24"/>
          <w:szCs w:val="24"/>
          <w:lang w:val="en-US"/>
        </w:rPr>
        <w:t xml:space="preserve"> of </w:t>
      </w:r>
      <w:del w:id="197" w:author="Alicia" w:date="2015-11-06T13:41:00Z">
        <w:r w:rsidR="009E7D4D" w:rsidRPr="009E7D4D" w:rsidDel="00091934">
          <w:rPr>
            <w:rFonts w:ascii="Times New Roman" w:hAnsi="Times New Roman" w:cs="Times New Roman"/>
            <w:i/>
            <w:sz w:val="24"/>
            <w:szCs w:val="24"/>
            <w:lang w:val="en-US"/>
          </w:rPr>
          <w:delText>M. alcon</w:delText>
        </w:r>
      </w:del>
      <w:ins w:id="19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r w:rsidR="001876B6">
        <w:rPr>
          <w:rFonts w:ascii="Times New Roman" w:hAnsi="Times New Roman" w:cs="Times New Roman"/>
          <w:sz w:val="24"/>
          <w:szCs w:val="24"/>
          <w:lang w:val="en-US"/>
        </w:rPr>
        <w:t xml:space="preserve">an increased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xml:space="preserve">. </w:t>
      </w:r>
      <w:r w:rsidR="004B2B38">
        <w:rPr>
          <w:rFonts w:ascii="Times New Roman" w:hAnsi="Times New Roman" w:cs="Times New Roman"/>
          <w:sz w:val="24"/>
          <w:szCs w:val="24"/>
          <w:lang w:val="en-US"/>
        </w:rPr>
        <w:lastRenderedPageBreak/>
        <w:t>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del w:id="199" w:author="Alicia" w:date="2015-11-06T13:41:00Z">
        <w:r w:rsidR="00D07AAE" w:rsidRPr="003120FF" w:rsidDel="00091934">
          <w:rPr>
            <w:rFonts w:ascii="Times New Roman" w:hAnsi="Times New Roman" w:cs="Times New Roman"/>
            <w:i/>
            <w:sz w:val="24"/>
            <w:szCs w:val="24"/>
            <w:lang w:val="en-US"/>
          </w:rPr>
          <w:delText>M. alcon</w:delText>
        </w:r>
      </w:del>
      <w:ins w:id="200"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2C54E621" w:rsidR="00F37CEA" w:rsidRDefault="000A4B8B" w:rsidP="0022522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r w:rsidR="00C51D37">
        <w:rPr>
          <w:rFonts w:ascii="Times New Roman" w:hAnsi="Times New Roman" w:cs="Times New Roman"/>
          <w:sz w:val="24"/>
          <w:szCs w:val="24"/>
          <w:lang w:val="en-US"/>
        </w:rPr>
        <w:t xml:space="preserve">of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r w:rsidR="00F37CEA" w:rsidRPr="00F37CEA">
        <w:rPr>
          <w:rFonts w:ascii="Times New Roman" w:hAnsi="Times New Roman" w:cs="Times New Roman"/>
          <w:sz w:val="24"/>
          <w:szCs w:val="24"/>
          <w:lang w:val="en-US"/>
        </w:rPr>
        <w:t xml:space="preserve"> </w:t>
      </w:r>
      <w:r w:rsidR="001F42C9">
        <w:rPr>
          <w:rFonts w:ascii="Times New Roman" w:hAnsi="Times New Roman" w:cs="Times New Roman"/>
          <w:sz w:val="24"/>
          <w:szCs w:val="24"/>
          <w:lang w:val="en-US"/>
        </w:rPr>
        <w:t xml:space="preserve"> </w:t>
      </w:r>
      <w:r w:rsidR="00B51A68">
        <w:rPr>
          <w:rFonts w:ascii="Times New Roman" w:hAnsi="Times New Roman" w:cs="Times New Roman"/>
          <w:sz w:val="24"/>
          <w:szCs w:val="24"/>
          <w:lang w:val="en-US"/>
        </w:rPr>
        <w:t xml:space="preserve"> </w:t>
      </w:r>
    </w:p>
    <w:p w14:paraId="1A28C392" w14:textId="0E7CDBD5"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on flower number and shoot height in both study years, </w:t>
      </w:r>
      <w:r w:rsidR="00BF31E0">
        <w:rPr>
          <w:rFonts w:ascii="Times New Roman" w:hAnsi="Times New Roman" w:cs="Times New Roman"/>
          <w:sz w:val="24"/>
          <w:szCs w:val="24"/>
          <w:lang w:val="en-US"/>
        </w:rPr>
        <w:t xml:space="preserve">but </w:t>
      </w:r>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sidR="00BF31E0">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r w:rsidR="007206CC">
        <w:rPr>
          <w:rFonts w:ascii="Times New Roman" w:hAnsi="Times New Roman" w:cs="Times New Roman"/>
          <w:sz w:val="24"/>
          <w:szCs w:val="24"/>
          <w:lang w:val="en-US"/>
        </w:rPr>
        <w:t xml:space="preserve">these </w:t>
      </w:r>
      <w:r w:rsidR="00FD3773">
        <w:rPr>
          <w:rFonts w:ascii="Times New Roman" w:hAnsi="Times New Roman" w:cs="Times New Roman"/>
          <w:sz w:val="24"/>
          <w:szCs w:val="24"/>
          <w:lang w:val="en-US"/>
        </w:rPr>
        <w:t>effects</w:t>
      </w:r>
      <w:r w:rsidR="007206CC">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differ</w:t>
      </w:r>
      <w:r w:rsidR="00BF31E0">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571AA558"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3FFDA491"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del w:id="201" w:author="Alicia" w:date="2015-11-06T13:41:00Z">
        <w:r w:rsidR="00511ABC" w:rsidRPr="001833E4" w:rsidDel="00091934">
          <w:rPr>
            <w:rFonts w:ascii="Times New Roman" w:hAnsi="Times New Roman" w:cs="Times New Roman"/>
            <w:i/>
            <w:sz w:val="24"/>
            <w:szCs w:val="24"/>
            <w:lang w:val="en-US"/>
          </w:rPr>
          <w:delText>M. alcon</w:delText>
        </w:r>
      </w:del>
      <w:ins w:id="202"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del w:id="203" w:author="Alicia" w:date="2015-11-06T13:41:00Z">
        <w:r w:rsidRPr="001833E4" w:rsidDel="00091934">
          <w:rPr>
            <w:rFonts w:ascii="Times New Roman" w:hAnsi="Times New Roman" w:cs="Times New Roman"/>
            <w:i/>
            <w:sz w:val="24"/>
            <w:szCs w:val="24"/>
            <w:lang w:val="en-US"/>
          </w:rPr>
          <w:delText>M. alcon</w:delText>
        </w:r>
      </w:del>
      <w:ins w:id="204"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del w:id="205" w:author="Alicia" w:date="2015-11-06T13:41:00Z">
        <w:r w:rsidR="00BF31E0" w:rsidRPr="00821226" w:rsidDel="00091934">
          <w:rPr>
            <w:rFonts w:ascii="Times New Roman" w:hAnsi="Times New Roman" w:cs="Times New Roman"/>
            <w:i/>
            <w:sz w:val="24"/>
            <w:szCs w:val="24"/>
            <w:lang w:val="en-US"/>
          </w:rPr>
          <w:delText>M. alcon</w:delText>
        </w:r>
      </w:del>
      <w:ins w:id="206"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76748F84"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del w:id="207" w:author="Alicia" w:date="2015-11-06T13:41:00Z">
        <w:r w:rsidRPr="002B2607" w:rsidDel="00091934">
          <w:rPr>
            <w:rFonts w:ascii="Times New Roman" w:hAnsi="Times New Roman" w:cs="Times New Roman"/>
            <w:i/>
            <w:sz w:val="24"/>
            <w:szCs w:val="24"/>
            <w:lang w:val="en-US"/>
          </w:rPr>
          <w:delText>M. alcon</w:delText>
        </w:r>
      </w:del>
      <w:ins w:id="20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del w:id="209" w:author="Alicia" w:date="2015-11-06T13:41:00Z">
        <w:r w:rsidR="002B2607" w:rsidRPr="002B2607" w:rsidDel="00091934">
          <w:rPr>
            <w:rFonts w:ascii="Times New Roman" w:hAnsi="Times New Roman" w:cs="Times New Roman"/>
            <w:i/>
            <w:sz w:val="24"/>
            <w:szCs w:val="24"/>
            <w:lang w:val="en-US"/>
          </w:rPr>
          <w:delText>M. alcon</w:delText>
        </w:r>
      </w:del>
      <w:ins w:id="210"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lastRenderedPageBreak/>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55B6FE45"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w:t>
      </w:r>
      <w:proofErr w:type="spellStart"/>
      <w:r w:rsidRPr="00581FD2">
        <w:rPr>
          <w:rFonts w:ascii="Times New Roman" w:hAnsi="Times New Roman" w:cs="Times New Roman"/>
          <w:i/>
          <w:sz w:val="24"/>
          <w:szCs w:val="24"/>
          <w:lang w:val="en-US"/>
        </w:rPr>
        <w:t>pneumonanthe</w:t>
      </w:r>
      <w:proofErr w:type="spellEnd"/>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proofErr w:type="spellStart"/>
      <w:r w:rsidR="00D55432" w:rsidRPr="00CD1318">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w:t>
      </w:r>
      <w:r w:rsidR="00EC0AB0">
        <w:rPr>
          <w:rFonts w:ascii="Times New Roman" w:hAnsi="Times New Roman" w:cs="Times New Roman"/>
          <w:sz w:val="24"/>
          <w:szCs w:val="24"/>
          <w:lang w:val="en-US"/>
        </w:rPr>
        <w:t xml:space="preserve"> or that</w:t>
      </w:r>
      <w:r w:rsidR="00D55432">
        <w:rPr>
          <w:rFonts w:ascii="Times New Roman" w:hAnsi="Times New Roman" w:cs="Times New Roman"/>
          <w:sz w:val="24"/>
          <w:szCs w:val="24"/>
          <w:lang w:val="en-US"/>
        </w:rPr>
        <w:t xml:space="preserve"> the competition with other plants </w:t>
      </w:r>
      <w:r w:rsidR="00EC0AB0">
        <w:rPr>
          <w:rFonts w:ascii="Times New Roman" w:hAnsi="Times New Roman" w:cs="Times New Roman"/>
          <w:sz w:val="24"/>
          <w:szCs w:val="24"/>
          <w:lang w:val="en-US"/>
        </w:rPr>
        <w:t xml:space="preserve">is </w:t>
      </w:r>
      <w:r w:rsidR="00D55432">
        <w:rPr>
          <w:rFonts w:ascii="Times New Roman" w:hAnsi="Times New Roman" w:cs="Times New Roman"/>
          <w:sz w:val="24"/>
          <w:szCs w:val="24"/>
          <w:lang w:val="en-US"/>
        </w:rPr>
        <w:t xml:space="preserve">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w:t>
      </w:r>
      <w:proofErr w:type="spellStart"/>
      <w:r w:rsidR="00D55432" w:rsidRPr="00581FD2">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proofErr w:type="spellStart"/>
      <w:r w:rsidR="00355E81" w:rsidRPr="00F46168">
        <w:rPr>
          <w:rFonts w:ascii="Times New Roman" w:hAnsi="Times New Roman" w:cs="Times New Roman"/>
          <w:sz w:val="24"/>
          <w:szCs w:val="24"/>
          <w:lang w:val="en-US"/>
        </w:rPr>
        <w:t>Munguía</w:t>
      </w:r>
      <w:proofErr w:type="spellEnd"/>
      <w:r w:rsidR="00355E81" w:rsidRPr="00F46168">
        <w:rPr>
          <w:rFonts w:ascii="Times New Roman" w:hAnsi="Times New Roman" w:cs="Times New Roman"/>
          <w:sz w:val="24"/>
          <w:szCs w:val="24"/>
          <w:lang w:val="en-US"/>
        </w:rPr>
        <w:t xml:space="preserve">-Rosas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B44926">
        <w:rPr>
          <w:rFonts w:ascii="Times New Roman" w:hAnsi="Times New Roman" w:cs="Times New Roman"/>
          <w:sz w:val="24"/>
          <w:szCs w:val="24"/>
          <w:lang w:val="en-US"/>
        </w:rPr>
        <w:t xml:space="preserve">It is important, however, to bear in mind that higher fitness in earlier-flowering plants </w:t>
      </w:r>
      <w:r w:rsidR="00355E81">
        <w:rPr>
          <w:rFonts w:ascii="Times New Roman" w:hAnsi="Times New Roman" w:cs="Times New Roman"/>
          <w:sz w:val="24"/>
          <w:szCs w:val="24"/>
          <w:lang w:val="en-US"/>
        </w:rPr>
        <w:t xml:space="preserve">could </w:t>
      </w:r>
      <w:del w:id="211" w:author="Alicia" w:date="2015-11-06T13:44:00Z">
        <w:r w:rsidR="00904EDD" w:rsidDel="00091934">
          <w:rPr>
            <w:rFonts w:ascii="Times New Roman" w:hAnsi="Times New Roman" w:cs="Times New Roman"/>
            <w:sz w:val="24"/>
            <w:szCs w:val="24"/>
            <w:lang w:val="en-US"/>
          </w:rPr>
          <w:delText>appear because</w:delText>
        </w:r>
      </w:del>
      <w:ins w:id="212" w:author="Alicia" w:date="2015-11-06T13:44:00Z">
        <w:r w:rsidR="00091934">
          <w:rPr>
            <w:rFonts w:ascii="Times New Roman" w:hAnsi="Times New Roman" w:cs="Times New Roman"/>
            <w:sz w:val="24"/>
            <w:szCs w:val="24"/>
            <w:lang w:val="en-US"/>
          </w:rPr>
          <w:t>be the result of that</w:t>
        </w:r>
      </w:ins>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early flowering directly </w:t>
      </w:r>
      <w:r w:rsidR="00D55432">
        <w:rPr>
          <w:rFonts w:ascii="Times New Roman" w:hAnsi="Times New Roman" w:cs="Times New Roman"/>
          <w:sz w:val="24"/>
          <w:szCs w:val="24"/>
          <w:lang w:val="en-US"/>
        </w:rPr>
        <w:t xml:space="preserve">increases </w:t>
      </w:r>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del w:id="213" w:author="Alicia" w:date="2015-11-06T13:45:00Z">
        <w:r w:rsidR="00904EDD" w:rsidDel="00091934">
          <w:rPr>
            <w:rFonts w:ascii="Times New Roman" w:hAnsi="Times New Roman" w:cs="Times New Roman"/>
            <w:sz w:val="24"/>
            <w:szCs w:val="24"/>
            <w:lang w:val="en-US"/>
          </w:rPr>
          <w:delText>because</w:delText>
        </w:r>
        <w:r w:rsidR="00D55432" w:rsidDel="00091934">
          <w:rPr>
            <w:rFonts w:ascii="Times New Roman" w:hAnsi="Times New Roman" w:cs="Times New Roman"/>
            <w:sz w:val="24"/>
            <w:szCs w:val="24"/>
            <w:lang w:val="en-US"/>
          </w:rPr>
          <w:delText xml:space="preserve"> </w:delText>
        </w:r>
      </w:del>
      <w:ins w:id="214" w:author="Alicia" w:date="2015-11-06T13:45:00Z">
        <w:r w:rsidR="00091934">
          <w:rPr>
            <w:rFonts w:ascii="Times New Roman" w:hAnsi="Times New Roman" w:cs="Times New Roman"/>
            <w:sz w:val="24"/>
            <w:szCs w:val="24"/>
            <w:lang w:val="en-US"/>
          </w:rPr>
          <w:t xml:space="preserve">that </w:t>
        </w:r>
      </w:ins>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w:t>
      </w:r>
      <w:del w:id="215" w:author="Alicia" w:date="2015-11-06T13:45:00Z">
        <w:r w:rsidR="00512E8C" w:rsidDel="00091934">
          <w:rPr>
            <w:rFonts w:ascii="Times New Roman" w:hAnsi="Times New Roman" w:cs="Times New Roman"/>
            <w:sz w:val="24"/>
            <w:szCs w:val="24"/>
            <w:lang w:val="en-US"/>
          </w:rPr>
          <w:delText xml:space="preserve">that are </w:delText>
        </w:r>
      </w:del>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have a positive effect</w:t>
      </w:r>
      <w:r w:rsidR="00904EDD">
        <w:rPr>
          <w:rFonts w:ascii="Times New Roman" w:hAnsi="Times New Roman" w:cs="Times New Roman"/>
          <w:sz w:val="24"/>
          <w:szCs w:val="24"/>
          <w:lang w:val="en-US"/>
        </w:rPr>
        <w:t xml:space="preserve"> on fitness</w:t>
      </w:r>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r w:rsidR="00355E81" w:rsidRPr="009B4059">
        <w:rPr>
          <w:rFonts w:ascii="Times New Roman" w:hAnsi="Times New Roman" w:cs="Times New Roman"/>
          <w:sz w:val="24"/>
          <w:szCs w:val="24"/>
          <w:lang w:val="en-US"/>
        </w:rPr>
        <w:t>Ehrlén,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6AAB1C2D" w14:textId="717A912B" w:rsidR="00DC154F" w:rsidRDefault="00B44926" w:rsidP="00D64532">
      <w:pPr>
        <w:spacing w:line="480" w:lineRule="auto"/>
        <w:ind w:firstLine="708"/>
        <w:rPr>
          <w:rFonts w:ascii="Times New Roman" w:hAnsi="Times New Roman" w:cs="Times New Roman"/>
          <w:sz w:val="24"/>
          <w:szCs w:val="24"/>
          <w:lang w:val="en-US"/>
        </w:rPr>
      </w:pPr>
      <w:commentRangeStart w:id="216"/>
      <w:r>
        <w:rPr>
          <w:rFonts w:ascii="Times New Roman" w:hAnsi="Times New Roman" w:cs="Times New Roman"/>
          <w:sz w:val="24"/>
          <w:szCs w:val="24"/>
          <w:lang w:val="en-US"/>
        </w:rPr>
        <w:t xml:space="preserve">Irrespective of the selective agents responsible for the observed </w:t>
      </w:r>
      <w:commentRangeEnd w:id="216"/>
      <w:r>
        <w:rPr>
          <w:rStyle w:val="CommentReference"/>
        </w:rPr>
        <w:commentReference w:id="216"/>
      </w:r>
      <w:r w:rsidR="006F172E">
        <w:rPr>
          <w:rFonts w:ascii="Times New Roman" w:hAnsi="Times New Roman" w:cs="Times New Roman"/>
          <w:sz w:val="24"/>
          <w:szCs w:val="24"/>
          <w:lang w:val="en-US"/>
        </w:rPr>
        <w:t>selection for earlier flowering in the absence of antagonists</w:t>
      </w:r>
      <w:r>
        <w:rPr>
          <w:rFonts w:ascii="Times New Roman" w:hAnsi="Times New Roman" w:cs="Times New Roman"/>
          <w:sz w:val="24"/>
          <w:szCs w:val="24"/>
          <w:lang w:val="en-US"/>
        </w:rPr>
        <w:t>,</w:t>
      </w:r>
      <w:r w:rsidR="006F17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results clearly show that this selection </w:t>
      </w:r>
      <w:r w:rsidR="00F67F5D">
        <w:rPr>
          <w:rFonts w:ascii="Times New Roman" w:hAnsi="Times New Roman" w:cs="Times New Roman"/>
          <w:sz w:val="24"/>
          <w:szCs w:val="24"/>
          <w:lang w:val="en-US"/>
        </w:rPr>
        <w:t>is reversed</w:t>
      </w:r>
      <w:r w:rsidR="006F172E">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sidR="006F172E">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sidR="006F172E">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006F172E"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sidR="006F172E">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sidR="006F172E">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sidR="006F172E">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r w:rsidR="00AF3283">
        <w:rPr>
          <w:rFonts w:ascii="Times New Roman" w:hAnsi="Times New Roman" w:cs="Times New Roman"/>
          <w:sz w:val="24"/>
          <w:szCs w:val="24"/>
          <w:lang w:val="en-US"/>
        </w:rPr>
        <w:t>happened because</w:t>
      </w:r>
      <w:r w:rsidR="00F67F5D">
        <w:rPr>
          <w:rFonts w:ascii="Times New Roman" w:hAnsi="Times New Roman" w:cs="Times New Roman"/>
          <w:sz w:val="24"/>
          <w:szCs w:val="24"/>
          <w:lang w:val="en-US"/>
        </w:rPr>
        <w:t xml:space="preserve"> </w:t>
      </w:r>
      <w:del w:id="217" w:author="Alicia" w:date="2015-11-06T13:41:00Z">
        <w:r w:rsidR="00F67F5D" w:rsidRPr="00241689" w:rsidDel="00091934">
          <w:rPr>
            <w:rFonts w:ascii="Times New Roman" w:hAnsi="Times New Roman" w:cs="Times New Roman"/>
            <w:i/>
            <w:sz w:val="24"/>
            <w:szCs w:val="24"/>
            <w:lang w:val="en-US"/>
          </w:rPr>
          <w:delText>M. alcon</w:delText>
        </w:r>
      </w:del>
      <w:ins w:id="21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lastRenderedPageBreak/>
        <w:t xml:space="preserve">within populations, thus increasing the relative fitness of late-flowering plants. </w:t>
      </w:r>
      <w:r w:rsidR="006F172E">
        <w:rPr>
          <w:rFonts w:ascii="Times New Roman" w:hAnsi="Times New Roman" w:cs="Times New Roman"/>
          <w:sz w:val="24"/>
          <w:szCs w:val="24"/>
          <w:lang w:val="en-US"/>
        </w:rPr>
        <w:t xml:space="preserve">This </w:t>
      </w:r>
      <w:del w:id="219" w:author="Alicia" w:date="2015-11-06T13:56:00Z">
        <w:r w:rsidR="00793FFA" w:rsidDel="002F2775">
          <w:rPr>
            <w:rFonts w:ascii="Times New Roman" w:hAnsi="Times New Roman" w:cs="Times New Roman"/>
            <w:sz w:val="24"/>
            <w:szCs w:val="24"/>
            <w:lang w:val="en-US"/>
          </w:rPr>
          <w:delText>strongly suggest</w:delText>
        </w:r>
        <w:r w:rsidR="006F172E" w:rsidDel="002F2775">
          <w:rPr>
            <w:rFonts w:ascii="Times New Roman" w:hAnsi="Times New Roman" w:cs="Times New Roman"/>
            <w:sz w:val="24"/>
            <w:szCs w:val="24"/>
            <w:lang w:val="en-US"/>
          </w:rPr>
          <w:delText>s</w:delText>
        </w:r>
      </w:del>
      <w:ins w:id="220" w:author="Alicia" w:date="2015-11-06T13:56:00Z">
        <w:r w:rsidR="002F2775">
          <w:rPr>
            <w:rFonts w:ascii="Times New Roman" w:hAnsi="Times New Roman" w:cs="Times New Roman"/>
            <w:sz w:val="24"/>
            <w:szCs w:val="24"/>
            <w:lang w:val="en-US"/>
          </w:rPr>
          <w:t>means</w:t>
        </w:r>
      </w:ins>
      <w:r w:rsidR="00355E81">
        <w:rPr>
          <w:rFonts w:ascii="Times New Roman" w:hAnsi="Times New Roman" w:cs="Times New Roman"/>
          <w:sz w:val="24"/>
          <w:szCs w:val="24"/>
          <w:lang w:val="en-US"/>
        </w:rPr>
        <w:t xml:space="preserve"> 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sidR="006F172E">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 xml:space="preserve">have </w:t>
      </w:r>
      <w:r w:rsidR="00711E0A">
        <w:rPr>
          <w:rFonts w:ascii="Times New Roman" w:hAnsi="Times New Roman" w:cs="Times New Roman"/>
          <w:sz w:val="24"/>
          <w:szCs w:val="24"/>
          <w:lang w:val="en-US"/>
        </w:rPr>
        <w:t xml:space="preserve">examined butterfly preferences and </w:t>
      </w:r>
      <w:r w:rsidR="00D40AD9">
        <w:rPr>
          <w:rFonts w:ascii="Times New Roman" w:hAnsi="Times New Roman" w:cs="Times New Roman"/>
          <w:sz w:val="24"/>
          <w:szCs w:val="24"/>
          <w:lang w:val="en-US"/>
        </w:rPr>
        <w:t>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del w:id="221" w:author="Alicia" w:date="2015-11-06T13:36:00Z">
        <w:r w:rsidR="00517172" w:rsidRPr="00B32421" w:rsidDel="00982062">
          <w:rPr>
            <w:rFonts w:ascii="Times New Roman" w:hAnsi="Times New Roman" w:cs="Times New Roman"/>
            <w:i/>
            <w:sz w:val="24"/>
            <w:szCs w:val="24"/>
            <w:lang w:val="en-US"/>
          </w:rPr>
          <w:delText>Maculinea</w:delText>
        </w:r>
      </w:del>
      <w:proofErr w:type="spellStart"/>
      <w:ins w:id="222" w:author="Alicia" w:date="2015-11-06T13:36:00Z">
        <w:r w:rsidR="00982062">
          <w:rPr>
            <w:rFonts w:ascii="Times New Roman" w:hAnsi="Times New Roman" w:cs="Times New Roman"/>
            <w:i/>
            <w:sz w:val="24"/>
            <w:szCs w:val="24"/>
            <w:lang w:val="en-US"/>
          </w:rPr>
          <w:t>Phengaris</w:t>
        </w:r>
      </w:ins>
      <w:proofErr w:type="spellEnd"/>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sidR="006F172E">
        <w:rPr>
          <w:rFonts w:ascii="Times New Roman" w:hAnsi="Times New Roman" w:cs="Times New Roman"/>
          <w:sz w:val="24"/>
          <w:szCs w:val="24"/>
          <w:lang w:val="en-US"/>
        </w:rPr>
        <w:t>not fully developed</w:t>
      </w:r>
      <w:ins w:id="223" w:author="Alicia" w:date="2015-10-15T16:09:00Z">
        <w:r w:rsidR="00A32637">
          <w:rPr>
            <w:rFonts w:ascii="Times New Roman" w:hAnsi="Times New Roman" w:cs="Times New Roman"/>
            <w:sz w:val="24"/>
            <w:szCs w:val="24"/>
            <w:lang w:val="en-US"/>
          </w:rPr>
          <w:t xml:space="preserve"> (</w:t>
        </w:r>
      </w:ins>
      <w:ins w:id="224" w:author="Alicia" w:date="2015-10-15T16:55:00Z">
        <w:r w:rsidR="00D64532">
          <w:rPr>
            <w:rFonts w:ascii="Times New Roman" w:hAnsi="Times New Roman" w:cs="Times New Roman"/>
            <w:sz w:val="24"/>
            <w:szCs w:val="24"/>
            <w:lang w:val="en-US"/>
          </w:rPr>
          <w:t>corresponding to stage</w:t>
        </w:r>
      </w:ins>
      <w:ins w:id="225" w:author="Alicia" w:date="2015-10-15T17:30:00Z">
        <w:r w:rsidR="00B4714F">
          <w:rPr>
            <w:rFonts w:ascii="Times New Roman" w:hAnsi="Times New Roman" w:cs="Times New Roman"/>
            <w:sz w:val="24"/>
            <w:szCs w:val="24"/>
            <w:lang w:val="en-US"/>
          </w:rPr>
          <w:t>s</w:t>
        </w:r>
      </w:ins>
      <w:ins w:id="226" w:author="Alicia" w:date="2015-10-15T17:29:00Z">
        <w:r w:rsidR="00B4714F">
          <w:rPr>
            <w:rFonts w:ascii="Times New Roman" w:hAnsi="Times New Roman" w:cs="Times New Roman"/>
            <w:sz w:val="24"/>
            <w:szCs w:val="24"/>
            <w:lang w:val="en-US"/>
          </w:rPr>
          <w:t xml:space="preserve"> 1-3</w:t>
        </w:r>
      </w:ins>
      <w:ins w:id="227" w:author="Alicia" w:date="2015-10-15T16:55:00Z">
        <w:r w:rsidR="00D64532">
          <w:rPr>
            <w:rFonts w:ascii="Times New Roman" w:hAnsi="Times New Roman" w:cs="Times New Roman"/>
            <w:sz w:val="24"/>
            <w:szCs w:val="24"/>
            <w:lang w:val="en-US"/>
          </w:rPr>
          <w:t xml:space="preserve"> in our classification</w:t>
        </w:r>
      </w:ins>
      <w:ins w:id="228" w:author="Alicia" w:date="2015-10-15T16:09:00Z">
        <w:r w:rsidR="00A32637">
          <w:rPr>
            <w:rFonts w:ascii="Times New Roman" w:hAnsi="Times New Roman" w:cs="Times New Roman"/>
            <w:sz w:val="24"/>
            <w:szCs w:val="24"/>
            <w:lang w:val="en-US"/>
          </w:rPr>
          <w:t>)</w:t>
        </w:r>
      </w:ins>
      <w:r w:rsidR="00517172">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w:t>
      </w:r>
      <w:proofErr w:type="spellStart"/>
      <w:r w:rsidR="00517172" w:rsidRPr="003021C1">
        <w:rPr>
          <w:rFonts w:ascii="Times New Roman" w:hAnsi="Times New Roman" w:cs="Times New Roman"/>
          <w:sz w:val="24"/>
          <w:szCs w:val="24"/>
          <w:lang w:val="en-US"/>
        </w:rPr>
        <w:t>Patricelli</w:t>
      </w:r>
      <w:proofErr w:type="spellEnd"/>
      <w:r w:rsidR="00517172" w:rsidRPr="003021C1">
        <w:rPr>
          <w:rFonts w:ascii="Times New Roman" w:hAnsi="Times New Roman" w:cs="Times New Roman"/>
          <w:sz w:val="24"/>
          <w:szCs w:val="24"/>
          <w:lang w:val="en-US"/>
        </w:rPr>
        <w:t xml:space="preserve">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ins w:id="229" w:author="Alicia" w:date="2015-10-15T17:36:00Z">
        <w:r w:rsidR="00B4714F">
          <w:rPr>
            <w:rFonts w:ascii="Times New Roman" w:hAnsi="Times New Roman" w:cs="Times New Roman"/>
            <w:sz w:val="24"/>
            <w:szCs w:val="24"/>
            <w:lang w:val="en-US"/>
          </w:rPr>
          <w:t>s</w:t>
        </w:r>
      </w:ins>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del w:id="230" w:author="Alicia" w:date="2015-11-06T13:41:00Z">
        <w:r w:rsidR="00B42EE3" w:rsidRPr="00320F57" w:rsidDel="00091934">
          <w:rPr>
            <w:rFonts w:ascii="Times New Roman" w:hAnsi="Times New Roman" w:cs="Times New Roman"/>
            <w:i/>
            <w:sz w:val="24"/>
            <w:szCs w:val="24"/>
            <w:lang w:val="en-US"/>
          </w:rPr>
          <w:delText>M. alcon</w:delText>
        </w:r>
      </w:del>
      <w:ins w:id="231"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r w:rsidR="005E2EBB">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Our findings with </w:t>
      </w:r>
      <w:r w:rsidR="006F172E" w:rsidRPr="00C57247">
        <w:rPr>
          <w:rFonts w:ascii="Times New Roman" w:hAnsi="Times New Roman" w:cs="Times New Roman"/>
          <w:i/>
          <w:sz w:val="24"/>
          <w:szCs w:val="24"/>
          <w:lang w:val="en-US"/>
        </w:rPr>
        <w:t xml:space="preserve">G. </w:t>
      </w:r>
      <w:proofErr w:type="spellStart"/>
      <w:r w:rsidR="006F172E" w:rsidRPr="00C57247">
        <w:rPr>
          <w:rFonts w:ascii="Times New Roman" w:hAnsi="Times New Roman" w:cs="Times New Roman"/>
          <w:i/>
          <w:sz w:val="24"/>
          <w:szCs w:val="24"/>
          <w:lang w:val="en-US"/>
        </w:rPr>
        <w:t>pneumonanthe</w:t>
      </w:r>
      <w:proofErr w:type="spellEnd"/>
      <w:r w:rsidR="006F172E">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sidR="006F172E">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sidR="006F172E">
        <w:rPr>
          <w:rFonts w:ascii="Times New Roman" w:hAnsi="Times New Roman" w:cs="Times New Roman"/>
          <w:sz w:val="24"/>
          <w:szCs w:val="24"/>
          <w:lang w:val="en-US"/>
        </w:rPr>
        <w:t xml:space="preserve">demonstrating predator-mediated selection for late flowering </w:t>
      </w:r>
      <w:r w:rsidR="006F172E" w:rsidRPr="00554665">
        <w:rPr>
          <w:rFonts w:ascii="Times New Roman" w:hAnsi="Times New Roman" w:cs="Times New Roman"/>
          <w:sz w:val="24"/>
          <w:lang w:val="en-US"/>
        </w:rPr>
        <w:t>(</w:t>
      </w:r>
      <w:proofErr w:type="spellStart"/>
      <w:r w:rsidR="006F172E" w:rsidRPr="00554665">
        <w:rPr>
          <w:rFonts w:ascii="Times New Roman" w:hAnsi="Times New Roman" w:cs="Times New Roman"/>
          <w:sz w:val="24"/>
          <w:lang w:val="en-US"/>
        </w:rPr>
        <w:t>Pilson</w:t>
      </w:r>
      <w:proofErr w:type="spellEnd"/>
      <w:r w:rsidR="006F172E" w:rsidRPr="00554665">
        <w:rPr>
          <w:rFonts w:ascii="Times New Roman" w:hAnsi="Times New Roman" w:cs="Times New Roman"/>
          <w:sz w:val="24"/>
          <w:lang w:val="en-US"/>
        </w:rPr>
        <w:t xml:space="preserve">,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r w:rsidR="006F172E" w:rsidRPr="00554665">
        <w:rPr>
          <w:rFonts w:ascii="Times New Roman" w:hAnsi="Times New Roman" w:cs="Times New Roman"/>
          <w:sz w:val="24"/>
          <w:lang w:val="en-US"/>
        </w:rPr>
        <w:t>Parachnowitsch &amp; Caruso, 2008)</w:t>
      </w:r>
      <w:r w:rsidR="006F172E">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sidR="006F172E">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6F172E">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 xml:space="preserve">G. </w:t>
      </w:r>
      <w:proofErr w:type="spellStart"/>
      <w:r w:rsidR="005E26A4" w:rsidRPr="00C57247">
        <w:rPr>
          <w:rFonts w:ascii="Times New Roman" w:hAnsi="Times New Roman" w:cs="Times New Roman"/>
          <w:i/>
          <w:sz w:val="24"/>
          <w:szCs w:val="24"/>
          <w:lang w:val="en-US"/>
        </w:rPr>
        <w:t>pneumonanthe</w:t>
      </w:r>
      <w:proofErr w:type="spellEnd"/>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antagonists in plant populations can</w:t>
      </w:r>
      <w:r w:rsidR="00DC154F">
        <w:rPr>
          <w:rFonts w:ascii="Times New Roman" w:hAnsi="Times New Roman" w:cs="Times New Roman"/>
          <w:sz w:val="24"/>
          <w:szCs w:val="24"/>
          <w:lang w:val="en-US"/>
        </w:rPr>
        <w:t xml:space="preserve"> 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r w:rsidR="001644CD">
        <w:rPr>
          <w:rFonts w:ascii="Times New Roman" w:hAnsi="Times New Roman" w:cs="Times New Roman"/>
          <w:sz w:val="24"/>
          <w:szCs w:val="24"/>
          <w:lang w:val="en-US"/>
        </w:rPr>
        <w:t xml:space="preserve">can </w:t>
      </w:r>
      <w:r w:rsidR="005E26A4">
        <w:rPr>
          <w:rFonts w:ascii="Times New Roman" w:hAnsi="Times New Roman" w:cs="Times New Roman"/>
          <w:sz w:val="24"/>
          <w:szCs w:val="24"/>
          <w:lang w:val="en-US"/>
        </w:rPr>
        <w:t xml:space="preserve">explain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r w:rsidR="00DC154F">
        <w:rPr>
          <w:rFonts w:ascii="Times New Roman" w:hAnsi="Times New Roman" w:cs="Times New Roman"/>
          <w:sz w:val="24"/>
          <w:szCs w:val="24"/>
          <w:lang w:val="en-US"/>
        </w:rPr>
        <w:t xml:space="preserve">. </w:t>
      </w:r>
    </w:p>
    <w:p w14:paraId="36A6EC3E" w14:textId="4B862607"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proofErr w:type="spellStart"/>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w:t>
      </w:r>
      <w:proofErr w:type="spellEnd"/>
      <w:r w:rsidR="00F02F74">
        <w:rPr>
          <w:rFonts w:ascii="Times New Roman" w:hAnsi="Times New Roman" w:cs="Times New Roman"/>
          <w:sz w:val="24"/>
          <w:szCs w:val="24"/>
          <w:lang w:val="en-US"/>
        </w:rPr>
        <w:t xml:space="preserve">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the 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2F59E20E" w:rsidR="00013281" w:rsidRDefault="00281E1B" w:rsidP="00562B8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link among-population differences</w:t>
      </w:r>
      <w:r w:rsidR="00B91B23">
        <w:rPr>
          <w:rFonts w:ascii="Times New Roman" w:hAnsi="Times New Roman" w:cs="Times New Roman"/>
          <w:sz w:val="24"/>
          <w:szCs w:val="24"/>
          <w:lang w:val="en-US"/>
        </w:rPr>
        <w:t xml:space="preserve">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711E0A" w:rsidRPr="00711E0A">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to</w:t>
      </w:r>
      <w:r w:rsidR="00711E0A" w:rsidRPr="00B91B23">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the incidence of the butterfly seed predator</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the next step in linking variation in selection to environmental </w:t>
      </w:r>
      <w:r w:rsidR="00711E0A">
        <w:rPr>
          <w:rFonts w:ascii="Times New Roman" w:hAnsi="Times New Roman" w:cs="Times New Roman"/>
          <w:sz w:val="24"/>
          <w:szCs w:val="24"/>
          <w:lang w:val="en-US"/>
        </w:rPr>
        <w:t xml:space="preserve">context </w:t>
      </w:r>
      <w:r w:rsidR="006429B9">
        <w:rPr>
          <w:rFonts w:ascii="Times New Roman" w:hAnsi="Times New Roman" w:cs="Times New Roman"/>
          <w:sz w:val="24"/>
          <w:szCs w:val="24"/>
          <w:lang w:val="en-US"/>
        </w:rPr>
        <w:t>is to identify the factors influencing butterfly distribution</w:t>
      </w:r>
      <w:r w:rsidR="00711E0A">
        <w:rPr>
          <w:rFonts w:ascii="Times New Roman" w:hAnsi="Times New Roman" w:cs="Times New Roman"/>
          <w:sz w:val="24"/>
          <w:szCs w:val="24"/>
          <w:lang w:val="en-US"/>
        </w:rPr>
        <w:t xml:space="preserve"> and abundance</w:t>
      </w:r>
      <w:r w:rsidR="006429B9">
        <w:rPr>
          <w:rFonts w:ascii="Times New Roman" w:hAnsi="Times New Roman" w:cs="Times New Roman"/>
          <w:sz w:val="24"/>
          <w:szCs w:val="24"/>
          <w:lang w:val="en-US"/>
        </w:rPr>
        <w:t>. Our results</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suggest </w:t>
      </w:r>
      <w:r w:rsidR="00280DA9">
        <w:rPr>
          <w:rFonts w:ascii="Times New Roman" w:hAnsi="Times New Roman" w:cs="Times New Roman"/>
          <w:sz w:val="24"/>
          <w:szCs w:val="24"/>
          <w:lang w:val="en-US"/>
        </w:rPr>
        <w:t xml:space="preserve">that predator </w:t>
      </w:r>
      <w:r w:rsidR="006429B9">
        <w:rPr>
          <w:rFonts w:ascii="Times New Roman" w:hAnsi="Times New Roman" w:cs="Times New Roman"/>
          <w:sz w:val="24"/>
          <w:szCs w:val="24"/>
          <w:lang w:val="en-US"/>
        </w:rPr>
        <w:t xml:space="preserve">occurrence </w:t>
      </w:r>
      <w:r w:rsidR="00280DA9">
        <w:rPr>
          <w:rFonts w:ascii="Times New Roman" w:hAnsi="Times New Roman" w:cs="Times New Roman"/>
          <w:sz w:val="24"/>
          <w:szCs w:val="24"/>
          <w:lang w:val="en-US"/>
        </w:rPr>
        <w:t>depend</w:t>
      </w:r>
      <w:r w:rsidR="00B11551">
        <w:rPr>
          <w:rFonts w:ascii="Times New Roman" w:hAnsi="Times New Roman" w:cs="Times New Roman"/>
          <w:sz w:val="24"/>
          <w:szCs w:val="24"/>
          <w:lang w:val="en-US"/>
        </w:rPr>
        <w:t>s</w:t>
      </w:r>
      <w:r w:rsidR="00280DA9">
        <w:rPr>
          <w:rFonts w:ascii="Times New Roman" w:hAnsi="Times New Roman" w:cs="Times New Roman"/>
          <w:sz w:val="24"/>
          <w:szCs w:val="24"/>
          <w:lang w:val="en-US"/>
        </w:rPr>
        <w:t xml:space="preserve"> on the abundance of its second host.</w:t>
      </w:r>
      <w:r w:rsidR="00336E72">
        <w:rPr>
          <w:rFonts w:ascii="Times New Roman" w:hAnsi="Times New Roman" w:cs="Times New Roman"/>
          <w:sz w:val="24"/>
          <w:szCs w:val="24"/>
          <w:lang w:val="en-US"/>
        </w:rPr>
        <w:t xml:space="preserve"> </w:t>
      </w:r>
      <w:del w:id="232" w:author="Alicia" w:date="2015-11-06T13:36:00Z">
        <w:r w:rsidR="00336E72" w:rsidRPr="006211F4" w:rsidDel="00982062">
          <w:rPr>
            <w:rFonts w:ascii="Times New Roman" w:hAnsi="Times New Roman" w:cs="Times New Roman"/>
            <w:i/>
            <w:sz w:val="24"/>
            <w:szCs w:val="24"/>
            <w:lang w:val="en-US"/>
          </w:rPr>
          <w:delText>M</w:delText>
        </w:r>
        <w:r w:rsidR="00280DA9" w:rsidDel="00982062">
          <w:rPr>
            <w:rFonts w:ascii="Times New Roman" w:hAnsi="Times New Roman" w:cs="Times New Roman"/>
            <w:i/>
            <w:sz w:val="24"/>
            <w:szCs w:val="24"/>
            <w:lang w:val="en-US"/>
          </w:rPr>
          <w:delText>aculinea</w:delText>
        </w:r>
      </w:del>
      <w:proofErr w:type="spellStart"/>
      <w:ins w:id="233" w:author="Alicia" w:date="2015-11-06T13:36:00Z">
        <w:r w:rsidR="00982062">
          <w:rPr>
            <w:rFonts w:ascii="Times New Roman" w:hAnsi="Times New Roman" w:cs="Times New Roman"/>
            <w:i/>
            <w:sz w:val="24"/>
            <w:szCs w:val="24"/>
            <w:lang w:val="en-US"/>
          </w:rPr>
          <w:t>Phengaris</w:t>
        </w:r>
      </w:ins>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B11551">
        <w:rPr>
          <w:rFonts w:ascii="Times New Roman" w:hAnsi="Times New Roman" w:cs="Times New Roman"/>
          <w:sz w:val="24"/>
          <w:szCs w:val="24"/>
          <w:lang w:val="en-US"/>
        </w:rPr>
        <w:t>, which</w:t>
      </w:r>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r w:rsidR="006A7BEC">
        <w:rPr>
          <w:rFonts w:ascii="Times New Roman" w:hAnsi="Times New Roman" w:cs="Times New Roman"/>
          <w:sz w:val="24"/>
          <w:szCs w:val="24"/>
          <w:lang w:val="en-US"/>
        </w:rPr>
        <w:t xml:space="preserve">In order to be able to reach their final size, pupate, and eclose as adults, caterpillars </w:t>
      </w:r>
      <w:r w:rsidR="002153FC">
        <w:rPr>
          <w:rFonts w:ascii="Times New Roman" w:hAnsi="Times New Roman" w:cs="Times New Roman"/>
          <w:sz w:val="24"/>
          <w:szCs w:val="24"/>
          <w:lang w:val="en-US"/>
        </w:rPr>
        <w:t>need to be fed in the ant nest</w:t>
      </w:r>
      <w:r w:rsidR="00B11551">
        <w:rPr>
          <w:rFonts w:ascii="Times New Roman" w:hAnsi="Times New Roman" w:cs="Times New Roman"/>
          <w:sz w:val="24"/>
          <w:szCs w:val="24"/>
          <w:lang w:val="en-US"/>
        </w:rPr>
        <w:t xml:space="preserve"> </w:t>
      </w:r>
      <w:r w:rsidR="002153FC">
        <w:rPr>
          <w:rFonts w:ascii="Times New Roman" w:hAnsi="Times New Roman" w:cs="Times New Roman"/>
          <w:sz w:val="24"/>
          <w:szCs w:val="24"/>
          <w:lang w:val="en-US"/>
        </w:rPr>
        <w:t>(</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Our results thus strongly suggest that the observed among-population variation in selection on plant flowering phenology mediated by the butterfly seed predator ultimately depends on the factors influencing the abundance of the second host of the butterfly. T</w:t>
      </w:r>
      <w:r w:rsidR="00711E0A">
        <w:rPr>
          <w:rFonts w:ascii="Times New Roman" w:hAnsi="Times New Roman" w:cs="Times New Roman"/>
          <w:sz w:val="24"/>
          <w:szCs w:val="24"/>
          <w:lang w:val="en-US"/>
        </w:rPr>
        <w:t xml:space="preserve">aken together, our results and </w:t>
      </w:r>
      <w:r w:rsidR="00120D94">
        <w:rPr>
          <w:rFonts w:ascii="Times New Roman" w:hAnsi="Times New Roman" w:cs="Times New Roman"/>
          <w:sz w:val="24"/>
          <w:szCs w:val="24"/>
          <w:lang w:val="en-US"/>
        </w:rPr>
        <w:t xml:space="preserve">other studies showing </w:t>
      </w:r>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proofErr w:type="spellStart"/>
      <w:r w:rsidR="00843183">
        <w:rPr>
          <w:rFonts w:ascii="Times New Roman" w:hAnsi="Times New Roman" w:cs="Times New Roman"/>
          <w:sz w:val="24"/>
          <w:lang w:val="en-US"/>
        </w:rPr>
        <w:t>Biere</w:t>
      </w:r>
      <w:proofErr w:type="spellEnd"/>
      <w:r w:rsidR="00843183">
        <w:rPr>
          <w:rFonts w:ascii="Times New Roman" w:hAnsi="Times New Roman" w:cs="Times New Roman"/>
          <w:sz w:val="24"/>
          <w:lang w:val="en-US"/>
        </w:rPr>
        <w:t xml:space="preserve"> &amp; Tack, 2013, </w:t>
      </w:r>
      <w:proofErr w:type="spellStart"/>
      <w:r w:rsidR="008E137D" w:rsidRPr="00F31347">
        <w:rPr>
          <w:rFonts w:ascii="Times New Roman" w:hAnsi="Times New Roman" w:cs="Times New Roman"/>
          <w:sz w:val="24"/>
          <w:lang w:val="en-US"/>
        </w:rPr>
        <w:t>Fedriani</w:t>
      </w:r>
      <w:proofErr w:type="spellEnd"/>
      <w:r w:rsidR="008E137D" w:rsidRPr="00F31347">
        <w:rPr>
          <w:rFonts w:ascii="Times New Roman" w:hAnsi="Times New Roman" w:cs="Times New Roman"/>
          <w:sz w:val="24"/>
          <w:lang w:val="en-US"/>
        </w:rPr>
        <w:t xml:space="preserve"> &amp; Delibes, 2013</w:t>
      </w:r>
      <w:r w:rsidR="00ED54CB">
        <w:rPr>
          <w:rFonts w:ascii="Times New Roman" w:hAnsi="Times New Roman" w:cs="Times New Roman"/>
          <w:sz w:val="24"/>
          <w:lang w:val="en-US"/>
        </w:rPr>
        <w:t xml:space="preserve">, </w:t>
      </w:r>
      <w:proofErr w:type="spellStart"/>
      <w:r w:rsidR="00ED54CB" w:rsidRPr="00BD10C7">
        <w:rPr>
          <w:rFonts w:ascii="Times New Roman" w:hAnsi="Times New Roman" w:cs="Times New Roman"/>
          <w:sz w:val="24"/>
          <w:szCs w:val="24"/>
          <w:lang w:val="en-US"/>
        </w:rPr>
        <w:t>Arceo</w:t>
      </w:r>
      <w:proofErr w:type="spellEnd"/>
      <w:r w:rsidR="00ED54CB" w:rsidRPr="00BD10C7">
        <w:rPr>
          <w:rFonts w:ascii="Times New Roman" w:hAnsi="Times New Roman" w:cs="Times New Roman"/>
          <w:sz w:val="24"/>
          <w:szCs w:val="24"/>
          <w:lang w:val="en-US"/>
        </w:rPr>
        <w:t>-Gómez &amp; Ashman, 2014</w:t>
      </w:r>
      <w:r w:rsidR="008E137D" w:rsidRPr="00F31347">
        <w:rPr>
          <w:rFonts w:ascii="Times New Roman" w:hAnsi="Times New Roman" w:cs="Times New Roman"/>
          <w:sz w:val="24"/>
          <w:lang w:val="en-US"/>
        </w:rPr>
        <w:t>)</w:t>
      </w:r>
      <w:r w:rsidR="00711E0A">
        <w:rPr>
          <w:rFonts w:ascii="Times New Roman" w:hAnsi="Times New Roman" w:cs="Times New Roman"/>
          <w:sz w:val="24"/>
          <w:lang w:val="en-US"/>
        </w:rPr>
        <w:t xml:space="preserve">, suggest that the community context </w:t>
      </w:r>
      <w:r w:rsidR="002F2775">
        <w:rPr>
          <w:rFonts w:ascii="Times New Roman" w:hAnsi="Times New Roman" w:cs="Times New Roman"/>
          <w:sz w:val="24"/>
          <w:lang w:val="en-US"/>
        </w:rPr>
        <w:t xml:space="preserve">has </w:t>
      </w:r>
      <w:r w:rsidR="00711E0A">
        <w:rPr>
          <w:rFonts w:ascii="Times New Roman" w:hAnsi="Times New Roman" w:cs="Times New Roman"/>
          <w:sz w:val="24"/>
          <w:lang w:val="en-US"/>
        </w:rPr>
        <w:t xml:space="preserve">important effects on the outcome of </w:t>
      </w:r>
      <w:r w:rsidR="00711E0A">
        <w:rPr>
          <w:rFonts w:ascii="Times New Roman" w:hAnsi="Times New Roman" w:cs="Times New Roman"/>
          <w:sz w:val="24"/>
          <w:szCs w:val="24"/>
          <w:lang w:val="en-US"/>
        </w:rPr>
        <w:t>plant-animal interactions.</w:t>
      </w:r>
    </w:p>
    <w:p w14:paraId="7FE9DA39" w14:textId="70CDCAEB" w:rsidR="00D8768F" w:rsidRDefault="005B118D" w:rsidP="0070391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r w:rsidR="00120D94" w:rsidRPr="005B118D">
        <w:rPr>
          <w:rFonts w:ascii="Times New Roman" w:hAnsi="Times New Roman" w:cs="Times New Roman"/>
          <w:sz w:val="24"/>
          <w:szCs w:val="24"/>
          <w:lang w:val="en-US"/>
        </w:rPr>
        <w:t xml:space="preserve">ubiquitous </w:t>
      </w:r>
      <w:r w:rsidR="00120D94">
        <w:rPr>
          <w:rFonts w:ascii="Times New Roman" w:hAnsi="Times New Roman" w:cs="Times New Roman"/>
          <w:sz w:val="24"/>
          <w:szCs w:val="24"/>
          <w:lang w:val="en-US"/>
        </w:rPr>
        <w:t>variation in</w:t>
      </w:r>
      <w:r w:rsidRPr="005B118D">
        <w:rPr>
          <w:rFonts w:ascii="Times New Roman" w:hAnsi="Times New Roman" w:cs="Times New Roman"/>
          <w:sz w:val="24"/>
          <w:szCs w:val="24"/>
          <w:lang w:val="en-US"/>
        </w:rPr>
        <w:t xml:space="preserve"> selection among populations and years </w:t>
      </w:r>
      <w:r>
        <w:rPr>
          <w:rFonts w:ascii="Times New Roman" w:hAnsi="Times New Roman" w:cs="Times New Roman"/>
          <w:sz w:val="24"/>
          <w:szCs w:val="24"/>
          <w:lang w:val="en-US"/>
        </w:rPr>
        <w:t xml:space="preserve">and </w:t>
      </w:r>
      <w:r w:rsidR="00120D94">
        <w:rPr>
          <w:rFonts w:ascii="Times New Roman" w:hAnsi="Times New Roman" w:cs="Times New Roman"/>
          <w:sz w:val="24"/>
          <w:szCs w:val="24"/>
          <w:lang w:val="en-US"/>
        </w:rPr>
        <w:t>its</w:t>
      </w:r>
      <w:r>
        <w:rPr>
          <w:rFonts w:ascii="Times New Roman" w:hAnsi="Times New Roman" w:cs="Times New Roman"/>
          <w:sz w:val="24"/>
          <w:szCs w:val="24"/>
          <w:lang w:val="en-US"/>
        </w:rPr>
        <w:t xml:space="preserve"> important implications for evolutionary trajectories of populations </w:t>
      </w:r>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r w:rsidRPr="005B118D">
        <w:rPr>
          <w:rFonts w:ascii="Times New Roman" w:hAnsi="Times New Roman" w:cs="Times New Roman"/>
          <w:sz w:val="24"/>
          <w:szCs w:val="24"/>
          <w:lang w:val="en-US"/>
        </w:rPr>
        <w:t xml:space="preserve">Siepielski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lastRenderedPageBreak/>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r w:rsidR="00810B3C" w:rsidRPr="00810B3C">
        <w:rPr>
          <w:rFonts w:ascii="Times New Roman" w:hAnsi="Times New Roman" w:cs="Times New Roman"/>
          <w:sz w:val="24"/>
          <w:lang w:val="en-US"/>
        </w:rPr>
        <w:t>Siepielski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interacto</w:t>
      </w:r>
      <w:r w:rsidR="00120D94">
        <w:rPr>
          <w:rFonts w:ascii="Times New Roman" w:hAnsi="Times New Roman" w:cs="Times New Roman"/>
          <w:sz w:val="24"/>
          <w:lang w:val="en-US"/>
        </w:rPr>
        <w:t>r</w:t>
      </w:r>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r w:rsidR="00120D94">
        <w:rPr>
          <w:rFonts w:ascii="Times New Roman" w:hAnsi="Times New Roman" w:cs="Times New Roman"/>
          <w:sz w:val="24"/>
          <w:lang w:val="en-US"/>
        </w:rPr>
        <w:t>its host</w:t>
      </w:r>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how the presence of this interaction can explain</w:t>
      </w:r>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r w:rsidR="009670D6">
        <w:rPr>
          <w:rFonts w:ascii="Times New Roman" w:hAnsi="Times New Roman" w:cs="Times New Roman"/>
          <w:sz w:val="24"/>
          <w:lang w:val="en-US"/>
        </w:rPr>
        <w:t xml:space="preserve">the </w:t>
      </w:r>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differences in the </w:t>
      </w:r>
      <w:r w:rsidR="00703918">
        <w:rPr>
          <w:rFonts w:ascii="Times New Roman" w:hAnsi="Times New Roman" w:cs="Times New Roman"/>
          <w:sz w:val="24"/>
          <w:szCs w:val="24"/>
          <w:lang w:val="en-US"/>
        </w:rPr>
        <w:t>community context</w:t>
      </w:r>
      <w:r>
        <w:rPr>
          <w:rFonts w:ascii="Times New Roman" w:hAnsi="Times New Roman" w:cs="Times New Roman"/>
          <w:sz w:val="24"/>
          <w:szCs w:val="24"/>
          <w:lang w:val="en-US"/>
        </w:rPr>
        <w:t>, suggesting that community context</w:t>
      </w:r>
      <w:r w:rsid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703918">
        <w:rPr>
          <w:rFonts w:ascii="Times New Roman" w:hAnsi="Times New Roman" w:cs="Times New Roman"/>
          <w:sz w:val="24"/>
          <w:szCs w:val="24"/>
          <w:lang w:val="en-US"/>
        </w:rPr>
        <w:t xml:space="preserve"> an 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variation in interaction</w:t>
      </w:r>
      <w:r>
        <w:rPr>
          <w:rFonts w:ascii="Times New Roman" w:hAnsi="Times New Roman" w:cs="Times New Roman"/>
          <w:sz w:val="24"/>
          <w:szCs w:val="24"/>
          <w:lang w:val="en-US"/>
        </w:rPr>
        <w:t xml:space="preserve"> intensity</w:t>
      </w:r>
      <w:r w:rsidR="00703918">
        <w:rPr>
          <w:rFonts w:ascii="Times New Roman" w:hAnsi="Times New Roman" w:cs="Times New Roman"/>
          <w:sz w:val="24"/>
          <w:szCs w:val="24"/>
          <w:lang w:val="en-US"/>
        </w:rPr>
        <w:t xml:space="preserve">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not only </w:t>
      </w:r>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to assess the effects of species interactions on fitness of different phenotypes, but also</w:t>
      </w:r>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Herrström and Jessica Oremus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 xml:space="preserve">Per-Olof Wickman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3769BFFF" w14:textId="77777777" w:rsidR="00B5362B" w:rsidRPr="00217145" w:rsidRDefault="00B5362B" w:rsidP="00B5362B">
      <w:pPr>
        <w:pStyle w:val="Bibliography"/>
        <w:spacing w:line="480" w:lineRule="auto"/>
        <w:ind w:left="0" w:firstLine="0"/>
        <w:rPr>
          <w:ins w:id="234" w:author="Alicia" w:date="2015-11-06T17:01:00Z"/>
          <w:rFonts w:ascii="Times New Roman" w:hAnsi="Times New Roman" w:cs="Times New Roman"/>
          <w:sz w:val="24"/>
          <w:lang w:val="en-US"/>
        </w:rPr>
      </w:pPr>
      <w:ins w:id="235" w:author="Alicia" w:date="2015-11-06T17:01:00Z">
        <w:r w:rsidRPr="00B5362B">
          <w:rPr>
            <w:rFonts w:ascii="Times New Roman" w:hAnsi="Times New Roman" w:cs="Times New Roman"/>
            <w:sz w:val="24"/>
            <w:lang w:val="en-US"/>
            <w:rPrChange w:id="236" w:author="Alicia" w:date="2015-11-06T17:01:00Z">
              <w:rPr>
                <w:rFonts w:ascii="Times New Roman" w:hAnsi="Times New Roman" w:cs="Times New Roman"/>
                <w:sz w:val="24"/>
              </w:rPr>
            </w:rPrChange>
          </w:rPr>
          <w:t>1.</w:t>
        </w:r>
        <w:r w:rsidRPr="00B5362B">
          <w:rPr>
            <w:rFonts w:ascii="Times New Roman" w:hAnsi="Times New Roman" w:cs="Times New Roman"/>
            <w:sz w:val="24"/>
            <w:lang w:val="en-US"/>
            <w:rPrChange w:id="237" w:author="Alicia" w:date="2015-11-06T17:01:00Z">
              <w:rPr>
                <w:rFonts w:ascii="Times New Roman" w:hAnsi="Times New Roman" w:cs="Times New Roman"/>
                <w:sz w:val="24"/>
              </w:rPr>
            </w:rPrChange>
          </w:rPr>
          <w:br/>
          <w:t xml:space="preserve">Agrawal, A.A., Lau, J.A. &amp; Hambäck, P.A. (2006). </w:t>
        </w:r>
        <w:r w:rsidRPr="00217145">
          <w:rPr>
            <w:rFonts w:ascii="Times New Roman" w:hAnsi="Times New Roman" w:cs="Times New Roman"/>
            <w:sz w:val="24"/>
            <w:lang w:val="en-US"/>
          </w:rPr>
          <w:t xml:space="preserve">Community heterogeneity and the evolution of interactions between plants and insect herbivores. </w:t>
        </w:r>
        <w:r w:rsidRPr="00217145">
          <w:rPr>
            <w:rFonts w:ascii="Times New Roman" w:hAnsi="Times New Roman" w:cs="Times New Roman"/>
            <w:i/>
            <w:iCs/>
            <w:sz w:val="24"/>
            <w:lang w:val="en-US"/>
          </w:rPr>
          <w:t>Q. Rev. Biol.</w:t>
        </w:r>
        <w:r w:rsidRPr="00217145">
          <w:rPr>
            <w:rFonts w:ascii="Times New Roman" w:hAnsi="Times New Roman" w:cs="Times New Roman"/>
            <w:sz w:val="24"/>
            <w:lang w:val="en-US"/>
          </w:rPr>
          <w:t>, 81, 349–376.</w:t>
        </w:r>
      </w:ins>
    </w:p>
    <w:p w14:paraId="6EF75833" w14:textId="77777777" w:rsidR="00B5362B" w:rsidRPr="00217145" w:rsidRDefault="00B5362B" w:rsidP="00B5362B">
      <w:pPr>
        <w:pStyle w:val="Bibliography"/>
        <w:spacing w:line="480" w:lineRule="auto"/>
        <w:ind w:left="0" w:firstLine="0"/>
        <w:rPr>
          <w:ins w:id="238" w:author="Alicia" w:date="2015-11-06T17:01:00Z"/>
          <w:rFonts w:ascii="Times New Roman" w:hAnsi="Times New Roman" w:cs="Times New Roman"/>
          <w:sz w:val="24"/>
          <w:lang w:val="en-US"/>
        </w:rPr>
      </w:pPr>
      <w:proofErr w:type="gramStart"/>
      <w:ins w:id="239" w:author="Alicia" w:date="2015-11-06T17:01:00Z">
        <w:r w:rsidRPr="00217145">
          <w:rPr>
            <w:rFonts w:ascii="Times New Roman" w:hAnsi="Times New Roman" w:cs="Times New Roman"/>
            <w:sz w:val="24"/>
            <w:lang w:val="en-US"/>
          </w:rPr>
          <w:lastRenderedPageBreak/>
          <w:t>2.</w:t>
        </w:r>
        <w:proofErr w:type="gramEnd"/>
        <w:r w:rsidRPr="00217145">
          <w:rPr>
            <w:rFonts w:ascii="Times New Roman" w:hAnsi="Times New Roman" w:cs="Times New Roman"/>
            <w:sz w:val="24"/>
            <w:lang w:val="en-US"/>
          </w:rPr>
          <w:br/>
          <w:t xml:space="preserve">Alonso, C. (1997). Choosing a place to grow. Importance of within-plant abiotic microenvironment for </w:t>
        </w:r>
        <w:proofErr w:type="spellStart"/>
        <w:r w:rsidRPr="00365C12">
          <w:rPr>
            <w:rFonts w:ascii="Times New Roman" w:hAnsi="Times New Roman" w:cs="Times New Roman"/>
            <w:i/>
            <w:sz w:val="24"/>
            <w:lang w:val="en-US"/>
          </w:rPr>
          <w:t>Yponomeuta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mahalebella</w:t>
        </w:r>
        <w:proofErr w:type="spell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lang w:val="en-US"/>
          </w:rPr>
          <w:t>Entomol</w:t>
        </w:r>
        <w:proofErr w:type="spellEnd"/>
        <w:r w:rsidRPr="00217145">
          <w:rPr>
            <w:rFonts w:ascii="Times New Roman" w:hAnsi="Times New Roman" w:cs="Times New Roman"/>
            <w:i/>
            <w:iCs/>
            <w:sz w:val="24"/>
            <w:lang w:val="en-US"/>
          </w:rPr>
          <w:t>. Exp. Appl.</w:t>
        </w:r>
        <w:r w:rsidRPr="00217145">
          <w:rPr>
            <w:rFonts w:ascii="Times New Roman" w:hAnsi="Times New Roman" w:cs="Times New Roman"/>
            <w:sz w:val="24"/>
            <w:lang w:val="en-US"/>
          </w:rPr>
          <w:t>, 83, 171–180.</w:t>
        </w:r>
      </w:ins>
    </w:p>
    <w:p w14:paraId="21FF9012" w14:textId="77777777" w:rsidR="00B5362B" w:rsidRPr="00386190" w:rsidRDefault="00B5362B" w:rsidP="00B5362B">
      <w:pPr>
        <w:pStyle w:val="Bibliography"/>
        <w:spacing w:line="480" w:lineRule="auto"/>
        <w:ind w:left="0" w:firstLine="0"/>
        <w:rPr>
          <w:ins w:id="240" w:author="Alicia" w:date="2015-11-06T17:01:00Z"/>
          <w:rFonts w:ascii="Times New Roman" w:hAnsi="Times New Roman" w:cs="Times New Roman"/>
          <w:sz w:val="24"/>
          <w:lang w:val="sv-SE"/>
          <w:rPrChange w:id="241" w:author="Johan Ehrlén" w:date="2015-11-09T11:14:00Z">
            <w:rPr>
              <w:ins w:id="242" w:author="Alicia" w:date="2015-11-06T17:01:00Z"/>
              <w:rFonts w:ascii="Times New Roman" w:hAnsi="Times New Roman" w:cs="Times New Roman"/>
              <w:sz w:val="24"/>
              <w:lang w:val="en-US"/>
            </w:rPr>
          </w:rPrChange>
        </w:rPr>
      </w:pPr>
      <w:proofErr w:type="gramStart"/>
      <w:ins w:id="243" w:author="Alicia" w:date="2015-11-06T17:01:00Z">
        <w:r w:rsidRPr="00217145">
          <w:rPr>
            <w:rFonts w:ascii="Times New Roman" w:hAnsi="Times New Roman" w:cs="Times New Roman"/>
            <w:sz w:val="24"/>
            <w:lang w:val="en-US"/>
          </w:rPr>
          <w:t>3.</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Als</w:t>
        </w:r>
        <w:proofErr w:type="spellEnd"/>
        <w:r w:rsidRPr="00217145">
          <w:rPr>
            <w:rFonts w:ascii="Times New Roman" w:hAnsi="Times New Roman" w:cs="Times New Roman"/>
            <w:sz w:val="24"/>
            <w:lang w:val="en-US"/>
          </w:rPr>
          <w:t xml:space="preserve">, T.D., Vila, R., </w:t>
        </w:r>
        <w:proofErr w:type="spellStart"/>
        <w:r w:rsidRPr="00217145">
          <w:rPr>
            <w:rFonts w:ascii="Times New Roman" w:hAnsi="Times New Roman" w:cs="Times New Roman"/>
            <w:sz w:val="24"/>
            <w:lang w:val="en-US"/>
          </w:rPr>
          <w:t>Kandul</w:t>
        </w:r>
        <w:proofErr w:type="spellEnd"/>
        <w:r w:rsidRPr="00217145">
          <w:rPr>
            <w:rFonts w:ascii="Times New Roman" w:hAnsi="Times New Roman" w:cs="Times New Roman"/>
            <w:sz w:val="24"/>
            <w:lang w:val="en-US"/>
          </w:rPr>
          <w:t xml:space="preserve">, N.P., Nash, D.R., Yen, S.-H., Hsu, Y.-F.,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(2004). The evolution of alternative parasitic life histories in large blue butterflies. </w:t>
        </w:r>
        <w:r w:rsidRPr="00386190">
          <w:rPr>
            <w:rFonts w:ascii="Times New Roman" w:hAnsi="Times New Roman" w:cs="Times New Roman"/>
            <w:i/>
            <w:iCs/>
            <w:sz w:val="24"/>
            <w:lang w:val="sv-SE"/>
            <w:rPrChange w:id="244" w:author="Johan Ehrlén" w:date="2015-11-09T11:14:00Z">
              <w:rPr>
                <w:rFonts w:ascii="Times New Roman" w:hAnsi="Times New Roman" w:cs="Times New Roman"/>
                <w:i/>
                <w:iCs/>
                <w:sz w:val="24"/>
                <w:lang w:val="en-US"/>
              </w:rPr>
            </w:rPrChange>
          </w:rPr>
          <w:t>Nature</w:t>
        </w:r>
        <w:r w:rsidRPr="00386190">
          <w:rPr>
            <w:rFonts w:ascii="Times New Roman" w:hAnsi="Times New Roman" w:cs="Times New Roman"/>
            <w:sz w:val="24"/>
            <w:lang w:val="sv-SE"/>
            <w:rPrChange w:id="245" w:author="Johan Ehrlén" w:date="2015-11-09T11:14:00Z">
              <w:rPr>
                <w:rFonts w:ascii="Times New Roman" w:hAnsi="Times New Roman" w:cs="Times New Roman"/>
                <w:sz w:val="24"/>
                <w:lang w:val="en-US"/>
              </w:rPr>
            </w:rPrChange>
          </w:rPr>
          <w:t>, 432, 386–390.</w:t>
        </w:r>
      </w:ins>
    </w:p>
    <w:p w14:paraId="6446B976" w14:textId="77777777" w:rsidR="00B5362B" w:rsidRPr="00217145" w:rsidRDefault="00B5362B" w:rsidP="00B5362B">
      <w:pPr>
        <w:pStyle w:val="Bibliography"/>
        <w:spacing w:line="480" w:lineRule="auto"/>
        <w:ind w:left="0" w:firstLine="0"/>
        <w:rPr>
          <w:ins w:id="246" w:author="Alicia" w:date="2015-11-06T17:01:00Z"/>
          <w:rFonts w:ascii="Times New Roman" w:hAnsi="Times New Roman" w:cs="Times New Roman"/>
          <w:sz w:val="24"/>
          <w:lang w:val="en-US"/>
        </w:rPr>
      </w:pPr>
      <w:ins w:id="247" w:author="Alicia" w:date="2015-11-06T17:01:00Z">
        <w:r w:rsidRPr="00386190">
          <w:rPr>
            <w:rFonts w:ascii="Times New Roman" w:hAnsi="Times New Roman" w:cs="Times New Roman"/>
            <w:sz w:val="24"/>
            <w:lang w:val="sv-SE"/>
            <w:rPrChange w:id="248" w:author="Johan Ehrlén" w:date="2015-11-09T11:14:00Z">
              <w:rPr>
                <w:rFonts w:ascii="Times New Roman" w:hAnsi="Times New Roman" w:cs="Times New Roman"/>
                <w:sz w:val="24"/>
                <w:lang w:val="de-DE"/>
              </w:rPr>
            </w:rPrChange>
          </w:rPr>
          <w:t>4.</w:t>
        </w:r>
        <w:r w:rsidRPr="00386190">
          <w:rPr>
            <w:rFonts w:ascii="Times New Roman" w:hAnsi="Times New Roman" w:cs="Times New Roman"/>
            <w:sz w:val="24"/>
            <w:lang w:val="sv-SE"/>
            <w:rPrChange w:id="249" w:author="Johan Ehrlén" w:date="2015-11-09T11:14:00Z">
              <w:rPr>
                <w:rFonts w:ascii="Times New Roman" w:hAnsi="Times New Roman" w:cs="Times New Roman"/>
                <w:sz w:val="24"/>
                <w:lang w:val="de-DE"/>
              </w:rPr>
            </w:rPrChange>
          </w:rPr>
          <w:br/>
          <w:t xml:space="preserve">Appelqvist, T., Bengtsson, O., Sverige &amp; Naturvårdsverket. </w:t>
        </w:r>
        <w:r w:rsidRPr="00386190">
          <w:rPr>
            <w:rFonts w:ascii="Times New Roman" w:hAnsi="Times New Roman" w:cs="Times New Roman"/>
            <w:sz w:val="24"/>
            <w:lang w:val="sv-SE"/>
            <w:rPrChange w:id="250" w:author="Johan Ehrlén" w:date="2015-11-09T11:14:00Z">
              <w:rPr>
                <w:rFonts w:ascii="Times New Roman" w:hAnsi="Times New Roman" w:cs="Times New Roman"/>
                <w:sz w:val="24"/>
                <w:lang w:val="en-US"/>
              </w:rPr>
            </w:rPrChange>
          </w:rPr>
          <w:t xml:space="preserve">(2007). </w:t>
        </w:r>
        <w:r w:rsidRPr="00386190">
          <w:rPr>
            <w:rFonts w:ascii="Times New Roman" w:hAnsi="Times New Roman" w:cs="Times New Roman"/>
            <w:i/>
            <w:iCs/>
            <w:sz w:val="24"/>
            <w:lang w:val="sv-SE"/>
            <w:rPrChange w:id="251" w:author="Johan Ehrlén" w:date="2015-11-09T11:14:00Z">
              <w:rPr>
                <w:rFonts w:ascii="Times New Roman" w:hAnsi="Times New Roman" w:cs="Times New Roman"/>
                <w:i/>
                <w:iCs/>
                <w:sz w:val="24"/>
                <w:lang w:val="en-US"/>
              </w:rPr>
            </w:rPrChange>
          </w:rPr>
          <w:t xml:space="preserve">Åtgärdsprogram för alkonblåvinge och klockgentiana 2007-2011: </w:t>
        </w:r>
        <w:r w:rsidRPr="00386190">
          <w:rPr>
            <w:rFonts w:ascii="Times New Roman" w:hAnsi="Times New Roman" w:cs="Times New Roman"/>
            <w:iCs/>
            <w:sz w:val="24"/>
            <w:lang w:val="sv-SE"/>
            <w:rPrChange w:id="252" w:author="Johan Ehrlén" w:date="2015-11-09T11:14:00Z">
              <w:rPr>
                <w:rFonts w:ascii="Times New Roman" w:hAnsi="Times New Roman" w:cs="Times New Roman"/>
                <w:iCs/>
                <w:sz w:val="24"/>
                <w:lang w:val="en-US"/>
              </w:rPr>
            </w:rPrChange>
          </w:rPr>
          <w:t xml:space="preserve">Maculinea alcon </w:t>
        </w:r>
        <w:r w:rsidRPr="00386190">
          <w:rPr>
            <w:rFonts w:ascii="Times New Roman" w:hAnsi="Times New Roman" w:cs="Times New Roman"/>
            <w:i/>
            <w:iCs/>
            <w:sz w:val="24"/>
            <w:lang w:val="sv-SE"/>
            <w:rPrChange w:id="253" w:author="Johan Ehrlén" w:date="2015-11-09T11:14:00Z">
              <w:rPr>
                <w:rFonts w:ascii="Times New Roman" w:hAnsi="Times New Roman" w:cs="Times New Roman"/>
                <w:i/>
                <w:iCs/>
                <w:sz w:val="24"/>
                <w:lang w:val="en-US"/>
              </w:rPr>
            </w:rPrChange>
          </w:rPr>
          <w:t xml:space="preserve">och </w:t>
        </w:r>
        <w:r w:rsidRPr="00386190">
          <w:rPr>
            <w:rFonts w:ascii="Times New Roman" w:hAnsi="Times New Roman" w:cs="Times New Roman"/>
            <w:iCs/>
            <w:sz w:val="24"/>
            <w:lang w:val="sv-SE"/>
            <w:rPrChange w:id="254" w:author="Johan Ehrlén" w:date="2015-11-09T11:14:00Z">
              <w:rPr>
                <w:rFonts w:ascii="Times New Roman" w:hAnsi="Times New Roman" w:cs="Times New Roman"/>
                <w:iCs/>
                <w:sz w:val="24"/>
                <w:lang w:val="en-US"/>
              </w:rPr>
            </w:rPrChange>
          </w:rPr>
          <w:t>Gentiana pneumonanthe</w:t>
        </w:r>
        <w:r w:rsidRPr="00386190">
          <w:rPr>
            <w:rFonts w:ascii="Times New Roman" w:hAnsi="Times New Roman" w:cs="Times New Roman"/>
            <w:i/>
            <w:iCs/>
            <w:sz w:val="24"/>
            <w:lang w:val="sv-SE"/>
            <w:rPrChange w:id="255" w:author="Johan Ehrlén" w:date="2015-11-09T11:14:00Z">
              <w:rPr>
                <w:rFonts w:ascii="Times New Roman" w:hAnsi="Times New Roman" w:cs="Times New Roman"/>
                <w:i/>
                <w:iCs/>
                <w:sz w:val="24"/>
                <w:lang w:val="en-US"/>
              </w:rPr>
            </w:rPrChange>
          </w:rPr>
          <w:t> : hotkategori: sårbara (vu)</w:t>
        </w:r>
        <w:r w:rsidRPr="00386190">
          <w:rPr>
            <w:rFonts w:ascii="Times New Roman" w:hAnsi="Times New Roman" w:cs="Times New Roman"/>
            <w:sz w:val="24"/>
            <w:lang w:val="sv-SE"/>
            <w:rPrChange w:id="256" w:author="Johan Ehrlén" w:date="2015-11-09T11:14:00Z">
              <w:rPr>
                <w:rFonts w:ascii="Times New Roman" w:hAnsi="Times New Roman" w:cs="Times New Roman"/>
                <w:sz w:val="24"/>
                <w:lang w:val="en-US"/>
              </w:rPr>
            </w:rPrChange>
          </w:rPr>
          <w:t xml:space="preserve">. </w:t>
        </w:r>
        <w:proofErr w:type="spellStart"/>
        <w:r w:rsidRPr="00217145">
          <w:rPr>
            <w:rFonts w:ascii="Times New Roman" w:hAnsi="Times New Roman" w:cs="Times New Roman"/>
            <w:sz w:val="24"/>
            <w:lang w:val="en-US"/>
          </w:rPr>
          <w:t>Naturvårdsverket</w:t>
        </w:r>
        <w:proofErr w:type="spellEnd"/>
        <w:r w:rsidRPr="00217145">
          <w:rPr>
            <w:rFonts w:ascii="Times New Roman" w:hAnsi="Times New Roman" w:cs="Times New Roman"/>
            <w:sz w:val="24"/>
            <w:lang w:val="en-US"/>
          </w:rPr>
          <w:t>, Stockholm.</w:t>
        </w:r>
      </w:ins>
    </w:p>
    <w:p w14:paraId="0845C32E" w14:textId="77777777" w:rsidR="00B5362B" w:rsidRPr="00217145" w:rsidRDefault="00B5362B" w:rsidP="00B5362B">
      <w:pPr>
        <w:pStyle w:val="Bibliography"/>
        <w:spacing w:line="480" w:lineRule="auto"/>
        <w:ind w:left="0" w:firstLine="0"/>
        <w:rPr>
          <w:ins w:id="257" w:author="Alicia" w:date="2015-11-06T17:01:00Z"/>
          <w:rFonts w:ascii="Times New Roman" w:hAnsi="Times New Roman" w:cs="Times New Roman"/>
          <w:sz w:val="24"/>
          <w:lang w:val="en-US"/>
        </w:rPr>
      </w:pPr>
      <w:proofErr w:type="gramStart"/>
      <w:ins w:id="258" w:author="Alicia" w:date="2015-11-06T17:01:00Z">
        <w:r w:rsidRPr="00217145">
          <w:rPr>
            <w:rFonts w:ascii="Times New Roman" w:hAnsi="Times New Roman" w:cs="Times New Roman"/>
            <w:sz w:val="24"/>
            <w:lang w:val="en-US"/>
          </w:rPr>
          <w:t>5.</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Arbukle</w:t>
        </w:r>
        <w:proofErr w:type="spellEnd"/>
        <w:r w:rsidRPr="00217145">
          <w:rPr>
            <w:rFonts w:ascii="Times New Roman" w:hAnsi="Times New Roman" w:cs="Times New Roman"/>
            <w:sz w:val="24"/>
            <w:lang w:val="en-US"/>
          </w:rPr>
          <w:t xml:space="preserve">, J.L. (2007). </w:t>
        </w:r>
        <w:r w:rsidRPr="00217145">
          <w:rPr>
            <w:rFonts w:ascii="Times New Roman" w:hAnsi="Times New Roman" w:cs="Times New Roman"/>
            <w:i/>
            <w:iCs/>
            <w:sz w:val="24"/>
            <w:lang w:val="en-US"/>
          </w:rPr>
          <w:t>AMOS 16 Users Guide</w:t>
        </w:r>
        <w:r w:rsidRPr="00217145">
          <w:rPr>
            <w:rFonts w:ascii="Times New Roman" w:hAnsi="Times New Roman" w:cs="Times New Roman"/>
            <w:sz w:val="24"/>
            <w:lang w:val="en-US"/>
          </w:rPr>
          <w:t>.</w:t>
        </w:r>
      </w:ins>
    </w:p>
    <w:p w14:paraId="775D70FB" w14:textId="77777777" w:rsidR="00B5362B" w:rsidRPr="00217145" w:rsidRDefault="00B5362B" w:rsidP="00B5362B">
      <w:pPr>
        <w:pStyle w:val="Bibliography"/>
        <w:spacing w:line="480" w:lineRule="auto"/>
        <w:ind w:left="0" w:firstLine="0"/>
        <w:rPr>
          <w:ins w:id="259" w:author="Alicia" w:date="2015-11-06T17:01:00Z"/>
          <w:rFonts w:ascii="Times New Roman" w:hAnsi="Times New Roman" w:cs="Times New Roman"/>
          <w:sz w:val="24"/>
          <w:lang w:val="de-DE"/>
        </w:rPr>
      </w:pPr>
      <w:ins w:id="260" w:author="Alicia" w:date="2015-11-06T17:01:00Z">
        <w:r w:rsidRPr="00B5362B">
          <w:rPr>
            <w:rFonts w:ascii="Times New Roman" w:hAnsi="Times New Roman" w:cs="Times New Roman"/>
            <w:sz w:val="24"/>
            <w:lang w:val="en-US"/>
            <w:rPrChange w:id="261" w:author="Alicia" w:date="2015-11-06T17:01:00Z">
              <w:rPr>
                <w:rFonts w:ascii="Times New Roman" w:hAnsi="Times New Roman" w:cs="Times New Roman"/>
                <w:sz w:val="24"/>
              </w:rPr>
            </w:rPrChange>
          </w:rPr>
          <w:t>6.</w:t>
        </w:r>
        <w:r w:rsidRPr="00B5362B">
          <w:rPr>
            <w:rFonts w:ascii="Times New Roman" w:hAnsi="Times New Roman" w:cs="Times New Roman"/>
            <w:sz w:val="24"/>
            <w:lang w:val="en-US"/>
            <w:rPrChange w:id="262" w:author="Alicia" w:date="2015-11-06T17:01:00Z">
              <w:rPr>
                <w:rFonts w:ascii="Times New Roman" w:hAnsi="Times New Roman" w:cs="Times New Roman"/>
                <w:sz w:val="24"/>
              </w:rPr>
            </w:rPrChange>
          </w:rPr>
          <w:br/>
          <w:t xml:space="preserve">Arceo-Gómez, G. &amp; Ashman, T.-L. (2014). </w:t>
        </w:r>
        <w:proofErr w:type="spellStart"/>
        <w:r w:rsidRPr="00217145">
          <w:rPr>
            <w:rFonts w:ascii="Times New Roman" w:hAnsi="Times New Roman" w:cs="Times New Roman"/>
            <w:sz w:val="24"/>
            <w:lang w:val="en-US"/>
          </w:rPr>
          <w:t>Coflowering</w:t>
        </w:r>
        <w:proofErr w:type="spellEnd"/>
        <w:r w:rsidRPr="00217145">
          <w:rPr>
            <w:rFonts w:ascii="Times New Roman" w:hAnsi="Times New Roman" w:cs="Times New Roman"/>
            <w:sz w:val="24"/>
            <w:lang w:val="en-US"/>
          </w:rPr>
          <w:t xml:space="preserve"> community context influences female fitness and alters the adaptive value of flower longevity in </w:t>
        </w:r>
        <w:proofErr w:type="spellStart"/>
        <w:r w:rsidRPr="00365C12">
          <w:rPr>
            <w:rFonts w:ascii="Times New Roman" w:hAnsi="Times New Roman" w:cs="Times New Roman"/>
            <w:i/>
            <w:sz w:val="24"/>
            <w:lang w:val="en-US"/>
          </w:rPr>
          <w:t>Mimulus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guttatus</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183, E50–E63.</w:t>
        </w:r>
      </w:ins>
    </w:p>
    <w:p w14:paraId="56C45301" w14:textId="77777777" w:rsidR="00B5362B" w:rsidRPr="00217145" w:rsidRDefault="00B5362B" w:rsidP="00B5362B">
      <w:pPr>
        <w:pStyle w:val="Bibliography"/>
        <w:spacing w:line="480" w:lineRule="auto"/>
        <w:ind w:left="0" w:firstLine="0"/>
        <w:rPr>
          <w:ins w:id="263" w:author="Alicia" w:date="2015-11-06T17:01:00Z"/>
          <w:rFonts w:ascii="Times New Roman" w:hAnsi="Times New Roman" w:cs="Times New Roman"/>
          <w:sz w:val="24"/>
          <w:lang w:val="en-US"/>
        </w:rPr>
      </w:pPr>
      <w:ins w:id="264" w:author="Alicia" w:date="2015-11-06T17:01:00Z">
        <w:r w:rsidRPr="00217145">
          <w:rPr>
            <w:rFonts w:ascii="Times New Roman" w:hAnsi="Times New Roman" w:cs="Times New Roman"/>
            <w:sz w:val="24"/>
            <w:lang w:val="de-DE"/>
          </w:rPr>
          <w:t>7.</w:t>
        </w:r>
        <w:r w:rsidRPr="00217145">
          <w:rPr>
            <w:rFonts w:ascii="Times New Roman" w:hAnsi="Times New Roman" w:cs="Times New Roman"/>
            <w:sz w:val="24"/>
            <w:lang w:val="de-DE"/>
          </w:rPr>
          <w:br/>
          <w:t xml:space="preserve">Arvanitis, L., Wiklund, C. &amp; Ehrlén, J. (2007). </w:t>
        </w:r>
        <w:r w:rsidRPr="00217145">
          <w:rPr>
            <w:rFonts w:ascii="Times New Roman" w:hAnsi="Times New Roman" w:cs="Times New Roman"/>
            <w:sz w:val="24"/>
            <w:lang w:val="en-US"/>
          </w:rPr>
          <w:t xml:space="preserve">Butterfly seed predation: effects of landscape characteristics, plant ploidy level and population structure. </w:t>
        </w:r>
        <w:proofErr w:type="spellStart"/>
        <w:r w:rsidRPr="00217145">
          <w:rPr>
            <w:rFonts w:ascii="Times New Roman" w:hAnsi="Times New Roman" w:cs="Times New Roman"/>
            <w:i/>
            <w:iCs/>
            <w:sz w:val="24"/>
            <w:lang w:val="en-US"/>
          </w:rPr>
          <w:t>Oecologia</w:t>
        </w:r>
        <w:proofErr w:type="spellEnd"/>
        <w:r w:rsidRPr="00217145">
          <w:rPr>
            <w:rFonts w:ascii="Times New Roman" w:hAnsi="Times New Roman" w:cs="Times New Roman"/>
            <w:sz w:val="24"/>
            <w:lang w:val="en-US"/>
          </w:rPr>
          <w:t>, 152, 275–285.</w:t>
        </w:r>
      </w:ins>
    </w:p>
    <w:p w14:paraId="44B136F0" w14:textId="77777777" w:rsidR="00B5362B" w:rsidRPr="00E22260" w:rsidRDefault="00B5362B" w:rsidP="00B5362B">
      <w:pPr>
        <w:pStyle w:val="Bibliography"/>
        <w:spacing w:line="480" w:lineRule="auto"/>
        <w:ind w:left="0" w:firstLine="0"/>
        <w:rPr>
          <w:ins w:id="265" w:author="Alicia" w:date="2015-11-06T17:01:00Z"/>
          <w:rFonts w:ascii="Times New Roman" w:hAnsi="Times New Roman" w:cs="Times New Roman"/>
          <w:sz w:val="24"/>
          <w:lang w:val="sv-SE"/>
          <w:rPrChange w:id="266" w:author="Johan Ehrlén" w:date="2015-11-10T09:11:00Z">
            <w:rPr>
              <w:ins w:id="267" w:author="Alicia" w:date="2015-11-06T17:01:00Z"/>
              <w:rFonts w:ascii="Times New Roman" w:hAnsi="Times New Roman" w:cs="Times New Roman"/>
              <w:sz w:val="24"/>
              <w:lang w:val="en-US"/>
            </w:rPr>
          </w:rPrChange>
        </w:rPr>
      </w:pPr>
      <w:proofErr w:type="gramStart"/>
      <w:ins w:id="268" w:author="Alicia" w:date="2015-11-06T17:01:00Z">
        <w:r w:rsidRPr="00217145">
          <w:rPr>
            <w:rFonts w:ascii="Times New Roman" w:hAnsi="Times New Roman" w:cs="Times New Roman"/>
            <w:sz w:val="24"/>
            <w:lang w:val="en-US"/>
          </w:rPr>
          <w:t>8.</w:t>
        </w:r>
        <w:proofErr w:type="gramEnd"/>
        <w:r w:rsidRPr="00217145">
          <w:rPr>
            <w:rFonts w:ascii="Times New Roman" w:hAnsi="Times New Roman" w:cs="Times New Roman"/>
            <w:sz w:val="24"/>
            <w:lang w:val="en-US"/>
          </w:rPr>
          <w:br/>
          <w:t xml:space="preserve">Benkman, C.W. (2013). Biotic interaction strength and the intensity of selection. </w:t>
        </w:r>
        <w:r w:rsidRPr="00E22260">
          <w:rPr>
            <w:rFonts w:ascii="Times New Roman" w:hAnsi="Times New Roman" w:cs="Times New Roman"/>
            <w:i/>
            <w:iCs/>
            <w:sz w:val="24"/>
            <w:lang w:val="sv-SE"/>
            <w:rPrChange w:id="269" w:author="Johan Ehrlén" w:date="2015-11-10T09:11:00Z">
              <w:rPr>
                <w:rFonts w:ascii="Times New Roman" w:hAnsi="Times New Roman" w:cs="Times New Roman"/>
                <w:i/>
                <w:iCs/>
                <w:sz w:val="24"/>
                <w:lang w:val="en-US"/>
              </w:rPr>
            </w:rPrChange>
          </w:rPr>
          <w:t>Ecol. Lett.</w:t>
        </w:r>
        <w:r w:rsidRPr="00E22260">
          <w:rPr>
            <w:rFonts w:ascii="Times New Roman" w:hAnsi="Times New Roman" w:cs="Times New Roman"/>
            <w:sz w:val="24"/>
            <w:lang w:val="sv-SE"/>
            <w:rPrChange w:id="270" w:author="Johan Ehrlén" w:date="2015-11-10T09:11:00Z">
              <w:rPr>
                <w:rFonts w:ascii="Times New Roman" w:hAnsi="Times New Roman" w:cs="Times New Roman"/>
                <w:sz w:val="24"/>
                <w:lang w:val="en-US"/>
              </w:rPr>
            </w:rPrChange>
          </w:rPr>
          <w:t>, 16, 1054–1060.</w:t>
        </w:r>
      </w:ins>
    </w:p>
    <w:p w14:paraId="5D956C67" w14:textId="77777777" w:rsidR="00B5362B" w:rsidRPr="00217145" w:rsidRDefault="00B5362B" w:rsidP="00B5362B">
      <w:pPr>
        <w:pStyle w:val="Bibliography"/>
        <w:spacing w:line="480" w:lineRule="auto"/>
        <w:ind w:left="0" w:firstLine="0"/>
        <w:rPr>
          <w:ins w:id="271" w:author="Alicia" w:date="2015-11-06T17:01:00Z"/>
          <w:rFonts w:ascii="Times New Roman" w:hAnsi="Times New Roman" w:cs="Times New Roman"/>
          <w:sz w:val="24"/>
          <w:lang w:val="en-US"/>
        </w:rPr>
      </w:pPr>
      <w:ins w:id="272" w:author="Alicia" w:date="2015-11-06T17:01:00Z">
        <w:r w:rsidRPr="00B024F9">
          <w:rPr>
            <w:rFonts w:ascii="Times New Roman" w:hAnsi="Times New Roman" w:cs="Times New Roman"/>
            <w:sz w:val="24"/>
            <w:lang w:val="sv-SE"/>
            <w:rPrChange w:id="273" w:author="Johan Ehrlén" w:date="2015-11-09T11:13:00Z">
              <w:rPr>
                <w:rFonts w:ascii="Times New Roman" w:hAnsi="Times New Roman" w:cs="Times New Roman"/>
                <w:sz w:val="24"/>
                <w:lang w:val="en-US"/>
              </w:rPr>
            </w:rPrChange>
          </w:rPr>
          <w:lastRenderedPageBreak/>
          <w:t>9.</w:t>
        </w:r>
        <w:r w:rsidRPr="00B024F9">
          <w:rPr>
            <w:rFonts w:ascii="Times New Roman" w:hAnsi="Times New Roman" w:cs="Times New Roman"/>
            <w:sz w:val="24"/>
            <w:lang w:val="sv-SE"/>
            <w:rPrChange w:id="274" w:author="Johan Ehrlén" w:date="2015-11-09T11:13:00Z">
              <w:rPr>
                <w:rFonts w:ascii="Times New Roman" w:hAnsi="Times New Roman" w:cs="Times New Roman"/>
                <w:sz w:val="24"/>
                <w:lang w:val="en-US"/>
              </w:rPr>
            </w:rPrChange>
          </w:rPr>
          <w:br/>
          <w:t xml:space="preserve">Benkman, C.W., Smith, J.W., Maier, M., Hansen, L. &amp; Talluto, M.V. (2013). </w:t>
        </w:r>
        <w:r w:rsidRPr="00217145">
          <w:rPr>
            <w:rFonts w:ascii="Times New Roman" w:hAnsi="Times New Roman" w:cs="Times New Roman"/>
            <w:sz w:val="24"/>
            <w:lang w:val="en-US"/>
          </w:rPr>
          <w:t xml:space="preserve">Consistency and variation in phenotypic selection exerted by a community of seed predators.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67, 157–169.</w:t>
        </w:r>
      </w:ins>
    </w:p>
    <w:p w14:paraId="486C95BE" w14:textId="77777777" w:rsidR="00B5362B" w:rsidRPr="00217145" w:rsidRDefault="00B5362B" w:rsidP="00B5362B">
      <w:pPr>
        <w:pStyle w:val="Bibliography"/>
        <w:spacing w:line="480" w:lineRule="auto"/>
        <w:ind w:left="0" w:firstLine="0"/>
        <w:rPr>
          <w:ins w:id="275" w:author="Alicia" w:date="2015-11-06T17:01:00Z"/>
          <w:rFonts w:ascii="Times New Roman" w:hAnsi="Times New Roman" w:cs="Times New Roman"/>
          <w:sz w:val="24"/>
          <w:lang w:val="en-US"/>
        </w:rPr>
      </w:pPr>
      <w:ins w:id="276" w:author="Alicia" w:date="2015-11-06T17:01:00Z">
        <w:r w:rsidRPr="00217145">
          <w:rPr>
            <w:rFonts w:ascii="Times New Roman" w:hAnsi="Times New Roman" w:cs="Times New Roman"/>
            <w:sz w:val="24"/>
            <w:lang w:val="en-US"/>
          </w:rPr>
          <w:t>10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Biere</w:t>
        </w:r>
        <w:proofErr w:type="spellEnd"/>
        <w:r w:rsidRPr="00217145">
          <w:rPr>
            <w:rFonts w:ascii="Times New Roman" w:hAnsi="Times New Roman" w:cs="Times New Roman"/>
            <w:sz w:val="24"/>
            <w:lang w:val="en-US"/>
          </w:rPr>
          <w:t xml:space="preserve">, A. &amp; Tack, A.J.M. (2013). Evolutionary adaptation in three-way interactions between plants, microbes and arthropods. </w:t>
        </w:r>
        <w:proofErr w:type="spellStart"/>
        <w:r w:rsidRPr="00217145">
          <w:rPr>
            <w:rFonts w:ascii="Times New Roman" w:hAnsi="Times New Roman" w:cs="Times New Roman"/>
            <w:i/>
            <w:iCs/>
            <w:sz w:val="24"/>
            <w:lang w:val="en-US"/>
          </w:rPr>
          <w:t>Funct</w:t>
        </w:r>
        <w:proofErr w:type="spellEnd"/>
        <w:r w:rsidRPr="00217145">
          <w:rPr>
            <w:rFonts w:ascii="Times New Roman" w:hAnsi="Times New Roman" w:cs="Times New Roman"/>
            <w:i/>
            <w:iCs/>
            <w:sz w:val="24"/>
            <w:lang w:val="en-US"/>
          </w:rPr>
          <w:t>. Ecol.</w:t>
        </w:r>
        <w:r w:rsidRPr="00217145">
          <w:rPr>
            <w:rFonts w:ascii="Times New Roman" w:hAnsi="Times New Roman" w:cs="Times New Roman"/>
            <w:sz w:val="24"/>
            <w:lang w:val="en-US"/>
          </w:rPr>
          <w:t>, 27, 646–660.</w:t>
        </w:r>
      </w:ins>
    </w:p>
    <w:p w14:paraId="08B96A33" w14:textId="77777777" w:rsidR="00B5362B" w:rsidRPr="00217145" w:rsidRDefault="00B5362B" w:rsidP="00B5362B">
      <w:pPr>
        <w:pStyle w:val="Bibliography"/>
        <w:spacing w:line="480" w:lineRule="auto"/>
        <w:ind w:left="0" w:firstLine="0"/>
        <w:rPr>
          <w:ins w:id="277" w:author="Alicia" w:date="2015-11-06T17:01:00Z"/>
          <w:rFonts w:ascii="Times New Roman" w:hAnsi="Times New Roman" w:cs="Times New Roman"/>
          <w:sz w:val="24"/>
          <w:lang w:val="en-US"/>
        </w:rPr>
      </w:pPr>
      <w:ins w:id="278" w:author="Alicia" w:date="2015-11-06T17:01:00Z">
        <w:r w:rsidRPr="00217145">
          <w:rPr>
            <w:rFonts w:ascii="Times New Roman" w:hAnsi="Times New Roman" w:cs="Times New Roman"/>
            <w:sz w:val="24"/>
            <w:lang w:val="en-US"/>
          </w:rPr>
          <w:t>11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Chamberlain, S.A., Bronstein, J.L. &amp; </w:t>
        </w:r>
        <w:proofErr w:type="spellStart"/>
        <w:r w:rsidRPr="00217145">
          <w:rPr>
            <w:rFonts w:ascii="Times New Roman" w:hAnsi="Times New Roman" w:cs="Times New Roman"/>
            <w:sz w:val="24"/>
            <w:lang w:val="en-US"/>
          </w:rPr>
          <w:t>Rudgers</w:t>
        </w:r>
        <w:proofErr w:type="spellEnd"/>
        <w:r w:rsidRPr="00217145">
          <w:rPr>
            <w:rFonts w:ascii="Times New Roman" w:hAnsi="Times New Roman" w:cs="Times New Roman"/>
            <w:sz w:val="24"/>
            <w:lang w:val="en-US"/>
          </w:rPr>
          <w:t xml:space="preserve">, J.A. (2014). How context dependent are species interactions?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17, 881–890.</w:t>
        </w:r>
      </w:ins>
    </w:p>
    <w:p w14:paraId="4C2BE7A4" w14:textId="77777777" w:rsidR="00B5362B" w:rsidRPr="00217145" w:rsidRDefault="00B5362B" w:rsidP="00B5362B">
      <w:pPr>
        <w:pStyle w:val="Bibliography"/>
        <w:spacing w:line="480" w:lineRule="auto"/>
        <w:ind w:left="0" w:firstLine="0"/>
        <w:rPr>
          <w:ins w:id="279" w:author="Alicia" w:date="2015-11-06T17:01:00Z"/>
          <w:rFonts w:ascii="Times New Roman" w:hAnsi="Times New Roman" w:cs="Times New Roman"/>
          <w:sz w:val="24"/>
          <w:lang w:val="en-US"/>
        </w:rPr>
      </w:pPr>
      <w:ins w:id="280" w:author="Alicia" w:date="2015-11-06T17:01:00Z">
        <w:r w:rsidRPr="00217145">
          <w:rPr>
            <w:rFonts w:ascii="Times New Roman" w:hAnsi="Times New Roman" w:cs="Times New Roman"/>
            <w:sz w:val="24"/>
            <w:lang w:val="en-US"/>
          </w:rPr>
          <w:t>12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Chapurlat</w:t>
        </w:r>
        <w:proofErr w:type="spellEnd"/>
        <w:r w:rsidRPr="00217145">
          <w:rPr>
            <w:rFonts w:ascii="Times New Roman" w:hAnsi="Times New Roman" w:cs="Times New Roman"/>
            <w:sz w:val="24"/>
            <w:lang w:val="en-US"/>
          </w:rPr>
          <w:t>, E., Ågren, J. &amp; Sletvold, N. (</w:t>
        </w:r>
        <w:r w:rsidRPr="00ED76A6">
          <w:rPr>
            <w:rFonts w:ascii="Times New Roman" w:hAnsi="Times New Roman" w:cs="Times New Roman"/>
            <w:sz w:val="24"/>
            <w:lang w:val="en-US"/>
          </w:rPr>
          <w:t>in press</w:t>
        </w:r>
        <w:r w:rsidRPr="00217145">
          <w:rPr>
            <w:rFonts w:ascii="Times New Roman" w:hAnsi="Times New Roman" w:cs="Times New Roman"/>
            <w:sz w:val="24"/>
            <w:lang w:val="en-US"/>
          </w:rPr>
          <w:t xml:space="preserve">). Spatial variation in pollinator-mediated selection on phenology, floral display and spur length in the orchid </w:t>
        </w:r>
        <w:proofErr w:type="spellStart"/>
        <w:r w:rsidRPr="00365C12">
          <w:rPr>
            <w:rFonts w:ascii="Times New Roman" w:hAnsi="Times New Roman" w:cs="Times New Roman"/>
            <w:i/>
            <w:sz w:val="24"/>
            <w:lang w:val="en-US"/>
          </w:rPr>
          <w:t>Gymnadenia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conopsea</w:t>
        </w:r>
        <w:proofErr w:type="spellEnd"/>
        <w:r w:rsidRPr="00217145">
          <w:rPr>
            <w:rFonts w:ascii="Times New Roman" w:hAnsi="Times New Roman" w:cs="Times New Roman"/>
            <w:sz w:val="24"/>
            <w:lang w:val="en-US"/>
          </w:rPr>
          <w:t xml:space="preserve">. </w:t>
        </w:r>
        <w:r>
          <w:rPr>
            <w:rFonts w:ascii="Times New Roman" w:hAnsi="Times New Roman" w:cs="Times New Roman"/>
            <w:i/>
            <w:iCs/>
            <w:sz w:val="24"/>
            <w:lang w:val="en-US"/>
          </w:rPr>
          <w:t>New Phytol</w:t>
        </w:r>
        <w:r w:rsidRPr="00217145">
          <w:rPr>
            <w:rFonts w:ascii="Times New Roman" w:hAnsi="Times New Roman" w:cs="Times New Roman"/>
            <w:sz w:val="24"/>
            <w:lang w:val="en-US"/>
          </w:rPr>
          <w:t>.</w:t>
        </w:r>
      </w:ins>
    </w:p>
    <w:p w14:paraId="4B62527F" w14:textId="77777777" w:rsidR="00B5362B" w:rsidRPr="00217145" w:rsidRDefault="00B5362B" w:rsidP="00B5362B">
      <w:pPr>
        <w:pStyle w:val="Bibliography"/>
        <w:spacing w:line="480" w:lineRule="auto"/>
        <w:ind w:left="0" w:firstLine="0"/>
        <w:rPr>
          <w:ins w:id="281" w:author="Alicia" w:date="2015-11-06T17:01:00Z"/>
          <w:rFonts w:ascii="Times New Roman" w:hAnsi="Times New Roman" w:cs="Times New Roman"/>
          <w:sz w:val="24"/>
          <w:lang w:val="en-US"/>
        </w:rPr>
      </w:pPr>
      <w:ins w:id="282" w:author="Alicia" w:date="2015-11-06T17:01:00Z">
        <w:r w:rsidRPr="00217145">
          <w:rPr>
            <w:rFonts w:ascii="Times New Roman" w:hAnsi="Times New Roman" w:cs="Times New Roman"/>
            <w:sz w:val="24"/>
            <w:lang w:val="en-US"/>
          </w:rPr>
          <w:t>13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Ehrlén, J. (2015). Selection on flowering time in a life-cycle context. </w:t>
        </w:r>
        <w:proofErr w:type="spellStart"/>
        <w:r w:rsidRPr="00217145">
          <w:rPr>
            <w:rFonts w:ascii="Times New Roman" w:hAnsi="Times New Roman" w:cs="Times New Roman"/>
            <w:i/>
            <w:iCs/>
            <w:sz w:val="24"/>
            <w:lang w:val="en-US"/>
          </w:rPr>
          <w:t>Oikos</w:t>
        </w:r>
        <w:proofErr w:type="spellEnd"/>
        <w:r w:rsidRPr="00217145">
          <w:rPr>
            <w:rFonts w:ascii="Times New Roman" w:hAnsi="Times New Roman" w:cs="Times New Roman"/>
            <w:sz w:val="24"/>
            <w:lang w:val="en-US"/>
          </w:rPr>
          <w:t>, 124, 92–101.</w:t>
        </w:r>
      </w:ins>
    </w:p>
    <w:p w14:paraId="1603BCC3" w14:textId="77777777" w:rsidR="00B5362B" w:rsidRPr="00217145" w:rsidRDefault="00B5362B" w:rsidP="00B5362B">
      <w:pPr>
        <w:pStyle w:val="Bibliography"/>
        <w:spacing w:line="480" w:lineRule="auto"/>
        <w:ind w:left="0" w:firstLine="0"/>
        <w:rPr>
          <w:ins w:id="283" w:author="Alicia" w:date="2015-11-06T17:01:00Z"/>
          <w:rFonts w:ascii="Times New Roman" w:hAnsi="Times New Roman" w:cs="Times New Roman"/>
          <w:sz w:val="24"/>
          <w:lang w:val="de-DE"/>
        </w:rPr>
      </w:pPr>
      <w:ins w:id="284" w:author="Alicia" w:date="2015-11-06T17:01:00Z">
        <w:r w:rsidRPr="00217145">
          <w:rPr>
            <w:rFonts w:ascii="Times New Roman" w:hAnsi="Times New Roman" w:cs="Times New Roman"/>
            <w:sz w:val="24"/>
            <w:lang w:val="en-US"/>
          </w:rPr>
          <w:t>14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Ehrlén, J. &amp; </w:t>
        </w:r>
        <w:proofErr w:type="spellStart"/>
        <w:r w:rsidRPr="00217145">
          <w:rPr>
            <w:rFonts w:ascii="Times New Roman" w:hAnsi="Times New Roman" w:cs="Times New Roman"/>
            <w:sz w:val="24"/>
            <w:lang w:val="en-US"/>
          </w:rPr>
          <w:t>Münzbergová</w:t>
        </w:r>
        <w:proofErr w:type="spellEnd"/>
        <w:r w:rsidRPr="00217145">
          <w:rPr>
            <w:rFonts w:ascii="Times New Roman" w:hAnsi="Times New Roman" w:cs="Times New Roman"/>
            <w:sz w:val="24"/>
            <w:lang w:val="en-US"/>
          </w:rPr>
          <w:t xml:space="preserve">, Z. (2009). Timing of flowering: opposed selection on different fitness components and trait covariation.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173, 819–830.</w:t>
        </w:r>
      </w:ins>
    </w:p>
    <w:p w14:paraId="286D4A86" w14:textId="77777777" w:rsidR="00B5362B" w:rsidRPr="00217145" w:rsidRDefault="00B5362B" w:rsidP="00B5362B">
      <w:pPr>
        <w:pStyle w:val="Bibliography"/>
        <w:spacing w:line="480" w:lineRule="auto"/>
        <w:ind w:left="0" w:firstLine="0"/>
        <w:rPr>
          <w:ins w:id="285" w:author="Alicia" w:date="2015-11-06T17:01:00Z"/>
          <w:rFonts w:ascii="Times New Roman" w:hAnsi="Times New Roman" w:cs="Times New Roman"/>
          <w:sz w:val="24"/>
          <w:lang w:val="en-US"/>
        </w:rPr>
      </w:pPr>
      <w:ins w:id="286" w:author="Alicia" w:date="2015-11-06T17:01:00Z">
        <w:r w:rsidRPr="00217145">
          <w:rPr>
            <w:rFonts w:ascii="Times New Roman" w:hAnsi="Times New Roman" w:cs="Times New Roman"/>
            <w:sz w:val="24"/>
            <w:lang w:val="de-DE"/>
          </w:rPr>
          <w:t>15.</w:t>
        </w:r>
        <w:r w:rsidRPr="00217145">
          <w:rPr>
            <w:rFonts w:ascii="Times New Roman" w:hAnsi="Times New Roman" w:cs="Times New Roman"/>
            <w:sz w:val="24"/>
            <w:lang w:val="de-DE"/>
          </w:rPr>
          <w:br/>
          <w:t xml:space="preserve">Elzinga, J.A., Atlan, A., Biere, A., Gigord, L., Weis, A.E. &amp; Bernasconi, G. (2007). </w:t>
        </w:r>
        <w:r w:rsidRPr="00217145">
          <w:rPr>
            <w:rFonts w:ascii="Times New Roman" w:hAnsi="Times New Roman" w:cs="Times New Roman"/>
            <w:sz w:val="24"/>
            <w:lang w:val="en-US"/>
          </w:rPr>
          <w:t xml:space="preserve">Time after time: flowering phenology and biotic interactions. </w:t>
        </w:r>
        <w:r w:rsidRPr="00217145">
          <w:rPr>
            <w:rFonts w:ascii="Times New Roman" w:hAnsi="Times New Roman" w:cs="Times New Roman"/>
            <w:i/>
            <w:iCs/>
            <w:sz w:val="24"/>
            <w:lang w:val="en-US"/>
          </w:rPr>
          <w:t xml:space="preserve">Trends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22, 432–439.</w:t>
        </w:r>
      </w:ins>
    </w:p>
    <w:p w14:paraId="03D0CDAD" w14:textId="77777777" w:rsidR="00B5362B" w:rsidRPr="00217145" w:rsidRDefault="00B5362B" w:rsidP="00B5362B">
      <w:pPr>
        <w:pStyle w:val="Bibliography"/>
        <w:spacing w:line="480" w:lineRule="auto"/>
        <w:ind w:left="0" w:firstLine="0"/>
        <w:rPr>
          <w:ins w:id="287" w:author="Alicia" w:date="2015-11-06T17:01:00Z"/>
          <w:rFonts w:ascii="Times New Roman" w:hAnsi="Times New Roman" w:cs="Times New Roman"/>
          <w:sz w:val="24"/>
          <w:lang w:val="en-US"/>
        </w:rPr>
      </w:pPr>
      <w:ins w:id="288" w:author="Alicia" w:date="2015-11-06T17:01:00Z">
        <w:r w:rsidRPr="00B5362B">
          <w:rPr>
            <w:rFonts w:ascii="Times New Roman" w:hAnsi="Times New Roman" w:cs="Times New Roman"/>
            <w:sz w:val="24"/>
            <w:lang w:val="en-US"/>
            <w:rPrChange w:id="289" w:author="Alicia" w:date="2015-11-06T17:01:00Z">
              <w:rPr>
                <w:rFonts w:ascii="Times New Roman" w:hAnsi="Times New Roman" w:cs="Times New Roman"/>
                <w:sz w:val="24"/>
                <w:lang w:val="de-DE"/>
              </w:rPr>
            </w:rPrChange>
          </w:rPr>
          <w:lastRenderedPageBreak/>
          <w:t>16.</w:t>
        </w:r>
        <w:r w:rsidRPr="00B5362B">
          <w:rPr>
            <w:rFonts w:ascii="Times New Roman" w:hAnsi="Times New Roman" w:cs="Times New Roman"/>
            <w:sz w:val="24"/>
            <w:lang w:val="en-US"/>
            <w:rPrChange w:id="290" w:author="Alicia" w:date="2015-11-06T17:01:00Z">
              <w:rPr>
                <w:rFonts w:ascii="Times New Roman" w:hAnsi="Times New Roman" w:cs="Times New Roman"/>
                <w:sz w:val="24"/>
                <w:lang w:val="de-DE"/>
              </w:rPr>
            </w:rPrChange>
          </w:rPr>
          <w:br/>
          <w:t xml:space="preserve">von Euler, T., Ågren, J. &amp; Ehrlén, J. (2014). </w:t>
        </w:r>
        <w:r w:rsidRPr="00217145">
          <w:rPr>
            <w:rFonts w:ascii="Times New Roman" w:hAnsi="Times New Roman" w:cs="Times New Roman"/>
            <w:sz w:val="24"/>
            <w:lang w:val="en-US"/>
          </w:rPr>
          <w:t xml:space="preserve">Environmental context influences both the intensity of seed predation and plant demographic sensitivity to attack. </w:t>
        </w:r>
        <w:r w:rsidRPr="00217145">
          <w:rPr>
            <w:rFonts w:ascii="Times New Roman" w:hAnsi="Times New Roman" w:cs="Times New Roman"/>
            <w:i/>
            <w:iCs/>
            <w:sz w:val="24"/>
            <w:lang w:val="en-US"/>
          </w:rPr>
          <w:t>Ecology</w:t>
        </w:r>
        <w:r w:rsidRPr="00217145">
          <w:rPr>
            <w:rFonts w:ascii="Times New Roman" w:hAnsi="Times New Roman" w:cs="Times New Roman"/>
            <w:sz w:val="24"/>
            <w:lang w:val="en-US"/>
          </w:rPr>
          <w:t>, 95, 495–504.</w:t>
        </w:r>
      </w:ins>
    </w:p>
    <w:p w14:paraId="7C6F14E6" w14:textId="77777777" w:rsidR="00B5362B" w:rsidRPr="00217145" w:rsidRDefault="00B5362B" w:rsidP="00B5362B">
      <w:pPr>
        <w:pStyle w:val="Bibliography"/>
        <w:spacing w:line="480" w:lineRule="auto"/>
        <w:ind w:left="0" w:firstLine="0"/>
        <w:rPr>
          <w:ins w:id="291" w:author="Alicia" w:date="2015-11-06T17:01:00Z"/>
          <w:rFonts w:ascii="Times New Roman" w:hAnsi="Times New Roman" w:cs="Times New Roman"/>
          <w:sz w:val="24"/>
          <w:lang w:val="en-US"/>
        </w:rPr>
      </w:pPr>
      <w:ins w:id="292" w:author="Alicia" w:date="2015-11-06T17:01:00Z">
        <w:r w:rsidRPr="00B5362B">
          <w:rPr>
            <w:rFonts w:ascii="Times New Roman" w:hAnsi="Times New Roman" w:cs="Times New Roman"/>
            <w:sz w:val="24"/>
            <w:lang w:val="en-US"/>
            <w:rPrChange w:id="293" w:author="Alicia" w:date="2015-11-06T17:01:00Z">
              <w:rPr>
                <w:rFonts w:ascii="Times New Roman" w:hAnsi="Times New Roman" w:cs="Times New Roman"/>
                <w:sz w:val="24"/>
              </w:rPr>
            </w:rPrChange>
          </w:rPr>
          <w:t>17.</w:t>
        </w:r>
        <w:r w:rsidRPr="00B5362B">
          <w:rPr>
            <w:rFonts w:ascii="Times New Roman" w:hAnsi="Times New Roman" w:cs="Times New Roman"/>
            <w:sz w:val="24"/>
            <w:lang w:val="en-US"/>
            <w:rPrChange w:id="294" w:author="Alicia" w:date="2015-11-06T17:01:00Z">
              <w:rPr>
                <w:rFonts w:ascii="Times New Roman" w:hAnsi="Times New Roman" w:cs="Times New Roman"/>
                <w:sz w:val="24"/>
              </w:rPr>
            </w:rPrChange>
          </w:rPr>
          <w:br/>
          <w:t xml:space="preserve">Fedriani, J.M. &amp; Delibes, M. (2013). </w:t>
        </w:r>
        <w:r w:rsidRPr="00217145">
          <w:rPr>
            <w:rFonts w:ascii="Times New Roman" w:hAnsi="Times New Roman" w:cs="Times New Roman"/>
            <w:sz w:val="24"/>
            <w:lang w:val="en-US"/>
          </w:rPr>
          <w:t xml:space="preserve">Pulp feeders alter plant interactions with subsequent animal associates.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101, 1581–1588.</w:t>
        </w:r>
      </w:ins>
    </w:p>
    <w:p w14:paraId="4C81BE74" w14:textId="77777777" w:rsidR="00B5362B" w:rsidRPr="00217145" w:rsidRDefault="00B5362B" w:rsidP="00B5362B">
      <w:pPr>
        <w:pStyle w:val="Bibliography"/>
        <w:spacing w:line="480" w:lineRule="auto"/>
        <w:ind w:left="0" w:firstLine="0"/>
        <w:rPr>
          <w:ins w:id="295" w:author="Alicia" w:date="2015-11-06T17:01:00Z"/>
          <w:rFonts w:ascii="Times New Roman" w:hAnsi="Times New Roman" w:cs="Times New Roman"/>
          <w:sz w:val="24"/>
        </w:rPr>
      </w:pPr>
      <w:ins w:id="296" w:author="Alicia" w:date="2015-11-06T17:01:00Z">
        <w:r w:rsidRPr="00B5362B">
          <w:rPr>
            <w:rFonts w:ascii="Times New Roman" w:hAnsi="Times New Roman" w:cs="Times New Roman"/>
            <w:sz w:val="24"/>
            <w:lang w:val="en-US"/>
            <w:rPrChange w:id="297" w:author="Alicia" w:date="2015-11-06T17:01:00Z">
              <w:rPr>
                <w:rFonts w:ascii="Times New Roman" w:hAnsi="Times New Roman" w:cs="Times New Roman"/>
                <w:sz w:val="24"/>
                <w:lang w:val="de-DE"/>
              </w:rPr>
            </w:rPrChange>
          </w:rPr>
          <w:t>18.</w:t>
        </w:r>
        <w:r w:rsidRPr="00B5362B">
          <w:rPr>
            <w:rFonts w:ascii="Times New Roman" w:hAnsi="Times New Roman" w:cs="Times New Roman"/>
            <w:sz w:val="24"/>
            <w:lang w:val="en-US"/>
            <w:rPrChange w:id="298" w:author="Alicia" w:date="2015-11-06T17:01:00Z">
              <w:rPr>
                <w:rFonts w:ascii="Times New Roman" w:hAnsi="Times New Roman" w:cs="Times New Roman"/>
                <w:sz w:val="24"/>
                <w:lang w:val="de-DE"/>
              </w:rPr>
            </w:rPrChange>
          </w:rPr>
          <w:br/>
          <w:t xml:space="preserve">Franks, S.J., Sim, S. &amp; Weis, A.E. (2007). </w:t>
        </w:r>
        <w:r w:rsidRPr="00217145">
          <w:rPr>
            <w:rFonts w:ascii="Times New Roman" w:hAnsi="Times New Roman" w:cs="Times New Roman"/>
            <w:sz w:val="24"/>
            <w:lang w:val="en-US"/>
          </w:rPr>
          <w:t xml:space="preserve">Rapid evolution of flowering time by an annual plant in response to a climate fluctuation. </w:t>
        </w:r>
        <w:proofErr w:type="spellStart"/>
        <w:r w:rsidRPr="00217145">
          <w:rPr>
            <w:rFonts w:ascii="Times New Roman" w:hAnsi="Times New Roman" w:cs="Times New Roman"/>
            <w:i/>
            <w:iCs/>
            <w:sz w:val="24"/>
          </w:rPr>
          <w:t>Proc</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Natl</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Acad</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Sci</w:t>
        </w:r>
        <w:proofErr w:type="spellEnd"/>
        <w:r w:rsidRPr="00217145">
          <w:rPr>
            <w:rFonts w:ascii="Times New Roman" w:hAnsi="Times New Roman" w:cs="Times New Roman"/>
            <w:i/>
            <w:iCs/>
            <w:sz w:val="24"/>
          </w:rPr>
          <w:t>.</w:t>
        </w:r>
        <w:r w:rsidRPr="00217145">
          <w:rPr>
            <w:rFonts w:ascii="Times New Roman" w:hAnsi="Times New Roman" w:cs="Times New Roman"/>
            <w:sz w:val="24"/>
          </w:rPr>
          <w:t>, 104, 1278.</w:t>
        </w:r>
      </w:ins>
    </w:p>
    <w:p w14:paraId="28744E92" w14:textId="77777777" w:rsidR="00B5362B" w:rsidRPr="00217145" w:rsidRDefault="00B5362B" w:rsidP="00B5362B">
      <w:pPr>
        <w:pStyle w:val="Bibliography"/>
        <w:spacing w:line="480" w:lineRule="auto"/>
        <w:ind w:left="0" w:firstLine="0"/>
        <w:rPr>
          <w:ins w:id="299" w:author="Alicia" w:date="2015-11-06T17:01:00Z"/>
          <w:rFonts w:ascii="Times New Roman" w:hAnsi="Times New Roman" w:cs="Times New Roman"/>
          <w:sz w:val="24"/>
        </w:rPr>
      </w:pPr>
      <w:ins w:id="300" w:author="Alicia" w:date="2015-11-06T17:01:00Z">
        <w:r w:rsidRPr="00217145">
          <w:rPr>
            <w:rFonts w:ascii="Times New Roman" w:hAnsi="Times New Roman" w:cs="Times New Roman"/>
            <w:sz w:val="24"/>
          </w:rPr>
          <w:t>19.</w:t>
        </w:r>
        <w:r w:rsidRPr="00217145">
          <w:rPr>
            <w:rFonts w:ascii="Times New Roman" w:hAnsi="Times New Roman" w:cs="Times New Roman"/>
            <w:sz w:val="24"/>
          </w:rPr>
          <w:br/>
        </w:r>
        <w:proofErr w:type="spellStart"/>
        <w:r w:rsidRPr="00217145">
          <w:rPr>
            <w:rFonts w:ascii="Times New Roman" w:hAnsi="Times New Roman" w:cs="Times New Roman"/>
            <w:sz w:val="24"/>
          </w:rPr>
          <w:t>Fukano</w:t>
        </w:r>
        <w:proofErr w:type="spellEnd"/>
        <w:r w:rsidRPr="00217145">
          <w:rPr>
            <w:rFonts w:ascii="Times New Roman" w:hAnsi="Times New Roman" w:cs="Times New Roman"/>
            <w:sz w:val="24"/>
          </w:rPr>
          <w:t xml:space="preserve">, Y., </w:t>
        </w:r>
        <w:proofErr w:type="spellStart"/>
        <w:r w:rsidRPr="00217145">
          <w:rPr>
            <w:rFonts w:ascii="Times New Roman" w:hAnsi="Times New Roman" w:cs="Times New Roman"/>
            <w:sz w:val="24"/>
          </w:rPr>
          <w:t>Tanaka</w:t>
        </w:r>
        <w:proofErr w:type="spellEnd"/>
        <w:r w:rsidRPr="00217145">
          <w:rPr>
            <w:rFonts w:ascii="Times New Roman" w:hAnsi="Times New Roman" w:cs="Times New Roman"/>
            <w:sz w:val="24"/>
          </w:rPr>
          <w:t xml:space="preserve">, K. &amp; </w:t>
        </w:r>
        <w:proofErr w:type="spellStart"/>
        <w:r w:rsidRPr="00217145">
          <w:rPr>
            <w:rFonts w:ascii="Times New Roman" w:hAnsi="Times New Roman" w:cs="Times New Roman"/>
            <w:sz w:val="24"/>
          </w:rPr>
          <w:t>Yahara</w:t>
        </w:r>
        <w:proofErr w:type="spellEnd"/>
        <w:r w:rsidRPr="00217145">
          <w:rPr>
            <w:rFonts w:ascii="Times New Roman" w:hAnsi="Times New Roman" w:cs="Times New Roman"/>
            <w:sz w:val="24"/>
          </w:rPr>
          <w:t xml:space="preserve">, T. (2013). </w:t>
        </w:r>
        <w:r w:rsidRPr="00217145">
          <w:rPr>
            <w:rFonts w:ascii="Times New Roman" w:hAnsi="Times New Roman" w:cs="Times New Roman"/>
            <w:sz w:val="24"/>
            <w:lang w:val="en-US"/>
          </w:rPr>
          <w:t xml:space="preserve">Directional selection for early flowering is imposed by a re-associated herbivore - but no evidence of directional evolution. </w:t>
        </w:r>
        <w:r w:rsidRPr="00217145">
          <w:rPr>
            <w:rFonts w:ascii="Times New Roman" w:hAnsi="Times New Roman" w:cs="Times New Roman"/>
            <w:i/>
            <w:iCs/>
            <w:sz w:val="24"/>
          </w:rPr>
          <w:t xml:space="preserve">Basic </w:t>
        </w:r>
        <w:proofErr w:type="spellStart"/>
        <w:r w:rsidRPr="00217145">
          <w:rPr>
            <w:rFonts w:ascii="Times New Roman" w:hAnsi="Times New Roman" w:cs="Times New Roman"/>
            <w:i/>
            <w:iCs/>
            <w:sz w:val="24"/>
          </w:rPr>
          <w:t>Appl</w:t>
        </w:r>
        <w:proofErr w:type="spellEnd"/>
        <w:r w:rsidRPr="00217145">
          <w:rPr>
            <w:rFonts w:ascii="Times New Roman" w:hAnsi="Times New Roman" w:cs="Times New Roman"/>
            <w:i/>
            <w:iCs/>
            <w:sz w:val="24"/>
          </w:rPr>
          <w:t>. Ecol.</w:t>
        </w:r>
        <w:r w:rsidRPr="00217145">
          <w:rPr>
            <w:rFonts w:ascii="Times New Roman" w:hAnsi="Times New Roman" w:cs="Times New Roman"/>
            <w:sz w:val="24"/>
          </w:rPr>
          <w:t>, 14, 387–395.</w:t>
        </w:r>
      </w:ins>
    </w:p>
    <w:p w14:paraId="10F6F622" w14:textId="77777777" w:rsidR="00B5362B" w:rsidRPr="00217145" w:rsidRDefault="00B5362B" w:rsidP="00B5362B">
      <w:pPr>
        <w:pStyle w:val="Bibliography"/>
        <w:spacing w:line="480" w:lineRule="auto"/>
        <w:ind w:left="0" w:firstLine="0"/>
        <w:rPr>
          <w:ins w:id="301" w:author="Alicia" w:date="2015-11-06T17:01:00Z"/>
          <w:rFonts w:ascii="Times New Roman" w:hAnsi="Times New Roman" w:cs="Times New Roman"/>
          <w:sz w:val="24"/>
          <w:lang w:val="en-US"/>
        </w:rPr>
      </w:pPr>
      <w:ins w:id="302" w:author="Alicia" w:date="2015-11-06T17:01:00Z">
        <w:r w:rsidRPr="00217145">
          <w:rPr>
            <w:rFonts w:ascii="Times New Roman" w:hAnsi="Times New Roman" w:cs="Times New Roman"/>
            <w:sz w:val="24"/>
          </w:rPr>
          <w:t>20.</w:t>
        </w:r>
        <w:r w:rsidRPr="00217145">
          <w:rPr>
            <w:rFonts w:ascii="Times New Roman" w:hAnsi="Times New Roman" w:cs="Times New Roman"/>
            <w:sz w:val="24"/>
          </w:rPr>
          <w:br/>
          <w:t xml:space="preserve">Giménez-Benavides, L., García-Camacho, R., </w:t>
        </w:r>
        <w:proofErr w:type="spellStart"/>
        <w:r w:rsidRPr="00217145">
          <w:rPr>
            <w:rFonts w:ascii="Times New Roman" w:hAnsi="Times New Roman" w:cs="Times New Roman"/>
            <w:sz w:val="24"/>
          </w:rPr>
          <w:t>Iriondo</w:t>
        </w:r>
        <w:proofErr w:type="spellEnd"/>
        <w:r w:rsidRPr="00217145">
          <w:rPr>
            <w:rFonts w:ascii="Times New Roman" w:hAnsi="Times New Roman" w:cs="Times New Roman"/>
            <w:sz w:val="24"/>
          </w:rPr>
          <w:t xml:space="preserve">, J.M. &amp; Escudero, A. (2011). </w:t>
        </w:r>
        <w:r w:rsidRPr="00217145">
          <w:rPr>
            <w:rFonts w:ascii="Times New Roman" w:hAnsi="Times New Roman" w:cs="Times New Roman"/>
            <w:sz w:val="24"/>
            <w:lang w:val="en-US"/>
          </w:rPr>
          <w:t xml:space="preserve">Selection on flowering time in Mediterranean high-mountain plants under global warming.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Ecol.</w:t>
        </w:r>
        <w:r w:rsidRPr="00217145">
          <w:rPr>
            <w:rFonts w:ascii="Times New Roman" w:hAnsi="Times New Roman" w:cs="Times New Roman"/>
            <w:sz w:val="24"/>
            <w:lang w:val="en-US"/>
          </w:rPr>
          <w:t>, 25, 777–794.</w:t>
        </w:r>
      </w:ins>
    </w:p>
    <w:p w14:paraId="6D4D2794" w14:textId="77777777" w:rsidR="00B5362B" w:rsidRPr="00217145" w:rsidRDefault="00B5362B" w:rsidP="00B5362B">
      <w:pPr>
        <w:pStyle w:val="Bibliography"/>
        <w:spacing w:line="480" w:lineRule="auto"/>
        <w:ind w:left="0" w:firstLine="0"/>
        <w:rPr>
          <w:ins w:id="303" w:author="Alicia" w:date="2015-11-06T17:01:00Z"/>
          <w:rFonts w:ascii="Times New Roman" w:hAnsi="Times New Roman" w:cs="Times New Roman"/>
          <w:sz w:val="24"/>
          <w:lang w:val="en-US"/>
        </w:rPr>
      </w:pPr>
      <w:ins w:id="304" w:author="Alicia" w:date="2015-11-06T17:01:00Z">
        <w:r w:rsidRPr="00217145">
          <w:rPr>
            <w:rFonts w:ascii="Times New Roman" w:hAnsi="Times New Roman" w:cs="Times New Roman"/>
            <w:sz w:val="24"/>
            <w:lang w:val="en-US"/>
          </w:rPr>
          <w:t>21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Grace, J.B. (2006). </w:t>
        </w:r>
        <w:r w:rsidRPr="00217145">
          <w:rPr>
            <w:rFonts w:ascii="Times New Roman" w:hAnsi="Times New Roman" w:cs="Times New Roman"/>
            <w:i/>
            <w:iCs/>
            <w:sz w:val="24"/>
            <w:lang w:val="en-US"/>
          </w:rPr>
          <w:t>Structural equation modeling and natural systems</w:t>
        </w:r>
        <w:r w:rsidRPr="00217145">
          <w:rPr>
            <w:rFonts w:ascii="Times New Roman" w:hAnsi="Times New Roman" w:cs="Times New Roman"/>
            <w:sz w:val="24"/>
            <w:lang w:val="en-US"/>
          </w:rPr>
          <w:t>. Cambridge University Press, Cambridge, UK ; New York.</w:t>
        </w:r>
      </w:ins>
    </w:p>
    <w:p w14:paraId="43F43F91" w14:textId="77777777" w:rsidR="00B5362B" w:rsidRPr="00217145" w:rsidRDefault="00B5362B" w:rsidP="00B5362B">
      <w:pPr>
        <w:pStyle w:val="Bibliography"/>
        <w:spacing w:line="480" w:lineRule="auto"/>
        <w:ind w:left="0" w:firstLine="0"/>
        <w:rPr>
          <w:ins w:id="305" w:author="Alicia" w:date="2015-11-06T17:01:00Z"/>
          <w:rFonts w:ascii="Times New Roman" w:hAnsi="Times New Roman" w:cs="Times New Roman"/>
          <w:sz w:val="24"/>
          <w:lang w:val="en-US"/>
        </w:rPr>
      </w:pPr>
      <w:ins w:id="306" w:author="Alicia" w:date="2015-11-06T17:01:00Z">
        <w:r w:rsidRPr="00217145">
          <w:rPr>
            <w:rFonts w:ascii="Times New Roman" w:hAnsi="Times New Roman" w:cs="Times New Roman"/>
            <w:sz w:val="24"/>
            <w:lang w:val="en-US"/>
          </w:rPr>
          <w:t>22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Irwin, R.E. (2006). The consequences of direct versus indirect species interactions to selection on traits: pollination and nectar robbing in </w:t>
        </w:r>
        <w:proofErr w:type="spellStart"/>
        <w:r w:rsidRPr="00365C12">
          <w:rPr>
            <w:rFonts w:ascii="Times New Roman" w:hAnsi="Times New Roman" w:cs="Times New Roman"/>
            <w:i/>
            <w:sz w:val="24"/>
            <w:lang w:val="en-US"/>
          </w:rPr>
          <w:t>Ipomopsis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aggregata</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Am. Nat.</w:t>
        </w:r>
        <w:r w:rsidRPr="00217145">
          <w:rPr>
            <w:rFonts w:ascii="Times New Roman" w:hAnsi="Times New Roman" w:cs="Times New Roman"/>
            <w:sz w:val="24"/>
            <w:lang w:val="en-US"/>
          </w:rPr>
          <w:t>, 167, 315–328.</w:t>
        </w:r>
      </w:ins>
    </w:p>
    <w:p w14:paraId="0C377F9C" w14:textId="77777777" w:rsidR="00B5362B" w:rsidRPr="00217145" w:rsidRDefault="00B5362B" w:rsidP="00B5362B">
      <w:pPr>
        <w:pStyle w:val="Bibliography"/>
        <w:spacing w:line="480" w:lineRule="auto"/>
        <w:ind w:left="0" w:firstLine="0"/>
        <w:rPr>
          <w:ins w:id="307" w:author="Alicia" w:date="2015-11-06T17:01:00Z"/>
          <w:rFonts w:ascii="Times New Roman" w:hAnsi="Times New Roman" w:cs="Times New Roman"/>
          <w:sz w:val="24"/>
          <w:lang w:val="en-US"/>
        </w:rPr>
      </w:pPr>
      <w:ins w:id="308" w:author="Alicia" w:date="2015-11-06T17:01:00Z">
        <w:r w:rsidRPr="00217145">
          <w:rPr>
            <w:rFonts w:ascii="Times New Roman" w:hAnsi="Times New Roman" w:cs="Times New Roman"/>
            <w:sz w:val="24"/>
            <w:lang w:val="en-US"/>
          </w:rPr>
          <w:lastRenderedPageBreak/>
          <w:t>23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Ison</w:t>
        </w:r>
        <w:proofErr w:type="spellEnd"/>
        <w:r w:rsidRPr="00217145">
          <w:rPr>
            <w:rFonts w:ascii="Times New Roman" w:hAnsi="Times New Roman" w:cs="Times New Roman"/>
            <w:sz w:val="24"/>
            <w:lang w:val="en-US"/>
          </w:rPr>
          <w:t xml:space="preserve">, J.L. &amp; </w:t>
        </w:r>
        <w:proofErr w:type="spellStart"/>
        <w:r w:rsidRPr="00217145">
          <w:rPr>
            <w:rFonts w:ascii="Times New Roman" w:hAnsi="Times New Roman" w:cs="Times New Roman"/>
            <w:sz w:val="24"/>
            <w:lang w:val="en-US"/>
          </w:rPr>
          <w:t>Wagenius</w:t>
        </w:r>
        <w:proofErr w:type="spellEnd"/>
        <w:r w:rsidRPr="00217145">
          <w:rPr>
            <w:rFonts w:ascii="Times New Roman" w:hAnsi="Times New Roman" w:cs="Times New Roman"/>
            <w:sz w:val="24"/>
            <w:lang w:val="en-US"/>
          </w:rPr>
          <w:t xml:space="preserve">, S. (2014). Both flowering time and distance to conspecific plants affect reproduction in </w:t>
        </w:r>
        <w:r w:rsidRPr="00365C12">
          <w:rPr>
            <w:rFonts w:ascii="Times New Roman" w:hAnsi="Times New Roman" w:cs="Times New Roman"/>
            <w:i/>
            <w:sz w:val="24"/>
            <w:lang w:val="en-US"/>
          </w:rPr>
          <w:t xml:space="preserve">Echinacea </w:t>
        </w:r>
        <w:proofErr w:type="spellStart"/>
        <w:r w:rsidRPr="00365C12">
          <w:rPr>
            <w:rFonts w:ascii="Times New Roman" w:hAnsi="Times New Roman" w:cs="Times New Roman"/>
            <w:i/>
            <w:sz w:val="24"/>
            <w:lang w:val="en-US"/>
          </w:rPr>
          <w:t>angustifolia</w:t>
        </w:r>
        <w:proofErr w:type="spellEnd"/>
        <w:r w:rsidRPr="00217145">
          <w:rPr>
            <w:rFonts w:ascii="Times New Roman" w:hAnsi="Times New Roman" w:cs="Times New Roman"/>
            <w:sz w:val="24"/>
            <w:lang w:val="en-US"/>
          </w:rPr>
          <w:t xml:space="preserve">, a common prairie perennial.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102, 920–929.</w:t>
        </w:r>
      </w:ins>
    </w:p>
    <w:p w14:paraId="482746A8" w14:textId="77777777" w:rsidR="00B5362B" w:rsidRPr="00217145" w:rsidRDefault="00B5362B" w:rsidP="00B5362B">
      <w:pPr>
        <w:pStyle w:val="Bibliography"/>
        <w:spacing w:line="480" w:lineRule="auto"/>
        <w:ind w:left="0" w:firstLine="0"/>
        <w:rPr>
          <w:ins w:id="309" w:author="Alicia" w:date="2015-11-06T17:01:00Z"/>
          <w:rFonts w:ascii="Times New Roman" w:hAnsi="Times New Roman" w:cs="Times New Roman"/>
          <w:sz w:val="24"/>
          <w:lang w:val="en-US"/>
        </w:rPr>
      </w:pPr>
      <w:ins w:id="310" w:author="Alicia" w:date="2015-11-06T17:01:00Z">
        <w:r w:rsidRPr="00217145">
          <w:rPr>
            <w:rFonts w:ascii="Times New Roman" w:hAnsi="Times New Roman" w:cs="Times New Roman"/>
            <w:sz w:val="24"/>
            <w:lang w:val="en-US"/>
          </w:rPr>
          <w:t>24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Kéry</w:t>
        </w:r>
        <w:proofErr w:type="spellEnd"/>
        <w:r w:rsidRPr="00217145">
          <w:rPr>
            <w:rFonts w:ascii="Times New Roman" w:hAnsi="Times New Roman" w:cs="Times New Roman"/>
            <w:sz w:val="24"/>
            <w:lang w:val="en-US"/>
          </w:rPr>
          <w:t xml:space="preserve">, M., Matthies, D. &amp; Fischer, M. (2001). The effect of plant population size on the interactions between the rare plant </w:t>
        </w:r>
        <w:proofErr w:type="spellStart"/>
        <w:r w:rsidRPr="00365C12">
          <w:rPr>
            <w:rFonts w:ascii="Times New Roman" w:hAnsi="Times New Roman" w:cs="Times New Roman"/>
            <w:i/>
            <w:sz w:val="24"/>
            <w:lang w:val="en-US"/>
          </w:rPr>
          <w:t>Gentiana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cruciata</w:t>
        </w:r>
        <w:proofErr w:type="spellEnd"/>
        <w:r w:rsidRPr="00217145">
          <w:rPr>
            <w:rFonts w:ascii="Times New Roman" w:hAnsi="Times New Roman" w:cs="Times New Roman"/>
            <w:sz w:val="24"/>
            <w:lang w:val="en-US"/>
          </w:rPr>
          <w:t xml:space="preserve"> and its specialized herbivore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rebeli</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89, 418–427.</w:t>
        </w:r>
      </w:ins>
    </w:p>
    <w:p w14:paraId="25CE83B5" w14:textId="77777777" w:rsidR="00B5362B" w:rsidRPr="00217145" w:rsidRDefault="00B5362B" w:rsidP="00B5362B">
      <w:pPr>
        <w:pStyle w:val="Bibliography"/>
        <w:spacing w:line="480" w:lineRule="auto"/>
        <w:ind w:left="0" w:firstLine="0"/>
        <w:rPr>
          <w:ins w:id="311" w:author="Alicia" w:date="2015-11-06T17:01:00Z"/>
          <w:rFonts w:ascii="Times New Roman" w:hAnsi="Times New Roman" w:cs="Times New Roman"/>
          <w:sz w:val="24"/>
          <w:lang w:val="en-US"/>
        </w:rPr>
      </w:pPr>
      <w:ins w:id="312" w:author="Alicia" w:date="2015-11-06T17:01:00Z">
        <w:r w:rsidRPr="00217145">
          <w:rPr>
            <w:rFonts w:ascii="Times New Roman" w:hAnsi="Times New Roman" w:cs="Times New Roman"/>
            <w:sz w:val="24"/>
            <w:lang w:val="en-US"/>
          </w:rPr>
          <w:t>25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Kolb, A. &amp; Ehrlén, J. (2010). Environmental context drives seed predator-mediated selection on a floral display trait.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Ecol.</w:t>
        </w:r>
        <w:r w:rsidRPr="00217145">
          <w:rPr>
            <w:rFonts w:ascii="Times New Roman" w:hAnsi="Times New Roman" w:cs="Times New Roman"/>
            <w:sz w:val="24"/>
            <w:lang w:val="en-US"/>
          </w:rPr>
          <w:t>, 24, 433–445.</w:t>
        </w:r>
      </w:ins>
    </w:p>
    <w:p w14:paraId="7E9F8713" w14:textId="77777777" w:rsidR="00B5362B" w:rsidRPr="00217145" w:rsidRDefault="00B5362B" w:rsidP="00B5362B">
      <w:pPr>
        <w:pStyle w:val="Bibliography"/>
        <w:spacing w:line="480" w:lineRule="auto"/>
        <w:ind w:left="0" w:firstLine="0"/>
        <w:rPr>
          <w:ins w:id="313" w:author="Alicia" w:date="2015-11-06T17:01:00Z"/>
          <w:rFonts w:ascii="Times New Roman" w:hAnsi="Times New Roman" w:cs="Times New Roman"/>
          <w:sz w:val="24"/>
          <w:lang w:val="en-US"/>
        </w:rPr>
      </w:pPr>
      <w:ins w:id="314" w:author="Alicia" w:date="2015-11-06T17:01:00Z">
        <w:r w:rsidRPr="00E22260">
          <w:rPr>
            <w:rFonts w:ascii="Times New Roman" w:hAnsi="Times New Roman" w:cs="Times New Roman"/>
            <w:sz w:val="24"/>
            <w:lang w:val="en-US"/>
            <w:rPrChange w:id="315" w:author="Johan Ehrlén" w:date="2015-11-10T09:11:00Z">
              <w:rPr>
                <w:rFonts w:ascii="Times New Roman" w:hAnsi="Times New Roman" w:cs="Times New Roman"/>
                <w:sz w:val="24"/>
                <w:lang w:val="de-DE"/>
              </w:rPr>
            </w:rPrChange>
          </w:rPr>
          <w:t>26.</w:t>
        </w:r>
        <w:r w:rsidRPr="00E22260">
          <w:rPr>
            <w:rFonts w:ascii="Times New Roman" w:hAnsi="Times New Roman" w:cs="Times New Roman"/>
            <w:sz w:val="24"/>
            <w:lang w:val="en-US"/>
            <w:rPrChange w:id="316" w:author="Johan Ehrlén" w:date="2015-11-10T09:11:00Z">
              <w:rPr>
                <w:rFonts w:ascii="Times New Roman" w:hAnsi="Times New Roman" w:cs="Times New Roman"/>
                <w:sz w:val="24"/>
                <w:lang w:val="de-DE"/>
              </w:rPr>
            </w:rPrChange>
          </w:rPr>
          <w:br/>
          <w:t xml:space="preserve">Kolb, A., Ehrlén, J. &amp; Eriksson, O. (2007). </w:t>
        </w:r>
        <w:r w:rsidRPr="00217145">
          <w:rPr>
            <w:rFonts w:ascii="Times New Roman" w:hAnsi="Times New Roman" w:cs="Times New Roman"/>
            <w:sz w:val="24"/>
            <w:lang w:val="en-US"/>
          </w:rPr>
          <w:t xml:space="preserve">Ecological and evolutionary consequences of spatial and temporal variation in pre-dispersal seed predation. </w:t>
        </w:r>
        <w:proofErr w:type="spellStart"/>
        <w:r w:rsidRPr="00217145">
          <w:rPr>
            <w:rFonts w:ascii="Times New Roman" w:hAnsi="Times New Roman" w:cs="Times New Roman"/>
            <w:i/>
            <w:iCs/>
            <w:sz w:val="24"/>
            <w:lang w:val="en-US"/>
          </w:rPr>
          <w:t>Perspect</w:t>
        </w:r>
        <w:proofErr w:type="spellEnd"/>
        <w:r w:rsidRPr="00217145">
          <w:rPr>
            <w:rFonts w:ascii="Times New Roman" w:hAnsi="Times New Roman" w:cs="Times New Roman"/>
            <w:i/>
            <w:iCs/>
            <w:sz w:val="24"/>
            <w:lang w:val="en-US"/>
          </w:rPr>
          <w:t xml:space="preserve">. Plant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Syst.</w:t>
        </w:r>
        <w:r w:rsidRPr="00217145">
          <w:rPr>
            <w:rFonts w:ascii="Times New Roman" w:hAnsi="Times New Roman" w:cs="Times New Roman"/>
            <w:sz w:val="24"/>
            <w:lang w:val="en-US"/>
          </w:rPr>
          <w:t>, 9, 79–100.</w:t>
        </w:r>
      </w:ins>
    </w:p>
    <w:p w14:paraId="490DD951" w14:textId="77777777" w:rsidR="00B5362B" w:rsidRPr="00217145" w:rsidRDefault="00B5362B" w:rsidP="00B5362B">
      <w:pPr>
        <w:pStyle w:val="Bibliography"/>
        <w:spacing w:line="480" w:lineRule="auto"/>
        <w:ind w:left="0" w:firstLine="0"/>
        <w:rPr>
          <w:ins w:id="317" w:author="Alicia" w:date="2015-11-06T17:01:00Z"/>
          <w:rFonts w:ascii="Times New Roman" w:hAnsi="Times New Roman" w:cs="Times New Roman"/>
          <w:sz w:val="24"/>
          <w:lang w:val="en-US"/>
        </w:rPr>
      </w:pPr>
      <w:ins w:id="318" w:author="Alicia" w:date="2015-11-06T17:01:00Z">
        <w:r w:rsidRPr="00B5362B">
          <w:rPr>
            <w:rFonts w:ascii="Times New Roman" w:hAnsi="Times New Roman" w:cs="Times New Roman"/>
            <w:sz w:val="24"/>
            <w:lang w:val="en-US"/>
            <w:rPrChange w:id="319" w:author="Alicia" w:date="2015-11-06T17:01:00Z">
              <w:rPr>
                <w:rFonts w:ascii="Times New Roman" w:hAnsi="Times New Roman" w:cs="Times New Roman"/>
                <w:sz w:val="24"/>
                <w:lang w:val="de-DE"/>
              </w:rPr>
            </w:rPrChange>
          </w:rPr>
          <w:t>27.</w:t>
        </w:r>
        <w:r w:rsidRPr="00B5362B">
          <w:rPr>
            <w:rFonts w:ascii="Times New Roman" w:hAnsi="Times New Roman" w:cs="Times New Roman"/>
            <w:sz w:val="24"/>
            <w:lang w:val="en-US"/>
            <w:rPrChange w:id="320" w:author="Alicia" w:date="2015-11-06T17:01:00Z">
              <w:rPr>
                <w:rFonts w:ascii="Times New Roman" w:hAnsi="Times New Roman" w:cs="Times New Roman"/>
                <w:sz w:val="24"/>
                <w:lang w:val="de-DE"/>
              </w:rPr>
            </w:rPrChange>
          </w:rPr>
          <w:br/>
          <w:t xml:space="preserve">König, M.A.E., Wiklund, C. &amp; Ehrlén, J. (2015). </w:t>
        </w:r>
        <w:r w:rsidRPr="00217145">
          <w:rPr>
            <w:rFonts w:ascii="Times New Roman" w:hAnsi="Times New Roman" w:cs="Times New Roman"/>
            <w:sz w:val="24"/>
            <w:lang w:val="en-US"/>
          </w:rPr>
          <w:t xml:space="preserve">Timing of flowering and intensity of attack by a butterfly herbivore in a </w:t>
        </w:r>
        <w:proofErr w:type="spellStart"/>
        <w:r w:rsidRPr="00217145">
          <w:rPr>
            <w:rFonts w:ascii="Times New Roman" w:hAnsi="Times New Roman" w:cs="Times New Roman"/>
            <w:sz w:val="24"/>
            <w:lang w:val="en-US"/>
          </w:rPr>
          <w:t>polyploid</w:t>
        </w:r>
        <w:proofErr w:type="spellEnd"/>
        <w:r w:rsidRPr="00217145">
          <w:rPr>
            <w:rFonts w:ascii="Times New Roman" w:hAnsi="Times New Roman" w:cs="Times New Roman"/>
            <w:sz w:val="24"/>
            <w:lang w:val="en-US"/>
          </w:rPr>
          <w:t xml:space="preserve"> herb. </w:t>
        </w:r>
        <w:r w:rsidRPr="00217145">
          <w:rPr>
            <w:rFonts w:ascii="Times New Roman" w:hAnsi="Times New Roman" w:cs="Times New Roman"/>
            <w:i/>
            <w:iCs/>
            <w:sz w:val="24"/>
            <w:lang w:val="en-US"/>
          </w:rPr>
          <w:t xml:space="preserve">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5, 1863–1872.</w:t>
        </w:r>
      </w:ins>
    </w:p>
    <w:p w14:paraId="3356C42E" w14:textId="77777777" w:rsidR="00B5362B" w:rsidRPr="00217145" w:rsidRDefault="00B5362B" w:rsidP="00B5362B">
      <w:pPr>
        <w:pStyle w:val="Bibliography"/>
        <w:spacing w:line="480" w:lineRule="auto"/>
        <w:ind w:left="0" w:firstLine="0"/>
        <w:rPr>
          <w:ins w:id="321" w:author="Alicia" w:date="2015-11-06T17:01:00Z"/>
          <w:rFonts w:ascii="Times New Roman" w:hAnsi="Times New Roman" w:cs="Times New Roman"/>
          <w:sz w:val="24"/>
          <w:lang w:val="en-US"/>
        </w:rPr>
      </w:pPr>
      <w:ins w:id="322" w:author="Alicia" w:date="2015-11-06T17:01:00Z">
        <w:r w:rsidRPr="00E22260">
          <w:rPr>
            <w:rFonts w:ascii="Times New Roman" w:hAnsi="Times New Roman" w:cs="Times New Roman"/>
            <w:sz w:val="24"/>
            <w:lang w:val="en-US"/>
            <w:rPrChange w:id="323" w:author="Johan Ehrlén" w:date="2015-11-10T09:11:00Z">
              <w:rPr>
                <w:rFonts w:ascii="Times New Roman" w:hAnsi="Times New Roman" w:cs="Times New Roman"/>
                <w:sz w:val="24"/>
                <w:lang w:val="de-DE"/>
              </w:rPr>
            </w:rPrChange>
          </w:rPr>
          <w:t>28.</w:t>
        </w:r>
        <w:r w:rsidRPr="00E22260">
          <w:rPr>
            <w:rFonts w:ascii="Times New Roman" w:hAnsi="Times New Roman" w:cs="Times New Roman"/>
            <w:sz w:val="24"/>
            <w:lang w:val="en-US"/>
            <w:rPrChange w:id="324" w:author="Johan Ehrlén" w:date="2015-11-10T09:11:00Z">
              <w:rPr>
                <w:rFonts w:ascii="Times New Roman" w:hAnsi="Times New Roman" w:cs="Times New Roman"/>
                <w:sz w:val="24"/>
                <w:lang w:val="de-DE"/>
              </w:rPr>
            </w:rPrChange>
          </w:rPr>
          <w:br/>
        </w:r>
        <w:r w:rsidRPr="00E22260">
          <w:rPr>
            <w:rFonts w:ascii="Times New Roman" w:hAnsi="Times New Roman" w:cs="Times New Roman"/>
            <w:sz w:val="24"/>
            <w:lang w:val="en-US"/>
            <w:rPrChange w:id="325" w:author="Johan Ehrlén" w:date="2015-11-10T09:11:00Z">
              <w:rPr>
                <w:rFonts w:ascii="Times New Roman" w:hAnsi="Times New Roman" w:cs="Times New Roman"/>
                <w:sz w:val="24"/>
                <w:lang w:val="de-DE"/>
              </w:rPr>
            </w:rPrChange>
          </w:rPr>
          <w:t xml:space="preserve">Lande, R. &amp; Arnold, S.J. (1983). </w:t>
        </w:r>
        <w:r w:rsidRPr="00217145">
          <w:rPr>
            <w:rFonts w:ascii="Times New Roman" w:hAnsi="Times New Roman" w:cs="Times New Roman"/>
            <w:sz w:val="24"/>
            <w:lang w:val="en-US"/>
          </w:rPr>
          <w:t xml:space="preserve">The measurement of selection on correlated characters.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37, 1210.</w:t>
        </w:r>
      </w:ins>
    </w:p>
    <w:p w14:paraId="22B0E4B1" w14:textId="77777777" w:rsidR="00B5362B" w:rsidRPr="00217145" w:rsidRDefault="00B5362B" w:rsidP="00B5362B">
      <w:pPr>
        <w:pStyle w:val="Bibliography"/>
        <w:spacing w:line="480" w:lineRule="auto"/>
        <w:ind w:left="0" w:firstLine="0"/>
        <w:rPr>
          <w:ins w:id="326" w:author="Alicia" w:date="2015-11-06T17:01:00Z"/>
          <w:rFonts w:ascii="Times New Roman" w:hAnsi="Times New Roman" w:cs="Times New Roman"/>
          <w:sz w:val="24"/>
        </w:rPr>
      </w:pPr>
      <w:ins w:id="327" w:author="Alicia" w:date="2015-11-06T17:01:00Z">
        <w:r w:rsidRPr="00217145">
          <w:rPr>
            <w:rFonts w:ascii="Times New Roman" w:hAnsi="Times New Roman" w:cs="Times New Roman"/>
            <w:sz w:val="24"/>
            <w:lang w:val="en-US"/>
          </w:rPr>
          <w:t>29</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Mouquet</w:t>
        </w:r>
        <w:proofErr w:type="spellEnd"/>
        <w:r w:rsidRPr="00217145">
          <w:rPr>
            <w:rFonts w:ascii="Times New Roman" w:hAnsi="Times New Roman" w:cs="Times New Roman"/>
            <w:sz w:val="24"/>
            <w:lang w:val="en-US"/>
          </w:rPr>
          <w:t xml:space="preserve">, N., </w:t>
        </w:r>
        <w:proofErr w:type="spellStart"/>
        <w:r w:rsidRPr="00217145">
          <w:rPr>
            <w:rFonts w:ascii="Times New Roman" w:hAnsi="Times New Roman" w:cs="Times New Roman"/>
            <w:sz w:val="24"/>
            <w:lang w:val="en-US"/>
          </w:rPr>
          <w:t>Belrose</w:t>
        </w:r>
        <w:proofErr w:type="spellEnd"/>
        <w:r w:rsidRPr="00217145">
          <w:rPr>
            <w:rFonts w:ascii="Times New Roman" w:hAnsi="Times New Roman" w:cs="Times New Roman"/>
            <w:sz w:val="24"/>
            <w:lang w:val="en-US"/>
          </w:rPr>
          <w:t xml:space="preserve">, V., Thomas, J.A., </w:t>
        </w:r>
        <w:proofErr w:type="spellStart"/>
        <w:r w:rsidRPr="00217145">
          <w:rPr>
            <w:rFonts w:ascii="Times New Roman" w:hAnsi="Times New Roman" w:cs="Times New Roman"/>
            <w:sz w:val="24"/>
            <w:lang w:val="en-US"/>
          </w:rPr>
          <w:t>Elmes</w:t>
        </w:r>
        <w:proofErr w:type="spellEnd"/>
        <w:r w:rsidRPr="00217145">
          <w:rPr>
            <w:rFonts w:ascii="Times New Roman" w:hAnsi="Times New Roman" w:cs="Times New Roman"/>
            <w:sz w:val="24"/>
            <w:lang w:val="en-US"/>
          </w:rPr>
          <w:t xml:space="preserve">, G.W. &amp; Clarke, R.T. (2005). Conserving community modules: a case study of the endangered </w:t>
        </w:r>
        <w:proofErr w:type="spellStart"/>
        <w:r w:rsidRPr="00217145">
          <w:rPr>
            <w:rFonts w:ascii="Times New Roman" w:hAnsi="Times New Roman" w:cs="Times New Roman"/>
            <w:sz w:val="24"/>
            <w:lang w:val="en-US"/>
          </w:rPr>
          <w:t>lycaenid</w:t>
        </w:r>
        <w:proofErr w:type="spellEnd"/>
        <w:r w:rsidRPr="00217145">
          <w:rPr>
            <w:rFonts w:ascii="Times New Roman" w:hAnsi="Times New Roman" w:cs="Times New Roman"/>
            <w:sz w:val="24"/>
            <w:lang w:val="en-US"/>
          </w:rPr>
          <w:t xml:space="preserve"> butterfly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alcon</w:t>
        </w:r>
        <w:proofErr w:type="spell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rPr>
          <w:t>Ecology</w:t>
        </w:r>
        <w:proofErr w:type="spellEnd"/>
        <w:r w:rsidRPr="00217145">
          <w:rPr>
            <w:rFonts w:ascii="Times New Roman" w:hAnsi="Times New Roman" w:cs="Times New Roman"/>
            <w:sz w:val="24"/>
          </w:rPr>
          <w:t>, 86, 3160–3173.</w:t>
        </w:r>
      </w:ins>
    </w:p>
    <w:p w14:paraId="774214D1" w14:textId="77777777" w:rsidR="00B5362B" w:rsidRPr="00217145" w:rsidRDefault="00B5362B" w:rsidP="00B5362B">
      <w:pPr>
        <w:pStyle w:val="Bibliography"/>
        <w:spacing w:line="480" w:lineRule="auto"/>
        <w:ind w:left="0" w:firstLine="0"/>
        <w:rPr>
          <w:ins w:id="328" w:author="Alicia" w:date="2015-11-06T17:01:00Z"/>
          <w:rFonts w:ascii="Times New Roman" w:hAnsi="Times New Roman" w:cs="Times New Roman"/>
          <w:sz w:val="24"/>
        </w:rPr>
      </w:pPr>
      <w:ins w:id="329" w:author="Alicia" w:date="2015-11-06T17:01:00Z">
        <w:r w:rsidRPr="00217145">
          <w:rPr>
            <w:rFonts w:ascii="Times New Roman" w:hAnsi="Times New Roman" w:cs="Times New Roman"/>
            <w:sz w:val="24"/>
          </w:rPr>
          <w:lastRenderedPageBreak/>
          <w:t>30.</w:t>
        </w:r>
        <w:r w:rsidRPr="00217145">
          <w:rPr>
            <w:rFonts w:ascii="Times New Roman" w:hAnsi="Times New Roman" w:cs="Times New Roman"/>
            <w:sz w:val="24"/>
          </w:rPr>
          <w:br/>
        </w:r>
        <w:proofErr w:type="spellStart"/>
        <w:r w:rsidRPr="00217145">
          <w:rPr>
            <w:rFonts w:ascii="Times New Roman" w:hAnsi="Times New Roman" w:cs="Times New Roman"/>
            <w:sz w:val="24"/>
          </w:rPr>
          <w:t>Munguia</w:t>
        </w:r>
        <w:proofErr w:type="spellEnd"/>
        <w:r w:rsidRPr="00217145">
          <w:rPr>
            <w:rFonts w:ascii="Times New Roman" w:hAnsi="Times New Roman" w:cs="Times New Roman"/>
            <w:sz w:val="24"/>
          </w:rPr>
          <w:t xml:space="preserve">-Rosas, M.A., </w:t>
        </w:r>
        <w:proofErr w:type="spellStart"/>
        <w:r w:rsidRPr="00217145">
          <w:rPr>
            <w:rFonts w:ascii="Times New Roman" w:hAnsi="Times New Roman" w:cs="Times New Roman"/>
            <w:sz w:val="24"/>
          </w:rPr>
          <w:t>Ollerton</w:t>
        </w:r>
        <w:proofErr w:type="spellEnd"/>
        <w:r w:rsidRPr="00217145">
          <w:rPr>
            <w:rFonts w:ascii="Times New Roman" w:hAnsi="Times New Roman" w:cs="Times New Roman"/>
            <w:sz w:val="24"/>
          </w:rPr>
          <w:t xml:space="preserve">, J. &amp; Parra-Tabla, V. (2011). </w:t>
        </w:r>
        <w:r w:rsidRPr="00217145">
          <w:rPr>
            <w:rFonts w:ascii="Times New Roman" w:hAnsi="Times New Roman" w:cs="Times New Roman"/>
            <w:sz w:val="24"/>
            <w:lang w:val="en-US"/>
          </w:rPr>
          <w:t xml:space="preserve">Phenotypic selection on flowering phenology and size in two dioecious plant species with different pollen vectors. </w:t>
        </w:r>
        <w:proofErr w:type="spellStart"/>
        <w:r w:rsidRPr="00217145">
          <w:rPr>
            <w:rFonts w:ascii="Times New Roman" w:hAnsi="Times New Roman" w:cs="Times New Roman"/>
            <w:i/>
            <w:iCs/>
            <w:sz w:val="24"/>
          </w:rPr>
          <w:t>Plant</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Species</w:t>
        </w:r>
        <w:proofErr w:type="spellEnd"/>
        <w:r w:rsidRPr="00217145">
          <w:rPr>
            <w:rFonts w:ascii="Times New Roman" w:hAnsi="Times New Roman" w:cs="Times New Roman"/>
            <w:i/>
            <w:iCs/>
            <w:sz w:val="24"/>
          </w:rPr>
          <w:t xml:space="preserve"> Biol.</w:t>
        </w:r>
        <w:r w:rsidRPr="00217145">
          <w:rPr>
            <w:rFonts w:ascii="Times New Roman" w:hAnsi="Times New Roman" w:cs="Times New Roman"/>
            <w:sz w:val="24"/>
          </w:rPr>
          <w:t>, 26, 205–212.</w:t>
        </w:r>
      </w:ins>
    </w:p>
    <w:p w14:paraId="3D2590CF" w14:textId="77777777" w:rsidR="00B5362B" w:rsidRPr="00217145" w:rsidRDefault="00B5362B" w:rsidP="00B5362B">
      <w:pPr>
        <w:pStyle w:val="Bibliography"/>
        <w:spacing w:line="480" w:lineRule="auto"/>
        <w:ind w:left="0" w:firstLine="0"/>
        <w:rPr>
          <w:ins w:id="330" w:author="Alicia" w:date="2015-11-06T17:01:00Z"/>
          <w:rFonts w:ascii="Times New Roman" w:hAnsi="Times New Roman" w:cs="Times New Roman"/>
          <w:sz w:val="24"/>
          <w:lang w:val="en-US"/>
        </w:rPr>
      </w:pPr>
      <w:ins w:id="331" w:author="Alicia" w:date="2015-11-06T17:01:00Z">
        <w:r w:rsidRPr="00217145">
          <w:rPr>
            <w:rFonts w:ascii="Times New Roman" w:hAnsi="Times New Roman" w:cs="Times New Roman"/>
            <w:sz w:val="24"/>
          </w:rPr>
          <w:t>31.</w:t>
        </w:r>
        <w:r w:rsidRPr="00217145">
          <w:rPr>
            <w:rFonts w:ascii="Times New Roman" w:hAnsi="Times New Roman" w:cs="Times New Roman"/>
            <w:sz w:val="24"/>
          </w:rPr>
          <w:br/>
          <w:t xml:space="preserve">Munguía-Rosas, M.A., </w:t>
        </w:r>
        <w:proofErr w:type="spellStart"/>
        <w:r w:rsidRPr="00217145">
          <w:rPr>
            <w:rFonts w:ascii="Times New Roman" w:hAnsi="Times New Roman" w:cs="Times New Roman"/>
            <w:sz w:val="24"/>
          </w:rPr>
          <w:t>Ollerton</w:t>
        </w:r>
        <w:proofErr w:type="spellEnd"/>
        <w:r w:rsidRPr="00217145">
          <w:rPr>
            <w:rFonts w:ascii="Times New Roman" w:hAnsi="Times New Roman" w:cs="Times New Roman"/>
            <w:sz w:val="24"/>
          </w:rPr>
          <w:t xml:space="preserve">, J., Parra-Tabla, V. &amp; De-Nova, J.A. (2011). </w:t>
        </w:r>
        <w:r w:rsidRPr="00217145">
          <w:rPr>
            <w:rFonts w:ascii="Times New Roman" w:hAnsi="Times New Roman" w:cs="Times New Roman"/>
            <w:sz w:val="24"/>
            <w:lang w:val="en-US"/>
          </w:rPr>
          <w:t xml:space="preserve">Meta-analysis of phenotypic selection on flowering phenology suggests that early flowering plants are </w:t>
        </w:r>
        <w:proofErr w:type="spellStart"/>
        <w:r w:rsidRPr="00217145">
          <w:rPr>
            <w:rFonts w:ascii="Times New Roman" w:hAnsi="Times New Roman" w:cs="Times New Roman"/>
            <w:sz w:val="24"/>
            <w:lang w:val="en-US"/>
          </w:rPr>
          <w:t>favoured</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14, 511–521.</w:t>
        </w:r>
      </w:ins>
    </w:p>
    <w:p w14:paraId="65312AD7" w14:textId="77777777" w:rsidR="00B5362B" w:rsidRPr="00217145" w:rsidRDefault="00B5362B" w:rsidP="00B5362B">
      <w:pPr>
        <w:pStyle w:val="Bibliography"/>
        <w:spacing w:line="480" w:lineRule="auto"/>
        <w:ind w:left="0" w:firstLine="0"/>
        <w:rPr>
          <w:ins w:id="332" w:author="Alicia" w:date="2015-11-06T17:01:00Z"/>
          <w:rFonts w:ascii="Times New Roman" w:hAnsi="Times New Roman" w:cs="Times New Roman"/>
          <w:sz w:val="24"/>
          <w:lang w:val="en-US"/>
        </w:rPr>
      </w:pPr>
      <w:ins w:id="333" w:author="Alicia" w:date="2015-11-06T17:01:00Z">
        <w:r w:rsidRPr="00217145">
          <w:rPr>
            <w:rFonts w:ascii="Times New Roman" w:hAnsi="Times New Roman" w:cs="Times New Roman"/>
            <w:sz w:val="24"/>
            <w:lang w:val="en-US"/>
          </w:rPr>
          <w:t>32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Nash, D.R., </w:t>
        </w:r>
        <w:proofErr w:type="spellStart"/>
        <w:r w:rsidRPr="00217145">
          <w:rPr>
            <w:rFonts w:ascii="Times New Roman" w:hAnsi="Times New Roman" w:cs="Times New Roman"/>
            <w:sz w:val="24"/>
            <w:lang w:val="en-US"/>
          </w:rPr>
          <w:t>Als</w:t>
        </w:r>
        <w:proofErr w:type="spellEnd"/>
        <w:r w:rsidRPr="00217145">
          <w:rPr>
            <w:rFonts w:ascii="Times New Roman" w:hAnsi="Times New Roman" w:cs="Times New Roman"/>
            <w:sz w:val="24"/>
            <w:lang w:val="en-US"/>
          </w:rPr>
          <w:t xml:space="preserve">, T.D., </w:t>
        </w:r>
        <w:proofErr w:type="spellStart"/>
        <w:r w:rsidRPr="00217145">
          <w:rPr>
            <w:rFonts w:ascii="Times New Roman" w:hAnsi="Times New Roman" w:cs="Times New Roman"/>
            <w:sz w:val="24"/>
            <w:lang w:val="en-US"/>
          </w:rPr>
          <w:t>Maile</w:t>
        </w:r>
        <w:proofErr w:type="spellEnd"/>
        <w:r w:rsidRPr="00217145">
          <w:rPr>
            <w:rFonts w:ascii="Times New Roman" w:hAnsi="Times New Roman" w:cs="Times New Roman"/>
            <w:sz w:val="24"/>
            <w:lang w:val="en-US"/>
          </w:rPr>
          <w:t xml:space="preserve">, R., Jones, G.R. &amp; </w:t>
        </w:r>
        <w:proofErr w:type="spellStart"/>
        <w:r w:rsidRPr="00217145">
          <w:rPr>
            <w:rFonts w:ascii="Times New Roman" w:hAnsi="Times New Roman" w:cs="Times New Roman"/>
            <w:sz w:val="24"/>
            <w:lang w:val="en-US"/>
          </w:rPr>
          <w:t>Boomsma</w:t>
        </w:r>
        <w:proofErr w:type="spellEnd"/>
        <w:r w:rsidRPr="00217145">
          <w:rPr>
            <w:rFonts w:ascii="Times New Roman" w:hAnsi="Times New Roman" w:cs="Times New Roman"/>
            <w:sz w:val="24"/>
            <w:lang w:val="en-US"/>
          </w:rPr>
          <w:t xml:space="preserve">, J.J. (2008). A mosaic of chemical coevolution in a Large Blue butterfly. </w:t>
        </w:r>
        <w:r w:rsidRPr="00217145">
          <w:rPr>
            <w:rFonts w:ascii="Times New Roman" w:hAnsi="Times New Roman" w:cs="Times New Roman"/>
            <w:i/>
            <w:iCs/>
            <w:sz w:val="24"/>
            <w:lang w:val="en-US"/>
          </w:rPr>
          <w:t>Science</w:t>
        </w:r>
        <w:r w:rsidRPr="00217145">
          <w:rPr>
            <w:rFonts w:ascii="Times New Roman" w:hAnsi="Times New Roman" w:cs="Times New Roman"/>
            <w:sz w:val="24"/>
            <w:lang w:val="en-US"/>
          </w:rPr>
          <w:t>, 319, 88–90.</w:t>
        </w:r>
      </w:ins>
    </w:p>
    <w:p w14:paraId="2A456B8C" w14:textId="77777777" w:rsidR="00B5362B" w:rsidRPr="00217145" w:rsidRDefault="00B5362B" w:rsidP="00B5362B">
      <w:pPr>
        <w:pStyle w:val="Bibliography"/>
        <w:spacing w:line="480" w:lineRule="auto"/>
        <w:ind w:left="0" w:firstLine="0"/>
        <w:rPr>
          <w:ins w:id="334" w:author="Alicia" w:date="2015-11-06T17:01:00Z"/>
          <w:rFonts w:ascii="Times New Roman" w:hAnsi="Times New Roman" w:cs="Times New Roman"/>
          <w:sz w:val="24"/>
          <w:lang w:val="en-US"/>
        </w:rPr>
      </w:pPr>
      <w:ins w:id="335" w:author="Alicia" w:date="2015-11-06T17:01:00Z">
        <w:r w:rsidRPr="00217145">
          <w:rPr>
            <w:rFonts w:ascii="Times New Roman" w:hAnsi="Times New Roman" w:cs="Times New Roman"/>
            <w:sz w:val="24"/>
            <w:lang w:val="en-US"/>
          </w:rPr>
          <w:t>33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Nowicki</w:t>
        </w:r>
        <w:proofErr w:type="spellEnd"/>
        <w:r w:rsidRPr="00217145">
          <w:rPr>
            <w:rFonts w:ascii="Times New Roman" w:hAnsi="Times New Roman" w:cs="Times New Roman"/>
            <w:sz w:val="24"/>
            <w:lang w:val="en-US"/>
          </w:rPr>
          <w:t xml:space="preserve">, P., </w:t>
        </w:r>
        <w:proofErr w:type="spellStart"/>
        <w:r w:rsidRPr="00217145">
          <w:rPr>
            <w:rFonts w:ascii="Times New Roman" w:hAnsi="Times New Roman" w:cs="Times New Roman"/>
            <w:sz w:val="24"/>
            <w:lang w:val="en-US"/>
          </w:rPr>
          <w:t>Witek</w:t>
        </w:r>
        <w:proofErr w:type="spellEnd"/>
        <w:r w:rsidRPr="00217145">
          <w:rPr>
            <w:rFonts w:ascii="Times New Roman" w:hAnsi="Times New Roman" w:cs="Times New Roman"/>
            <w:sz w:val="24"/>
            <w:lang w:val="en-US"/>
          </w:rPr>
          <w:t xml:space="preserve">, M., </w:t>
        </w:r>
        <w:proofErr w:type="spellStart"/>
        <w:r w:rsidRPr="00217145">
          <w:rPr>
            <w:rFonts w:ascii="Times New Roman" w:hAnsi="Times New Roman" w:cs="Times New Roman"/>
            <w:sz w:val="24"/>
            <w:lang w:val="en-US"/>
          </w:rPr>
          <w:t>Skorka</w:t>
        </w:r>
        <w:proofErr w:type="spellEnd"/>
        <w:r w:rsidRPr="00217145">
          <w:rPr>
            <w:rFonts w:ascii="Times New Roman" w:hAnsi="Times New Roman" w:cs="Times New Roman"/>
            <w:sz w:val="24"/>
            <w:lang w:val="en-US"/>
          </w:rPr>
          <w:t xml:space="preserve">, P. &amp; </w:t>
        </w:r>
        <w:proofErr w:type="spellStart"/>
        <w:r w:rsidRPr="00217145">
          <w:rPr>
            <w:rFonts w:ascii="Times New Roman" w:hAnsi="Times New Roman" w:cs="Times New Roman"/>
            <w:sz w:val="24"/>
            <w:lang w:val="en-US"/>
          </w:rPr>
          <w:t>Woyciechowski</w:t>
        </w:r>
        <w:proofErr w:type="spellEnd"/>
        <w:r w:rsidRPr="00217145">
          <w:rPr>
            <w:rFonts w:ascii="Times New Roman" w:hAnsi="Times New Roman" w:cs="Times New Roman"/>
            <w:sz w:val="24"/>
            <w:lang w:val="en-US"/>
          </w:rPr>
          <w:t xml:space="preserve">, M. (2005). Oviposition patterns in the </w:t>
        </w:r>
        <w:proofErr w:type="spellStart"/>
        <w:r w:rsidRPr="00217145">
          <w:rPr>
            <w:rFonts w:ascii="Times New Roman" w:hAnsi="Times New Roman" w:cs="Times New Roman"/>
            <w:sz w:val="24"/>
            <w:lang w:val="en-US"/>
          </w:rPr>
          <w:t>myrmecophilous</w:t>
        </w:r>
        <w:proofErr w:type="spellEnd"/>
        <w:r w:rsidRPr="00217145">
          <w:rPr>
            <w:rFonts w:ascii="Times New Roman" w:hAnsi="Times New Roman" w:cs="Times New Roman"/>
            <w:sz w:val="24"/>
            <w:lang w:val="en-US"/>
          </w:rPr>
          <w:t xml:space="preserve"> butterfly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alcon</w:t>
        </w:r>
        <w:proofErr w:type="spellEnd"/>
        <w:r w:rsidRPr="00217145">
          <w:rPr>
            <w:rFonts w:ascii="Times New Roman" w:hAnsi="Times New Roman" w:cs="Times New Roman"/>
            <w:sz w:val="24"/>
            <w:lang w:val="en-US"/>
          </w:rPr>
          <w:t xml:space="preserve"> Denis &amp; </w:t>
        </w:r>
        <w:proofErr w:type="spellStart"/>
        <w:r w:rsidRPr="00217145">
          <w:rPr>
            <w:rFonts w:ascii="Times New Roman" w:hAnsi="Times New Roman" w:cs="Times New Roman"/>
            <w:sz w:val="24"/>
            <w:lang w:val="en-US"/>
          </w:rPr>
          <w:t>Schiffermueller</w:t>
        </w:r>
        <w:proofErr w:type="spellEnd"/>
        <w:r w:rsidRPr="00217145">
          <w:rPr>
            <w:rFonts w:ascii="Times New Roman" w:hAnsi="Times New Roman" w:cs="Times New Roman"/>
            <w:sz w:val="24"/>
            <w:lang w:val="en-US"/>
          </w:rPr>
          <w:t xml:space="preserve"> (Lepidoptera: </w:t>
        </w:r>
        <w:proofErr w:type="spellStart"/>
        <w:r w:rsidRPr="00217145">
          <w:rPr>
            <w:rFonts w:ascii="Times New Roman" w:hAnsi="Times New Roman" w:cs="Times New Roman"/>
            <w:sz w:val="24"/>
            <w:lang w:val="en-US"/>
          </w:rPr>
          <w:t>Lycaenidae</w:t>
        </w:r>
        <w:proofErr w:type="spellEnd"/>
        <w:r w:rsidRPr="00217145">
          <w:rPr>
            <w:rFonts w:ascii="Times New Roman" w:hAnsi="Times New Roman" w:cs="Times New Roman"/>
            <w:sz w:val="24"/>
            <w:lang w:val="en-US"/>
          </w:rPr>
          <w:t xml:space="preserve">) in relation to characteristics of </w:t>
        </w:r>
        <w:proofErr w:type="spellStart"/>
        <w:r w:rsidRPr="00217145">
          <w:rPr>
            <w:rFonts w:ascii="Times New Roman" w:hAnsi="Times New Roman" w:cs="Times New Roman"/>
            <w:sz w:val="24"/>
            <w:lang w:val="en-US"/>
          </w:rPr>
          <w:t>foodplants</w:t>
        </w:r>
        <w:proofErr w:type="spellEnd"/>
        <w:r w:rsidRPr="00217145">
          <w:rPr>
            <w:rFonts w:ascii="Times New Roman" w:hAnsi="Times New Roman" w:cs="Times New Roman"/>
            <w:sz w:val="24"/>
            <w:lang w:val="en-US"/>
          </w:rPr>
          <w:t xml:space="preserve"> and presence of ant hosts. </w:t>
        </w:r>
        <w:r w:rsidRPr="00217145">
          <w:rPr>
            <w:rFonts w:ascii="Times New Roman" w:hAnsi="Times New Roman" w:cs="Times New Roman"/>
            <w:i/>
            <w:iCs/>
            <w:sz w:val="24"/>
            <w:lang w:val="en-US"/>
          </w:rPr>
          <w:t>Pol. J. Ecol.</w:t>
        </w:r>
        <w:r w:rsidRPr="00217145">
          <w:rPr>
            <w:rFonts w:ascii="Times New Roman" w:hAnsi="Times New Roman" w:cs="Times New Roman"/>
            <w:sz w:val="24"/>
            <w:lang w:val="en-US"/>
          </w:rPr>
          <w:t>, 53, 409–417.</w:t>
        </w:r>
      </w:ins>
    </w:p>
    <w:p w14:paraId="443BB3D9" w14:textId="77777777" w:rsidR="00B5362B" w:rsidRPr="00217145" w:rsidRDefault="00B5362B" w:rsidP="00B5362B">
      <w:pPr>
        <w:pStyle w:val="Bibliography"/>
        <w:spacing w:line="480" w:lineRule="auto"/>
        <w:ind w:left="0" w:firstLine="0"/>
        <w:rPr>
          <w:ins w:id="336" w:author="Alicia" w:date="2015-11-06T17:01:00Z"/>
          <w:rFonts w:ascii="Times New Roman" w:hAnsi="Times New Roman" w:cs="Times New Roman"/>
          <w:sz w:val="24"/>
          <w:lang w:val="en-US"/>
        </w:rPr>
      </w:pPr>
      <w:ins w:id="337" w:author="Alicia" w:date="2015-11-06T17:01:00Z">
        <w:r w:rsidRPr="00217145">
          <w:rPr>
            <w:rFonts w:ascii="Times New Roman" w:hAnsi="Times New Roman" w:cs="Times New Roman"/>
            <w:sz w:val="24"/>
            <w:lang w:val="en-US"/>
          </w:rPr>
          <w:t>34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Parachnowitsch, A.L. &amp; Caruso, C.M. (2008). Predispersal seed herbivores, not pollinators, exert selection on floral traits via female fitness. </w:t>
        </w:r>
        <w:r w:rsidRPr="00217145">
          <w:rPr>
            <w:rFonts w:ascii="Times New Roman" w:hAnsi="Times New Roman" w:cs="Times New Roman"/>
            <w:i/>
            <w:iCs/>
            <w:sz w:val="24"/>
            <w:lang w:val="en-US"/>
          </w:rPr>
          <w:t>Ecology</w:t>
        </w:r>
        <w:r w:rsidRPr="00217145">
          <w:rPr>
            <w:rFonts w:ascii="Times New Roman" w:hAnsi="Times New Roman" w:cs="Times New Roman"/>
            <w:sz w:val="24"/>
            <w:lang w:val="en-US"/>
          </w:rPr>
          <w:t>, 89, 1802–1810.</w:t>
        </w:r>
      </w:ins>
    </w:p>
    <w:p w14:paraId="416F6B71" w14:textId="77777777" w:rsidR="00B5362B" w:rsidRPr="00217145" w:rsidRDefault="00B5362B" w:rsidP="00B5362B">
      <w:pPr>
        <w:pStyle w:val="Bibliography"/>
        <w:spacing w:line="480" w:lineRule="auto"/>
        <w:ind w:left="0" w:firstLine="0"/>
        <w:rPr>
          <w:ins w:id="338" w:author="Alicia" w:date="2015-11-06T17:01:00Z"/>
          <w:rFonts w:ascii="Times New Roman" w:hAnsi="Times New Roman" w:cs="Times New Roman"/>
          <w:sz w:val="24"/>
          <w:lang w:val="en-US"/>
        </w:rPr>
      </w:pPr>
      <w:ins w:id="339" w:author="Alicia" w:date="2015-11-06T17:01:00Z">
        <w:r w:rsidRPr="00217145">
          <w:rPr>
            <w:rFonts w:ascii="Times New Roman" w:hAnsi="Times New Roman" w:cs="Times New Roman"/>
            <w:sz w:val="24"/>
            <w:lang w:val="en-US"/>
          </w:rPr>
          <w:t>35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Patricelli, D., </w:t>
        </w:r>
        <w:proofErr w:type="spellStart"/>
        <w:r w:rsidRPr="00217145">
          <w:rPr>
            <w:rFonts w:ascii="Times New Roman" w:hAnsi="Times New Roman" w:cs="Times New Roman"/>
            <w:sz w:val="24"/>
            <w:lang w:val="en-US"/>
          </w:rPr>
          <w:t>Barbero</w:t>
        </w:r>
        <w:proofErr w:type="spellEnd"/>
        <w:r w:rsidRPr="00217145">
          <w:rPr>
            <w:rFonts w:ascii="Times New Roman" w:hAnsi="Times New Roman" w:cs="Times New Roman"/>
            <w:sz w:val="24"/>
            <w:lang w:val="en-US"/>
          </w:rPr>
          <w:t xml:space="preserve">, F., La </w:t>
        </w:r>
        <w:proofErr w:type="spellStart"/>
        <w:r w:rsidRPr="00217145">
          <w:rPr>
            <w:rFonts w:ascii="Times New Roman" w:hAnsi="Times New Roman" w:cs="Times New Roman"/>
            <w:sz w:val="24"/>
            <w:lang w:val="en-US"/>
          </w:rPr>
          <w:t>Morgia</w:t>
        </w:r>
        <w:proofErr w:type="spellEnd"/>
        <w:r w:rsidRPr="00217145">
          <w:rPr>
            <w:rFonts w:ascii="Times New Roman" w:hAnsi="Times New Roman" w:cs="Times New Roman"/>
            <w:sz w:val="24"/>
            <w:lang w:val="en-US"/>
          </w:rPr>
          <w:t xml:space="preserve">, V., </w:t>
        </w:r>
        <w:proofErr w:type="spellStart"/>
        <w:r w:rsidRPr="00217145">
          <w:rPr>
            <w:rFonts w:ascii="Times New Roman" w:hAnsi="Times New Roman" w:cs="Times New Roman"/>
            <w:sz w:val="24"/>
            <w:lang w:val="en-US"/>
          </w:rPr>
          <w:t>Casacci</w:t>
        </w:r>
        <w:proofErr w:type="spellEnd"/>
        <w:r w:rsidRPr="00217145">
          <w:rPr>
            <w:rFonts w:ascii="Times New Roman" w:hAnsi="Times New Roman" w:cs="Times New Roman"/>
            <w:sz w:val="24"/>
            <w:lang w:val="en-US"/>
          </w:rPr>
          <w:t xml:space="preserve">, L.P., </w:t>
        </w:r>
        <w:proofErr w:type="spellStart"/>
        <w:r w:rsidRPr="00217145">
          <w:rPr>
            <w:rFonts w:ascii="Times New Roman" w:hAnsi="Times New Roman" w:cs="Times New Roman"/>
            <w:sz w:val="24"/>
            <w:lang w:val="en-US"/>
          </w:rPr>
          <w:t>Witek</w:t>
        </w:r>
        <w:proofErr w:type="spellEnd"/>
        <w:r w:rsidRPr="00217145">
          <w:rPr>
            <w:rFonts w:ascii="Times New Roman" w:hAnsi="Times New Roman" w:cs="Times New Roman"/>
            <w:sz w:val="24"/>
            <w:lang w:val="en-US"/>
          </w:rPr>
          <w:t xml:space="preserve">, M., Balletto, E.,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(2011). To lay or not to lay: oviposition of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arion</w:t>
        </w:r>
        <w:proofErr w:type="spellEnd"/>
        <w:r w:rsidRPr="00217145">
          <w:rPr>
            <w:rFonts w:ascii="Times New Roman" w:hAnsi="Times New Roman" w:cs="Times New Roman"/>
            <w:sz w:val="24"/>
            <w:lang w:val="en-US"/>
          </w:rPr>
          <w:t xml:space="preserve"> in relation to </w:t>
        </w:r>
        <w:proofErr w:type="spellStart"/>
        <w:r w:rsidRPr="00365C12">
          <w:rPr>
            <w:rFonts w:ascii="Times New Roman" w:hAnsi="Times New Roman" w:cs="Times New Roman"/>
            <w:i/>
            <w:sz w:val="24"/>
            <w:lang w:val="en-US"/>
          </w:rPr>
          <w:t>Myrmica</w:t>
        </w:r>
        <w:proofErr w:type="spellEnd"/>
        <w:r w:rsidRPr="00217145">
          <w:rPr>
            <w:rFonts w:ascii="Times New Roman" w:hAnsi="Times New Roman" w:cs="Times New Roman"/>
            <w:sz w:val="24"/>
            <w:lang w:val="en-US"/>
          </w:rPr>
          <w:t xml:space="preserve"> ant presence and host plant phenology. </w:t>
        </w:r>
        <w:r w:rsidRPr="00217145">
          <w:rPr>
            <w:rFonts w:ascii="Times New Roman" w:hAnsi="Times New Roman" w:cs="Times New Roman"/>
            <w:i/>
            <w:iCs/>
            <w:sz w:val="24"/>
            <w:lang w:val="en-US"/>
          </w:rPr>
          <w:t xml:space="preserve">Anim. </w:t>
        </w:r>
        <w:proofErr w:type="spellStart"/>
        <w:r w:rsidRPr="00217145">
          <w:rPr>
            <w:rFonts w:ascii="Times New Roman" w:hAnsi="Times New Roman" w:cs="Times New Roman"/>
            <w:i/>
            <w:iCs/>
            <w:sz w:val="24"/>
            <w:lang w:val="en-US"/>
          </w:rPr>
          <w:t>Behav</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82, 791–799.</w:t>
        </w:r>
      </w:ins>
    </w:p>
    <w:p w14:paraId="6A799F32" w14:textId="77777777" w:rsidR="00B5362B" w:rsidRPr="00217145" w:rsidRDefault="00B5362B" w:rsidP="00B5362B">
      <w:pPr>
        <w:pStyle w:val="Bibliography"/>
        <w:spacing w:line="480" w:lineRule="auto"/>
        <w:ind w:left="0" w:firstLine="0"/>
        <w:rPr>
          <w:ins w:id="340" w:author="Alicia" w:date="2015-11-06T17:01:00Z"/>
          <w:rFonts w:ascii="Times New Roman" w:hAnsi="Times New Roman" w:cs="Times New Roman"/>
          <w:sz w:val="24"/>
          <w:lang w:val="en-US"/>
        </w:rPr>
      </w:pPr>
      <w:ins w:id="341" w:author="Alicia" w:date="2015-11-06T17:01:00Z">
        <w:r w:rsidRPr="00217145">
          <w:rPr>
            <w:rFonts w:ascii="Times New Roman" w:hAnsi="Times New Roman" w:cs="Times New Roman"/>
            <w:sz w:val="24"/>
            <w:lang w:val="en-US"/>
          </w:rPr>
          <w:lastRenderedPageBreak/>
          <w:t>36</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Pilson</w:t>
        </w:r>
        <w:proofErr w:type="spellEnd"/>
        <w:r w:rsidRPr="00217145">
          <w:rPr>
            <w:rFonts w:ascii="Times New Roman" w:hAnsi="Times New Roman" w:cs="Times New Roman"/>
            <w:sz w:val="24"/>
            <w:lang w:val="en-US"/>
          </w:rPr>
          <w:t xml:space="preserve">, D. (2000). Herbivory and natural selection on flowering phenology in wild sunflower, </w:t>
        </w:r>
        <w:r w:rsidRPr="00365C12">
          <w:rPr>
            <w:rFonts w:ascii="Times New Roman" w:hAnsi="Times New Roman" w:cs="Times New Roman"/>
            <w:i/>
            <w:sz w:val="24"/>
            <w:lang w:val="en-US"/>
          </w:rPr>
          <w:t xml:space="preserve">Helianthus </w:t>
        </w:r>
        <w:proofErr w:type="spellStart"/>
        <w:r w:rsidRPr="00365C12">
          <w:rPr>
            <w:rFonts w:ascii="Times New Roman" w:hAnsi="Times New Roman" w:cs="Times New Roman"/>
            <w:i/>
            <w:sz w:val="24"/>
            <w:lang w:val="en-US"/>
          </w:rPr>
          <w:t>annuus</w:t>
        </w:r>
        <w:proofErr w:type="spell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lang w:val="en-US"/>
          </w:rPr>
          <w:t>Oecologia</w:t>
        </w:r>
        <w:proofErr w:type="spellEnd"/>
        <w:r w:rsidRPr="00217145">
          <w:rPr>
            <w:rFonts w:ascii="Times New Roman" w:hAnsi="Times New Roman" w:cs="Times New Roman"/>
            <w:sz w:val="24"/>
            <w:lang w:val="en-US"/>
          </w:rPr>
          <w:t>, 122, 72–82.</w:t>
        </w:r>
      </w:ins>
    </w:p>
    <w:p w14:paraId="56DD3680" w14:textId="77777777" w:rsidR="00B5362B" w:rsidRPr="00217145" w:rsidRDefault="00B5362B" w:rsidP="00B5362B">
      <w:pPr>
        <w:pStyle w:val="Bibliography"/>
        <w:spacing w:line="480" w:lineRule="auto"/>
        <w:ind w:left="0" w:firstLine="0"/>
        <w:rPr>
          <w:ins w:id="342" w:author="Alicia" w:date="2015-11-06T17:01:00Z"/>
          <w:rFonts w:ascii="Times New Roman" w:hAnsi="Times New Roman" w:cs="Times New Roman"/>
          <w:sz w:val="24"/>
          <w:lang w:val="en-US"/>
        </w:rPr>
      </w:pPr>
      <w:ins w:id="343" w:author="Alicia" w:date="2015-11-06T17:01:00Z">
        <w:r w:rsidRPr="00217145">
          <w:rPr>
            <w:rFonts w:ascii="Times New Roman" w:hAnsi="Times New Roman" w:cs="Times New Roman"/>
            <w:sz w:val="24"/>
            <w:lang w:val="en-US"/>
          </w:rPr>
          <w:t>37</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Rausher</w:t>
        </w:r>
        <w:proofErr w:type="spellEnd"/>
        <w:r w:rsidRPr="00217145">
          <w:rPr>
            <w:rFonts w:ascii="Times New Roman" w:hAnsi="Times New Roman" w:cs="Times New Roman"/>
            <w:sz w:val="24"/>
            <w:lang w:val="en-US"/>
          </w:rPr>
          <w:t xml:space="preserve">, M.D. (1992). The measurement of selection on quantitative traits: biases due to environmental </w:t>
        </w:r>
        <w:proofErr w:type="spellStart"/>
        <w:r w:rsidRPr="00217145">
          <w:rPr>
            <w:rFonts w:ascii="Times New Roman" w:hAnsi="Times New Roman" w:cs="Times New Roman"/>
            <w:sz w:val="24"/>
            <w:lang w:val="en-US"/>
          </w:rPr>
          <w:t>covariances</w:t>
        </w:r>
        <w:proofErr w:type="spellEnd"/>
        <w:r w:rsidRPr="00217145">
          <w:rPr>
            <w:rFonts w:ascii="Times New Roman" w:hAnsi="Times New Roman" w:cs="Times New Roman"/>
            <w:sz w:val="24"/>
            <w:lang w:val="en-US"/>
          </w:rPr>
          <w:t xml:space="preserve"> between traits and fitness.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46, 616–626.</w:t>
        </w:r>
      </w:ins>
    </w:p>
    <w:p w14:paraId="7F80B792" w14:textId="77777777" w:rsidR="00B5362B" w:rsidRPr="00217145" w:rsidRDefault="00B5362B" w:rsidP="00B5362B">
      <w:pPr>
        <w:pStyle w:val="Bibliography"/>
        <w:spacing w:line="480" w:lineRule="auto"/>
        <w:ind w:left="0" w:firstLine="0"/>
        <w:rPr>
          <w:ins w:id="344" w:author="Alicia" w:date="2015-11-06T17:01:00Z"/>
          <w:rFonts w:ascii="Times New Roman" w:hAnsi="Times New Roman" w:cs="Times New Roman"/>
          <w:sz w:val="24"/>
          <w:lang w:val="en-US"/>
        </w:rPr>
      </w:pPr>
      <w:ins w:id="345" w:author="Alicia" w:date="2015-11-06T17:01:00Z">
        <w:r w:rsidRPr="00217145">
          <w:rPr>
            <w:rFonts w:ascii="Times New Roman" w:hAnsi="Times New Roman" w:cs="Times New Roman"/>
            <w:sz w:val="24"/>
            <w:lang w:val="en-US"/>
          </w:rPr>
          <w:t>38</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R Core Team. (2014). </w:t>
        </w:r>
        <w:r w:rsidRPr="00217145">
          <w:rPr>
            <w:rFonts w:ascii="Times New Roman" w:hAnsi="Times New Roman" w:cs="Times New Roman"/>
            <w:i/>
            <w:iCs/>
            <w:sz w:val="24"/>
            <w:lang w:val="en-US"/>
          </w:rPr>
          <w:t>R: A language and environment for statistical computing. R Foundation for Statistical Computing, Vienna, Austria. URL   http://www.R-project.org/.</w:t>
        </w:r>
      </w:ins>
    </w:p>
    <w:p w14:paraId="080F4B89" w14:textId="77777777" w:rsidR="00B5362B" w:rsidRPr="00217145" w:rsidRDefault="00B5362B" w:rsidP="00B5362B">
      <w:pPr>
        <w:pStyle w:val="Bibliography"/>
        <w:spacing w:line="480" w:lineRule="auto"/>
        <w:ind w:left="0" w:firstLine="0"/>
        <w:rPr>
          <w:ins w:id="346" w:author="Alicia" w:date="2015-11-06T17:01:00Z"/>
          <w:rFonts w:ascii="Times New Roman" w:hAnsi="Times New Roman" w:cs="Times New Roman"/>
          <w:sz w:val="24"/>
          <w:lang w:val="en-US"/>
        </w:rPr>
      </w:pPr>
      <w:ins w:id="347" w:author="Alicia" w:date="2015-11-06T17:01:00Z">
        <w:r w:rsidRPr="00217145">
          <w:rPr>
            <w:rFonts w:ascii="Times New Roman" w:hAnsi="Times New Roman" w:cs="Times New Roman"/>
            <w:sz w:val="24"/>
          </w:rPr>
          <w:t>39.</w:t>
        </w:r>
        <w:r w:rsidRPr="00217145">
          <w:rPr>
            <w:rFonts w:ascii="Times New Roman" w:hAnsi="Times New Roman" w:cs="Times New Roman"/>
            <w:sz w:val="24"/>
          </w:rPr>
          <w:br/>
          <w:t xml:space="preserve">Rey, P.J., Herrera, C.M., </w:t>
        </w:r>
        <w:proofErr w:type="spellStart"/>
        <w:r w:rsidRPr="00217145">
          <w:rPr>
            <w:rFonts w:ascii="Times New Roman" w:hAnsi="Times New Roman" w:cs="Times New Roman"/>
            <w:sz w:val="24"/>
          </w:rPr>
          <w:t>Guitián</w:t>
        </w:r>
        <w:proofErr w:type="spellEnd"/>
        <w:r w:rsidRPr="00217145">
          <w:rPr>
            <w:rFonts w:ascii="Times New Roman" w:hAnsi="Times New Roman" w:cs="Times New Roman"/>
            <w:sz w:val="24"/>
          </w:rPr>
          <w:t xml:space="preserve">, J., </w:t>
        </w:r>
        <w:proofErr w:type="spellStart"/>
        <w:r w:rsidRPr="00217145">
          <w:rPr>
            <w:rFonts w:ascii="Times New Roman" w:hAnsi="Times New Roman" w:cs="Times New Roman"/>
            <w:sz w:val="24"/>
          </w:rPr>
          <w:t>Cerdá</w:t>
        </w:r>
        <w:proofErr w:type="spellEnd"/>
        <w:r w:rsidRPr="00217145">
          <w:rPr>
            <w:rFonts w:ascii="Times New Roman" w:hAnsi="Times New Roman" w:cs="Times New Roman"/>
            <w:sz w:val="24"/>
          </w:rPr>
          <w:t xml:space="preserve">, X., </w:t>
        </w:r>
        <w:proofErr w:type="spellStart"/>
        <w:r w:rsidRPr="00217145">
          <w:rPr>
            <w:rFonts w:ascii="Times New Roman" w:hAnsi="Times New Roman" w:cs="Times New Roman"/>
            <w:sz w:val="24"/>
          </w:rPr>
          <w:t>Sanchez</w:t>
        </w:r>
        <w:proofErr w:type="spellEnd"/>
        <w:r w:rsidRPr="00217145">
          <w:rPr>
            <w:rFonts w:ascii="Times New Roman" w:hAnsi="Times New Roman" w:cs="Times New Roman"/>
            <w:sz w:val="24"/>
          </w:rPr>
          <w:t xml:space="preserve">-Lafuente, A.M., Medrano, M., </w:t>
        </w:r>
        <w:r w:rsidRPr="00217145">
          <w:rPr>
            <w:rFonts w:ascii="Times New Roman" w:hAnsi="Times New Roman" w:cs="Times New Roman"/>
            <w:i/>
            <w:iCs/>
            <w:sz w:val="24"/>
          </w:rPr>
          <w:t>et al.</w:t>
        </w:r>
        <w:r w:rsidRPr="00217145">
          <w:rPr>
            <w:rFonts w:ascii="Times New Roman" w:hAnsi="Times New Roman" w:cs="Times New Roman"/>
            <w:sz w:val="24"/>
          </w:rPr>
          <w:t xml:space="preserve"> </w:t>
        </w:r>
        <w:r w:rsidRPr="00217145">
          <w:rPr>
            <w:rFonts w:ascii="Times New Roman" w:hAnsi="Times New Roman" w:cs="Times New Roman"/>
            <w:sz w:val="24"/>
            <w:lang w:val="en-US"/>
          </w:rPr>
          <w:t xml:space="preserve">(2006). </w:t>
        </w:r>
        <w:proofErr w:type="gramStart"/>
        <w:r w:rsidRPr="00217145">
          <w:rPr>
            <w:rFonts w:ascii="Times New Roman" w:hAnsi="Times New Roman" w:cs="Times New Roman"/>
            <w:sz w:val="24"/>
            <w:lang w:val="en-US"/>
          </w:rPr>
          <w:t>The</w:t>
        </w:r>
        <w:proofErr w:type="gramEnd"/>
        <w:r w:rsidRPr="00217145">
          <w:rPr>
            <w:rFonts w:ascii="Times New Roman" w:hAnsi="Times New Roman" w:cs="Times New Roman"/>
            <w:sz w:val="24"/>
            <w:lang w:val="en-US"/>
          </w:rPr>
          <w:t xml:space="preserve"> geographic mosaic in predispersal interactions and selection on </w:t>
        </w:r>
        <w:proofErr w:type="spellStart"/>
        <w:r w:rsidRPr="00365C12">
          <w:rPr>
            <w:rFonts w:ascii="Times New Roman" w:hAnsi="Times New Roman" w:cs="Times New Roman"/>
            <w:i/>
            <w:sz w:val="24"/>
            <w:lang w:val="en-US"/>
          </w:rPr>
          <w:t>Helleborus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foetidus</w:t>
        </w:r>
        <w:proofErr w:type="spell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sz w:val="24"/>
            <w:lang w:val="en-US"/>
          </w:rPr>
          <w:t>Ranunculaceae</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 xml:space="preserve">J.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Biol.</w:t>
        </w:r>
        <w:r w:rsidRPr="00217145">
          <w:rPr>
            <w:rFonts w:ascii="Times New Roman" w:hAnsi="Times New Roman" w:cs="Times New Roman"/>
            <w:sz w:val="24"/>
            <w:lang w:val="en-US"/>
          </w:rPr>
          <w:t>, 19, 21–34.</w:t>
        </w:r>
      </w:ins>
    </w:p>
    <w:p w14:paraId="4DD18509" w14:textId="77777777" w:rsidR="00B5362B" w:rsidRPr="00217145" w:rsidRDefault="00B5362B" w:rsidP="00B5362B">
      <w:pPr>
        <w:pStyle w:val="Bibliography"/>
        <w:spacing w:line="480" w:lineRule="auto"/>
        <w:ind w:left="0" w:firstLine="0"/>
        <w:rPr>
          <w:ins w:id="348" w:author="Alicia" w:date="2015-11-06T17:01:00Z"/>
          <w:rFonts w:ascii="Times New Roman" w:hAnsi="Times New Roman" w:cs="Times New Roman"/>
          <w:sz w:val="24"/>
          <w:lang w:val="en-US"/>
        </w:rPr>
      </w:pPr>
      <w:ins w:id="349" w:author="Alicia" w:date="2015-11-06T17:01:00Z">
        <w:r w:rsidRPr="00217145">
          <w:rPr>
            <w:rFonts w:ascii="Times New Roman" w:hAnsi="Times New Roman" w:cs="Times New Roman"/>
            <w:sz w:val="24"/>
            <w:lang w:val="en-US"/>
          </w:rPr>
          <w:t>40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Sala, M., </w:t>
        </w:r>
        <w:proofErr w:type="spellStart"/>
        <w:r w:rsidRPr="00217145">
          <w:rPr>
            <w:rFonts w:ascii="Times New Roman" w:hAnsi="Times New Roman" w:cs="Times New Roman"/>
            <w:sz w:val="24"/>
            <w:lang w:val="en-US"/>
          </w:rPr>
          <w:t>Casacci</w:t>
        </w:r>
        <w:proofErr w:type="spellEnd"/>
        <w:r w:rsidRPr="00217145">
          <w:rPr>
            <w:rFonts w:ascii="Times New Roman" w:hAnsi="Times New Roman" w:cs="Times New Roman"/>
            <w:sz w:val="24"/>
            <w:lang w:val="en-US"/>
          </w:rPr>
          <w:t xml:space="preserve">, L.P., </w:t>
        </w:r>
        <w:proofErr w:type="spellStart"/>
        <w:r w:rsidRPr="00217145">
          <w:rPr>
            <w:rFonts w:ascii="Times New Roman" w:hAnsi="Times New Roman" w:cs="Times New Roman"/>
            <w:sz w:val="24"/>
            <w:lang w:val="en-US"/>
          </w:rPr>
          <w:t>Balletto</w:t>
        </w:r>
        <w:proofErr w:type="spellEnd"/>
        <w:r w:rsidRPr="00217145">
          <w:rPr>
            <w:rFonts w:ascii="Times New Roman" w:hAnsi="Times New Roman" w:cs="Times New Roman"/>
            <w:sz w:val="24"/>
            <w:lang w:val="en-US"/>
          </w:rPr>
          <w:t xml:space="preserve">, E., </w:t>
        </w:r>
        <w:proofErr w:type="spellStart"/>
        <w:r w:rsidRPr="00217145">
          <w:rPr>
            <w:rFonts w:ascii="Times New Roman" w:hAnsi="Times New Roman" w:cs="Times New Roman"/>
            <w:sz w:val="24"/>
            <w:lang w:val="en-US"/>
          </w:rPr>
          <w:t>Bonelli</w:t>
        </w:r>
        <w:proofErr w:type="spellEnd"/>
        <w:r w:rsidRPr="00217145">
          <w:rPr>
            <w:rFonts w:ascii="Times New Roman" w:hAnsi="Times New Roman" w:cs="Times New Roman"/>
            <w:sz w:val="24"/>
            <w:lang w:val="en-US"/>
          </w:rPr>
          <w:t xml:space="preserve">, S. &amp; </w:t>
        </w:r>
        <w:proofErr w:type="spellStart"/>
        <w:r w:rsidRPr="00217145">
          <w:rPr>
            <w:rFonts w:ascii="Times New Roman" w:hAnsi="Times New Roman" w:cs="Times New Roman"/>
            <w:sz w:val="24"/>
            <w:lang w:val="en-US"/>
          </w:rPr>
          <w:t>Barbero</w:t>
        </w:r>
        <w:proofErr w:type="spellEnd"/>
        <w:r w:rsidRPr="00217145">
          <w:rPr>
            <w:rFonts w:ascii="Times New Roman" w:hAnsi="Times New Roman" w:cs="Times New Roman"/>
            <w:sz w:val="24"/>
            <w:lang w:val="en-US"/>
          </w:rPr>
          <w:t xml:space="preserve">, F. (2014). Variation in butterfly larval acoustics as a strategy to infiltrate and exploit host ant colony resources. </w:t>
        </w:r>
        <w:proofErr w:type="spellStart"/>
        <w:r w:rsidRPr="00217145">
          <w:rPr>
            <w:rFonts w:ascii="Times New Roman" w:hAnsi="Times New Roman" w:cs="Times New Roman"/>
            <w:i/>
            <w:iCs/>
            <w:sz w:val="24"/>
            <w:lang w:val="en-US"/>
          </w:rPr>
          <w:t>PLoS</w:t>
        </w:r>
        <w:proofErr w:type="spellEnd"/>
        <w:r w:rsidRPr="00217145">
          <w:rPr>
            <w:rFonts w:ascii="Times New Roman" w:hAnsi="Times New Roman" w:cs="Times New Roman"/>
            <w:i/>
            <w:iCs/>
            <w:sz w:val="24"/>
            <w:lang w:val="en-US"/>
          </w:rPr>
          <w:t xml:space="preserve"> ONE</w:t>
        </w:r>
        <w:r w:rsidRPr="00217145">
          <w:rPr>
            <w:rFonts w:ascii="Times New Roman" w:hAnsi="Times New Roman" w:cs="Times New Roman"/>
            <w:sz w:val="24"/>
            <w:lang w:val="en-US"/>
          </w:rPr>
          <w:t>, 9, e94341.</w:t>
        </w:r>
      </w:ins>
    </w:p>
    <w:p w14:paraId="79E981EF" w14:textId="77777777" w:rsidR="00B5362B" w:rsidRPr="00217145" w:rsidRDefault="00B5362B" w:rsidP="00B5362B">
      <w:pPr>
        <w:pStyle w:val="Bibliography"/>
        <w:spacing w:line="480" w:lineRule="auto"/>
        <w:ind w:left="0" w:firstLine="0"/>
        <w:rPr>
          <w:ins w:id="350" w:author="Alicia" w:date="2015-11-06T17:01:00Z"/>
          <w:rFonts w:ascii="Times New Roman" w:hAnsi="Times New Roman" w:cs="Times New Roman"/>
          <w:sz w:val="24"/>
          <w:lang w:val="en-US"/>
        </w:rPr>
      </w:pPr>
      <w:ins w:id="351" w:author="Alicia" w:date="2015-11-06T17:01:00Z">
        <w:r w:rsidRPr="00217145">
          <w:rPr>
            <w:rFonts w:ascii="Times New Roman" w:hAnsi="Times New Roman" w:cs="Times New Roman"/>
            <w:sz w:val="24"/>
            <w:lang w:val="en-US"/>
          </w:rPr>
          <w:t>41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Sandring</w:t>
        </w:r>
        <w:proofErr w:type="spellEnd"/>
        <w:r w:rsidRPr="00217145">
          <w:rPr>
            <w:rFonts w:ascii="Times New Roman" w:hAnsi="Times New Roman" w:cs="Times New Roman"/>
            <w:sz w:val="24"/>
            <w:lang w:val="en-US"/>
          </w:rPr>
          <w:t xml:space="preserve">, S. &amp; Ågren, J. (2009). Pollinator-mediated selection on floral display and flowering time in the perennial herb </w:t>
        </w:r>
        <w:r w:rsidRPr="00365C12">
          <w:rPr>
            <w:rFonts w:ascii="Times New Roman" w:hAnsi="Times New Roman" w:cs="Times New Roman"/>
            <w:i/>
            <w:sz w:val="24"/>
            <w:lang w:val="en-US"/>
          </w:rPr>
          <w:t xml:space="preserve">Arabidopsis </w:t>
        </w:r>
        <w:proofErr w:type="spellStart"/>
        <w:r w:rsidRPr="00365C12">
          <w:rPr>
            <w:rFonts w:ascii="Times New Roman" w:hAnsi="Times New Roman" w:cs="Times New Roman"/>
            <w:i/>
            <w:sz w:val="24"/>
            <w:lang w:val="en-US"/>
          </w:rPr>
          <w:t>lyrata</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63, 1292–1300.</w:t>
        </w:r>
      </w:ins>
    </w:p>
    <w:p w14:paraId="0E2A9B99" w14:textId="77777777" w:rsidR="00B5362B" w:rsidRPr="00217145" w:rsidRDefault="00B5362B" w:rsidP="00B5362B">
      <w:pPr>
        <w:pStyle w:val="Bibliography"/>
        <w:spacing w:line="480" w:lineRule="auto"/>
        <w:ind w:left="0" w:firstLine="0"/>
        <w:rPr>
          <w:ins w:id="352" w:author="Alicia" w:date="2015-11-06T17:01:00Z"/>
          <w:rFonts w:ascii="Times New Roman" w:hAnsi="Times New Roman" w:cs="Times New Roman"/>
          <w:sz w:val="24"/>
          <w:lang w:val="en-US"/>
        </w:rPr>
      </w:pPr>
      <w:ins w:id="353" w:author="Alicia" w:date="2015-11-06T17:01:00Z">
        <w:r w:rsidRPr="00217145">
          <w:rPr>
            <w:rFonts w:ascii="Times New Roman" w:hAnsi="Times New Roman" w:cs="Times New Roman"/>
            <w:sz w:val="24"/>
            <w:lang w:val="en-US"/>
          </w:rPr>
          <w:t>42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Siepielski, A.M. &amp; Benkman, C.W. (2007). Selection by a predispersal seed predator constrains the evolution of avian seed dispersal in pines. </w:t>
        </w:r>
        <w:proofErr w:type="spellStart"/>
        <w:r w:rsidRPr="00217145">
          <w:rPr>
            <w:rFonts w:ascii="Times New Roman" w:hAnsi="Times New Roman" w:cs="Times New Roman"/>
            <w:i/>
            <w:iCs/>
            <w:sz w:val="24"/>
            <w:lang w:val="en-US"/>
          </w:rPr>
          <w:t>Funct</w:t>
        </w:r>
        <w:proofErr w:type="spellEnd"/>
        <w:r w:rsidRPr="00217145">
          <w:rPr>
            <w:rFonts w:ascii="Times New Roman" w:hAnsi="Times New Roman" w:cs="Times New Roman"/>
            <w:i/>
            <w:iCs/>
            <w:sz w:val="24"/>
            <w:lang w:val="en-US"/>
          </w:rPr>
          <w:t>. Ecol.</w:t>
        </w:r>
        <w:r w:rsidRPr="00217145">
          <w:rPr>
            <w:rFonts w:ascii="Times New Roman" w:hAnsi="Times New Roman" w:cs="Times New Roman"/>
            <w:sz w:val="24"/>
            <w:lang w:val="en-US"/>
          </w:rPr>
          <w:t>, 21, 611–618.</w:t>
        </w:r>
      </w:ins>
    </w:p>
    <w:p w14:paraId="139FF41B" w14:textId="77777777" w:rsidR="00B5362B" w:rsidRPr="00217145" w:rsidRDefault="00B5362B" w:rsidP="00B5362B">
      <w:pPr>
        <w:pStyle w:val="Bibliography"/>
        <w:spacing w:line="480" w:lineRule="auto"/>
        <w:ind w:left="0" w:firstLine="0"/>
        <w:rPr>
          <w:ins w:id="354" w:author="Alicia" w:date="2015-11-06T17:01:00Z"/>
          <w:rFonts w:ascii="Times New Roman" w:hAnsi="Times New Roman" w:cs="Times New Roman"/>
          <w:sz w:val="24"/>
          <w:lang w:val="en-US"/>
        </w:rPr>
      </w:pPr>
      <w:ins w:id="355" w:author="Alicia" w:date="2015-11-06T17:01:00Z">
        <w:r w:rsidRPr="00217145">
          <w:rPr>
            <w:rFonts w:ascii="Times New Roman" w:hAnsi="Times New Roman" w:cs="Times New Roman"/>
            <w:sz w:val="24"/>
            <w:lang w:val="en-US"/>
          </w:rPr>
          <w:lastRenderedPageBreak/>
          <w:t>43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Siepielski, A.M., </w:t>
        </w:r>
        <w:proofErr w:type="spellStart"/>
        <w:r w:rsidRPr="00217145">
          <w:rPr>
            <w:rFonts w:ascii="Times New Roman" w:hAnsi="Times New Roman" w:cs="Times New Roman"/>
            <w:sz w:val="24"/>
            <w:lang w:val="en-US"/>
          </w:rPr>
          <w:t>Gotanda</w:t>
        </w:r>
        <w:proofErr w:type="spellEnd"/>
        <w:r w:rsidRPr="00217145">
          <w:rPr>
            <w:rFonts w:ascii="Times New Roman" w:hAnsi="Times New Roman" w:cs="Times New Roman"/>
            <w:sz w:val="24"/>
            <w:lang w:val="en-US"/>
          </w:rPr>
          <w:t xml:space="preserve">, K.M., Morrissey, M.B., Diamond, S.E., </w:t>
        </w:r>
        <w:proofErr w:type="spellStart"/>
        <w:r w:rsidRPr="00217145">
          <w:rPr>
            <w:rFonts w:ascii="Times New Roman" w:hAnsi="Times New Roman" w:cs="Times New Roman"/>
            <w:sz w:val="24"/>
            <w:lang w:val="en-US"/>
          </w:rPr>
          <w:t>DiBattista</w:t>
        </w:r>
        <w:proofErr w:type="spellEnd"/>
        <w:r w:rsidRPr="00217145">
          <w:rPr>
            <w:rFonts w:ascii="Times New Roman" w:hAnsi="Times New Roman" w:cs="Times New Roman"/>
            <w:sz w:val="24"/>
            <w:lang w:val="en-US"/>
          </w:rPr>
          <w:t xml:space="preserve">, J.D. &amp; Carlson, S.M. (2013). The spatial patterns of directional phenotypic selection.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16, 1382–1392.</w:t>
        </w:r>
      </w:ins>
    </w:p>
    <w:p w14:paraId="7A647A22" w14:textId="77777777" w:rsidR="00B5362B" w:rsidRPr="00217145" w:rsidRDefault="00B5362B" w:rsidP="00B5362B">
      <w:pPr>
        <w:pStyle w:val="Bibliography"/>
        <w:spacing w:line="480" w:lineRule="auto"/>
        <w:ind w:left="0" w:firstLine="0"/>
        <w:rPr>
          <w:ins w:id="356" w:author="Alicia" w:date="2015-11-06T17:01:00Z"/>
          <w:rFonts w:ascii="Times New Roman" w:hAnsi="Times New Roman" w:cs="Times New Roman"/>
          <w:sz w:val="24"/>
          <w:lang w:val="en-US"/>
        </w:rPr>
      </w:pPr>
      <w:ins w:id="357" w:author="Alicia" w:date="2015-11-06T17:01:00Z">
        <w:r w:rsidRPr="00217145">
          <w:rPr>
            <w:rFonts w:ascii="Times New Roman" w:hAnsi="Times New Roman" w:cs="Times New Roman"/>
            <w:sz w:val="24"/>
            <w:lang w:val="en-US"/>
          </w:rPr>
          <w:t>44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Simmonds, N.W. (1946). </w:t>
        </w:r>
        <w:proofErr w:type="spellStart"/>
        <w:r w:rsidRPr="00365C12">
          <w:rPr>
            <w:rFonts w:ascii="Times New Roman" w:hAnsi="Times New Roman" w:cs="Times New Roman"/>
            <w:i/>
            <w:sz w:val="24"/>
            <w:lang w:val="en-US"/>
          </w:rPr>
          <w:t>Gentiana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pneumonanthe</w:t>
        </w:r>
        <w:proofErr w:type="spellEnd"/>
        <w:r w:rsidRPr="00217145">
          <w:rPr>
            <w:rFonts w:ascii="Times New Roman" w:hAnsi="Times New Roman" w:cs="Times New Roman"/>
            <w:sz w:val="24"/>
            <w:lang w:val="en-US"/>
          </w:rPr>
          <w:t xml:space="preserve"> L.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33, 295–307.</w:t>
        </w:r>
      </w:ins>
    </w:p>
    <w:p w14:paraId="7BAE71BE" w14:textId="77777777" w:rsidR="00B5362B" w:rsidRPr="00B5362B" w:rsidRDefault="00B5362B" w:rsidP="00B5362B">
      <w:pPr>
        <w:pStyle w:val="Bibliography"/>
        <w:spacing w:line="480" w:lineRule="auto"/>
        <w:ind w:left="0" w:firstLine="0"/>
        <w:rPr>
          <w:ins w:id="358" w:author="Alicia" w:date="2015-11-06T17:01:00Z"/>
          <w:rFonts w:ascii="Times New Roman" w:hAnsi="Times New Roman" w:cs="Times New Roman"/>
          <w:sz w:val="24"/>
          <w:szCs w:val="24"/>
          <w:lang w:val="en-US"/>
          <w:rPrChange w:id="359" w:author="Alicia" w:date="2015-11-06T17:01:00Z">
            <w:rPr>
              <w:ins w:id="360" w:author="Alicia" w:date="2015-11-06T17:01:00Z"/>
              <w:rFonts w:ascii="Times New Roman" w:hAnsi="Times New Roman" w:cs="Times New Roman"/>
              <w:sz w:val="24"/>
              <w:szCs w:val="24"/>
            </w:rPr>
          </w:rPrChange>
        </w:rPr>
      </w:pPr>
      <w:proofErr w:type="gramStart"/>
      <w:ins w:id="361" w:author="Alicia" w:date="2015-11-06T17:01:00Z">
        <w:r w:rsidRPr="00B5362B">
          <w:rPr>
            <w:rFonts w:ascii="Times New Roman" w:hAnsi="Times New Roman" w:cs="Times New Roman"/>
            <w:sz w:val="24"/>
            <w:lang w:val="en-US"/>
            <w:rPrChange w:id="362" w:author="Alicia" w:date="2015-11-06T17:01:00Z">
              <w:rPr>
                <w:rFonts w:ascii="Times New Roman" w:hAnsi="Times New Roman" w:cs="Times New Roman"/>
                <w:sz w:val="24"/>
                <w:lang w:val="de-DE"/>
              </w:rPr>
            </w:rPrChange>
          </w:rPr>
          <w:t>45.</w:t>
        </w:r>
        <w:proofErr w:type="gramEnd"/>
        <w:r w:rsidRPr="00F4699A">
          <w:rPr>
            <w:rFonts w:ascii="Times New Roman" w:hAnsi="Times New Roman" w:cs="Times New Roman"/>
            <w:sz w:val="24"/>
            <w:szCs w:val="24"/>
            <w:lang w:val="en-US"/>
          </w:rPr>
          <w:br/>
          <w:t xml:space="preserve">Sletvold, N., Moritz, K.K. &amp; Ågren, J. (2015). Additive effects of pollinators and herbivores result in both conflicting and reinforcing selection on floral traits. </w:t>
        </w:r>
        <w:r w:rsidRPr="00B5362B">
          <w:rPr>
            <w:rFonts w:ascii="Times New Roman" w:hAnsi="Times New Roman" w:cs="Times New Roman"/>
            <w:i/>
            <w:iCs/>
            <w:sz w:val="24"/>
            <w:szCs w:val="24"/>
            <w:lang w:val="en-US"/>
            <w:rPrChange w:id="363" w:author="Alicia" w:date="2015-11-06T17:01:00Z">
              <w:rPr>
                <w:rFonts w:ascii="Times New Roman" w:hAnsi="Times New Roman" w:cs="Times New Roman"/>
                <w:i/>
                <w:iCs/>
                <w:sz w:val="24"/>
                <w:szCs w:val="24"/>
              </w:rPr>
            </w:rPrChange>
          </w:rPr>
          <w:t>Ecology</w:t>
        </w:r>
        <w:r w:rsidRPr="00B5362B">
          <w:rPr>
            <w:rFonts w:ascii="Times New Roman" w:hAnsi="Times New Roman" w:cs="Times New Roman"/>
            <w:sz w:val="24"/>
            <w:szCs w:val="24"/>
            <w:lang w:val="en-US"/>
            <w:rPrChange w:id="364" w:author="Alicia" w:date="2015-11-06T17:01:00Z">
              <w:rPr>
                <w:rFonts w:ascii="Times New Roman" w:hAnsi="Times New Roman" w:cs="Times New Roman"/>
                <w:sz w:val="24"/>
                <w:szCs w:val="24"/>
              </w:rPr>
            </w:rPrChange>
          </w:rPr>
          <w:t>, 96, 214–221.</w:t>
        </w:r>
      </w:ins>
    </w:p>
    <w:p w14:paraId="6E4E8EEA" w14:textId="77777777" w:rsidR="00B5362B" w:rsidRPr="00217145" w:rsidRDefault="00B5362B" w:rsidP="00B5362B">
      <w:pPr>
        <w:pStyle w:val="Bibliography"/>
        <w:spacing w:line="480" w:lineRule="auto"/>
        <w:ind w:left="0" w:firstLine="0"/>
        <w:rPr>
          <w:ins w:id="365" w:author="Alicia" w:date="2015-11-06T17:01:00Z"/>
          <w:rFonts w:ascii="Times New Roman" w:hAnsi="Times New Roman" w:cs="Times New Roman"/>
          <w:sz w:val="24"/>
          <w:lang w:val="en-US"/>
        </w:rPr>
      </w:pPr>
      <w:ins w:id="366" w:author="Alicia" w:date="2015-11-06T17:01:00Z">
        <w:r w:rsidRPr="00217145">
          <w:rPr>
            <w:rFonts w:ascii="Times New Roman" w:hAnsi="Times New Roman" w:cs="Times New Roman"/>
            <w:sz w:val="24"/>
            <w:lang w:val="en-US"/>
          </w:rPr>
          <w:t>46</w:t>
        </w:r>
        <w:proofErr w:type="gramStart"/>
        <w:r w:rsidRPr="00217145">
          <w:rPr>
            <w:rFonts w:ascii="Times New Roman" w:hAnsi="Times New Roman" w:cs="Times New Roman"/>
            <w:sz w:val="24"/>
            <w:lang w:val="en-US"/>
          </w:rPr>
          <w:t>.</w:t>
        </w:r>
        <w:proofErr w:type="gramEnd"/>
        <w:r w:rsidRPr="00B5362B">
          <w:rPr>
            <w:rFonts w:ascii="Times New Roman" w:hAnsi="Times New Roman" w:cs="Times New Roman"/>
            <w:sz w:val="24"/>
            <w:lang w:val="en-US"/>
            <w:rPrChange w:id="367" w:author="Alicia" w:date="2015-11-06T17:01:00Z">
              <w:rPr>
                <w:rFonts w:ascii="Times New Roman" w:hAnsi="Times New Roman" w:cs="Times New Roman"/>
                <w:sz w:val="24"/>
                <w:lang w:val="de-DE"/>
              </w:rPr>
            </w:rPrChange>
          </w:rPr>
          <w:br/>
          <w:t xml:space="preserve">Strauss, S.Y. &amp; Irwin, R.E. (2004). </w:t>
        </w:r>
        <w:r w:rsidRPr="00217145">
          <w:rPr>
            <w:rFonts w:ascii="Times New Roman" w:hAnsi="Times New Roman" w:cs="Times New Roman"/>
            <w:sz w:val="24"/>
            <w:lang w:val="en-US"/>
          </w:rPr>
          <w:t xml:space="preserve">Ecological and evolutionary consequences of multispecies plant-animal interactions. </w:t>
        </w:r>
        <w:r w:rsidRPr="00217145">
          <w:rPr>
            <w:rFonts w:ascii="Times New Roman" w:hAnsi="Times New Roman" w:cs="Times New Roman"/>
            <w:i/>
            <w:iCs/>
            <w:sz w:val="24"/>
            <w:lang w:val="en-US"/>
          </w:rPr>
          <w:t xml:space="preserve">Annu. Rev.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Syst.</w:t>
        </w:r>
        <w:r w:rsidRPr="00217145">
          <w:rPr>
            <w:rFonts w:ascii="Times New Roman" w:hAnsi="Times New Roman" w:cs="Times New Roman"/>
            <w:sz w:val="24"/>
            <w:lang w:val="en-US"/>
          </w:rPr>
          <w:t>, 35, 435–466.</w:t>
        </w:r>
      </w:ins>
    </w:p>
    <w:p w14:paraId="56CDA1D0" w14:textId="77777777" w:rsidR="00B5362B" w:rsidRPr="00217145" w:rsidRDefault="00B5362B" w:rsidP="00B5362B">
      <w:pPr>
        <w:pStyle w:val="Bibliography"/>
        <w:spacing w:line="480" w:lineRule="auto"/>
        <w:ind w:left="0" w:firstLine="0"/>
        <w:rPr>
          <w:ins w:id="368" w:author="Alicia" w:date="2015-11-06T17:01:00Z"/>
          <w:rFonts w:ascii="Times New Roman" w:hAnsi="Times New Roman" w:cs="Times New Roman"/>
          <w:sz w:val="24"/>
          <w:lang w:val="en-US"/>
        </w:rPr>
      </w:pPr>
      <w:ins w:id="369" w:author="Alicia" w:date="2015-11-06T17:01:00Z">
        <w:r>
          <w:rPr>
            <w:rFonts w:ascii="Times New Roman" w:hAnsi="Times New Roman" w:cs="Times New Roman"/>
            <w:sz w:val="24"/>
            <w:lang w:val="en-US"/>
          </w:rPr>
          <w:t>47</w:t>
        </w:r>
        <w:proofErr w:type="gramStart"/>
        <w:r>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Thomas, J.A. &amp; </w:t>
        </w:r>
        <w:proofErr w:type="spellStart"/>
        <w:r w:rsidRPr="00217145">
          <w:rPr>
            <w:rFonts w:ascii="Times New Roman" w:hAnsi="Times New Roman" w:cs="Times New Roman"/>
            <w:sz w:val="24"/>
            <w:lang w:val="en-US"/>
          </w:rPr>
          <w:t>Elmes</w:t>
        </w:r>
        <w:proofErr w:type="spellEnd"/>
        <w:r w:rsidRPr="00217145">
          <w:rPr>
            <w:rFonts w:ascii="Times New Roman" w:hAnsi="Times New Roman" w:cs="Times New Roman"/>
            <w:sz w:val="24"/>
            <w:lang w:val="en-US"/>
          </w:rPr>
          <w:t xml:space="preserve">, G.W. (2001). Food–plant niche selection rather than the presence of ant nests explains oviposition patterns in the </w:t>
        </w:r>
        <w:proofErr w:type="spellStart"/>
        <w:r w:rsidRPr="00217145">
          <w:rPr>
            <w:rFonts w:ascii="Times New Roman" w:hAnsi="Times New Roman" w:cs="Times New Roman"/>
            <w:sz w:val="24"/>
            <w:lang w:val="en-US"/>
          </w:rPr>
          <w:t>myrmecophilous</w:t>
        </w:r>
        <w:proofErr w:type="spellEnd"/>
        <w:r w:rsidRPr="00217145">
          <w:rPr>
            <w:rFonts w:ascii="Times New Roman" w:hAnsi="Times New Roman" w:cs="Times New Roman"/>
            <w:sz w:val="24"/>
            <w:lang w:val="en-US"/>
          </w:rPr>
          <w:t xml:space="preserve"> butterfly genus </w:t>
        </w:r>
        <w:proofErr w:type="spellStart"/>
        <w:r w:rsidRPr="00365C12">
          <w:rPr>
            <w:rFonts w:ascii="Times New Roman" w:hAnsi="Times New Roman" w:cs="Times New Roman"/>
            <w:i/>
            <w:sz w:val="24"/>
            <w:lang w:val="en-US"/>
          </w:rPr>
          <w:t>Maculinea</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 xml:space="preserve">Proc. R. Soc. </w:t>
        </w:r>
        <w:proofErr w:type="spellStart"/>
        <w:r w:rsidRPr="00217145">
          <w:rPr>
            <w:rFonts w:ascii="Times New Roman" w:hAnsi="Times New Roman" w:cs="Times New Roman"/>
            <w:i/>
            <w:iCs/>
            <w:sz w:val="24"/>
            <w:lang w:val="en-US"/>
          </w:rPr>
          <w:t>Lond</w:t>
        </w:r>
        <w:proofErr w:type="spellEnd"/>
        <w:r w:rsidRPr="00217145">
          <w:rPr>
            <w:rFonts w:ascii="Times New Roman" w:hAnsi="Times New Roman" w:cs="Times New Roman"/>
            <w:i/>
            <w:iCs/>
            <w:sz w:val="24"/>
            <w:lang w:val="en-US"/>
          </w:rPr>
          <w:t>. B Biol. Sci.</w:t>
        </w:r>
        <w:r w:rsidRPr="00217145">
          <w:rPr>
            <w:rFonts w:ascii="Times New Roman" w:hAnsi="Times New Roman" w:cs="Times New Roman"/>
            <w:sz w:val="24"/>
            <w:lang w:val="en-US"/>
          </w:rPr>
          <w:t>, 268, 471–477.</w:t>
        </w:r>
      </w:ins>
    </w:p>
    <w:p w14:paraId="29C59DAD" w14:textId="77777777" w:rsidR="00B5362B" w:rsidRPr="00217145" w:rsidRDefault="00B5362B" w:rsidP="00B5362B">
      <w:pPr>
        <w:pStyle w:val="Bibliography"/>
        <w:spacing w:line="480" w:lineRule="auto"/>
        <w:ind w:left="0" w:firstLine="0"/>
        <w:rPr>
          <w:ins w:id="370" w:author="Alicia" w:date="2015-11-06T17:01:00Z"/>
          <w:rFonts w:ascii="Times New Roman" w:hAnsi="Times New Roman" w:cs="Times New Roman"/>
          <w:sz w:val="24"/>
          <w:lang w:val="en-US"/>
        </w:rPr>
      </w:pPr>
      <w:ins w:id="371" w:author="Alicia" w:date="2015-11-06T17:01:00Z">
        <w:r w:rsidRPr="00217145">
          <w:rPr>
            <w:rFonts w:ascii="Times New Roman" w:hAnsi="Times New Roman" w:cs="Times New Roman"/>
            <w:sz w:val="24"/>
            <w:lang w:val="en-US"/>
          </w:rPr>
          <w:t>4</w:t>
        </w:r>
        <w:r>
          <w:rPr>
            <w:rFonts w:ascii="Times New Roman" w:hAnsi="Times New Roman" w:cs="Times New Roman"/>
            <w:sz w:val="24"/>
            <w:lang w:val="en-US"/>
          </w:rPr>
          <w:t>8</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Thompson, J.N. (2005). </w:t>
        </w:r>
        <w:r w:rsidRPr="00217145">
          <w:rPr>
            <w:rFonts w:ascii="Times New Roman" w:hAnsi="Times New Roman" w:cs="Times New Roman"/>
            <w:i/>
            <w:iCs/>
            <w:sz w:val="24"/>
            <w:lang w:val="en-US"/>
          </w:rPr>
          <w:t>The geographic mosaic of coevolution</w:t>
        </w:r>
        <w:r w:rsidRPr="00217145">
          <w:rPr>
            <w:rFonts w:ascii="Times New Roman" w:hAnsi="Times New Roman" w:cs="Times New Roman"/>
            <w:sz w:val="24"/>
            <w:lang w:val="en-US"/>
          </w:rPr>
          <w:t>. 1 edition. University Of Chicago Press, Chicago.</w:t>
        </w:r>
      </w:ins>
    </w:p>
    <w:p w14:paraId="1D3ECC05" w14:textId="77777777" w:rsidR="00B5362B" w:rsidRPr="00217145" w:rsidRDefault="00B5362B" w:rsidP="00B5362B">
      <w:pPr>
        <w:pStyle w:val="Bibliography"/>
        <w:spacing w:line="480" w:lineRule="auto"/>
        <w:ind w:left="0" w:firstLine="0"/>
        <w:rPr>
          <w:ins w:id="372" w:author="Alicia" w:date="2015-11-06T17:01:00Z"/>
          <w:rFonts w:ascii="Times New Roman" w:hAnsi="Times New Roman" w:cs="Times New Roman"/>
          <w:sz w:val="24"/>
          <w:lang w:val="en-US"/>
        </w:rPr>
      </w:pPr>
      <w:ins w:id="373" w:author="Alicia" w:date="2015-11-06T17:01:00Z">
        <w:r w:rsidRPr="00B5362B">
          <w:rPr>
            <w:rFonts w:ascii="Times New Roman" w:hAnsi="Times New Roman" w:cs="Times New Roman"/>
            <w:sz w:val="24"/>
            <w:lang w:val="en-US"/>
            <w:rPrChange w:id="374" w:author="Alicia" w:date="2015-11-06T17:01:00Z">
              <w:rPr>
                <w:rFonts w:ascii="Times New Roman" w:hAnsi="Times New Roman" w:cs="Times New Roman"/>
                <w:sz w:val="24"/>
                <w:lang w:val="de-DE"/>
              </w:rPr>
            </w:rPrChange>
          </w:rPr>
          <w:t>49.</w:t>
        </w:r>
        <w:r w:rsidRPr="00B5362B">
          <w:rPr>
            <w:rFonts w:ascii="Times New Roman" w:hAnsi="Times New Roman" w:cs="Times New Roman"/>
            <w:sz w:val="24"/>
            <w:lang w:val="en-US"/>
            <w:rPrChange w:id="375" w:author="Alicia" w:date="2015-11-06T17:01:00Z">
              <w:rPr>
                <w:rFonts w:ascii="Times New Roman" w:hAnsi="Times New Roman" w:cs="Times New Roman"/>
                <w:sz w:val="24"/>
                <w:lang w:val="de-DE"/>
              </w:rPr>
            </w:rPrChange>
          </w:rPr>
          <w:br/>
          <w:t xml:space="preserve">Van Dyck, H. &amp; Regniers, S. (2010). </w:t>
        </w:r>
        <w:r w:rsidRPr="00217145">
          <w:rPr>
            <w:rFonts w:ascii="Times New Roman" w:hAnsi="Times New Roman" w:cs="Times New Roman"/>
            <w:sz w:val="24"/>
            <w:lang w:val="en-US"/>
          </w:rPr>
          <w:t xml:space="preserve">Egg spreading in the ant-parasitic butterfly,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alcon</w:t>
        </w:r>
        <w:proofErr w:type="spellEnd"/>
        <w:r w:rsidRPr="00217145">
          <w:rPr>
            <w:rFonts w:ascii="Times New Roman" w:hAnsi="Times New Roman" w:cs="Times New Roman"/>
            <w:sz w:val="24"/>
            <w:lang w:val="en-US"/>
          </w:rPr>
          <w:t xml:space="preserve">: from individual </w:t>
        </w:r>
        <w:proofErr w:type="spellStart"/>
        <w:r w:rsidRPr="00217145">
          <w:rPr>
            <w:rFonts w:ascii="Times New Roman" w:hAnsi="Times New Roman" w:cs="Times New Roman"/>
            <w:sz w:val="24"/>
            <w:lang w:val="en-US"/>
          </w:rPr>
          <w:t>behaviour</w:t>
        </w:r>
        <w:proofErr w:type="spellEnd"/>
        <w:r w:rsidRPr="00217145">
          <w:rPr>
            <w:rFonts w:ascii="Times New Roman" w:hAnsi="Times New Roman" w:cs="Times New Roman"/>
            <w:sz w:val="24"/>
            <w:lang w:val="en-US"/>
          </w:rPr>
          <w:t xml:space="preserve"> to egg distribution pattern. </w:t>
        </w:r>
        <w:r w:rsidRPr="00217145">
          <w:rPr>
            <w:rFonts w:ascii="Times New Roman" w:hAnsi="Times New Roman" w:cs="Times New Roman"/>
            <w:i/>
            <w:iCs/>
            <w:sz w:val="24"/>
            <w:lang w:val="en-US"/>
          </w:rPr>
          <w:t xml:space="preserve">Anim. </w:t>
        </w:r>
        <w:proofErr w:type="spellStart"/>
        <w:r w:rsidRPr="00217145">
          <w:rPr>
            <w:rFonts w:ascii="Times New Roman" w:hAnsi="Times New Roman" w:cs="Times New Roman"/>
            <w:i/>
            <w:iCs/>
            <w:sz w:val="24"/>
            <w:lang w:val="en-US"/>
          </w:rPr>
          <w:t>Behav</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80, 621–627.</w:t>
        </w:r>
      </w:ins>
    </w:p>
    <w:p w14:paraId="0D258AF3" w14:textId="77777777" w:rsidR="00B5362B" w:rsidRPr="00217145" w:rsidRDefault="00B5362B" w:rsidP="00B5362B">
      <w:pPr>
        <w:pStyle w:val="Bibliography"/>
        <w:spacing w:line="480" w:lineRule="auto"/>
        <w:ind w:left="0" w:firstLine="0"/>
        <w:rPr>
          <w:ins w:id="376" w:author="Alicia" w:date="2015-11-06T17:01:00Z"/>
          <w:rFonts w:ascii="Times New Roman" w:hAnsi="Times New Roman" w:cs="Times New Roman"/>
          <w:sz w:val="24"/>
        </w:rPr>
      </w:pPr>
      <w:ins w:id="377" w:author="Alicia" w:date="2015-11-06T17:01:00Z">
        <w:r w:rsidRPr="00E22260">
          <w:rPr>
            <w:rFonts w:ascii="Times New Roman" w:hAnsi="Times New Roman" w:cs="Times New Roman"/>
            <w:sz w:val="24"/>
            <w:lang w:val="en-US"/>
          </w:rPr>
          <w:lastRenderedPageBreak/>
          <w:t>50</w:t>
        </w:r>
        <w:proofErr w:type="gramStart"/>
        <w:r w:rsidRPr="00E22260">
          <w:rPr>
            <w:rFonts w:ascii="Times New Roman" w:hAnsi="Times New Roman" w:cs="Times New Roman"/>
            <w:sz w:val="24"/>
            <w:lang w:val="en-US"/>
          </w:rPr>
          <w:t>.</w:t>
        </w:r>
        <w:proofErr w:type="gramEnd"/>
        <w:r w:rsidRPr="00E22260">
          <w:rPr>
            <w:rFonts w:ascii="Times New Roman" w:hAnsi="Times New Roman" w:cs="Times New Roman"/>
            <w:sz w:val="24"/>
            <w:lang w:val="en-US"/>
          </w:rPr>
          <w:br/>
          <w:t xml:space="preserve">Vanhoenacker, D., Ågren, J. &amp; Ehrlén, J. (2013). </w:t>
        </w:r>
        <w:r w:rsidRPr="00217145">
          <w:rPr>
            <w:rFonts w:ascii="Times New Roman" w:hAnsi="Times New Roman" w:cs="Times New Roman"/>
            <w:sz w:val="24"/>
            <w:lang w:val="en-US"/>
          </w:rPr>
          <w:t xml:space="preserve">Non-linear relationship between intensity of plant–animal interactions and selection strength. </w:t>
        </w:r>
        <w:r w:rsidRPr="00217145">
          <w:rPr>
            <w:rFonts w:ascii="Times New Roman" w:hAnsi="Times New Roman" w:cs="Times New Roman"/>
            <w:i/>
            <w:iCs/>
            <w:sz w:val="24"/>
          </w:rPr>
          <w:t xml:space="preserve">Ecol. </w:t>
        </w:r>
        <w:proofErr w:type="spellStart"/>
        <w:r w:rsidRPr="00217145">
          <w:rPr>
            <w:rFonts w:ascii="Times New Roman" w:hAnsi="Times New Roman" w:cs="Times New Roman"/>
            <w:i/>
            <w:iCs/>
            <w:sz w:val="24"/>
          </w:rPr>
          <w:t>Lett</w:t>
        </w:r>
        <w:proofErr w:type="spellEnd"/>
        <w:r w:rsidRPr="00217145">
          <w:rPr>
            <w:rFonts w:ascii="Times New Roman" w:hAnsi="Times New Roman" w:cs="Times New Roman"/>
            <w:i/>
            <w:iCs/>
            <w:sz w:val="24"/>
          </w:rPr>
          <w:t>.</w:t>
        </w:r>
        <w:r w:rsidRPr="00217145">
          <w:rPr>
            <w:rFonts w:ascii="Times New Roman" w:hAnsi="Times New Roman" w:cs="Times New Roman"/>
            <w:sz w:val="24"/>
          </w:rPr>
          <w:t>, 16, 198–205.</w:t>
        </w:r>
      </w:ins>
    </w:p>
    <w:p w14:paraId="223F5C35" w14:textId="66FBE2E0" w:rsidR="00576090" w:rsidDel="00B62A19" w:rsidRDefault="00576090" w:rsidP="008C25C5">
      <w:pPr>
        <w:pStyle w:val="Bibliography"/>
        <w:spacing w:line="480" w:lineRule="auto"/>
        <w:ind w:left="0" w:firstLine="0"/>
        <w:rPr>
          <w:del w:id="378" w:author="Alicia" w:date="2015-11-06T16:51:00Z"/>
          <w:rFonts w:ascii="Times New Roman" w:hAnsi="Times New Roman" w:cs="Times New Roman"/>
          <w:sz w:val="24"/>
          <w:szCs w:val="24"/>
          <w:lang w:val="en-US"/>
        </w:rPr>
      </w:pPr>
      <w:del w:id="379" w:author="Alicia" w:date="2015-11-06T16:51:00Z">
        <w:r w:rsidRPr="008C25C5" w:rsidDel="00B62A19">
          <w:rPr>
            <w:rFonts w:ascii="Times New Roman" w:hAnsi="Times New Roman" w:cs="Times New Roman"/>
            <w:sz w:val="24"/>
            <w:szCs w:val="24"/>
            <w:lang w:val="en-US"/>
          </w:rPr>
          <w:delText xml:space="preserve">Agrawal, A.A., Lau, J.A. &amp; Hambäck, P.A. (2006) Community heterogeneity and the evolution of interactions between plants and insect herbivores. </w:delText>
        </w:r>
        <w:r w:rsidRPr="008C25C5" w:rsidDel="00B62A19">
          <w:rPr>
            <w:rFonts w:ascii="Times New Roman" w:hAnsi="Times New Roman" w:cs="Times New Roman"/>
            <w:i/>
            <w:iCs/>
            <w:sz w:val="24"/>
            <w:szCs w:val="24"/>
            <w:lang w:val="en-US"/>
          </w:rPr>
          <w:delText>The Quarterly Review of Biology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81</w:delText>
        </w:r>
        <w:r w:rsidRPr="008C25C5" w:rsidDel="00B62A19">
          <w:rPr>
            <w:rFonts w:ascii="Times New Roman" w:hAnsi="Times New Roman" w:cs="Times New Roman"/>
            <w:sz w:val="24"/>
            <w:szCs w:val="24"/>
            <w:lang w:val="en-US"/>
          </w:rPr>
          <w:delText>, 349–376.</w:delText>
        </w:r>
      </w:del>
    </w:p>
    <w:p w14:paraId="235BD6A6" w14:textId="1ED16BEC" w:rsidR="00F218A4" w:rsidRPr="00B92DA8" w:rsidDel="00B62A19" w:rsidRDefault="00F218A4" w:rsidP="00F218A4">
      <w:pPr>
        <w:pStyle w:val="Bibliography"/>
        <w:spacing w:line="480" w:lineRule="auto"/>
        <w:ind w:left="0" w:firstLine="0"/>
        <w:rPr>
          <w:del w:id="380" w:author="Alicia" w:date="2015-11-06T16:51:00Z"/>
          <w:rFonts w:ascii="Times New Roman" w:hAnsi="Times New Roman" w:cs="Times New Roman"/>
          <w:sz w:val="24"/>
          <w:szCs w:val="24"/>
          <w:lang w:val="en-US"/>
        </w:rPr>
      </w:pPr>
      <w:del w:id="381" w:author="Alicia" w:date="2015-11-06T16:51:00Z">
        <w:r w:rsidRPr="00B92DA8" w:rsidDel="00B62A19">
          <w:rPr>
            <w:rFonts w:ascii="Times New Roman" w:hAnsi="Times New Roman" w:cs="Times New Roman"/>
            <w:sz w:val="24"/>
            <w:szCs w:val="24"/>
            <w:lang w:val="en-US"/>
          </w:rPr>
          <w:delText xml:space="preserve">Alonso, C. (1997) Choosing a place to grow. Importance of within-plant abiotic microenvironment for </w:delText>
        </w:r>
        <w:r w:rsidRPr="00B92DA8" w:rsidDel="00B62A19">
          <w:rPr>
            <w:rFonts w:ascii="Times New Roman" w:hAnsi="Times New Roman" w:cs="Times New Roman"/>
            <w:i/>
            <w:sz w:val="24"/>
            <w:szCs w:val="24"/>
            <w:lang w:val="en-US"/>
          </w:rPr>
          <w:delText>Yponomeuta mahalebella</w:delText>
        </w:r>
        <w:r w:rsidRPr="00B92DA8" w:rsidDel="00B62A19">
          <w:rPr>
            <w:rFonts w:ascii="Times New Roman" w:hAnsi="Times New Roman" w:cs="Times New Roman"/>
            <w:sz w:val="24"/>
            <w:szCs w:val="24"/>
            <w:lang w:val="en-US"/>
          </w:rPr>
          <w:delText xml:space="preserve">. </w:delText>
        </w:r>
        <w:r w:rsidRPr="00B92DA8" w:rsidDel="00B62A19">
          <w:rPr>
            <w:rFonts w:ascii="Times New Roman" w:hAnsi="Times New Roman" w:cs="Times New Roman"/>
            <w:i/>
            <w:iCs/>
            <w:sz w:val="24"/>
            <w:szCs w:val="24"/>
            <w:lang w:val="en-US"/>
          </w:rPr>
          <w:delText>Entomologia Experimentalis et Applicata</w:delText>
        </w:r>
        <w:r w:rsidRPr="00B92DA8"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83</w:delText>
        </w:r>
        <w:r w:rsidRPr="00B92DA8" w:rsidDel="00B62A19">
          <w:rPr>
            <w:rFonts w:ascii="Times New Roman" w:hAnsi="Times New Roman" w:cs="Times New Roman"/>
            <w:sz w:val="24"/>
            <w:szCs w:val="24"/>
            <w:lang w:val="en-US"/>
          </w:rPr>
          <w:delText>, 171–180.</w:delText>
        </w:r>
      </w:del>
    </w:p>
    <w:p w14:paraId="73C132AB" w14:textId="1E8BE797" w:rsidR="00576090" w:rsidRPr="00386190" w:rsidDel="00B62A19" w:rsidRDefault="00576090" w:rsidP="008C25C5">
      <w:pPr>
        <w:pStyle w:val="Bibliography"/>
        <w:spacing w:line="480" w:lineRule="auto"/>
        <w:ind w:left="0" w:firstLine="0"/>
        <w:rPr>
          <w:del w:id="382" w:author="Alicia" w:date="2015-11-06T16:51:00Z"/>
          <w:rFonts w:ascii="Times New Roman" w:hAnsi="Times New Roman" w:cs="Times New Roman"/>
          <w:sz w:val="24"/>
          <w:szCs w:val="24"/>
          <w:lang w:val="en-US"/>
          <w:rPrChange w:id="383" w:author="Johan Ehrlén" w:date="2015-11-09T11:14:00Z">
            <w:rPr>
              <w:del w:id="384" w:author="Alicia" w:date="2015-11-06T16:51:00Z"/>
              <w:rFonts w:ascii="Times New Roman" w:hAnsi="Times New Roman" w:cs="Times New Roman"/>
              <w:sz w:val="24"/>
              <w:szCs w:val="24"/>
              <w:lang w:val="sv-SE"/>
            </w:rPr>
          </w:rPrChange>
        </w:rPr>
      </w:pPr>
      <w:del w:id="385" w:author="Alicia" w:date="2015-11-06T16:51:00Z">
        <w:r w:rsidRPr="008C25C5" w:rsidDel="00B62A19">
          <w:rPr>
            <w:rFonts w:ascii="Times New Roman" w:hAnsi="Times New Roman" w:cs="Times New Roman"/>
            <w:sz w:val="24"/>
            <w:szCs w:val="24"/>
            <w:lang w:val="en-US"/>
          </w:rPr>
          <w:delText xml:space="preserve">Als, T.D., Vila, R., Kandul, N.P., Nash, D.R., Yen, S.-H., Hsu, Y.-F., Mignault, A.A., Boomsma, J.J. &amp; Pierce, N.E. (2004) The evolution of alternative parasitic life histories in large blue butterflies. </w:delText>
        </w:r>
        <w:r w:rsidRPr="00386190" w:rsidDel="00B62A19">
          <w:rPr>
            <w:rFonts w:ascii="Times New Roman" w:hAnsi="Times New Roman" w:cs="Times New Roman"/>
            <w:i/>
            <w:iCs/>
            <w:sz w:val="24"/>
            <w:szCs w:val="24"/>
            <w:lang w:val="en-US"/>
            <w:rPrChange w:id="386" w:author="Johan Ehrlén" w:date="2015-11-09T11:14:00Z">
              <w:rPr>
                <w:rFonts w:ascii="Times New Roman" w:hAnsi="Times New Roman" w:cs="Times New Roman"/>
                <w:i/>
                <w:iCs/>
                <w:sz w:val="24"/>
                <w:szCs w:val="24"/>
                <w:lang w:val="sv-SE"/>
              </w:rPr>
            </w:rPrChange>
          </w:rPr>
          <w:delText>Nature</w:delText>
        </w:r>
        <w:r w:rsidRPr="00386190" w:rsidDel="00B62A19">
          <w:rPr>
            <w:rFonts w:ascii="Times New Roman" w:hAnsi="Times New Roman" w:cs="Times New Roman"/>
            <w:sz w:val="24"/>
            <w:szCs w:val="24"/>
            <w:lang w:val="en-US"/>
            <w:rPrChange w:id="387" w:author="Johan Ehrlén" w:date="2015-11-09T11:14:00Z">
              <w:rPr>
                <w:rFonts w:ascii="Times New Roman" w:hAnsi="Times New Roman" w:cs="Times New Roman"/>
                <w:sz w:val="24"/>
                <w:szCs w:val="24"/>
                <w:lang w:val="sv-SE"/>
              </w:rPr>
            </w:rPrChange>
          </w:rPr>
          <w:delText xml:space="preserve">, </w:delText>
        </w:r>
        <w:r w:rsidRPr="00386190" w:rsidDel="00B62A19">
          <w:rPr>
            <w:rFonts w:ascii="Times New Roman" w:hAnsi="Times New Roman" w:cs="Times New Roman"/>
            <w:bCs/>
            <w:sz w:val="24"/>
            <w:szCs w:val="24"/>
            <w:lang w:val="en-US"/>
            <w:rPrChange w:id="388" w:author="Johan Ehrlén" w:date="2015-11-09T11:14:00Z">
              <w:rPr>
                <w:rFonts w:ascii="Times New Roman" w:hAnsi="Times New Roman" w:cs="Times New Roman"/>
                <w:bCs/>
                <w:sz w:val="24"/>
                <w:szCs w:val="24"/>
                <w:lang w:val="sv-SE"/>
              </w:rPr>
            </w:rPrChange>
          </w:rPr>
          <w:delText>432</w:delText>
        </w:r>
        <w:r w:rsidRPr="00386190" w:rsidDel="00B62A19">
          <w:rPr>
            <w:rFonts w:ascii="Times New Roman" w:hAnsi="Times New Roman" w:cs="Times New Roman"/>
            <w:sz w:val="24"/>
            <w:szCs w:val="24"/>
            <w:lang w:val="en-US"/>
            <w:rPrChange w:id="389" w:author="Johan Ehrlén" w:date="2015-11-09T11:14:00Z">
              <w:rPr>
                <w:rFonts w:ascii="Times New Roman" w:hAnsi="Times New Roman" w:cs="Times New Roman"/>
                <w:sz w:val="24"/>
                <w:szCs w:val="24"/>
                <w:lang w:val="sv-SE"/>
              </w:rPr>
            </w:rPrChange>
          </w:rPr>
          <w:delText>, 386–390.</w:delText>
        </w:r>
      </w:del>
    </w:p>
    <w:p w14:paraId="55C1CD05" w14:textId="5A6A4C50" w:rsidR="00576090" w:rsidRPr="00386190" w:rsidDel="00B62A19" w:rsidRDefault="00576090" w:rsidP="008C25C5">
      <w:pPr>
        <w:pStyle w:val="Bibliography"/>
        <w:spacing w:line="480" w:lineRule="auto"/>
        <w:ind w:left="0" w:firstLine="0"/>
        <w:rPr>
          <w:del w:id="390" w:author="Alicia" w:date="2015-11-06T16:51:00Z"/>
          <w:rFonts w:ascii="Times New Roman" w:hAnsi="Times New Roman" w:cs="Times New Roman"/>
          <w:sz w:val="24"/>
          <w:szCs w:val="24"/>
          <w:lang w:val="en-US"/>
          <w:rPrChange w:id="391" w:author="Johan Ehrlén" w:date="2015-11-09T11:14:00Z">
            <w:rPr>
              <w:del w:id="392" w:author="Alicia" w:date="2015-11-06T16:51:00Z"/>
              <w:rFonts w:ascii="Times New Roman" w:hAnsi="Times New Roman" w:cs="Times New Roman"/>
              <w:sz w:val="24"/>
              <w:szCs w:val="24"/>
              <w:lang w:val="sv-SE"/>
            </w:rPr>
          </w:rPrChange>
        </w:rPr>
      </w:pPr>
      <w:del w:id="393" w:author="Alicia" w:date="2015-11-06T16:51:00Z">
        <w:r w:rsidRPr="00386190" w:rsidDel="00B62A19">
          <w:rPr>
            <w:rFonts w:ascii="Times New Roman" w:hAnsi="Times New Roman" w:cs="Times New Roman"/>
            <w:sz w:val="24"/>
            <w:szCs w:val="24"/>
            <w:lang w:val="en-US"/>
            <w:rPrChange w:id="394" w:author="Johan Ehrlén" w:date="2015-11-09T11:14:00Z">
              <w:rPr>
                <w:rFonts w:ascii="Times New Roman" w:hAnsi="Times New Roman" w:cs="Times New Roman"/>
                <w:sz w:val="24"/>
                <w:szCs w:val="24"/>
                <w:lang w:val="sv-SE"/>
              </w:rPr>
            </w:rPrChange>
          </w:rPr>
          <w:delText xml:space="preserve">Appelqvist, T., Bengtsson, O., Sverige &amp; Naturvårdsverket (2007) </w:delText>
        </w:r>
        <w:r w:rsidRPr="00386190" w:rsidDel="00B62A19">
          <w:rPr>
            <w:rFonts w:ascii="Times New Roman" w:hAnsi="Times New Roman" w:cs="Times New Roman"/>
            <w:i/>
            <w:iCs/>
            <w:sz w:val="24"/>
            <w:szCs w:val="24"/>
            <w:lang w:val="en-US"/>
            <w:rPrChange w:id="395" w:author="Johan Ehrlén" w:date="2015-11-09T11:14:00Z">
              <w:rPr>
                <w:rFonts w:ascii="Times New Roman" w:hAnsi="Times New Roman" w:cs="Times New Roman"/>
                <w:i/>
                <w:iCs/>
                <w:sz w:val="24"/>
                <w:szCs w:val="24"/>
                <w:lang w:val="sv-SE"/>
              </w:rPr>
            </w:rPrChange>
          </w:rPr>
          <w:delText>Åtgärdsprogram för alkonblåvinge och klockgentiana 2007-2011: Maculinea alcon och Gentiana pneumonanthe : hotkategori: sårbara (vu)</w:delText>
        </w:r>
        <w:r w:rsidRPr="00386190" w:rsidDel="00B62A19">
          <w:rPr>
            <w:rFonts w:ascii="Times New Roman" w:hAnsi="Times New Roman" w:cs="Times New Roman"/>
            <w:sz w:val="24"/>
            <w:szCs w:val="24"/>
            <w:lang w:val="en-US"/>
            <w:rPrChange w:id="396" w:author="Johan Ehrlén" w:date="2015-11-09T11:14:00Z">
              <w:rPr>
                <w:rFonts w:ascii="Times New Roman" w:hAnsi="Times New Roman" w:cs="Times New Roman"/>
                <w:sz w:val="24"/>
                <w:szCs w:val="24"/>
                <w:lang w:val="sv-SE"/>
              </w:rPr>
            </w:rPrChange>
          </w:rPr>
          <w:delText>, Naturvårdsverket, Stockholm.</w:delText>
        </w:r>
      </w:del>
    </w:p>
    <w:p w14:paraId="06E31F3F" w14:textId="5C29C198" w:rsidR="00576090" w:rsidDel="00B62A19" w:rsidRDefault="00576090" w:rsidP="008C25C5">
      <w:pPr>
        <w:pStyle w:val="Bibliography"/>
        <w:spacing w:line="480" w:lineRule="auto"/>
        <w:ind w:left="0" w:firstLine="0"/>
        <w:rPr>
          <w:del w:id="397" w:author="Alicia" w:date="2015-11-06T16:51:00Z"/>
          <w:rFonts w:ascii="Times New Roman" w:hAnsi="Times New Roman" w:cs="Times New Roman"/>
          <w:sz w:val="24"/>
          <w:szCs w:val="24"/>
          <w:lang w:val="en-US"/>
        </w:rPr>
      </w:pPr>
      <w:del w:id="398" w:author="Alicia" w:date="2015-11-06T16:51:00Z">
        <w:r w:rsidRPr="008C25C5" w:rsidDel="00B62A19">
          <w:rPr>
            <w:rFonts w:ascii="Times New Roman" w:hAnsi="Times New Roman" w:cs="Times New Roman"/>
            <w:sz w:val="24"/>
            <w:szCs w:val="24"/>
            <w:lang w:val="en-US"/>
          </w:rPr>
          <w:delText xml:space="preserve">Arbukle, J.L. (2007) </w:delText>
        </w:r>
        <w:r w:rsidRPr="008C25C5" w:rsidDel="00B62A19">
          <w:rPr>
            <w:rFonts w:ascii="Times New Roman" w:hAnsi="Times New Roman" w:cs="Times New Roman"/>
            <w:i/>
            <w:iCs/>
            <w:sz w:val="24"/>
            <w:szCs w:val="24"/>
            <w:lang w:val="en-US"/>
          </w:rPr>
          <w:delText>AMOS 16 Users Guide</w:delText>
        </w:r>
        <w:r w:rsidRPr="008C25C5" w:rsidDel="00B62A19">
          <w:rPr>
            <w:rFonts w:ascii="Times New Roman" w:hAnsi="Times New Roman" w:cs="Times New Roman"/>
            <w:sz w:val="24"/>
            <w:szCs w:val="24"/>
            <w:lang w:val="en-US"/>
          </w:rPr>
          <w:delText>.</w:delText>
        </w:r>
      </w:del>
    </w:p>
    <w:p w14:paraId="759B66B9" w14:textId="2A225F6C" w:rsidR="00562B81" w:rsidRPr="00BD10C7" w:rsidDel="00B62A19" w:rsidRDefault="00562B81" w:rsidP="00562B81">
      <w:pPr>
        <w:pStyle w:val="Bibliography"/>
        <w:spacing w:line="480" w:lineRule="auto"/>
        <w:ind w:left="0" w:firstLine="0"/>
        <w:rPr>
          <w:del w:id="399" w:author="Alicia" w:date="2015-11-06T16:51:00Z"/>
          <w:rFonts w:ascii="Times New Roman" w:hAnsi="Times New Roman" w:cs="Times New Roman"/>
          <w:sz w:val="24"/>
          <w:lang w:val="en-US"/>
        </w:rPr>
      </w:pPr>
      <w:del w:id="400" w:author="Alicia" w:date="2015-11-06T16:51:00Z">
        <w:r w:rsidRPr="00BD10C7" w:rsidDel="00B62A19">
          <w:rPr>
            <w:rFonts w:ascii="Times New Roman" w:hAnsi="Times New Roman" w:cs="Times New Roman"/>
            <w:sz w:val="24"/>
            <w:lang w:val="en-US"/>
          </w:rPr>
          <w:delText xml:space="preserve">Arceo-Gómez, G. &amp; Ashman, T.-L. (2014) Coflowering community context influences female fitness and alters the adaptive value of flower longevity in </w:delText>
        </w:r>
        <w:r w:rsidRPr="00BB1AEB" w:rsidDel="00B62A19">
          <w:rPr>
            <w:rFonts w:ascii="Times New Roman" w:hAnsi="Times New Roman" w:cs="Times New Roman"/>
            <w:i/>
            <w:sz w:val="24"/>
            <w:lang w:val="en-US"/>
          </w:rPr>
          <w:delText>Mimulus guttatus</w:delText>
        </w:r>
        <w:r w:rsidRPr="00BD10C7" w:rsidDel="00B62A19">
          <w:rPr>
            <w:rFonts w:ascii="Times New Roman" w:hAnsi="Times New Roman" w:cs="Times New Roman"/>
            <w:sz w:val="24"/>
            <w:lang w:val="en-US"/>
          </w:rPr>
          <w:delText xml:space="preserve">. </w:delText>
        </w:r>
        <w:r w:rsidRPr="00BD10C7" w:rsidDel="00B62A19">
          <w:rPr>
            <w:rFonts w:ascii="Times New Roman" w:hAnsi="Times New Roman" w:cs="Times New Roman"/>
            <w:i/>
            <w:iCs/>
            <w:sz w:val="24"/>
            <w:lang w:val="en-US"/>
          </w:rPr>
          <w:delText>The American Naturalist</w:delText>
        </w:r>
        <w:r w:rsidRPr="00BD10C7"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183</w:delText>
        </w:r>
        <w:r w:rsidRPr="00BD10C7" w:rsidDel="00B62A19">
          <w:rPr>
            <w:rFonts w:ascii="Times New Roman" w:hAnsi="Times New Roman" w:cs="Times New Roman"/>
            <w:sz w:val="24"/>
            <w:lang w:val="en-US"/>
          </w:rPr>
          <w:delText>, E50–E63.</w:delText>
        </w:r>
      </w:del>
    </w:p>
    <w:p w14:paraId="2F17467F" w14:textId="6FDB46BC" w:rsidR="00DA47B2" w:rsidRPr="00320F57" w:rsidDel="00B62A19" w:rsidRDefault="00DA47B2" w:rsidP="00DA47B2">
      <w:pPr>
        <w:pStyle w:val="Bibliography"/>
        <w:spacing w:line="480" w:lineRule="auto"/>
        <w:ind w:left="0" w:firstLine="0"/>
        <w:rPr>
          <w:del w:id="401" w:author="Alicia" w:date="2015-11-06T16:51:00Z"/>
          <w:rFonts w:ascii="Times New Roman" w:hAnsi="Times New Roman" w:cs="Times New Roman"/>
          <w:sz w:val="24"/>
          <w:szCs w:val="24"/>
          <w:lang w:val="en-US"/>
        </w:rPr>
      </w:pPr>
      <w:del w:id="402" w:author="Alicia" w:date="2015-11-06T16:51:00Z">
        <w:r w:rsidRPr="005C2EDA" w:rsidDel="00B62A19">
          <w:rPr>
            <w:rFonts w:ascii="Times New Roman" w:hAnsi="Times New Roman" w:cs="Times New Roman"/>
            <w:sz w:val="24"/>
            <w:szCs w:val="24"/>
            <w:lang w:val="en-US"/>
          </w:rPr>
          <w:delText xml:space="preserve">Arvanitis, L., Wiklund, C. &amp; Ehrlén, J. (2007) Butterfly seed predation: effects of landscape characteristics, plant ploidy level and population structure. </w:delText>
        </w:r>
        <w:r w:rsidRPr="00320F57" w:rsidDel="00B62A19">
          <w:rPr>
            <w:rFonts w:ascii="Times New Roman" w:hAnsi="Times New Roman" w:cs="Times New Roman"/>
            <w:i/>
            <w:iCs/>
            <w:sz w:val="24"/>
            <w:szCs w:val="24"/>
            <w:lang w:val="en-US"/>
          </w:rPr>
          <w:delText>Oecologia</w:delText>
        </w:r>
        <w:r w:rsidRPr="00320F57"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152</w:delText>
        </w:r>
        <w:r w:rsidRPr="00320F57" w:rsidDel="00B62A19">
          <w:rPr>
            <w:rFonts w:ascii="Times New Roman" w:hAnsi="Times New Roman" w:cs="Times New Roman"/>
            <w:sz w:val="24"/>
            <w:szCs w:val="24"/>
            <w:lang w:val="en-US"/>
          </w:rPr>
          <w:delText>, 275–285.</w:delText>
        </w:r>
      </w:del>
    </w:p>
    <w:p w14:paraId="2F1BCB2F" w14:textId="15DF2F18" w:rsidR="008A3A83" w:rsidRPr="00BB1AEB" w:rsidDel="00B62A19" w:rsidRDefault="008A3A83" w:rsidP="008A3A83">
      <w:pPr>
        <w:pStyle w:val="Bibliography"/>
        <w:spacing w:line="480" w:lineRule="auto"/>
        <w:ind w:left="0" w:firstLine="0"/>
        <w:rPr>
          <w:del w:id="403" w:author="Alicia" w:date="2015-11-06T16:51:00Z"/>
          <w:rFonts w:ascii="Times New Roman" w:hAnsi="Times New Roman" w:cs="Times New Roman"/>
          <w:sz w:val="24"/>
          <w:lang w:val="en-US"/>
        </w:rPr>
      </w:pPr>
      <w:del w:id="404" w:author="Alicia" w:date="2015-11-06T16:51:00Z">
        <w:r w:rsidRPr="00570665" w:rsidDel="00B62A19">
          <w:rPr>
            <w:rFonts w:ascii="Times New Roman" w:hAnsi="Times New Roman" w:cs="Times New Roman"/>
            <w:sz w:val="24"/>
            <w:lang w:val="en-US"/>
          </w:rPr>
          <w:delText xml:space="preserve">Benkman, C.W. (2013) Biotic interaction strength and the intensity of selection. </w:delText>
        </w:r>
        <w:r w:rsidRPr="00BB1AEB" w:rsidDel="00B62A19">
          <w:rPr>
            <w:rFonts w:ascii="Times New Roman" w:hAnsi="Times New Roman" w:cs="Times New Roman"/>
            <w:i/>
            <w:iCs/>
            <w:sz w:val="24"/>
            <w:lang w:val="en-US"/>
          </w:rPr>
          <w:delText>Ecology Letters</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16</w:delText>
        </w:r>
        <w:r w:rsidRPr="00BB1AEB" w:rsidDel="00B62A19">
          <w:rPr>
            <w:rFonts w:ascii="Times New Roman" w:hAnsi="Times New Roman" w:cs="Times New Roman"/>
            <w:sz w:val="24"/>
            <w:lang w:val="en-US"/>
          </w:rPr>
          <w:delText>, 1054–1060.</w:delText>
        </w:r>
      </w:del>
    </w:p>
    <w:p w14:paraId="58E93DED" w14:textId="69732009" w:rsidR="00754250" w:rsidRPr="00754250" w:rsidDel="00B62A19" w:rsidRDefault="00754250" w:rsidP="00754250">
      <w:pPr>
        <w:spacing w:line="480" w:lineRule="auto"/>
        <w:rPr>
          <w:del w:id="405" w:author="Alicia" w:date="2015-11-06T16:51:00Z"/>
          <w:rFonts w:ascii="Times New Roman" w:hAnsi="Times New Roman" w:cs="Times New Roman"/>
          <w:sz w:val="24"/>
          <w:szCs w:val="24"/>
          <w:lang w:val="en-US"/>
        </w:rPr>
      </w:pPr>
      <w:del w:id="406" w:author="Alicia" w:date="2015-11-06T16:51:00Z">
        <w:r w:rsidRPr="00754250" w:rsidDel="00B62A19">
          <w:rPr>
            <w:rFonts w:ascii="Times New Roman" w:hAnsi="Times New Roman" w:cs="Times New Roman"/>
            <w:sz w:val="24"/>
            <w:szCs w:val="24"/>
            <w:lang w:val="en-US"/>
          </w:rPr>
          <w:delText xml:space="preserve">Benkman, C.W., Smith, J.W., Maier, M., Hansen, L. &amp; Talluto, M.V. (2013) Consistency and variation in phenotypic selection exerted by a community of seed predators. </w:delText>
        </w:r>
        <w:r w:rsidRPr="00754250" w:rsidDel="00B62A19">
          <w:rPr>
            <w:rFonts w:ascii="Times New Roman" w:hAnsi="Times New Roman" w:cs="Times New Roman"/>
            <w:i/>
            <w:iCs/>
            <w:sz w:val="24"/>
            <w:szCs w:val="24"/>
            <w:lang w:val="en-US"/>
          </w:rPr>
          <w:delText>Evolution</w:delText>
        </w:r>
        <w:r w:rsidRPr="00754250"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67</w:delText>
        </w:r>
        <w:r w:rsidRPr="00754250" w:rsidDel="00B62A19">
          <w:rPr>
            <w:rFonts w:ascii="Times New Roman" w:hAnsi="Times New Roman" w:cs="Times New Roman"/>
            <w:sz w:val="24"/>
            <w:szCs w:val="24"/>
            <w:lang w:val="en-US"/>
          </w:rPr>
          <w:delText>, 157–169.</w:delText>
        </w:r>
      </w:del>
    </w:p>
    <w:p w14:paraId="19BCBBFA" w14:textId="5EF7D56F" w:rsidR="00ED54CB" w:rsidRPr="00ED54CB" w:rsidDel="00B62A19" w:rsidRDefault="00ED54CB" w:rsidP="00ED54CB">
      <w:pPr>
        <w:spacing w:line="480" w:lineRule="auto"/>
        <w:rPr>
          <w:del w:id="407" w:author="Alicia" w:date="2015-11-06T16:51:00Z"/>
          <w:rFonts w:ascii="Times New Roman" w:eastAsia="Yu Gothic" w:hAnsi="Times New Roman" w:cs="Times New Roman"/>
          <w:sz w:val="24"/>
          <w:lang w:val="en-US"/>
        </w:rPr>
      </w:pPr>
      <w:del w:id="408" w:author="Alicia" w:date="2015-11-06T16:51:00Z">
        <w:r w:rsidRPr="00ED54CB" w:rsidDel="00B62A19">
          <w:rPr>
            <w:rFonts w:ascii="Times New Roman" w:eastAsia="Yu Gothic" w:hAnsi="Times New Roman" w:cs="Times New Roman"/>
            <w:sz w:val="24"/>
            <w:lang w:val="en-US"/>
          </w:rPr>
          <w:delText xml:space="preserve">Biere, A. &amp; Tack, A.J.M. (2013) Evolutionary adaptation in three-way interactions between plants, microbes and arthropods. </w:delText>
        </w:r>
        <w:r w:rsidRPr="00ED54CB" w:rsidDel="00B62A19">
          <w:rPr>
            <w:rFonts w:ascii="Times New Roman" w:eastAsia="Yu Gothic" w:hAnsi="Times New Roman" w:cs="Times New Roman"/>
            <w:i/>
            <w:iCs/>
            <w:sz w:val="24"/>
            <w:lang w:val="en-US"/>
          </w:rPr>
          <w:delText>Functional Ecology</w:delText>
        </w:r>
        <w:r w:rsidRPr="00ED54CB" w:rsidDel="00B62A19">
          <w:rPr>
            <w:rFonts w:ascii="Times New Roman" w:eastAsia="Yu Gothic" w:hAnsi="Times New Roman" w:cs="Times New Roman"/>
            <w:sz w:val="24"/>
            <w:lang w:val="en-US"/>
          </w:rPr>
          <w:delText xml:space="preserve">, </w:delText>
        </w:r>
        <w:r w:rsidRPr="009A5809" w:rsidDel="00B62A19">
          <w:rPr>
            <w:rFonts w:ascii="Times New Roman" w:eastAsia="Yu Gothic" w:hAnsi="Times New Roman" w:cs="Times New Roman"/>
            <w:bCs/>
            <w:sz w:val="24"/>
            <w:lang w:val="en-US"/>
          </w:rPr>
          <w:delText>27</w:delText>
        </w:r>
        <w:r w:rsidRPr="00ED54CB" w:rsidDel="00B62A19">
          <w:rPr>
            <w:rFonts w:ascii="Times New Roman" w:eastAsia="Yu Gothic" w:hAnsi="Times New Roman" w:cs="Times New Roman"/>
            <w:sz w:val="24"/>
            <w:lang w:val="en-US"/>
          </w:rPr>
          <w:delText>, 646–660.</w:delText>
        </w:r>
      </w:del>
    </w:p>
    <w:p w14:paraId="5EC577D8" w14:textId="222C82EF" w:rsidR="00576090" w:rsidDel="00B62A19" w:rsidRDefault="00576090" w:rsidP="008C25C5">
      <w:pPr>
        <w:pStyle w:val="Bibliography"/>
        <w:spacing w:line="480" w:lineRule="auto"/>
        <w:ind w:left="0" w:firstLine="0"/>
        <w:rPr>
          <w:del w:id="409" w:author="Alicia" w:date="2015-11-06T16:51:00Z"/>
          <w:rFonts w:ascii="Times New Roman" w:hAnsi="Times New Roman" w:cs="Times New Roman"/>
          <w:sz w:val="24"/>
          <w:szCs w:val="24"/>
          <w:lang w:val="en-US"/>
        </w:rPr>
      </w:pPr>
      <w:del w:id="410" w:author="Alicia" w:date="2015-11-06T16:51:00Z">
        <w:r w:rsidRPr="008C25C5" w:rsidDel="00B62A19">
          <w:rPr>
            <w:rFonts w:ascii="Times New Roman" w:hAnsi="Times New Roman" w:cs="Times New Roman"/>
            <w:sz w:val="24"/>
            <w:szCs w:val="24"/>
            <w:lang w:val="en-US"/>
          </w:rPr>
          <w:delText xml:space="preserve">Chamberlain, S.A., Bronstein, J.L. &amp; Rudgers, J.A. (2014) How context dependent are species interactions? </w:delText>
        </w:r>
        <w:r w:rsidR="00784CD6" w:rsidRPr="00784CD6" w:rsidDel="00B62A19">
          <w:rPr>
            <w:rFonts w:ascii="Times New Roman" w:hAnsi="Times New Roman" w:cs="Times New Roman"/>
            <w:i/>
            <w:iCs/>
            <w:sz w:val="24"/>
            <w:szCs w:val="24"/>
            <w:lang w:val="en-US"/>
          </w:rPr>
          <w:delText>Ecology Letters</w:delText>
        </w:r>
        <w:r w:rsidR="00784CD6" w:rsidRPr="00045BAF" w:rsidDel="00B62A19">
          <w:rPr>
            <w:rFonts w:ascii="Times New Roman" w:hAnsi="Times New Roman" w:cs="Times New Roman"/>
            <w:iCs/>
            <w:sz w:val="24"/>
            <w:szCs w:val="24"/>
            <w:lang w:val="en-US"/>
          </w:rPr>
          <w:delText xml:space="preserve">, </w:delText>
        </w:r>
        <w:r w:rsidR="00784CD6" w:rsidRPr="009A5809" w:rsidDel="00B62A19">
          <w:rPr>
            <w:rFonts w:ascii="Times New Roman" w:hAnsi="Times New Roman" w:cs="Times New Roman"/>
            <w:iCs/>
            <w:sz w:val="24"/>
            <w:szCs w:val="24"/>
            <w:lang w:val="en-US"/>
          </w:rPr>
          <w:delText>17</w:delText>
        </w:r>
        <w:r w:rsidR="00784CD6" w:rsidRPr="00045BAF" w:rsidDel="00B62A19">
          <w:rPr>
            <w:rFonts w:ascii="Times New Roman" w:hAnsi="Times New Roman" w:cs="Times New Roman"/>
            <w:iCs/>
            <w:sz w:val="24"/>
            <w:szCs w:val="24"/>
            <w:lang w:val="en-US"/>
          </w:rPr>
          <w:delText>, 881–890</w:delText>
        </w:r>
        <w:r w:rsidRPr="00045BAF" w:rsidDel="00B62A19">
          <w:rPr>
            <w:rFonts w:ascii="Times New Roman" w:hAnsi="Times New Roman" w:cs="Times New Roman"/>
            <w:sz w:val="24"/>
            <w:szCs w:val="24"/>
            <w:lang w:val="en-US"/>
          </w:rPr>
          <w:delText>.</w:delText>
        </w:r>
      </w:del>
    </w:p>
    <w:p w14:paraId="4258EE18" w14:textId="1F69F42F" w:rsidR="000354FE" w:rsidRPr="000354FE" w:rsidDel="00B62A19" w:rsidRDefault="000354FE" w:rsidP="000354FE">
      <w:pPr>
        <w:pStyle w:val="Bibliography"/>
        <w:spacing w:line="480" w:lineRule="auto"/>
        <w:ind w:left="0" w:firstLine="0"/>
        <w:rPr>
          <w:del w:id="411" w:author="Alicia" w:date="2015-11-06T16:51:00Z"/>
          <w:lang w:val="en-US"/>
        </w:rPr>
      </w:pPr>
      <w:del w:id="412" w:author="Alicia" w:date="2015-11-06T16:51:00Z">
        <w:r w:rsidRPr="00015BF2" w:rsidDel="00B62A19">
          <w:rPr>
            <w:rFonts w:ascii="Times New Roman" w:hAnsi="Times New Roman" w:cs="Times New Roman"/>
            <w:sz w:val="24"/>
            <w:lang w:val="en-US"/>
          </w:rPr>
          <w:delText>Chapurlat, E., Ågren, J. &amp; Sletvold, N. (</w:delText>
        </w:r>
        <w:r w:rsidDel="00B62A19">
          <w:rPr>
            <w:rFonts w:ascii="Times New Roman" w:hAnsi="Times New Roman" w:cs="Times New Roman"/>
            <w:sz w:val="24"/>
            <w:lang w:val="en-US"/>
          </w:rPr>
          <w:delText>in press</w:delText>
        </w:r>
        <w:r w:rsidRPr="00015BF2" w:rsidDel="00B62A19">
          <w:rPr>
            <w:rFonts w:ascii="Times New Roman" w:hAnsi="Times New Roman" w:cs="Times New Roman"/>
            <w:sz w:val="24"/>
            <w:lang w:val="en-US"/>
          </w:rPr>
          <w:delText xml:space="preserve">) Spatial variation in pollinator-mediated selection on phenology, floral display and spur length in the orchid </w:delText>
        </w:r>
        <w:r w:rsidRPr="000354FE" w:rsidDel="00B62A19">
          <w:rPr>
            <w:rFonts w:ascii="Times New Roman" w:hAnsi="Times New Roman" w:cs="Times New Roman"/>
            <w:i/>
            <w:sz w:val="24"/>
            <w:lang w:val="en-US"/>
          </w:rPr>
          <w:delText>Gymnadenia conopsea</w:delText>
        </w:r>
        <w:r w:rsidRPr="00015BF2" w:rsidDel="00B62A19">
          <w:rPr>
            <w:rFonts w:ascii="Times New Roman" w:hAnsi="Times New Roman" w:cs="Times New Roman"/>
            <w:sz w:val="24"/>
            <w:lang w:val="en-US"/>
          </w:rPr>
          <w:delText xml:space="preserve">. </w:delText>
        </w:r>
        <w:r w:rsidRPr="00015BF2" w:rsidDel="00B62A19">
          <w:rPr>
            <w:rFonts w:ascii="Times New Roman" w:hAnsi="Times New Roman" w:cs="Times New Roman"/>
            <w:i/>
            <w:iCs/>
            <w:sz w:val="24"/>
            <w:lang w:val="en-US"/>
          </w:rPr>
          <w:delText>New Phytologist</w:delText>
        </w:r>
        <w:r w:rsidRPr="00015BF2" w:rsidDel="00B62A19">
          <w:rPr>
            <w:rFonts w:ascii="Times New Roman" w:hAnsi="Times New Roman" w:cs="Times New Roman"/>
            <w:sz w:val="24"/>
            <w:lang w:val="en-US"/>
          </w:rPr>
          <w:delText>.</w:delText>
        </w:r>
      </w:del>
    </w:p>
    <w:p w14:paraId="2E0E749A" w14:textId="42CD17D4" w:rsidR="00576090" w:rsidRPr="008C25C5" w:rsidDel="00B62A19" w:rsidRDefault="00576090" w:rsidP="008C25C5">
      <w:pPr>
        <w:pStyle w:val="Bibliography"/>
        <w:spacing w:line="480" w:lineRule="auto"/>
        <w:ind w:left="0" w:firstLine="0"/>
        <w:rPr>
          <w:del w:id="413" w:author="Alicia" w:date="2015-11-06T16:51:00Z"/>
          <w:rFonts w:ascii="Times New Roman" w:hAnsi="Times New Roman" w:cs="Times New Roman"/>
          <w:sz w:val="24"/>
          <w:szCs w:val="24"/>
          <w:lang w:val="en-US"/>
        </w:rPr>
      </w:pPr>
      <w:del w:id="414" w:author="Alicia" w:date="2015-11-06T16:51:00Z">
        <w:r w:rsidRPr="008C25C5" w:rsidDel="00B62A19">
          <w:rPr>
            <w:rFonts w:ascii="Times New Roman" w:hAnsi="Times New Roman" w:cs="Times New Roman"/>
            <w:sz w:val="24"/>
            <w:szCs w:val="24"/>
            <w:lang w:val="en-US"/>
          </w:rPr>
          <w:delText xml:space="preserve">Van Dyck, H. &amp; Regniers, S. (2010) Egg spreading in the ant-parasitic butterfly, </w:delText>
        </w:r>
        <w:r w:rsidRPr="00FA5982" w:rsidDel="00B62A19">
          <w:rPr>
            <w:rFonts w:ascii="Times New Roman" w:hAnsi="Times New Roman" w:cs="Times New Roman"/>
            <w:i/>
            <w:sz w:val="24"/>
            <w:szCs w:val="24"/>
            <w:lang w:val="en-US"/>
          </w:rPr>
          <w:delText>Maculinea alcon</w:delText>
        </w:r>
        <w:r w:rsidRPr="008C25C5" w:rsidDel="00B62A19">
          <w:rPr>
            <w:rFonts w:ascii="Times New Roman" w:hAnsi="Times New Roman" w:cs="Times New Roman"/>
            <w:sz w:val="24"/>
            <w:szCs w:val="24"/>
            <w:lang w:val="en-US"/>
          </w:rPr>
          <w:delText xml:space="preserve">: from individual behaviour to egg distribution pattern. </w:delText>
        </w:r>
        <w:r w:rsidRPr="008C25C5" w:rsidDel="00B62A19">
          <w:rPr>
            <w:rFonts w:ascii="Times New Roman" w:hAnsi="Times New Roman" w:cs="Times New Roman"/>
            <w:i/>
            <w:iCs/>
            <w:sz w:val="24"/>
            <w:szCs w:val="24"/>
            <w:lang w:val="en-US"/>
          </w:rPr>
          <w:delText>Animal Behaviour</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80</w:delText>
        </w:r>
        <w:r w:rsidRPr="008C25C5" w:rsidDel="00B62A19">
          <w:rPr>
            <w:rFonts w:ascii="Times New Roman" w:hAnsi="Times New Roman" w:cs="Times New Roman"/>
            <w:sz w:val="24"/>
            <w:szCs w:val="24"/>
            <w:lang w:val="en-US"/>
          </w:rPr>
          <w:delText>, 621–627.</w:delText>
        </w:r>
      </w:del>
    </w:p>
    <w:p w14:paraId="7B9C0844" w14:textId="0405ADBE" w:rsidR="00576090" w:rsidRPr="008C25C5" w:rsidDel="00B62A19" w:rsidRDefault="00576090" w:rsidP="008C25C5">
      <w:pPr>
        <w:pStyle w:val="Bibliography"/>
        <w:spacing w:line="480" w:lineRule="auto"/>
        <w:ind w:left="0" w:firstLine="0"/>
        <w:rPr>
          <w:del w:id="415" w:author="Alicia" w:date="2015-11-06T16:51:00Z"/>
          <w:rFonts w:ascii="Times New Roman" w:hAnsi="Times New Roman" w:cs="Times New Roman"/>
          <w:sz w:val="24"/>
          <w:szCs w:val="24"/>
          <w:lang w:val="en-US"/>
        </w:rPr>
      </w:pPr>
      <w:del w:id="416" w:author="Alicia" w:date="2015-11-06T16:51:00Z">
        <w:r w:rsidRPr="008C25C5" w:rsidDel="00B62A19">
          <w:rPr>
            <w:rFonts w:ascii="Times New Roman" w:hAnsi="Times New Roman" w:cs="Times New Roman"/>
            <w:sz w:val="24"/>
            <w:szCs w:val="24"/>
            <w:lang w:val="en-US"/>
          </w:rPr>
          <w:delText xml:space="preserve">Ehrlén, J. (2015) Selection on flowering time in a life-cycle context. </w:delText>
        </w:r>
        <w:r w:rsidRPr="008C25C5" w:rsidDel="00B62A19">
          <w:rPr>
            <w:rFonts w:ascii="Times New Roman" w:hAnsi="Times New Roman" w:cs="Times New Roman"/>
            <w:i/>
            <w:iCs/>
            <w:sz w:val="24"/>
            <w:szCs w:val="24"/>
            <w:lang w:val="en-US"/>
          </w:rPr>
          <w:delText>Oikos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124</w:delText>
        </w:r>
        <w:r w:rsidRPr="008C25C5" w:rsidDel="00B62A19">
          <w:rPr>
            <w:rFonts w:ascii="Times New Roman" w:hAnsi="Times New Roman" w:cs="Times New Roman"/>
            <w:sz w:val="24"/>
            <w:szCs w:val="24"/>
            <w:lang w:val="en-US"/>
          </w:rPr>
          <w:delText>, 92–101.</w:delText>
        </w:r>
      </w:del>
    </w:p>
    <w:p w14:paraId="2BF60E1E" w14:textId="3EE9029D" w:rsidR="00576090" w:rsidDel="00B62A19" w:rsidRDefault="00576090" w:rsidP="008C25C5">
      <w:pPr>
        <w:pStyle w:val="Bibliography"/>
        <w:spacing w:line="480" w:lineRule="auto"/>
        <w:ind w:left="0" w:firstLine="0"/>
        <w:rPr>
          <w:del w:id="417" w:author="Alicia" w:date="2015-11-06T16:51:00Z"/>
          <w:rFonts w:ascii="Times New Roman" w:hAnsi="Times New Roman" w:cs="Times New Roman"/>
          <w:sz w:val="24"/>
          <w:szCs w:val="24"/>
          <w:lang w:val="en-US"/>
        </w:rPr>
      </w:pPr>
      <w:del w:id="418" w:author="Alicia" w:date="2015-11-06T16:51:00Z">
        <w:r w:rsidRPr="008C25C5" w:rsidDel="00B62A19">
          <w:rPr>
            <w:rFonts w:ascii="Times New Roman" w:hAnsi="Times New Roman" w:cs="Times New Roman"/>
            <w:sz w:val="24"/>
            <w:szCs w:val="24"/>
            <w:lang w:val="en-US"/>
          </w:rPr>
          <w:delText xml:space="preserve">Ehrlén, J. &amp; Münzbergová, Z. (2009) Timing of flowering: opposed selection on different fitness components and trait covariation. </w:delText>
        </w:r>
        <w:r w:rsidRPr="008C25C5" w:rsidDel="00B62A19">
          <w:rPr>
            <w:rFonts w:ascii="Times New Roman" w:hAnsi="Times New Roman" w:cs="Times New Roman"/>
            <w:i/>
            <w:iCs/>
            <w:sz w:val="24"/>
            <w:szCs w:val="24"/>
            <w:lang w:val="en-US"/>
          </w:rPr>
          <w:delText>The American Naturalist</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173</w:delText>
        </w:r>
        <w:r w:rsidRPr="008C25C5" w:rsidDel="00B62A19">
          <w:rPr>
            <w:rFonts w:ascii="Times New Roman" w:hAnsi="Times New Roman" w:cs="Times New Roman"/>
            <w:sz w:val="24"/>
            <w:szCs w:val="24"/>
            <w:lang w:val="en-US"/>
          </w:rPr>
          <w:delText>, 819–830.</w:delText>
        </w:r>
      </w:del>
    </w:p>
    <w:p w14:paraId="2A9EEC51" w14:textId="6FBB3BD0" w:rsidR="000C15BD" w:rsidRPr="00320F57" w:rsidDel="00B62A19" w:rsidRDefault="000C15BD" w:rsidP="000C15BD">
      <w:pPr>
        <w:pStyle w:val="Bibliography"/>
        <w:spacing w:line="480" w:lineRule="auto"/>
        <w:ind w:left="0" w:firstLine="0"/>
        <w:rPr>
          <w:del w:id="419" w:author="Alicia" w:date="2015-11-06T16:51:00Z"/>
          <w:rFonts w:ascii="Times New Roman" w:hAnsi="Times New Roman" w:cs="Times New Roman"/>
          <w:sz w:val="24"/>
          <w:szCs w:val="24"/>
          <w:lang w:val="en-US"/>
        </w:rPr>
      </w:pPr>
      <w:del w:id="420" w:author="Alicia" w:date="2015-11-06T16:51:00Z">
        <w:r w:rsidRPr="00EC7906" w:rsidDel="00B62A19">
          <w:rPr>
            <w:rFonts w:ascii="Times New Roman" w:hAnsi="Times New Roman" w:cs="Times New Roman"/>
            <w:sz w:val="24"/>
            <w:szCs w:val="24"/>
            <w:lang w:val="en-US"/>
          </w:rPr>
          <w:delText xml:space="preserve">Elzinga, J.A., Atlan, A., Biere, A., Gigord, L., Weis, A.E. &amp; Bernasconi, G. (2007) Time after time: flowering phenology and biotic interactions. </w:delText>
        </w:r>
        <w:r w:rsidRPr="00320F57" w:rsidDel="00B62A19">
          <w:rPr>
            <w:rFonts w:ascii="Times New Roman" w:hAnsi="Times New Roman" w:cs="Times New Roman"/>
            <w:i/>
            <w:iCs/>
            <w:sz w:val="24"/>
            <w:szCs w:val="24"/>
            <w:lang w:val="en-US"/>
          </w:rPr>
          <w:delText>Trends in Ecology &amp; Evolution</w:delText>
        </w:r>
        <w:r w:rsidRPr="00320F57"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22</w:delText>
        </w:r>
        <w:r w:rsidRPr="00320F57" w:rsidDel="00B62A19">
          <w:rPr>
            <w:rFonts w:ascii="Times New Roman" w:hAnsi="Times New Roman" w:cs="Times New Roman"/>
            <w:sz w:val="24"/>
            <w:szCs w:val="24"/>
            <w:lang w:val="en-US"/>
          </w:rPr>
          <w:delText>, 432–439.</w:delText>
        </w:r>
      </w:del>
    </w:p>
    <w:p w14:paraId="198860A7" w14:textId="20F095CA" w:rsidR="00576090" w:rsidDel="00B62A19" w:rsidRDefault="00576090" w:rsidP="008C25C5">
      <w:pPr>
        <w:pStyle w:val="Bibliography"/>
        <w:spacing w:line="480" w:lineRule="auto"/>
        <w:ind w:left="0" w:firstLine="0"/>
        <w:rPr>
          <w:del w:id="421" w:author="Alicia" w:date="2015-11-06T16:51:00Z"/>
          <w:rFonts w:ascii="Times New Roman" w:hAnsi="Times New Roman" w:cs="Times New Roman"/>
          <w:sz w:val="24"/>
          <w:szCs w:val="24"/>
          <w:lang w:val="en-US"/>
        </w:rPr>
      </w:pPr>
      <w:del w:id="422" w:author="Alicia" w:date="2015-11-06T16:51:00Z">
        <w:r w:rsidRPr="008C25C5" w:rsidDel="00B62A19">
          <w:rPr>
            <w:rFonts w:ascii="Times New Roman" w:hAnsi="Times New Roman" w:cs="Times New Roman"/>
            <w:sz w:val="24"/>
            <w:szCs w:val="24"/>
            <w:lang w:val="en-US"/>
          </w:rPr>
          <w:delText xml:space="preserve">Von Euler, T., Ågren, J. &amp; Ehrlén, J. (2014) Environmental context influences both the intensity of seed predation and plant demographic sensitivity to attack. </w:delText>
        </w:r>
        <w:r w:rsidRPr="008C25C5" w:rsidDel="00B62A19">
          <w:rPr>
            <w:rFonts w:ascii="Times New Roman" w:hAnsi="Times New Roman" w:cs="Times New Roman"/>
            <w:i/>
            <w:iCs/>
            <w:sz w:val="24"/>
            <w:szCs w:val="24"/>
            <w:lang w:val="en-US"/>
          </w:rPr>
          <w:delText>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95</w:delText>
        </w:r>
        <w:r w:rsidRPr="008C25C5" w:rsidDel="00B62A19">
          <w:rPr>
            <w:rFonts w:ascii="Times New Roman" w:hAnsi="Times New Roman" w:cs="Times New Roman"/>
            <w:sz w:val="24"/>
            <w:szCs w:val="24"/>
            <w:lang w:val="en-US"/>
          </w:rPr>
          <w:delText>, 495–504.</w:delText>
        </w:r>
      </w:del>
    </w:p>
    <w:p w14:paraId="14236AA7" w14:textId="18A219AB" w:rsidR="008E137D" w:rsidRPr="00BB1AEB" w:rsidDel="00B62A19" w:rsidRDefault="008E137D" w:rsidP="008E137D">
      <w:pPr>
        <w:pStyle w:val="Bibliography"/>
        <w:spacing w:line="480" w:lineRule="auto"/>
        <w:ind w:left="0" w:firstLine="0"/>
        <w:rPr>
          <w:del w:id="423" w:author="Alicia" w:date="2015-11-06T16:51:00Z"/>
          <w:rFonts w:ascii="Times New Roman" w:hAnsi="Times New Roman" w:cs="Times New Roman"/>
          <w:sz w:val="24"/>
          <w:lang w:val="en-US"/>
        </w:rPr>
      </w:pPr>
      <w:del w:id="424" w:author="Alicia" w:date="2015-11-06T16:51:00Z">
        <w:r w:rsidRPr="00F31347" w:rsidDel="00B62A19">
          <w:rPr>
            <w:rFonts w:ascii="Times New Roman" w:hAnsi="Times New Roman" w:cs="Times New Roman"/>
            <w:sz w:val="24"/>
            <w:lang w:val="en-US"/>
          </w:rPr>
          <w:delText xml:space="preserve">Fedriani, J.M. &amp; Delibes, M. (2013) Pulp feeders alter plant interactions with subsequent animal associates. </w:delText>
        </w:r>
        <w:r w:rsidRPr="00BB1AEB" w:rsidDel="00B62A19">
          <w:rPr>
            <w:rFonts w:ascii="Times New Roman" w:hAnsi="Times New Roman" w:cs="Times New Roman"/>
            <w:i/>
            <w:iCs/>
            <w:sz w:val="24"/>
            <w:lang w:val="en-US"/>
          </w:rPr>
          <w:delText>Journal of Ecology</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101</w:delText>
        </w:r>
        <w:r w:rsidRPr="00BB1AEB" w:rsidDel="00B62A19">
          <w:rPr>
            <w:rFonts w:ascii="Times New Roman" w:hAnsi="Times New Roman" w:cs="Times New Roman"/>
            <w:sz w:val="24"/>
            <w:lang w:val="en-US"/>
          </w:rPr>
          <w:delText>, 1581–1588.</w:delText>
        </w:r>
      </w:del>
    </w:p>
    <w:p w14:paraId="46CC2D00" w14:textId="4DE0E7BF" w:rsidR="00B873E7" w:rsidDel="00B62A19" w:rsidRDefault="00B873E7" w:rsidP="00B873E7">
      <w:pPr>
        <w:pStyle w:val="Bibliography"/>
        <w:spacing w:line="480" w:lineRule="auto"/>
        <w:ind w:left="0" w:firstLine="0"/>
        <w:rPr>
          <w:del w:id="425" w:author="Alicia" w:date="2015-11-06T16:51:00Z"/>
          <w:rFonts w:ascii="Times New Roman" w:hAnsi="Times New Roman" w:cs="Times New Roman"/>
          <w:sz w:val="24"/>
          <w:lang w:val="en-US"/>
        </w:rPr>
      </w:pPr>
      <w:del w:id="426" w:author="Alicia" w:date="2015-11-06T16:51:00Z">
        <w:r w:rsidRPr="00CA6FD9" w:rsidDel="00B62A19">
          <w:rPr>
            <w:rFonts w:ascii="Times New Roman" w:hAnsi="Times New Roman" w:cs="Times New Roman"/>
            <w:sz w:val="24"/>
            <w:lang w:val="en-US"/>
          </w:rPr>
          <w:delText xml:space="preserve">Franks, S.J., Sim, S. &amp; Weis, A.E. (2007) Rapid evolution of flowering time by an annual plant in response to a climate fluctuation. </w:delText>
        </w:r>
        <w:r w:rsidRPr="00320F57" w:rsidDel="00B62A19">
          <w:rPr>
            <w:rFonts w:ascii="Times New Roman" w:hAnsi="Times New Roman" w:cs="Times New Roman"/>
            <w:i/>
            <w:iCs/>
            <w:sz w:val="24"/>
            <w:lang w:val="en-US"/>
          </w:rPr>
          <w:delText>Proceedings of the National Academy of Sciences</w:delText>
        </w:r>
        <w:r w:rsidRPr="00320F57"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104</w:delText>
        </w:r>
        <w:r w:rsidRPr="00320F57" w:rsidDel="00B62A19">
          <w:rPr>
            <w:rFonts w:ascii="Times New Roman" w:hAnsi="Times New Roman" w:cs="Times New Roman"/>
            <w:sz w:val="24"/>
            <w:lang w:val="en-US"/>
          </w:rPr>
          <w:delText>, 1278.</w:delText>
        </w:r>
      </w:del>
    </w:p>
    <w:p w14:paraId="6717EA0D" w14:textId="78E2A84F" w:rsidR="005F5BEC" w:rsidRPr="00BB1AEB" w:rsidDel="00B62A19" w:rsidRDefault="005F5BEC" w:rsidP="005F5BEC">
      <w:pPr>
        <w:pStyle w:val="Bibliography"/>
        <w:spacing w:line="480" w:lineRule="auto"/>
        <w:ind w:left="0" w:firstLine="0"/>
        <w:rPr>
          <w:del w:id="427" w:author="Alicia" w:date="2015-11-06T16:51:00Z"/>
          <w:rFonts w:ascii="Times New Roman" w:hAnsi="Times New Roman" w:cs="Times New Roman"/>
          <w:sz w:val="24"/>
          <w:szCs w:val="24"/>
          <w:lang w:val="en-US"/>
        </w:rPr>
      </w:pPr>
      <w:del w:id="428" w:author="Alicia" w:date="2015-11-06T16:51:00Z">
        <w:r w:rsidRPr="009E1511" w:rsidDel="00B62A19">
          <w:rPr>
            <w:rFonts w:ascii="Times New Roman" w:hAnsi="Times New Roman" w:cs="Times New Roman"/>
            <w:sz w:val="24"/>
            <w:szCs w:val="24"/>
            <w:lang w:val="en-US"/>
          </w:rPr>
          <w:delText xml:space="preserve">Fukano, Y., Tanaka, K. &amp; Yahara, T. (2013) Directional selection for early flowering is imposed by a re-associated herbivore - but no evidence of directional evolution. </w:delText>
        </w:r>
        <w:r w:rsidRPr="00BB1AEB" w:rsidDel="00B62A19">
          <w:rPr>
            <w:rFonts w:ascii="Times New Roman" w:hAnsi="Times New Roman" w:cs="Times New Roman"/>
            <w:i/>
            <w:iCs/>
            <w:sz w:val="24"/>
            <w:szCs w:val="24"/>
            <w:lang w:val="en-US"/>
          </w:rPr>
          <w:delText>Basic and Applied Ecology</w:delText>
        </w:r>
        <w:r w:rsidRPr="00BB1AEB"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14</w:delText>
        </w:r>
        <w:r w:rsidRPr="00BB1AEB" w:rsidDel="00B62A19">
          <w:rPr>
            <w:rFonts w:ascii="Times New Roman" w:hAnsi="Times New Roman" w:cs="Times New Roman"/>
            <w:sz w:val="24"/>
            <w:szCs w:val="24"/>
            <w:lang w:val="en-US"/>
          </w:rPr>
          <w:delText>, 387–395.</w:delText>
        </w:r>
      </w:del>
    </w:p>
    <w:p w14:paraId="422541DC" w14:textId="75214F83" w:rsidR="00920C8F" w:rsidRPr="00F24C4C" w:rsidDel="00B62A19" w:rsidRDefault="00920C8F" w:rsidP="00920C8F">
      <w:pPr>
        <w:pStyle w:val="Bibliography"/>
        <w:spacing w:line="480" w:lineRule="auto"/>
        <w:ind w:left="0" w:firstLine="0"/>
        <w:rPr>
          <w:del w:id="429" w:author="Alicia" w:date="2015-11-06T16:51:00Z"/>
          <w:rFonts w:ascii="Times New Roman" w:hAnsi="Times New Roman" w:cs="Times New Roman"/>
          <w:sz w:val="24"/>
          <w:lang w:val="en-US"/>
        </w:rPr>
      </w:pPr>
      <w:del w:id="430" w:author="Alicia" w:date="2015-11-06T16:51:00Z">
        <w:r w:rsidRPr="00F24C4C" w:rsidDel="00B62A19">
          <w:rPr>
            <w:rFonts w:ascii="Times New Roman" w:hAnsi="Times New Roman" w:cs="Times New Roman"/>
            <w:sz w:val="24"/>
            <w:lang w:val="en-US"/>
          </w:rPr>
          <w:delText>Giménez-Benavides, L., García-Camacho, R., Iriondo, J.M. &amp; Escudero, A. (201</w:delText>
        </w:r>
        <w:r w:rsidDel="00B62A19">
          <w:rPr>
            <w:rFonts w:ascii="Times New Roman" w:hAnsi="Times New Roman" w:cs="Times New Roman"/>
            <w:sz w:val="24"/>
            <w:lang w:val="en-US"/>
          </w:rPr>
          <w:delText>1</w:delText>
        </w:r>
        <w:r w:rsidRPr="00F24C4C" w:rsidDel="00B62A19">
          <w:rPr>
            <w:rFonts w:ascii="Times New Roman" w:hAnsi="Times New Roman" w:cs="Times New Roman"/>
            <w:sz w:val="24"/>
            <w:lang w:val="en-US"/>
          </w:rPr>
          <w:delText xml:space="preserve">) Selection on flowering time in Mediterranean high-mountain plants under global warming. </w:delText>
        </w:r>
        <w:r w:rsidRPr="00F24C4C" w:rsidDel="00B62A19">
          <w:rPr>
            <w:rFonts w:ascii="Times New Roman" w:hAnsi="Times New Roman" w:cs="Times New Roman"/>
            <w:i/>
            <w:iCs/>
            <w:sz w:val="24"/>
            <w:lang w:val="en-US"/>
          </w:rPr>
          <w:delText>Evolutionary Ecology</w:delText>
        </w:r>
        <w:r w:rsidRPr="00F24C4C"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25</w:delText>
        </w:r>
        <w:r w:rsidRPr="00F24C4C" w:rsidDel="00B62A19">
          <w:rPr>
            <w:rFonts w:ascii="Times New Roman" w:hAnsi="Times New Roman" w:cs="Times New Roman"/>
            <w:sz w:val="24"/>
            <w:lang w:val="en-US"/>
          </w:rPr>
          <w:delText>, 777–794.</w:delText>
        </w:r>
      </w:del>
    </w:p>
    <w:p w14:paraId="1FF0B2A6" w14:textId="44A1FBDB" w:rsidR="00576090" w:rsidRPr="008C25C5" w:rsidDel="00B62A19" w:rsidRDefault="00576090" w:rsidP="008C25C5">
      <w:pPr>
        <w:pStyle w:val="Bibliography"/>
        <w:spacing w:line="480" w:lineRule="auto"/>
        <w:ind w:left="0" w:firstLine="0"/>
        <w:rPr>
          <w:del w:id="431" w:author="Alicia" w:date="2015-11-06T16:51:00Z"/>
          <w:rFonts w:ascii="Times New Roman" w:hAnsi="Times New Roman" w:cs="Times New Roman"/>
          <w:sz w:val="24"/>
          <w:szCs w:val="24"/>
          <w:lang w:val="en-US"/>
        </w:rPr>
      </w:pPr>
      <w:del w:id="432" w:author="Alicia" w:date="2015-11-06T16:51:00Z">
        <w:r w:rsidRPr="008C25C5" w:rsidDel="00B62A19">
          <w:rPr>
            <w:rFonts w:ascii="Times New Roman" w:hAnsi="Times New Roman" w:cs="Times New Roman"/>
            <w:sz w:val="24"/>
            <w:szCs w:val="24"/>
            <w:lang w:val="en-US"/>
          </w:rPr>
          <w:delText xml:space="preserve">Grace, J.B. (2006) </w:delText>
        </w:r>
        <w:r w:rsidRPr="008C25C5" w:rsidDel="00B62A19">
          <w:rPr>
            <w:rFonts w:ascii="Times New Roman" w:hAnsi="Times New Roman" w:cs="Times New Roman"/>
            <w:i/>
            <w:iCs/>
            <w:sz w:val="24"/>
            <w:szCs w:val="24"/>
            <w:lang w:val="en-US"/>
          </w:rPr>
          <w:delText>Structural equation modeling and natural systems</w:delText>
        </w:r>
        <w:r w:rsidRPr="008C25C5" w:rsidDel="00B62A19">
          <w:rPr>
            <w:rFonts w:ascii="Times New Roman" w:hAnsi="Times New Roman" w:cs="Times New Roman"/>
            <w:sz w:val="24"/>
            <w:szCs w:val="24"/>
            <w:lang w:val="en-US"/>
          </w:rPr>
          <w:delText>, Cambridge University Press, Cambridge, UK ; New York.</w:delText>
        </w:r>
      </w:del>
    </w:p>
    <w:p w14:paraId="700244D2" w14:textId="4A95362E" w:rsidR="00576090" w:rsidRPr="008C25C5" w:rsidDel="00B62A19" w:rsidRDefault="00576090" w:rsidP="008C25C5">
      <w:pPr>
        <w:pStyle w:val="Bibliography"/>
        <w:spacing w:line="480" w:lineRule="auto"/>
        <w:ind w:left="0" w:firstLine="0"/>
        <w:rPr>
          <w:del w:id="433" w:author="Alicia" w:date="2015-11-06T16:51:00Z"/>
          <w:rFonts w:ascii="Times New Roman" w:hAnsi="Times New Roman" w:cs="Times New Roman"/>
          <w:sz w:val="24"/>
          <w:szCs w:val="24"/>
          <w:lang w:val="en-US"/>
        </w:rPr>
      </w:pPr>
      <w:del w:id="434" w:author="Alicia" w:date="2015-11-06T16:51:00Z">
        <w:r w:rsidRPr="008C25C5" w:rsidDel="00B62A19">
          <w:rPr>
            <w:rFonts w:ascii="Times New Roman" w:hAnsi="Times New Roman" w:cs="Times New Roman"/>
            <w:sz w:val="24"/>
            <w:szCs w:val="24"/>
            <w:lang w:val="en-US"/>
          </w:rPr>
          <w:delText xml:space="preserve">Irwin, R.E. (2006) The consequences of direct versus indirect species interactions to selection on traits: pollination and nectar robbing in </w:delText>
        </w:r>
        <w:r w:rsidRPr="00FA5982" w:rsidDel="00B62A19">
          <w:rPr>
            <w:rFonts w:ascii="Times New Roman" w:hAnsi="Times New Roman" w:cs="Times New Roman"/>
            <w:i/>
            <w:sz w:val="24"/>
            <w:szCs w:val="24"/>
            <w:lang w:val="en-US"/>
          </w:rPr>
          <w:delText>Ipomopsis aggregata</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The American Naturalist</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167</w:delText>
        </w:r>
        <w:r w:rsidRPr="008C25C5" w:rsidDel="00B62A19">
          <w:rPr>
            <w:rFonts w:ascii="Times New Roman" w:hAnsi="Times New Roman" w:cs="Times New Roman"/>
            <w:sz w:val="24"/>
            <w:szCs w:val="24"/>
            <w:lang w:val="en-US"/>
          </w:rPr>
          <w:delText>, 315–328.</w:delText>
        </w:r>
      </w:del>
    </w:p>
    <w:p w14:paraId="2217272C" w14:textId="458E1758" w:rsidR="00576090" w:rsidDel="00B62A19" w:rsidRDefault="00576090" w:rsidP="008C25C5">
      <w:pPr>
        <w:pStyle w:val="Bibliography"/>
        <w:spacing w:line="480" w:lineRule="auto"/>
        <w:ind w:left="0" w:firstLine="0"/>
        <w:rPr>
          <w:del w:id="435" w:author="Alicia" w:date="2015-11-06T16:51:00Z"/>
          <w:rFonts w:ascii="Times New Roman" w:hAnsi="Times New Roman" w:cs="Times New Roman"/>
          <w:sz w:val="24"/>
          <w:szCs w:val="24"/>
          <w:lang w:val="en-US"/>
        </w:rPr>
      </w:pPr>
      <w:del w:id="436" w:author="Alicia" w:date="2015-11-06T16:51:00Z">
        <w:r w:rsidRPr="008C25C5" w:rsidDel="00B62A19">
          <w:rPr>
            <w:rFonts w:ascii="Times New Roman" w:hAnsi="Times New Roman" w:cs="Times New Roman"/>
            <w:sz w:val="24"/>
            <w:szCs w:val="24"/>
            <w:lang w:val="en-US"/>
          </w:rPr>
          <w:delText xml:space="preserve">Ison, J.L. &amp; Wagenius, S. (2014) Both flowering time and distance to conspecific plants affect reproduction in </w:delText>
        </w:r>
        <w:r w:rsidRPr="00FA5982" w:rsidDel="00B62A19">
          <w:rPr>
            <w:rFonts w:ascii="Times New Roman" w:hAnsi="Times New Roman" w:cs="Times New Roman"/>
            <w:i/>
            <w:sz w:val="24"/>
            <w:szCs w:val="24"/>
            <w:lang w:val="en-US"/>
          </w:rPr>
          <w:delText>Echinacea angustifolia</w:delText>
        </w:r>
        <w:r w:rsidRPr="008C25C5" w:rsidDel="00B62A19">
          <w:rPr>
            <w:rFonts w:ascii="Times New Roman" w:hAnsi="Times New Roman" w:cs="Times New Roman"/>
            <w:sz w:val="24"/>
            <w:szCs w:val="24"/>
            <w:lang w:val="en-US"/>
          </w:rPr>
          <w:delText xml:space="preserve">, a common prairie perennial. </w:delText>
        </w:r>
        <w:r w:rsidRPr="008C25C5" w:rsidDel="00B62A19">
          <w:rPr>
            <w:rFonts w:ascii="Times New Roman" w:hAnsi="Times New Roman" w:cs="Times New Roman"/>
            <w:i/>
            <w:iCs/>
            <w:sz w:val="24"/>
            <w:szCs w:val="24"/>
            <w:lang w:val="en-US"/>
          </w:rPr>
          <w:delText>Journal of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102</w:delText>
        </w:r>
        <w:r w:rsidRPr="008C25C5" w:rsidDel="00B62A19">
          <w:rPr>
            <w:rFonts w:ascii="Times New Roman" w:hAnsi="Times New Roman" w:cs="Times New Roman"/>
            <w:sz w:val="24"/>
            <w:szCs w:val="24"/>
            <w:lang w:val="en-US"/>
          </w:rPr>
          <w:delText>, 920–929.</w:delText>
        </w:r>
      </w:del>
    </w:p>
    <w:p w14:paraId="6EF286EB" w14:textId="400BC2EA" w:rsidR="00066B79" w:rsidRPr="00C219FE" w:rsidDel="00B62A19" w:rsidRDefault="00066B79" w:rsidP="00066B79">
      <w:pPr>
        <w:pStyle w:val="Bibliography"/>
        <w:spacing w:line="480" w:lineRule="auto"/>
        <w:ind w:left="0" w:firstLine="0"/>
        <w:rPr>
          <w:del w:id="437" w:author="Alicia" w:date="2015-11-06T16:51:00Z"/>
          <w:rFonts w:ascii="Times New Roman" w:hAnsi="Times New Roman" w:cs="Times New Roman"/>
          <w:sz w:val="24"/>
          <w:lang w:val="en-US"/>
        </w:rPr>
      </w:pPr>
      <w:del w:id="438" w:author="Alicia" w:date="2015-11-06T16:51:00Z">
        <w:r w:rsidRPr="00C4238E" w:rsidDel="00B62A19">
          <w:rPr>
            <w:rFonts w:ascii="Times New Roman" w:hAnsi="Times New Roman" w:cs="Times New Roman"/>
            <w:sz w:val="24"/>
            <w:lang w:val="en-US"/>
          </w:rPr>
          <w:delText xml:space="preserve">Kéry, M., Matthies, D. &amp; Fischer, M. (2001) The effect of plant population size on the interactions between the rare plant </w:delText>
        </w:r>
        <w:r w:rsidRPr="00C4238E" w:rsidDel="00B62A19">
          <w:rPr>
            <w:rFonts w:ascii="Times New Roman" w:hAnsi="Times New Roman" w:cs="Times New Roman"/>
            <w:i/>
            <w:sz w:val="24"/>
            <w:lang w:val="en-US"/>
          </w:rPr>
          <w:delText>Gentiana cruciata</w:delText>
        </w:r>
        <w:r w:rsidRPr="00C4238E" w:rsidDel="00B62A19">
          <w:rPr>
            <w:rFonts w:ascii="Times New Roman" w:hAnsi="Times New Roman" w:cs="Times New Roman"/>
            <w:sz w:val="24"/>
            <w:lang w:val="en-US"/>
          </w:rPr>
          <w:delText xml:space="preserve"> and its specialized herbivore </w:delText>
        </w:r>
        <w:r w:rsidRPr="00C4238E" w:rsidDel="00B62A19">
          <w:rPr>
            <w:rFonts w:ascii="Times New Roman" w:hAnsi="Times New Roman" w:cs="Times New Roman"/>
            <w:i/>
            <w:sz w:val="24"/>
            <w:lang w:val="en-US"/>
          </w:rPr>
          <w:delText>Maculinea rebeli</w:delText>
        </w:r>
        <w:r w:rsidRPr="00C4238E" w:rsidDel="00B62A19">
          <w:rPr>
            <w:rFonts w:ascii="Times New Roman" w:hAnsi="Times New Roman" w:cs="Times New Roman"/>
            <w:sz w:val="24"/>
            <w:lang w:val="en-US"/>
          </w:rPr>
          <w:delText xml:space="preserve">. </w:delText>
        </w:r>
        <w:r w:rsidRPr="00C219FE" w:rsidDel="00B62A19">
          <w:rPr>
            <w:rFonts w:ascii="Times New Roman" w:hAnsi="Times New Roman" w:cs="Times New Roman"/>
            <w:i/>
            <w:iCs/>
            <w:sz w:val="24"/>
            <w:lang w:val="en-US"/>
          </w:rPr>
          <w:delText>Journal of Ecology</w:delText>
        </w:r>
        <w:r w:rsidRPr="00C219FE"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89</w:delText>
        </w:r>
        <w:r w:rsidRPr="00C219FE" w:rsidDel="00B62A19">
          <w:rPr>
            <w:rFonts w:ascii="Times New Roman" w:hAnsi="Times New Roman" w:cs="Times New Roman"/>
            <w:sz w:val="24"/>
            <w:lang w:val="en-US"/>
          </w:rPr>
          <w:delText>, 418–427.</w:delText>
        </w:r>
      </w:del>
    </w:p>
    <w:p w14:paraId="6D4698A0" w14:textId="51622BA2" w:rsidR="00576090" w:rsidRPr="008C25C5" w:rsidDel="00B62A19" w:rsidRDefault="00576090" w:rsidP="008C25C5">
      <w:pPr>
        <w:pStyle w:val="Bibliography"/>
        <w:spacing w:line="480" w:lineRule="auto"/>
        <w:ind w:left="0" w:firstLine="0"/>
        <w:rPr>
          <w:del w:id="439" w:author="Alicia" w:date="2015-11-06T16:51:00Z"/>
          <w:rFonts w:ascii="Times New Roman" w:hAnsi="Times New Roman" w:cs="Times New Roman"/>
          <w:sz w:val="24"/>
          <w:szCs w:val="24"/>
          <w:lang w:val="en-US"/>
        </w:rPr>
      </w:pPr>
      <w:del w:id="440" w:author="Alicia" w:date="2015-11-06T16:51:00Z">
        <w:r w:rsidRPr="008C25C5" w:rsidDel="00B62A19">
          <w:rPr>
            <w:rFonts w:ascii="Times New Roman" w:hAnsi="Times New Roman" w:cs="Times New Roman"/>
            <w:sz w:val="24"/>
            <w:szCs w:val="24"/>
            <w:lang w:val="en-US"/>
          </w:rPr>
          <w:delText xml:space="preserve">Kolb, A. &amp; Ehrlén, J. (2010) Environmental context drives seed predator-mediated selection on a floral display trait. </w:delText>
        </w:r>
        <w:r w:rsidRPr="008C25C5" w:rsidDel="00B62A19">
          <w:rPr>
            <w:rFonts w:ascii="Times New Roman" w:hAnsi="Times New Roman" w:cs="Times New Roman"/>
            <w:i/>
            <w:iCs/>
            <w:sz w:val="24"/>
            <w:szCs w:val="24"/>
            <w:lang w:val="en-US"/>
          </w:rPr>
          <w:delText>Evolutionary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24</w:delText>
        </w:r>
        <w:r w:rsidRPr="008C25C5" w:rsidDel="00B62A19">
          <w:rPr>
            <w:rFonts w:ascii="Times New Roman" w:hAnsi="Times New Roman" w:cs="Times New Roman"/>
            <w:sz w:val="24"/>
            <w:szCs w:val="24"/>
            <w:lang w:val="en-US"/>
          </w:rPr>
          <w:delText>, 433–445.</w:delText>
        </w:r>
      </w:del>
    </w:p>
    <w:p w14:paraId="485A2391" w14:textId="5B80E9B5" w:rsidR="00576090" w:rsidDel="00B62A19" w:rsidRDefault="00576090" w:rsidP="008C25C5">
      <w:pPr>
        <w:pStyle w:val="Bibliography"/>
        <w:spacing w:line="480" w:lineRule="auto"/>
        <w:ind w:left="0" w:firstLine="0"/>
        <w:rPr>
          <w:del w:id="441" w:author="Alicia" w:date="2015-11-06T16:51:00Z"/>
          <w:rFonts w:ascii="Times New Roman" w:hAnsi="Times New Roman" w:cs="Times New Roman"/>
          <w:sz w:val="24"/>
          <w:szCs w:val="24"/>
          <w:lang w:val="en-US"/>
        </w:rPr>
      </w:pPr>
      <w:del w:id="442" w:author="Alicia" w:date="2015-11-06T16:51:00Z">
        <w:r w:rsidRPr="008C25C5" w:rsidDel="00B62A19">
          <w:rPr>
            <w:rFonts w:ascii="Times New Roman" w:hAnsi="Times New Roman" w:cs="Times New Roman"/>
            <w:sz w:val="24"/>
            <w:szCs w:val="24"/>
            <w:lang w:val="en-US"/>
          </w:rPr>
          <w:delText xml:space="preserve">Kolb, A., Ehrlén, J. &amp; Eriksson, O. (2007) Ecological and evolutionary consequences of spatial and temporal variation in pre-dispersal seed predation. </w:delText>
        </w:r>
        <w:r w:rsidRPr="008C25C5" w:rsidDel="00B62A19">
          <w:rPr>
            <w:rFonts w:ascii="Times New Roman" w:hAnsi="Times New Roman" w:cs="Times New Roman"/>
            <w:i/>
            <w:iCs/>
            <w:sz w:val="24"/>
            <w:szCs w:val="24"/>
            <w:lang w:val="en-US"/>
          </w:rPr>
          <w:delText>Perspectives in Plant Ecology, Evolution and Systematics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9</w:delText>
        </w:r>
        <w:r w:rsidRPr="008C25C5" w:rsidDel="00B62A19">
          <w:rPr>
            <w:rFonts w:ascii="Times New Roman" w:hAnsi="Times New Roman" w:cs="Times New Roman"/>
            <w:sz w:val="24"/>
            <w:szCs w:val="24"/>
            <w:lang w:val="en-US"/>
          </w:rPr>
          <w:delText>, 79–100.</w:delText>
        </w:r>
      </w:del>
    </w:p>
    <w:p w14:paraId="1FCBABF9" w14:textId="1D76AD8E" w:rsidR="009A5AF8" w:rsidRPr="00BB1AEB" w:rsidDel="00B62A19" w:rsidRDefault="009A5AF8" w:rsidP="009A5AF8">
      <w:pPr>
        <w:pStyle w:val="Bibliography"/>
        <w:spacing w:line="480" w:lineRule="auto"/>
        <w:ind w:left="0" w:firstLine="0"/>
        <w:rPr>
          <w:del w:id="443" w:author="Alicia" w:date="2015-11-06T16:51:00Z"/>
          <w:rFonts w:ascii="Times New Roman" w:hAnsi="Times New Roman" w:cs="Times New Roman"/>
          <w:sz w:val="24"/>
          <w:lang w:val="en-US"/>
        </w:rPr>
      </w:pPr>
      <w:del w:id="444" w:author="Alicia" w:date="2015-11-06T16:51:00Z">
        <w:r w:rsidRPr="00884E62" w:rsidDel="00B62A19">
          <w:rPr>
            <w:rFonts w:ascii="Times New Roman" w:hAnsi="Times New Roman" w:cs="Times New Roman"/>
            <w:sz w:val="24"/>
            <w:lang w:val="en-US"/>
          </w:rPr>
          <w:delText xml:space="preserve">König, M.A.E., Wiklund, C. &amp; Ehrlén, J. (2015) Timing of flowering and intensity of attack by a butterfly herbivore in a polyploid herb. </w:delText>
        </w:r>
        <w:r w:rsidRPr="00BB1AEB" w:rsidDel="00B62A19">
          <w:rPr>
            <w:rFonts w:ascii="Times New Roman" w:hAnsi="Times New Roman" w:cs="Times New Roman"/>
            <w:i/>
            <w:iCs/>
            <w:sz w:val="24"/>
            <w:lang w:val="en-US"/>
          </w:rPr>
          <w:delText>Ecology and Evolution</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5</w:delText>
        </w:r>
        <w:r w:rsidRPr="00BB1AEB" w:rsidDel="00B62A19">
          <w:rPr>
            <w:rFonts w:ascii="Times New Roman" w:hAnsi="Times New Roman" w:cs="Times New Roman"/>
            <w:sz w:val="24"/>
            <w:lang w:val="en-US"/>
          </w:rPr>
          <w:delText>, 1863–1872.</w:delText>
        </w:r>
      </w:del>
    </w:p>
    <w:p w14:paraId="36F17596" w14:textId="0668119B" w:rsidR="00576090" w:rsidRPr="008C25C5" w:rsidDel="00B62A19" w:rsidRDefault="00576090" w:rsidP="008C25C5">
      <w:pPr>
        <w:pStyle w:val="Bibliography"/>
        <w:spacing w:line="480" w:lineRule="auto"/>
        <w:ind w:left="0" w:firstLine="0"/>
        <w:rPr>
          <w:del w:id="445" w:author="Alicia" w:date="2015-11-06T16:51:00Z"/>
          <w:rFonts w:ascii="Times New Roman" w:hAnsi="Times New Roman" w:cs="Times New Roman"/>
          <w:sz w:val="24"/>
          <w:szCs w:val="24"/>
          <w:lang w:val="en-US"/>
        </w:rPr>
      </w:pPr>
      <w:del w:id="446" w:author="Alicia" w:date="2015-11-06T16:51:00Z">
        <w:r w:rsidRPr="008C25C5" w:rsidDel="00B62A19">
          <w:rPr>
            <w:rFonts w:ascii="Times New Roman" w:hAnsi="Times New Roman" w:cs="Times New Roman"/>
            <w:sz w:val="24"/>
            <w:szCs w:val="24"/>
            <w:lang w:val="en-US"/>
          </w:rPr>
          <w:delText xml:space="preserve">Lande, R. &amp; Arnold, S.J. (1983) The measurement of selection on correlated characters. </w:delText>
        </w:r>
        <w:r w:rsidRPr="008C25C5" w:rsidDel="00B62A19">
          <w:rPr>
            <w:rFonts w:ascii="Times New Roman" w:hAnsi="Times New Roman" w:cs="Times New Roman"/>
            <w:i/>
            <w:iCs/>
            <w:sz w:val="24"/>
            <w:szCs w:val="24"/>
            <w:lang w:val="en-US"/>
          </w:rPr>
          <w:delText>Evolution</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37</w:delText>
        </w:r>
        <w:r w:rsidRPr="008C25C5" w:rsidDel="00B62A19">
          <w:rPr>
            <w:rFonts w:ascii="Times New Roman" w:hAnsi="Times New Roman" w:cs="Times New Roman"/>
            <w:sz w:val="24"/>
            <w:szCs w:val="24"/>
            <w:lang w:val="en-US"/>
          </w:rPr>
          <w:delText>, 1210.</w:delText>
        </w:r>
      </w:del>
    </w:p>
    <w:p w14:paraId="64325405" w14:textId="09B86DDF" w:rsidR="00576090" w:rsidDel="00B62A19" w:rsidRDefault="00576090" w:rsidP="008C25C5">
      <w:pPr>
        <w:pStyle w:val="Bibliography"/>
        <w:spacing w:line="480" w:lineRule="auto"/>
        <w:ind w:left="0" w:firstLine="0"/>
        <w:rPr>
          <w:del w:id="447" w:author="Alicia" w:date="2015-11-06T16:51:00Z"/>
          <w:rFonts w:ascii="Times New Roman" w:hAnsi="Times New Roman" w:cs="Times New Roman"/>
          <w:sz w:val="24"/>
          <w:szCs w:val="24"/>
          <w:lang w:val="en-US"/>
        </w:rPr>
      </w:pPr>
      <w:del w:id="448" w:author="Alicia" w:date="2015-11-06T16:51:00Z">
        <w:r w:rsidRPr="008C25C5" w:rsidDel="00B62A19">
          <w:rPr>
            <w:rFonts w:ascii="Times New Roman" w:hAnsi="Times New Roman" w:cs="Times New Roman"/>
            <w:sz w:val="24"/>
            <w:szCs w:val="24"/>
            <w:lang w:val="en-US"/>
          </w:rPr>
          <w:delText xml:space="preserve">Mouquet, N., Belrose, V., Thomas, J.A., Elmes, G.W. &amp; Clarke, R.T. (2005) Conserving community modules: a case study of the endangered lycaenid butterfly </w:delText>
        </w:r>
        <w:r w:rsidRPr="003F3293" w:rsidDel="00B62A19">
          <w:rPr>
            <w:rFonts w:ascii="Times New Roman" w:hAnsi="Times New Roman" w:cs="Times New Roman"/>
            <w:i/>
            <w:sz w:val="24"/>
            <w:szCs w:val="24"/>
            <w:lang w:val="en-US"/>
          </w:rPr>
          <w:delText>Maculinea alcon</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86</w:delText>
        </w:r>
        <w:r w:rsidRPr="008C25C5" w:rsidDel="00B62A19">
          <w:rPr>
            <w:rFonts w:ascii="Times New Roman" w:hAnsi="Times New Roman" w:cs="Times New Roman"/>
            <w:sz w:val="24"/>
            <w:szCs w:val="24"/>
            <w:lang w:val="en-US"/>
          </w:rPr>
          <w:delText>, 3160–3173.</w:delText>
        </w:r>
      </w:del>
    </w:p>
    <w:p w14:paraId="122F68ED" w14:textId="329B7DF6" w:rsidR="006B2ECB" w:rsidRPr="00320F57" w:rsidDel="00B62A19" w:rsidRDefault="006B2ECB" w:rsidP="006B2ECB">
      <w:pPr>
        <w:pStyle w:val="Bibliography"/>
        <w:spacing w:line="480" w:lineRule="auto"/>
        <w:ind w:left="0" w:firstLine="0"/>
        <w:rPr>
          <w:del w:id="449" w:author="Alicia" w:date="2015-11-06T16:51:00Z"/>
          <w:rFonts w:ascii="Times New Roman" w:hAnsi="Times New Roman" w:cs="Times New Roman"/>
          <w:sz w:val="24"/>
          <w:szCs w:val="24"/>
          <w:lang w:val="en-US"/>
        </w:rPr>
      </w:pPr>
      <w:del w:id="450" w:author="Alicia" w:date="2015-11-06T16:51:00Z">
        <w:r w:rsidRPr="001E275F" w:rsidDel="00B62A19">
          <w:rPr>
            <w:rFonts w:ascii="Times New Roman" w:hAnsi="Times New Roman" w:cs="Times New Roman"/>
            <w:sz w:val="24"/>
            <w:szCs w:val="24"/>
            <w:lang w:val="en-US"/>
          </w:rPr>
          <w:delText>Mungu</w:delText>
        </w:r>
        <w:r w:rsidDel="00B62A19">
          <w:rPr>
            <w:rFonts w:ascii="Times New Roman" w:hAnsi="Times New Roman" w:cs="Times New Roman"/>
            <w:sz w:val="24"/>
            <w:szCs w:val="24"/>
            <w:lang w:val="en-US"/>
          </w:rPr>
          <w:delText>í</w:delText>
        </w:r>
        <w:r w:rsidRPr="001E275F" w:rsidDel="00B62A19">
          <w:rPr>
            <w:rFonts w:ascii="Times New Roman" w:hAnsi="Times New Roman" w:cs="Times New Roman"/>
            <w:sz w:val="24"/>
            <w:szCs w:val="24"/>
            <w:lang w:val="en-US"/>
          </w:rPr>
          <w:delText>a-Rosas, M.A., Ollerton, J. &amp; Parra-Tabla, V. (2011</w:delText>
        </w:r>
        <w:r w:rsidDel="00B62A19">
          <w:rPr>
            <w:rFonts w:ascii="Times New Roman" w:hAnsi="Times New Roman" w:cs="Times New Roman"/>
            <w:sz w:val="24"/>
            <w:szCs w:val="24"/>
            <w:lang w:val="en-US"/>
          </w:rPr>
          <w:delText>a</w:delText>
        </w:r>
        <w:r w:rsidRPr="001E275F" w:rsidDel="00B62A19">
          <w:rPr>
            <w:rFonts w:ascii="Times New Roman" w:hAnsi="Times New Roman" w:cs="Times New Roman"/>
            <w:sz w:val="24"/>
            <w:szCs w:val="24"/>
            <w:lang w:val="en-US"/>
          </w:rPr>
          <w:delText xml:space="preserve">) Phenotypic selection on flowering phenology and size in two dioecious plant species with different pollen vectors. </w:delText>
        </w:r>
        <w:r w:rsidRPr="00320F57" w:rsidDel="00B62A19">
          <w:rPr>
            <w:rFonts w:ascii="Times New Roman" w:hAnsi="Times New Roman" w:cs="Times New Roman"/>
            <w:i/>
            <w:iCs/>
            <w:sz w:val="24"/>
            <w:szCs w:val="24"/>
            <w:lang w:val="en-US"/>
          </w:rPr>
          <w:delText>Plant Species Biology</w:delText>
        </w:r>
        <w:r w:rsidRPr="00320F57"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26</w:delText>
        </w:r>
        <w:r w:rsidRPr="00320F57" w:rsidDel="00B62A19">
          <w:rPr>
            <w:rFonts w:ascii="Times New Roman" w:hAnsi="Times New Roman" w:cs="Times New Roman"/>
            <w:sz w:val="24"/>
            <w:szCs w:val="24"/>
            <w:lang w:val="en-US"/>
          </w:rPr>
          <w:delText>, 205–212.</w:delText>
        </w:r>
      </w:del>
    </w:p>
    <w:p w14:paraId="79CE2871" w14:textId="3B3D31AF" w:rsidR="00576090" w:rsidRPr="008C25C5" w:rsidDel="00B62A19" w:rsidRDefault="00576090" w:rsidP="008C25C5">
      <w:pPr>
        <w:pStyle w:val="Bibliography"/>
        <w:spacing w:line="480" w:lineRule="auto"/>
        <w:ind w:left="0" w:firstLine="0"/>
        <w:rPr>
          <w:del w:id="451" w:author="Alicia" w:date="2015-11-06T16:51:00Z"/>
          <w:rFonts w:ascii="Times New Roman" w:hAnsi="Times New Roman" w:cs="Times New Roman"/>
          <w:sz w:val="24"/>
          <w:szCs w:val="24"/>
          <w:lang w:val="en-US"/>
        </w:rPr>
      </w:pPr>
      <w:del w:id="452" w:author="Alicia" w:date="2015-11-06T16:51:00Z">
        <w:r w:rsidRPr="008C25C5" w:rsidDel="00B62A19">
          <w:rPr>
            <w:rFonts w:ascii="Times New Roman" w:hAnsi="Times New Roman" w:cs="Times New Roman"/>
            <w:sz w:val="24"/>
            <w:szCs w:val="24"/>
            <w:lang w:val="en-US"/>
          </w:rPr>
          <w:delText>Munguía-Rosas, M.A., Ollerton, J., Parra-Tabla, V. &amp; De-Nova, J.A. (2011</w:delText>
        </w:r>
        <w:r w:rsidR="006B2ECB" w:rsidDel="00B62A19">
          <w:rPr>
            <w:rFonts w:ascii="Times New Roman" w:hAnsi="Times New Roman" w:cs="Times New Roman"/>
            <w:sz w:val="24"/>
            <w:szCs w:val="24"/>
            <w:lang w:val="en-US"/>
          </w:rPr>
          <w:delText>b</w:delText>
        </w:r>
        <w:r w:rsidRPr="008C25C5" w:rsidDel="00B62A19">
          <w:rPr>
            <w:rFonts w:ascii="Times New Roman" w:hAnsi="Times New Roman" w:cs="Times New Roman"/>
            <w:sz w:val="24"/>
            <w:szCs w:val="24"/>
            <w:lang w:val="en-US"/>
          </w:rPr>
          <w:delText xml:space="preserve">) Meta-analysis of phenotypic selection on flowering phenology suggests that early flowering plants are favoured. </w:delText>
        </w:r>
        <w:r w:rsidRPr="008C25C5" w:rsidDel="00B62A19">
          <w:rPr>
            <w:rFonts w:ascii="Times New Roman" w:hAnsi="Times New Roman" w:cs="Times New Roman"/>
            <w:i/>
            <w:iCs/>
            <w:sz w:val="24"/>
            <w:szCs w:val="24"/>
            <w:lang w:val="en-US"/>
          </w:rPr>
          <w:delText>Ecology Letters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14</w:delText>
        </w:r>
        <w:r w:rsidRPr="008C25C5" w:rsidDel="00B62A19">
          <w:rPr>
            <w:rFonts w:ascii="Times New Roman" w:hAnsi="Times New Roman" w:cs="Times New Roman"/>
            <w:sz w:val="24"/>
            <w:szCs w:val="24"/>
            <w:lang w:val="en-US"/>
          </w:rPr>
          <w:delText>, 511–521.</w:delText>
        </w:r>
      </w:del>
    </w:p>
    <w:p w14:paraId="74F27514" w14:textId="3BBECAB1" w:rsidR="00576090" w:rsidRPr="008C25C5" w:rsidDel="00B62A19" w:rsidRDefault="00576090" w:rsidP="008C25C5">
      <w:pPr>
        <w:pStyle w:val="Bibliography"/>
        <w:spacing w:line="480" w:lineRule="auto"/>
        <w:ind w:left="0" w:firstLine="0"/>
        <w:rPr>
          <w:del w:id="453" w:author="Alicia" w:date="2015-11-06T16:51:00Z"/>
          <w:rFonts w:ascii="Times New Roman" w:hAnsi="Times New Roman" w:cs="Times New Roman"/>
          <w:sz w:val="24"/>
          <w:szCs w:val="24"/>
          <w:lang w:val="en-US"/>
        </w:rPr>
      </w:pPr>
      <w:del w:id="454" w:author="Alicia" w:date="2015-11-06T16:51:00Z">
        <w:r w:rsidRPr="008C25C5" w:rsidDel="00B62A19">
          <w:rPr>
            <w:rFonts w:ascii="Times New Roman" w:hAnsi="Times New Roman" w:cs="Times New Roman"/>
            <w:sz w:val="24"/>
            <w:szCs w:val="24"/>
            <w:lang w:val="en-US"/>
          </w:rPr>
          <w:delText xml:space="preserve">Nash, D.R., Als, T.D., Maile, R., Jones, G.R. &amp; Boomsma, J.J. (2008) A mosaic of chemical coevolution in a Large Blue butterfly. </w:delText>
        </w:r>
        <w:r w:rsidRPr="008C25C5" w:rsidDel="00B62A19">
          <w:rPr>
            <w:rFonts w:ascii="Times New Roman" w:hAnsi="Times New Roman" w:cs="Times New Roman"/>
            <w:i/>
            <w:iCs/>
            <w:sz w:val="24"/>
            <w:szCs w:val="24"/>
            <w:lang w:val="en-US"/>
          </w:rPr>
          <w:delText>Science</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319</w:delText>
        </w:r>
        <w:r w:rsidRPr="008C25C5" w:rsidDel="00B62A19">
          <w:rPr>
            <w:rFonts w:ascii="Times New Roman" w:hAnsi="Times New Roman" w:cs="Times New Roman"/>
            <w:sz w:val="24"/>
            <w:szCs w:val="24"/>
            <w:lang w:val="en-US"/>
          </w:rPr>
          <w:delText>, 88–90.</w:delText>
        </w:r>
      </w:del>
    </w:p>
    <w:p w14:paraId="14826E0A" w14:textId="511AA38E" w:rsidR="00576090" w:rsidRPr="008C25C5" w:rsidDel="00B62A19" w:rsidRDefault="00576090" w:rsidP="008C25C5">
      <w:pPr>
        <w:pStyle w:val="Bibliography"/>
        <w:spacing w:line="480" w:lineRule="auto"/>
        <w:ind w:left="0" w:firstLine="0"/>
        <w:rPr>
          <w:del w:id="455" w:author="Alicia" w:date="2015-11-06T16:51:00Z"/>
          <w:rFonts w:ascii="Times New Roman" w:hAnsi="Times New Roman" w:cs="Times New Roman"/>
          <w:sz w:val="24"/>
          <w:szCs w:val="24"/>
          <w:lang w:val="en-US"/>
        </w:rPr>
      </w:pPr>
      <w:del w:id="456" w:author="Alicia" w:date="2015-11-06T16:51:00Z">
        <w:r w:rsidRPr="008C25C5" w:rsidDel="00B62A19">
          <w:rPr>
            <w:rFonts w:ascii="Times New Roman" w:hAnsi="Times New Roman" w:cs="Times New Roman"/>
            <w:sz w:val="24"/>
            <w:szCs w:val="24"/>
            <w:lang w:val="en-US"/>
          </w:rPr>
          <w:delText xml:space="preserve">Nowicki, P., Witek, M., Skorka, P. &amp; Woyciechowski, M. (2005) Oviposition patterns in the myrmecophilous butterfly </w:delText>
        </w:r>
        <w:r w:rsidRPr="003F3293" w:rsidDel="00B62A19">
          <w:rPr>
            <w:rFonts w:ascii="Times New Roman" w:hAnsi="Times New Roman" w:cs="Times New Roman"/>
            <w:i/>
            <w:sz w:val="24"/>
            <w:szCs w:val="24"/>
            <w:lang w:val="en-US"/>
          </w:rPr>
          <w:delText>Maculinea alcon</w:delText>
        </w:r>
        <w:r w:rsidRPr="008C25C5" w:rsidDel="00B62A19">
          <w:rPr>
            <w:rFonts w:ascii="Times New Roman" w:hAnsi="Times New Roman" w:cs="Times New Roman"/>
            <w:sz w:val="24"/>
            <w:szCs w:val="24"/>
            <w:lang w:val="en-US"/>
          </w:rPr>
          <w:delText xml:space="preserve"> Denis &amp; Schiffermueller</w:delText>
        </w:r>
        <w:r w:rsidR="003F3293"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sz w:val="24"/>
            <w:szCs w:val="24"/>
            <w:lang w:val="en-US"/>
          </w:rPr>
          <w:delText xml:space="preserve">(Lepidoptera: Lycaenidae) in relation to characteristics of foodplants and presence of ant hosts. </w:delText>
        </w:r>
        <w:r w:rsidRPr="008C25C5" w:rsidDel="00B62A19">
          <w:rPr>
            <w:rFonts w:ascii="Times New Roman" w:hAnsi="Times New Roman" w:cs="Times New Roman"/>
            <w:i/>
            <w:iCs/>
            <w:sz w:val="24"/>
            <w:szCs w:val="24"/>
            <w:lang w:val="en-US"/>
          </w:rPr>
          <w:delText>Polish Journal of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53</w:delText>
        </w:r>
        <w:r w:rsidRPr="008C25C5" w:rsidDel="00B62A19">
          <w:rPr>
            <w:rFonts w:ascii="Times New Roman" w:hAnsi="Times New Roman" w:cs="Times New Roman"/>
            <w:sz w:val="24"/>
            <w:szCs w:val="24"/>
            <w:lang w:val="en-US"/>
          </w:rPr>
          <w:delText>, 409–417.</w:delText>
        </w:r>
      </w:del>
    </w:p>
    <w:p w14:paraId="6AC42D27" w14:textId="0773A0F1" w:rsidR="00576090" w:rsidRPr="008C25C5" w:rsidDel="00B62A19" w:rsidRDefault="00576090" w:rsidP="008C25C5">
      <w:pPr>
        <w:pStyle w:val="Bibliography"/>
        <w:spacing w:line="480" w:lineRule="auto"/>
        <w:ind w:left="0" w:firstLine="0"/>
        <w:rPr>
          <w:del w:id="457" w:author="Alicia" w:date="2015-11-06T16:51:00Z"/>
          <w:rFonts w:ascii="Times New Roman" w:hAnsi="Times New Roman" w:cs="Times New Roman"/>
          <w:sz w:val="24"/>
          <w:szCs w:val="24"/>
          <w:lang w:val="en-US"/>
        </w:rPr>
      </w:pPr>
      <w:del w:id="458" w:author="Alicia" w:date="2015-11-06T16:51:00Z">
        <w:r w:rsidRPr="008C25C5" w:rsidDel="00B62A19">
          <w:rPr>
            <w:rFonts w:ascii="Times New Roman" w:hAnsi="Times New Roman" w:cs="Times New Roman"/>
            <w:sz w:val="24"/>
            <w:szCs w:val="24"/>
            <w:lang w:val="en-US"/>
          </w:rPr>
          <w:delText xml:space="preserve">Parachnowitsch, A.L. &amp; Caruso, C.M. (2008) Predispersal seed herbivores, not pollinators, exert selection on floral traits via female fitness. </w:delText>
        </w:r>
        <w:r w:rsidRPr="008C25C5" w:rsidDel="00B62A19">
          <w:rPr>
            <w:rFonts w:ascii="Times New Roman" w:hAnsi="Times New Roman" w:cs="Times New Roman"/>
            <w:i/>
            <w:iCs/>
            <w:sz w:val="24"/>
            <w:szCs w:val="24"/>
            <w:lang w:val="en-US"/>
          </w:rPr>
          <w:delText>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89</w:delText>
        </w:r>
        <w:r w:rsidRPr="008C25C5" w:rsidDel="00B62A19">
          <w:rPr>
            <w:rFonts w:ascii="Times New Roman" w:hAnsi="Times New Roman" w:cs="Times New Roman"/>
            <w:sz w:val="24"/>
            <w:szCs w:val="24"/>
            <w:lang w:val="en-US"/>
          </w:rPr>
          <w:delText>, 1802–1810.</w:delText>
        </w:r>
      </w:del>
    </w:p>
    <w:p w14:paraId="030521DD" w14:textId="0D5BD4AD" w:rsidR="00576090" w:rsidRPr="008C25C5" w:rsidDel="00B62A19" w:rsidRDefault="00576090" w:rsidP="008C25C5">
      <w:pPr>
        <w:pStyle w:val="Bibliography"/>
        <w:spacing w:line="480" w:lineRule="auto"/>
        <w:ind w:left="0" w:firstLine="0"/>
        <w:rPr>
          <w:del w:id="459" w:author="Alicia" w:date="2015-11-06T16:51:00Z"/>
          <w:rFonts w:ascii="Times New Roman" w:hAnsi="Times New Roman" w:cs="Times New Roman"/>
          <w:sz w:val="24"/>
          <w:szCs w:val="24"/>
          <w:lang w:val="en-US"/>
        </w:rPr>
      </w:pPr>
      <w:del w:id="460" w:author="Alicia" w:date="2015-11-06T16:51:00Z">
        <w:r w:rsidRPr="008C25C5" w:rsidDel="00B62A19">
          <w:rPr>
            <w:rFonts w:ascii="Times New Roman" w:hAnsi="Times New Roman" w:cs="Times New Roman"/>
            <w:sz w:val="24"/>
            <w:szCs w:val="24"/>
            <w:lang w:val="en-US"/>
          </w:rPr>
          <w:delText xml:space="preserve">Patricelli, D., Barbero, F., La Morgia, V., Casacci, L.P., Witek, M., Balletto, E. &amp; Bonelli, S. (2011) To lay or not to lay: oviposition of </w:delText>
        </w:r>
        <w:r w:rsidRPr="003F3293" w:rsidDel="00B62A19">
          <w:rPr>
            <w:rFonts w:ascii="Times New Roman" w:hAnsi="Times New Roman" w:cs="Times New Roman"/>
            <w:i/>
            <w:sz w:val="24"/>
            <w:szCs w:val="24"/>
            <w:lang w:val="en-US"/>
          </w:rPr>
          <w:delText>Maculinea arion</w:delText>
        </w:r>
        <w:r w:rsidRPr="008C25C5" w:rsidDel="00B62A19">
          <w:rPr>
            <w:rFonts w:ascii="Times New Roman" w:hAnsi="Times New Roman" w:cs="Times New Roman"/>
            <w:sz w:val="24"/>
            <w:szCs w:val="24"/>
            <w:lang w:val="en-US"/>
          </w:rPr>
          <w:delText xml:space="preserve"> in relation to Myrmica ant presence and host plant phenology. </w:delText>
        </w:r>
        <w:r w:rsidRPr="008C25C5" w:rsidDel="00B62A19">
          <w:rPr>
            <w:rFonts w:ascii="Times New Roman" w:hAnsi="Times New Roman" w:cs="Times New Roman"/>
            <w:i/>
            <w:iCs/>
            <w:sz w:val="24"/>
            <w:szCs w:val="24"/>
            <w:lang w:val="en-US"/>
          </w:rPr>
          <w:delText>Animal Behaviour</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82</w:delText>
        </w:r>
        <w:r w:rsidRPr="008C25C5" w:rsidDel="00B62A19">
          <w:rPr>
            <w:rFonts w:ascii="Times New Roman" w:hAnsi="Times New Roman" w:cs="Times New Roman"/>
            <w:sz w:val="24"/>
            <w:szCs w:val="24"/>
            <w:lang w:val="en-US"/>
          </w:rPr>
          <w:delText>, 791–799.</w:delText>
        </w:r>
      </w:del>
    </w:p>
    <w:p w14:paraId="76F0D5F3" w14:textId="7A203D2A" w:rsidR="00576090" w:rsidRPr="008C25C5" w:rsidDel="00B62A19" w:rsidRDefault="00576090" w:rsidP="008C25C5">
      <w:pPr>
        <w:pStyle w:val="Bibliography"/>
        <w:spacing w:line="480" w:lineRule="auto"/>
        <w:ind w:left="0" w:firstLine="0"/>
        <w:rPr>
          <w:del w:id="461" w:author="Alicia" w:date="2015-11-06T16:51:00Z"/>
          <w:rFonts w:ascii="Times New Roman" w:hAnsi="Times New Roman" w:cs="Times New Roman"/>
          <w:sz w:val="24"/>
          <w:szCs w:val="24"/>
          <w:lang w:val="en-US"/>
        </w:rPr>
      </w:pPr>
      <w:del w:id="462" w:author="Alicia" w:date="2015-11-06T16:51:00Z">
        <w:r w:rsidRPr="008C25C5" w:rsidDel="00B62A19">
          <w:rPr>
            <w:rFonts w:ascii="Times New Roman" w:hAnsi="Times New Roman" w:cs="Times New Roman"/>
            <w:sz w:val="24"/>
            <w:szCs w:val="24"/>
            <w:lang w:val="en-US"/>
          </w:rPr>
          <w:delText xml:space="preserve">Pilson, D. (2000) Herbivory and natural selection on flowering phenology in wild sunflower, </w:delText>
        </w:r>
        <w:r w:rsidRPr="003F3293" w:rsidDel="00B62A19">
          <w:rPr>
            <w:rFonts w:ascii="Times New Roman" w:hAnsi="Times New Roman" w:cs="Times New Roman"/>
            <w:i/>
            <w:sz w:val="24"/>
            <w:szCs w:val="24"/>
            <w:lang w:val="en-US"/>
          </w:rPr>
          <w:delText>Helianthus annuus</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Oecologia</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122</w:delText>
        </w:r>
        <w:r w:rsidRPr="008C25C5" w:rsidDel="00B62A19">
          <w:rPr>
            <w:rFonts w:ascii="Times New Roman" w:hAnsi="Times New Roman" w:cs="Times New Roman"/>
            <w:sz w:val="24"/>
            <w:szCs w:val="24"/>
            <w:lang w:val="en-US"/>
          </w:rPr>
          <w:delText>, 72–82.</w:delText>
        </w:r>
      </w:del>
    </w:p>
    <w:p w14:paraId="437CA92B" w14:textId="72DED19F" w:rsidR="004177F1" w:rsidRPr="00320F57" w:rsidDel="00B62A19" w:rsidRDefault="004177F1" w:rsidP="004177F1">
      <w:pPr>
        <w:pStyle w:val="Bibliography"/>
        <w:spacing w:line="480" w:lineRule="auto"/>
        <w:ind w:left="0" w:firstLine="0"/>
        <w:rPr>
          <w:del w:id="463" w:author="Alicia" w:date="2015-11-06T16:51:00Z"/>
          <w:rFonts w:ascii="Times New Roman" w:hAnsi="Times New Roman" w:cs="Times New Roman"/>
          <w:sz w:val="24"/>
          <w:lang w:val="en-US"/>
        </w:rPr>
      </w:pPr>
      <w:del w:id="464" w:author="Alicia" w:date="2015-11-06T16:51:00Z">
        <w:r w:rsidRPr="006D500C" w:rsidDel="00B62A19">
          <w:rPr>
            <w:rFonts w:ascii="Times New Roman" w:hAnsi="Times New Roman" w:cs="Times New Roman"/>
            <w:sz w:val="24"/>
            <w:lang w:val="en-US"/>
          </w:rPr>
          <w:delText xml:space="preserve">Rausher, M.D. (1992) The measurement of selection on quantitative traits: biases due to environmental covariances between traits and fitness. </w:delText>
        </w:r>
        <w:r w:rsidRPr="00320F57" w:rsidDel="00B62A19">
          <w:rPr>
            <w:rFonts w:ascii="Times New Roman" w:hAnsi="Times New Roman" w:cs="Times New Roman"/>
            <w:i/>
            <w:iCs/>
            <w:sz w:val="24"/>
            <w:lang w:val="en-US"/>
          </w:rPr>
          <w:delText>Evolution</w:delText>
        </w:r>
        <w:r w:rsidRPr="00320F57"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46</w:delText>
        </w:r>
        <w:r w:rsidRPr="00320F57" w:rsidDel="00B62A19">
          <w:rPr>
            <w:rFonts w:ascii="Times New Roman" w:hAnsi="Times New Roman" w:cs="Times New Roman"/>
            <w:sz w:val="24"/>
            <w:lang w:val="en-US"/>
          </w:rPr>
          <w:delText>, 616–626.</w:delText>
        </w:r>
      </w:del>
    </w:p>
    <w:p w14:paraId="6E71A769" w14:textId="17ED02EA" w:rsidR="00576090" w:rsidRPr="008C25C5" w:rsidDel="00B62A19" w:rsidRDefault="00576090" w:rsidP="008C25C5">
      <w:pPr>
        <w:pStyle w:val="Bibliography"/>
        <w:spacing w:line="480" w:lineRule="auto"/>
        <w:ind w:left="0" w:firstLine="0"/>
        <w:rPr>
          <w:del w:id="465" w:author="Alicia" w:date="2015-11-06T16:51:00Z"/>
          <w:rFonts w:ascii="Times New Roman" w:hAnsi="Times New Roman" w:cs="Times New Roman"/>
          <w:sz w:val="24"/>
          <w:szCs w:val="24"/>
          <w:lang w:val="en-US"/>
        </w:rPr>
      </w:pPr>
      <w:del w:id="466" w:author="Alicia" w:date="2015-11-06T16:51:00Z">
        <w:r w:rsidRPr="008C25C5" w:rsidDel="00B62A19">
          <w:rPr>
            <w:rFonts w:ascii="Times New Roman" w:hAnsi="Times New Roman" w:cs="Times New Roman"/>
            <w:sz w:val="24"/>
            <w:szCs w:val="24"/>
            <w:lang w:val="en-US"/>
          </w:rPr>
          <w:delText xml:space="preserve">R Core Team (2014) </w:delText>
        </w:r>
        <w:r w:rsidRPr="008C25C5" w:rsidDel="00B62A19">
          <w:rPr>
            <w:rFonts w:ascii="Times New Roman" w:hAnsi="Times New Roman" w:cs="Times New Roman"/>
            <w:i/>
            <w:iCs/>
            <w:sz w:val="24"/>
            <w:szCs w:val="24"/>
            <w:lang w:val="en-US"/>
          </w:rPr>
          <w:delText>R: A language and environment for statistical computing. R Foundation for Statistical Computing, Vienna, Austria. URL   http://www.R-project.org/.</w:delText>
        </w:r>
        <w:r w:rsidRPr="008C25C5" w:rsidDel="00B62A19">
          <w:rPr>
            <w:rFonts w:ascii="Times New Roman" w:hAnsi="Times New Roman" w:cs="Times New Roman"/>
            <w:sz w:val="24"/>
            <w:szCs w:val="24"/>
            <w:lang w:val="en-US"/>
          </w:rPr>
          <w:delText>,.</w:delText>
        </w:r>
      </w:del>
    </w:p>
    <w:p w14:paraId="1930494E" w14:textId="1B4772E2" w:rsidR="00576090" w:rsidDel="00B62A19" w:rsidRDefault="00576090" w:rsidP="008C25C5">
      <w:pPr>
        <w:pStyle w:val="Bibliography"/>
        <w:spacing w:line="480" w:lineRule="auto"/>
        <w:ind w:left="0" w:firstLine="0"/>
        <w:rPr>
          <w:del w:id="467" w:author="Alicia" w:date="2015-11-06T16:51:00Z"/>
          <w:rFonts w:ascii="Times New Roman" w:hAnsi="Times New Roman" w:cs="Times New Roman"/>
          <w:sz w:val="24"/>
          <w:szCs w:val="24"/>
          <w:lang w:val="en-US"/>
        </w:rPr>
      </w:pPr>
      <w:del w:id="468" w:author="Alicia" w:date="2015-11-06T16:51:00Z">
        <w:r w:rsidRPr="008C25C5" w:rsidDel="00B62A19">
          <w:rPr>
            <w:rFonts w:ascii="Times New Roman" w:hAnsi="Times New Roman" w:cs="Times New Roman"/>
            <w:sz w:val="24"/>
            <w:szCs w:val="24"/>
            <w:lang w:val="en-US"/>
          </w:rPr>
          <w:delText xml:space="preserve">Rey, P.J., Herrera, C.M., Guitián, J., Cerdá, X., Sanchez-Lafuente, A.M., Medrano, M. &amp; Garrido, J.L. (2006) The geographic mosaic in predispersal interactions and selection on </w:delText>
        </w:r>
        <w:r w:rsidRPr="003F3293" w:rsidDel="00B62A19">
          <w:rPr>
            <w:rFonts w:ascii="Times New Roman" w:hAnsi="Times New Roman" w:cs="Times New Roman"/>
            <w:i/>
            <w:sz w:val="24"/>
            <w:szCs w:val="24"/>
            <w:lang w:val="en-US"/>
          </w:rPr>
          <w:delText>Helleborus foetidus</w:delText>
        </w:r>
        <w:r w:rsidRPr="008C25C5" w:rsidDel="00B62A19">
          <w:rPr>
            <w:rFonts w:ascii="Times New Roman" w:hAnsi="Times New Roman" w:cs="Times New Roman"/>
            <w:sz w:val="24"/>
            <w:szCs w:val="24"/>
            <w:lang w:val="en-US"/>
          </w:rPr>
          <w:delText xml:space="preserve"> (Ranunculaceae). </w:delText>
        </w:r>
        <w:r w:rsidRPr="008C25C5" w:rsidDel="00B62A19">
          <w:rPr>
            <w:rFonts w:ascii="Times New Roman" w:hAnsi="Times New Roman" w:cs="Times New Roman"/>
            <w:i/>
            <w:iCs/>
            <w:sz w:val="24"/>
            <w:szCs w:val="24"/>
            <w:lang w:val="en-US"/>
          </w:rPr>
          <w:delText>Journal of Evolutionary Biology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19</w:delText>
        </w:r>
        <w:r w:rsidRPr="008C25C5" w:rsidDel="00B62A19">
          <w:rPr>
            <w:rFonts w:ascii="Times New Roman" w:hAnsi="Times New Roman" w:cs="Times New Roman"/>
            <w:sz w:val="24"/>
            <w:szCs w:val="24"/>
            <w:lang w:val="en-US"/>
          </w:rPr>
          <w:delText>, 21–34.</w:delText>
        </w:r>
      </w:del>
    </w:p>
    <w:p w14:paraId="31494F08" w14:textId="6CC252F6" w:rsidR="00CC32DB" w:rsidRPr="00BB1AEB" w:rsidDel="00B62A19" w:rsidRDefault="00CC32DB" w:rsidP="00CC32DB">
      <w:pPr>
        <w:pStyle w:val="Bibliography"/>
        <w:spacing w:line="480" w:lineRule="auto"/>
        <w:ind w:left="0" w:firstLine="0"/>
        <w:rPr>
          <w:del w:id="469" w:author="Alicia" w:date="2015-11-06T16:51:00Z"/>
          <w:rFonts w:ascii="Times New Roman" w:hAnsi="Times New Roman" w:cs="Times New Roman"/>
          <w:sz w:val="24"/>
          <w:szCs w:val="24"/>
          <w:lang w:val="en-US"/>
        </w:rPr>
      </w:pPr>
      <w:del w:id="470" w:author="Alicia" w:date="2015-11-06T16:51:00Z">
        <w:r w:rsidRPr="009C71DC" w:rsidDel="00B62A19">
          <w:rPr>
            <w:rFonts w:ascii="Times New Roman" w:hAnsi="Times New Roman" w:cs="Times New Roman"/>
            <w:sz w:val="24"/>
            <w:szCs w:val="24"/>
            <w:lang w:val="en-US"/>
          </w:rPr>
          <w:delText xml:space="preserve">Sala, M., Casacci, L.P., Balletto, E., Bonelli, S. &amp; Barbero, F. (2014) Variation in butterfly larval acoustics as a strategy to infiltrate and exploit host ant colony resources. </w:delText>
        </w:r>
        <w:r w:rsidRPr="00BB1AEB" w:rsidDel="00B62A19">
          <w:rPr>
            <w:rFonts w:ascii="Times New Roman" w:hAnsi="Times New Roman" w:cs="Times New Roman"/>
            <w:i/>
            <w:iCs/>
            <w:sz w:val="24"/>
            <w:szCs w:val="24"/>
            <w:lang w:val="en-US"/>
          </w:rPr>
          <w:delText>PLoS ONE</w:delText>
        </w:r>
        <w:r w:rsidRPr="00BB1AEB"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9</w:delText>
        </w:r>
        <w:r w:rsidRPr="00BB1AEB" w:rsidDel="00B62A19">
          <w:rPr>
            <w:rFonts w:ascii="Times New Roman" w:hAnsi="Times New Roman" w:cs="Times New Roman"/>
            <w:sz w:val="24"/>
            <w:szCs w:val="24"/>
            <w:lang w:val="en-US"/>
          </w:rPr>
          <w:delText>, e94341.</w:delText>
        </w:r>
      </w:del>
    </w:p>
    <w:p w14:paraId="4AA36F44" w14:textId="088DA726" w:rsidR="00FD5CFE" w:rsidRPr="00FD5CFE" w:rsidDel="00B62A19" w:rsidRDefault="00FD5CFE" w:rsidP="00FD5CFE">
      <w:pPr>
        <w:spacing w:line="480" w:lineRule="auto"/>
        <w:rPr>
          <w:del w:id="471" w:author="Alicia" w:date="2015-11-06T16:51:00Z"/>
          <w:rFonts w:ascii="Times New Roman" w:hAnsi="Times New Roman" w:cs="Times New Roman"/>
          <w:sz w:val="24"/>
          <w:lang w:val="en-US"/>
        </w:rPr>
      </w:pPr>
      <w:del w:id="472" w:author="Alicia" w:date="2015-11-06T16:51:00Z">
        <w:r w:rsidRPr="00FD5CFE" w:rsidDel="00B62A19">
          <w:rPr>
            <w:rFonts w:ascii="Times New Roman" w:hAnsi="Times New Roman" w:cs="Times New Roman"/>
            <w:sz w:val="24"/>
            <w:lang w:val="en-US"/>
          </w:rPr>
          <w:delText xml:space="preserve">Sandring, S. &amp; Ågren, J. (2009) Pollinator-mediated selection on floral display and flowering time in the perennial herb </w:delText>
        </w:r>
        <w:r w:rsidRPr="00FD5CFE" w:rsidDel="00B62A19">
          <w:rPr>
            <w:rFonts w:ascii="Times New Roman" w:hAnsi="Times New Roman" w:cs="Times New Roman"/>
            <w:i/>
            <w:sz w:val="24"/>
            <w:lang w:val="en-US"/>
          </w:rPr>
          <w:delText>Arabidopsis lyrata</w:delText>
        </w:r>
        <w:r w:rsidRPr="00FD5CFE" w:rsidDel="00B62A19">
          <w:rPr>
            <w:rFonts w:ascii="Times New Roman" w:hAnsi="Times New Roman" w:cs="Times New Roman"/>
            <w:sz w:val="24"/>
            <w:lang w:val="en-US"/>
          </w:rPr>
          <w:delText xml:space="preserve">. </w:delText>
        </w:r>
        <w:r w:rsidRPr="00FD5CFE" w:rsidDel="00B62A19">
          <w:rPr>
            <w:rFonts w:ascii="Times New Roman" w:hAnsi="Times New Roman" w:cs="Times New Roman"/>
            <w:i/>
            <w:iCs/>
            <w:sz w:val="24"/>
            <w:lang w:val="en-US"/>
          </w:rPr>
          <w:delText>Evolution</w:delText>
        </w:r>
        <w:r w:rsidRPr="00FD5CFE"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63</w:delText>
        </w:r>
        <w:r w:rsidRPr="00FD5CFE" w:rsidDel="00B62A19">
          <w:rPr>
            <w:rFonts w:ascii="Times New Roman" w:hAnsi="Times New Roman" w:cs="Times New Roman"/>
            <w:sz w:val="24"/>
            <w:lang w:val="en-US"/>
          </w:rPr>
          <w:delText>, 1292–1300.</w:delText>
        </w:r>
      </w:del>
    </w:p>
    <w:p w14:paraId="6C78E6DC" w14:textId="64D71C17" w:rsidR="00576090" w:rsidRPr="008C25C5" w:rsidDel="00B62A19" w:rsidRDefault="00576090" w:rsidP="008C25C5">
      <w:pPr>
        <w:pStyle w:val="Bibliography"/>
        <w:spacing w:line="480" w:lineRule="auto"/>
        <w:ind w:left="0" w:firstLine="0"/>
        <w:rPr>
          <w:del w:id="473" w:author="Alicia" w:date="2015-11-06T16:51:00Z"/>
          <w:rFonts w:ascii="Times New Roman" w:hAnsi="Times New Roman" w:cs="Times New Roman"/>
          <w:sz w:val="24"/>
          <w:szCs w:val="24"/>
          <w:lang w:val="en-US"/>
        </w:rPr>
      </w:pPr>
      <w:del w:id="474" w:author="Alicia" w:date="2015-11-06T16:51:00Z">
        <w:r w:rsidRPr="008C25C5" w:rsidDel="00B62A19">
          <w:rPr>
            <w:rFonts w:ascii="Times New Roman" w:hAnsi="Times New Roman" w:cs="Times New Roman"/>
            <w:sz w:val="24"/>
            <w:szCs w:val="24"/>
            <w:lang w:val="en-US"/>
          </w:rPr>
          <w:delText xml:space="preserve">Siepielski, A.M. &amp; Benkman, C.W. (2007) Selection by a predispersal seed predator constrains the evolution of avian seed dispersal in pines. </w:delText>
        </w:r>
        <w:r w:rsidRPr="008C25C5" w:rsidDel="00B62A19">
          <w:rPr>
            <w:rFonts w:ascii="Times New Roman" w:hAnsi="Times New Roman" w:cs="Times New Roman"/>
            <w:i/>
            <w:iCs/>
            <w:sz w:val="24"/>
            <w:szCs w:val="24"/>
            <w:lang w:val="en-US"/>
          </w:rPr>
          <w:delText>Functional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21</w:delText>
        </w:r>
        <w:r w:rsidRPr="008C25C5" w:rsidDel="00B62A19">
          <w:rPr>
            <w:rFonts w:ascii="Times New Roman" w:hAnsi="Times New Roman" w:cs="Times New Roman"/>
            <w:sz w:val="24"/>
            <w:szCs w:val="24"/>
            <w:lang w:val="en-US"/>
          </w:rPr>
          <w:delText>, 611–618.</w:delText>
        </w:r>
      </w:del>
    </w:p>
    <w:p w14:paraId="753D8898" w14:textId="66174382" w:rsidR="00576090" w:rsidRPr="008C25C5" w:rsidDel="00B62A19" w:rsidRDefault="00576090" w:rsidP="008C25C5">
      <w:pPr>
        <w:pStyle w:val="Bibliography"/>
        <w:spacing w:line="480" w:lineRule="auto"/>
        <w:ind w:left="0" w:firstLine="0"/>
        <w:rPr>
          <w:del w:id="475" w:author="Alicia" w:date="2015-11-06T16:51:00Z"/>
          <w:rFonts w:ascii="Times New Roman" w:hAnsi="Times New Roman" w:cs="Times New Roman"/>
          <w:sz w:val="24"/>
          <w:szCs w:val="24"/>
          <w:lang w:val="en-US"/>
        </w:rPr>
      </w:pPr>
      <w:del w:id="476" w:author="Alicia" w:date="2015-11-06T16:51:00Z">
        <w:r w:rsidRPr="008C25C5" w:rsidDel="00B62A19">
          <w:rPr>
            <w:rFonts w:ascii="Times New Roman" w:hAnsi="Times New Roman" w:cs="Times New Roman"/>
            <w:sz w:val="24"/>
            <w:szCs w:val="24"/>
            <w:lang w:val="en-US"/>
          </w:rPr>
          <w:delText xml:space="preserve">Siepielski, A.M., Gotanda, K.M., Morrissey, M.B., Diamond, S.E., DiBattista, J.D. &amp; Carlson, S.M. (2013) The spatial patterns of directional phenotypic selection. </w:delText>
        </w:r>
        <w:r w:rsidRPr="008C25C5" w:rsidDel="00B62A19">
          <w:rPr>
            <w:rFonts w:ascii="Times New Roman" w:hAnsi="Times New Roman" w:cs="Times New Roman"/>
            <w:i/>
            <w:iCs/>
            <w:sz w:val="24"/>
            <w:szCs w:val="24"/>
            <w:lang w:val="en-US"/>
          </w:rPr>
          <w:delText>Ecology Letters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16</w:delText>
        </w:r>
        <w:r w:rsidRPr="008C25C5" w:rsidDel="00B62A19">
          <w:rPr>
            <w:rFonts w:ascii="Times New Roman" w:hAnsi="Times New Roman" w:cs="Times New Roman"/>
            <w:sz w:val="24"/>
            <w:szCs w:val="24"/>
            <w:lang w:val="en-US"/>
          </w:rPr>
          <w:delText>, 1382–1392.</w:delText>
        </w:r>
      </w:del>
    </w:p>
    <w:p w14:paraId="54AE2707" w14:textId="249FC438" w:rsidR="00576090" w:rsidRPr="008C25C5" w:rsidDel="00B62A19" w:rsidRDefault="00576090" w:rsidP="008C25C5">
      <w:pPr>
        <w:pStyle w:val="Bibliography"/>
        <w:spacing w:line="480" w:lineRule="auto"/>
        <w:ind w:left="0" w:firstLine="0"/>
        <w:rPr>
          <w:del w:id="477" w:author="Alicia" w:date="2015-11-06T16:51:00Z"/>
          <w:rFonts w:ascii="Times New Roman" w:hAnsi="Times New Roman" w:cs="Times New Roman"/>
          <w:sz w:val="24"/>
          <w:szCs w:val="24"/>
          <w:lang w:val="en-US"/>
        </w:rPr>
      </w:pPr>
      <w:del w:id="478" w:author="Alicia" w:date="2015-11-06T16:51:00Z">
        <w:r w:rsidRPr="008C25C5" w:rsidDel="00B62A19">
          <w:rPr>
            <w:rFonts w:ascii="Times New Roman" w:hAnsi="Times New Roman" w:cs="Times New Roman"/>
            <w:sz w:val="24"/>
            <w:szCs w:val="24"/>
            <w:lang w:val="en-US"/>
          </w:rPr>
          <w:delText xml:space="preserve">Simmonds, N.W. (1946) Gentiana pneumonanthe L. </w:delText>
        </w:r>
        <w:r w:rsidRPr="008C25C5" w:rsidDel="00B62A19">
          <w:rPr>
            <w:rFonts w:ascii="Times New Roman" w:hAnsi="Times New Roman" w:cs="Times New Roman"/>
            <w:i/>
            <w:iCs/>
            <w:sz w:val="24"/>
            <w:szCs w:val="24"/>
            <w:lang w:val="en-US"/>
          </w:rPr>
          <w:delText>Journal of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33</w:delText>
        </w:r>
        <w:r w:rsidRPr="008C25C5" w:rsidDel="00B62A19">
          <w:rPr>
            <w:rFonts w:ascii="Times New Roman" w:hAnsi="Times New Roman" w:cs="Times New Roman"/>
            <w:sz w:val="24"/>
            <w:szCs w:val="24"/>
            <w:lang w:val="en-US"/>
          </w:rPr>
          <w:delText>, 295–307.</w:delText>
        </w:r>
      </w:del>
    </w:p>
    <w:p w14:paraId="4BC2A7A4" w14:textId="357F42EC" w:rsidR="00DC313A" w:rsidRPr="00C57ABA" w:rsidDel="00B62A19" w:rsidRDefault="00DC313A" w:rsidP="00DC313A">
      <w:pPr>
        <w:pStyle w:val="Bibliography"/>
        <w:spacing w:line="480" w:lineRule="auto"/>
        <w:ind w:left="0" w:firstLine="0"/>
        <w:rPr>
          <w:del w:id="479" w:author="Alicia" w:date="2015-11-06T16:51:00Z"/>
          <w:rFonts w:ascii="Times New Roman" w:hAnsi="Times New Roman" w:cs="Times New Roman"/>
          <w:sz w:val="24"/>
          <w:lang w:val="en-US"/>
        </w:rPr>
      </w:pPr>
      <w:del w:id="480" w:author="Alicia" w:date="2015-11-06T16:51:00Z">
        <w:r w:rsidRPr="00F16A44" w:rsidDel="00B62A19">
          <w:rPr>
            <w:rFonts w:ascii="Times New Roman" w:hAnsi="Times New Roman" w:cs="Times New Roman"/>
            <w:sz w:val="24"/>
            <w:lang w:val="en-US"/>
          </w:rPr>
          <w:delText xml:space="preserve">Sletvold, N., Moritz, K.K. &amp; Ågren, J. (2015) Additive effects of pollinators and herbivores result in both conflicting and reinforcing selection on floral traits. </w:delText>
        </w:r>
        <w:r w:rsidRPr="00C57ABA" w:rsidDel="00B62A19">
          <w:rPr>
            <w:rFonts w:ascii="Times New Roman" w:hAnsi="Times New Roman" w:cs="Times New Roman"/>
            <w:i/>
            <w:iCs/>
            <w:sz w:val="24"/>
            <w:lang w:val="en-US"/>
          </w:rPr>
          <w:delText>Ecology</w:delText>
        </w:r>
        <w:r w:rsidRPr="00C57ABA"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96</w:delText>
        </w:r>
        <w:r w:rsidRPr="00C57ABA" w:rsidDel="00B62A19">
          <w:rPr>
            <w:rFonts w:ascii="Times New Roman" w:hAnsi="Times New Roman" w:cs="Times New Roman"/>
            <w:sz w:val="24"/>
            <w:lang w:val="en-US"/>
          </w:rPr>
          <w:delText>, 214–221.</w:delText>
        </w:r>
      </w:del>
    </w:p>
    <w:p w14:paraId="2A6310CA" w14:textId="3BEFEFEA" w:rsidR="00576090" w:rsidRPr="008C25C5" w:rsidDel="00B62A19" w:rsidRDefault="00576090" w:rsidP="008C25C5">
      <w:pPr>
        <w:pStyle w:val="Bibliography"/>
        <w:spacing w:line="480" w:lineRule="auto"/>
        <w:ind w:left="0" w:firstLine="0"/>
        <w:rPr>
          <w:del w:id="481" w:author="Alicia" w:date="2015-11-06T16:51:00Z"/>
          <w:rFonts w:ascii="Times New Roman" w:hAnsi="Times New Roman" w:cs="Times New Roman"/>
          <w:sz w:val="24"/>
          <w:szCs w:val="24"/>
          <w:lang w:val="en-US"/>
        </w:rPr>
      </w:pPr>
      <w:del w:id="482" w:author="Alicia" w:date="2015-11-06T16:51:00Z">
        <w:r w:rsidRPr="008C25C5" w:rsidDel="00B62A19">
          <w:rPr>
            <w:rFonts w:ascii="Times New Roman" w:hAnsi="Times New Roman" w:cs="Times New Roman"/>
            <w:sz w:val="24"/>
            <w:szCs w:val="24"/>
            <w:lang w:val="en-US"/>
          </w:rPr>
          <w:delText xml:space="preserve">Strauss, S.Y. &amp; Irwin, R.E. (2004) Ecological and evolutionary consequences of multispecies plant-animal interactions. </w:delText>
        </w:r>
        <w:r w:rsidRPr="008C25C5" w:rsidDel="00B62A19">
          <w:rPr>
            <w:rFonts w:ascii="Times New Roman" w:hAnsi="Times New Roman" w:cs="Times New Roman"/>
            <w:i/>
            <w:iCs/>
            <w:sz w:val="24"/>
            <w:szCs w:val="24"/>
            <w:lang w:val="en-US"/>
          </w:rPr>
          <w:delText>Annual Review of Ecology, Evolution, and Systematics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35</w:delText>
        </w:r>
        <w:r w:rsidRPr="008C25C5" w:rsidDel="00B62A19">
          <w:rPr>
            <w:rFonts w:ascii="Times New Roman" w:hAnsi="Times New Roman" w:cs="Times New Roman"/>
            <w:sz w:val="24"/>
            <w:szCs w:val="24"/>
            <w:lang w:val="en-US"/>
          </w:rPr>
          <w:delText>, 435–466.</w:delText>
        </w:r>
      </w:del>
    </w:p>
    <w:p w14:paraId="3587DBE4" w14:textId="6E8165CC" w:rsidR="00576090" w:rsidRPr="008C25C5" w:rsidDel="00B62A19" w:rsidRDefault="00576090" w:rsidP="008C25C5">
      <w:pPr>
        <w:pStyle w:val="Bibliography"/>
        <w:spacing w:line="480" w:lineRule="auto"/>
        <w:ind w:left="0" w:firstLine="0"/>
        <w:rPr>
          <w:del w:id="483" w:author="Alicia" w:date="2015-11-06T16:51:00Z"/>
          <w:rFonts w:ascii="Times New Roman" w:hAnsi="Times New Roman" w:cs="Times New Roman"/>
          <w:sz w:val="24"/>
          <w:szCs w:val="24"/>
          <w:lang w:val="en-US"/>
        </w:rPr>
      </w:pPr>
      <w:del w:id="484" w:author="Alicia" w:date="2015-11-06T16:51:00Z">
        <w:r w:rsidRPr="008C25C5" w:rsidDel="00B62A19">
          <w:rPr>
            <w:rFonts w:ascii="Times New Roman" w:hAnsi="Times New Roman" w:cs="Times New Roman"/>
            <w:sz w:val="24"/>
            <w:szCs w:val="24"/>
            <w:lang w:val="en-US"/>
          </w:rPr>
          <w:delText xml:space="preserve">Thomas, J.A. &amp; Elmes, G.W. (2001) Food–plant niche selection rather than the presence of ant nests explains oviposition patterns in the myrmecophilous butterfly genus </w:delText>
        </w:r>
        <w:r w:rsidRPr="003F3293" w:rsidDel="00B62A19">
          <w:rPr>
            <w:rFonts w:ascii="Times New Roman" w:hAnsi="Times New Roman" w:cs="Times New Roman"/>
            <w:i/>
            <w:sz w:val="24"/>
            <w:szCs w:val="24"/>
            <w:lang w:val="en-US"/>
          </w:rPr>
          <w:delText>Maculinea</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Proceedings of the Royal Society of London B: Biological Sciences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268</w:delText>
        </w:r>
        <w:r w:rsidRPr="008C25C5" w:rsidDel="00B62A19">
          <w:rPr>
            <w:rFonts w:ascii="Times New Roman" w:hAnsi="Times New Roman" w:cs="Times New Roman"/>
            <w:sz w:val="24"/>
            <w:szCs w:val="24"/>
            <w:lang w:val="en-US"/>
          </w:rPr>
          <w:delText>, 471–477.</w:delText>
        </w:r>
      </w:del>
    </w:p>
    <w:p w14:paraId="380B90BF" w14:textId="44CE4D04" w:rsidR="00576090" w:rsidDel="00B62A19" w:rsidRDefault="00576090" w:rsidP="008C25C5">
      <w:pPr>
        <w:pStyle w:val="Bibliography"/>
        <w:spacing w:line="480" w:lineRule="auto"/>
        <w:ind w:left="0" w:firstLine="0"/>
        <w:rPr>
          <w:del w:id="485" w:author="Alicia" w:date="2015-11-06T16:51:00Z"/>
          <w:rFonts w:ascii="Times New Roman" w:hAnsi="Times New Roman" w:cs="Times New Roman"/>
          <w:sz w:val="24"/>
          <w:szCs w:val="24"/>
          <w:lang w:val="en-US"/>
        </w:rPr>
      </w:pPr>
      <w:del w:id="486" w:author="Alicia" w:date="2015-11-06T16:51:00Z">
        <w:r w:rsidRPr="008C25C5" w:rsidDel="00B62A19">
          <w:rPr>
            <w:rFonts w:ascii="Times New Roman" w:hAnsi="Times New Roman" w:cs="Times New Roman"/>
            <w:sz w:val="24"/>
            <w:szCs w:val="24"/>
            <w:lang w:val="en-US"/>
          </w:rPr>
          <w:delText xml:space="preserve">Thompson, J.N. (2005) </w:delText>
        </w:r>
        <w:r w:rsidRPr="008C25C5" w:rsidDel="00B62A19">
          <w:rPr>
            <w:rFonts w:ascii="Times New Roman" w:hAnsi="Times New Roman" w:cs="Times New Roman"/>
            <w:i/>
            <w:iCs/>
            <w:sz w:val="24"/>
            <w:szCs w:val="24"/>
            <w:lang w:val="en-US"/>
          </w:rPr>
          <w:delText>The geographic mosaic of coevolution</w:delText>
        </w:r>
        <w:r w:rsidRPr="008C25C5" w:rsidDel="00B62A19">
          <w:rPr>
            <w:rFonts w:ascii="Times New Roman" w:hAnsi="Times New Roman" w:cs="Times New Roman"/>
            <w:sz w:val="24"/>
            <w:szCs w:val="24"/>
            <w:lang w:val="en-US"/>
          </w:rPr>
          <w:delText>, 1 edition. University Of Chicago Press, Chicago.</w:delText>
        </w:r>
      </w:del>
    </w:p>
    <w:p w14:paraId="0703C519" w14:textId="19858FDD" w:rsidR="00A76823" w:rsidRPr="00A76823" w:rsidDel="00B62A19" w:rsidRDefault="00A76823" w:rsidP="00A76823">
      <w:pPr>
        <w:pStyle w:val="Bibliography"/>
        <w:spacing w:line="480" w:lineRule="auto"/>
        <w:ind w:left="0" w:firstLine="0"/>
        <w:rPr>
          <w:del w:id="487" w:author="Alicia" w:date="2015-11-06T16:51:00Z"/>
          <w:lang w:val="en-US"/>
        </w:rPr>
      </w:pPr>
      <w:del w:id="488" w:author="Alicia" w:date="2015-11-06T16:51:00Z">
        <w:r w:rsidRPr="00D64BCE" w:rsidDel="00B62A19">
          <w:rPr>
            <w:rFonts w:ascii="Times New Roman" w:hAnsi="Times New Roman" w:cs="Times New Roman"/>
            <w:sz w:val="24"/>
            <w:lang w:val="en-US"/>
          </w:rPr>
          <w:delText xml:space="preserve">Vanhoenacker, D., Ågren, J. &amp; Ehrlén, J. (2013) Non-linear relationship between intensity of plant–animal interactions and selection strength. </w:delText>
        </w:r>
        <w:r w:rsidRPr="00BB1AEB" w:rsidDel="00B62A19">
          <w:rPr>
            <w:rFonts w:ascii="Times New Roman" w:hAnsi="Times New Roman" w:cs="Times New Roman"/>
            <w:i/>
            <w:iCs/>
            <w:sz w:val="24"/>
            <w:lang w:val="en-US"/>
          </w:rPr>
          <w:delText>Ecology Letters</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16</w:delText>
        </w:r>
        <w:r w:rsidRPr="00BB1AEB" w:rsidDel="00B62A19">
          <w:rPr>
            <w:rFonts w:ascii="Times New Roman" w:hAnsi="Times New Roman" w:cs="Times New Roman"/>
            <w:sz w:val="24"/>
            <w:lang w:val="en-US"/>
          </w:rPr>
          <w:delText>, 198–205.</w:delText>
        </w:r>
      </w:del>
    </w:p>
    <w:p w14:paraId="16A6FA0C" w14:textId="33ECC510" w:rsidR="00892311" w:rsidDel="00B62A19" w:rsidRDefault="00892311">
      <w:pPr>
        <w:rPr>
          <w:del w:id="489" w:author="Alicia" w:date="2015-11-06T16:51:00Z"/>
          <w:rFonts w:ascii="Times New Roman" w:hAnsi="Times New Roman" w:cs="Times New Roman"/>
          <w:sz w:val="24"/>
          <w:szCs w:val="24"/>
          <w:lang w:val="en-US"/>
        </w:rPr>
      </w:pPr>
      <w:del w:id="490" w:author="Alicia" w:date="2015-11-06T16:51:00Z">
        <w:r w:rsidDel="00B62A19">
          <w:rPr>
            <w:rFonts w:ascii="Times New Roman" w:hAnsi="Times New Roman" w:cs="Times New Roman"/>
            <w:sz w:val="24"/>
            <w:szCs w:val="24"/>
            <w:lang w:val="en-US"/>
          </w:rPr>
          <w:br w:type="page"/>
        </w:r>
      </w:del>
    </w:p>
    <w:p w14:paraId="3D95A88B" w14:textId="77777777" w:rsidR="00B62A19" w:rsidRDefault="00B62A19">
      <w:pPr>
        <w:rPr>
          <w:ins w:id="491" w:author="Alicia" w:date="2015-11-06T16:51:00Z"/>
          <w:rFonts w:ascii="Times New Roman" w:hAnsi="Times New Roman" w:cs="Times New Roman"/>
          <w:sz w:val="24"/>
          <w:szCs w:val="24"/>
          <w:lang w:val="en-US"/>
        </w:rPr>
      </w:pPr>
      <w:ins w:id="492" w:author="Alicia" w:date="2015-11-06T16:51:00Z">
        <w:r>
          <w:rPr>
            <w:rFonts w:ascii="Times New Roman" w:hAnsi="Times New Roman" w:cs="Times New Roman"/>
            <w:sz w:val="24"/>
            <w:szCs w:val="24"/>
            <w:lang w:val="en-US"/>
          </w:rPr>
          <w:br w:type="page"/>
        </w:r>
      </w:ins>
    </w:p>
    <w:p w14:paraId="4E376FF9" w14:textId="1D50BDFF"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686F26F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s for</w:t>
      </w:r>
      <w:r>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of the plant </w:t>
      </w:r>
      <w:r w:rsidR="00B772EF" w:rsidRPr="00484C8D">
        <w:rPr>
          <w:rFonts w:ascii="Times New Roman" w:hAnsi="Times New Roman" w:cs="Times New Roman"/>
          <w:i/>
          <w:sz w:val="24"/>
          <w:szCs w:val="24"/>
          <w:lang w:val="en-US"/>
        </w:rPr>
        <w:t>G</w:t>
      </w:r>
      <w:r w:rsidR="00B772EF">
        <w:rPr>
          <w:rFonts w:ascii="Times New Roman" w:hAnsi="Times New Roman" w:cs="Times New Roman"/>
          <w:i/>
          <w:sz w:val="24"/>
          <w:szCs w:val="24"/>
          <w:lang w:val="en-US"/>
        </w:rPr>
        <w:t>.</w:t>
      </w:r>
      <w:r w:rsidR="00B772EF" w:rsidRPr="00484C8D">
        <w:rPr>
          <w:rFonts w:ascii="Times New Roman" w:hAnsi="Times New Roman" w:cs="Times New Roman"/>
          <w:i/>
          <w:sz w:val="24"/>
          <w:szCs w:val="24"/>
          <w:lang w:val="en-US"/>
        </w:rPr>
        <w:t xml:space="preserve"> </w:t>
      </w:r>
      <w:proofErr w:type="spellStart"/>
      <w:r w:rsidR="00B772EF" w:rsidRPr="00484C8D">
        <w:rPr>
          <w:rFonts w:ascii="Times New Roman" w:hAnsi="Times New Roman" w:cs="Times New Roman"/>
          <w:i/>
          <w:sz w:val="24"/>
          <w:szCs w:val="24"/>
          <w:lang w:val="en-US"/>
        </w:rPr>
        <w:t>pneumonanthe</w:t>
      </w:r>
      <w:proofErr w:type="spellEnd"/>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w:t>
      </w:r>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All models included effects of </w:t>
      </w:r>
      <w:r w:rsidR="002F2775">
        <w:rPr>
          <w:rFonts w:ascii="Times New Roman" w:hAnsi="Times New Roman" w:cs="Times New Roman"/>
          <w:sz w:val="24"/>
          <w:szCs w:val="24"/>
          <w:lang w:val="en-US"/>
        </w:rPr>
        <w:t xml:space="preserve">population </w:t>
      </w:r>
      <w:r w:rsidR="00B772EF">
        <w:rPr>
          <w:rFonts w:ascii="Times New Roman" w:hAnsi="Times New Roman" w:cs="Times New Roman"/>
          <w:sz w:val="24"/>
          <w:szCs w:val="24"/>
          <w:lang w:val="en-US"/>
        </w:rPr>
        <w:t xml:space="preserve">× trait interactions. </w:t>
      </w:r>
      <w:r w:rsidR="001F4876">
        <w:rPr>
          <w:rFonts w:ascii="Times New Roman" w:hAnsi="Times New Roman" w:cs="Times New Roman"/>
          <w:sz w:val="24"/>
          <w:szCs w:val="24"/>
          <w:lang w:val="en-US"/>
        </w:rPr>
        <w:t xml:space="preserve">Estimates are given for significant main effects where the </w:t>
      </w:r>
      <w:r w:rsidR="002F2775">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r w:rsidR="00B772EF">
        <w:rPr>
          <w:rFonts w:ascii="Times New Roman" w:hAnsi="Times New Roman" w:cs="Times New Roman"/>
          <w:sz w:val="24"/>
          <w:szCs w:val="24"/>
          <w:lang w:val="en-US"/>
        </w:rPr>
        <w:t xml:space="preserve">Fitness was estimated by the number of intact fruits. </w:t>
      </w:r>
      <w:r w:rsidR="00DF153D">
        <w:rPr>
          <w:rFonts w:ascii="Times New Roman" w:hAnsi="Times New Roman" w:cs="Times New Roman"/>
          <w:sz w:val="24"/>
          <w:szCs w:val="24"/>
          <w:lang w:val="en-US"/>
        </w:rPr>
        <w:t>Traits were standardized and fitness relativized before analyses.</w:t>
      </w: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4DEBA9D8" w14:textId="17C11CFA" w:rsidR="00B772EF" w:rsidRDefault="00856503" w:rsidP="002F27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 xml:space="preserve">s for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r w:rsidR="00706222">
        <w:rPr>
          <w:rFonts w:ascii="Times New Roman" w:hAnsi="Times New Roman" w:cs="Times New Roman"/>
          <w:sz w:val="24"/>
          <w:szCs w:val="24"/>
          <w:lang w:val="en-US"/>
        </w:rPr>
        <w:t xml:space="preserve">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20 populations) and 2011 (N = 1598</w:t>
      </w:r>
      <w:r w:rsidR="006C2C3E">
        <w:rPr>
          <w:rFonts w:ascii="Times New Roman" w:hAnsi="Times New Roman" w:cs="Times New Roman"/>
          <w:sz w:val="24"/>
          <w:szCs w:val="24"/>
          <w:lang w:val="en-US"/>
        </w:rPr>
        <w:t xml:space="preserve"> plants in 16 populations). </w:t>
      </w:r>
      <w:r w:rsidR="00B772EF">
        <w:rPr>
          <w:rFonts w:ascii="Times New Roman" w:hAnsi="Times New Roman" w:cs="Times New Roman"/>
          <w:sz w:val="24"/>
          <w:szCs w:val="24"/>
          <w:lang w:val="en-US"/>
        </w:rPr>
        <w:t>The presence of butterfly seed predators</w:t>
      </w:r>
      <w:r w:rsidR="00BD7A96">
        <w:rPr>
          <w:rFonts w:ascii="Times New Roman" w:hAnsi="Times New Roman" w:cs="Times New Roman"/>
          <w:sz w:val="24"/>
          <w:szCs w:val="24"/>
          <w:lang w:val="en-US"/>
        </w:rPr>
        <w:t xml:space="preserve"> (Predation), coded as 0 in populations without </w:t>
      </w:r>
      <w:r w:rsidR="00BD7A96" w:rsidRPr="002F2775">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and as 1 in populations with </w:t>
      </w:r>
      <w:r w:rsidR="00BD7A96" w:rsidRPr="00450B56">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was included in all models.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 xml:space="preserve">Effects of population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(random effects, not shown) and predation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interactions were only included in the models if the </w:t>
      </w:r>
      <w:r w:rsidR="00AB4C2A" w:rsidRPr="00AB4C2A">
        <w:rPr>
          <w:rFonts w:ascii="Times New Roman" w:hAnsi="Times New Roman" w:cs="Times New Roman"/>
          <w:sz w:val="24"/>
          <w:szCs w:val="24"/>
          <w:lang w:val="en-US"/>
        </w:rPr>
        <w:t xml:space="preserve">population × trait </w:t>
      </w:r>
      <w:r w:rsidR="00E87F88">
        <w:rPr>
          <w:rFonts w:ascii="Times New Roman" w:hAnsi="Times New Roman" w:cs="Times New Roman"/>
          <w:sz w:val="24"/>
          <w:szCs w:val="24"/>
          <w:lang w:val="en-US"/>
        </w:rPr>
        <w:t>interaction was significant.</w:t>
      </w:r>
      <w:r w:rsidR="004C6664">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Fitness was estimated by the number of intact fruits. </w:t>
      </w:r>
      <w:r w:rsidR="004C6664">
        <w:rPr>
          <w:rFonts w:ascii="Times New Roman" w:hAnsi="Times New Roman" w:cs="Times New Roman"/>
          <w:sz w:val="24"/>
          <w:szCs w:val="24"/>
          <w:lang w:val="en-US"/>
        </w:rPr>
        <w:t>Traits were standardized and fitness relativized before analyses.</w:t>
      </w:r>
      <w:r w:rsidR="00B772EF" w:rsidRPr="00B772EF">
        <w:rPr>
          <w:rFonts w:ascii="Times New Roman" w:hAnsi="Times New Roman" w:cs="Times New Roman"/>
          <w:sz w:val="24"/>
          <w:szCs w:val="24"/>
          <w:lang w:val="en-US"/>
        </w:rPr>
        <w:t xml:space="preserve"> </w:t>
      </w:r>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footerReference w:type="default" r:id="rId10"/>
          <w:pgSz w:w="11906" w:h="16838"/>
          <w:pgMar w:top="1417" w:right="1701" w:bottom="1417" w:left="1701" w:header="708" w:footer="708" w:gutter="0"/>
          <w:cols w:space="708"/>
          <w:docGrid w:linePitch="360"/>
        </w:sectPr>
      </w:pPr>
    </w:p>
    <w:p w14:paraId="1F20C3AD" w14:textId="0812E9E9"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BD7A96">
        <w:rPr>
          <w:rFonts w:ascii="Times New Roman" w:hAnsi="Times New Roman" w:cs="Times New Roman"/>
          <w:sz w:val="24"/>
          <w:szCs w:val="24"/>
          <w:lang w:val="en-US"/>
        </w:rPr>
        <w:t xml:space="preserve">flowering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D7A96">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probability (0 or 1) and intensity (number of eggs</w:t>
      </w:r>
      <w:r w:rsidR="004C6664" w:rsidRPr="004C6664">
        <w:rPr>
          <w:lang w:val="en-US"/>
        </w:rPr>
        <w:t xml:space="preserve"> </w:t>
      </w:r>
      <w:r w:rsidR="004C6664" w:rsidRPr="004C6664">
        <w:rPr>
          <w:rFonts w:ascii="Times New Roman" w:hAnsi="Times New Roman" w:cs="Times New Roman"/>
          <w:sz w:val="24"/>
          <w:szCs w:val="24"/>
          <w:lang w:val="en-US"/>
        </w:rPr>
        <w:t>in all individuals</w:t>
      </w:r>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del w:id="493" w:author="Alicia" w:date="2015-11-06T13:41:00Z">
        <w:r w:rsidR="00DC438D" w:rsidRPr="00AC3A14" w:rsidDel="00091934">
          <w:rPr>
            <w:rFonts w:ascii="Times New Roman" w:hAnsi="Times New Roman" w:cs="Times New Roman"/>
            <w:i/>
            <w:sz w:val="24"/>
            <w:szCs w:val="24"/>
            <w:lang w:val="en-US"/>
          </w:rPr>
          <w:delText>M</w:delText>
        </w:r>
        <w:r w:rsidR="00DC438D" w:rsidDel="00091934">
          <w:rPr>
            <w:rFonts w:ascii="Times New Roman" w:hAnsi="Times New Roman" w:cs="Times New Roman"/>
            <w:i/>
            <w:sz w:val="24"/>
            <w:szCs w:val="24"/>
            <w:lang w:val="en-US"/>
          </w:rPr>
          <w:delText>.</w:delText>
        </w:r>
        <w:r w:rsidR="00DC438D" w:rsidRPr="00AC3A14" w:rsidDel="00091934">
          <w:rPr>
            <w:rFonts w:ascii="Times New Roman" w:hAnsi="Times New Roman" w:cs="Times New Roman"/>
            <w:i/>
            <w:sz w:val="24"/>
            <w:szCs w:val="24"/>
            <w:lang w:val="en-US"/>
          </w:rPr>
          <w:delText xml:space="preserve"> alcon</w:delText>
        </w:r>
      </w:del>
      <w:ins w:id="494"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BD7A96">
        <w:rPr>
          <w:rFonts w:ascii="Times New Roman" w:hAnsi="Times New Roman" w:cs="Times New Roman"/>
          <w:sz w:val="24"/>
          <w:szCs w:val="24"/>
          <w:lang w:val="en-US"/>
        </w:rPr>
        <w:t xml:space="preserve">plant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BD7A96">
        <w:rPr>
          <w:rFonts w:ascii="Times New Roman" w:hAnsi="Times New Roman" w:cs="Times New Roman"/>
          <w:sz w:val="24"/>
          <w:szCs w:val="24"/>
          <w:lang w:val="en-US"/>
        </w:rPr>
        <w:t>-</w:t>
      </w:r>
      <w:r w:rsidR="00FE2DA9">
        <w:rPr>
          <w:rFonts w:ascii="Times New Roman" w:hAnsi="Times New Roman" w:cs="Times New Roman"/>
          <w:sz w:val="24"/>
          <w:szCs w:val="24"/>
          <w:lang w:val="en-US"/>
        </w:rPr>
        <w:t xml:space="preserve">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707ED520"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w:t>
      </w:r>
      <w:r w:rsidR="00BD7A96">
        <w:rPr>
          <w:rFonts w:ascii="Times New Roman" w:hAnsi="Times New Roman" w:cs="Times New Roman"/>
          <w:sz w:val="24"/>
          <w:szCs w:val="24"/>
          <w:lang w:val="en-US"/>
        </w:rPr>
        <w:t xml:space="preserve">flowering </w:t>
      </w:r>
      <w:r w:rsidR="009C01AB">
        <w:rPr>
          <w:rFonts w:ascii="Times New Roman" w:hAnsi="Times New Roman" w:cs="Times New Roman"/>
          <w:sz w:val="24"/>
          <w:szCs w:val="24"/>
          <w:lang w:val="en-US"/>
        </w:rPr>
        <w:t xml:space="preserve">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del w:id="495" w:author="Alicia" w:date="2015-11-06T13:41:00Z">
        <w:r w:rsidR="00391D90" w:rsidRPr="009C01AB" w:rsidDel="00091934">
          <w:rPr>
            <w:rFonts w:ascii="Times New Roman" w:hAnsi="Times New Roman" w:cs="Times New Roman"/>
            <w:i/>
            <w:sz w:val="24"/>
            <w:szCs w:val="24"/>
            <w:lang w:val="en-US"/>
          </w:rPr>
          <w:delText>M. alcon</w:delText>
        </w:r>
      </w:del>
      <w:ins w:id="496"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del w:id="497" w:author="Alicia" w:date="2015-11-06T13:41:00Z">
        <w:r w:rsidR="00391D90" w:rsidRPr="009C01AB" w:rsidDel="00091934">
          <w:rPr>
            <w:rFonts w:ascii="Times New Roman" w:hAnsi="Times New Roman" w:cs="Times New Roman"/>
            <w:i/>
            <w:sz w:val="24"/>
            <w:szCs w:val="24"/>
            <w:lang w:val="en-US"/>
          </w:rPr>
          <w:delText>M. alcon</w:delText>
        </w:r>
      </w:del>
      <w:ins w:id="49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58A436D5"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Relationships between</w:t>
      </w:r>
      <w:r w:rsidR="00C9195F">
        <w:rPr>
          <w:rFonts w:ascii="Times New Roman" w:hAnsi="Times New Roman" w:cs="Times New Roman"/>
          <w:sz w:val="24"/>
          <w:szCs w:val="24"/>
          <w:lang w:val="en-US"/>
        </w:rPr>
        <w:t xml:space="preserve"> of abundance of </w:t>
      </w:r>
      <w:proofErr w:type="spellStart"/>
      <w:r w:rsidR="001E0FB1" w:rsidRPr="001D2F9E">
        <w:rPr>
          <w:rFonts w:ascii="Times New Roman" w:hAnsi="Times New Roman" w:cs="Times New Roman"/>
          <w:i/>
          <w:sz w:val="24"/>
          <w:szCs w:val="24"/>
          <w:lang w:val="en-US"/>
        </w:rPr>
        <w:t>Myrmica</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host</w:t>
      </w:r>
      <w:r w:rsidR="00CE2EE0">
        <w:rPr>
          <w:rFonts w:ascii="Times New Roman" w:hAnsi="Times New Roman" w:cs="Times New Roman"/>
          <w:sz w:val="24"/>
          <w:szCs w:val="24"/>
          <w:lang w:val="en-US"/>
        </w:rPr>
        <w:t xml:space="preserve"> ant</w:t>
      </w:r>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and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del w:id="499" w:author="Alicia" w:date="2015-11-06T13:41:00Z">
        <w:r w:rsidR="001D2F9E" w:rsidRPr="001D2F9E" w:rsidDel="00091934">
          <w:rPr>
            <w:rFonts w:ascii="Times New Roman" w:hAnsi="Times New Roman" w:cs="Times New Roman"/>
            <w:i/>
            <w:sz w:val="24"/>
            <w:szCs w:val="24"/>
            <w:lang w:val="en-US"/>
          </w:rPr>
          <w:delText>M. alcon</w:delText>
        </w:r>
      </w:del>
      <w:ins w:id="500"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 xml:space="preserve">G. </w:t>
      </w:r>
      <w:proofErr w:type="spellStart"/>
      <w:r w:rsidR="001E0FB1" w:rsidRPr="004B0C44">
        <w:rPr>
          <w:rFonts w:ascii="Times New Roman" w:hAnsi="Times New Roman" w:cs="Times New Roman"/>
          <w:i/>
          <w:sz w:val="24"/>
          <w:szCs w:val="24"/>
          <w:lang w:val="en-US"/>
        </w:rPr>
        <w:t>pneumonanthe</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E2EE0">
        <w:rPr>
          <w:rFonts w:ascii="Times New Roman" w:hAnsi="Times New Roman" w:cs="Times New Roman"/>
          <w:sz w:val="24"/>
          <w:szCs w:val="24"/>
          <w:lang w:val="en-US"/>
        </w:rPr>
        <w:t>, p = 0.045</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del w:id="501" w:author="Alicia" w:date="2015-11-06T13:41:00Z">
        <w:r w:rsidR="001E0FB1" w:rsidRPr="004B0C44" w:rsidDel="00091934">
          <w:rPr>
            <w:rFonts w:ascii="Times New Roman" w:hAnsi="Times New Roman" w:cs="Times New Roman"/>
            <w:i/>
            <w:sz w:val="24"/>
            <w:szCs w:val="24"/>
            <w:lang w:val="en-US"/>
          </w:rPr>
          <w:delText>M. alcon</w:delText>
        </w:r>
      </w:del>
      <w:ins w:id="502"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1E0FB1">
        <w:rPr>
          <w:rFonts w:ascii="Times New Roman" w:hAnsi="Times New Roman" w:cs="Times New Roman"/>
          <w:sz w:val="24"/>
          <w:szCs w:val="24"/>
          <w:lang w:val="en-US"/>
        </w:rPr>
        <w:t xml:space="preserve"> was present (N = 11 populations in two years</w:t>
      </w:r>
      <w:r w:rsidR="005E0B15">
        <w:rPr>
          <w:rFonts w:ascii="Times New Roman" w:hAnsi="Times New Roman" w:cs="Times New Roman"/>
          <w:sz w:val="24"/>
          <w:szCs w:val="24"/>
          <w:lang w:val="en-US"/>
        </w:rPr>
        <w:t>, p &gt; 0.05</w:t>
      </w:r>
      <w:r w:rsidR="00353941">
        <w:rPr>
          <w:rFonts w:ascii="Times New Roman" w:hAnsi="Times New Roman" w:cs="Times New Roman"/>
          <w:sz w:val="24"/>
          <w:szCs w:val="24"/>
          <w:lang w:val="en-US"/>
        </w:rPr>
        <w:t xml:space="preserve"> in both years</w:t>
      </w:r>
      <w:r w:rsidR="001E0FB1">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and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r w:rsidR="004B0C44">
        <w:rPr>
          <w:rFonts w:ascii="Times New Roman" w:hAnsi="Times New Roman" w:cs="Times New Roman"/>
          <w:sz w:val="24"/>
          <w:szCs w:val="24"/>
          <w:lang w:val="en-US"/>
        </w:rPr>
        <w:t>e</w:t>
      </w:r>
      <w:r w:rsidR="001E0FB1" w:rsidRPr="000D143B">
        <w:rPr>
          <w:rFonts w:ascii="Times New Roman" w:hAnsi="Times New Roman" w:cs="Times New Roman"/>
          <w:sz w:val="24"/>
          <w:szCs w:val="24"/>
          <w:lang w:val="en-US"/>
        </w:rPr>
        <w:t xml:space="preserve"> </w:t>
      </w:r>
      <w:del w:id="503" w:author="Alicia" w:date="2015-11-06T13:41:00Z">
        <w:r w:rsidR="000D143B" w:rsidRPr="00EB7719" w:rsidDel="00091934">
          <w:rPr>
            <w:rFonts w:ascii="Times New Roman" w:hAnsi="Times New Roman" w:cs="Times New Roman"/>
            <w:i/>
            <w:sz w:val="24"/>
            <w:szCs w:val="24"/>
            <w:lang w:val="en-US"/>
          </w:rPr>
          <w:delText>M. alcon</w:delText>
        </w:r>
      </w:del>
      <w:ins w:id="504"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del w:id="505" w:author="Alicia" w:date="2015-11-06T13:41:00Z">
        <w:r w:rsidR="001E0FB1" w:rsidRPr="00A01CBC" w:rsidDel="00091934">
          <w:rPr>
            <w:rFonts w:ascii="Times New Roman" w:hAnsi="Times New Roman" w:cs="Times New Roman"/>
            <w:i/>
            <w:sz w:val="24"/>
            <w:szCs w:val="24"/>
            <w:lang w:val="en-US"/>
          </w:rPr>
          <w:delText>M. alcon</w:delText>
        </w:r>
      </w:del>
      <w:ins w:id="506"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1E0FB1">
        <w:rPr>
          <w:rFonts w:ascii="Times New Roman" w:hAnsi="Times New Roman" w:cs="Times New Roman"/>
          <w:sz w:val="24"/>
          <w:szCs w:val="24"/>
          <w:lang w:val="en-US"/>
        </w:rPr>
        <w:t xml:space="preserve"> was present (N = 11 populations in two years</w:t>
      </w:r>
      <w:r w:rsidR="005E0B15">
        <w:rPr>
          <w:rFonts w:ascii="Times New Roman" w:hAnsi="Times New Roman" w:cs="Times New Roman"/>
          <w:sz w:val="24"/>
          <w:szCs w:val="24"/>
          <w:lang w:val="en-US"/>
        </w:rPr>
        <w:t>, p &gt; 0.05</w:t>
      </w:r>
      <w:r w:rsidR="00353941">
        <w:rPr>
          <w:rFonts w:ascii="Times New Roman" w:hAnsi="Times New Roman" w:cs="Times New Roman"/>
          <w:sz w:val="24"/>
          <w:szCs w:val="24"/>
          <w:lang w:val="en-US"/>
        </w:rPr>
        <w:t xml:space="preserve"> in both years</w:t>
      </w:r>
      <w:r w:rsidR="001E0FB1">
        <w:rPr>
          <w:rFonts w:ascii="Times New Roman" w:hAnsi="Times New Roman" w:cs="Times New Roman"/>
          <w:sz w:val="24"/>
          <w:szCs w:val="24"/>
          <w:lang w:val="en-US"/>
        </w:rPr>
        <w:t>)</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1D429C">
        <w:rPr>
          <w:rFonts w:ascii="Times New Roman" w:hAnsi="Times New Roman" w:cs="Times New Roman"/>
          <w:sz w:val="24"/>
          <w:szCs w:val="24"/>
          <w:lang w:val="en-US"/>
        </w:rPr>
        <w:t xml:space="preserve">circles </w:t>
      </w:r>
      <w:r w:rsidR="00977D16">
        <w:rPr>
          <w:rFonts w:ascii="Times New Roman" w:hAnsi="Times New Roman" w:cs="Times New Roman"/>
          <w:sz w:val="24"/>
          <w:szCs w:val="24"/>
          <w:lang w:val="en-US"/>
        </w:rPr>
        <w:t>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3721BF9C" w:rsidR="004C6664" w:rsidRDefault="00AB4C2A"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13EEC14" wp14:editId="686CF5E2">
            <wp:extent cx="5313600" cy="255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00" cy="25596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511D7AE9" w14:textId="0895D400" w:rsidR="00353941" w:rsidRPr="00472CCB" w:rsidRDefault="00AB4C2A" w:rsidP="00DC23C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00816F6" wp14:editId="08EAD245">
            <wp:extent cx="3481200" cy="82332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200" cy="8233200"/>
                    </a:xfrm>
                    <a:prstGeom prst="rect">
                      <a:avLst/>
                    </a:prstGeom>
                    <a:noFill/>
                  </pic:spPr>
                </pic:pic>
              </a:graphicData>
            </a:graphic>
          </wp:inline>
        </w:drawing>
      </w:r>
    </w:p>
    <w:sectPr w:rsidR="00353941"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Alicia" w:date="2015-11-06T15:27:00Z" w:initials="A">
    <w:p w14:paraId="765B895E" w14:textId="2EDA843E" w:rsidR="00386190" w:rsidRPr="00F30426" w:rsidRDefault="00386190">
      <w:pPr>
        <w:pStyle w:val="CommentText"/>
        <w:rPr>
          <w:lang w:val="en-US"/>
        </w:rPr>
      </w:pPr>
      <w:r>
        <w:rPr>
          <w:rStyle w:val="CommentReference"/>
        </w:rPr>
        <w:annotationRef/>
      </w:r>
      <w:r w:rsidRPr="00F30426">
        <w:rPr>
          <w:lang w:val="en-US"/>
        </w:rPr>
        <w:t>Any other ideas? Only 45 characters (with spaces) allowed</w:t>
      </w:r>
    </w:p>
  </w:comment>
  <w:comment w:id="17" w:author="Johan Ehrlén" w:date="2015-11-10T09:11:00Z" w:initials="JE">
    <w:p w14:paraId="0A3C7ECA" w14:textId="204455A1" w:rsidR="00E22260" w:rsidRDefault="00E22260">
      <w:pPr>
        <w:pStyle w:val="CommentText"/>
      </w:pPr>
      <w:r>
        <w:rPr>
          <w:rStyle w:val="CommentReference"/>
        </w:rPr>
        <w:annotationRef/>
      </w:r>
      <w:proofErr w:type="spellStart"/>
      <w:r>
        <w:t>Or</w:t>
      </w:r>
      <w:proofErr w:type="spellEnd"/>
      <w:r>
        <w:t xml:space="preserve">: </w:t>
      </w:r>
      <w:proofErr w:type="spellStart"/>
      <w:r>
        <w:t>Butterflies</w:t>
      </w:r>
      <w:proofErr w:type="spellEnd"/>
      <w:r>
        <w:t xml:space="preserve"> </w:t>
      </w:r>
      <w:proofErr w:type="spellStart"/>
      <w:r>
        <w:t>shift</w:t>
      </w:r>
      <w:proofErr w:type="spellEnd"/>
      <w:r>
        <w:t xml:space="preserve"> </w:t>
      </w:r>
      <w:proofErr w:type="spellStart"/>
      <w:r>
        <w:t>selection</w:t>
      </w:r>
      <w:proofErr w:type="spellEnd"/>
      <w:r>
        <w:t xml:space="preserve"> </w:t>
      </w:r>
      <w:proofErr w:type="spellStart"/>
      <w:r>
        <w:t>on</w:t>
      </w:r>
      <w:proofErr w:type="spellEnd"/>
      <w:r>
        <w:t xml:space="preserve"> </w:t>
      </w:r>
      <w:proofErr w:type="spellStart"/>
      <w:r>
        <w:t>flowering</w:t>
      </w:r>
      <w:proofErr w:type="spellEnd"/>
      <w:r>
        <w:t xml:space="preserve"> time</w:t>
      </w:r>
    </w:p>
  </w:comment>
  <w:comment w:id="24" w:author="Alicia" w:date="2015-11-06T15:27:00Z" w:initials="A">
    <w:p w14:paraId="74A09496" w14:textId="442EDF0D" w:rsidR="00386190" w:rsidRPr="004C5274" w:rsidRDefault="00386190">
      <w:pPr>
        <w:pStyle w:val="CommentText"/>
        <w:rPr>
          <w:lang w:val="en-US"/>
        </w:rPr>
      </w:pPr>
      <w:r>
        <w:rPr>
          <w:rStyle w:val="CommentReference"/>
        </w:rPr>
        <w:annotationRef/>
      </w:r>
      <w:r w:rsidRPr="004C5274">
        <w:rPr>
          <w:lang w:val="en-US"/>
        </w:rPr>
        <w:t>10 allowed. Do these seem ok?</w:t>
      </w:r>
    </w:p>
  </w:comment>
  <w:comment w:id="25" w:author="Johan Ehrlén" w:date="2015-11-10T09:18:00Z" w:initials="JE">
    <w:p w14:paraId="527F09C5" w14:textId="0B346D7D" w:rsidR="00E22260" w:rsidRDefault="00E22260">
      <w:pPr>
        <w:pStyle w:val="CommentText"/>
      </w:pPr>
      <w:r>
        <w:rPr>
          <w:rStyle w:val="CommentReference"/>
        </w:rPr>
        <w:annotationRef/>
      </w:r>
      <w:r>
        <w:t>OK</w:t>
      </w:r>
    </w:p>
  </w:comment>
  <w:comment w:id="62" w:author="Alicia" w:date="2015-11-06T15:46:00Z" w:initials="A">
    <w:p w14:paraId="15C0AEB9" w14:textId="5899FA06" w:rsidR="00386190" w:rsidRPr="00C4594A" w:rsidRDefault="00386190">
      <w:pPr>
        <w:pStyle w:val="CommentText"/>
        <w:rPr>
          <w:lang w:val="en-US"/>
        </w:rPr>
      </w:pPr>
      <w:r>
        <w:rPr>
          <w:rStyle w:val="CommentReference"/>
        </w:rPr>
        <w:annotationRef/>
      </w:r>
      <w:r w:rsidRPr="00C4594A">
        <w:rPr>
          <w:lang w:val="en-US"/>
        </w:rPr>
        <w:t xml:space="preserve">Only 150 words allowed for Letters! </w:t>
      </w:r>
      <w:r>
        <w:rPr>
          <w:lang w:val="en-US"/>
        </w:rPr>
        <w:t>So I changed this. But it is still 165 words, I hope that’s OK.</w:t>
      </w:r>
    </w:p>
  </w:comment>
  <w:comment w:id="91" w:author="Johan Ehrlén" w:date="2015-11-06T15:27:00Z" w:initials="JE">
    <w:p w14:paraId="4C5F1424" w14:textId="5A9CE1B3" w:rsidR="00386190" w:rsidRDefault="00386190">
      <w:pPr>
        <w:pStyle w:val="CommentText"/>
        <w:rPr>
          <w:lang w:val="en-US"/>
        </w:rPr>
      </w:pPr>
      <w:r>
        <w:rPr>
          <w:rStyle w:val="CommentReference"/>
        </w:rPr>
        <w:annotationRef/>
      </w:r>
      <w:r w:rsidRPr="001D277F">
        <w:rPr>
          <w:lang w:val="en-US"/>
        </w:rPr>
        <w:t xml:space="preserve">Should we use </w:t>
      </w:r>
      <w:proofErr w:type="spellStart"/>
      <w:r w:rsidRPr="001D277F">
        <w:rPr>
          <w:lang w:val="en-US"/>
        </w:rPr>
        <w:t>Phengaris</w:t>
      </w:r>
      <w:proofErr w:type="spellEnd"/>
      <w:r w:rsidRPr="001D277F">
        <w:rPr>
          <w:lang w:val="en-US"/>
        </w:rPr>
        <w:t xml:space="preserve"> or </w:t>
      </w:r>
      <w:proofErr w:type="spellStart"/>
      <w:r w:rsidRPr="001D277F">
        <w:rPr>
          <w:lang w:val="en-US"/>
        </w:rPr>
        <w:t>Maculinea</w:t>
      </w:r>
      <w:proofErr w:type="spellEnd"/>
      <w:r w:rsidRPr="001D277F">
        <w:rPr>
          <w:lang w:val="en-US"/>
        </w:rPr>
        <w:t xml:space="preserve">? I think we might </w:t>
      </w:r>
      <w:proofErr w:type="spellStart"/>
      <w:r w:rsidRPr="001D277F">
        <w:rPr>
          <w:lang w:val="en-US"/>
        </w:rPr>
        <w:t>putt he</w:t>
      </w:r>
      <w:proofErr w:type="spellEnd"/>
      <w:r w:rsidRPr="001D277F">
        <w:rPr>
          <w:lang w:val="en-US"/>
        </w:rPr>
        <w:t xml:space="preserve"> name we do not use within brackets at the first mention of the genus.</w:t>
      </w:r>
    </w:p>
    <w:p w14:paraId="30B84417" w14:textId="48A1849E" w:rsidR="00386190" w:rsidRPr="001D277F" w:rsidRDefault="00386190">
      <w:pPr>
        <w:pStyle w:val="CommentText"/>
        <w:rPr>
          <w:highlight w:val="yellow"/>
          <w:lang w:val="en-US"/>
        </w:rPr>
      </w:pPr>
      <w:r w:rsidRPr="001D277F">
        <w:rPr>
          <w:highlight w:val="yellow"/>
          <w:lang w:val="en-US"/>
        </w:rPr>
        <w:t xml:space="preserve">It is not </w:t>
      </w:r>
      <w:r>
        <w:rPr>
          <w:highlight w:val="yellow"/>
          <w:lang w:val="en-US"/>
        </w:rPr>
        <w:t>completely</w:t>
      </w:r>
      <w:r w:rsidRPr="001D277F">
        <w:rPr>
          <w:highlight w:val="yellow"/>
          <w:lang w:val="en-US"/>
        </w:rPr>
        <w:t xml:space="preserve"> clear, but it seems that </w:t>
      </w:r>
      <w:proofErr w:type="spellStart"/>
      <w:r w:rsidRPr="001D277F">
        <w:rPr>
          <w:highlight w:val="yellow"/>
          <w:lang w:val="en-US"/>
        </w:rPr>
        <w:t>Phengaris</w:t>
      </w:r>
      <w:proofErr w:type="spellEnd"/>
      <w:r w:rsidRPr="001D277F">
        <w:rPr>
          <w:highlight w:val="yellow"/>
          <w:lang w:val="en-US"/>
        </w:rPr>
        <w:t xml:space="preserve"> is the current accepted name of the genus (see </w:t>
      </w:r>
      <w:hyperlink r:id="rId1" w:history="1">
        <w:r w:rsidRPr="001D277F">
          <w:rPr>
            <w:rStyle w:val="Hyperlink"/>
            <w:highlight w:val="yellow"/>
            <w:lang w:val="en-US"/>
          </w:rPr>
          <w:t>http://tolweb.org/Phengaris/112250</w:t>
        </w:r>
      </w:hyperlink>
      <w:r w:rsidRPr="001D277F">
        <w:rPr>
          <w:highlight w:val="yellow"/>
          <w:lang w:val="en-US"/>
        </w:rPr>
        <w:t>)</w:t>
      </w:r>
    </w:p>
    <w:p w14:paraId="4E9E9959" w14:textId="010C3324" w:rsidR="00386190" w:rsidRPr="001D277F" w:rsidRDefault="00386190">
      <w:pPr>
        <w:pStyle w:val="CommentText"/>
        <w:rPr>
          <w:lang w:val="en-US"/>
        </w:rPr>
      </w:pPr>
      <w:r w:rsidRPr="001D277F">
        <w:rPr>
          <w:highlight w:val="yellow"/>
          <w:lang w:val="en-US"/>
        </w:rPr>
        <w:t>I changed this throughout the text</w:t>
      </w:r>
    </w:p>
  </w:comment>
  <w:comment w:id="165" w:author="Alicia" w:date="2015-11-06T15:27:00Z" w:initials="A">
    <w:p w14:paraId="36EFE9ED" w14:textId="41A5E65A" w:rsidR="00386190" w:rsidRPr="00027E0E" w:rsidRDefault="00386190">
      <w:pPr>
        <w:pStyle w:val="CommentText"/>
        <w:rPr>
          <w:lang w:val="en-US"/>
        </w:rPr>
      </w:pPr>
      <w:r>
        <w:rPr>
          <w:rStyle w:val="CommentReference"/>
        </w:rPr>
        <w:annotationRef/>
      </w:r>
      <w:r w:rsidRPr="00027E0E">
        <w:rPr>
          <w:lang w:val="en-US"/>
        </w:rPr>
        <w:t xml:space="preserve">It was </w:t>
      </w:r>
      <w:proofErr w:type="spellStart"/>
      <w:r w:rsidRPr="00027E0E">
        <w:rPr>
          <w:lang w:val="en-US"/>
        </w:rPr>
        <w:t>speficified</w:t>
      </w:r>
      <w:proofErr w:type="spellEnd"/>
      <w:r w:rsidRPr="00027E0E">
        <w:rPr>
          <w:lang w:val="en-US"/>
        </w:rPr>
        <w:t xml:space="preserve"> like this in a recent paper</w:t>
      </w:r>
    </w:p>
  </w:comment>
  <w:comment w:id="179" w:author="Johan Ehrlén" w:date="2015-11-06T15:27:00Z" w:initials="JE">
    <w:p w14:paraId="7D3CCED3" w14:textId="77777777" w:rsidR="00386190" w:rsidRPr="00982062" w:rsidRDefault="00386190">
      <w:pPr>
        <w:pStyle w:val="CommentText"/>
        <w:rPr>
          <w:lang w:val="en-US"/>
        </w:rPr>
      </w:pPr>
      <w:r>
        <w:rPr>
          <w:rStyle w:val="CommentReference"/>
        </w:rPr>
        <w:annotationRef/>
      </w:r>
      <w:r w:rsidRPr="001D277F">
        <w:rPr>
          <w:lang w:val="en-US"/>
        </w:rPr>
        <w:t xml:space="preserve">I agree. Next year we should record this </w:t>
      </w:r>
      <w:r>
        <w:sym w:font="Wingdings" w:char="F04A"/>
      </w:r>
    </w:p>
    <w:p w14:paraId="4F8B84D7" w14:textId="285B8A87" w:rsidR="00386190" w:rsidRPr="001D277F" w:rsidRDefault="00386190">
      <w:pPr>
        <w:pStyle w:val="CommentText"/>
        <w:rPr>
          <w:lang w:val="en-US"/>
        </w:rPr>
      </w:pPr>
      <w:r w:rsidRPr="00982062">
        <w:rPr>
          <w:highlight w:val="yellow"/>
          <w:lang w:val="en-US"/>
        </w:rPr>
        <w:t>DEFINITELY</w:t>
      </w:r>
      <w:r>
        <w:rPr>
          <w:highlight w:val="yellow"/>
          <w:lang w:val="en-US"/>
        </w:rPr>
        <w:t>!</w:t>
      </w:r>
      <w:r w:rsidRPr="00982062">
        <w:rPr>
          <w:highlight w:val="yellow"/>
          <w:lang w:val="en-US"/>
        </w:rPr>
        <w:t>!</w:t>
      </w:r>
    </w:p>
  </w:comment>
  <w:comment w:id="216" w:author="Johan Ehrlén" w:date="2015-11-06T15:27:00Z" w:initials="JE">
    <w:p w14:paraId="40F0ECD5" w14:textId="0645F73F" w:rsidR="00386190" w:rsidRDefault="00386190">
      <w:pPr>
        <w:pStyle w:val="CommentText"/>
        <w:rPr>
          <w:lang w:val="en-US"/>
        </w:rPr>
      </w:pPr>
      <w:r>
        <w:rPr>
          <w:rStyle w:val="CommentReference"/>
        </w:rPr>
        <w:annotationRef/>
      </w:r>
      <w:r w:rsidRPr="001D277F">
        <w:rPr>
          <w:lang w:val="en-US"/>
        </w:rPr>
        <w:t xml:space="preserve">I </w:t>
      </w:r>
      <w:proofErr w:type="spellStart"/>
      <w:r w:rsidRPr="001D277F">
        <w:rPr>
          <w:lang w:val="en-US"/>
        </w:rPr>
        <w:t>though</w:t>
      </w:r>
      <w:proofErr w:type="spellEnd"/>
      <w:r w:rsidRPr="001D277F">
        <w:rPr>
          <w:lang w:val="en-US"/>
        </w:rPr>
        <w:t xml:space="preserve"> it was important to state that our main results do not depend on the different options discussed in the previous paragraph.</w:t>
      </w:r>
    </w:p>
    <w:p w14:paraId="0C202EAA" w14:textId="49AAD73F" w:rsidR="00386190" w:rsidRPr="001D277F" w:rsidRDefault="00386190">
      <w:pPr>
        <w:pStyle w:val="CommentText"/>
        <w:rPr>
          <w:lang w:val="en-US"/>
        </w:rPr>
      </w:pPr>
      <w:r w:rsidRPr="005C08F0">
        <w:rPr>
          <w:highlight w:val="yellow"/>
          <w:lang w:val="en-US"/>
        </w:rPr>
        <w:t>Sounds 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B895E" w15:done="0"/>
  <w15:commentEx w15:paraId="0A3C7ECA" w15:paraIdParent="765B895E" w15:done="0"/>
  <w15:commentEx w15:paraId="74A09496" w15:done="0"/>
  <w15:commentEx w15:paraId="527F09C5" w15:paraIdParent="74A09496" w15:done="0"/>
  <w15:commentEx w15:paraId="15C0AEB9" w15:done="0"/>
  <w15:commentEx w15:paraId="4E9E9959" w15:done="0"/>
  <w15:commentEx w15:paraId="36EFE9ED" w15:done="0"/>
  <w15:commentEx w15:paraId="4F8B84D7" w15:done="0"/>
  <w15:commentEx w15:paraId="0C202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D4BF6" w14:textId="77777777" w:rsidR="00357B4B" w:rsidRDefault="00357B4B" w:rsidP="00472CCB">
      <w:pPr>
        <w:spacing w:after="0" w:line="240" w:lineRule="auto"/>
      </w:pPr>
      <w:r>
        <w:separator/>
      </w:r>
    </w:p>
  </w:endnote>
  <w:endnote w:type="continuationSeparator" w:id="0">
    <w:p w14:paraId="0FA0F37B" w14:textId="77777777" w:rsidR="00357B4B" w:rsidRDefault="00357B4B"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42080467"/>
      <w:docPartObj>
        <w:docPartGallery w:val="Page Numbers (Bottom of Page)"/>
        <w:docPartUnique/>
      </w:docPartObj>
    </w:sdtPr>
    <w:sdtEndPr/>
    <w:sdtContent>
      <w:p w14:paraId="1FDBE556" w14:textId="774745D0" w:rsidR="00386190" w:rsidRPr="00F30426" w:rsidRDefault="00386190">
        <w:pPr>
          <w:pStyle w:val="Footer"/>
          <w:jc w:val="center"/>
          <w:rPr>
            <w:rFonts w:ascii="Times New Roman" w:hAnsi="Times New Roman" w:cs="Times New Roman"/>
            <w:sz w:val="24"/>
            <w:szCs w:val="24"/>
          </w:rPr>
        </w:pPr>
        <w:r w:rsidRPr="00F30426">
          <w:rPr>
            <w:rFonts w:ascii="Times New Roman" w:hAnsi="Times New Roman" w:cs="Times New Roman"/>
            <w:sz w:val="24"/>
            <w:szCs w:val="24"/>
          </w:rPr>
          <w:fldChar w:fldCharType="begin"/>
        </w:r>
        <w:r w:rsidRPr="00F30426">
          <w:rPr>
            <w:rFonts w:ascii="Times New Roman" w:hAnsi="Times New Roman" w:cs="Times New Roman"/>
            <w:sz w:val="24"/>
            <w:szCs w:val="24"/>
          </w:rPr>
          <w:instrText>PAGE   \* MERGEFORMAT</w:instrText>
        </w:r>
        <w:r w:rsidRPr="00F30426">
          <w:rPr>
            <w:rFonts w:ascii="Times New Roman" w:hAnsi="Times New Roman" w:cs="Times New Roman"/>
            <w:sz w:val="24"/>
            <w:szCs w:val="24"/>
          </w:rPr>
          <w:fldChar w:fldCharType="separate"/>
        </w:r>
        <w:r w:rsidR="00E22260">
          <w:rPr>
            <w:rFonts w:ascii="Times New Roman" w:hAnsi="Times New Roman" w:cs="Times New Roman"/>
            <w:noProof/>
            <w:sz w:val="24"/>
            <w:szCs w:val="24"/>
          </w:rPr>
          <w:t>22</w:t>
        </w:r>
        <w:r w:rsidRPr="00F30426">
          <w:rPr>
            <w:rFonts w:ascii="Times New Roman" w:hAnsi="Times New Roman" w:cs="Times New Roman"/>
            <w:sz w:val="24"/>
            <w:szCs w:val="24"/>
          </w:rPr>
          <w:fldChar w:fldCharType="end"/>
        </w:r>
      </w:p>
    </w:sdtContent>
  </w:sdt>
  <w:p w14:paraId="199451F3" w14:textId="77777777" w:rsidR="00386190" w:rsidRDefault="00386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2A42A" w14:textId="77777777" w:rsidR="00357B4B" w:rsidRDefault="00357B4B" w:rsidP="00472CCB">
      <w:pPr>
        <w:spacing w:after="0" w:line="240" w:lineRule="auto"/>
      </w:pPr>
      <w:r>
        <w:separator/>
      </w:r>
    </w:p>
  </w:footnote>
  <w:footnote w:type="continuationSeparator" w:id="0">
    <w:p w14:paraId="0D28A7A4" w14:textId="77777777" w:rsidR="00357B4B" w:rsidRDefault="00357B4B"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50"/>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27E0E"/>
    <w:rsid w:val="00030DB6"/>
    <w:rsid w:val="00032321"/>
    <w:rsid w:val="000329C6"/>
    <w:rsid w:val="00033101"/>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240D"/>
    <w:rsid w:val="00053406"/>
    <w:rsid w:val="0005422C"/>
    <w:rsid w:val="00054410"/>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1934"/>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324B"/>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415B"/>
    <w:rsid w:val="00134E9E"/>
    <w:rsid w:val="0013509E"/>
    <w:rsid w:val="001355BA"/>
    <w:rsid w:val="00135ADD"/>
    <w:rsid w:val="00135D00"/>
    <w:rsid w:val="00136CAB"/>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5238"/>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2041"/>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77F"/>
    <w:rsid w:val="001D2F9E"/>
    <w:rsid w:val="001D429C"/>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59D"/>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2775"/>
    <w:rsid w:val="002F2C97"/>
    <w:rsid w:val="002F3058"/>
    <w:rsid w:val="002F35F5"/>
    <w:rsid w:val="002F47B5"/>
    <w:rsid w:val="002F4F1A"/>
    <w:rsid w:val="002F50C5"/>
    <w:rsid w:val="002F532D"/>
    <w:rsid w:val="002F5A26"/>
    <w:rsid w:val="002F6D2E"/>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941"/>
    <w:rsid w:val="00353D82"/>
    <w:rsid w:val="00354D42"/>
    <w:rsid w:val="00354EDF"/>
    <w:rsid w:val="0035501F"/>
    <w:rsid w:val="003555B8"/>
    <w:rsid w:val="0035562C"/>
    <w:rsid w:val="00355E81"/>
    <w:rsid w:val="00355EA0"/>
    <w:rsid w:val="003563E7"/>
    <w:rsid w:val="00357B4B"/>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190"/>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0513"/>
    <w:rsid w:val="003B1C24"/>
    <w:rsid w:val="003B227E"/>
    <w:rsid w:val="003B2962"/>
    <w:rsid w:val="003B2A4A"/>
    <w:rsid w:val="003B2D77"/>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274"/>
    <w:rsid w:val="004C58E9"/>
    <w:rsid w:val="004C6664"/>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68D"/>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18D"/>
    <w:rsid w:val="005B1A7D"/>
    <w:rsid w:val="005B23BF"/>
    <w:rsid w:val="005B41DC"/>
    <w:rsid w:val="005B470B"/>
    <w:rsid w:val="005B474E"/>
    <w:rsid w:val="005B5550"/>
    <w:rsid w:val="005B79F0"/>
    <w:rsid w:val="005C0378"/>
    <w:rsid w:val="005C08F0"/>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0B15"/>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39CF"/>
    <w:rsid w:val="0063532C"/>
    <w:rsid w:val="0063584D"/>
    <w:rsid w:val="006358BA"/>
    <w:rsid w:val="006361EE"/>
    <w:rsid w:val="006375E3"/>
    <w:rsid w:val="006377C0"/>
    <w:rsid w:val="0064171F"/>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639"/>
    <w:rsid w:val="006E2802"/>
    <w:rsid w:val="006E40B0"/>
    <w:rsid w:val="006E5087"/>
    <w:rsid w:val="006E5299"/>
    <w:rsid w:val="006E5343"/>
    <w:rsid w:val="006E60B8"/>
    <w:rsid w:val="006E641F"/>
    <w:rsid w:val="006E670D"/>
    <w:rsid w:val="006E796E"/>
    <w:rsid w:val="006F0C12"/>
    <w:rsid w:val="006F172E"/>
    <w:rsid w:val="006F2294"/>
    <w:rsid w:val="006F333E"/>
    <w:rsid w:val="006F41EF"/>
    <w:rsid w:val="006F59A9"/>
    <w:rsid w:val="006F5DC0"/>
    <w:rsid w:val="006F6143"/>
    <w:rsid w:val="006F6D0D"/>
    <w:rsid w:val="006F7298"/>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1E0A"/>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07F3"/>
    <w:rsid w:val="00731544"/>
    <w:rsid w:val="00731AB0"/>
    <w:rsid w:val="00732887"/>
    <w:rsid w:val="00732AE3"/>
    <w:rsid w:val="00732ED1"/>
    <w:rsid w:val="007334C6"/>
    <w:rsid w:val="00733BCC"/>
    <w:rsid w:val="00734185"/>
    <w:rsid w:val="007342EE"/>
    <w:rsid w:val="00734AD8"/>
    <w:rsid w:val="00735114"/>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0977"/>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67B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298"/>
    <w:rsid w:val="00872C45"/>
    <w:rsid w:val="0087302B"/>
    <w:rsid w:val="00873649"/>
    <w:rsid w:val="00875F45"/>
    <w:rsid w:val="00877877"/>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1EBD"/>
    <w:rsid w:val="008D214A"/>
    <w:rsid w:val="008D3E4D"/>
    <w:rsid w:val="008D42B9"/>
    <w:rsid w:val="008D4861"/>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1845"/>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210D"/>
    <w:rsid w:val="0097237D"/>
    <w:rsid w:val="009737DE"/>
    <w:rsid w:val="00973C27"/>
    <w:rsid w:val="00973E9C"/>
    <w:rsid w:val="00974E97"/>
    <w:rsid w:val="00975656"/>
    <w:rsid w:val="00977D16"/>
    <w:rsid w:val="0098086B"/>
    <w:rsid w:val="00981711"/>
    <w:rsid w:val="009817FE"/>
    <w:rsid w:val="00982062"/>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45FD"/>
    <w:rsid w:val="009A5809"/>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3880"/>
    <w:rsid w:val="00A238F1"/>
    <w:rsid w:val="00A25204"/>
    <w:rsid w:val="00A25F9D"/>
    <w:rsid w:val="00A262B4"/>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3EF5"/>
    <w:rsid w:val="00AB4C2A"/>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40E6"/>
    <w:rsid w:val="00AE6A02"/>
    <w:rsid w:val="00AE7A12"/>
    <w:rsid w:val="00AE7B9C"/>
    <w:rsid w:val="00AF1A25"/>
    <w:rsid w:val="00AF2023"/>
    <w:rsid w:val="00AF3100"/>
    <w:rsid w:val="00AF3283"/>
    <w:rsid w:val="00AF4036"/>
    <w:rsid w:val="00AF44DA"/>
    <w:rsid w:val="00AF56D1"/>
    <w:rsid w:val="00AF6079"/>
    <w:rsid w:val="00AF67DC"/>
    <w:rsid w:val="00AF6BB3"/>
    <w:rsid w:val="00AF7BDF"/>
    <w:rsid w:val="00B005C0"/>
    <w:rsid w:val="00B01B05"/>
    <w:rsid w:val="00B01C3D"/>
    <w:rsid w:val="00B024F9"/>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4CE"/>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37F71"/>
    <w:rsid w:val="00B40C76"/>
    <w:rsid w:val="00B417AF"/>
    <w:rsid w:val="00B42697"/>
    <w:rsid w:val="00B42733"/>
    <w:rsid w:val="00B42EE3"/>
    <w:rsid w:val="00B43F2E"/>
    <w:rsid w:val="00B44485"/>
    <w:rsid w:val="00B44926"/>
    <w:rsid w:val="00B451C9"/>
    <w:rsid w:val="00B4554B"/>
    <w:rsid w:val="00B455EF"/>
    <w:rsid w:val="00B45EE3"/>
    <w:rsid w:val="00B4681B"/>
    <w:rsid w:val="00B470B2"/>
    <w:rsid w:val="00B4714F"/>
    <w:rsid w:val="00B47E11"/>
    <w:rsid w:val="00B507B2"/>
    <w:rsid w:val="00B50AFD"/>
    <w:rsid w:val="00B51885"/>
    <w:rsid w:val="00B51A68"/>
    <w:rsid w:val="00B5241B"/>
    <w:rsid w:val="00B526A4"/>
    <w:rsid w:val="00B52F7E"/>
    <w:rsid w:val="00B53264"/>
    <w:rsid w:val="00B5362B"/>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A19"/>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2EF"/>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551"/>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4DB2"/>
    <w:rsid w:val="00BC5672"/>
    <w:rsid w:val="00BC5D84"/>
    <w:rsid w:val="00BC6033"/>
    <w:rsid w:val="00BC61A1"/>
    <w:rsid w:val="00BC6829"/>
    <w:rsid w:val="00BC6898"/>
    <w:rsid w:val="00BC7DA3"/>
    <w:rsid w:val="00BD0584"/>
    <w:rsid w:val="00BD12B4"/>
    <w:rsid w:val="00BD170B"/>
    <w:rsid w:val="00BD25B1"/>
    <w:rsid w:val="00BD29FF"/>
    <w:rsid w:val="00BD2A27"/>
    <w:rsid w:val="00BD3A7E"/>
    <w:rsid w:val="00BD475A"/>
    <w:rsid w:val="00BD5408"/>
    <w:rsid w:val="00BD54A6"/>
    <w:rsid w:val="00BD5B03"/>
    <w:rsid w:val="00BD68FF"/>
    <w:rsid w:val="00BD6A8B"/>
    <w:rsid w:val="00BD6CBE"/>
    <w:rsid w:val="00BD7A96"/>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94A"/>
    <w:rsid w:val="00C45A90"/>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6B8"/>
    <w:rsid w:val="00C84791"/>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03A"/>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933"/>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260"/>
    <w:rsid w:val="00E22341"/>
    <w:rsid w:val="00E227A9"/>
    <w:rsid w:val="00E23516"/>
    <w:rsid w:val="00E235A5"/>
    <w:rsid w:val="00E23D01"/>
    <w:rsid w:val="00E23E88"/>
    <w:rsid w:val="00E24180"/>
    <w:rsid w:val="00E24879"/>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659"/>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1FA"/>
    <w:rsid w:val="00EA629B"/>
    <w:rsid w:val="00EA66D9"/>
    <w:rsid w:val="00EA7879"/>
    <w:rsid w:val="00EB043F"/>
    <w:rsid w:val="00EB04BF"/>
    <w:rsid w:val="00EB2421"/>
    <w:rsid w:val="00EB27F3"/>
    <w:rsid w:val="00EB3DD5"/>
    <w:rsid w:val="00EB4124"/>
    <w:rsid w:val="00EB57E1"/>
    <w:rsid w:val="00EB6A7D"/>
    <w:rsid w:val="00EB7719"/>
    <w:rsid w:val="00EB7922"/>
    <w:rsid w:val="00EC0352"/>
    <w:rsid w:val="00EC0AB0"/>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4C47"/>
    <w:rsid w:val="00ED511F"/>
    <w:rsid w:val="00ED53F0"/>
    <w:rsid w:val="00ED54CB"/>
    <w:rsid w:val="00ED5924"/>
    <w:rsid w:val="00ED5B06"/>
    <w:rsid w:val="00ED66EC"/>
    <w:rsid w:val="00ED67D0"/>
    <w:rsid w:val="00ED6888"/>
    <w:rsid w:val="00ED6B03"/>
    <w:rsid w:val="00ED79F9"/>
    <w:rsid w:val="00EE0B63"/>
    <w:rsid w:val="00EE2121"/>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426"/>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5BF2"/>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CF756BCB-2631-41FB-B459-D8330E31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PlaceholderText">
    <w:name w:val="Placeholder Text"/>
    <w:basedOn w:val="DefaultParagraphFont"/>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lweb.org/Phengaris/11225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E335-DE7C-49BF-B9A5-D412B434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29</Pages>
  <Words>8121</Words>
  <Characters>43046</Characters>
  <Application>Microsoft Office Word</Application>
  <DocSecurity>0</DocSecurity>
  <Lines>358</Lines>
  <Paragraphs>102</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51065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Johan Ehrlén</cp:lastModifiedBy>
  <cp:revision>5</cp:revision>
  <dcterms:created xsi:type="dcterms:W3CDTF">2015-11-09T10:13:00Z</dcterms:created>
  <dcterms:modified xsi:type="dcterms:W3CDTF">2015-11-10T08:18:00Z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