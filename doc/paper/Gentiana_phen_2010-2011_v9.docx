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C038D" w14:textId="5B3ED43D" w:rsidR="006512AD" w:rsidRDefault="006512AD"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TITLE: </w:t>
      </w:r>
    </w:p>
    <w:p w14:paraId="4C34E3B8" w14:textId="0B89529D" w:rsidR="006A3EAE" w:rsidRDefault="006A3EAE" w:rsidP="00472CCB">
      <w:pPr>
        <w:spacing w:line="480" w:lineRule="auto"/>
        <w:rPr>
          <w:ins w:id="0" w:author="Alicia" w:date="2015-10-15T13:25:00Z"/>
          <w:rFonts w:ascii="Times New Roman" w:hAnsi="Times New Roman" w:cs="Times New Roman"/>
          <w:sz w:val="24"/>
          <w:szCs w:val="24"/>
          <w:lang w:val="en-US"/>
        </w:rPr>
      </w:pPr>
      <w:del w:id="1" w:author="Alicia" w:date="2015-10-15T13:28:00Z">
        <w:r w:rsidDel="009609A0">
          <w:rPr>
            <w:rFonts w:ascii="Times New Roman" w:hAnsi="Times New Roman" w:cs="Times New Roman"/>
            <w:sz w:val="24"/>
            <w:szCs w:val="24"/>
            <w:lang w:val="en-US"/>
          </w:rPr>
          <w:delText xml:space="preserve">Seed predator-mediated shifts in selection on flowering phenology </w:delText>
        </w:r>
        <w:r w:rsidR="00D339E3" w:rsidDel="009609A0">
          <w:rPr>
            <w:rFonts w:ascii="Times New Roman" w:hAnsi="Times New Roman" w:cs="Times New Roman"/>
            <w:sz w:val="24"/>
            <w:szCs w:val="24"/>
            <w:lang w:val="en-US"/>
          </w:rPr>
          <w:delText xml:space="preserve">and </w:delText>
        </w:r>
        <w:r w:rsidR="00D95D21" w:rsidDel="009609A0">
          <w:rPr>
            <w:rFonts w:ascii="Times New Roman" w:hAnsi="Times New Roman" w:cs="Times New Roman"/>
            <w:sz w:val="24"/>
            <w:szCs w:val="24"/>
            <w:lang w:val="en-US"/>
          </w:rPr>
          <w:delText>dependence on</w:delText>
        </w:r>
        <w:r w:rsidDel="009609A0">
          <w:rPr>
            <w:rFonts w:ascii="Times New Roman" w:hAnsi="Times New Roman" w:cs="Times New Roman"/>
            <w:sz w:val="24"/>
            <w:szCs w:val="24"/>
            <w:lang w:val="en-US"/>
          </w:rPr>
          <w:delText xml:space="preserve"> a second host</w:delText>
        </w:r>
      </w:del>
      <w:ins w:id="2" w:author="Alicia" w:date="2015-10-15T13:24:00Z">
        <w:r w:rsidR="00D4703A">
          <w:rPr>
            <w:rFonts w:ascii="Times New Roman" w:hAnsi="Times New Roman" w:cs="Times New Roman"/>
            <w:sz w:val="24"/>
            <w:szCs w:val="24"/>
            <w:lang w:val="en-US"/>
          </w:rPr>
          <w:t xml:space="preserve">Butterfly-mediated shifts in selection on flowering phenology depend on </w:t>
        </w:r>
        <w:commentRangeStart w:id="3"/>
        <w:r w:rsidR="00D4703A">
          <w:rPr>
            <w:rFonts w:ascii="Times New Roman" w:hAnsi="Times New Roman" w:cs="Times New Roman"/>
            <w:sz w:val="24"/>
            <w:szCs w:val="24"/>
            <w:lang w:val="en-US"/>
          </w:rPr>
          <w:t xml:space="preserve">host ant </w:t>
        </w:r>
      </w:ins>
      <w:commentRangeEnd w:id="3"/>
      <w:ins w:id="4" w:author="Alicia" w:date="2015-10-15T13:27:00Z">
        <w:r w:rsidR="002D6C36">
          <w:rPr>
            <w:rStyle w:val="Refdecomentario"/>
          </w:rPr>
          <w:commentReference w:id="3"/>
        </w:r>
      </w:ins>
      <w:ins w:id="5" w:author="Alicia" w:date="2015-10-15T13:24:00Z">
        <w:r w:rsidR="00D4703A">
          <w:rPr>
            <w:rFonts w:ascii="Times New Roman" w:hAnsi="Times New Roman" w:cs="Times New Roman"/>
            <w:sz w:val="24"/>
            <w:szCs w:val="24"/>
            <w:lang w:val="en-US"/>
          </w:rPr>
          <w:t>abundance</w:t>
        </w:r>
      </w:ins>
    </w:p>
    <w:p w14:paraId="2BE9BA02" w14:textId="714CC820" w:rsidR="002D6C36" w:rsidRDefault="002D6C36" w:rsidP="00472CCB">
      <w:pPr>
        <w:spacing w:line="480" w:lineRule="auto"/>
        <w:rPr>
          <w:rFonts w:ascii="Times New Roman" w:hAnsi="Times New Roman" w:cs="Times New Roman"/>
          <w:sz w:val="24"/>
          <w:szCs w:val="24"/>
          <w:lang w:val="en-US"/>
        </w:rPr>
      </w:pPr>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Valdés, Alicia* and </w:t>
      </w:r>
      <w:proofErr w:type="spellStart"/>
      <w:r w:rsidRPr="00DE59A4">
        <w:rPr>
          <w:rFonts w:ascii="Times New Roman" w:eastAsia="Times New Roman" w:hAnsi="Times New Roman"/>
          <w:sz w:val="24"/>
          <w:szCs w:val="24"/>
          <w:lang w:val="en-US"/>
        </w:rPr>
        <w:t>Ehrlén</w:t>
      </w:r>
      <w:proofErr w:type="spellEnd"/>
      <w:r w:rsidRPr="00DE59A4">
        <w:rPr>
          <w:rFonts w:ascii="Times New Roman" w:eastAsia="Times New Roman" w:hAnsi="Times New Roman"/>
          <w:sz w:val="24"/>
          <w:szCs w:val="24"/>
          <w:lang w:val="en-US"/>
        </w:rPr>
        <w:t>,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77777777" w:rsidR="00DE59A4" w:rsidRPr="00F5643D" w:rsidRDefault="00DE59A4" w:rsidP="00DE59A4">
      <w:pPr>
        <w:spacing w:line="480" w:lineRule="auto"/>
        <w:rPr>
          <w:rFonts w:ascii="Times New Roman" w:eastAsia="Times New Roman" w:hAnsi="Times New Roman"/>
          <w:sz w:val="24"/>
          <w:szCs w:val="24"/>
          <w:lang w:val="en-US"/>
        </w:rPr>
      </w:pPr>
    </w:p>
    <w:p w14:paraId="2F17BE21" w14:textId="77777777" w:rsidR="00A870C3" w:rsidRP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 Corresponding author. </w:t>
      </w: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 xml:space="preserve">-mail: </w:t>
      </w:r>
      <w:r w:rsidR="00A50826">
        <w:fldChar w:fldCharType="begin"/>
      </w:r>
      <w:r w:rsidR="00A50826" w:rsidRPr="003B0513">
        <w:rPr>
          <w:lang w:val="en-US"/>
          <w:rPrChange w:id="6" w:author="Alicia" w:date="2015-10-16T10:09:00Z">
            <w:rPr/>
          </w:rPrChange>
        </w:rPr>
        <w:instrText xml:space="preserve"> HYPERLINK "mailto:alicia.valdes@su.se" </w:instrText>
      </w:r>
      <w:r w:rsidR="00A50826">
        <w:fldChar w:fldCharType="separate"/>
      </w:r>
      <w:r w:rsidR="00A870C3" w:rsidRPr="00DC42B9">
        <w:rPr>
          <w:rStyle w:val="Hipervnculo"/>
          <w:rFonts w:ascii="Times New Roman" w:eastAsia="Times New Roman" w:hAnsi="Times New Roman"/>
          <w:sz w:val="24"/>
          <w:szCs w:val="24"/>
          <w:lang w:val="en-US"/>
        </w:rPr>
        <w:t>alicia.valdes@su.se</w:t>
      </w:r>
      <w:r w:rsidR="00A50826">
        <w:rPr>
          <w:rStyle w:val="Hipervnculo"/>
          <w:rFonts w:ascii="Times New Roman" w:eastAsia="Times New Roman" w:hAnsi="Times New Roman"/>
          <w:sz w:val="24"/>
          <w:szCs w:val="24"/>
          <w:lang w:val="en-US"/>
        </w:rPr>
        <w:fldChar w:fldCharType="end"/>
      </w:r>
    </w:p>
    <w:p w14:paraId="680C91E1" w14:textId="77777777" w:rsidR="00CF32E4" w:rsidRDefault="00CF32E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93D37E7" w14:textId="77777777" w:rsidR="00B842B8" w:rsidRDefault="00B842B8"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ABSTRACT</w:t>
      </w:r>
    </w:p>
    <w:p w14:paraId="112EF661" w14:textId="5A664A0B" w:rsidR="00FE1B08" w:rsidRDefault="000D31CD"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Plants can experience </w:t>
      </w:r>
      <w:r w:rsidR="00754025">
        <w:rPr>
          <w:rFonts w:ascii="Times New Roman" w:hAnsi="Times New Roman" w:cs="Times New Roman"/>
          <w:sz w:val="24"/>
          <w:szCs w:val="24"/>
          <w:lang w:val="en-US"/>
        </w:rPr>
        <w:t xml:space="preserve">opposed </w:t>
      </w:r>
      <w:r>
        <w:rPr>
          <w:rFonts w:ascii="Times New Roman" w:hAnsi="Times New Roman" w:cs="Times New Roman"/>
          <w:sz w:val="24"/>
          <w:szCs w:val="24"/>
          <w:lang w:val="en-US"/>
        </w:rPr>
        <w:t xml:space="preserve">selection </w:t>
      </w:r>
      <w:r w:rsidR="00754025">
        <w:rPr>
          <w:rFonts w:ascii="Times New Roman" w:hAnsi="Times New Roman" w:cs="Times New Roman"/>
          <w:sz w:val="24"/>
          <w:szCs w:val="24"/>
          <w:lang w:val="en-US"/>
        </w:rPr>
        <w:t>on timing of reproduction within</w:t>
      </w:r>
      <w:r w:rsidR="00BB7805">
        <w:rPr>
          <w:rFonts w:ascii="Times New Roman" w:hAnsi="Times New Roman" w:cs="Times New Roman"/>
          <w:sz w:val="24"/>
          <w:szCs w:val="24"/>
          <w:lang w:val="en-US"/>
        </w:rPr>
        <w:t xml:space="preserve"> a</w:t>
      </w:r>
      <w:r w:rsidR="00754025">
        <w:rPr>
          <w:rFonts w:ascii="Times New Roman" w:hAnsi="Times New Roman" w:cs="Times New Roman"/>
          <w:sz w:val="24"/>
          <w:szCs w:val="24"/>
          <w:lang w:val="en-US"/>
        </w:rPr>
        <w:t xml:space="preserve"> season</w:t>
      </w:r>
      <w:r>
        <w:rPr>
          <w:rFonts w:ascii="Times New Roman" w:hAnsi="Times New Roman" w:cs="Times New Roman"/>
          <w:sz w:val="24"/>
          <w:szCs w:val="24"/>
          <w:lang w:val="en-US"/>
        </w:rPr>
        <w:t xml:space="preserve"> </w:t>
      </w:r>
      <w:r w:rsidR="009A603E">
        <w:rPr>
          <w:rFonts w:ascii="Times New Roman" w:hAnsi="Times New Roman" w:cs="Times New Roman"/>
          <w:sz w:val="24"/>
          <w:szCs w:val="24"/>
          <w:lang w:val="en-US"/>
        </w:rPr>
        <w:t xml:space="preserve">mediated </w:t>
      </w:r>
      <w:r>
        <w:rPr>
          <w:rFonts w:ascii="Times New Roman" w:hAnsi="Times New Roman" w:cs="Times New Roman"/>
          <w:sz w:val="24"/>
          <w:szCs w:val="24"/>
          <w:lang w:val="en-US"/>
        </w:rPr>
        <w:t xml:space="preserve">by </w:t>
      </w:r>
      <w:r w:rsidR="00754025">
        <w:rPr>
          <w:rFonts w:ascii="Times New Roman" w:hAnsi="Times New Roman" w:cs="Times New Roman"/>
          <w:sz w:val="24"/>
          <w:szCs w:val="24"/>
          <w:lang w:val="en-US"/>
        </w:rPr>
        <w:t xml:space="preserve">abiotic </w:t>
      </w:r>
      <w:r w:rsidR="009A603E">
        <w:rPr>
          <w:rFonts w:ascii="Times New Roman" w:hAnsi="Times New Roman" w:cs="Times New Roman"/>
          <w:sz w:val="24"/>
          <w:szCs w:val="24"/>
          <w:lang w:val="en-US"/>
        </w:rPr>
        <w:t xml:space="preserve">factors </w:t>
      </w:r>
      <w:r w:rsidR="00754025">
        <w:rPr>
          <w:rFonts w:ascii="Times New Roman" w:hAnsi="Times New Roman" w:cs="Times New Roman"/>
          <w:sz w:val="24"/>
          <w:szCs w:val="24"/>
          <w:lang w:val="en-US"/>
        </w:rPr>
        <w:t xml:space="preserve">and </w:t>
      </w:r>
      <w:r w:rsidR="009A603E">
        <w:rPr>
          <w:rFonts w:ascii="Times New Roman" w:hAnsi="Times New Roman" w:cs="Times New Roman"/>
          <w:sz w:val="24"/>
          <w:szCs w:val="24"/>
          <w:lang w:val="en-US"/>
        </w:rPr>
        <w:t>species interactions</w:t>
      </w:r>
      <w:r w:rsidR="00383475">
        <w:rPr>
          <w:rFonts w:ascii="Times New Roman" w:hAnsi="Times New Roman" w:cs="Times New Roman"/>
          <w:sz w:val="24"/>
          <w:szCs w:val="24"/>
          <w:lang w:val="en-US"/>
        </w:rPr>
        <w:t xml:space="preserve">, </w:t>
      </w:r>
      <w:r>
        <w:rPr>
          <w:rFonts w:ascii="Times New Roman" w:hAnsi="Times New Roman" w:cs="Times New Roman"/>
          <w:sz w:val="24"/>
          <w:szCs w:val="24"/>
          <w:lang w:val="en-US"/>
        </w:rPr>
        <w:t>the direction of net selection</w:t>
      </w:r>
      <w:r w:rsidRPr="000D31CD">
        <w:rPr>
          <w:rFonts w:ascii="Times New Roman" w:hAnsi="Times New Roman" w:cs="Times New Roman"/>
          <w:sz w:val="24"/>
          <w:szCs w:val="24"/>
          <w:lang w:val="en-US"/>
        </w:rPr>
        <w:t xml:space="preserve"> </w:t>
      </w:r>
      <w:r>
        <w:rPr>
          <w:rFonts w:ascii="Times New Roman" w:hAnsi="Times New Roman" w:cs="Times New Roman"/>
          <w:sz w:val="24"/>
          <w:szCs w:val="24"/>
          <w:lang w:val="en-US"/>
        </w:rPr>
        <w:t>depend</w:t>
      </w:r>
      <w:r w:rsidR="009A603E">
        <w:rPr>
          <w:rFonts w:ascii="Times New Roman" w:hAnsi="Times New Roman" w:cs="Times New Roman"/>
          <w:sz w:val="24"/>
          <w:szCs w:val="24"/>
          <w:lang w:val="en-US"/>
        </w:rPr>
        <w:t>ing</w:t>
      </w:r>
      <w:r>
        <w:rPr>
          <w:rFonts w:ascii="Times New Roman" w:hAnsi="Times New Roman" w:cs="Times New Roman"/>
          <w:sz w:val="24"/>
          <w:szCs w:val="24"/>
          <w:lang w:val="en-US"/>
        </w:rPr>
        <w:t xml:space="preserve"> on the relative </w:t>
      </w:r>
      <w:r w:rsidR="00754025">
        <w:rPr>
          <w:rFonts w:ascii="Times New Roman" w:hAnsi="Times New Roman" w:cs="Times New Roman"/>
          <w:sz w:val="24"/>
          <w:szCs w:val="24"/>
          <w:lang w:val="en-US"/>
        </w:rPr>
        <w:t xml:space="preserve">importance </w:t>
      </w:r>
      <w:r>
        <w:rPr>
          <w:rFonts w:ascii="Times New Roman" w:hAnsi="Times New Roman" w:cs="Times New Roman"/>
          <w:sz w:val="24"/>
          <w:szCs w:val="24"/>
          <w:lang w:val="en-US"/>
        </w:rPr>
        <w:t xml:space="preserve">of </w:t>
      </w:r>
      <w:r w:rsidR="00754025">
        <w:rPr>
          <w:rFonts w:ascii="Times New Roman" w:hAnsi="Times New Roman" w:cs="Times New Roman"/>
          <w:sz w:val="24"/>
          <w:szCs w:val="24"/>
          <w:lang w:val="en-US"/>
        </w:rPr>
        <w:t xml:space="preserve">different </w:t>
      </w:r>
      <w:r>
        <w:rPr>
          <w:rFonts w:ascii="Times New Roman" w:hAnsi="Times New Roman" w:cs="Times New Roman"/>
          <w:sz w:val="24"/>
          <w:szCs w:val="24"/>
          <w:lang w:val="en-US"/>
        </w:rPr>
        <w:t xml:space="preserve">selective </w:t>
      </w:r>
      <w:r w:rsidR="00754025">
        <w:rPr>
          <w:rFonts w:ascii="Times New Roman" w:hAnsi="Times New Roman" w:cs="Times New Roman"/>
          <w:sz w:val="24"/>
          <w:szCs w:val="24"/>
          <w:lang w:val="en-US"/>
        </w:rPr>
        <w:t>agents</w:t>
      </w:r>
      <w:r>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S</w:t>
      </w:r>
      <w:r>
        <w:rPr>
          <w:rFonts w:ascii="Times New Roman" w:hAnsi="Times New Roman" w:cs="Times New Roman"/>
          <w:sz w:val="24"/>
          <w:szCs w:val="24"/>
          <w:lang w:val="en-US"/>
        </w:rPr>
        <w:t xml:space="preserve">election </w:t>
      </w:r>
      <w:r w:rsidR="00754025">
        <w:rPr>
          <w:rFonts w:ascii="Times New Roman" w:hAnsi="Times New Roman" w:cs="Times New Roman"/>
          <w:sz w:val="24"/>
          <w:szCs w:val="24"/>
          <w:lang w:val="en-US"/>
        </w:rPr>
        <w:t>mediated by species</w:t>
      </w:r>
      <w:r>
        <w:rPr>
          <w:rFonts w:ascii="Times New Roman" w:hAnsi="Times New Roman" w:cs="Times New Roman"/>
          <w:sz w:val="24"/>
          <w:szCs w:val="24"/>
          <w:lang w:val="en-US"/>
        </w:rPr>
        <w:t xml:space="preserve"> interaction</w:t>
      </w:r>
      <w:r w:rsidR="00754025">
        <w:rPr>
          <w:rFonts w:ascii="Times New Roman" w:hAnsi="Times New Roman" w:cs="Times New Roman"/>
          <w:sz w:val="24"/>
          <w:szCs w:val="24"/>
          <w:lang w:val="en-US"/>
        </w:rPr>
        <w:t>s</w:t>
      </w:r>
      <w:r w:rsidR="009A603E">
        <w:rPr>
          <w:rFonts w:ascii="Times New Roman" w:hAnsi="Times New Roman" w:cs="Times New Roman"/>
          <w:sz w:val="24"/>
          <w:szCs w:val="24"/>
          <w:lang w:val="en-US"/>
        </w:rPr>
        <w:t>, in turn,</w:t>
      </w:r>
      <w:r w:rsidR="00754025">
        <w:rPr>
          <w:rFonts w:ascii="Times New Roman" w:hAnsi="Times New Roman" w:cs="Times New Roman"/>
          <w:sz w:val="24"/>
          <w:szCs w:val="24"/>
          <w:lang w:val="en-US"/>
        </w:rPr>
        <w:t xml:space="preserve"> can be </w:t>
      </w:r>
      <w:r w:rsidR="009A603E">
        <w:rPr>
          <w:rFonts w:ascii="Times New Roman" w:hAnsi="Times New Roman" w:cs="Times New Roman"/>
          <w:sz w:val="24"/>
          <w:szCs w:val="24"/>
          <w:lang w:val="en-US"/>
        </w:rPr>
        <w:t>influenced by</w:t>
      </w:r>
      <w:r w:rsidR="00754025">
        <w:rPr>
          <w:rFonts w:ascii="Times New Roman" w:hAnsi="Times New Roman" w:cs="Times New Roman"/>
          <w:sz w:val="24"/>
          <w:szCs w:val="24"/>
          <w:lang w:val="en-US"/>
        </w:rPr>
        <w:t xml:space="preserve"> both abiotic </w:t>
      </w:r>
      <w:r w:rsidR="009A603E">
        <w:rPr>
          <w:rFonts w:ascii="Times New Roman" w:hAnsi="Times New Roman" w:cs="Times New Roman"/>
          <w:sz w:val="24"/>
          <w:szCs w:val="24"/>
          <w:lang w:val="en-US"/>
        </w:rPr>
        <w:t xml:space="preserve">factors </w:t>
      </w:r>
      <w:r w:rsidR="00754025">
        <w:rPr>
          <w:rFonts w:ascii="Times New Roman" w:hAnsi="Times New Roman" w:cs="Times New Roman"/>
          <w:sz w:val="24"/>
          <w:szCs w:val="24"/>
          <w:lang w:val="en-US"/>
        </w:rPr>
        <w:t>and the</w:t>
      </w:r>
      <w:r w:rsidR="00462BBB">
        <w:rPr>
          <w:rFonts w:ascii="Times New Roman" w:hAnsi="Times New Roman" w:cs="Times New Roman"/>
          <w:sz w:val="24"/>
          <w:szCs w:val="24"/>
          <w:lang w:val="en-US"/>
        </w:rPr>
        <w:t xml:space="preserve"> community</w:t>
      </w:r>
      <w:r w:rsidR="00462BBB" w:rsidRPr="00462BBB">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context</w:t>
      </w:r>
      <w:r w:rsidR="009A603E">
        <w:rPr>
          <w:rFonts w:ascii="Times New Roman" w:hAnsi="Times New Roman" w:cs="Times New Roman"/>
          <w:sz w:val="24"/>
          <w:szCs w:val="24"/>
          <w:lang w:val="en-US"/>
        </w:rPr>
        <w:t xml:space="preserve"> where the interaction occurs</w:t>
      </w:r>
      <w:r w:rsidR="002C7D03">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We</w:t>
      </w:r>
      <w:r w:rsidR="00754025" w:rsidRPr="00FE1B08">
        <w:rPr>
          <w:lang w:val="en-US"/>
        </w:rPr>
        <w:t xml:space="preserve"> </w:t>
      </w:r>
      <w:r w:rsidR="00FE1B08">
        <w:rPr>
          <w:rFonts w:ascii="Times New Roman" w:hAnsi="Times New Roman" w:cs="Times New Roman"/>
          <w:sz w:val="24"/>
          <w:szCs w:val="24"/>
          <w:lang w:val="en-US"/>
        </w:rPr>
        <w:t>investigated</w:t>
      </w:r>
      <w:r w:rsidR="00FE1B08" w:rsidRPr="00FE1B08">
        <w:rPr>
          <w:rFonts w:ascii="Times New Roman" w:hAnsi="Times New Roman" w:cs="Times New Roman"/>
          <w:sz w:val="24"/>
          <w:szCs w:val="24"/>
          <w:lang w:val="en-US"/>
        </w:rPr>
        <w:t xml:space="preserve"> </w:t>
      </w:r>
      <w:r w:rsidR="00732887">
        <w:rPr>
          <w:rFonts w:ascii="Times New Roman" w:hAnsi="Times New Roman" w:cs="Times New Roman"/>
          <w:sz w:val="24"/>
          <w:szCs w:val="24"/>
          <w:lang w:val="en-US"/>
        </w:rPr>
        <w:t>if</w:t>
      </w:r>
      <w:r w:rsidR="00004F9D">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 xml:space="preserve">differences in </w:t>
      </w:r>
      <w:r w:rsidR="00FE1B08" w:rsidRPr="00FE1B08">
        <w:rPr>
          <w:rFonts w:ascii="Times New Roman" w:hAnsi="Times New Roman" w:cs="Times New Roman"/>
          <w:sz w:val="24"/>
          <w:szCs w:val="24"/>
          <w:lang w:val="en-US"/>
        </w:rPr>
        <w:t>phenotypic selection on flowering phenology</w:t>
      </w:r>
      <w:r w:rsidR="00B34765">
        <w:rPr>
          <w:rFonts w:ascii="Times New Roman" w:hAnsi="Times New Roman" w:cs="Times New Roman"/>
          <w:sz w:val="24"/>
          <w:szCs w:val="24"/>
          <w:lang w:val="en-US"/>
        </w:rPr>
        <w:t xml:space="preserve"> </w:t>
      </w:r>
      <w:r w:rsidR="00004F9D">
        <w:rPr>
          <w:rFonts w:ascii="Times New Roman" w:hAnsi="Times New Roman" w:cs="Times New Roman"/>
          <w:sz w:val="24"/>
          <w:szCs w:val="24"/>
          <w:lang w:val="en-US"/>
        </w:rPr>
        <w:t xml:space="preserve">among 20 populations of the </w:t>
      </w:r>
      <w:r w:rsidR="00004F9D" w:rsidRPr="00FE1B08">
        <w:rPr>
          <w:rFonts w:ascii="Times New Roman" w:hAnsi="Times New Roman" w:cs="Times New Roman"/>
          <w:sz w:val="24"/>
          <w:szCs w:val="24"/>
          <w:lang w:val="en-US"/>
        </w:rPr>
        <w:t xml:space="preserve">perennial herb </w:t>
      </w:r>
      <w:proofErr w:type="spellStart"/>
      <w:r w:rsidR="00004F9D" w:rsidRPr="00FE1B08">
        <w:rPr>
          <w:rFonts w:ascii="Times New Roman" w:hAnsi="Times New Roman" w:cs="Times New Roman"/>
          <w:i/>
          <w:sz w:val="24"/>
          <w:szCs w:val="24"/>
          <w:lang w:val="en-US"/>
        </w:rPr>
        <w:t>Gentiana</w:t>
      </w:r>
      <w:proofErr w:type="spellEnd"/>
      <w:r w:rsidR="00004F9D" w:rsidRPr="00FE1B08">
        <w:rPr>
          <w:rFonts w:ascii="Times New Roman" w:hAnsi="Times New Roman" w:cs="Times New Roman"/>
          <w:i/>
          <w:sz w:val="24"/>
          <w:szCs w:val="24"/>
          <w:lang w:val="en-US"/>
        </w:rPr>
        <w:t xml:space="preserve"> </w:t>
      </w:r>
      <w:proofErr w:type="spellStart"/>
      <w:r w:rsidR="00004F9D" w:rsidRPr="00FE1B08">
        <w:rPr>
          <w:rFonts w:ascii="Times New Roman" w:hAnsi="Times New Roman" w:cs="Times New Roman"/>
          <w:i/>
          <w:sz w:val="24"/>
          <w:szCs w:val="24"/>
          <w:lang w:val="en-US"/>
        </w:rPr>
        <w:t>pneumonanthe</w:t>
      </w:r>
      <w:proofErr w:type="spellEnd"/>
      <w:r w:rsidR="00004F9D">
        <w:rPr>
          <w:rFonts w:ascii="Times New Roman" w:hAnsi="Times New Roman" w:cs="Times New Roman"/>
          <w:sz w:val="24"/>
          <w:szCs w:val="24"/>
          <w:lang w:val="en-US"/>
        </w:rPr>
        <w:t xml:space="preserve"> during two years </w:t>
      </w:r>
      <w:r w:rsidR="00324DBD">
        <w:rPr>
          <w:rFonts w:ascii="Times New Roman" w:hAnsi="Times New Roman" w:cs="Times New Roman"/>
          <w:sz w:val="24"/>
          <w:szCs w:val="24"/>
          <w:lang w:val="en-US"/>
        </w:rPr>
        <w:t xml:space="preserve">were </w:t>
      </w:r>
      <w:r w:rsidR="00FE1B08" w:rsidRPr="00FE1B08">
        <w:rPr>
          <w:rFonts w:ascii="Times New Roman" w:hAnsi="Times New Roman" w:cs="Times New Roman"/>
          <w:sz w:val="24"/>
          <w:szCs w:val="24"/>
          <w:lang w:val="en-US"/>
        </w:rPr>
        <w:t>mediated by the butterfly seed predator</w:t>
      </w:r>
      <w:r w:rsidR="00FE1B08" w:rsidRPr="00FE1B08">
        <w:rPr>
          <w:rFonts w:ascii="Times New Roman" w:hAnsi="Times New Roman" w:cs="Times New Roman"/>
          <w:i/>
          <w:sz w:val="24"/>
          <w:szCs w:val="24"/>
          <w:lang w:val="en-US"/>
        </w:rPr>
        <w:t xml:space="preserve"> </w:t>
      </w:r>
      <w:proofErr w:type="spellStart"/>
      <w:r w:rsidR="00FE1B08" w:rsidRPr="00FE1B08">
        <w:rPr>
          <w:rFonts w:ascii="Times New Roman" w:hAnsi="Times New Roman" w:cs="Times New Roman"/>
          <w:i/>
          <w:sz w:val="24"/>
          <w:szCs w:val="24"/>
          <w:lang w:val="en-US"/>
        </w:rPr>
        <w:t>Maculinea</w:t>
      </w:r>
      <w:proofErr w:type="spellEnd"/>
      <w:r w:rsidR="00FE1B08" w:rsidRPr="00FE1B08">
        <w:rPr>
          <w:rFonts w:ascii="Times New Roman" w:hAnsi="Times New Roman" w:cs="Times New Roman"/>
          <w:i/>
          <w:sz w:val="24"/>
          <w:szCs w:val="24"/>
          <w:lang w:val="en-US"/>
        </w:rPr>
        <w:t xml:space="preserve"> </w:t>
      </w:r>
      <w:proofErr w:type="spellStart"/>
      <w:r w:rsidR="00FE1B08" w:rsidRPr="00FE1B08">
        <w:rPr>
          <w:rFonts w:ascii="Times New Roman" w:hAnsi="Times New Roman" w:cs="Times New Roman"/>
          <w:i/>
          <w:sz w:val="24"/>
          <w:szCs w:val="24"/>
          <w:lang w:val="en-US"/>
        </w:rPr>
        <w:t>alcon</w:t>
      </w:r>
      <w:proofErr w:type="spellEnd"/>
      <w:r w:rsidR="00FE1B08" w:rsidRPr="00FE1B08">
        <w:rPr>
          <w:rFonts w:ascii="Times New Roman" w:hAnsi="Times New Roman" w:cs="Times New Roman"/>
          <w:sz w:val="24"/>
          <w:szCs w:val="24"/>
          <w:lang w:val="en-US"/>
        </w:rPr>
        <w:t xml:space="preserve">, and </w:t>
      </w:r>
      <w:r w:rsidR="00732887">
        <w:rPr>
          <w:rFonts w:ascii="Times New Roman" w:hAnsi="Times New Roman" w:cs="Times New Roman"/>
          <w:sz w:val="24"/>
          <w:szCs w:val="24"/>
          <w:lang w:val="en-US"/>
        </w:rPr>
        <w:t>if</w:t>
      </w:r>
      <w:r w:rsidR="00732887" w:rsidRPr="00FE1B08">
        <w:rPr>
          <w:rFonts w:ascii="Times New Roman" w:hAnsi="Times New Roman" w:cs="Times New Roman"/>
          <w:sz w:val="24"/>
          <w:szCs w:val="24"/>
          <w:lang w:val="en-US"/>
        </w:rPr>
        <w:t xml:space="preserve"> </w:t>
      </w:r>
      <w:r w:rsidR="00004F9D">
        <w:rPr>
          <w:rFonts w:ascii="Times New Roman" w:hAnsi="Times New Roman" w:cs="Times New Roman"/>
          <w:sz w:val="24"/>
          <w:szCs w:val="24"/>
          <w:lang w:val="en-US"/>
        </w:rPr>
        <w:t xml:space="preserve">the intensity of the butterfly-plant </w:t>
      </w:r>
      <w:r w:rsidR="00FE1B08" w:rsidRPr="00FE1B08">
        <w:rPr>
          <w:rFonts w:ascii="Times New Roman" w:hAnsi="Times New Roman" w:cs="Times New Roman"/>
          <w:sz w:val="24"/>
          <w:szCs w:val="24"/>
          <w:lang w:val="en-US"/>
        </w:rPr>
        <w:t xml:space="preserve">interaction </w:t>
      </w:r>
      <w:r w:rsidR="00004F9D">
        <w:rPr>
          <w:rFonts w:ascii="Times New Roman" w:hAnsi="Times New Roman" w:cs="Times New Roman"/>
          <w:sz w:val="24"/>
          <w:szCs w:val="24"/>
          <w:lang w:val="en-US"/>
        </w:rPr>
        <w:t>was associated with</w:t>
      </w:r>
      <w:r w:rsidR="00FE1B08" w:rsidRPr="00FE1B08">
        <w:rPr>
          <w:rFonts w:ascii="Times New Roman" w:hAnsi="Times New Roman" w:cs="Times New Roman"/>
          <w:sz w:val="24"/>
          <w:szCs w:val="24"/>
          <w:lang w:val="en-US"/>
        </w:rPr>
        <w:t xml:space="preserve"> the </w:t>
      </w:r>
      <w:r w:rsidR="00FE1B08">
        <w:rPr>
          <w:rFonts w:ascii="Times New Roman" w:hAnsi="Times New Roman" w:cs="Times New Roman"/>
          <w:sz w:val="24"/>
          <w:szCs w:val="24"/>
          <w:lang w:val="en-US"/>
        </w:rPr>
        <w:t xml:space="preserve">abundance </w:t>
      </w:r>
      <w:r w:rsidR="00FE1B08" w:rsidRPr="00FE1B08">
        <w:rPr>
          <w:rFonts w:ascii="Times New Roman" w:hAnsi="Times New Roman" w:cs="Times New Roman"/>
          <w:sz w:val="24"/>
          <w:szCs w:val="24"/>
          <w:lang w:val="en-US"/>
        </w:rPr>
        <w:t xml:space="preserve">of </w:t>
      </w:r>
      <w:proofErr w:type="spellStart"/>
      <w:r w:rsidR="00FE1B08" w:rsidRPr="00FE1B08">
        <w:rPr>
          <w:rFonts w:ascii="Times New Roman" w:hAnsi="Times New Roman" w:cs="Times New Roman"/>
          <w:i/>
          <w:sz w:val="24"/>
          <w:szCs w:val="24"/>
          <w:lang w:val="en-US"/>
        </w:rPr>
        <w:t>Myrmica</w:t>
      </w:r>
      <w:proofErr w:type="spellEnd"/>
      <w:r w:rsidR="00FE1B08" w:rsidRPr="00FE1B08">
        <w:rPr>
          <w:rFonts w:ascii="Times New Roman" w:hAnsi="Times New Roman" w:cs="Times New Roman"/>
          <w:sz w:val="24"/>
          <w:szCs w:val="24"/>
          <w:lang w:val="en-US"/>
        </w:rPr>
        <w:t xml:space="preserve"> ants</w:t>
      </w:r>
      <w:r w:rsidR="00FE1B08">
        <w:rPr>
          <w:rFonts w:ascii="Times New Roman" w:hAnsi="Times New Roman" w:cs="Times New Roman"/>
          <w:sz w:val="24"/>
          <w:szCs w:val="24"/>
          <w:lang w:val="en-US"/>
        </w:rPr>
        <w:t>, which act as a</w:t>
      </w:r>
      <w:r w:rsidR="00FE1B08" w:rsidRPr="00FE1B08">
        <w:rPr>
          <w:rFonts w:ascii="Times New Roman" w:hAnsi="Times New Roman" w:cs="Times New Roman"/>
          <w:sz w:val="24"/>
          <w:szCs w:val="24"/>
          <w:lang w:val="en-US"/>
        </w:rPr>
        <w:t xml:space="preserve"> second host</w:t>
      </w:r>
      <w:r w:rsidR="00FE1B08">
        <w:rPr>
          <w:rFonts w:ascii="Times New Roman" w:hAnsi="Times New Roman" w:cs="Times New Roman"/>
          <w:sz w:val="24"/>
          <w:szCs w:val="24"/>
          <w:lang w:val="en-US"/>
        </w:rPr>
        <w:t xml:space="preserve"> for the butterfly</w:t>
      </w:r>
      <w:r w:rsidR="004B74E2">
        <w:rPr>
          <w:rFonts w:ascii="Times New Roman" w:hAnsi="Times New Roman" w:cs="Times New Roman"/>
          <w:sz w:val="24"/>
          <w:szCs w:val="24"/>
          <w:lang w:val="en-US"/>
        </w:rPr>
        <w:t xml:space="preserve">. </w:t>
      </w:r>
      <w:r w:rsidR="0043622F">
        <w:rPr>
          <w:rFonts w:ascii="Times New Roman" w:hAnsi="Times New Roman" w:cs="Times New Roman"/>
          <w:sz w:val="24"/>
          <w:szCs w:val="24"/>
          <w:lang w:val="en-US"/>
        </w:rPr>
        <w:t xml:space="preserve">In </w:t>
      </w:r>
      <w:r w:rsidR="00EA0FF5" w:rsidRPr="00EA0FF5">
        <w:rPr>
          <w:rFonts w:ascii="Times New Roman" w:hAnsi="Times New Roman" w:cs="Times New Roman"/>
          <w:i/>
          <w:sz w:val="24"/>
          <w:szCs w:val="24"/>
          <w:lang w:val="en-US"/>
        </w:rPr>
        <w:t xml:space="preserve">G. </w:t>
      </w:r>
      <w:proofErr w:type="spellStart"/>
      <w:r w:rsidR="00EA0FF5" w:rsidRPr="00EA0FF5">
        <w:rPr>
          <w:rFonts w:ascii="Times New Roman" w:hAnsi="Times New Roman" w:cs="Times New Roman"/>
          <w:i/>
          <w:sz w:val="24"/>
          <w:szCs w:val="24"/>
          <w:lang w:val="en-US"/>
        </w:rPr>
        <w:t>pneumonanthe</w:t>
      </w:r>
      <w:proofErr w:type="spellEnd"/>
      <w:r w:rsidR="00EA0FF5">
        <w:rPr>
          <w:rFonts w:ascii="Times New Roman" w:hAnsi="Times New Roman" w:cs="Times New Roman"/>
          <w:sz w:val="24"/>
          <w:szCs w:val="24"/>
          <w:lang w:val="en-US"/>
        </w:rPr>
        <w:t xml:space="preserve"> populations where </w:t>
      </w:r>
      <w:r w:rsidR="0043622F">
        <w:rPr>
          <w:rFonts w:ascii="Times New Roman" w:hAnsi="Times New Roman" w:cs="Times New Roman"/>
          <w:sz w:val="24"/>
          <w:szCs w:val="24"/>
          <w:lang w:val="en-US"/>
        </w:rPr>
        <w:t>the predator</w:t>
      </w:r>
      <w:r w:rsidR="00EA0FF5">
        <w:rPr>
          <w:rFonts w:ascii="Times New Roman" w:hAnsi="Times New Roman" w:cs="Times New Roman"/>
          <w:sz w:val="24"/>
          <w:szCs w:val="24"/>
          <w:lang w:val="en-US"/>
        </w:rPr>
        <w:t xml:space="preserve"> was absent</w:t>
      </w:r>
      <w:r w:rsidR="0043622F">
        <w:rPr>
          <w:rFonts w:ascii="Times New Roman" w:hAnsi="Times New Roman" w:cs="Times New Roman"/>
          <w:sz w:val="24"/>
          <w:szCs w:val="24"/>
          <w:lang w:val="en-US"/>
        </w:rPr>
        <w:t>, phenotypic selec</w:t>
      </w:r>
      <w:r w:rsidR="00EA0FF5">
        <w:rPr>
          <w:rFonts w:ascii="Times New Roman" w:hAnsi="Times New Roman" w:cs="Times New Roman"/>
          <w:sz w:val="24"/>
          <w:szCs w:val="24"/>
          <w:lang w:val="en-US"/>
        </w:rPr>
        <w:t>tion favored earlier flowering</w:t>
      </w:r>
      <w:r w:rsidR="00004F9D">
        <w:rPr>
          <w:rFonts w:ascii="Times New Roman" w:hAnsi="Times New Roman" w:cs="Times New Roman"/>
          <w:sz w:val="24"/>
          <w:szCs w:val="24"/>
          <w:lang w:val="en-US"/>
        </w:rPr>
        <w:t xml:space="preserve"> in both years</w:t>
      </w:r>
      <w:r w:rsidR="004B74E2">
        <w:rPr>
          <w:rFonts w:ascii="Times New Roman" w:hAnsi="Times New Roman" w:cs="Times New Roman"/>
          <w:sz w:val="24"/>
          <w:szCs w:val="24"/>
          <w:lang w:val="en-US"/>
        </w:rPr>
        <w:t xml:space="preserve">. In </w:t>
      </w:r>
      <w:r w:rsidR="00E3005C">
        <w:rPr>
          <w:rFonts w:ascii="Times New Roman" w:hAnsi="Times New Roman" w:cs="Times New Roman"/>
          <w:sz w:val="24"/>
          <w:szCs w:val="24"/>
          <w:lang w:val="en-US"/>
        </w:rPr>
        <w:t xml:space="preserve">plant </w:t>
      </w:r>
      <w:r w:rsidR="004B74E2">
        <w:rPr>
          <w:rFonts w:ascii="Times New Roman" w:hAnsi="Times New Roman" w:cs="Times New Roman"/>
          <w:sz w:val="24"/>
          <w:szCs w:val="24"/>
          <w:lang w:val="en-US"/>
        </w:rPr>
        <w:t>populations w</w:t>
      </w:r>
      <w:r w:rsidR="00EA0FF5">
        <w:rPr>
          <w:rFonts w:ascii="Times New Roman" w:hAnsi="Times New Roman" w:cs="Times New Roman"/>
          <w:sz w:val="24"/>
          <w:szCs w:val="24"/>
          <w:lang w:val="en-US"/>
        </w:rPr>
        <w:t xml:space="preserve">here the predator was present, it attacked preferentially early-flowering individuals, </w:t>
      </w:r>
      <w:r w:rsidR="00E3005C">
        <w:rPr>
          <w:rFonts w:ascii="Times New Roman" w:hAnsi="Times New Roman" w:cs="Times New Roman"/>
          <w:sz w:val="24"/>
          <w:szCs w:val="24"/>
          <w:lang w:val="en-US"/>
        </w:rPr>
        <w:t xml:space="preserve">and </w:t>
      </w:r>
      <w:r w:rsidR="00EA0FF5">
        <w:rPr>
          <w:rFonts w:ascii="Times New Roman" w:hAnsi="Times New Roman" w:cs="Times New Roman"/>
          <w:sz w:val="24"/>
          <w:szCs w:val="24"/>
          <w:lang w:val="en-US"/>
        </w:rPr>
        <w:t>shift</w:t>
      </w:r>
      <w:r w:rsidR="00E3005C">
        <w:rPr>
          <w:rFonts w:ascii="Times New Roman" w:hAnsi="Times New Roman" w:cs="Times New Roman"/>
          <w:sz w:val="24"/>
          <w:szCs w:val="24"/>
          <w:lang w:val="en-US"/>
        </w:rPr>
        <w:t>ed the direction of</w:t>
      </w:r>
      <w:r w:rsidR="00EA0FF5">
        <w:rPr>
          <w:rFonts w:ascii="Times New Roman" w:hAnsi="Times New Roman" w:cs="Times New Roman"/>
          <w:sz w:val="24"/>
          <w:szCs w:val="24"/>
          <w:lang w:val="en-US"/>
        </w:rPr>
        <w:t xml:space="preserve"> selection to</w:t>
      </w:r>
      <w:r w:rsidR="00E3005C">
        <w:rPr>
          <w:rFonts w:ascii="Times New Roman" w:hAnsi="Times New Roman" w:cs="Times New Roman"/>
          <w:sz w:val="24"/>
          <w:szCs w:val="24"/>
          <w:lang w:val="en-US"/>
        </w:rPr>
        <w:t xml:space="preserve"> favoring</w:t>
      </w:r>
      <w:r w:rsidR="00EA0FF5">
        <w:rPr>
          <w:rFonts w:ascii="Times New Roman" w:hAnsi="Times New Roman" w:cs="Times New Roman"/>
          <w:sz w:val="24"/>
          <w:szCs w:val="24"/>
          <w:lang w:val="en-US"/>
        </w:rPr>
        <w:t xml:space="preserve"> later flowering. </w:t>
      </w:r>
      <w:r w:rsidR="00E3005C">
        <w:rPr>
          <w:rFonts w:ascii="Times New Roman" w:hAnsi="Times New Roman" w:cs="Times New Roman"/>
          <w:sz w:val="24"/>
          <w:szCs w:val="24"/>
          <w:lang w:val="en-US"/>
        </w:rPr>
        <w:t>Incidence of butterflies in plant populations, and thus</w:t>
      </w:r>
      <w:r w:rsidR="00B34765">
        <w:rPr>
          <w:rFonts w:ascii="Times New Roman" w:hAnsi="Times New Roman" w:cs="Times New Roman"/>
          <w:sz w:val="24"/>
          <w:szCs w:val="24"/>
          <w:lang w:val="en-US"/>
        </w:rPr>
        <w:t xml:space="preserve"> </w:t>
      </w:r>
      <w:r w:rsidR="00E3005C">
        <w:rPr>
          <w:rFonts w:ascii="Times New Roman" w:hAnsi="Times New Roman" w:cs="Times New Roman"/>
          <w:sz w:val="24"/>
          <w:szCs w:val="24"/>
          <w:lang w:val="en-US"/>
        </w:rPr>
        <w:t>p</w:t>
      </w:r>
      <w:r w:rsidR="00162F35">
        <w:rPr>
          <w:rFonts w:ascii="Times New Roman" w:hAnsi="Times New Roman" w:cs="Times New Roman"/>
          <w:sz w:val="24"/>
          <w:szCs w:val="24"/>
          <w:lang w:val="en-US"/>
        </w:rPr>
        <w:t xml:space="preserve">redator-mediated </w:t>
      </w:r>
      <w:r w:rsidR="00E3005C">
        <w:rPr>
          <w:rFonts w:ascii="Times New Roman" w:hAnsi="Times New Roman" w:cs="Times New Roman"/>
          <w:sz w:val="24"/>
          <w:szCs w:val="24"/>
          <w:lang w:val="en-US"/>
        </w:rPr>
        <w:t xml:space="preserve">shifts in </w:t>
      </w:r>
      <w:r w:rsidR="00162F35">
        <w:rPr>
          <w:rFonts w:ascii="Times New Roman" w:hAnsi="Times New Roman" w:cs="Times New Roman"/>
          <w:sz w:val="24"/>
          <w:szCs w:val="24"/>
          <w:lang w:val="en-US"/>
        </w:rPr>
        <w:t xml:space="preserve">selection on host plant </w:t>
      </w:r>
      <w:r w:rsidR="00E3005C">
        <w:rPr>
          <w:rFonts w:ascii="Times New Roman" w:hAnsi="Times New Roman" w:cs="Times New Roman"/>
          <w:sz w:val="24"/>
          <w:szCs w:val="24"/>
          <w:lang w:val="en-US"/>
        </w:rPr>
        <w:t>phenology</w:t>
      </w:r>
      <w:r w:rsidR="006D3450">
        <w:rPr>
          <w:rFonts w:ascii="Times New Roman" w:hAnsi="Times New Roman" w:cs="Times New Roman"/>
          <w:sz w:val="24"/>
          <w:szCs w:val="24"/>
          <w:lang w:val="en-US"/>
        </w:rPr>
        <w:t>,</w:t>
      </w:r>
      <w:r w:rsidR="00E3005C">
        <w:rPr>
          <w:rFonts w:ascii="Times New Roman" w:hAnsi="Times New Roman" w:cs="Times New Roman"/>
          <w:sz w:val="24"/>
          <w:szCs w:val="24"/>
          <w:lang w:val="en-US"/>
        </w:rPr>
        <w:t xml:space="preserve"> </w:t>
      </w:r>
      <w:r w:rsidR="000D534D">
        <w:rPr>
          <w:rFonts w:ascii="Times New Roman" w:hAnsi="Times New Roman" w:cs="Times New Roman"/>
          <w:sz w:val="24"/>
          <w:szCs w:val="24"/>
          <w:lang w:val="en-US"/>
        </w:rPr>
        <w:t xml:space="preserve">were </w:t>
      </w:r>
      <w:r w:rsidR="00E3005C">
        <w:rPr>
          <w:rFonts w:ascii="Times New Roman" w:hAnsi="Times New Roman" w:cs="Times New Roman"/>
          <w:sz w:val="24"/>
          <w:szCs w:val="24"/>
          <w:lang w:val="en-US"/>
        </w:rPr>
        <w:t>associated with the</w:t>
      </w:r>
      <w:r w:rsidR="00162F35">
        <w:rPr>
          <w:rFonts w:ascii="Times New Roman" w:hAnsi="Times New Roman" w:cs="Times New Roman"/>
          <w:sz w:val="24"/>
          <w:szCs w:val="24"/>
          <w:lang w:val="en-US"/>
        </w:rPr>
        <w:t xml:space="preserve"> community context, </w:t>
      </w:r>
      <w:r w:rsidR="00E3005C">
        <w:rPr>
          <w:rFonts w:ascii="Times New Roman" w:hAnsi="Times New Roman" w:cs="Times New Roman"/>
          <w:sz w:val="24"/>
          <w:szCs w:val="24"/>
          <w:lang w:val="en-US"/>
        </w:rPr>
        <w:t xml:space="preserve">in terms of the abundance </w:t>
      </w:r>
      <w:r w:rsidR="00162F35">
        <w:rPr>
          <w:rFonts w:ascii="Times New Roman" w:hAnsi="Times New Roman" w:cs="Times New Roman"/>
          <w:sz w:val="24"/>
          <w:szCs w:val="24"/>
          <w:lang w:val="en-US"/>
        </w:rPr>
        <w:t>of ant</w:t>
      </w:r>
      <w:r w:rsidR="00E3005C">
        <w:rPr>
          <w:rFonts w:ascii="Times New Roman" w:hAnsi="Times New Roman" w:cs="Times New Roman"/>
          <w:sz w:val="24"/>
          <w:szCs w:val="24"/>
          <w:lang w:val="en-US"/>
        </w:rPr>
        <w:t>s</w:t>
      </w:r>
      <w:r w:rsidR="00162F35">
        <w:rPr>
          <w:rFonts w:ascii="Times New Roman" w:hAnsi="Times New Roman" w:cs="Times New Roman"/>
          <w:sz w:val="24"/>
          <w:szCs w:val="24"/>
          <w:lang w:val="en-US"/>
        </w:rPr>
        <w:t xml:space="preserve">. Our results demonstrate that antagonistic interactions are able to shift the direction of selection on flowering phenology, and that the community context </w:t>
      </w:r>
      <w:r w:rsidR="00E3005C">
        <w:rPr>
          <w:rFonts w:ascii="Times New Roman" w:hAnsi="Times New Roman" w:cs="Times New Roman"/>
          <w:sz w:val="24"/>
          <w:szCs w:val="24"/>
          <w:lang w:val="en-US"/>
        </w:rPr>
        <w:t>may influence the intensity of</w:t>
      </w:r>
      <w:r w:rsidR="00162F35">
        <w:rPr>
          <w:rFonts w:ascii="Times New Roman" w:hAnsi="Times New Roman" w:cs="Times New Roman"/>
          <w:sz w:val="24"/>
          <w:szCs w:val="24"/>
          <w:lang w:val="en-US"/>
        </w:rPr>
        <w:t xml:space="preserve"> interactions, and </w:t>
      </w:r>
      <w:r w:rsidR="00910EF9">
        <w:rPr>
          <w:rFonts w:ascii="Times New Roman" w:hAnsi="Times New Roman" w:cs="Times New Roman"/>
          <w:sz w:val="24"/>
          <w:szCs w:val="24"/>
          <w:lang w:val="en-US"/>
        </w:rPr>
        <w:t xml:space="preserve">of </w:t>
      </w:r>
      <w:r w:rsidR="00162F35">
        <w:rPr>
          <w:rFonts w:ascii="Times New Roman" w:hAnsi="Times New Roman" w:cs="Times New Roman"/>
          <w:sz w:val="24"/>
          <w:szCs w:val="24"/>
          <w:lang w:val="en-US"/>
        </w:rPr>
        <w:t>phenotypic selection</w:t>
      </w:r>
      <w:r w:rsidR="00E3005C">
        <w:rPr>
          <w:rFonts w:ascii="Times New Roman" w:hAnsi="Times New Roman" w:cs="Times New Roman"/>
          <w:sz w:val="24"/>
          <w:szCs w:val="24"/>
          <w:lang w:val="en-US"/>
        </w:rPr>
        <w:t>,</w:t>
      </w:r>
      <w:r w:rsidR="00E3005C" w:rsidRPr="00E3005C">
        <w:rPr>
          <w:rFonts w:ascii="Times New Roman" w:hAnsi="Times New Roman" w:cs="Times New Roman"/>
          <w:sz w:val="24"/>
          <w:szCs w:val="24"/>
          <w:lang w:val="en-US"/>
        </w:rPr>
        <w:t xml:space="preserve"> </w:t>
      </w:r>
      <w:r w:rsidR="00E3005C">
        <w:rPr>
          <w:rFonts w:ascii="Times New Roman" w:hAnsi="Times New Roman" w:cs="Times New Roman"/>
          <w:sz w:val="24"/>
          <w:szCs w:val="24"/>
          <w:lang w:val="en-US"/>
        </w:rPr>
        <w:t>among populations</w:t>
      </w:r>
      <w:r w:rsidR="005E53C6">
        <w:rPr>
          <w:rFonts w:ascii="Times New Roman" w:hAnsi="Times New Roman" w:cs="Times New Roman"/>
          <w:sz w:val="24"/>
          <w:szCs w:val="24"/>
          <w:lang w:val="en-US"/>
        </w:rPr>
        <w:t xml:space="preserve">. </w:t>
      </w:r>
    </w:p>
    <w:p w14:paraId="5E53CD83" w14:textId="5D9AB022" w:rsidR="00FE1B08" w:rsidRDefault="00FE1B08" w:rsidP="0043622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B56EF0" w14:textId="2C966BCA" w:rsidR="00FC051E" w:rsidRDefault="00472CCB" w:rsidP="009B481D">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14:paraId="0A69B8DB" w14:textId="1739163E" w:rsidR="00AF2023" w:rsidDel="0053456C" w:rsidRDefault="00A505D6" w:rsidP="000D21BA">
      <w:pPr>
        <w:spacing w:line="480" w:lineRule="auto"/>
        <w:rPr>
          <w:del w:id="7" w:author="Alicia" w:date="2015-10-15T14:12:00Z"/>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w:t>
      </w:r>
      <w:r w:rsidR="00903770">
        <w:rPr>
          <w:rFonts w:ascii="Times New Roman" w:hAnsi="Times New Roman" w:cs="Times New Roman"/>
          <w:sz w:val="24"/>
          <w:szCs w:val="24"/>
          <w:lang w:val="en-US"/>
        </w:rPr>
        <w:t>within a season</w:t>
      </w:r>
      <w:r>
        <w:rPr>
          <w:rFonts w:ascii="Times New Roman" w:hAnsi="Times New Roman" w:cs="Times New Roman"/>
          <w:sz w:val="24"/>
          <w:szCs w:val="24"/>
          <w:lang w:val="en-US"/>
        </w:rPr>
        <w:t xml:space="preserve"> </w:t>
      </w:r>
      <w:r w:rsidR="00C30E98">
        <w:rPr>
          <w:rFonts w:ascii="Times New Roman" w:hAnsi="Times New Roman" w:cs="Times New Roman"/>
          <w:sz w:val="24"/>
          <w:szCs w:val="24"/>
          <w:lang w:val="en-US"/>
        </w:rPr>
        <w:t xml:space="preserve">is a key trait influencing </w:t>
      </w:r>
      <w:r>
        <w:rPr>
          <w:rFonts w:ascii="Times New Roman" w:hAnsi="Times New Roman" w:cs="Times New Roman"/>
          <w:sz w:val="24"/>
          <w:szCs w:val="24"/>
          <w:lang w:val="en-US"/>
        </w:rPr>
        <w:t xml:space="preserve">interactions both with the physical environment and with other organisms. </w:t>
      </w:r>
      <w:r w:rsidR="007A1010">
        <w:rPr>
          <w:rFonts w:ascii="Times New Roman" w:hAnsi="Times New Roman" w:cs="Times New Roman"/>
          <w:sz w:val="24"/>
          <w:szCs w:val="24"/>
          <w:lang w:val="en-US"/>
        </w:rPr>
        <w:t>For p</w:t>
      </w:r>
      <w:r w:rsidR="007613CC" w:rsidRPr="007613CC">
        <w:rPr>
          <w:rFonts w:ascii="Times New Roman" w:hAnsi="Times New Roman" w:cs="Times New Roman"/>
          <w:sz w:val="24"/>
          <w:szCs w:val="24"/>
          <w:lang w:val="en-US"/>
        </w:rPr>
        <w:t xml:space="preserve">lants </w:t>
      </w:r>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C53D1D">
        <w:rPr>
          <w:rFonts w:ascii="Times New Roman" w:hAnsi="Times New Roman" w:cs="Times New Roman"/>
          <w:sz w:val="24"/>
          <w:szCs w:val="24"/>
          <w:lang w:val="en-US"/>
        </w:rPr>
        <w:t>,</w:t>
      </w:r>
      <w:r w:rsidR="001D5DE2" w:rsidRPr="007613CC">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selection on flowering phenology </w:t>
      </w:r>
      <w:r w:rsidR="00903770">
        <w:rPr>
          <w:rFonts w:ascii="Times New Roman" w:hAnsi="Times New Roman" w:cs="Times New Roman"/>
          <w:sz w:val="24"/>
          <w:szCs w:val="24"/>
          <w:lang w:val="en-US"/>
        </w:rPr>
        <w:t>is</w:t>
      </w:r>
      <w:r w:rsidR="007B75BC">
        <w:rPr>
          <w:rFonts w:ascii="Times New Roman" w:hAnsi="Times New Roman" w:cs="Times New Roman"/>
          <w:sz w:val="24"/>
          <w:szCs w:val="24"/>
          <w:lang w:val="en-US"/>
        </w:rPr>
        <w:t xml:space="preserve"> mediated by </w:t>
      </w:r>
      <w:r w:rsidR="002362D6">
        <w:rPr>
          <w:rFonts w:ascii="Times New Roman" w:hAnsi="Times New Roman" w:cs="Times New Roman"/>
          <w:sz w:val="24"/>
          <w:szCs w:val="24"/>
          <w:lang w:val="en-US"/>
        </w:rPr>
        <w:t>abiotic conditions (</w:t>
      </w:r>
      <w:r w:rsidR="00D70448" w:rsidRPr="00C50A76">
        <w:rPr>
          <w:rFonts w:ascii="Times New Roman" w:hAnsi="Times New Roman" w:cs="Times New Roman"/>
          <w:sz w:val="24"/>
          <w:szCs w:val="24"/>
          <w:lang w:val="en-US"/>
        </w:rPr>
        <w:t xml:space="preserve">Franks </w:t>
      </w:r>
      <w:r w:rsidR="00D70448" w:rsidRPr="00981711">
        <w:rPr>
          <w:rFonts w:ascii="Times New Roman" w:hAnsi="Times New Roman" w:cs="Times New Roman"/>
          <w:iCs/>
          <w:sz w:val="24"/>
          <w:szCs w:val="24"/>
          <w:lang w:val="en-US"/>
        </w:rPr>
        <w:t>et al.</w:t>
      </w:r>
      <w:r w:rsidR="00D70448" w:rsidRPr="00C50A76">
        <w:rPr>
          <w:rFonts w:ascii="Times New Roman" w:hAnsi="Times New Roman" w:cs="Times New Roman"/>
          <w:sz w:val="24"/>
          <w:szCs w:val="24"/>
          <w:lang w:val="en-US"/>
        </w:rPr>
        <w:t>, 2007</w:t>
      </w:r>
      <w:r w:rsidR="00920C8F">
        <w:rPr>
          <w:rFonts w:ascii="Times New Roman" w:hAnsi="Times New Roman" w:cs="Times New Roman"/>
          <w:sz w:val="24"/>
          <w:szCs w:val="24"/>
          <w:lang w:val="en-US"/>
        </w:rPr>
        <w:t xml:space="preserve">, </w:t>
      </w:r>
      <w:proofErr w:type="spellStart"/>
      <w:r w:rsidR="00920C8F" w:rsidRPr="000354FE">
        <w:rPr>
          <w:rFonts w:ascii="Times New Roman" w:hAnsi="Times New Roman" w:cs="Times New Roman"/>
          <w:sz w:val="24"/>
          <w:szCs w:val="24"/>
          <w:lang w:val="en-US"/>
        </w:rPr>
        <w:t>Giménez</w:t>
      </w:r>
      <w:proofErr w:type="spellEnd"/>
      <w:r w:rsidR="00920C8F" w:rsidRPr="000354FE">
        <w:rPr>
          <w:rFonts w:ascii="Times New Roman" w:hAnsi="Times New Roman" w:cs="Times New Roman"/>
          <w:sz w:val="24"/>
          <w:szCs w:val="24"/>
          <w:lang w:val="en-US"/>
        </w:rPr>
        <w:t xml:space="preserve">-Benavides </w:t>
      </w:r>
      <w:r w:rsidR="00920C8F" w:rsidRPr="000354FE">
        <w:rPr>
          <w:rFonts w:ascii="Times New Roman" w:hAnsi="Times New Roman" w:cs="Times New Roman"/>
          <w:iCs/>
          <w:sz w:val="24"/>
          <w:szCs w:val="24"/>
          <w:lang w:val="en-US"/>
        </w:rPr>
        <w:t>et al.</w:t>
      </w:r>
      <w:r w:rsidR="00920C8F" w:rsidRPr="000354FE">
        <w:rPr>
          <w:rFonts w:ascii="Times New Roman" w:hAnsi="Times New Roman" w:cs="Times New Roman"/>
          <w:sz w:val="24"/>
          <w:szCs w:val="24"/>
          <w:lang w:val="en-US"/>
        </w:rPr>
        <w:t>, 201</w:t>
      </w:r>
      <w:r w:rsidR="00920C8F">
        <w:rPr>
          <w:rFonts w:ascii="Times New Roman" w:hAnsi="Times New Roman" w:cs="Times New Roman"/>
          <w:sz w:val="24"/>
          <w:szCs w:val="24"/>
          <w:lang w:val="en-US"/>
        </w:rPr>
        <w:t>1</w:t>
      </w:r>
      <w:r w:rsidR="00920C8F" w:rsidRPr="000354FE">
        <w:rPr>
          <w:rFonts w:ascii="Times New Roman" w:hAnsi="Times New Roman" w:cs="Times New Roman"/>
          <w:sz w:val="24"/>
          <w:szCs w:val="24"/>
          <w:lang w:val="en-US"/>
        </w:rPr>
        <w:t>)</w:t>
      </w:r>
      <w:r w:rsidR="00920C8F">
        <w:rPr>
          <w:rFonts w:ascii="Times New Roman" w:hAnsi="Times New Roman" w:cs="Times New Roman"/>
          <w:sz w:val="24"/>
          <w:lang w:val="en-US"/>
        </w:rPr>
        <w:t xml:space="preserve"> </w:t>
      </w:r>
      <w:r w:rsidR="00C82A45">
        <w:rPr>
          <w:rFonts w:ascii="Times New Roman" w:hAnsi="Times New Roman" w:cs="Times New Roman"/>
          <w:sz w:val="24"/>
          <w:szCs w:val="24"/>
          <w:lang w:val="en-US"/>
        </w:rPr>
        <w:t>and</w:t>
      </w:r>
      <w:r w:rsidR="00492E44">
        <w:rPr>
          <w:rFonts w:ascii="Times New Roman" w:hAnsi="Times New Roman" w:cs="Times New Roman"/>
          <w:sz w:val="24"/>
          <w:szCs w:val="24"/>
          <w:lang w:val="en-US"/>
        </w:rPr>
        <w:t xml:space="preserve"> by </w:t>
      </w:r>
      <w:r w:rsidR="00903770">
        <w:rPr>
          <w:rFonts w:ascii="Times New Roman" w:hAnsi="Times New Roman" w:cs="Times New Roman"/>
          <w:sz w:val="24"/>
          <w:szCs w:val="24"/>
          <w:lang w:val="en-US"/>
        </w:rPr>
        <w:t xml:space="preserve">species </w:t>
      </w:r>
      <w:r w:rsidR="007B75BC">
        <w:rPr>
          <w:rFonts w:ascii="Times New Roman" w:hAnsi="Times New Roman" w:cs="Times New Roman"/>
          <w:sz w:val="24"/>
          <w:szCs w:val="24"/>
          <w:lang w:val="en-US"/>
        </w:rPr>
        <w:t>interactions (</w:t>
      </w:r>
      <w:proofErr w:type="spellStart"/>
      <w:r w:rsidR="007B75BC" w:rsidRPr="002A3A63">
        <w:rPr>
          <w:rFonts w:ascii="Times New Roman" w:hAnsi="Times New Roman" w:cs="Times New Roman"/>
          <w:sz w:val="24"/>
          <w:szCs w:val="24"/>
          <w:lang w:val="en-US"/>
        </w:rPr>
        <w:t>Elzinga</w:t>
      </w:r>
      <w:proofErr w:type="spellEnd"/>
      <w:r w:rsidR="007B75BC" w:rsidRPr="002A3A63">
        <w:rPr>
          <w:rFonts w:ascii="Times New Roman" w:hAnsi="Times New Roman" w:cs="Times New Roman"/>
          <w:sz w:val="24"/>
          <w:szCs w:val="24"/>
          <w:lang w:val="en-US"/>
        </w:rPr>
        <w:t xml:space="preserve"> et al., 2007</w:t>
      </w:r>
      <w:r w:rsidR="000354FE">
        <w:rPr>
          <w:rFonts w:ascii="Times New Roman" w:hAnsi="Times New Roman" w:cs="Times New Roman"/>
          <w:sz w:val="24"/>
          <w:szCs w:val="24"/>
          <w:lang w:val="en-US"/>
        </w:rPr>
        <w:t xml:space="preserve">, </w:t>
      </w:r>
      <w:proofErr w:type="spellStart"/>
      <w:r w:rsidR="000354FE" w:rsidRPr="000354FE">
        <w:rPr>
          <w:rFonts w:ascii="Times New Roman" w:hAnsi="Times New Roman" w:cs="Times New Roman"/>
          <w:sz w:val="24"/>
          <w:szCs w:val="24"/>
          <w:lang w:val="en-US"/>
        </w:rPr>
        <w:t>Sletvold</w:t>
      </w:r>
      <w:proofErr w:type="spellEnd"/>
      <w:r w:rsidR="000354FE" w:rsidRPr="000354FE">
        <w:rPr>
          <w:rFonts w:ascii="Times New Roman" w:hAnsi="Times New Roman" w:cs="Times New Roman"/>
          <w:sz w:val="24"/>
          <w:szCs w:val="24"/>
          <w:lang w:val="en-US"/>
        </w:rPr>
        <w:t xml:space="preserve"> et al., 2015</w:t>
      </w:r>
      <w:r w:rsidR="007B75BC" w:rsidRPr="000354FE">
        <w:rPr>
          <w:rFonts w:ascii="Times New Roman" w:hAnsi="Times New Roman" w:cs="Times New Roman"/>
          <w:sz w:val="24"/>
          <w:szCs w:val="24"/>
          <w:lang w:val="en-US"/>
        </w:rPr>
        <w:t>)</w:t>
      </w:r>
      <w:r w:rsidR="00AF2023">
        <w:rPr>
          <w:rFonts w:ascii="Times New Roman" w:hAnsi="Times New Roman" w:cs="Times New Roman"/>
          <w:sz w:val="24"/>
          <w:szCs w:val="24"/>
          <w:lang w:val="en-US"/>
        </w:rPr>
        <w:t xml:space="preserve">. </w:t>
      </w:r>
    </w:p>
    <w:p w14:paraId="5C6CFEF0" w14:textId="51A26178" w:rsidR="00E54E97" w:rsidRDefault="007B75BC" w:rsidP="000D21BA">
      <w:pPr>
        <w:spacing w:line="480" w:lineRule="auto"/>
        <w:rPr>
          <w:rFonts w:ascii="Times New Roman" w:hAnsi="Times New Roman" w:cs="Times New Roman"/>
          <w:sz w:val="24"/>
          <w:szCs w:val="24"/>
          <w:lang w:val="en-US"/>
        </w:rPr>
      </w:pPr>
      <w:del w:id="8" w:author="Alicia" w:date="2015-10-07T13:42:00Z">
        <w:r w:rsidRPr="000354FE" w:rsidDel="00492E44">
          <w:rPr>
            <w:rFonts w:ascii="Times New Roman" w:hAnsi="Times New Roman" w:cs="Times New Roman"/>
            <w:sz w:val="24"/>
            <w:szCs w:val="24"/>
            <w:lang w:val="en-US"/>
          </w:rPr>
          <w:delText>.</w:delText>
        </w:r>
        <w:r w:rsidDel="00492E44">
          <w:rPr>
            <w:rFonts w:ascii="Times New Roman" w:hAnsi="Times New Roman" w:cs="Times New Roman"/>
            <w:sz w:val="24"/>
            <w:szCs w:val="24"/>
            <w:lang w:val="en-US"/>
          </w:rPr>
          <w:delText xml:space="preserve"> B</w:delText>
        </w:r>
      </w:del>
      <w:del w:id="9" w:author="Alicia" w:date="2015-10-15T14:12:00Z">
        <w:r w:rsidDel="0053456C">
          <w:rPr>
            <w:rFonts w:ascii="Times New Roman" w:hAnsi="Times New Roman" w:cs="Times New Roman"/>
            <w:sz w:val="24"/>
            <w:szCs w:val="24"/>
            <w:lang w:val="en-US"/>
          </w:rPr>
          <w:delText>oth mutualist</w:delText>
        </w:r>
        <w:r w:rsidR="004D1088" w:rsidDel="0053456C">
          <w:rPr>
            <w:rFonts w:ascii="Times New Roman" w:hAnsi="Times New Roman" w:cs="Times New Roman"/>
            <w:sz w:val="24"/>
            <w:szCs w:val="24"/>
            <w:lang w:val="en-US"/>
          </w:rPr>
          <w:delText>ic</w:delText>
        </w:r>
        <w:r w:rsidDel="0053456C">
          <w:rPr>
            <w:rFonts w:ascii="Times New Roman" w:hAnsi="Times New Roman" w:cs="Times New Roman"/>
            <w:sz w:val="24"/>
            <w:szCs w:val="24"/>
            <w:lang w:val="en-US"/>
          </w:rPr>
          <w:delText xml:space="preserve"> (</w:delText>
        </w:r>
      </w:del>
      <w:del w:id="10" w:author="Alicia" w:date="2015-10-15T14:07:00Z">
        <w:r w:rsidR="00903770" w:rsidDel="0053456C">
          <w:rPr>
            <w:rFonts w:ascii="Times New Roman" w:hAnsi="Times New Roman" w:cs="Times New Roman"/>
            <w:sz w:val="24"/>
            <w:szCs w:val="24"/>
            <w:lang w:val="en-US"/>
          </w:rPr>
          <w:delText xml:space="preserve">e.g. </w:delText>
        </w:r>
        <w:r w:rsidR="006B2ECB" w:rsidDel="0053456C">
          <w:rPr>
            <w:rFonts w:ascii="Times New Roman" w:hAnsi="Times New Roman" w:cs="Times New Roman"/>
            <w:sz w:val="24"/>
            <w:szCs w:val="24"/>
            <w:lang w:val="en-US"/>
          </w:rPr>
          <w:delText>Munguí</w:delText>
        </w:r>
        <w:r w:rsidR="006B2ECB" w:rsidRPr="006B2ECB" w:rsidDel="0053456C">
          <w:rPr>
            <w:rFonts w:ascii="Times New Roman" w:hAnsi="Times New Roman" w:cs="Times New Roman"/>
            <w:sz w:val="24"/>
            <w:szCs w:val="24"/>
            <w:lang w:val="en-US"/>
          </w:rPr>
          <w:delText>a-Rosas et al., 2011</w:delText>
        </w:r>
        <w:r w:rsidR="006B2ECB" w:rsidDel="0053456C">
          <w:rPr>
            <w:rFonts w:ascii="Times New Roman" w:hAnsi="Times New Roman" w:cs="Times New Roman"/>
            <w:sz w:val="24"/>
            <w:szCs w:val="24"/>
            <w:lang w:val="en-US"/>
          </w:rPr>
          <w:delText>a,</w:delText>
        </w:r>
      </w:del>
      <w:del w:id="11" w:author="Alicia" w:date="2015-10-06T17:29:00Z">
        <w:r w:rsidR="006B2ECB" w:rsidDel="000354FE">
          <w:rPr>
            <w:rFonts w:ascii="Times New Roman" w:hAnsi="Times New Roman" w:cs="Times New Roman"/>
            <w:sz w:val="24"/>
            <w:szCs w:val="24"/>
            <w:lang w:val="en-US"/>
          </w:rPr>
          <w:delText xml:space="preserve"> </w:delText>
        </w:r>
        <w:r w:rsidDel="000354FE">
          <w:rPr>
            <w:rFonts w:ascii="Times New Roman" w:hAnsi="Times New Roman" w:cs="Times New Roman"/>
            <w:sz w:val="24"/>
            <w:szCs w:val="24"/>
            <w:lang w:val="en-US"/>
          </w:rPr>
          <w:delText>Aizen, 2003</w:delText>
        </w:r>
      </w:del>
      <w:del w:id="12" w:author="Alicia" w:date="2015-10-15T14:12:00Z">
        <w:r w:rsidDel="0053456C">
          <w:rPr>
            <w:rFonts w:ascii="Times New Roman" w:hAnsi="Times New Roman" w:cs="Times New Roman"/>
            <w:sz w:val="24"/>
            <w:szCs w:val="24"/>
            <w:lang w:val="en-US"/>
          </w:rPr>
          <w:delText>) and antagonist</w:delText>
        </w:r>
        <w:r w:rsidR="004D1088" w:rsidDel="0053456C">
          <w:rPr>
            <w:rFonts w:ascii="Times New Roman" w:hAnsi="Times New Roman" w:cs="Times New Roman"/>
            <w:sz w:val="24"/>
            <w:szCs w:val="24"/>
            <w:lang w:val="en-US"/>
          </w:rPr>
          <w:delText xml:space="preserve">ic </w:delText>
        </w:r>
      </w:del>
      <w:del w:id="13" w:author="Alicia" w:date="2015-10-07T13:42:00Z">
        <w:r w:rsidR="004D1088" w:rsidDel="00492E44">
          <w:rPr>
            <w:rFonts w:ascii="Times New Roman" w:hAnsi="Times New Roman" w:cs="Times New Roman"/>
            <w:sz w:val="24"/>
            <w:szCs w:val="24"/>
            <w:lang w:val="en-US"/>
          </w:rPr>
          <w:delText>interactors</w:delText>
        </w:r>
        <w:r w:rsidDel="00492E44">
          <w:rPr>
            <w:rFonts w:ascii="Times New Roman" w:hAnsi="Times New Roman" w:cs="Times New Roman"/>
            <w:sz w:val="24"/>
            <w:szCs w:val="24"/>
            <w:lang w:val="en-US"/>
          </w:rPr>
          <w:delText xml:space="preserve"> </w:delText>
        </w:r>
      </w:del>
      <w:del w:id="14" w:author="Alicia" w:date="2015-10-15T14:11:00Z">
        <w:r w:rsidDel="0053456C">
          <w:rPr>
            <w:rFonts w:ascii="Times New Roman" w:hAnsi="Times New Roman" w:cs="Times New Roman"/>
            <w:sz w:val="24"/>
            <w:szCs w:val="24"/>
            <w:lang w:val="en-US"/>
          </w:rPr>
          <w:delText>(</w:delText>
        </w:r>
        <w:r w:rsidR="00903770" w:rsidDel="0053456C">
          <w:rPr>
            <w:rFonts w:ascii="Times New Roman" w:hAnsi="Times New Roman" w:cs="Times New Roman"/>
            <w:sz w:val="24"/>
            <w:szCs w:val="24"/>
            <w:lang w:val="en-US"/>
          </w:rPr>
          <w:delText>e.g</w:delText>
        </w:r>
      </w:del>
      <w:del w:id="15" w:author="Alicia" w:date="2015-10-15T14:05:00Z">
        <w:r w:rsidR="00903770" w:rsidDel="00AF2023">
          <w:rPr>
            <w:rFonts w:ascii="Times New Roman" w:hAnsi="Times New Roman" w:cs="Times New Roman"/>
            <w:sz w:val="24"/>
            <w:szCs w:val="24"/>
            <w:lang w:val="en-US"/>
          </w:rPr>
          <w:delText xml:space="preserve">. </w:delText>
        </w:r>
        <w:r w:rsidRPr="007B75BC" w:rsidDel="00AF2023">
          <w:rPr>
            <w:rFonts w:ascii="Times New Roman" w:hAnsi="Times New Roman" w:cs="Times New Roman"/>
            <w:sz w:val="24"/>
            <w:szCs w:val="24"/>
            <w:lang w:val="en-US"/>
          </w:rPr>
          <w:delText>Ehrlén &amp; Münzbergová, 2009</w:delText>
        </w:r>
        <w:r w:rsidR="000278C0" w:rsidDel="00AF2023">
          <w:rPr>
            <w:rFonts w:ascii="Times New Roman" w:hAnsi="Times New Roman" w:cs="Times New Roman"/>
            <w:sz w:val="24"/>
            <w:szCs w:val="24"/>
            <w:lang w:val="en-US"/>
          </w:rPr>
          <w:delText xml:space="preserve">, </w:delText>
        </w:r>
      </w:del>
      <w:del w:id="16" w:author="Alicia" w:date="2015-10-06T17:40:00Z">
        <w:r w:rsidR="000278C0" w:rsidRPr="00C50A76" w:rsidDel="007B4F89">
          <w:rPr>
            <w:rFonts w:ascii="Times New Roman" w:hAnsi="Times New Roman" w:cs="Times New Roman"/>
            <w:sz w:val="24"/>
            <w:lang w:val="en-US"/>
          </w:rPr>
          <w:delText>Biere &amp; Antonovics, 1996</w:delText>
        </w:r>
      </w:del>
      <w:del w:id="17" w:author="Alicia" w:date="2015-10-15T14:12:00Z">
        <w:r w:rsidR="000278C0" w:rsidDel="0053456C">
          <w:rPr>
            <w:rFonts w:ascii="Times New Roman" w:hAnsi="Times New Roman" w:cs="Times New Roman"/>
            <w:sz w:val="24"/>
            <w:szCs w:val="24"/>
            <w:lang w:val="en-US"/>
          </w:rPr>
          <w:delText>)</w:delText>
        </w:r>
      </w:del>
      <w:del w:id="18" w:author="Alicia" w:date="2015-10-07T13:43:00Z">
        <w:r w:rsidR="000278C0" w:rsidDel="00492E44">
          <w:rPr>
            <w:rFonts w:ascii="Times New Roman" w:hAnsi="Times New Roman" w:cs="Times New Roman"/>
            <w:sz w:val="24"/>
            <w:szCs w:val="24"/>
            <w:lang w:val="en-US"/>
          </w:rPr>
          <w:delText xml:space="preserve"> </w:delText>
        </w:r>
        <w:r w:rsidR="00903770" w:rsidDel="00492E44">
          <w:rPr>
            <w:rFonts w:ascii="Times New Roman" w:hAnsi="Times New Roman" w:cs="Times New Roman"/>
            <w:sz w:val="24"/>
            <w:szCs w:val="24"/>
            <w:lang w:val="en-US"/>
          </w:rPr>
          <w:delText>can be important</w:delText>
        </w:r>
        <w:r w:rsidR="00403B9C" w:rsidDel="00492E44">
          <w:rPr>
            <w:rFonts w:ascii="Times New Roman" w:hAnsi="Times New Roman" w:cs="Times New Roman"/>
            <w:sz w:val="24"/>
            <w:szCs w:val="24"/>
            <w:lang w:val="en-US"/>
          </w:rPr>
          <w:delText xml:space="preserve"> agents of selection </w:delText>
        </w:r>
        <w:r w:rsidR="006B2ECB" w:rsidDel="00492E44">
          <w:rPr>
            <w:rFonts w:ascii="Times New Roman" w:hAnsi="Times New Roman" w:cs="Times New Roman"/>
            <w:sz w:val="24"/>
            <w:szCs w:val="24"/>
            <w:lang w:val="en-US"/>
          </w:rPr>
          <w:delText>for</w:delText>
        </w:r>
        <w:r w:rsidDel="00492E44">
          <w:rPr>
            <w:rFonts w:ascii="Times New Roman" w:hAnsi="Times New Roman" w:cs="Times New Roman"/>
            <w:sz w:val="24"/>
            <w:szCs w:val="24"/>
            <w:lang w:val="en-US"/>
          </w:rPr>
          <w:delText xml:space="preserve"> flowering phenology</w:delText>
        </w:r>
      </w:del>
      <w:del w:id="19" w:author="Alicia" w:date="2015-10-15T14:12:00Z">
        <w:r w:rsidDel="0053456C">
          <w:rPr>
            <w:rFonts w:ascii="Times New Roman" w:hAnsi="Times New Roman" w:cs="Times New Roman"/>
            <w:sz w:val="24"/>
            <w:szCs w:val="24"/>
            <w:lang w:val="en-US"/>
          </w:rPr>
          <w:delText xml:space="preserve">. </w:delText>
        </w:r>
      </w:del>
      <w:r w:rsidR="00FD5CFE">
        <w:rPr>
          <w:rFonts w:ascii="Times New Roman" w:hAnsi="Times New Roman" w:cs="Times New Roman"/>
          <w:sz w:val="24"/>
          <w:szCs w:val="24"/>
          <w:lang w:val="en-US"/>
        </w:rPr>
        <w:t>M</w:t>
      </w:r>
      <w:r w:rsidR="00903770">
        <w:rPr>
          <w:rFonts w:ascii="Times New Roman" w:hAnsi="Times New Roman" w:cs="Times New Roman"/>
          <w:sz w:val="24"/>
          <w:szCs w:val="24"/>
          <w:lang w:val="en-US"/>
        </w:rPr>
        <w:t>utualist</w:t>
      </w:r>
      <w:r w:rsidR="006E1B4E">
        <w:rPr>
          <w:rFonts w:ascii="Times New Roman" w:hAnsi="Times New Roman" w:cs="Times New Roman"/>
          <w:sz w:val="24"/>
          <w:szCs w:val="24"/>
          <w:lang w:val="en-US"/>
        </w:rPr>
        <w:t>ic</w:t>
      </w:r>
      <w:r w:rsidR="00903770">
        <w:rPr>
          <w:rFonts w:ascii="Times New Roman" w:hAnsi="Times New Roman" w:cs="Times New Roman"/>
          <w:sz w:val="24"/>
          <w:szCs w:val="24"/>
          <w:lang w:val="en-US"/>
        </w:rPr>
        <w:t xml:space="preserve"> pollinators </w:t>
      </w:r>
      <w:r w:rsidR="00C82A45">
        <w:rPr>
          <w:rFonts w:ascii="Times New Roman" w:hAnsi="Times New Roman" w:cs="Times New Roman"/>
          <w:sz w:val="24"/>
          <w:szCs w:val="24"/>
          <w:lang w:val="en-US"/>
        </w:rPr>
        <w:t>might</w:t>
      </w:r>
      <w:r w:rsidR="00903770">
        <w:rPr>
          <w:rFonts w:ascii="Times New Roman" w:hAnsi="Times New Roman" w:cs="Times New Roman"/>
          <w:sz w:val="24"/>
          <w:szCs w:val="24"/>
          <w:lang w:val="en-US"/>
        </w:rPr>
        <w:t xml:space="preserve"> select for </w:t>
      </w:r>
      <w:r w:rsidR="00C82A45">
        <w:rPr>
          <w:rFonts w:ascii="Times New Roman" w:hAnsi="Times New Roman" w:cs="Times New Roman"/>
          <w:sz w:val="24"/>
          <w:szCs w:val="24"/>
          <w:lang w:val="en-US"/>
        </w:rPr>
        <w:t xml:space="preserve">both </w:t>
      </w:r>
      <w:r w:rsidR="00903770">
        <w:rPr>
          <w:rFonts w:ascii="Times New Roman" w:hAnsi="Times New Roman" w:cs="Times New Roman"/>
          <w:sz w:val="24"/>
          <w:szCs w:val="24"/>
          <w:lang w:val="en-US"/>
        </w:rPr>
        <w:t xml:space="preserve">earlier </w:t>
      </w:r>
      <w:r w:rsidR="00103084" w:rsidRPr="00103084">
        <w:rPr>
          <w:rFonts w:ascii="Times New Roman" w:hAnsi="Times New Roman" w:cs="Times New Roman"/>
          <w:sz w:val="24"/>
          <w:szCs w:val="24"/>
          <w:lang w:val="en-US"/>
        </w:rPr>
        <w:t>(</w:t>
      </w:r>
      <w:r w:rsidR="00187560">
        <w:rPr>
          <w:rFonts w:ascii="Times New Roman" w:hAnsi="Times New Roman" w:cs="Times New Roman"/>
          <w:sz w:val="24"/>
          <w:szCs w:val="24"/>
          <w:lang w:val="en-US"/>
        </w:rPr>
        <w:t>e.g.</w:t>
      </w:r>
      <w:r w:rsidR="00187560" w:rsidRPr="00187560">
        <w:rPr>
          <w:rFonts w:ascii="Times New Roman" w:hAnsi="Times New Roman" w:cs="Times New Roman"/>
          <w:sz w:val="24"/>
          <w:szCs w:val="24"/>
          <w:lang w:val="en-US"/>
        </w:rPr>
        <w:t xml:space="preserve"> </w:t>
      </w:r>
      <w:proofErr w:type="spellStart"/>
      <w:r w:rsidR="004C58E9">
        <w:rPr>
          <w:rFonts w:ascii="Times New Roman" w:hAnsi="Times New Roman" w:cs="Times New Roman"/>
          <w:sz w:val="24"/>
          <w:szCs w:val="24"/>
          <w:lang w:val="en-US"/>
        </w:rPr>
        <w:t>Munguí</w:t>
      </w:r>
      <w:r w:rsidR="004C58E9" w:rsidRPr="006B2ECB">
        <w:rPr>
          <w:rFonts w:ascii="Times New Roman" w:hAnsi="Times New Roman" w:cs="Times New Roman"/>
          <w:sz w:val="24"/>
          <w:szCs w:val="24"/>
          <w:lang w:val="en-US"/>
        </w:rPr>
        <w:t>a</w:t>
      </w:r>
      <w:proofErr w:type="spellEnd"/>
      <w:r w:rsidR="004C58E9" w:rsidRPr="006B2ECB">
        <w:rPr>
          <w:rFonts w:ascii="Times New Roman" w:hAnsi="Times New Roman" w:cs="Times New Roman"/>
          <w:sz w:val="24"/>
          <w:szCs w:val="24"/>
          <w:lang w:val="en-US"/>
        </w:rPr>
        <w:t xml:space="preserve">-Rosas et al., </w:t>
      </w:r>
      <w:proofErr w:type="gramStart"/>
      <w:r w:rsidR="004C58E9" w:rsidRPr="006B2ECB">
        <w:rPr>
          <w:rFonts w:ascii="Times New Roman" w:hAnsi="Times New Roman" w:cs="Times New Roman"/>
          <w:sz w:val="24"/>
          <w:szCs w:val="24"/>
          <w:lang w:val="en-US"/>
        </w:rPr>
        <w:t>2011</w:t>
      </w:r>
      <w:r w:rsidR="004C58E9">
        <w:rPr>
          <w:rFonts w:ascii="Times New Roman" w:hAnsi="Times New Roman" w:cs="Times New Roman"/>
          <w:sz w:val="24"/>
          <w:szCs w:val="24"/>
          <w:lang w:val="en-US"/>
        </w:rPr>
        <w:t>a</w:t>
      </w:r>
      <w:ins w:id="20" w:author="Alicia" w:date="2015-10-15T14:10:00Z">
        <w:r w:rsidR="0053456C" w:rsidRPr="0053456C">
          <w:rPr>
            <w:rFonts w:ascii="Times New Roman" w:hAnsi="Times New Roman" w:cs="Times New Roman"/>
            <w:sz w:val="24"/>
            <w:szCs w:val="24"/>
            <w:lang w:val="en-US"/>
          </w:rPr>
          <w:t xml:space="preserve"> </w:t>
        </w:r>
        <w:r w:rsidR="0053456C">
          <w:rPr>
            <w:rFonts w:ascii="Times New Roman" w:hAnsi="Times New Roman" w:cs="Times New Roman"/>
            <w:sz w:val="24"/>
            <w:szCs w:val="24"/>
            <w:lang w:val="en-US"/>
          </w:rPr>
          <w:t>,</w:t>
        </w:r>
        <w:proofErr w:type="gramEnd"/>
        <w:r w:rsidR="0053456C">
          <w:rPr>
            <w:rFonts w:ascii="Times New Roman" w:hAnsi="Times New Roman" w:cs="Times New Roman"/>
            <w:sz w:val="24"/>
            <w:szCs w:val="24"/>
            <w:lang w:val="en-US"/>
          </w:rPr>
          <w:t xml:space="preserve"> </w:t>
        </w:r>
        <w:proofErr w:type="spellStart"/>
        <w:r w:rsidR="0053456C" w:rsidRPr="00015BF2">
          <w:rPr>
            <w:rFonts w:ascii="Times New Roman" w:hAnsi="Times New Roman" w:cs="Times New Roman"/>
            <w:sz w:val="24"/>
            <w:szCs w:val="24"/>
            <w:lang w:val="en-US"/>
          </w:rPr>
          <w:t>Chapurlat</w:t>
        </w:r>
        <w:proofErr w:type="spellEnd"/>
        <w:r w:rsidR="0053456C" w:rsidRPr="00015BF2">
          <w:rPr>
            <w:rFonts w:ascii="Times New Roman" w:hAnsi="Times New Roman" w:cs="Times New Roman"/>
            <w:sz w:val="24"/>
            <w:szCs w:val="24"/>
            <w:lang w:val="en-US"/>
          </w:rPr>
          <w:t xml:space="preserve"> </w:t>
        </w:r>
        <w:r w:rsidR="0053456C" w:rsidRPr="00015BF2">
          <w:rPr>
            <w:rFonts w:ascii="Times New Roman" w:hAnsi="Times New Roman" w:cs="Times New Roman"/>
            <w:iCs/>
            <w:sz w:val="24"/>
            <w:szCs w:val="24"/>
            <w:lang w:val="en-US"/>
          </w:rPr>
          <w:t>et al.</w:t>
        </w:r>
        <w:r w:rsidR="0053456C" w:rsidRPr="00015BF2">
          <w:rPr>
            <w:rFonts w:ascii="Times New Roman" w:hAnsi="Times New Roman" w:cs="Times New Roman"/>
            <w:sz w:val="24"/>
            <w:szCs w:val="24"/>
            <w:lang w:val="en-US"/>
          </w:rPr>
          <w:t>, in press</w:t>
        </w:r>
      </w:ins>
      <w:r w:rsidR="00187560" w:rsidRPr="004E29E6">
        <w:rPr>
          <w:rFonts w:ascii="Times New Roman" w:hAnsi="Times New Roman" w:cs="Times New Roman"/>
          <w:sz w:val="24"/>
          <w:szCs w:val="24"/>
          <w:lang w:val="en-US"/>
        </w:rPr>
        <w:t>),</w:t>
      </w:r>
      <w:r w:rsidR="00FD5CFE">
        <w:rPr>
          <w:rFonts w:ascii="Times New Roman" w:hAnsi="Times New Roman" w:cs="Times New Roman"/>
          <w:sz w:val="24"/>
          <w:szCs w:val="24"/>
          <w:lang w:val="en-US"/>
        </w:rPr>
        <w:t xml:space="preserve"> and later flowering (</w:t>
      </w:r>
      <w:r w:rsidR="003C5236">
        <w:rPr>
          <w:rFonts w:ascii="Times New Roman" w:hAnsi="Times New Roman" w:cs="Times New Roman"/>
          <w:sz w:val="24"/>
          <w:szCs w:val="24"/>
          <w:lang w:val="en-US"/>
        </w:rPr>
        <w:t xml:space="preserve">e.g. </w:t>
      </w:r>
      <w:proofErr w:type="spellStart"/>
      <w:r w:rsidR="00FD5CFE" w:rsidRPr="00FD5CFE">
        <w:rPr>
          <w:rFonts w:ascii="Times New Roman" w:hAnsi="Times New Roman" w:cs="Times New Roman"/>
          <w:sz w:val="24"/>
          <w:szCs w:val="24"/>
          <w:lang w:val="en-US"/>
        </w:rPr>
        <w:t>Sandring</w:t>
      </w:r>
      <w:proofErr w:type="spellEnd"/>
      <w:r w:rsidR="00FD5CFE" w:rsidRPr="00FD5CFE">
        <w:rPr>
          <w:rFonts w:ascii="Times New Roman" w:hAnsi="Times New Roman" w:cs="Times New Roman"/>
          <w:sz w:val="24"/>
          <w:szCs w:val="24"/>
          <w:lang w:val="en-US"/>
        </w:rPr>
        <w:t xml:space="preserve"> &amp; </w:t>
      </w:r>
      <w:proofErr w:type="spellStart"/>
      <w:r w:rsidR="00FD5CFE" w:rsidRPr="00FD5CFE">
        <w:rPr>
          <w:rFonts w:ascii="Times New Roman" w:hAnsi="Times New Roman" w:cs="Times New Roman"/>
          <w:sz w:val="24"/>
          <w:szCs w:val="24"/>
          <w:lang w:val="en-US"/>
        </w:rPr>
        <w:t>Ågren</w:t>
      </w:r>
      <w:proofErr w:type="spellEnd"/>
      <w:r w:rsidR="00FD5CFE" w:rsidRPr="00FD5CFE">
        <w:rPr>
          <w:rFonts w:ascii="Times New Roman" w:hAnsi="Times New Roman" w:cs="Times New Roman"/>
          <w:sz w:val="24"/>
          <w:szCs w:val="24"/>
          <w:lang w:val="en-US"/>
        </w:rPr>
        <w:t>, 2009)</w:t>
      </w:r>
      <w:r w:rsidR="00FD5CFE">
        <w:rPr>
          <w:rFonts w:ascii="Times New Roman" w:hAnsi="Times New Roman" w:cs="Times New Roman"/>
          <w:sz w:val="24"/>
          <w:szCs w:val="24"/>
          <w:lang w:val="en-US"/>
        </w:rPr>
        <w:t xml:space="preserve">. Likewise, </w:t>
      </w:r>
      <w:r w:rsidR="00187560">
        <w:rPr>
          <w:rFonts w:ascii="Times New Roman" w:hAnsi="Times New Roman" w:cs="Times New Roman"/>
          <w:sz w:val="24"/>
          <w:szCs w:val="24"/>
          <w:lang w:val="en-US"/>
        </w:rPr>
        <w:t xml:space="preserve">antagonistic interactions with herbivores or pre-dispersal seed predators </w:t>
      </w:r>
      <w:r w:rsidR="00C82A45">
        <w:rPr>
          <w:rFonts w:ascii="Times New Roman" w:hAnsi="Times New Roman" w:cs="Times New Roman"/>
          <w:sz w:val="24"/>
          <w:szCs w:val="24"/>
          <w:lang w:val="en-US"/>
        </w:rPr>
        <w:t>might</w:t>
      </w:r>
      <w:r w:rsidR="00187560">
        <w:rPr>
          <w:rFonts w:ascii="Times New Roman" w:hAnsi="Times New Roman" w:cs="Times New Roman"/>
          <w:sz w:val="24"/>
          <w:szCs w:val="24"/>
          <w:lang w:val="en-US"/>
        </w:rPr>
        <w:t xml:space="preserve"> favor</w:t>
      </w:r>
      <w:r w:rsidR="00FD5CFE">
        <w:rPr>
          <w:rFonts w:ascii="Times New Roman" w:hAnsi="Times New Roman" w:cs="Times New Roman"/>
          <w:sz w:val="24"/>
          <w:szCs w:val="24"/>
          <w:lang w:val="en-US"/>
        </w:rPr>
        <w:t xml:space="preserve"> both</w:t>
      </w:r>
      <w:r w:rsidR="00187560">
        <w:rPr>
          <w:rFonts w:ascii="Times New Roman" w:hAnsi="Times New Roman" w:cs="Times New Roman"/>
          <w:sz w:val="24"/>
          <w:szCs w:val="24"/>
          <w:lang w:val="en-US"/>
        </w:rPr>
        <w:t xml:space="preserve"> later </w:t>
      </w:r>
      <w:r w:rsidR="00FD5CFE">
        <w:rPr>
          <w:rFonts w:ascii="Times New Roman" w:hAnsi="Times New Roman" w:cs="Times New Roman"/>
          <w:sz w:val="24"/>
          <w:szCs w:val="24"/>
          <w:lang w:val="en-US"/>
        </w:rPr>
        <w:t xml:space="preserve">(e.g. </w:t>
      </w:r>
      <w:proofErr w:type="spellStart"/>
      <w:r w:rsidR="00FD5CFE" w:rsidRPr="00B7275F">
        <w:rPr>
          <w:rFonts w:ascii="Times New Roman" w:hAnsi="Times New Roman" w:cs="Times New Roman"/>
          <w:sz w:val="24"/>
          <w:szCs w:val="24"/>
          <w:lang w:val="en-US"/>
        </w:rPr>
        <w:t>Parachnowitsch</w:t>
      </w:r>
      <w:proofErr w:type="spellEnd"/>
      <w:r w:rsidR="00FD5CFE" w:rsidRPr="00B7275F">
        <w:rPr>
          <w:rFonts w:ascii="Times New Roman" w:hAnsi="Times New Roman" w:cs="Times New Roman"/>
          <w:sz w:val="24"/>
          <w:szCs w:val="24"/>
          <w:lang w:val="en-US"/>
        </w:rPr>
        <w:t xml:space="preserve"> &amp; Caruso, 2008</w:t>
      </w:r>
      <w:ins w:id="21" w:author="Alicia" w:date="2015-10-15T14:11:00Z">
        <w:r w:rsidR="0053456C">
          <w:rPr>
            <w:rFonts w:ascii="Times New Roman" w:hAnsi="Times New Roman" w:cs="Times New Roman"/>
            <w:sz w:val="24"/>
            <w:szCs w:val="24"/>
            <w:lang w:val="en-US"/>
          </w:rPr>
          <w:t>,</w:t>
        </w:r>
        <w:r w:rsidR="0053456C" w:rsidRPr="0053456C">
          <w:rPr>
            <w:rFonts w:ascii="Times New Roman" w:hAnsi="Times New Roman" w:cs="Times New Roman"/>
            <w:sz w:val="24"/>
            <w:szCs w:val="24"/>
            <w:lang w:val="en-US"/>
          </w:rPr>
          <w:t xml:space="preserve"> </w:t>
        </w:r>
        <w:proofErr w:type="spellStart"/>
        <w:r w:rsidR="0053456C" w:rsidRPr="007B4F89">
          <w:rPr>
            <w:rFonts w:ascii="Times New Roman" w:hAnsi="Times New Roman" w:cs="Times New Roman"/>
            <w:sz w:val="24"/>
            <w:szCs w:val="24"/>
            <w:lang w:val="en-US"/>
          </w:rPr>
          <w:t>König</w:t>
        </w:r>
        <w:proofErr w:type="spellEnd"/>
        <w:r w:rsidR="0053456C" w:rsidRPr="007B4F89">
          <w:rPr>
            <w:rFonts w:ascii="Times New Roman" w:hAnsi="Times New Roman" w:cs="Times New Roman"/>
            <w:sz w:val="24"/>
            <w:szCs w:val="24"/>
            <w:lang w:val="en-US"/>
          </w:rPr>
          <w:t xml:space="preserve"> </w:t>
        </w:r>
        <w:r w:rsidR="0053456C" w:rsidRPr="007B4F89">
          <w:rPr>
            <w:rFonts w:ascii="Times New Roman" w:hAnsi="Times New Roman" w:cs="Times New Roman"/>
            <w:iCs/>
            <w:sz w:val="24"/>
            <w:szCs w:val="24"/>
            <w:lang w:val="en-US"/>
          </w:rPr>
          <w:t>et al.</w:t>
        </w:r>
        <w:r w:rsidR="0053456C" w:rsidRPr="007B4F89">
          <w:rPr>
            <w:rFonts w:ascii="Times New Roman" w:hAnsi="Times New Roman" w:cs="Times New Roman"/>
            <w:sz w:val="24"/>
            <w:szCs w:val="24"/>
            <w:lang w:val="en-US"/>
          </w:rPr>
          <w:t>, 2015</w:t>
        </w:r>
      </w:ins>
      <w:r w:rsidR="00FD5CFE">
        <w:rPr>
          <w:rFonts w:ascii="Times New Roman" w:hAnsi="Times New Roman" w:cs="Times New Roman"/>
          <w:sz w:val="24"/>
          <w:szCs w:val="24"/>
          <w:lang w:val="en-US"/>
        </w:rPr>
        <w:t xml:space="preserve">) and earlier </w:t>
      </w:r>
      <w:r w:rsidR="00187560">
        <w:rPr>
          <w:rFonts w:ascii="Times New Roman" w:hAnsi="Times New Roman" w:cs="Times New Roman"/>
          <w:sz w:val="24"/>
          <w:szCs w:val="24"/>
          <w:lang w:val="en-US"/>
        </w:rPr>
        <w:t xml:space="preserve">flowering </w:t>
      </w:r>
      <w:r w:rsidR="007A1010">
        <w:rPr>
          <w:rFonts w:ascii="Times New Roman" w:hAnsi="Times New Roman" w:cs="Times New Roman"/>
          <w:sz w:val="24"/>
          <w:szCs w:val="24"/>
          <w:lang w:val="en-US"/>
        </w:rPr>
        <w:t>(</w:t>
      </w:r>
      <w:r w:rsidR="00C36AB6">
        <w:rPr>
          <w:rFonts w:ascii="Times New Roman" w:hAnsi="Times New Roman" w:cs="Times New Roman"/>
          <w:sz w:val="24"/>
          <w:szCs w:val="24"/>
          <w:lang w:val="en-US"/>
        </w:rPr>
        <w:t>e.g.</w:t>
      </w:r>
      <w:r w:rsidR="003C5236">
        <w:rPr>
          <w:rFonts w:ascii="Times New Roman" w:hAnsi="Times New Roman" w:cs="Times New Roman"/>
          <w:sz w:val="24"/>
          <w:szCs w:val="24"/>
          <w:lang w:val="en-US"/>
        </w:rPr>
        <w:t xml:space="preserve"> </w:t>
      </w:r>
      <w:proofErr w:type="spellStart"/>
      <w:r w:rsidR="00C36AB6" w:rsidRPr="00C36AB6">
        <w:rPr>
          <w:rFonts w:ascii="Times New Roman" w:hAnsi="Times New Roman" w:cs="Times New Roman"/>
          <w:sz w:val="24"/>
          <w:szCs w:val="24"/>
          <w:lang w:val="en-US"/>
        </w:rPr>
        <w:t>Fukano</w:t>
      </w:r>
      <w:proofErr w:type="spellEnd"/>
      <w:r w:rsidR="00C36AB6" w:rsidRPr="00C36AB6">
        <w:rPr>
          <w:rFonts w:ascii="Times New Roman" w:hAnsi="Times New Roman" w:cs="Times New Roman"/>
          <w:sz w:val="24"/>
          <w:szCs w:val="24"/>
          <w:lang w:val="en-US"/>
        </w:rPr>
        <w:t xml:space="preserve"> et al., 2013</w:t>
      </w:r>
      <w:r w:rsidR="007A1010">
        <w:rPr>
          <w:rFonts w:ascii="Times New Roman" w:hAnsi="Times New Roman" w:cs="Times New Roman"/>
          <w:sz w:val="24"/>
          <w:szCs w:val="24"/>
          <w:lang w:val="en-US"/>
        </w:rPr>
        <w:t>)</w:t>
      </w:r>
      <w:r w:rsidR="004C3D69">
        <w:rPr>
          <w:rFonts w:ascii="Times New Roman" w:hAnsi="Times New Roman" w:cs="Times New Roman"/>
          <w:sz w:val="24"/>
          <w:szCs w:val="24"/>
          <w:lang w:val="en-US"/>
        </w:rPr>
        <w:t xml:space="preserve">. </w:t>
      </w:r>
      <w:r w:rsidR="00B04C35">
        <w:rPr>
          <w:rFonts w:ascii="Times New Roman" w:hAnsi="Times New Roman" w:cs="Times New Roman"/>
          <w:sz w:val="24"/>
          <w:szCs w:val="24"/>
          <w:lang w:val="en-US"/>
        </w:rPr>
        <w:t>P</w:t>
      </w:r>
      <w:r w:rsidR="00285DE7" w:rsidRPr="00285DE7">
        <w:rPr>
          <w:rFonts w:ascii="Times New Roman" w:hAnsi="Times New Roman" w:cs="Times New Roman"/>
          <w:sz w:val="24"/>
          <w:szCs w:val="24"/>
          <w:lang w:val="en-US"/>
        </w:rPr>
        <w:t xml:space="preserve">lant species </w:t>
      </w:r>
      <w:r w:rsidR="00B04C35">
        <w:rPr>
          <w:rFonts w:ascii="Times New Roman" w:hAnsi="Times New Roman" w:cs="Times New Roman"/>
          <w:sz w:val="24"/>
          <w:szCs w:val="24"/>
          <w:lang w:val="en-US"/>
        </w:rPr>
        <w:t xml:space="preserve">can thus </w:t>
      </w:r>
      <w:r w:rsidR="00285DE7" w:rsidRPr="00285DE7">
        <w:rPr>
          <w:rFonts w:ascii="Times New Roman" w:hAnsi="Times New Roman" w:cs="Times New Roman"/>
          <w:sz w:val="24"/>
          <w:szCs w:val="24"/>
          <w:lang w:val="en-US"/>
        </w:rPr>
        <w:t xml:space="preserve">simultaneously </w:t>
      </w:r>
      <w:r w:rsidR="00187560" w:rsidRPr="00285DE7">
        <w:rPr>
          <w:rFonts w:ascii="Times New Roman" w:hAnsi="Times New Roman" w:cs="Times New Roman"/>
          <w:sz w:val="24"/>
          <w:szCs w:val="24"/>
          <w:lang w:val="en-US"/>
        </w:rPr>
        <w:t>experienc</w:t>
      </w:r>
      <w:r w:rsidR="00B04C35">
        <w:rPr>
          <w:rFonts w:ascii="Times New Roman" w:hAnsi="Times New Roman" w:cs="Times New Roman"/>
          <w:sz w:val="24"/>
          <w:szCs w:val="24"/>
          <w:lang w:val="en-US"/>
        </w:rPr>
        <w:t>e</w:t>
      </w:r>
      <w:r w:rsidR="00187560" w:rsidRPr="00285DE7">
        <w:rPr>
          <w:rFonts w:ascii="Times New Roman" w:hAnsi="Times New Roman" w:cs="Times New Roman"/>
          <w:sz w:val="24"/>
          <w:szCs w:val="24"/>
          <w:lang w:val="en-US"/>
        </w:rPr>
        <w:t xml:space="preserve"> </w:t>
      </w:r>
      <w:r w:rsidR="00285DE7" w:rsidRPr="00285DE7">
        <w:rPr>
          <w:rFonts w:ascii="Times New Roman" w:hAnsi="Times New Roman" w:cs="Times New Roman"/>
          <w:sz w:val="24"/>
          <w:szCs w:val="24"/>
          <w:lang w:val="en-US"/>
        </w:rPr>
        <w:t>selection for earlier and later flowering mediated by different agents</w:t>
      </w:r>
      <w:r w:rsidR="00B04C35">
        <w:rPr>
          <w:rFonts w:ascii="Times New Roman" w:hAnsi="Times New Roman" w:cs="Times New Roman"/>
          <w:sz w:val="24"/>
          <w:szCs w:val="24"/>
          <w:lang w:val="en-US"/>
        </w:rPr>
        <w:t>. In th</w:t>
      </w:r>
      <w:r w:rsidR="004864C2">
        <w:rPr>
          <w:rFonts w:ascii="Times New Roman" w:hAnsi="Times New Roman" w:cs="Times New Roman"/>
          <w:sz w:val="24"/>
          <w:szCs w:val="24"/>
          <w:lang w:val="en-US"/>
        </w:rPr>
        <w:t>e</w:t>
      </w:r>
      <w:r w:rsidR="00B04C35">
        <w:rPr>
          <w:rFonts w:ascii="Times New Roman" w:hAnsi="Times New Roman" w:cs="Times New Roman"/>
          <w:sz w:val="24"/>
          <w:szCs w:val="24"/>
          <w:lang w:val="en-US"/>
        </w:rPr>
        <w:t>s</w:t>
      </w:r>
      <w:r w:rsidR="004864C2">
        <w:rPr>
          <w:rFonts w:ascii="Times New Roman" w:hAnsi="Times New Roman" w:cs="Times New Roman"/>
          <w:sz w:val="24"/>
          <w:szCs w:val="24"/>
          <w:lang w:val="en-US"/>
        </w:rPr>
        <w:t>e</w:t>
      </w:r>
      <w:r w:rsidR="00B04C35">
        <w:rPr>
          <w:rFonts w:ascii="Times New Roman" w:hAnsi="Times New Roman" w:cs="Times New Roman"/>
          <w:sz w:val="24"/>
          <w:szCs w:val="24"/>
          <w:lang w:val="en-US"/>
        </w:rPr>
        <w:t xml:space="preserve"> cases,</w:t>
      </w:r>
      <w:r w:rsidR="00285DE7" w:rsidRPr="00285DE7">
        <w:rPr>
          <w:rFonts w:ascii="Times New Roman" w:hAnsi="Times New Roman" w:cs="Times New Roman"/>
          <w:sz w:val="24"/>
          <w:szCs w:val="24"/>
          <w:lang w:val="en-US"/>
        </w:rPr>
        <w:t xml:space="preserve"> net selection </w:t>
      </w:r>
      <w:r w:rsidR="00285DE7">
        <w:rPr>
          <w:rFonts w:ascii="Times New Roman" w:hAnsi="Times New Roman" w:cs="Times New Roman"/>
          <w:sz w:val="24"/>
          <w:szCs w:val="24"/>
          <w:lang w:val="en-US"/>
        </w:rPr>
        <w:t>depend</w:t>
      </w:r>
      <w:r w:rsidR="004864C2">
        <w:rPr>
          <w:rFonts w:ascii="Times New Roman" w:hAnsi="Times New Roman" w:cs="Times New Roman"/>
          <w:sz w:val="24"/>
          <w:szCs w:val="24"/>
          <w:lang w:val="en-US"/>
        </w:rPr>
        <w:t>s</w:t>
      </w:r>
      <w:r w:rsidR="00285DE7">
        <w:rPr>
          <w:rFonts w:ascii="Times New Roman" w:hAnsi="Times New Roman" w:cs="Times New Roman"/>
          <w:sz w:val="24"/>
          <w:szCs w:val="24"/>
          <w:lang w:val="en-US"/>
        </w:rPr>
        <w:t xml:space="preserve"> on </w:t>
      </w:r>
      <w:r w:rsidR="00285DE7" w:rsidRPr="00285DE7">
        <w:rPr>
          <w:rFonts w:ascii="Times New Roman" w:hAnsi="Times New Roman" w:cs="Times New Roman"/>
          <w:sz w:val="24"/>
          <w:szCs w:val="24"/>
          <w:lang w:val="en-US"/>
        </w:rPr>
        <w:t>the relative strength</w:t>
      </w:r>
      <w:r w:rsidR="00C45A90">
        <w:rPr>
          <w:rFonts w:ascii="Times New Roman" w:hAnsi="Times New Roman" w:cs="Times New Roman"/>
          <w:sz w:val="24"/>
          <w:szCs w:val="24"/>
          <w:lang w:val="en-US"/>
        </w:rPr>
        <w:t>s</w:t>
      </w:r>
      <w:r w:rsidR="00285DE7" w:rsidRPr="00285DE7">
        <w:rPr>
          <w:rFonts w:ascii="Times New Roman" w:hAnsi="Times New Roman" w:cs="Times New Roman"/>
          <w:sz w:val="24"/>
          <w:szCs w:val="24"/>
          <w:lang w:val="en-US"/>
        </w:rPr>
        <w:t xml:space="preserve"> of </w:t>
      </w:r>
      <w:r w:rsidR="00187560">
        <w:rPr>
          <w:rFonts w:ascii="Times New Roman" w:hAnsi="Times New Roman" w:cs="Times New Roman"/>
          <w:sz w:val="24"/>
          <w:szCs w:val="24"/>
          <w:lang w:val="en-US"/>
        </w:rPr>
        <w:t xml:space="preserve">these interactions </w:t>
      </w:r>
      <w:r w:rsidR="00187560" w:rsidRPr="00285DE7">
        <w:rPr>
          <w:rFonts w:ascii="Times New Roman" w:hAnsi="Times New Roman" w:cs="Times New Roman"/>
          <w:sz w:val="24"/>
          <w:szCs w:val="24"/>
          <w:lang w:val="en-US"/>
        </w:rPr>
        <w:t xml:space="preserve">(e.g. </w:t>
      </w:r>
      <w:proofErr w:type="spellStart"/>
      <w:r w:rsidR="00187560" w:rsidRPr="00285DE7">
        <w:rPr>
          <w:rFonts w:ascii="Times New Roman" w:hAnsi="Times New Roman" w:cs="Times New Roman"/>
          <w:sz w:val="24"/>
          <w:szCs w:val="24"/>
          <w:lang w:val="en-US"/>
        </w:rPr>
        <w:t>Ehrlén</w:t>
      </w:r>
      <w:proofErr w:type="spellEnd"/>
      <w:r w:rsidR="00187560" w:rsidRPr="00285DE7">
        <w:rPr>
          <w:rFonts w:ascii="Times New Roman" w:hAnsi="Times New Roman" w:cs="Times New Roman"/>
          <w:sz w:val="24"/>
          <w:szCs w:val="24"/>
          <w:lang w:val="en-US"/>
        </w:rPr>
        <w:t xml:space="preserve"> and </w:t>
      </w:r>
      <w:proofErr w:type="spellStart"/>
      <w:r w:rsidR="00187560" w:rsidRPr="00285DE7">
        <w:rPr>
          <w:rFonts w:ascii="Times New Roman" w:hAnsi="Times New Roman" w:cs="Times New Roman"/>
          <w:sz w:val="24"/>
          <w:szCs w:val="24"/>
          <w:lang w:val="en-US"/>
        </w:rPr>
        <w:t>Münzber</w:t>
      </w:r>
      <w:r w:rsidR="00187560">
        <w:rPr>
          <w:rFonts w:ascii="Times New Roman" w:hAnsi="Times New Roman" w:cs="Times New Roman"/>
          <w:sz w:val="24"/>
          <w:szCs w:val="24"/>
          <w:lang w:val="en-US"/>
        </w:rPr>
        <w:t>gová</w:t>
      </w:r>
      <w:proofErr w:type="spellEnd"/>
      <w:r w:rsidR="00187560">
        <w:rPr>
          <w:rFonts w:ascii="Times New Roman" w:hAnsi="Times New Roman" w:cs="Times New Roman"/>
          <w:sz w:val="24"/>
          <w:szCs w:val="24"/>
          <w:lang w:val="en-US"/>
        </w:rPr>
        <w:t xml:space="preserve"> 2009, </w:t>
      </w:r>
      <w:proofErr w:type="spellStart"/>
      <w:r w:rsidR="00187560" w:rsidRPr="00DC313A">
        <w:rPr>
          <w:rFonts w:ascii="Times New Roman" w:hAnsi="Times New Roman" w:cs="Times New Roman"/>
          <w:sz w:val="24"/>
          <w:szCs w:val="24"/>
          <w:lang w:val="en-US"/>
        </w:rPr>
        <w:t>Sletvold</w:t>
      </w:r>
      <w:proofErr w:type="spellEnd"/>
      <w:r w:rsidR="00187560" w:rsidRPr="00DC313A">
        <w:rPr>
          <w:rFonts w:ascii="Times New Roman" w:hAnsi="Times New Roman" w:cs="Times New Roman"/>
          <w:sz w:val="24"/>
          <w:szCs w:val="24"/>
          <w:lang w:val="en-US"/>
        </w:rPr>
        <w:t xml:space="preserve"> </w:t>
      </w:r>
      <w:r w:rsidR="00187560">
        <w:rPr>
          <w:rFonts w:ascii="Times New Roman" w:hAnsi="Times New Roman" w:cs="Times New Roman"/>
          <w:sz w:val="24"/>
          <w:szCs w:val="24"/>
          <w:lang w:val="en-US"/>
        </w:rPr>
        <w:t>et al. 2015</w:t>
      </w:r>
      <w:r w:rsidR="00187560" w:rsidRPr="007505D0">
        <w:rPr>
          <w:rFonts w:ascii="Times New Roman" w:hAnsi="Times New Roman" w:cs="Times New Roman"/>
          <w:sz w:val="24"/>
          <w:szCs w:val="24"/>
          <w:lang w:val="en-US"/>
        </w:rPr>
        <w:t>)</w:t>
      </w:r>
      <w:r w:rsidR="00285DE7" w:rsidRPr="007505D0">
        <w:rPr>
          <w:rFonts w:ascii="Times New Roman" w:hAnsi="Times New Roman" w:cs="Times New Roman"/>
          <w:sz w:val="24"/>
          <w:szCs w:val="24"/>
          <w:lang w:val="en-US"/>
        </w:rPr>
        <w:t>.</w:t>
      </w:r>
      <w:r w:rsidR="00506AFD">
        <w:rPr>
          <w:rFonts w:ascii="Times New Roman" w:hAnsi="Times New Roman" w:cs="Times New Roman"/>
          <w:sz w:val="24"/>
          <w:szCs w:val="24"/>
          <w:lang w:val="en-US"/>
        </w:rPr>
        <w:t xml:space="preserve"> </w:t>
      </w:r>
      <w:r w:rsidR="00844807">
        <w:rPr>
          <w:rFonts w:ascii="Times New Roman" w:hAnsi="Times New Roman" w:cs="Times New Roman"/>
          <w:sz w:val="24"/>
          <w:szCs w:val="24"/>
          <w:lang w:val="en-US"/>
        </w:rPr>
        <w:t>F</w:t>
      </w:r>
      <w:r w:rsidR="00B65ED6">
        <w:rPr>
          <w:rFonts w:ascii="Times New Roman" w:hAnsi="Times New Roman" w:cs="Times New Roman"/>
          <w:sz w:val="24"/>
          <w:szCs w:val="24"/>
          <w:lang w:val="en-US"/>
        </w:rPr>
        <w:t>or example, f</w:t>
      </w:r>
      <w:r w:rsidR="00D91C73">
        <w:rPr>
          <w:rFonts w:ascii="Times New Roman" w:hAnsi="Times New Roman" w:cs="Times New Roman"/>
          <w:sz w:val="24"/>
          <w:szCs w:val="24"/>
          <w:lang w:val="en-US"/>
        </w:rPr>
        <w:t xml:space="preserve">lowering early </w:t>
      </w:r>
      <w:r w:rsidR="00B93A6E">
        <w:rPr>
          <w:rFonts w:ascii="Times New Roman" w:hAnsi="Times New Roman" w:cs="Times New Roman"/>
          <w:sz w:val="24"/>
          <w:szCs w:val="24"/>
          <w:lang w:val="en-US"/>
        </w:rPr>
        <w:t>m</w:t>
      </w:r>
      <w:r w:rsidR="00B65ED6">
        <w:rPr>
          <w:rFonts w:ascii="Times New Roman" w:hAnsi="Times New Roman" w:cs="Times New Roman"/>
          <w:sz w:val="24"/>
          <w:szCs w:val="24"/>
          <w:lang w:val="en-US"/>
        </w:rPr>
        <w:t>ight</w:t>
      </w:r>
      <w:r w:rsidR="00D91C73">
        <w:rPr>
          <w:rFonts w:ascii="Times New Roman" w:hAnsi="Times New Roman" w:cs="Times New Roman"/>
          <w:sz w:val="24"/>
          <w:szCs w:val="24"/>
          <w:lang w:val="en-US"/>
        </w:rPr>
        <w:t xml:space="preserve"> be advantag</w:t>
      </w:r>
      <w:r w:rsidR="00C82A45">
        <w:rPr>
          <w:rFonts w:ascii="Times New Roman" w:hAnsi="Times New Roman" w:cs="Times New Roman"/>
          <w:sz w:val="24"/>
          <w:szCs w:val="24"/>
          <w:lang w:val="en-US"/>
        </w:rPr>
        <w:t>eous</w:t>
      </w:r>
      <w:r w:rsidR="00D91C73">
        <w:rPr>
          <w:rFonts w:ascii="Times New Roman" w:hAnsi="Times New Roman" w:cs="Times New Roman"/>
          <w:sz w:val="24"/>
          <w:szCs w:val="24"/>
          <w:lang w:val="en-US"/>
        </w:rPr>
        <w:t xml:space="preserve"> for plants </w:t>
      </w:r>
      <w:r w:rsidR="00C82A45">
        <w:rPr>
          <w:rFonts w:ascii="Times New Roman" w:hAnsi="Times New Roman" w:cs="Times New Roman"/>
          <w:sz w:val="24"/>
          <w:szCs w:val="24"/>
          <w:lang w:val="en-US"/>
        </w:rPr>
        <w:t>at</w:t>
      </w:r>
      <w:r w:rsidR="00D91C73">
        <w:rPr>
          <w:rFonts w:ascii="Times New Roman" w:hAnsi="Times New Roman" w:cs="Times New Roman"/>
          <w:sz w:val="24"/>
          <w:szCs w:val="24"/>
          <w:lang w:val="en-US"/>
        </w:rPr>
        <w:t xml:space="preserve"> northern latitudes</w:t>
      </w:r>
      <w:r w:rsidR="00B65ED6">
        <w:rPr>
          <w:rFonts w:ascii="Times New Roman" w:hAnsi="Times New Roman" w:cs="Times New Roman"/>
          <w:sz w:val="24"/>
          <w:szCs w:val="24"/>
          <w:lang w:val="en-US"/>
        </w:rPr>
        <w:t xml:space="preserve"> because it increases pollinator availability and the time available for seed development </w:t>
      </w:r>
      <w:r w:rsidR="00B93A6E">
        <w:rPr>
          <w:rFonts w:ascii="Times New Roman" w:hAnsi="Times New Roman" w:cs="Times New Roman"/>
          <w:sz w:val="24"/>
          <w:szCs w:val="24"/>
          <w:lang w:val="en-US"/>
        </w:rPr>
        <w:t>(</w:t>
      </w:r>
      <w:proofErr w:type="spellStart"/>
      <w:r w:rsidR="00B93A6E">
        <w:rPr>
          <w:rFonts w:ascii="Times New Roman" w:hAnsi="Times New Roman" w:cs="Times New Roman"/>
          <w:sz w:val="24"/>
          <w:szCs w:val="24"/>
          <w:lang w:val="en-US"/>
        </w:rPr>
        <w:t>Munguí</w:t>
      </w:r>
      <w:r w:rsidR="00B93A6E" w:rsidRPr="006B2ECB">
        <w:rPr>
          <w:rFonts w:ascii="Times New Roman" w:hAnsi="Times New Roman" w:cs="Times New Roman"/>
          <w:sz w:val="24"/>
          <w:szCs w:val="24"/>
          <w:lang w:val="en-US"/>
        </w:rPr>
        <w:t>a</w:t>
      </w:r>
      <w:proofErr w:type="spellEnd"/>
      <w:r w:rsidR="00B93A6E" w:rsidRPr="006B2ECB">
        <w:rPr>
          <w:rFonts w:ascii="Times New Roman" w:hAnsi="Times New Roman" w:cs="Times New Roman"/>
          <w:sz w:val="24"/>
          <w:szCs w:val="24"/>
          <w:lang w:val="en-US"/>
        </w:rPr>
        <w:t>-Rosas et al., 2011</w:t>
      </w:r>
      <w:r w:rsidR="00B93A6E">
        <w:rPr>
          <w:rFonts w:ascii="Times New Roman" w:hAnsi="Times New Roman" w:cs="Times New Roman"/>
          <w:sz w:val="24"/>
          <w:szCs w:val="24"/>
          <w:lang w:val="en-US"/>
        </w:rPr>
        <w:t>b)</w:t>
      </w:r>
      <w:r w:rsidR="00B65ED6">
        <w:rPr>
          <w:rFonts w:ascii="Times New Roman" w:hAnsi="Times New Roman" w:cs="Times New Roman"/>
          <w:sz w:val="24"/>
          <w:szCs w:val="24"/>
          <w:lang w:val="en-US"/>
        </w:rPr>
        <w:t xml:space="preserve">, but at the same </w:t>
      </w:r>
      <w:ins w:id="22" w:author="Alicia" w:date="2015-10-15T14:21:00Z">
        <w:r w:rsidR="00217CD3">
          <w:rPr>
            <w:rFonts w:ascii="Times New Roman" w:hAnsi="Times New Roman" w:cs="Times New Roman"/>
            <w:sz w:val="24"/>
            <w:szCs w:val="24"/>
            <w:lang w:val="en-US"/>
          </w:rPr>
          <w:t xml:space="preserve">time it </w:t>
        </w:r>
      </w:ins>
      <w:ins w:id="23" w:author="Alicia" w:date="2015-10-15T14:22:00Z">
        <w:r w:rsidR="00217CD3">
          <w:rPr>
            <w:rFonts w:ascii="Times New Roman" w:hAnsi="Times New Roman" w:cs="Times New Roman"/>
            <w:sz w:val="24"/>
            <w:szCs w:val="24"/>
            <w:lang w:val="en-US"/>
          </w:rPr>
          <w:t>might</w:t>
        </w:r>
      </w:ins>
      <w:ins w:id="24" w:author="Alicia" w:date="2015-10-15T14:21:00Z">
        <w:r w:rsidR="00217CD3">
          <w:rPr>
            <w:rFonts w:ascii="Times New Roman" w:hAnsi="Times New Roman" w:cs="Times New Roman"/>
            <w:sz w:val="24"/>
            <w:szCs w:val="24"/>
            <w:lang w:val="en-US"/>
          </w:rPr>
          <w:t xml:space="preserve"> be </w:t>
        </w:r>
      </w:ins>
      <w:r w:rsidR="00B65ED6">
        <w:rPr>
          <w:rFonts w:ascii="Times New Roman" w:hAnsi="Times New Roman" w:cs="Times New Roman"/>
          <w:sz w:val="24"/>
          <w:szCs w:val="24"/>
          <w:lang w:val="en-US"/>
        </w:rPr>
        <w:t>costly if</w:t>
      </w:r>
      <w:r w:rsidR="00844807">
        <w:rPr>
          <w:rFonts w:ascii="Times New Roman" w:hAnsi="Times New Roman" w:cs="Times New Roman"/>
          <w:sz w:val="24"/>
          <w:szCs w:val="24"/>
          <w:lang w:val="en-US"/>
        </w:rPr>
        <w:t xml:space="preserve"> </w:t>
      </w:r>
      <w:r w:rsidR="00E54E97">
        <w:rPr>
          <w:rFonts w:ascii="Times New Roman" w:hAnsi="Times New Roman" w:cs="Times New Roman"/>
          <w:sz w:val="24"/>
          <w:szCs w:val="24"/>
          <w:lang w:val="en-US"/>
        </w:rPr>
        <w:t>early</w:t>
      </w:r>
      <w:r w:rsidR="00B65ED6">
        <w:rPr>
          <w:rFonts w:ascii="Times New Roman" w:hAnsi="Times New Roman" w:cs="Times New Roman"/>
          <w:sz w:val="24"/>
          <w:szCs w:val="24"/>
          <w:lang w:val="en-US"/>
        </w:rPr>
        <w:t xml:space="preserve"> </w:t>
      </w:r>
      <w:r w:rsidR="00E54E97">
        <w:rPr>
          <w:rFonts w:ascii="Times New Roman" w:hAnsi="Times New Roman" w:cs="Times New Roman"/>
          <w:sz w:val="24"/>
          <w:szCs w:val="24"/>
          <w:lang w:val="en-US"/>
        </w:rPr>
        <w:t xml:space="preserve">flowering </w:t>
      </w:r>
      <w:r w:rsidR="00B65ED6">
        <w:rPr>
          <w:rFonts w:ascii="Times New Roman" w:hAnsi="Times New Roman" w:cs="Times New Roman"/>
          <w:sz w:val="24"/>
          <w:szCs w:val="24"/>
          <w:lang w:val="en-US"/>
        </w:rPr>
        <w:t xml:space="preserve">increases the exposure to </w:t>
      </w:r>
      <w:r w:rsidR="00A06AD7">
        <w:rPr>
          <w:rFonts w:ascii="Times New Roman" w:hAnsi="Times New Roman" w:cs="Times New Roman"/>
          <w:sz w:val="24"/>
          <w:szCs w:val="24"/>
          <w:lang w:val="en-US"/>
        </w:rPr>
        <w:t>antagonist</w:t>
      </w:r>
      <w:r w:rsidR="00B65ED6">
        <w:rPr>
          <w:rFonts w:ascii="Times New Roman" w:hAnsi="Times New Roman" w:cs="Times New Roman"/>
          <w:sz w:val="24"/>
          <w:szCs w:val="24"/>
          <w:lang w:val="en-US"/>
        </w:rPr>
        <w:t>s</w:t>
      </w:r>
      <w:r w:rsidR="000554E2">
        <w:rPr>
          <w:rFonts w:ascii="Times New Roman" w:hAnsi="Times New Roman" w:cs="Times New Roman"/>
          <w:sz w:val="24"/>
          <w:szCs w:val="24"/>
          <w:lang w:val="en-US"/>
        </w:rPr>
        <w:t>.</w:t>
      </w:r>
    </w:p>
    <w:p w14:paraId="5BE5A226" w14:textId="4BE3996F" w:rsidR="00050F89" w:rsidRDefault="00187560" w:rsidP="00A6615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Spatial variation in selection</w:t>
      </w:r>
      <w:r w:rsidR="00407F56">
        <w:rPr>
          <w:rFonts w:ascii="Times New Roman" w:hAnsi="Times New Roman" w:cs="Times New Roman"/>
          <w:sz w:val="24"/>
          <w:szCs w:val="24"/>
          <w:lang w:val="en-US"/>
        </w:rPr>
        <w:t xml:space="preserve"> </w:t>
      </w:r>
      <w:r w:rsidR="0044405C">
        <w:rPr>
          <w:rFonts w:ascii="Times New Roman" w:hAnsi="Times New Roman" w:cs="Times New Roman"/>
          <w:sz w:val="24"/>
          <w:szCs w:val="24"/>
          <w:lang w:val="en-US"/>
        </w:rPr>
        <w:t xml:space="preserve">mediated by species interactions </w:t>
      </w:r>
      <w:r w:rsidR="0044405C">
        <w:rPr>
          <w:rFonts w:ascii="Times New Roman" w:hAnsi="Times New Roman" w:cs="Times New Roman"/>
          <w:sz w:val="24"/>
          <w:lang w:val="en-US"/>
        </w:rPr>
        <w:t xml:space="preserve">has been documented in many systems </w:t>
      </w:r>
      <w:r w:rsidR="001712F4" w:rsidRPr="0037728F">
        <w:rPr>
          <w:rFonts w:ascii="Times New Roman" w:hAnsi="Times New Roman" w:cs="Times New Roman"/>
          <w:sz w:val="24"/>
          <w:lang w:val="en-US"/>
        </w:rPr>
        <w:t>(Thompson 2005</w:t>
      </w:r>
      <w:r w:rsidR="001712F4">
        <w:rPr>
          <w:rFonts w:ascii="Times New Roman" w:hAnsi="Times New Roman" w:cs="Times New Roman"/>
          <w:sz w:val="24"/>
          <w:lang w:val="en-US"/>
        </w:rPr>
        <w:t xml:space="preserve">, </w:t>
      </w:r>
      <w:proofErr w:type="spellStart"/>
      <w:r w:rsidR="001712F4" w:rsidRPr="00810B3C">
        <w:rPr>
          <w:rFonts w:ascii="Times New Roman" w:hAnsi="Times New Roman" w:cs="Times New Roman"/>
          <w:sz w:val="24"/>
          <w:lang w:val="en-US"/>
        </w:rPr>
        <w:t>Siepielski</w:t>
      </w:r>
      <w:proofErr w:type="spellEnd"/>
      <w:r w:rsidR="001712F4" w:rsidRPr="00810B3C">
        <w:rPr>
          <w:rFonts w:ascii="Times New Roman" w:hAnsi="Times New Roman" w:cs="Times New Roman"/>
          <w:sz w:val="24"/>
          <w:lang w:val="en-US"/>
        </w:rPr>
        <w:t xml:space="preserve"> et al. 2013</w:t>
      </w:r>
      <w:r w:rsidR="001712F4" w:rsidRPr="00407F56">
        <w:rPr>
          <w:rFonts w:ascii="Times New Roman" w:hAnsi="Times New Roman" w:cs="Times New Roman"/>
          <w:sz w:val="24"/>
          <w:lang w:val="en-US"/>
        </w:rPr>
        <w:t>)</w:t>
      </w:r>
      <w:r w:rsidR="0044405C">
        <w:rPr>
          <w:rFonts w:ascii="Times New Roman" w:hAnsi="Times New Roman" w:cs="Times New Roman"/>
          <w:sz w:val="24"/>
          <w:lang w:val="en-US"/>
        </w:rPr>
        <w:t>, and</w:t>
      </w:r>
      <w:r w:rsidR="00A76823">
        <w:rPr>
          <w:rFonts w:ascii="Times New Roman" w:hAnsi="Times New Roman" w:cs="Times New Roman"/>
          <w:sz w:val="24"/>
          <w:lang w:val="en-US"/>
        </w:rPr>
        <w:t xml:space="preserve"> </w:t>
      </w:r>
      <w:r w:rsidR="0044405C">
        <w:rPr>
          <w:rFonts w:ascii="Times New Roman" w:hAnsi="Times New Roman" w:cs="Times New Roman"/>
          <w:sz w:val="24"/>
          <w:szCs w:val="24"/>
          <w:lang w:val="en-US"/>
        </w:rPr>
        <w:t>may result</w:t>
      </w:r>
      <w:r w:rsidR="00A76823">
        <w:rPr>
          <w:rFonts w:ascii="Times New Roman" w:hAnsi="Times New Roman" w:cs="Times New Roman"/>
          <w:sz w:val="24"/>
          <w:szCs w:val="24"/>
          <w:lang w:val="en-US"/>
        </w:rPr>
        <w:t xml:space="preserve"> </w:t>
      </w:r>
      <w:ins w:id="25" w:author="Alicia" w:date="2015-10-15T14:23:00Z">
        <w:r w:rsidR="007021C8">
          <w:rPr>
            <w:rFonts w:ascii="Times New Roman" w:hAnsi="Times New Roman" w:cs="Times New Roman"/>
            <w:sz w:val="24"/>
            <w:szCs w:val="24"/>
            <w:lang w:val="en-US"/>
          </w:rPr>
          <w:t xml:space="preserve">in </w:t>
        </w:r>
      </w:ins>
      <w:r w:rsidR="00A76823">
        <w:rPr>
          <w:rFonts w:ascii="Times New Roman" w:hAnsi="Times New Roman" w:cs="Times New Roman"/>
          <w:sz w:val="24"/>
          <w:szCs w:val="24"/>
          <w:lang w:val="en-US"/>
        </w:rPr>
        <w:t xml:space="preserve">local adaptation and </w:t>
      </w:r>
      <w:r w:rsidR="0044405C">
        <w:rPr>
          <w:rFonts w:ascii="Times New Roman" w:hAnsi="Times New Roman" w:cs="Times New Roman"/>
          <w:sz w:val="24"/>
          <w:szCs w:val="24"/>
          <w:lang w:val="en-US"/>
        </w:rPr>
        <w:t xml:space="preserve">adaptive </w:t>
      </w:r>
      <w:r w:rsidR="00A76823">
        <w:rPr>
          <w:rFonts w:ascii="Times New Roman" w:hAnsi="Times New Roman" w:cs="Times New Roman"/>
          <w:sz w:val="24"/>
          <w:szCs w:val="24"/>
          <w:lang w:val="en-US"/>
        </w:rPr>
        <w:t xml:space="preserve">population </w:t>
      </w:r>
      <w:r w:rsidR="0044405C">
        <w:rPr>
          <w:rFonts w:ascii="Times New Roman" w:hAnsi="Times New Roman" w:cs="Times New Roman"/>
          <w:sz w:val="24"/>
          <w:szCs w:val="24"/>
          <w:lang w:val="en-US"/>
        </w:rPr>
        <w:t>divergence</w:t>
      </w:r>
      <w:r w:rsidR="001712F4" w:rsidRPr="00407F56">
        <w:rPr>
          <w:rFonts w:ascii="Times New Roman" w:hAnsi="Times New Roman" w:cs="Times New Roman"/>
          <w:sz w:val="24"/>
          <w:lang w:val="en-US"/>
        </w:rPr>
        <w:t>.</w:t>
      </w:r>
      <w:r w:rsidR="001712F4">
        <w:rPr>
          <w:rFonts w:ascii="Times New Roman" w:hAnsi="Times New Roman" w:cs="Times New Roman"/>
          <w:sz w:val="24"/>
          <w:lang w:val="en-US"/>
        </w:rPr>
        <w:t xml:space="preserve"> </w:t>
      </w:r>
      <w:r w:rsidR="0044405C">
        <w:rPr>
          <w:rFonts w:ascii="Times New Roman" w:hAnsi="Times New Roman" w:cs="Times New Roman"/>
          <w:sz w:val="24"/>
          <w:szCs w:val="24"/>
          <w:lang w:val="en-US"/>
        </w:rPr>
        <w:t>V</w:t>
      </w:r>
      <w:r>
        <w:rPr>
          <w:rFonts w:ascii="Times New Roman" w:hAnsi="Times New Roman" w:cs="Times New Roman"/>
          <w:sz w:val="24"/>
          <w:szCs w:val="24"/>
          <w:lang w:val="en-US"/>
        </w:rPr>
        <w:t xml:space="preserve">ariation in selection </w:t>
      </w:r>
      <w:r w:rsidR="0044405C">
        <w:rPr>
          <w:rFonts w:ascii="Times New Roman" w:hAnsi="Times New Roman" w:cs="Times New Roman"/>
          <w:sz w:val="24"/>
          <w:szCs w:val="24"/>
          <w:lang w:val="en-US"/>
        </w:rPr>
        <w:t xml:space="preserve">strength </w:t>
      </w:r>
      <w:r>
        <w:rPr>
          <w:rFonts w:ascii="Times New Roman" w:hAnsi="Times New Roman" w:cs="Times New Roman"/>
          <w:sz w:val="24"/>
          <w:szCs w:val="24"/>
          <w:lang w:val="en-US"/>
        </w:rPr>
        <w:t xml:space="preserve">may </w:t>
      </w:r>
      <w:r w:rsidR="00732ED1">
        <w:rPr>
          <w:rFonts w:ascii="Times New Roman" w:hAnsi="Times New Roman" w:cs="Times New Roman"/>
          <w:sz w:val="24"/>
          <w:szCs w:val="24"/>
          <w:lang w:val="en-US"/>
        </w:rPr>
        <w:t xml:space="preserve">potentially </w:t>
      </w:r>
      <w:r>
        <w:rPr>
          <w:rFonts w:ascii="Times New Roman" w:hAnsi="Times New Roman" w:cs="Times New Roman"/>
          <w:sz w:val="24"/>
          <w:szCs w:val="24"/>
          <w:lang w:val="en-US"/>
        </w:rPr>
        <w:t>be driven by differences in</w:t>
      </w:r>
      <w:r w:rsidR="00A21332" w:rsidRPr="00A21332">
        <w:rPr>
          <w:rFonts w:ascii="Times New Roman" w:hAnsi="Times New Roman" w:cs="Times New Roman"/>
          <w:sz w:val="24"/>
          <w:szCs w:val="24"/>
          <w:lang w:val="en-US"/>
        </w:rPr>
        <w:t xml:space="preserve"> </w:t>
      </w:r>
      <w:r w:rsidR="00C1205B" w:rsidRPr="00A21332">
        <w:rPr>
          <w:rFonts w:ascii="Times New Roman" w:hAnsi="Times New Roman" w:cs="Times New Roman"/>
          <w:sz w:val="24"/>
          <w:szCs w:val="24"/>
          <w:lang w:val="en-US"/>
        </w:rPr>
        <w:t xml:space="preserve">interaction </w:t>
      </w:r>
      <w:r w:rsidR="001A32CC" w:rsidRPr="00A21332">
        <w:rPr>
          <w:rFonts w:ascii="Times New Roman" w:hAnsi="Times New Roman" w:cs="Times New Roman"/>
          <w:sz w:val="24"/>
          <w:szCs w:val="24"/>
          <w:lang w:val="en-US"/>
        </w:rPr>
        <w:t>intensities</w:t>
      </w:r>
      <w:r w:rsidR="00A21332" w:rsidRPr="00A2133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or</w:t>
      </w:r>
      <w:r w:rsidR="007771B5">
        <w:rPr>
          <w:rFonts w:ascii="Times New Roman" w:hAnsi="Times New Roman" w:cs="Times New Roman"/>
          <w:sz w:val="24"/>
          <w:szCs w:val="24"/>
          <w:lang w:val="en-US"/>
        </w:rPr>
        <w:t xml:space="preserve"> trait preferences of the interactors </w:t>
      </w:r>
      <w:r w:rsidR="001A32CC">
        <w:rPr>
          <w:rFonts w:ascii="Times New Roman" w:hAnsi="Times New Roman" w:cs="Times New Roman"/>
          <w:sz w:val="24"/>
          <w:szCs w:val="24"/>
          <w:lang w:val="en-US"/>
        </w:rPr>
        <w:t>among populations</w:t>
      </w:r>
      <w:r w:rsidR="00BB0EEC">
        <w:rPr>
          <w:rFonts w:ascii="Times New Roman" w:hAnsi="Times New Roman" w:cs="Times New Roman"/>
          <w:sz w:val="24"/>
          <w:lang w:val="en-US"/>
        </w:rPr>
        <w:t xml:space="preserve">. </w:t>
      </w:r>
      <w:r w:rsidR="002D38CD">
        <w:rPr>
          <w:rFonts w:ascii="Times New Roman" w:hAnsi="Times New Roman" w:cs="Times New Roman"/>
          <w:sz w:val="24"/>
          <w:lang w:val="en-US"/>
        </w:rPr>
        <w:t xml:space="preserve">For </w:t>
      </w:r>
      <w:r w:rsidR="007307F3">
        <w:rPr>
          <w:rFonts w:ascii="Times New Roman" w:hAnsi="Times New Roman" w:cs="Times New Roman"/>
          <w:sz w:val="24"/>
          <w:lang w:val="en-US"/>
        </w:rPr>
        <w:t>plant-animal</w:t>
      </w:r>
      <w:r w:rsidR="002D38CD">
        <w:rPr>
          <w:rFonts w:ascii="Times New Roman" w:hAnsi="Times New Roman" w:cs="Times New Roman"/>
          <w:sz w:val="24"/>
          <w:lang w:val="en-US"/>
        </w:rPr>
        <w:t xml:space="preserve"> interactions</w:t>
      </w:r>
      <w:r w:rsidR="0044405C">
        <w:rPr>
          <w:rFonts w:ascii="Times New Roman" w:hAnsi="Times New Roman" w:cs="Times New Roman"/>
          <w:sz w:val="24"/>
          <w:lang w:val="en-US"/>
        </w:rPr>
        <w:t>, such</w:t>
      </w:r>
      <w:r w:rsidR="00137470">
        <w:rPr>
          <w:rFonts w:ascii="Times New Roman" w:hAnsi="Times New Roman" w:cs="Times New Roman"/>
          <w:sz w:val="24"/>
          <w:lang w:val="en-US"/>
        </w:rPr>
        <w:t xml:space="preserve"> as pre</w:t>
      </w:r>
      <w:r w:rsidR="0044405C">
        <w:rPr>
          <w:rFonts w:ascii="Times New Roman" w:hAnsi="Times New Roman" w:cs="Times New Roman"/>
          <w:sz w:val="24"/>
          <w:lang w:val="en-US"/>
        </w:rPr>
        <w:t>-</w:t>
      </w:r>
      <w:r w:rsidR="00137470">
        <w:rPr>
          <w:rFonts w:ascii="Times New Roman" w:hAnsi="Times New Roman" w:cs="Times New Roman"/>
          <w:sz w:val="24"/>
          <w:lang w:val="en-US"/>
        </w:rPr>
        <w:t>dispersal seed predation</w:t>
      </w:r>
      <w:r w:rsidR="002D38CD">
        <w:rPr>
          <w:rFonts w:ascii="Times New Roman" w:hAnsi="Times New Roman" w:cs="Times New Roman"/>
          <w:sz w:val="24"/>
          <w:lang w:val="en-US"/>
        </w:rPr>
        <w:t xml:space="preserve">, </w:t>
      </w:r>
      <w:r w:rsidR="00732ED1">
        <w:rPr>
          <w:rFonts w:ascii="Times New Roman" w:hAnsi="Times New Roman" w:cs="Times New Roman"/>
          <w:sz w:val="24"/>
          <w:lang w:val="en-US"/>
        </w:rPr>
        <w:t xml:space="preserve">studies have demonstrated that differences in </w:t>
      </w:r>
      <w:r w:rsidR="002D38CD">
        <w:rPr>
          <w:rFonts w:ascii="Times New Roman" w:hAnsi="Times New Roman" w:cs="Times New Roman"/>
          <w:sz w:val="24"/>
          <w:lang w:val="en-US"/>
        </w:rPr>
        <w:t>s</w:t>
      </w:r>
      <w:r w:rsidR="008A3A83" w:rsidRPr="008A3A83">
        <w:rPr>
          <w:rFonts w:ascii="Times New Roman" w:hAnsi="Times New Roman" w:cs="Times New Roman"/>
          <w:sz w:val="24"/>
          <w:lang w:val="en-US"/>
        </w:rPr>
        <w:t xml:space="preserve">election </w:t>
      </w:r>
      <w:r w:rsidR="00732ED1">
        <w:rPr>
          <w:rFonts w:ascii="Times New Roman" w:hAnsi="Times New Roman" w:cs="Times New Roman"/>
          <w:sz w:val="24"/>
          <w:lang w:val="en-US"/>
        </w:rPr>
        <w:t>on plant traits among populations or years can</w:t>
      </w:r>
      <w:r w:rsidR="008A3A83">
        <w:rPr>
          <w:rFonts w:ascii="Times New Roman" w:hAnsi="Times New Roman" w:cs="Times New Roman"/>
          <w:sz w:val="24"/>
          <w:lang w:val="en-US"/>
        </w:rPr>
        <w:t xml:space="preserve"> </w:t>
      </w:r>
      <w:r w:rsidR="00732ED1">
        <w:rPr>
          <w:rFonts w:ascii="Times New Roman" w:hAnsi="Times New Roman" w:cs="Times New Roman"/>
          <w:sz w:val="24"/>
          <w:lang w:val="en-US"/>
        </w:rPr>
        <w:t>be associated with</w:t>
      </w:r>
      <w:r w:rsidR="008A3A83" w:rsidRPr="008A3A83">
        <w:rPr>
          <w:rFonts w:ascii="Times New Roman" w:hAnsi="Times New Roman" w:cs="Times New Roman"/>
          <w:sz w:val="24"/>
          <w:lang w:val="en-US"/>
        </w:rPr>
        <w:t xml:space="preserve"> </w:t>
      </w:r>
      <w:r w:rsidR="00732ED1">
        <w:rPr>
          <w:rFonts w:ascii="Times New Roman" w:hAnsi="Times New Roman" w:cs="Times New Roman"/>
          <w:sz w:val="24"/>
          <w:lang w:val="en-US"/>
        </w:rPr>
        <w:t>both</w:t>
      </w:r>
      <w:ins w:id="26" w:author="Alicia" w:date="2015-10-15T14:28:00Z">
        <w:r w:rsidR="0050068D">
          <w:rPr>
            <w:rFonts w:ascii="Times New Roman" w:hAnsi="Times New Roman" w:cs="Times New Roman"/>
            <w:sz w:val="24"/>
            <w:lang w:val="en-US"/>
          </w:rPr>
          <w:t xml:space="preserve"> differences in</w:t>
        </w:r>
      </w:ins>
      <w:r w:rsidR="00732ED1">
        <w:rPr>
          <w:rFonts w:ascii="Times New Roman" w:hAnsi="Times New Roman" w:cs="Times New Roman"/>
          <w:sz w:val="24"/>
          <w:lang w:val="en-US"/>
        </w:rPr>
        <w:t xml:space="preserve"> </w:t>
      </w:r>
      <w:r w:rsidR="008A3A83">
        <w:rPr>
          <w:rFonts w:ascii="Times New Roman" w:hAnsi="Times New Roman" w:cs="Times New Roman"/>
          <w:sz w:val="24"/>
          <w:lang w:val="en-US"/>
        </w:rPr>
        <w:t>interaction</w:t>
      </w:r>
      <w:r w:rsidR="008A3A83" w:rsidRPr="008A3A83">
        <w:rPr>
          <w:rFonts w:ascii="Times New Roman" w:hAnsi="Times New Roman" w:cs="Times New Roman"/>
          <w:sz w:val="24"/>
          <w:lang w:val="en-US"/>
        </w:rPr>
        <w:t xml:space="preserve"> intensit</w:t>
      </w:r>
      <w:r w:rsidR="00732ED1">
        <w:rPr>
          <w:rFonts w:ascii="Times New Roman" w:hAnsi="Times New Roman" w:cs="Times New Roman"/>
          <w:sz w:val="24"/>
          <w:lang w:val="en-US"/>
        </w:rPr>
        <w:t>ies</w:t>
      </w:r>
      <w:r w:rsidR="008A3A83" w:rsidRPr="008A3A83">
        <w:rPr>
          <w:rFonts w:ascii="Times New Roman" w:hAnsi="Times New Roman" w:cs="Times New Roman"/>
          <w:sz w:val="24"/>
          <w:lang w:val="en-US"/>
        </w:rPr>
        <w:t xml:space="preserve"> </w:t>
      </w:r>
      <w:r w:rsidR="008A3A83">
        <w:rPr>
          <w:rFonts w:ascii="Times New Roman" w:hAnsi="Times New Roman" w:cs="Times New Roman"/>
          <w:sz w:val="24"/>
          <w:lang w:val="en-US"/>
        </w:rPr>
        <w:t>(</w:t>
      </w:r>
      <w:proofErr w:type="spellStart"/>
      <w:r w:rsidR="008A3A83">
        <w:rPr>
          <w:rFonts w:ascii="Times New Roman" w:hAnsi="Times New Roman" w:cs="Times New Roman"/>
          <w:sz w:val="24"/>
          <w:lang w:val="en-US"/>
        </w:rPr>
        <w:t>Benkman</w:t>
      </w:r>
      <w:proofErr w:type="spellEnd"/>
      <w:r w:rsidR="008A3A83">
        <w:rPr>
          <w:rFonts w:ascii="Times New Roman" w:hAnsi="Times New Roman" w:cs="Times New Roman"/>
          <w:sz w:val="24"/>
          <w:lang w:val="en-US"/>
        </w:rPr>
        <w:t xml:space="preserve"> 2013</w:t>
      </w:r>
      <w:r w:rsidR="00033889">
        <w:rPr>
          <w:rFonts w:ascii="Times New Roman" w:hAnsi="Times New Roman" w:cs="Times New Roman"/>
          <w:sz w:val="24"/>
          <w:lang w:val="en-US"/>
        </w:rPr>
        <w:t xml:space="preserve">, </w:t>
      </w:r>
      <w:proofErr w:type="spellStart"/>
      <w:r w:rsidR="00033889" w:rsidRPr="00B552D3">
        <w:rPr>
          <w:rFonts w:ascii="Times New Roman" w:hAnsi="Times New Roman" w:cs="Times New Roman"/>
          <w:sz w:val="24"/>
          <w:szCs w:val="24"/>
          <w:lang w:val="en-US"/>
        </w:rPr>
        <w:t>Benkman</w:t>
      </w:r>
      <w:proofErr w:type="spellEnd"/>
      <w:r w:rsidR="00033889" w:rsidRPr="00B552D3">
        <w:rPr>
          <w:rFonts w:ascii="Times New Roman" w:hAnsi="Times New Roman" w:cs="Times New Roman"/>
          <w:sz w:val="24"/>
          <w:szCs w:val="24"/>
          <w:lang w:val="en-US"/>
        </w:rPr>
        <w:t xml:space="preserve"> </w:t>
      </w:r>
      <w:r w:rsidR="00033889" w:rsidRPr="00B552D3">
        <w:rPr>
          <w:rFonts w:ascii="Times New Roman" w:hAnsi="Times New Roman" w:cs="Times New Roman"/>
          <w:iCs/>
          <w:sz w:val="24"/>
          <w:szCs w:val="24"/>
          <w:lang w:val="en-US"/>
        </w:rPr>
        <w:t>et al.</w:t>
      </w:r>
      <w:r w:rsidR="00033889" w:rsidRPr="00B552D3">
        <w:rPr>
          <w:rFonts w:ascii="Times New Roman" w:hAnsi="Times New Roman" w:cs="Times New Roman"/>
          <w:sz w:val="24"/>
          <w:szCs w:val="24"/>
          <w:lang w:val="en-US"/>
        </w:rPr>
        <w:t>, 2013</w:t>
      </w:r>
      <w:r w:rsidR="00A76823">
        <w:rPr>
          <w:rFonts w:ascii="Times New Roman" w:hAnsi="Times New Roman" w:cs="Times New Roman"/>
          <w:sz w:val="24"/>
          <w:szCs w:val="24"/>
          <w:lang w:val="en-US"/>
        </w:rPr>
        <w:t xml:space="preserve">, </w:t>
      </w:r>
      <w:proofErr w:type="spellStart"/>
      <w:r w:rsidR="00A76823" w:rsidRPr="0050068D">
        <w:rPr>
          <w:rFonts w:ascii="Times New Roman" w:hAnsi="Times New Roman" w:cs="Times New Roman"/>
          <w:sz w:val="24"/>
          <w:szCs w:val="24"/>
          <w:lang w:val="en-US"/>
        </w:rPr>
        <w:t>Vanhoenacker</w:t>
      </w:r>
      <w:proofErr w:type="spellEnd"/>
      <w:r w:rsidR="00A76823" w:rsidRPr="0050068D">
        <w:rPr>
          <w:rFonts w:ascii="Times New Roman" w:hAnsi="Times New Roman" w:cs="Times New Roman"/>
          <w:sz w:val="24"/>
          <w:szCs w:val="24"/>
          <w:lang w:val="en-US"/>
        </w:rPr>
        <w:t xml:space="preserve"> </w:t>
      </w:r>
      <w:r w:rsidR="00A76823" w:rsidRPr="0050068D">
        <w:rPr>
          <w:rFonts w:ascii="Times New Roman" w:hAnsi="Times New Roman" w:cs="Times New Roman"/>
          <w:iCs/>
          <w:sz w:val="24"/>
          <w:szCs w:val="24"/>
          <w:lang w:val="en-US"/>
        </w:rPr>
        <w:t>et al.</w:t>
      </w:r>
      <w:r w:rsidR="00A76823" w:rsidRPr="0050068D">
        <w:rPr>
          <w:rFonts w:ascii="Times New Roman" w:hAnsi="Times New Roman" w:cs="Times New Roman"/>
          <w:sz w:val="24"/>
          <w:szCs w:val="24"/>
          <w:lang w:val="en-US"/>
        </w:rPr>
        <w:t>, 2013</w:t>
      </w:r>
      <w:r w:rsidR="008A3A83">
        <w:rPr>
          <w:rFonts w:ascii="Times New Roman" w:hAnsi="Times New Roman" w:cs="Times New Roman"/>
          <w:sz w:val="24"/>
          <w:lang w:val="en-US"/>
        </w:rPr>
        <w:t>)</w:t>
      </w:r>
      <w:r w:rsidR="007371D3">
        <w:rPr>
          <w:rFonts w:ascii="Times New Roman" w:hAnsi="Times New Roman" w:cs="Times New Roman"/>
          <w:sz w:val="24"/>
          <w:lang w:val="en-US"/>
        </w:rPr>
        <w:t xml:space="preserve">, </w:t>
      </w:r>
      <w:r w:rsidR="00732ED1">
        <w:rPr>
          <w:rFonts w:ascii="Times New Roman" w:hAnsi="Times New Roman" w:cs="Times New Roman"/>
          <w:sz w:val="24"/>
          <w:lang w:val="en-US"/>
        </w:rPr>
        <w:t>and</w:t>
      </w:r>
      <w:ins w:id="27" w:author="Alicia" w:date="2015-10-15T14:28:00Z">
        <w:r w:rsidR="0050068D">
          <w:rPr>
            <w:rFonts w:ascii="Times New Roman" w:hAnsi="Times New Roman" w:cs="Times New Roman"/>
            <w:sz w:val="24"/>
            <w:lang w:val="en-US"/>
          </w:rPr>
          <w:t xml:space="preserve"> in</w:t>
        </w:r>
      </w:ins>
      <w:r w:rsidR="00732ED1">
        <w:rPr>
          <w:rFonts w:ascii="Times New Roman" w:hAnsi="Times New Roman" w:cs="Times New Roman"/>
          <w:sz w:val="24"/>
          <w:lang w:val="en-US"/>
        </w:rPr>
        <w:t xml:space="preserve"> </w:t>
      </w:r>
      <w:r w:rsidR="00732ED1">
        <w:rPr>
          <w:rFonts w:ascii="Times New Roman" w:hAnsi="Times New Roman" w:cs="Times New Roman"/>
          <w:sz w:val="24"/>
          <w:lang w:val="en-US"/>
        </w:rPr>
        <w:lastRenderedPageBreak/>
        <w:t>trait preferences</w:t>
      </w:r>
      <w:r w:rsidR="009075C4">
        <w:rPr>
          <w:rFonts w:ascii="Times New Roman" w:hAnsi="Times New Roman" w:cs="Times New Roman"/>
          <w:sz w:val="24"/>
          <w:szCs w:val="24"/>
          <w:lang w:val="en-US"/>
        </w:rPr>
        <w:t xml:space="preserve"> </w:t>
      </w:r>
      <w:r w:rsidR="0037728F" w:rsidRPr="00CC2B88">
        <w:rPr>
          <w:rFonts w:ascii="Times New Roman" w:hAnsi="Times New Roman" w:cs="Times New Roman"/>
          <w:sz w:val="24"/>
          <w:szCs w:val="24"/>
          <w:lang w:val="en-US"/>
        </w:rPr>
        <w:t xml:space="preserve">(Rey </w:t>
      </w:r>
      <w:r w:rsidR="0037728F" w:rsidRPr="00981711">
        <w:rPr>
          <w:rFonts w:ascii="Times New Roman" w:hAnsi="Times New Roman" w:cs="Times New Roman"/>
          <w:iCs/>
          <w:sz w:val="24"/>
          <w:szCs w:val="24"/>
          <w:lang w:val="en-US"/>
        </w:rPr>
        <w:t>et al</w:t>
      </w:r>
      <w:r w:rsidR="0037728F" w:rsidRPr="00CC2B88">
        <w:rPr>
          <w:rFonts w:ascii="Times New Roman" w:hAnsi="Times New Roman" w:cs="Times New Roman"/>
          <w:i/>
          <w:iCs/>
          <w:sz w:val="24"/>
          <w:szCs w:val="24"/>
          <w:lang w:val="en-US"/>
        </w:rPr>
        <w:t>.</w:t>
      </w:r>
      <w:r w:rsidR="0037728F" w:rsidRPr="00CC2B88">
        <w:rPr>
          <w:rFonts w:ascii="Times New Roman" w:hAnsi="Times New Roman" w:cs="Times New Roman"/>
          <w:sz w:val="24"/>
          <w:szCs w:val="24"/>
          <w:lang w:val="en-US"/>
        </w:rPr>
        <w:t>, 2006</w:t>
      </w:r>
      <w:r w:rsidR="001712F4">
        <w:rPr>
          <w:rFonts w:ascii="Times New Roman" w:hAnsi="Times New Roman" w:cs="Times New Roman"/>
          <w:sz w:val="24"/>
          <w:szCs w:val="24"/>
          <w:lang w:val="en-US"/>
        </w:rPr>
        <w:t>;</w:t>
      </w:r>
      <w:r w:rsidR="001712F4" w:rsidRPr="001712F4">
        <w:rPr>
          <w:rFonts w:ascii="Times New Roman" w:hAnsi="Times New Roman" w:cs="Times New Roman"/>
          <w:sz w:val="24"/>
          <w:szCs w:val="24"/>
          <w:lang w:val="en-US"/>
        </w:rPr>
        <w:t xml:space="preserve"> </w:t>
      </w:r>
      <w:r w:rsidR="001712F4" w:rsidRPr="0037728F">
        <w:rPr>
          <w:rFonts w:ascii="Times New Roman" w:hAnsi="Times New Roman" w:cs="Times New Roman"/>
          <w:sz w:val="24"/>
          <w:szCs w:val="24"/>
          <w:lang w:val="en-US"/>
        </w:rPr>
        <w:t xml:space="preserve">Kolb </w:t>
      </w:r>
      <w:r w:rsidR="001712F4" w:rsidRPr="00981711">
        <w:rPr>
          <w:rFonts w:ascii="Times New Roman" w:hAnsi="Times New Roman" w:cs="Times New Roman"/>
          <w:iCs/>
          <w:sz w:val="24"/>
          <w:szCs w:val="24"/>
          <w:lang w:val="en-US"/>
        </w:rPr>
        <w:t>et al</w:t>
      </w:r>
      <w:r w:rsidR="001712F4" w:rsidRPr="0037728F">
        <w:rPr>
          <w:rFonts w:ascii="Times New Roman" w:hAnsi="Times New Roman" w:cs="Times New Roman"/>
          <w:i/>
          <w:iCs/>
          <w:sz w:val="24"/>
          <w:szCs w:val="24"/>
          <w:lang w:val="en-US"/>
        </w:rPr>
        <w:t>.</w:t>
      </w:r>
      <w:r w:rsidR="001712F4" w:rsidRPr="0037728F">
        <w:rPr>
          <w:rFonts w:ascii="Times New Roman" w:hAnsi="Times New Roman" w:cs="Times New Roman"/>
          <w:sz w:val="24"/>
          <w:szCs w:val="24"/>
          <w:lang w:val="en-US"/>
        </w:rPr>
        <w:t>, 2007</w:t>
      </w:r>
      <w:r w:rsidR="0037728F" w:rsidRPr="00CC2B88">
        <w:rPr>
          <w:rFonts w:ascii="Times New Roman" w:hAnsi="Times New Roman" w:cs="Times New Roman"/>
          <w:sz w:val="24"/>
          <w:szCs w:val="24"/>
          <w:lang w:val="en-US"/>
        </w:rPr>
        <w:t>)</w:t>
      </w:r>
      <w:r w:rsidR="007E6B36">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w:t>
      </w:r>
      <w:r w:rsidR="007307F3">
        <w:rPr>
          <w:rFonts w:ascii="Times New Roman" w:hAnsi="Times New Roman" w:cs="Times New Roman"/>
          <w:sz w:val="24"/>
          <w:szCs w:val="24"/>
          <w:lang w:val="en-US"/>
        </w:rPr>
        <w:t xml:space="preserve">animal </w:t>
      </w:r>
      <w:r w:rsidR="00273C1B">
        <w:rPr>
          <w:rFonts w:ascii="Times New Roman" w:hAnsi="Times New Roman" w:cs="Times New Roman"/>
          <w:sz w:val="24"/>
          <w:szCs w:val="24"/>
          <w:lang w:val="en-US"/>
        </w:rPr>
        <w:t xml:space="preserve">preferences </w:t>
      </w:r>
      <w:r w:rsidR="007307F3">
        <w:rPr>
          <w:rFonts w:ascii="Times New Roman" w:hAnsi="Times New Roman" w:cs="Times New Roman"/>
          <w:sz w:val="24"/>
          <w:szCs w:val="24"/>
          <w:lang w:val="en-US"/>
        </w:rPr>
        <w:t>for plant traits</w:t>
      </w:r>
      <w:r w:rsidR="00947B5A">
        <w:rPr>
          <w:rFonts w:ascii="Times New Roman" w:hAnsi="Times New Roman" w:cs="Times New Roman"/>
          <w:sz w:val="24"/>
          <w:szCs w:val="24"/>
          <w:lang w:val="en-US"/>
        </w:rPr>
        <w:t xml:space="preserve">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depend on</w:t>
      </w:r>
      <w:r w:rsidR="00947B5A">
        <w:rPr>
          <w:rFonts w:ascii="Times New Roman" w:hAnsi="Times New Roman" w:cs="Times New Roman"/>
          <w:sz w:val="24"/>
          <w:szCs w:val="24"/>
          <w:lang w:val="en-US"/>
        </w:rPr>
        <w:t xml:space="preserve">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r w:rsidR="001712F4">
        <w:rPr>
          <w:rFonts w:ascii="Times New Roman" w:hAnsi="Times New Roman" w:cs="Times New Roman"/>
          <w:sz w:val="24"/>
          <w:szCs w:val="24"/>
          <w:lang w:val="en-US"/>
        </w:rPr>
        <w:t xml:space="preserve"> in terms of the abiotic conditions or in terms of other species (community context)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 xml:space="preserve">For example, the intensity of plant-seed predator </w:t>
      </w:r>
      <w:r w:rsidR="00E51352">
        <w:rPr>
          <w:rFonts w:ascii="Times New Roman" w:hAnsi="Times New Roman" w:cs="Times New Roman"/>
          <w:sz w:val="24"/>
          <w:szCs w:val="24"/>
          <w:lang w:val="en-US"/>
        </w:rPr>
        <w:t xml:space="preserve">interactions </w:t>
      </w:r>
      <w:r w:rsidR="003E79AE">
        <w:rPr>
          <w:rFonts w:ascii="Times New Roman" w:hAnsi="Times New Roman" w:cs="Times New Roman"/>
          <w:sz w:val="24"/>
          <w:szCs w:val="24"/>
          <w:lang w:val="en-US"/>
        </w:rPr>
        <w:t xml:space="preserve">has </w:t>
      </w:r>
      <w:r w:rsidR="00E51352">
        <w:rPr>
          <w:rFonts w:ascii="Times New Roman" w:hAnsi="Times New Roman" w:cs="Times New Roman"/>
          <w:sz w:val="24"/>
          <w:szCs w:val="24"/>
          <w:lang w:val="en-US"/>
        </w:rPr>
        <w:t xml:space="preserve">been shown to be influenced by </w:t>
      </w:r>
      <w:r w:rsidR="001712F4">
        <w:rPr>
          <w:rFonts w:ascii="Times New Roman" w:hAnsi="Times New Roman" w:cs="Times New Roman"/>
          <w:sz w:val="24"/>
          <w:szCs w:val="24"/>
          <w:lang w:val="en-US"/>
        </w:rPr>
        <w:t>light availability</w:t>
      </w:r>
      <w:r w:rsidR="00E51352">
        <w:rPr>
          <w:rFonts w:ascii="Times New Roman" w:hAnsi="Times New Roman" w:cs="Times New Roman"/>
          <w:sz w:val="24"/>
          <w:szCs w:val="24"/>
          <w:lang w:val="en-US"/>
        </w:rPr>
        <w:t xml:space="preserve"> </w:t>
      </w:r>
      <w:r w:rsidR="003338F6" w:rsidRPr="00273C1B">
        <w:rPr>
          <w:rFonts w:ascii="Times New Roman" w:hAnsi="Times New Roman" w:cs="Times New Roman"/>
          <w:sz w:val="24"/>
          <w:szCs w:val="24"/>
          <w:lang w:val="en-US"/>
        </w:rPr>
        <w:t>(</w:t>
      </w:r>
      <w:r w:rsidR="001712F4">
        <w:rPr>
          <w:rFonts w:ascii="Times New Roman" w:hAnsi="Times New Roman" w:cs="Times New Roman"/>
          <w:sz w:val="24"/>
          <w:szCs w:val="24"/>
          <w:lang w:val="en-US"/>
        </w:rPr>
        <w:t xml:space="preserve">e.g. </w:t>
      </w:r>
      <w:proofErr w:type="spellStart"/>
      <w:r w:rsidR="00DA47B2" w:rsidRPr="00DA47B2">
        <w:rPr>
          <w:rFonts w:ascii="Times New Roman" w:hAnsi="Times New Roman" w:cs="Times New Roman"/>
          <w:sz w:val="24"/>
          <w:szCs w:val="24"/>
          <w:lang w:val="en-US"/>
        </w:rPr>
        <w:t>Arvanitis</w:t>
      </w:r>
      <w:proofErr w:type="spellEnd"/>
      <w:r w:rsidR="00DA47B2">
        <w:rPr>
          <w:rFonts w:ascii="Times New Roman" w:hAnsi="Times New Roman" w:cs="Times New Roman"/>
          <w:sz w:val="24"/>
          <w:szCs w:val="24"/>
          <w:lang w:val="en-US"/>
        </w:rPr>
        <w:t xml:space="preserve"> et al</w:t>
      </w:r>
      <w:r w:rsidR="00DF7E55">
        <w:rPr>
          <w:rFonts w:ascii="Times New Roman" w:hAnsi="Times New Roman" w:cs="Times New Roman"/>
          <w:sz w:val="24"/>
          <w:szCs w:val="24"/>
          <w:lang w:val="en-US"/>
        </w:rPr>
        <w:t>.</w:t>
      </w:r>
      <w:r w:rsidR="00DA47B2">
        <w:rPr>
          <w:rFonts w:ascii="Times New Roman" w:hAnsi="Times New Roman" w:cs="Times New Roman"/>
          <w:sz w:val="24"/>
          <w:szCs w:val="24"/>
          <w:lang w:val="en-US"/>
        </w:rPr>
        <w:t xml:space="preserve">, 2001; </w:t>
      </w:r>
      <w:r w:rsidR="003338F6" w:rsidRPr="00273C1B">
        <w:rPr>
          <w:rFonts w:ascii="Times New Roman" w:hAnsi="Times New Roman" w:cs="Times New Roman"/>
          <w:sz w:val="24"/>
          <w:szCs w:val="24"/>
          <w:lang w:val="en-US"/>
        </w:rPr>
        <w:t xml:space="preserve">Kolb &amp; </w:t>
      </w:r>
      <w:proofErr w:type="spellStart"/>
      <w:r w:rsidR="003338F6" w:rsidRPr="00273C1B">
        <w:rPr>
          <w:rFonts w:ascii="Times New Roman" w:hAnsi="Times New Roman" w:cs="Times New Roman"/>
          <w:sz w:val="24"/>
          <w:szCs w:val="24"/>
          <w:lang w:val="en-US"/>
        </w:rPr>
        <w:t>Ehrlén</w:t>
      </w:r>
      <w:proofErr w:type="spellEnd"/>
      <w:r w:rsidR="003338F6" w:rsidRPr="00273C1B">
        <w:rPr>
          <w:rFonts w:ascii="Times New Roman" w:hAnsi="Times New Roman" w:cs="Times New Roman"/>
          <w:sz w:val="24"/>
          <w:szCs w:val="24"/>
          <w:lang w:val="en-US"/>
        </w:rPr>
        <w:t>, 2010</w:t>
      </w:r>
      <w:r w:rsidR="00E5135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 xml:space="preserve">and </w:t>
      </w:r>
      <w:r w:rsidR="00E51352">
        <w:rPr>
          <w:rFonts w:ascii="Times New Roman" w:hAnsi="Times New Roman" w:cs="Times New Roman"/>
          <w:sz w:val="24"/>
          <w:szCs w:val="24"/>
          <w:lang w:val="en-US"/>
        </w:rPr>
        <w:t>soil moisture (</w:t>
      </w:r>
      <w:r w:rsidR="003338F6" w:rsidRPr="00273C1B">
        <w:rPr>
          <w:rFonts w:ascii="Times New Roman" w:hAnsi="Times New Roman" w:cs="Times New Roman"/>
          <w:sz w:val="24"/>
          <w:szCs w:val="24"/>
          <w:lang w:val="en-US"/>
        </w:rPr>
        <w:t xml:space="preserve">von Euler </w:t>
      </w:r>
      <w:r w:rsidR="003338F6" w:rsidRPr="00981711">
        <w:rPr>
          <w:rFonts w:ascii="Times New Roman" w:hAnsi="Times New Roman" w:cs="Times New Roman"/>
          <w:iCs/>
          <w:sz w:val="24"/>
          <w:szCs w:val="24"/>
          <w:lang w:val="en-US"/>
        </w:rPr>
        <w:t>et al</w:t>
      </w:r>
      <w:r w:rsidR="003338F6" w:rsidRPr="00273C1B">
        <w:rPr>
          <w:rFonts w:ascii="Times New Roman" w:hAnsi="Times New Roman" w:cs="Times New Roman"/>
          <w:i/>
          <w:iCs/>
          <w:sz w:val="24"/>
          <w:szCs w:val="24"/>
          <w:lang w:val="en-US"/>
        </w:rPr>
        <w:t>.</w:t>
      </w:r>
      <w:r w:rsidR="003338F6" w:rsidRPr="00273C1B">
        <w:rPr>
          <w:rFonts w:ascii="Times New Roman" w:hAnsi="Times New Roman" w:cs="Times New Roman"/>
          <w:sz w:val="24"/>
          <w:szCs w:val="24"/>
          <w:lang w:val="en-US"/>
        </w:rPr>
        <w:t>, 2014)</w:t>
      </w:r>
      <w:r w:rsidR="004251C0">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O</w:t>
      </w:r>
      <w:r w:rsidR="009A1D10">
        <w:rPr>
          <w:rFonts w:ascii="Times New Roman" w:hAnsi="Times New Roman" w:cs="Times New Roman"/>
          <w:sz w:val="24"/>
          <w:szCs w:val="24"/>
          <w:lang w:val="en-US"/>
        </w:rPr>
        <w:t>ther community members</w:t>
      </w:r>
      <w:r w:rsidR="004251C0">
        <w:rPr>
          <w:rFonts w:ascii="Times New Roman" w:hAnsi="Times New Roman" w:cs="Times New Roman"/>
          <w:sz w:val="24"/>
          <w:szCs w:val="24"/>
          <w:lang w:val="en-US"/>
        </w:rPr>
        <w:t xml:space="preserve">, being natural enemies, competitors or alternative hosts, </w:t>
      </w:r>
      <w:r w:rsidR="001712F4">
        <w:rPr>
          <w:rFonts w:ascii="Times New Roman" w:hAnsi="Times New Roman" w:cs="Times New Roman"/>
          <w:sz w:val="24"/>
          <w:szCs w:val="24"/>
          <w:lang w:val="en-US"/>
        </w:rPr>
        <w:t>have also been shown to</w:t>
      </w:r>
      <w:r w:rsidR="004251C0" w:rsidRPr="009A6EFE">
        <w:rPr>
          <w:rFonts w:ascii="Times New Roman" w:hAnsi="Times New Roman" w:cs="Times New Roman"/>
          <w:sz w:val="24"/>
          <w:szCs w:val="24"/>
          <w:lang w:val="en-US"/>
        </w:rPr>
        <w:t xml:space="preserve"> influence </w:t>
      </w:r>
      <w:r w:rsidR="00050F89">
        <w:rPr>
          <w:rFonts w:ascii="Times New Roman" w:hAnsi="Times New Roman" w:cs="Times New Roman"/>
          <w:sz w:val="24"/>
          <w:szCs w:val="24"/>
          <w:lang w:val="en-US"/>
        </w:rPr>
        <w:t xml:space="preserve">the outcome of plant-animal </w:t>
      </w:r>
      <w:r w:rsidR="004251C0">
        <w:rPr>
          <w:rFonts w:ascii="Times New Roman" w:hAnsi="Times New Roman" w:cs="Times New Roman"/>
          <w:sz w:val="24"/>
          <w:szCs w:val="24"/>
          <w:lang w:val="en-US"/>
        </w:rPr>
        <w:t>interactions</w:t>
      </w:r>
      <w:r w:rsidR="004251C0" w:rsidRPr="00F57BD7">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w:t>
      </w:r>
      <w:r w:rsidR="00F57BD7" w:rsidRPr="00F57BD7">
        <w:rPr>
          <w:rFonts w:ascii="Times New Roman" w:hAnsi="Times New Roman" w:cs="Times New Roman"/>
          <w:sz w:val="24"/>
          <w:szCs w:val="24"/>
          <w:lang w:val="en-US"/>
        </w:rPr>
        <w:t xml:space="preserve">Strauss &amp; Irwin, 2004; </w:t>
      </w:r>
      <w:proofErr w:type="spellStart"/>
      <w:r w:rsidR="00F57BD7" w:rsidRPr="00F57BD7">
        <w:rPr>
          <w:rFonts w:ascii="Times New Roman" w:hAnsi="Times New Roman" w:cs="Times New Roman"/>
          <w:sz w:val="24"/>
          <w:szCs w:val="24"/>
          <w:lang w:val="en-US"/>
        </w:rPr>
        <w:t>Siepielski</w:t>
      </w:r>
      <w:proofErr w:type="spellEnd"/>
      <w:r w:rsidR="00F57BD7" w:rsidRPr="00F57BD7">
        <w:rPr>
          <w:rFonts w:ascii="Times New Roman" w:hAnsi="Times New Roman" w:cs="Times New Roman"/>
          <w:sz w:val="24"/>
          <w:szCs w:val="24"/>
          <w:lang w:val="en-US"/>
        </w:rPr>
        <w:t xml:space="preserve"> &amp; </w:t>
      </w:r>
      <w:proofErr w:type="spellStart"/>
      <w:r w:rsidR="00F57BD7" w:rsidRPr="00F57BD7">
        <w:rPr>
          <w:rFonts w:ascii="Times New Roman" w:hAnsi="Times New Roman" w:cs="Times New Roman"/>
          <w:sz w:val="24"/>
          <w:szCs w:val="24"/>
          <w:lang w:val="en-US"/>
        </w:rPr>
        <w:t>Benkman</w:t>
      </w:r>
      <w:proofErr w:type="spellEnd"/>
      <w:r w:rsidR="00F57BD7" w:rsidRPr="00F57BD7">
        <w:rPr>
          <w:rFonts w:ascii="Times New Roman" w:hAnsi="Times New Roman" w:cs="Times New Roman"/>
          <w:sz w:val="24"/>
          <w:szCs w:val="24"/>
          <w:lang w:val="en-US"/>
        </w:rPr>
        <w:t xml:space="preserve">, 2007; Chamberlain </w:t>
      </w:r>
      <w:r w:rsidR="00F57BD7" w:rsidRPr="00981711">
        <w:rPr>
          <w:rFonts w:ascii="Times New Roman" w:hAnsi="Times New Roman" w:cs="Times New Roman"/>
          <w:iCs/>
          <w:sz w:val="24"/>
          <w:szCs w:val="24"/>
          <w:lang w:val="en-US"/>
        </w:rPr>
        <w:t>et al</w:t>
      </w:r>
      <w:r w:rsidR="00F57BD7" w:rsidRPr="00F57BD7">
        <w:rPr>
          <w:rFonts w:ascii="Times New Roman" w:hAnsi="Times New Roman" w:cs="Times New Roman"/>
          <w:i/>
          <w:iCs/>
          <w:sz w:val="24"/>
          <w:szCs w:val="24"/>
          <w:lang w:val="en-US"/>
        </w:rPr>
        <w:t>.</w:t>
      </w:r>
      <w:r w:rsidR="00F57BD7" w:rsidRPr="00F57BD7">
        <w:rPr>
          <w:rFonts w:ascii="Times New Roman" w:hAnsi="Times New Roman" w:cs="Times New Roman"/>
          <w:sz w:val="24"/>
          <w:szCs w:val="24"/>
          <w:lang w:val="en-US"/>
        </w:rPr>
        <w:t>, 2014)</w:t>
      </w:r>
      <w:r w:rsidR="009A6EFE">
        <w:rPr>
          <w:rFonts w:ascii="Times New Roman" w:hAnsi="Times New Roman" w:cs="Times New Roman"/>
          <w:sz w:val="24"/>
          <w:szCs w:val="24"/>
          <w:lang w:val="en-US"/>
        </w:rPr>
        <w:t>.</w:t>
      </w:r>
      <w:r w:rsidR="00FB1369">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For example, nectar robbers can affect selection by pollinators </w:t>
      </w:r>
      <w:r w:rsidR="00035C79" w:rsidRPr="00C14345">
        <w:rPr>
          <w:rFonts w:ascii="Times New Roman" w:hAnsi="Times New Roman" w:cs="Times New Roman"/>
          <w:sz w:val="24"/>
          <w:lang w:val="en-US"/>
        </w:rPr>
        <w:t>(Irwin, 2006)</w:t>
      </w:r>
      <w:r w:rsidR="00035C79">
        <w:rPr>
          <w:rFonts w:ascii="Times New Roman" w:hAnsi="Times New Roman" w:cs="Times New Roman"/>
          <w:sz w:val="24"/>
          <w:szCs w:val="24"/>
          <w:lang w:val="en-US"/>
        </w:rPr>
        <w:t>, and plant</w:t>
      </w:r>
      <w:r w:rsidR="00035C79" w:rsidRPr="005C1785">
        <w:rPr>
          <w:rFonts w:ascii="Times New Roman" w:hAnsi="Times New Roman" w:cs="Times New Roman"/>
          <w:sz w:val="24"/>
          <w:szCs w:val="24"/>
          <w:lang w:val="en-US"/>
        </w:rPr>
        <w:t xml:space="preserve"> </w:t>
      </w:r>
      <w:r w:rsidR="00183455">
        <w:rPr>
          <w:rFonts w:ascii="Times New Roman" w:hAnsi="Times New Roman" w:cs="Times New Roman"/>
          <w:sz w:val="24"/>
          <w:szCs w:val="24"/>
          <w:lang w:val="en-US"/>
        </w:rPr>
        <w:t>community heterogeneity</w:t>
      </w:r>
      <w:r w:rsidR="00183455" w:rsidRPr="00320F57">
        <w:rPr>
          <w:lang w:val="en-US"/>
        </w:rPr>
        <w:t xml:space="preserve"> </w:t>
      </w:r>
      <w:r w:rsidR="00183455" w:rsidRPr="00183455">
        <w:rPr>
          <w:rFonts w:ascii="Times New Roman" w:hAnsi="Times New Roman" w:cs="Times New Roman"/>
          <w:sz w:val="24"/>
          <w:szCs w:val="24"/>
          <w:lang w:val="en-US"/>
        </w:rPr>
        <w:t>in terms of productivity, species and genetic</w:t>
      </w:r>
      <w:r w:rsidR="00183455">
        <w:rPr>
          <w:rFonts w:ascii="Times New Roman" w:hAnsi="Times New Roman" w:cs="Times New Roman"/>
          <w:sz w:val="24"/>
          <w:szCs w:val="24"/>
          <w:lang w:val="en-US"/>
        </w:rPr>
        <w:t xml:space="preserve"> diversity</w:t>
      </w:r>
      <w:r w:rsidR="00183455" w:rsidRPr="005C1785">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may </w:t>
      </w:r>
      <w:r w:rsidR="00F51F6B">
        <w:rPr>
          <w:rFonts w:ascii="Times New Roman" w:hAnsi="Times New Roman" w:cs="Times New Roman"/>
          <w:sz w:val="24"/>
          <w:szCs w:val="24"/>
          <w:lang w:val="en-US"/>
        </w:rPr>
        <w:t xml:space="preserve">determine host plant </w:t>
      </w:r>
      <w:r w:rsidR="00035C79">
        <w:rPr>
          <w:rFonts w:ascii="Times New Roman" w:hAnsi="Times New Roman" w:cs="Times New Roman"/>
          <w:sz w:val="24"/>
          <w:szCs w:val="24"/>
          <w:lang w:val="en-US"/>
        </w:rPr>
        <w:t xml:space="preserve">selection by insect herbivores </w:t>
      </w:r>
      <w:r w:rsidR="00035C79" w:rsidRPr="00C14345">
        <w:rPr>
          <w:rFonts w:ascii="Times New Roman" w:hAnsi="Times New Roman" w:cs="Times New Roman"/>
          <w:sz w:val="24"/>
          <w:szCs w:val="24"/>
          <w:lang w:val="en-US"/>
        </w:rPr>
        <w:t xml:space="preserve">(Agrawal </w:t>
      </w:r>
      <w:r w:rsidR="00035C79" w:rsidRPr="00981711">
        <w:rPr>
          <w:rFonts w:ascii="Times New Roman" w:hAnsi="Times New Roman" w:cs="Times New Roman"/>
          <w:iCs/>
          <w:sz w:val="24"/>
          <w:szCs w:val="24"/>
          <w:lang w:val="en-US"/>
        </w:rPr>
        <w:t>et al</w:t>
      </w:r>
      <w:r w:rsidR="00035C79" w:rsidRPr="00C14345">
        <w:rPr>
          <w:rFonts w:ascii="Times New Roman" w:hAnsi="Times New Roman" w:cs="Times New Roman"/>
          <w:i/>
          <w:iCs/>
          <w:sz w:val="24"/>
          <w:szCs w:val="24"/>
          <w:lang w:val="en-US"/>
        </w:rPr>
        <w:t>.</w:t>
      </w:r>
      <w:r w:rsidR="00035C79" w:rsidRPr="00C14345">
        <w:rPr>
          <w:rFonts w:ascii="Times New Roman" w:hAnsi="Times New Roman" w:cs="Times New Roman"/>
          <w:sz w:val="24"/>
          <w:szCs w:val="24"/>
          <w:lang w:val="en-US"/>
        </w:rPr>
        <w:t>, 2006)</w:t>
      </w:r>
      <w:r w:rsidR="00035C79">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I</w:t>
      </w:r>
      <w:r w:rsidR="00050F89">
        <w:rPr>
          <w:rFonts w:ascii="Times New Roman" w:hAnsi="Times New Roman" w:cs="Times New Roman"/>
          <w:sz w:val="24"/>
          <w:szCs w:val="24"/>
          <w:lang w:val="en-US"/>
        </w:rPr>
        <w:t xml:space="preserve">n spite of the increasing awareness of </w:t>
      </w:r>
      <w:r w:rsidR="00E86811">
        <w:rPr>
          <w:rFonts w:ascii="Times New Roman" w:hAnsi="Times New Roman" w:cs="Times New Roman"/>
          <w:sz w:val="24"/>
          <w:szCs w:val="24"/>
          <w:lang w:val="en-US"/>
        </w:rPr>
        <w:t xml:space="preserve">the ubiquitous spatial and temporal variation in </w:t>
      </w:r>
      <w:r w:rsidR="00050F89">
        <w:rPr>
          <w:rFonts w:ascii="Times New Roman" w:hAnsi="Times New Roman" w:cs="Times New Roman"/>
          <w:sz w:val="24"/>
          <w:szCs w:val="24"/>
          <w:lang w:val="en-US"/>
        </w:rPr>
        <w:t>selection, the role of community context as a source of variation in selection on a focal organism has been little explored. Analyses of selection mediated by species interactions have mostly focused on pairwise interactions, and analyses of more complex multispecies interactions rarely have assessed effects on selection</w:t>
      </w:r>
      <w:r w:rsidR="00A37B93">
        <w:rPr>
          <w:rFonts w:ascii="Times New Roman" w:hAnsi="Times New Roman" w:cs="Times New Roman"/>
          <w:sz w:val="24"/>
          <w:szCs w:val="24"/>
          <w:lang w:val="en-US"/>
        </w:rPr>
        <w:t xml:space="preserve"> (Strauss and Irwin, 2004)</w:t>
      </w:r>
      <w:r w:rsidR="00050F89">
        <w:rPr>
          <w:rFonts w:ascii="Times New Roman" w:hAnsi="Times New Roman" w:cs="Times New Roman"/>
          <w:sz w:val="24"/>
          <w:szCs w:val="24"/>
          <w:lang w:val="en-US"/>
        </w:rPr>
        <w:t>.</w:t>
      </w:r>
      <w:r w:rsidR="00050F89" w:rsidRPr="00050F89">
        <w:rPr>
          <w:rFonts w:ascii="Times New Roman" w:hAnsi="Times New Roman" w:cs="Times New Roman"/>
          <w:sz w:val="24"/>
          <w:szCs w:val="24"/>
          <w:lang w:val="en-US"/>
        </w:rPr>
        <w:t xml:space="preserve"> </w:t>
      </w:r>
      <w:r w:rsidR="00050F89">
        <w:rPr>
          <w:rFonts w:ascii="Times New Roman" w:hAnsi="Times New Roman" w:cs="Times New Roman"/>
          <w:sz w:val="24"/>
          <w:szCs w:val="24"/>
          <w:lang w:val="en-US"/>
        </w:rPr>
        <w:t xml:space="preserve">Unravelling the ways in which community context influences species interactions and the resulting selection is therefore a key step to link analyses of selection to community </w:t>
      </w:r>
      <w:r w:rsidR="00A37B93">
        <w:rPr>
          <w:rFonts w:ascii="Times New Roman" w:hAnsi="Times New Roman" w:cs="Times New Roman"/>
          <w:sz w:val="24"/>
          <w:szCs w:val="24"/>
          <w:lang w:val="en-US"/>
        </w:rPr>
        <w:t>structure and species networks</w:t>
      </w:r>
      <w:r w:rsidR="00050F89">
        <w:rPr>
          <w:rFonts w:ascii="Times New Roman" w:hAnsi="Times New Roman" w:cs="Times New Roman"/>
          <w:sz w:val="24"/>
          <w:szCs w:val="24"/>
          <w:lang w:val="en-US"/>
        </w:rPr>
        <w:t>.</w:t>
      </w:r>
    </w:p>
    <w:p w14:paraId="4A8ABA21" w14:textId="5412E9AF" w:rsidR="009B2FAA" w:rsidRDefault="00C30E98" w:rsidP="004F38BF">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One interesting way in which community context may influence selection mediated by a focal interaction is when the outcome of a plant-consumer interaction depends on the abundance of a second resource for the consumer. For example,</w:t>
      </w:r>
      <w:r w:rsidR="00FA21B7">
        <w:rPr>
          <w:rFonts w:ascii="Times New Roman" w:hAnsi="Times New Roman" w:cs="Times New Roman"/>
          <w:sz w:val="24"/>
          <w:szCs w:val="24"/>
          <w:lang w:val="en-US"/>
        </w:rPr>
        <w:t xml:space="preserve"> </w:t>
      </w:r>
      <w:r w:rsidR="00D759F2">
        <w:rPr>
          <w:rFonts w:ascii="Times New Roman" w:hAnsi="Times New Roman" w:cs="Times New Roman"/>
          <w:sz w:val="24"/>
          <w:szCs w:val="24"/>
          <w:lang w:val="en-US"/>
        </w:rPr>
        <w:t>l</w:t>
      </w:r>
      <w:r w:rsidR="008B1859">
        <w:rPr>
          <w:rFonts w:ascii="Times New Roman" w:hAnsi="Times New Roman" w:cs="Times New Roman"/>
          <w:sz w:val="24"/>
          <w:szCs w:val="24"/>
          <w:lang w:val="en-US"/>
        </w:rPr>
        <w:t xml:space="preserve">arge </w:t>
      </w:r>
      <w:r w:rsidR="00BB44C1">
        <w:rPr>
          <w:rFonts w:ascii="Times New Roman" w:hAnsi="Times New Roman" w:cs="Times New Roman"/>
          <w:sz w:val="24"/>
          <w:szCs w:val="24"/>
          <w:lang w:val="en-US"/>
        </w:rPr>
        <w:t>B</w:t>
      </w:r>
      <w:r w:rsidR="008B1859">
        <w:rPr>
          <w:rFonts w:ascii="Times New Roman" w:hAnsi="Times New Roman" w:cs="Times New Roman"/>
          <w:sz w:val="24"/>
          <w:szCs w:val="24"/>
          <w:lang w:val="en-US"/>
        </w:rPr>
        <w:t>lue butterflies (</w:t>
      </w:r>
      <w:proofErr w:type="spellStart"/>
      <w:r w:rsidR="008B1859" w:rsidRPr="0098541D">
        <w:rPr>
          <w:rFonts w:ascii="Times New Roman" w:hAnsi="Times New Roman" w:cs="Times New Roman"/>
          <w:i/>
          <w:sz w:val="24"/>
          <w:szCs w:val="24"/>
          <w:lang w:val="en-US"/>
        </w:rPr>
        <w:t>Maculinea</w:t>
      </w:r>
      <w:proofErr w:type="spellEnd"/>
      <w:r w:rsidR="008B1859">
        <w:rPr>
          <w:rFonts w:ascii="Times New Roman" w:hAnsi="Times New Roman" w:cs="Times New Roman"/>
          <w:sz w:val="24"/>
          <w:szCs w:val="24"/>
          <w:lang w:val="en-US"/>
        </w:rPr>
        <w:t xml:space="preserve"> spp.) are </w:t>
      </w:r>
      <w:r w:rsidR="00CF40F4">
        <w:rPr>
          <w:rFonts w:ascii="Times New Roman" w:hAnsi="Times New Roman" w:cs="Times New Roman"/>
          <w:sz w:val="24"/>
          <w:szCs w:val="24"/>
          <w:lang w:val="en-US"/>
        </w:rPr>
        <w:t xml:space="preserve">specialist </w:t>
      </w:r>
      <w:r w:rsidR="008B1859">
        <w:rPr>
          <w:rFonts w:ascii="Times New Roman" w:hAnsi="Times New Roman" w:cs="Times New Roman"/>
          <w:sz w:val="24"/>
          <w:szCs w:val="24"/>
          <w:lang w:val="en-US"/>
        </w:rPr>
        <w:t xml:space="preserve">predispersal </w:t>
      </w:r>
      <w:r w:rsidR="004753E7">
        <w:rPr>
          <w:rFonts w:ascii="Times New Roman" w:hAnsi="Times New Roman" w:cs="Times New Roman"/>
          <w:sz w:val="24"/>
          <w:szCs w:val="24"/>
          <w:lang w:val="en-US"/>
        </w:rPr>
        <w:t xml:space="preserve">seed </w:t>
      </w:r>
      <w:r w:rsidR="008B1859">
        <w:rPr>
          <w:rFonts w:ascii="Times New Roman" w:hAnsi="Times New Roman" w:cs="Times New Roman"/>
          <w:sz w:val="24"/>
          <w:szCs w:val="24"/>
          <w:lang w:val="en-US"/>
        </w:rPr>
        <w:t>predators during their first larval instars</w:t>
      </w:r>
      <w:r w:rsidR="00FA21B7">
        <w:rPr>
          <w:rFonts w:ascii="Times New Roman" w:hAnsi="Times New Roman" w:cs="Times New Roman"/>
          <w:sz w:val="24"/>
          <w:szCs w:val="24"/>
          <w:lang w:val="en-US"/>
        </w:rPr>
        <w:t>,</w:t>
      </w:r>
      <w:r w:rsidR="00CF40F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and </w:t>
      </w:r>
      <w:del w:id="28" w:author="Alicia" w:date="2015-10-15T14:30:00Z">
        <w:r w:rsidR="00BD12B4" w:rsidDel="0050068D">
          <w:rPr>
            <w:rFonts w:ascii="Times New Roman" w:hAnsi="Times New Roman" w:cs="Times New Roman"/>
            <w:sz w:val="24"/>
            <w:szCs w:val="24"/>
            <w:lang w:val="en-US"/>
          </w:rPr>
          <w:delText xml:space="preserve">butterflies </w:delText>
        </w:r>
      </w:del>
      <w:ins w:id="29" w:author="Alicia" w:date="2015-10-15T14:30:00Z">
        <w:r w:rsidR="0050068D">
          <w:rPr>
            <w:rFonts w:ascii="Times New Roman" w:hAnsi="Times New Roman" w:cs="Times New Roman"/>
            <w:sz w:val="24"/>
            <w:szCs w:val="24"/>
            <w:lang w:val="en-US"/>
          </w:rPr>
          <w:t xml:space="preserve">they </w:t>
        </w:r>
      </w:ins>
      <w:r w:rsidR="00FA21B7">
        <w:rPr>
          <w:rFonts w:ascii="Times New Roman" w:hAnsi="Times New Roman" w:cs="Times New Roman"/>
          <w:sz w:val="24"/>
          <w:szCs w:val="24"/>
          <w:lang w:val="en-US"/>
        </w:rPr>
        <w:t xml:space="preserve">often </w:t>
      </w:r>
      <w:r w:rsidR="00BD12B4">
        <w:rPr>
          <w:rFonts w:ascii="Times New Roman" w:hAnsi="Times New Roman" w:cs="Times New Roman"/>
          <w:sz w:val="24"/>
          <w:szCs w:val="24"/>
          <w:lang w:val="en-US"/>
        </w:rPr>
        <w:t>show strong preferences for</w:t>
      </w:r>
      <w:r w:rsidR="00904BDF">
        <w:rPr>
          <w:rFonts w:ascii="Times New Roman" w:hAnsi="Times New Roman" w:cs="Times New Roman"/>
          <w:sz w:val="24"/>
          <w:szCs w:val="24"/>
          <w:lang w:val="en-US"/>
        </w:rPr>
        <w:t xml:space="preserve"> 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w:t>
      </w:r>
      <w:r w:rsidR="00D47D7C">
        <w:rPr>
          <w:rFonts w:ascii="Times New Roman" w:hAnsi="Times New Roman" w:cs="Times New Roman"/>
          <w:sz w:val="24"/>
          <w:szCs w:val="24"/>
          <w:lang w:val="en-US"/>
        </w:rPr>
        <w:t xml:space="preserve">stages </w:t>
      </w:r>
      <w:r w:rsidR="00904BDF" w:rsidRPr="00647333">
        <w:rPr>
          <w:rFonts w:ascii="Times New Roman" w:hAnsi="Times New Roman" w:cs="Times New Roman"/>
          <w:sz w:val="24"/>
          <w:lang w:val="en-US"/>
        </w:rPr>
        <w:t xml:space="preserve">(Thomas &amp; </w:t>
      </w:r>
      <w:proofErr w:type="spellStart"/>
      <w:r w:rsidR="00904BDF" w:rsidRPr="00647333">
        <w:rPr>
          <w:rFonts w:ascii="Times New Roman" w:hAnsi="Times New Roman" w:cs="Times New Roman"/>
          <w:sz w:val="24"/>
          <w:lang w:val="en-US"/>
        </w:rPr>
        <w:t>Elmes</w:t>
      </w:r>
      <w:proofErr w:type="spellEnd"/>
      <w:r w:rsidR="00904BDF" w:rsidRPr="00647333">
        <w:rPr>
          <w:rFonts w:ascii="Times New Roman" w:hAnsi="Times New Roman" w:cs="Times New Roman"/>
          <w:sz w:val="24"/>
          <w:lang w:val="en-US"/>
        </w:rPr>
        <w:t xml:space="preserve">, 2001; Van </w:t>
      </w:r>
      <w:proofErr w:type="spellStart"/>
      <w:r w:rsidR="00904BDF" w:rsidRPr="00647333">
        <w:rPr>
          <w:rFonts w:ascii="Times New Roman" w:hAnsi="Times New Roman" w:cs="Times New Roman"/>
          <w:sz w:val="24"/>
          <w:lang w:val="en-US"/>
        </w:rPr>
        <w:t>Dyck</w:t>
      </w:r>
      <w:proofErr w:type="spellEnd"/>
      <w:r w:rsidR="00904BDF" w:rsidRPr="00647333">
        <w:rPr>
          <w:rFonts w:ascii="Times New Roman" w:hAnsi="Times New Roman" w:cs="Times New Roman"/>
          <w:sz w:val="24"/>
          <w:lang w:val="en-US"/>
        </w:rPr>
        <w:t xml:space="preserve"> &amp; </w:t>
      </w:r>
      <w:proofErr w:type="spellStart"/>
      <w:r w:rsidR="00904BDF" w:rsidRPr="00647333">
        <w:rPr>
          <w:rFonts w:ascii="Times New Roman" w:hAnsi="Times New Roman" w:cs="Times New Roman"/>
          <w:sz w:val="24"/>
          <w:lang w:val="en-US"/>
        </w:rPr>
        <w:t>Regniers</w:t>
      </w:r>
      <w:proofErr w:type="spellEnd"/>
      <w:r w:rsidR="00904BDF" w:rsidRPr="00647333">
        <w:rPr>
          <w:rFonts w:ascii="Times New Roman" w:hAnsi="Times New Roman" w:cs="Times New Roman"/>
          <w:sz w:val="24"/>
          <w:lang w:val="en-US"/>
        </w:rPr>
        <w:t>, 2010</w:t>
      </w:r>
      <w:del w:id="30" w:author="Alicia" w:date="2015-10-15T17:27:00Z">
        <w:r w:rsidR="00CF40F4" w:rsidDel="00020E50">
          <w:rPr>
            <w:rFonts w:ascii="Times New Roman" w:hAnsi="Times New Roman" w:cs="Times New Roman"/>
            <w:sz w:val="24"/>
            <w:lang w:val="en-US"/>
          </w:rPr>
          <w:delText>;</w:delText>
        </w:r>
        <w:r w:rsidR="00897233" w:rsidDel="00020E50">
          <w:rPr>
            <w:rFonts w:ascii="Times New Roman" w:hAnsi="Times New Roman" w:cs="Times New Roman"/>
            <w:sz w:val="24"/>
            <w:szCs w:val="24"/>
            <w:lang w:val="en-US"/>
          </w:rPr>
          <w:delText xml:space="preserve"> </w:delText>
        </w:r>
        <w:r w:rsidR="00904BDF" w:rsidRPr="00B65C26" w:rsidDel="00020E50">
          <w:rPr>
            <w:rFonts w:ascii="Times New Roman" w:hAnsi="Times New Roman" w:cs="Times New Roman"/>
            <w:sz w:val="24"/>
            <w:szCs w:val="24"/>
            <w:lang w:val="en-US"/>
          </w:rPr>
          <w:delText xml:space="preserve">Czekes </w:delText>
        </w:r>
        <w:r w:rsidR="00904BDF" w:rsidRPr="00981711" w:rsidDel="00020E50">
          <w:rPr>
            <w:rFonts w:ascii="Times New Roman" w:hAnsi="Times New Roman" w:cs="Times New Roman"/>
            <w:iCs/>
            <w:sz w:val="24"/>
            <w:szCs w:val="24"/>
            <w:lang w:val="en-US"/>
          </w:rPr>
          <w:delText>et al</w:delText>
        </w:r>
        <w:r w:rsidR="00904BDF" w:rsidRPr="00B65C26" w:rsidDel="00020E50">
          <w:rPr>
            <w:rFonts w:ascii="Times New Roman" w:hAnsi="Times New Roman" w:cs="Times New Roman"/>
            <w:i/>
            <w:iCs/>
            <w:sz w:val="24"/>
            <w:szCs w:val="24"/>
            <w:lang w:val="en-US"/>
          </w:rPr>
          <w:delText>.</w:delText>
        </w:r>
        <w:r w:rsidR="00904BDF" w:rsidRPr="00B65C26" w:rsidDel="00020E50">
          <w:rPr>
            <w:rFonts w:ascii="Times New Roman" w:hAnsi="Times New Roman" w:cs="Times New Roman"/>
            <w:sz w:val="24"/>
            <w:szCs w:val="24"/>
            <w:lang w:val="en-US"/>
          </w:rPr>
          <w:delText>, 2014</w:delText>
        </w:r>
      </w:del>
      <w:r w:rsidR="00904BDF" w:rsidRPr="00B65C26">
        <w:rPr>
          <w:rFonts w:ascii="Times New Roman" w:hAnsi="Times New Roman" w:cs="Times New Roman"/>
          <w:sz w:val="24"/>
          <w:szCs w:val="24"/>
          <w:lang w:val="en-US"/>
        </w:rPr>
        <w:t>)</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r w:rsidR="003E6994">
        <w:rPr>
          <w:rFonts w:ascii="Times New Roman" w:hAnsi="Times New Roman" w:cs="Times New Roman"/>
          <w:sz w:val="24"/>
          <w:szCs w:val="24"/>
          <w:lang w:val="en-US"/>
        </w:rPr>
        <w:t>This means that plant</w:t>
      </w:r>
      <w:r w:rsidR="00BD12B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lastRenderedPageBreak/>
        <w:t>individuals for which</w:t>
      </w:r>
      <w:r w:rsidR="0057511B">
        <w:rPr>
          <w:rFonts w:ascii="Times New Roman" w:hAnsi="Times New Roman" w:cs="Times New Roman"/>
          <w:sz w:val="24"/>
          <w:szCs w:val="24"/>
          <w:lang w:val="en-US"/>
        </w:rPr>
        <w:t xml:space="preserve"> the</w:t>
      </w:r>
      <w:r w:rsidR="003E6994">
        <w:rPr>
          <w:rFonts w:ascii="Times New Roman" w:hAnsi="Times New Roman" w:cs="Times New Roman"/>
          <w:sz w:val="24"/>
          <w:szCs w:val="24"/>
          <w:lang w:val="en-US"/>
        </w:rPr>
        <w:t xml:space="preserve"> developmental stage </w:t>
      </w:r>
      <w:r w:rsidR="00BD12B4">
        <w:rPr>
          <w:rFonts w:ascii="Times New Roman" w:hAnsi="Times New Roman" w:cs="Times New Roman"/>
          <w:sz w:val="24"/>
          <w:szCs w:val="24"/>
          <w:lang w:val="en-US"/>
        </w:rPr>
        <w:t>preferred</w:t>
      </w:r>
      <w:r w:rsidR="003E6994">
        <w:rPr>
          <w:rFonts w:ascii="Times New Roman" w:hAnsi="Times New Roman" w:cs="Times New Roman"/>
          <w:sz w:val="24"/>
          <w:szCs w:val="24"/>
          <w:lang w:val="en-US"/>
        </w:rPr>
        <w:t xml:space="preserve"> for oviposition </w:t>
      </w:r>
      <w:r w:rsidR="0057511B">
        <w:rPr>
          <w:rFonts w:ascii="Times New Roman" w:hAnsi="Times New Roman" w:cs="Times New Roman"/>
          <w:sz w:val="24"/>
          <w:szCs w:val="24"/>
          <w:lang w:val="en-US"/>
        </w:rPr>
        <w:t>coincides with</w:t>
      </w:r>
      <w:r w:rsidR="003E6994">
        <w:rPr>
          <w:rFonts w:ascii="Times New Roman" w:hAnsi="Times New Roman" w:cs="Times New Roman"/>
          <w:sz w:val="24"/>
          <w:szCs w:val="24"/>
          <w:lang w:val="en-US"/>
        </w:rPr>
        <w:t xml:space="preserve"> the </w:t>
      </w:r>
      <w:r w:rsidR="0057511B">
        <w:rPr>
          <w:rFonts w:ascii="Times New Roman" w:hAnsi="Times New Roman" w:cs="Times New Roman"/>
          <w:sz w:val="24"/>
          <w:szCs w:val="24"/>
          <w:lang w:val="en-US"/>
        </w:rPr>
        <w:t>peak of</w:t>
      </w:r>
      <w:r w:rsidR="003E6994">
        <w:rPr>
          <w:rFonts w:ascii="Times New Roman" w:hAnsi="Times New Roman" w:cs="Times New Roman"/>
          <w:sz w:val="24"/>
          <w:szCs w:val="24"/>
          <w:lang w:val="en-US"/>
        </w:rPr>
        <w:t xml:space="preserve"> butterfly </w:t>
      </w:r>
      <w:r w:rsidR="0057511B">
        <w:rPr>
          <w:rFonts w:ascii="Times New Roman" w:hAnsi="Times New Roman" w:cs="Times New Roman"/>
          <w:sz w:val="24"/>
          <w:szCs w:val="24"/>
          <w:lang w:val="en-US"/>
        </w:rPr>
        <w:t xml:space="preserve">activity </w:t>
      </w:r>
      <w:r w:rsidR="00BD12B4">
        <w:rPr>
          <w:rFonts w:ascii="Times New Roman" w:hAnsi="Times New Roman" w:cs="Times New Roman"/>
          <w:sz w:val="24"/>
          <w:szCs w:val="24"/>
          <w:lang w:val="en-US"/>
        </w:rPr>
        <w:t>suffer most from</w:t>
      </w:r>
      <w:r w:rsidR="003E6994">
        <w:rPr>
          <w:rFonts w:ascii="Times New Roman" w:hAnsi="Times New Roman" w:cs="Times New Roman"/>
          <w:sz w:val="24"/>
          <w:szCs w:val="24"/>
          <w:lang w:val="en-US"/>
        </w:rPr>
        <w:t xml:space="preserve"> seed predator</w:t>
      </w:r>
      <w:r w:rsidR="00BD12B4">
        <w:rPr>
          <w:rFonts w:ascii="Times New Roman" w:hAnsi="Times New Roman" w:cs="Times New Roman"/>
          <w:sz w:val="24"/>
          <w:szCs w:val="24"/>
          <w:lang w:val="en-US"/>
        </w:rPr>
        <w:t xml:space="preserve"> attacks</w:t>
      </w:r>
      <w:r w:rsidR="003E6994">
        <w:rPr>
          <w:rFonts w:ascii="Times New Roman" w:hAnsi="Times New Roman" w:cs="Times New Roman"/>
          <w:sz w:val="24"/>
          <w:szCs w:val="24"/>
          <w:lang w:val="en-US"/>
        </w:rPr>
        <w:t xml:space="preserve">. </w:t>
      </w:r>
      <w:proofErr w:type="spellStart"/>
      <w:r w:rsidR="005F03EB" w:rsidDel="00BD12B4">
        <w:rPr>
          <w:rFonts w:ascii="Times New Roman" w:hAnsi="Times New Roman" w:cs="Times New Roman"/>
          <w:i/>
          <w:sz w:val="24"/>
          <w:szCs w:val="24"/>
          <w:lang w:val="en-US"/>
        </w:rPr>
        <w:t>Maculinea</w:t>
      </w:r>
      <w:proofErr w:type="spellEnd"/>
      <w:r w:rsidR="005F03EB" w:rsidDel="00BD12B4">
        <w:rPr>
          <w:rFonts w:ascii="Times New Roman" w:hAnsi="Times New Roman" w:cs="Times New Roman"/>
          <w:sz w:val="24"/>
          <w:szCs w:val="24"/>
          <w:lang w:val="en-US"/>
        </w:rPr>
        <w:t xml:space="preserve"> larvae</w:t>
      </w:r>
      <w:r w:rsidR="004925AB"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need</w:t>
      </w:r>
      <w:r w:rsidR="008B1859" w:rsidRPr="005C10BA" w:rsidDel="00BD12B4">
        <w:rPr>
          <w:rFonts w:ascii="Times New Roman" w:hAnsi="Times New Roman" w:cs="Times New Roman"/>
          <w:sz w:val="24"/>
          <w:szCs w:val="24"/>
          <w:lang w:val="en-US"/>
        </w:rPr>
        <w:t xml:space="preserve"> </w:t>
      </w:r>
      <w:r w:rsidR="00897233" w:rsidDel="00BD12B4">
        <w:rPr>
          <w:rFonts w:ascii="Times New Roman" w:hAnsi="Times New Roman" w:cs="Times New Roman"/>
          <w:sz w:val="24"/>
          <w:szCs w:val="24"/>
          <w:lang w:val="en-US"/>
        </w:rPr>
        <w:t xml:space="preserve">also </w:t>
      </w:r>
      <w:r w:rsidR="008B1859" w:rsidRPr="005C10BA" w:rsidDel="00BD12B4">
        <w:rPr>
          <w:rFonts w:ascii="Times New Roman" w:hAnsi="Times New Roman" w:cs="Times New Roman"/>
          <w:sz w:val="24"/>
          <w:szCs w:val="24"/>
          <w:lang w:val="en-US"/>
        </w:rPr>
        <w:t>a second host to complete their development</w:t>
      </w:r>
      <w:r w:rsidR="008B1859" w:rsidDel="00BD12B4">
        <w:rPr>
          <w:rFonts w:ascii="Times New Roman" w:hAnsi="Times New Roman" w:cs="Times New Roman"/>
          <w:sz w:val="24"/>
          <w:szCs w:val="24"/>
          <w:lang w:val="en-US"/>
        </w:rPr>
        <w:t xml:space="preserve">, </w:t>
      </w:r>
      <w:r w:rsidR="00DC0122" w:rsidDel="00BD12B4">
        <w:rPr>
          <w:rFonts w:ascii="Times New Roman" w:hAnsi="Times New Roman" w:cs="Times New Roman"/>
          <w:sz w:val="24"/>
          <w:szCs w:val="24"/>
          <w:lang w:val="en-US"/>
        </w:rPr>
        <w:t xml:space="preserve">and </w:t>
      </w:r>
      <w:r w:rsidR="00F57BD7" w:rsidDel="00BD12B4">
        <w:rPr>
          <w:rFonts w:ascii="Times New Roman" w:hAnsi="Times New Roman" w:cs="Times New Roman"/>
          <w:sz w:val="24"/>
          <w:szCs w:val="24"/>
          <w:lang w:val="en-US"/>
        </w:rPr>
        <w:t xml:space="preserve">most species </w:t>
      </w:r>
      <w:r w:rsidR="00DC0122" w:rsidDel="00BD12B4">
        <w:rPr>
          <w:rFonts w:ascii="Times New Roman" w:hAnsi="Times New Roman" w:cs="Times New Roman"/>
          <w:sz w:val="24"/>
          <w:szCs w:val="24"/>
          <w:lang w:val="en-US"/>
        </w:rPr>
        <w:t>are</w:t>
      </w:r>
      <w:r w:rsidR="008B1859" w:rsidDel="00BD12B4">
        <w:rPr>
          <w:rFonts w:ascii="Times New Roman" w:hAnsi="Times New Roman" w:cs="Times New Roman"/>
          <w:sz w:val="24"/>
          <w:szCs w:val="24"/>
          <w:lang w:val="en-US"/>
        </w:rPr>
        <w:t xml:space="preserve"> parasites of ant nests </w:t>
      </w:r>
      <w:r w:rsidR="00CF5A15" w:rsidDel="00BD12B4">
        <w:rPr>
          <w:rFonts w:ascii="Times New Roman" w:hAnsi="Times New Roman" w:cs="Times New Roman"/>
          <w:sz w:val="24"/>
          <w:szCs w:val="24"/>
          <w:lang w:val="en-US"/>
        </w:rPr>
        <w:t>(</w:t>
      </w:r>
      <w:proofErr w:type="spellStart"/>
      <w:r w:rsidR="00CF5A15" w:rsidRPr="002E16D8" w:rsidDel="00BD12B4">
        <w:rPr>
          <w:rFonts w:ascii="Times New Roman" w:hAnsi="Times New Roman" w:cs="Times New Roman"/>
          <w:i/>
          <w:sz w:val="24"/>
          <w:szCs w:val="24"/>
          <w:lang w:val="en-US"/>
        </w:rPr>
        <w:t>Myrmica</w:t>
      </w:r>
      <w:proofErr w:type="spellEnd"/>
      <w:r w:rsidR="00CF5A15" w:rsidDel="00BD12B4">
        <w:rPr>
          <w:rFonts w:ascii="Times New Roman" w:hAnsi="Times New Roman" w:cs="Times New Roman"/>
          <w:sz w:val="24"/>
          <w:szCs w:val="24"/>
          <w:lang w:val="en-US"/>
        </w:rPr>
        <w:t xml:space="preserve"> spp.)</w:t>
      </w:r>
      <w:r w:rsidR="00CF5A15" w:rsidRPr="00932DAA"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 xml:space="preserve">during later instars </w:t>
      </w:r>
      <w:r w:rsidR="008B1859" w:rsidRPr="009478E0" w:rsidDel="00BD12B4">
        <w:rPr>
          <w:rFonts w:ascii="Times New Roman" w:hAnsi="Times New Roman" w:cs="Times New Roman"/>
          <w:sz w:val="24"/>
          <w:szCs w:val="24"/>
          <w:lang w:val="en-US"/>
        </w:rPr>
        <w:t>(</w:t>
      </w:r>
      <w:proofErr w:type="spellStart"/>
      <w:r w:rsidR="008B1859" w:rsidRPr="009478E0" w:rsidDel="00BD12B4">
        <w:rPr>
          <w:rFonts w:ascii="Times New Roman" w:hAnsi="Times New Roman" w:cs="Times New Roman"/>
          <w:sz w:val="24"/>
          <w:szCs w:val="24"/>
          <w:lang w:val="en-US"/>
        </w:rPr>
        <w:t>Als</w:t>
      </w:r>
      <w:proofErr w:type="spellEnd"/>
      <w:r w:rsidR="008B1859" w:rsidRPr="009478E0" w:rsidDel="00BD12B4">
        <w:rPr>
          <w:rFonts w:ascii="Times New Roman" w:hAnsi="Times New Roman" w:cs="Times New Roman"/>
          <w:sz w:val="24"/>
          <w:szCs w:val="24"/>
          <w:lang w:val="en-US"/>
        </w:rPr>
        <w:t xml:space="preserve"> </w:t>
      </w:r>
      <w:r w:rsidR="008B1859" w:rsidRPr="00981711" w:rsidDel="00BD12B4">
        <w:rPr>
          <w:rFonts w:ascii="Times New Roman" w:hAnsi="Times New Roman" w:cs="Times New Roman"/>
          <w:iCs/>
          <w:sz w:val="24"/>
          <w:szCs w:val="24"/>
          <w:lang w:val="en-US"/>
        </w:rPr>
        <w:t>et al</w:t>
      </w:r>
      <w:r w:rsidR="008B1859" w:rsidRPr="009478E0" w:rsidDel="00BD12B4">
        <w:rPr>
          <w:rFonts w:ascii="Times New Roman" w:hAnsi="Times New Roman" w:cs="Times New Roman"/>
          <w:i/>
          <w:iCs/>
          <w:sz w:val="24"/>
          <w:szCs w:val="24"/>
          <w:lang w:val="en-US"/>
        </w:rPr>
        <w:t>.</w:t>
      </w:r>
      <w:r w:rsidR="008B1859" w:rsidRPr="009478E0" w:rsidDel="00BD12B4">
        <w:rPr>
          <w:rFonts w:ascii="Times New Roman" w:hAnsi="Times New Roman" w:cs="Times New Roman"/>
          <w:sz w:val="24"/>
          <w:szCs w:val="24"/>
          <w:lang w:val="en-US"/>
        </w:rPr>
        <w:t>, 2004)</w:t>
      </w:r>
      <w:r w:rsidR="008B1859" w:rsidDel="00BD12B4">
        <w:rPr>
          <w:rFonts w:ascii="Times New Roman" w:hAnsi="Times New Roman" w:cs="Times New Roman"/>
          <w:sz w:val="24"/>
          <w:szCs w:val="24"/>
          <w:lang w:val="en-US"/>
        </w:rPr>
        <w:t>.</w:t>
      </w:r>
      <w:r w:rsidR="00932DAA" w:rsidDel="00BD12B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Butterfly-mediated selection </w:t>
      </w:r>
      <w:r w:rsidR="00CF40F4">
        <w:rPr>
          <w:rFonts w:ascii="Times New Roman" w:hAnsi="Times New Roman" w:cs="Times New Roman"/>
          <w:sz w:val="24"/>
          <w:szCs w:val="24"/>
          <w:lang w:val="en-US"/>
        </w:rPr>
        <w:t xml:space="preserve">on plant traits </w:t>
      </w:r>
      <w:r w:rsidR="00050F89">
        <w:rPr>
          <w:rFonts w:ascii="Times New Roman" w:hAnsi="Times New Roman" w:cs="Times New Roman"/>
          <w:sz w:val="24"/>
          <w:szCs w:val="24"/>
          <w:lang w:val="en-US"/>
        </w:rPr>
        <w:t xml:space="preserve">in </w:t>
      </w:r>
      <w:r w:rsidR="00BD12B4">
        <w:rPr>
          <w:rFonts w:ascii="Times New Roman" w:hAnsi="Times New Roman" w:cs="Times New Roman"/>
          <w:sz w:val="24"/>
          <w:szCs w:val="24"/>
          <w:lang w:val="en-US"/>
        </w:rPr>
        <w:t xml:space="preserve">this </w:t>
      </w:r>
      <w:r w:rsidR="00050F89">
        <w:rPr>
          <w:rFonts w:ascii="Times New Roman" w:hAnsi="Times New Roman" w:cs="Times New Roman"/>
          <w:sz w:val="24"/>
          <w:szCs w:val="24"/>
          <w:lang w:val="en-US"/>
        </w:rPr>
        <w:t xml:space="preserve">system </w:t>
      </w:r>
      <w:r w:rsidR="00CF40F4">
        <w:rPr>
          <w:rFonts w:ascii="Times New Roman" w:hAnsi="Times New Roman" w:cs="Times New Roman"/>
          <w:sz w:val="24"/>
          <w:szCs w:val="24"/>
          <w:lang w:val="en-US"/>
        </w:rPr>
        <w:t>might thus be influenced by t</w:t>
      </w:r>
      <w:r w:rsidR="00932DAA">
        <w:rPr>
          <w:rFonts w:ascii="Times New Roman" w:hAnsi="Times New Roman" w:cs="Times New Roman"/>
          <w:sz w:val="24"/>
          <w:szCs w:val="24"/>
          <w:lang w:val="en-US"/>
        </w:rPr>
        <w:t>he community context</w:t>
      </w:r>
      <w:r w:rsidR="00CF40F4">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in terms of </w:t>
      </w:r>
      <w:r w:rsidR="00BD12B4">
        <w:rPr>
          <w:rFonts w:ascii="Times New Roman" w:hAnsi="Times New Roman" w:cs="Times New Roman"/>
          <w:sz w:val="24"/>
          <w:szCs w:val="24"/>
          <w:lang w:val="en-US"/>
        </w:rPr>
        <w:t xml:space="preserve">effects of </w:t>
      </w:r>
      <w:del w:id="31" w:author="Alicia" w:date="2015-10-15T13:21:00Z">
        <w:r w:rsidR="00BD12B4" w:rsidDel="008D1EBD">
          <w:rPr>
            <w:rFonts w:ascii="Times New Roman" w:hAnsi="Times New Roman" w:cs="Times New Roman"/>
            <w:sz w:val="24"/>
            <w:szCs w:val="24"/>
            <w:lang w:val="en-US"/>
          </w:rPr>
          <w:delText xml:space="preserve">ant </w:delText>
        </w:r>
      </w:del>
      <w:r w:rsidR="00BD12B4">
        <w:rPr>
          <w:rFonts w:ascii="Times New Roman" w:hAnsi="Times New Roman" w:cs="Times New Roman"/>
          <w:sz w:val="24"/>
          <w:szCs w:val="24"/>
          <w:lang w:val="en-US"/>
        </w:rPr>
        <w:t xml:space="preserve">host </w:t>
      </w:r>
      <w:ins w:id="32" w:author="Alicia" w:date="2015-10-15T13:21:00Z">
        <w:r w:rsidR="008D1EBD">
          <w:rPr>
            <w:rFonts w:ascii="Times New Roman" w:hAnsi="Times New Roman" w:cs="Times New Roman"/>
            <w:sz w:val="24"/>
            <w:szCs w:val="24"/>
            <w:lang w:val="en-US"/>
          </w:rPr>
          <w:t xml:space="preserve">ant </w:t>
        </w:r>
      </w:ins>
      <w:r w:rsidR="00932DAA">
        <w:rPr>
          <w:rFonts w:ascii="Times New Roman" w:hAnsi="Times New Roman" w:cs="Times New Roman"/>
          <w:sz w:val="24"/>
          <w:szCs w:val="24"/>
          <w:lang w:val="en-US"/>
        </w:rPr>
        <w:t xml:space="preserve">abundance </w:t>
      </w:r>
      <w:r w:rsidR="00BD12B4">
        <w:rPr>
          <w:rFonts w:ascii="Times New Roman" w:hAnsi="Times New Roman" w:cs="Times New Roman"/>
          <w:sz w:val="24"/>
          <w:szCs w:val="24"/>
          <w:lang w:val="en-US"/>
        </w:rPr>
        <w:t xml:space="preserve">on </w:t>
      </w:r>
      <w:r w:rsidR="00904BDF">
        <w:rPr>
          <w:rFonts w:ascii="Times New Roman" w:hAnsi="Times New Roman" w:cs="Times New Roman"/>
          <w:sz w:val="24"/>
          <w:szCs w:val="24"/>
          <w:lang w:val="en-US"/>
        </w:rPr>
        <w:t xml:space="preserve">butterfly abundance and </w:t>
      </w:r>
      <w:r w:rsidR="00CF40F4">
        <w:rPr>
          <w:rFonts w:ascii="Times New Roman" w:hAnsi="Times New Roman" w:cs="Times New Roman"/>
          <w:sz w:val="24"/>
          <w:szCs w:val="24"/>
          <w:lang w:val="en-US"/>
        </w:rPr>
        <w:t xml:space="preserve">seed </w:t>
      </w:r>
      <w:r w:rsidR="00904BDF">
        <w:rPr>
          <w:rFonts w:ascii="Times New Roman" w:hAnsi="Times New Roman" w:cs="Times New Roman"/>
          <w:sz w:val="24"/>
          <w:szCs w:val="24"/>
          <w:lang w:val="en-US"/>
        </w:rPr>
        <w:t>preda</w:t>
      </w:r>
      <w:r w:rsidR="00587453">
        <w:rPr>
          <w:rFonts w:ascii="Times New Roman" w:hAnsi="Times New Roman" w:cs="Times New Roman"/>
          <w:sz w:val="24"/>
          <w:szCs w:val="24"/>
          <w:lang w:val="en-US"/>
        </w:rPr>
        <w:t>tion intensit</w:t>
      </w:r>
      <w:r w:rsidR="00904BDF">
        <w:rPr>
          <w:rFonts w:ascii="Times New Roman" w:hAnsi="Times New Roman" w:cs="Times New Roman"/>
          <w:sz w:val="24"/>
          <w:szCs w:val="24"/>
          <w:lang w:val="en-US"/>
        </w:rPr>
        <w:t>y</w:t>
      </w:r>
      <w:r w:rsidR="00932DAA">
        <w:rPr>
          <w:rFonts w:ascii="Times New Roman" w:hAnsi="Times New Roman" w:cs="Times New Roman"/>
          <w:sz w:val="24"/>
          <w:szCs w:val="24"/>
          <w:lang w:val="en-US"/>
        </w:rPr>
        <w:t>.</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if among-population variation in </w:t>
      </w:r>
      <w:r w:rsidR="00677E72">
        <w:rPr>
          <w:rFonts w:ascii="Times New Roman" w:hAnsi="Times New Roman" w:cs="Times New Roman"/>
          <w:sz w:val="24"/>
          <w:szCs w:val="24"/>
          <w:lang w:val="en-US"/>
        </w:rPr>
        <w:t xml:space="preserve">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t xml:space="preserve">in the perennial herb </w:t>
      </w:r>
      <w:proofErr w:type="spellStart"/>
      <w:r w:rsidR="00677E72" w:rsidRPr="00677E72">
        <w:rPr>
          <w:rFonts w:ascii="Times New Roman" w:hAnsi="Times New Roman" w:cs="Times New Roman"/>
          <w:i/>
          <w:sz w:val="24"/>
          <w:szCs w:val="24"/>
          <w:lang w:val="en-US"/>
        </w:rPr>
        <w:t>Gentiana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pneumonanthe</w:t>
      </w:r>
      <w:proofErr w:type="spellEnd"/>
      <w:r w:rsidR="00677E72">
        <w:rPr>
          <w:rFonts w:ascii="Times New Roman" w:hAnsi="Times New Roman" w:cs="Times New Roman"/>
          <w:sz w:val="24"/>
          <w:szCs w:val="24"/>
          <w:lang w:val="en-US"/>
        </w:rPr>
        <w:t xml:space="preserve"> is </w:t>
      </w:r>
      <w:r w:rsidR="00BD12B4">
        <w:rPr>
          <w:rFonts w:ascii="Times New Roman" w:hAnsi="Times New Roman" w:cs="Times New Roman"/>
          <w:sz w:val="24"/>
          <w:szCs w:val="24"/>
          <w:lang w:val="en-US"/>
        </w:rPr>
        <w:t xml:space="preserve">the result of differences </w:t>
      </w:r>
      <w:r w:rsidR="009635E9">
        <w:rPr>
          <w:rFonts w:ascii="Times New Roman" w:hAnsi="Times New Roman" w:cs="Times New Roman"/>
          <w:sz w:val="24"/>
          <w:szCs w:val="24"/>
          <w:lang w:val="en-US"/>
        </w:rPr>
        <w:t>in the intensity of</w:t>
      </w:r>
      <w:r w:rsidR="00677E72">
        <w:rPr>
          <w:rFonts w:ascii="Times New Roman" w:hAnsi="Times New Roman" w:cs="Times New Roman"/>
          <w:sz w:val="24"/>
          <w:szCs w:val="24"/>
          <w:lang w:val="en-US"/>
        </w:rPr>
        <w:t xml:space="preserve"> interaction</w:t>
      </w:r>
      <w:r w:rsidR="009635E9">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with</w:t>
      </w:r>
      <w:r w:rsidR="00677E72" w:rsidRPr="00677E72">
        <w:rPr>
          <w:rFonts w:ascii="Times New Roman" w:hAnsi="Times New Roman" w:cs="Times New Roman"/>
          <w:sz w:val="24"/>
          <w:szCs w:val="24"/>
          <w:lang w:val="en-US"/>
        </w:rPr>
        <w:t xml:space="preserve"> its specialist predispersal seed predator, the butterfly </w:t>
      </w:r>
      <w:proofErr w:type="spellStart"/>
      <w:r w:rsidR="00677E72" w:rsidRPr="00677E72">
        <w:rPr>
          <w:rFonts w:ascii="Times New Roman" w:hAnsi="Times New Roman" w:cs="Times New Roman"/>
          <w:i/>
          <w:sz w:val="24"/>
          <w:szCs w:val="24"/>
          <w:lang w:val="en-US"/>
        </w:rPr>
        <w:t>Maculinea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alcon</w:t>
      </w:r>
      <w:proofErr w:type="spellEnd"/>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 xml:space="preserve">if variation in </w:t>
      </w:r>
      <w:r w:rsidR="00C47C1C">
        <w:rPr>
          <w:rFonts w:ascii="Times New Roman" w:hAnsi="Times New Roman" w:cs="Times New Roman"/>
          <w:sz w:val="24"/>
          <w:szCs w:val="24"/>
          <w:lang w:val="en-US"/>
        </w:rPr>
        <w:t xml:space="preserve">this interaction </w:t>
      </w:r>
      <w:r w:rsidR="009635E9">
        <w:rPr>
          <w:rFonts w:ascii="Times New Roman" w:hAnsi="Times New Roman" w:cs="Times New Roman"/>
          <w:sz w:val="24"/>
          <w:szCs w:val="24"/>
          <w:lang w:val="en-US"/>
        </w:rPr>
        <w:t>is associated with</w:t>
      </w:r>
      <w:r w:rsidR="00677E72">
        <w:rPr>
          <w:rFonts w:ascii="Times New Roman" w:hAnsi="Times New Roman" w:cs="Times New Roman"/>
          <w:sz w:val="24"/>
          <w:szCs w:val="24"/>
          <w:lang w:val="en-US"/>
        </w:rPr>
        <w:t xml:space="preserve">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proofErr w:type="spellStart"/>
      <w:r w:rsidR="00897233" w:rsidRPr="009A0C1E">
        <w:rPr>
          <w:rFonts w:ascii="Times New Roman" w:hAnsi="Times New Roman" w:cs="Times New Roman"/>
          <w:i/>
          <w:sz w:val="24"/>
          <w:szCs w:val="24"/>
          <w:lang w:val="en-US"/>
        </w:rPr>
        <w:t>Myrmica</w:t>
      </w:r>
      <w:proofErr w:type="spellEnd"/>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ins w:id="33" w:author="Alicia" w:date="2015-10-08T17:08:00Z">
        <w:r w:rsidR="004F38BF">
          <w:rPr>
            <w:rFonts w:ascii="Times New Roman" w:hAnsi="Times New Roman" w:cs="Times New Roman"/>
            <w:sz w:val="24"/>
            <w:szCs w:val="24"/>
            <w:lang w:val="en-US"/>
          </w:rPr>
          <w:t xml:space="preserve"> </w:t>
        </w:r>
      </w:ins>
      <w:commentRangeStart w:id="34"/>
      <w:del w:id="35" w:author="Alicia" w:date="2015-10-15T14:54:00Z">
        <w:r w:rsidR="009635E9" w:rsidDel="002A71F0">
          <w:rPr>
            <w:rFonts w:ascii="Times New Roman" w:hAnsi="Times New Roman" w:cs="Times New Roman"/>
            <w:sz w:val="24"/>
            <w:szCs w:val="24"/>
            <w:lang w:val="en-US"/>
          </w:rPr>
          <w:delText>Based on the observation of</w:delText>
        </w:r>
      </w:del>
      <w:ins w:id="36" w:author="Johan Ehrlén" w:date="2015-10-14T16:31:00Z">
        <w:del w:id="37" w:author="Alicia" w:date="2015-10-15T14:54:00Z">
          <w:r w:rsidR="009635E9" w:rsidDel="002A71F0">
            <w:rPr>
              <w:rFonts w:ascii="Times New Roman" w:hAnsi="Times New Roman" w:cs="Times New Roman"/>
              <w:sz w:val="24"/>
              <w:szCs w:val="24"/>
              <w:lang w:val="en-US"/>
            </w:rPr>
            <w:delText xml:space="preserve"> that</w:delText>
          </w:r>
        </w:del>
      </w:ins>
      <w:ins w:id="38" w:author="Alicia" w:date="2015-10-15T14:54:00Z">
        <w:r w:rsidR="002A71F0">
          <w:rPr>
            <w:rFonts w:ascii="Times New Roman" w:hAnsi="Times New Roman" w:cs="Times New Roman"/>
            <w:sz w:val="24"/>
            <w:szCs w:val="24"/>
            <w:lang w:val="en-US"/>
          </w:rPr>
          <w:t>As</w:t>
        </w:r>
      </w:ins>
      <w:ins w:id="39" w:author="Alicia" w:date="2015-10-08T17:08:00Z">
        <w:r w:rsidR="004F38BF">
          <w:rPr>
            <w:rFonts w:ascii="Times New Roman" w:hAnsi="Times New Roman" w:cs="Times New Roman"/>
            <w:sz w:val="24"/>
            <w:szCs w:val="24"/>
            <w:lang w:val="en-US"/>
          </w:rPr>
          <w:t xml:space="preserve"> </w:t>
        </w:r>
      </w:ins>
      <w:commentRangeEnd w:id="34"/>
      <w:ins w:id="40" w:author="Alicia" w:date="2015-10-15T14:53:00Z">
        <w:r w:rsidR="002A71F0">
          <w:rPr>
            <w:rStyle w:val="Refdecomentario"/>
          </w:rPr>
          <w:commentReference w:id="34"/>
        </w:r>
      </w:ins>
      <w:r w:rsidR="009635E9" w:rsidRPr="0057511B">
        <w:rPr>
          <w:rFonts w:ascii="Times New Roman" w:hAnsi="Times New Roman" w:cs="Times New Roman"/>
          <w:sz w:val="24"/>
          <w:szCs w:val="24"/>
          <w:lang w:val="en-US"/>
        </w:rPr>
        <w:t xml:space="preserve">developmental stages </w:t>
      </w:r>
      <w:ins w:id="41" w:author="Alicia" w:date="2015-10-15T14:55:00Z">
        <w:r w:rsidR="002A71F0">
          <w:rPr>
            <w:rFonts w:ascii="Times New Roman" w:hAnsi="Times New Roman" w:cs="Times New Roman"/>
            <w:sz w:val="24"/>
            <w:szCs w:val="24"/>
            <w:lang w:val="en-US"/>
          </w:rPr>
          <w:t xml:space="preserve">preferred </w:t>
        </w:r>
      </w:ins>
      <w:del w:id="42" w:author="Alicia" w:date="2015-10-15T14:55:00Z">
        <w:r w:rsidR="009635E9" w:rsidRPr="0057511B" w:rsidDel="002A71F0">
          <w:rPr>
            <w:rFonts w:ascii="Times New Roman" w:hAnsi="Times New Roman" w:cs="Times New Roman"/>
            <w:sz w:val="24"/>
            <w:szCs w:val="24"/>
            <w:lang w:val="en-US"/>
          </w:rPr>
          <w:delText xml:space="preserve">suitable </w:delText>
        </w:r>
      </w:del>
      <w:r w:rsidR="009635E9" w:rsidRPr="0057511B">
        <w:rPr>
          <w:rFonts w:ascii="Times New Roman" w:hAnsi="Times New Roman" w:cs="Times New Roman"/>
          <w:sz w:val="24"/>
          <w:szCs w:val="24"/>
          <w:lang w:val="en-US"/>
        </w:rPr>
        <w:t>for oviposition</w:t>
      </w:r>
      <w:r w:rsidR="009635E9">
        <w:rPr>
          <w:rFonts w:ascii="Times New Roman" w:hAnsi="Times New Roman" w:cs="Times New Roman"/>
          <w:sz w:val="24"/>
          <w:szCs w:val="24"/>
          <w:lang w:val="en-US"/>
        </w:rPr>
        <w:t xml:space="preserve"> in early-flowering plants usually coincide with the oviposition period of the butterfly (A. Valdés and J. </w:t>
      </w:r>
      <w:proofErr w:type="spellStart"/>
      <w:r w:rsidR="009635E9">
        <w:rPr>
          <w:rFonts w:ascii="Times New Roman" w:hAnsi="Times New Roman" w:cs="Times New Roman"/>
          <w:sz w:val="24"/>
          <w:szCs w:val="24"/>
          <w:lang w:val="en-US"/>
        </w:rPr>
        <w:t>Ehrlén</w:t>
      </w:r>
      <w:proofErr w:type="spellEnd"/>
      <w:r w:rsidR="0037339C">
        <w:rPr>
          <w:rFonts w:ascii="Times New Roman" w:hAnsi="Times New Roman" w:cs="Times New Roman"/>
          <w:sz w:val="24"/>
          <w:szCs w:val="24"/>
          <w:lang w:val="en-US"/>
        </w:rPr>
        <w:t>,</w:t>
      </w:r>
      <w:r w:rsidR="009635E9">
        <w:rPr>
          <w:rFonts w:ascii="Times New Roman" w:hAnsi="Times New Roman" w:cs="Times New Roman"/>
          <w:sz w:val="24"/>
          <w:szCs w:val="24"/>
          <w:lang w:val="en-US"/>
        </w:rPr>
        <w:t xml:space="preserve"> </w:t>
      </w:r>
      <w:r w:rsidR="009635E9" w:rsidRPr="00B86551">
        <w:rPr>
          <w:rFonts w:ascii="Times New Roman" w:hAnsi="Times New Roman" w:cs="Times New Roman"/>
          <w:i/>
          <w:sz w:val="24"/>
          <w:szCs w:val="24"/>
          <w:lang w:val="en-US"/>
        </w:rPr>
        <w:t>pers. obs.</w:t>
      </w:r>
      <w:r w:rsidR="009635E9">
        <w:rPr>
          <w:rFonts w:ascii="Times New Roman" w:hAnsi="Times New Roman" w:cs="Times New Roman"/>
          <w:sz w:val="24"/>
          <w:szCs w:val="24"/>
          <w:lang w:val="en-US"/>
        </w:rPr>
        <w:t>)</w:t>
      </w:r>
      <w:r w:rsidR="004F38BF">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 xml:space="preserve">we </w:t>
      </w:r>
      <w:del w:id="43" w:author="Alicia" w:date="2015-10-15T14:57:00Z">
        <w:r w:rsidR="009635E9" w:rsidDel="002A71F0">
          <w:rPr>
            <w:rFonts w:ascii="Times New Roman" w:hAnsi="Times New Roman" w:cs="Times New Roman"/>
            <w:sz w:val="24"/>
            <w:szCs w:val="24"/>
            <w:lang w:val="en-US"/>
          </w:rPr>
          <w:delText>arrived at</w:delText>
        </w:r>
      </w:del>
      <w:ins w:id="44" w:author="Alicia" w:date="2015-10-15T14:57:00Z">
        <w:r w:rsidR="002A71F0">
          <w:rPr>
            <w:rFonts w:ascii="Times New Roman" w:hAnsi="Times New Roman" w:cs="Times New Roman"/>
            <w:sz w:val="24"/>
            <w:szCs w:val="24"/>
            <w:lang w:val="en-US"/>
          </w:rPr>
          <w:t>formulated</w:t>
        </w:r>
      </w:ins>
      <w:r w:rsidR="00A37B93">
        <w:rPr>
          <w:rFonts w:ascii="Times New Roman" w:hAnsi="Times New Roman" w:cs="Times New Roman"/>
          <w:sz w:val="24"/>
          <w:szCs w:val="24"/>
          <w:lang w:val="en-US"/>
        </w:rPr>
        <w:t xml:space="preserve"> </w:t>
      </w:r>
      <w:r w:rsidR="002A7743">
        <w:rPr>
          <w:rFonts w:ascii="Times New Roman" w:hAnsi="Times New Roman" w:cs="Times New Roman"/>
          <w:sz w:val="24"/>
          <w:szCs w:val="24"/>
          <w:lang w:val="en-US"/>
        </w:rPr>
        <w:t>two main</w:t>
      </w:r>
      <w:r w:rsidR="00C65CD5">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hypothese</w:t>
      </w:r>
      <w:r w:rsidR="00C65CD5">
        <w:rPr>
          <w:rFonts w:ascii="Times New Roman" w:hAnsi="Times New Roman" w:cs="Times New Roman"/>
          <w:sz w:val="24"/>
          <w:szCs w:val="24"/>
          <w:lang w:val="en-US"/>
        </w:rPr>
        <w:t>s:</w:t>
      </w:r>
      <w:r w:rsidR="00F91A9A">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w:t>
      </w:r>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T</w:t>
      </w:r>
      <w:r w:rsidR="00FB42C6">
        <w:rPr>
          <w:rFonts w:ascii="Times New Roman" w:hAnsi="Times New Roman" w:cs="Times New Roman"/>
          <w:sz w:val="24"/>
          <w:szCs w:val="24"/>
          <w:lang w:val="en-US"/>
        </w:rPr>
        <w:t>he</w:t>
      </w:r>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presence of the </w:t>
      </w:r>
      <w:r w:rsidR="00CF40F4">
        <w:rPr>
          <w:rFonts w:ascii="Times New Roman" w:hAnsi="Times New Roman" w:cs="Times New Roman"/>
          <w:sz w:val="24"/>
          <w:szCs w:val="24"/>
          <w:lang w:val="en-US"/>
        </w:rPr>
        <w:t xml:space="preserve">butterfly seed predator </w:t>
      </w:r>
      <w:r w:rsidR="00A37B93">
        <w:rPr>
          <w:rFonts w:ascii="Times New Roman" w:hAnsi="Times New Roman" w:cs="Times New Roman"/>
          <w:sz w:val="24"/>
          <w:szCs w:val="24"/>
          <w:lang w:val="en-US"/>
        </w:rPr>
        <w:t>in plant populations shift</w:t>
      </w:r>
      <w:r w:rsidR="00FB669C">
        <w:rPr>
          <w:rFonts w:ascii="Times New Roman" w:hAnsi="Times New Roman" w:cs="Times New Roman"/>
          <w:sz w:val="24"/>
          <w:szCs w:val="24"/>
          <w:lang w:val="en-US"/>
        </w:rPr>
        <w:t>s</w:t>
      </w:r>
      <w:r w:rsidR="00A37B93">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the direction 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 xml:space="preserve">G. </w:t>
      </w:r>
      <w:proofErr w:type="spellStart"/>
      <w:r w:rsidR="008900D9" w:rsidRPr="009A0C1E">
        <w:rPr>
          <w:rFonts w:ascii="Times New Roman" w:hAnsi="Times New Roman" w:cs="Times New Roman"/>
          <w:i/>
          <w:sz w:val="24"/>
          <w:szCs w:val="24"/>
          <w:lang w:val="en-US"/>
        </w:rPr>
        <w:t>pneumonanthe</w:t>
      </w:r>
      <w:proofErr w:type="spellEnd"/>
      <w:r w:rsidR="00A37B93">
        <w:rPr>
          <w:rFonts w:ascii="Times New Roman" w:hAnsi="Times New Roman" w:cs="Times New Roman"/>
          <w:sz w:val="24"/>
          <w:szCs w:val="24"/>
          <w:lang w:val="en-US"/>
        </w:rPr>
        <w:t>, from favoring early flowering to favoring late flowering,</w:t>
      </w:r>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r w:rsidR="009635E9">
        <w:rPr>
          <w:rFonts w:ascii="Times New Roman" w:hAnsi="Times New Roman" w:cs="Times New Roman"/>
          <w:sz w:val="24"/>
          <w:szCs w:val="24"/>
          <w:lang w:val="en-US"/>
        </w:rPr>
        <w:t>(</w:t>
      </w:r>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C</w:t>
      </w:r>
      <w:r w:rsidR="00CF40F4">
        <w:rPr>
          <w:rFonts w:ascii="Times New Roman" w:hAnsi="Times New Roman" w:cs="Times New Roman"/>
          <w:sz w:val="24"/>
          <w:szCs w:val="24"/>
          <w:lang w:val="en-US"/>
        </w:rPr>
        <w:t xml:space="preserve">ommunity context, in terms of </w:t>
      </w:r>
      <w:r w:rsidR="009635E9">
        <w:rPr>
          <w:rFonts w:ascii="Times New Roman" w:hAnsi="Times New Roman" w:cs="Times New Roman"/>
          <w:sz w:val="24"/>
          <w:szCs w:val="24"/>
          <w:lang w:val="en-US"/>
        </w:rPr>
        <w:t>host ant</w:t>
      </w:r>
      <w:r w:rsidR="00CF40F4">
        <w:rPr>
          <w:rFonts w:ascii="Times New Roman" w:hAnsi="Times New Roman" w:cs="Times New Roman"/>
          <w:sz w:val="24"/>
          <w:szCs w:val="24"/>
          <w:lang w:val="en-US"/>
        </w:rPr>
        <w:t xml:space="preserve"> abundance, influence</w:t>
      </w:r>
      <w:r w:rsidR="00FB669C">
        <w:rPr>
          <w:rFonts w:ascii="Times New Roman" w:hAnsi="Times New Roman" w:cs="Times New Roman"/>
          <w:sz w:val="24"/>
          <w:szCs w:val="24"/>
          <w:lang w:val="en-US"/>
        </w:rPr>
        <w:t>s</w:t>
      </w:r>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the probability of </w:t>
      </w:r>
      <w:r w:rsidR="00897233">
        <w:rPr>
          <w:rFonts w:ascii="Times New Roman" w:hAnsi="Times New Roman" w:cs="Times New Roman"/>
          <w:sz w:val="24"/>
          <w:szCs w:val="24"/>
          <w:lang w:val="en-US"/>
        </w:rPr>
        <w:t>butterfly</w:t>
      </w:r>
      <w:r w:rsidR="009A0C1E">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presence within plant populations.</w:t>
      </w:r>
      <w:ins w:id="45" w:author="Alicia" w:date="2015-10-15T15:01:00Z">
        <w:r w:rsidR="009B2FAA">
          <w:rPr>
            <w:rFonts w:ascii="Times New Roman" w:hAnsi="Times New Roman" w:cs="Times New Roman"/>
            <w:sz w:val="24"/>
            <w:szCs w:val="24"/>
            <w:lang w:val="en-US"/>
          </w:rPr>
          <w:t xml:space="preserve"> </w:t>
        </w:r>
      </w:ins>
      <w:ins w:id="46" w:author="Alicia" w:date="2015-10-15T15:09:00Z">
        <w:r w:rsidR="00816546">
          <w:rPr>
            <w:rFonts w:ascii="Times New Roman" w:hAnsi="Times New Roman" w:cs="Times New Roman"/>
            <w:sz w:val="24"/>
            <w:szCs w:val="24"/>
            <w:lang w:val="en-US"/>
          </w:rPr>
          <w:t>To test</w:t>
        </w:r>
      </w:ins>
      <w:ins w:id="47" w:author="Alicia" w:date="2015-10-15T15:01:00Z">
        <w:r w:rsidR="009B2FAA">
          <w:rPr>
            <w:rFonts w:ascii="Times New Roman" w:hAnsi="Times New Roman" w:cs="Times New Roman"/>
            <w:sz w:val="24"/>
            <w:szCs w:val="24"/>
            <w:lang w:val="en-US"/>
          </w:rPr>
          <w:t xml:space="preserve"> these hypotheses</w:t>
        </w:r>
      </w:ins>
      <w:ins w:id="48" w:author="Alicia" w:date="2015-10-15T15:02:00Z">
        <w:r w:rsidR="009B2FAA">
          <w:rPr>
            <w:rFonts w:ascii="Times New Roman" w:hAnsi="Times New Roman" w:cs="Times New Roman"/>
            <w:sz w:val="24"/>
            <w:szCs w:val="24"/>
            <w:lang w:val="en-US"/>
          </w:rPr>
          <w:t xml:space="preserve">, we assessed selection </w:t>
        </w:r>
      </w:ins>
      <w:ins w:id="49" w:author="Alicia" w:date="2015-10-15T15:05:00Z">
        <w:r w:rsidR="00816546">
          <w:rPr>
            <w:rFonts w:ascii="Times New Roman" w:hAnsi="Times New Roman" w:cs="Times New Roman"/>
            <w:sz w:val="24"/>
            <w:szCs w:val="24"/>
            <w:lang w:val="en-US"/>
          </w:rPr>
          <w:t>gradients for</w:t>
        </w:r>
      </w:ins>
      <w:ins w:id="50" w:author="Alicia" w:date="2015-10-15T15:02:00Z">
        <w:r w:rsidR="009B2FAA">
          <w:rPr>
            <w:rFonts w:ascii="Times New Roman" w:hAnsi="Times New Roman" w:cs="Times New Roman"/>
            <w:sz w:val="24"/>
            <w:szCs w:val="24"/>
            <w:lang w:val="en-US"/>
          </w:rPr>
          <w:t xml:space="preserve"> flowering phenology, </w:t>
        </w:r>
      </w:ins>
      <w:ins w:id="51" w:author="Alicia" w:date="2015-10-15T15:05:00Z">
        <w:r w:rsidR="00816546">
          <w:rPr>
            <w:rFonts w:ascii="Times New Roman" w:hAnsi="Times New Roman" w:cs="Times New Roman"/>
            <w:sz w:val="24"/>
            <w:szCs w:val="24"/>
            <w:lang w:val="en-US"/>
          </w:rPr>
          <w:t xml:space="preserve">seed </w:t>
        </w:r>
      </w:ins>
      <w:ins w:id="52" w:author="Alicia" w:date="2015-10-15T15:02:00Z">
        <w:r w:rsidR="009B2FAA">
          <w:rPr>
            <w:rFonts w:ascii="Times New Roman" w:hAnsi="Times New Roman" w:cs="Times New Roman"/>
            <w:sz w:val="24"/>
            <w:szCs w:val="24"/>
            <w:lang w:val="en-US"/>
          </w:rPr>
          <w:t>predation intensities and ant abundance</w:t>
        </w:r>
      </w:ins>
      <w:ins w:id="53" w:author="Alicia" w:date="2015-10-15T15:03:00Z">
        <w:r w:rsidR="009B2FAA">
          <w:rPr>
            <w:rFonts w:ascii="Times New Roman" w:hAnsi="Times New Roman" w:cs="Times New Roman"/>
            <w:sz w:val="24"/>
            <w:szCs w:val="24"/>
            <w:lang w:val="en-US"/>
          </w:rPr>
          <w:t>s</w:t>
        </w:r>
      </w:ins>
      <w:ins w:id="54" w:author="Alicia" w:date="2015-10-15T15:05:00Z">
        <w:r w:rsidR="00816546">
          <w:rPr>
            <w:rFonts w:ascii="Times New Roman" w:hAnsi="Times New Roman" w:cs="Times New Roman"/>
            <w:sz w:val="24"/>
            <w:szCs w:val="24"/>
            <w:lang w:val="en-US"/>
          </w:rPr>
          <w:t xml:space="preserve"> in </w:t>
        </w:r>
      </w:ins>
      <w:ins w:id="55" w:author="Alicia" w:date="2015-10-15T15:07:00Z">
        <w:r w:rsidR="00816546">
          <w:rPr>
            <w:rFonts w:ascii="Times New Roman" w:hAnsi="Times New Roman" w:cs="Times New Roman"/>
            <w:sz w:val="24"/>
            <w:szCs w:val="24"/>
            <w:lang w:val="en-US"/>
          </w:rPr>
          <w:t>11</w:t>
        </w:r>
      </w:ins>
      <w:ins w:id="56" w:author="Alicia" w:date="2015-10-15T15:05:00Z">
        <w:r w:rsidR="00816546">
          <w:rPr>
            <w:rFonts w:ascii="Times New Roman" w:hAnsi="Times New Roman" w:cs="Times New Roman"/>
            <w:sz w:val="24"/>
            <w:szCs w:val="24"/>
            <w:lang w:val="en-US"/>
          </w:rPr>
          <w:t xml:space="preserve"> </w:t>
        </w:r>
        <w:r w:rsidR="00816546" w:rsidRPr="009A0C1E">
          <w:rPr>
            <w:rFonts w:ascii="Times New Roman" w:hAnsi="Times New Roman" w:cs="Times New Roman"/>
            <w:i/>
            <w:sz w:val="24"/>
            <w:szCs w:val="24"/>
            <w:lang w:val="en-US"/>
          </w:rPr>
          <w:t xml:space="preserve">G. </w:t>
        </w:r>
        <w:proofErr w:type="spellStart"/>
        <w:r w:rsidR="00816546" w:rsidRPr="009A0C1E">
          <w:rPr>
            <w:rFonts w:ascii="Times New Roman" w:hAnsi="Times New Roman" w:cs="Times New Roman"/>
            <w:i/>
            <w:sz w:val="24"/>
            <w:szCs w:val="24"/>
            <w:lang w:val="en-US"/>
          </w:rPr>
          <w:t>pneumonanthe</w:t>
        </w:r>
        <w:proofErr w:type="spellEnd"/>
        <w:r w:rsidR="00816546">
          <w:rPr>
            <w:rFonts w:ascii="Times New Roman" w:hAnsi="Times New Roman" w:cs="Times New Roman"/>
            <w:sz w:val="24"/>
            <w:szCs w:val="24"/>
            <w:lang w:val="en-US"/>
          </w:rPr>
          <w:t xml:space="preserve"> </w:t>
        </w:r>
      </w:ins>
      <w:ins w:id="57" w:author="Alicia" w:date="2015-10-15T15:07:00Z">
        <w:r w:rsidR="00816546">
          <w:rPr>
            <w:rFonts w:ascii="Times New Roman" w:hAnsi="Times New Roman" w:cs="Times New Roman"/>
            <w:sz w:val="24"/>
            <w:szCs w:val="24"/>
            <w:lang w:val="en-US"/>
          </w:rPr>
          <w:t xml:space="preserve">populations </w:t>
        </w:r>
      </w:ins>
      <w:ins w:id="58" w:author="Alicia" w:date="2015-10-15T15:06:00Z">
        <w:r w:rsidR="00816546">
          <w:rPr>
            <w:rFonts w:ascii="Times New Roman" w:hAnsi="Times New Roman" w:cs="Times New Roman"/>
            <w:sz w:val="24"/>
            <w:szCs w:val="24"/>
            <w:lang w:val="en-US"/>
          </w:rPr>
          <w:t xml:space="preserve">where the butterfly was present and 9 where it was absent. </w:t>
        </w:r>
      </w:ins>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p>
    <w:p w14:paraId="751F8F9E" w14:textId="2AE22C41" w:rsidR="001E21AC" w:rsidRDefault="00F81229" w:rsidP="00472CCB">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lastRenderedPageBreak/>
        <w:t>The marsh gentian</w:t>
      </w:r>
      <w:r>
        <w:rPr>
          <w:rFonts w:ascii="Times New Roman" w:hAnsi="Times New Roman" w:cs="Times New Roman"/>
          <w:sz w:val="24"/>
          <w:szCs w:val="24"/>
          <w:lang w:val="en-US"/>
        </w:rPr>
        <w:t xml:space="preserve"> (</w:t>
      </w:r>
      <w:proofErr w:type="spellStart"/>
      <w:r w:rsidRPr="00F81229">
        <w:rPr>
          <w:rFonts w:ascii="Times New Roman" w:hAnsi="Times New Roman" w:cs="Times New Roman"/>
          <w:i/>
          <w:sz w:val="24"/>
          <w:szCs w:val="24"/>
          <w:lang w:val="en-US"/>
        </w:rPr>
        <w:t>Gentiana</w:t>
      </w:r>
      <w:proofErr w:type="spellEnd"/>
      <w:r w:rsidRPr="00F81229">
        <w:rPr>
          <w:rFonts w:ascii="Times New Roman" w:hAnsi="Times New Roman" w:cs="Times New Roman"/>
          <w:i/>
          <w:sz w:val="24"/>
          <w:szCs w:val="24"/>
          <w:lang w:val="en-US"/>
        </w:rPr>
        <w:t xml:space="preserve"> </w:t>
      </w:r>
      <w:proofErr w:type="spellStart"/>
      <w:r w:rsidRPr="00F81229">
        <w:rPr>
          <w:rFonts w:ascii="Times New Roman" w:hAnsi="Times New Roman" w:cs="Times New Roman"/>
          <w:i/>
          <w:sz w:val="24"/>
          <w:szCs w:val="24"/>
          <w:lang w:val="en-US"/>
        </w:rPr>
        <w:t>pneumonanthe</w:t>
      </w:r>
      <w:proofErr w:type="spellEnd"/>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r w:rsidR="00612DD2">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FB42C6">
        <w:rPr>
          <w:rFonts w:ascii="Times New Roman" w:hAnsi="Times New Roman" w:cs="Times New Roman"/>
          <w:sz w:val="24"/>
          <w:szCs w:val="24"/>
          <w:lang w:val="en-US"/>
        </w:rPr>
        <w:t>occurring</w:t>
      </w:r>
      <w:r w:rsidR="00612DD2">
        <w:rPr>
          <w:rFonts w:ascii="Times New Roman" w:hAnsi="Times New Roman" w:cs="Times New Roman"/>
          <w:sz w:val="24"/>
          <w:szCs w:val="24"/>
          <w:lang w:val="en-US"/>
        </w:rPr>
        <w:t xml:space="preserve"> in open habitats, such as wet heathlands and grasslands</w:t>
      </w:r>
      <w:r w:rsidR="00612DD2" w:rsidRPr="0037728F">
        <w:rPr>
          <w:rFonts w:ascii="Times New Roman" w:hAnsi="Times New Roman" w:cs="Times New Roman"/>
          <w:sz w:val="24"/>
          <w:lang w:val="en-US"/>
        </w:rPr>
        <w:t xml:space="preserve"> </w:t>
      </w:r>
      <w:r w:rsidR="0084154E" w:rsidRPr="0037728F">
        <w:rPr>
          <w:rFonts w:ascii="Times New Roman" w:hAnsi="Times New Roman" w:cs="Times New Roman"/>
          <w:sz w:val="24"/>
          <w:lang w:val="en-US"/>
        </w:rPr>
        <w:t>(Simmonds, 1946)</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can have one to many</w:t>
      </w:r>
      <w:r w:rsidR="00F54009">
        <w:rPr>
          <w:rFonts w:ascii="Times New Roman" w:hAnsi="Times New Roman" w:cs="Times New Roman"/>
          <w:sz w:val="24"/>
          <w:szCs w:val="24"/>
          <w:lang w:val="en-US"/>
        </w:rPr>
        <w:t>,</w:t>
      </w:r>
      <w:r w:rsidR="0084154E" w:rsidRPr="0084154E">
        <w:rPr>
          <w:rFonts w:ascii="Times New Roman" w:hAnsi="Times New Roman" w:cs="Times New Roman"/>
          <w:sz w:val="24"/>
          <w:szCs w:val="24"/>
          <w:lang w:val="en-US"/>
        </w:rPr>
        <w:t xml:space="preserve"> </w:t>
      </w:r>
      <w:r w:rsidR="00612DD2">
        <w:rPr>
          <w:rFonts w:ascii="Times New Roman" w:hAnsi="Times New Roman" w:cs="Times New Roman"/>
          <w:sz w:val="24"/>
          <w:szCs w:val="24"/>
          <w:lang w:val="en-US"/>
        </w:rPr>
        <w:t>up to 45 cm high</w:t>
      </w:r>
      <w:r w:rsidR="00F54009">
        <w:rPr>
          <w:rFonts w:ascii="Times New Roman" w:hAnsi="Times New Roman" w:cs="Times New Roman"/>
          <w:sz w:val="24"/>
          <w:szCs w:val="24"/>
          <w:lang w:val="en-US"/>
        </w:rPr>
        <w:t>,</w:t>
      </w:r>
      <w:r w:rsidR="00612DD2">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T</w:t>
      </w:r>
      <w:r w:rsidR="0084154E" w:rsidRPr="0084154E">
        <w:rPr>
          <w:rFonts w:ascii="Times New Roman" w:hAnsi="Times New Roman" w:cs="Times New Roman"/>
          <w:sz w:val="24"/>
          <w:szCs w:val="24"/>
          <w:lang w:val="en-US"/>
        </w:rPr>
        <w:t>he species is 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 xml:space="preserve">Fruits are capsules containing a high number </w:t>
      </w:r>
      <w:r w:rsidR="00F54009">
        <w:rPr>
          <w:rFonts w:ascii="Times New Roman" w:hAnsi="Times New Roman" w:cs="Times New Roman"/>
          <w:sz w:val="24"/>
          <w:szCs w:val="24"/>
          <w:lang w:val="en-US"/>
        </w:rPr>
        <w:t xml:space="preserve">(usually 300-700, </w:t>
      </w:r>
      <w:proofErr w:type="spellStart"/>
      <w:r w:rsidR="00F54009" w:rsidRPr="00EE4B69">
        <w:rPr>
          <w:rFonts w:ascii="Times New Roman" w:hAnsi="Times New Roman" w:cs="Times New Roman"/>
          <w:sz w:val="24"/>
          <w:szCs w:val="24"/>
          <w:lang w:val="en-US"/>
        </w:rPr>
        <w:t>Appelqvist</w:t>
      </w:r>
      <w:proofErr w:type="spellEnd"/>
      <w:r w:rsidR="00F54009" w:rsidRPr="00EE4B69">
        <w:rPr>
          <w:rFonts w:ascii="Times New Roman" w:hAnsi="Times New Roman" w:cs="Times New Roman"/>
          <w:sz w:val="24"/>
          <w:szCs w:val="24"/>
          <w:lang w:val="en-US"/>
        </w:rPr>
        <w:t xml:space="preserve"> </w:t>
      </w:r>
      <w:r w:rsidR="00F54009" w:rsidRPr="00981711">
        <w:rPr>
          <w:rFonts w:ascii="Times New Roman" w:hAnsi="Times New Roman" w:cs="Times New Roman"/>
          <w:iCs/>
          <w:sz w:val="24"/>
          <w:szCs w:val="24"/>
          <w:lang w:val="en-US"/>
        </w:rPr>
        <w:t>et al</w:t>
      </w:r>
      <w:r w:rsidR="00F54009" w:rsidRPr="00EE4B69">
        <w:rPr>
          <w:rFonts w:ascii="Times New Roman" w:hAnsi="Times New Roman" w:cs="Times New Roman"/>
          <w:i/>
          <w:iCs/>
          <w:sz w:val="24"/>
          <w:szCs w:val="24"/>
          <w:lang w:val="en-US"/>
        </w:rPr>
        <w:t>.</w:t>
      </w:r>
      <w:r w:rsidR="00F54009" w:rsidRPr="00EE4B69">
        <w:rPr>
          <w:rFonts w:ascii="Times New Roman" w:hAnsi="Times New Roman" w:cs="Times New Roman"/>
          <w:sz w:val="24"/>
          <w:szCs w:val="24"/>
          <w:lang w:val="en-US"/>
        </w:rPr>
        <w:t>, 2007)</w:t>
      </w:r>
      <w:r w:rsidR="00F54009">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xml:space="preserve">, wind-dispersed seeds. </w:t>
      </w:r>
      <w:proofErr w:type="spellStart"/>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proofErr w:type="spellEnd"/>
      <w:r w:rsidR="002F0C20" w:rsidRPr="0016219A">
        <w:rPr>
          <w:rFonts w:ascii="Times New Roman" w:hAnsi="Times New Roman" w:cs="Times New Roman"/>
          <w:i/>
          <w:sz w:val="24"/>
          <w:szCs w:val="24"/>
          <w:lang w:val="en-US"/>
        </w:rPr>
        <w:t xml:space="preserve"> </w:t>
      </w:r>
      <w:proofErr w:type="spellStart"/>
      <w:r w:rsidR="0016219A" w:rsidRPr="0016219A">
        <w:rPr>
          <w:rFonts w:ascii="Times New Roman" w:hAnsi="Times New Roman" w:cs="Times New Roman"/>
          <w:i/>
          <w:sz w:val="24"/>
          <w:szCs w:val="24"/>
          <w:lang w:val="en-US"/>
        </w:rPr>
        <w:t>pneumonanthe</w:t>
      </w:r>
      <w:proofErr w:type="spellEnd"/>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proofErr w:type="spellStart"/>
      <w:r w:rsidR="00ED3D12" w:rsidRPr="00ED3D12">
        <w:rPr>
          <w:rFonts w:ascii="Times New Roman" w:hAnsi="Times New Roman" w:cs="Times New Roman"/>
          <w:i/>
          <w:sz w:val="24"/>
          <w:szCs w:val="24"/>
          <w:lang w:val="en-US"/>
        </w:rPr>
        <w:t>Maculinea</w:t>
      </w:r>
      <w:proofErr w:type="spellEnd"/>
      <w:r w:rsidR="00ED3D12" w:rsidRPr="00ED3D12">
        <w:rPr>
          <w:rFonts w:ascii="Times New Roman" w:hAnsi="Times New Roman" w:cs="Times New Roman"/>
          <w:i/>
          <w:sz w:val="24"/>
          <w:szCs w:val="24"/>
          <w:lang w:val="en-US"/>
        </w:rPr>
        <w:t xml:space="preserve"> </w:t>
      </w:r>
      <w:proofErr w:type="spellStart"/>
      <w:r w:rsidR="00ED3D12" w:rsidRPr="00ED3D12">
        <w:rPr>
          <w:rFonts w:ascii="Times New Roman" w:hAnsi="Times New Roman" w:cs="Times New Roman"/>
          <w:i/>
          <w:sz w:val="24"/>
          <w:szCs w:val="24"/>
          <w:lang w:val="en-US"/>
        </w:rPr>
        <w:t>alcon</w:t>
      </w:r>
      <w:proofErr w:type="spellEnd"/>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 xml:space="preserve">seed predator which </w:t>
      </w:r>
      <w:proofErr w:type="spellStart"/>
      <w:r w:rsidR="00F54009">
        <w:rPr>
          <w:rFonts w:ascii="Times New Roman" w:hAnsi="Times New Roman" w:cs="Times New Roman"/>
          <w:sz w:val="24"/>
          <w:szCs w:val="24"/>
          <w:lang w:val="en-US"/>
        </w:rPr>
        <w:t>ovipos</w:t>
      </w:r>
      <w:r w:rsidR="00ED3D12">
        <w:rPr>
          <w:rFonts w:ascii="Times New Roman" w:hAnsi="Times New Roman" w:cs="Times New Roman"/>
          <w:sz w:val="24"/>
          <w:szCs w:val="24"/>
          <w:lang w:val="en-US"/>
        </w:rPr>
        <w:t>its</w:t>
      </w:r>
      <w:proofErr w:type="spellEnd"/>
      <w:r w:rsidR="00ED3D12">
        <w:rPr>
          <w:rFonts w:ascii="Times New Roman" w:hAnsi="Times New Roman" w:cs="Times New Roman"/>
          <w:sz w:val="24"/>
          <w:szCs w:val="24"/>
          <w:lang w:val="en-US"/>
        </w:rPr>
        <w:t xml:space="preserve"> on young buds </w:t>
      </w:r>
      <w:r w:rsidR="00F54009">
        <w:rPr>
          <w:rFonts w:ascii="Times New Roman" w:hAnsi="Times New Roman" w:cs="Times New Roman"/>
          <w:sz w:val="24"/>
          <w:szCs w:val="24"/>
          <w:lang w:val="en-US"/>
        </w:rPr>
        <w:t xml:space="preserve">in </w:t>
      </w:r>
      <w:r w:rsidR="00ED3D12">
        <w:rPr>
          <w:rFonts w:ascii="Times New Roman" w:hAnsi="Times New Roman" w:cs="Times New Roman"/>
          <w:sz w:val="24"/>
          <w:szCs w:val="24"/>
          <w:lang w:val="en-US"/>
        </w:rPr>
        <w:t>July</w:t>
      </w:r>
      <w:r w:rsidR="008E2CD9">
        <w:rPr>
          <w:rFonts w:ascii="Times New Roman" w:hAnsi="Times New Roman" w:cs="Times New Roman"/>
          <w:sz w:val="24"/>
          <w:szCs w:val="24"/>
          <w:lang w:val="en-US"/>
        </w:rPr>
        <w:t xml:space="preserve"> and August</w:t>
      </w:r>
      <w:r w:rsidR="00F54009">
        <w:rPr>
          <w:rFonts w:ascii="Times New Roman" w:hAnsi="Times New Roman" w:cs="Times New Roman"/>
          <w:sz w:val="24"/>
          <w:szCs w:val="24"/>
          <w:lang w:val="en-US"/>
        </w:rPr>
        <w:t xml:space="preserve"> (</w:t>
      </w:r>
      <w:proofErr w:type="spellStart"/>
      <w:r w:rsidR="008E2CD9" w:rsidRPr="008E2CD9">
        <w:rPr>
          <w:rFonts w:ascii="Times New Roman" w:hAnsi="Times New Roman" w:cs="Times New Roman"/>
          <w:sz w:val="24"/>
          <w:szCs w:val="24"/>
          <w:lang w:val="en-US"/>
        </w:rPr>
        <w:t>Appelqvist</w:t>
      </w:r>
      <w:proofErr w:type="spellEnd"/>
      <w:r w:rsidR="008E2CD9" w:rsidRPr="008E2CD9">
        <w:rPr>
          <w:rFonts w:ascii="Times New Roman" w:hAnsi="Times New Roman" w:cs="Times New Roman"/>
          <w:sz w:val="24"/>
          <w:szCs w:val="24"/>
          <w:lang w:val="en-US"/>
        </w:rPr>
        <w:t xml:space="preserve"> </w:t>
      </w:r>
      <w:r w:rsidR="008E2CD9" w:rsidRPr="00981711">
        <w:rPr>
          <w:rFonts w:ascii="Times New Roman" w:hAnsi="Times New Roman" w:cs="Times New Roman"/>
          <w:iCs/>
          <w:sz w:val="24"/>
          <w:szCs w:val="24"/>
          <w:lang w:val="en-US"/>
        </w:rPr>
        <w:t>et al</w:t>
      </w:r>
      <w:r w:rsidR="008E2CD9" w:rsidRPr="008E2CD9">
        <w:rPr>
          <w:rFonts w:ascii="Times New Roman" w:hAnsi="Times New Roman" w:cs="Times New Roman"/>
          <w:i/>
          <w:iCs/>
          <w:sz w:val="24"/>
          <w:szCs w:val="24"/>
          <w:lang w:val="en-US"/>
        </w:rPr>
        <w:t>.</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r w:rsidR="000B2329">
        <w:rPr>
          <w:rFonts w:ascii="Times New Roman" w:hAnsi="Times New Roman" w:cs="Times New Roman"/>
          <w:sz w:val="24"/>
          <w:szCs w:val="24"/>
          <w:lang w:val="en-US"/>
        </w:rPr>
        <w:t xml:space="preserve">feed inside the </w:t>
      </w:r>
      <w:r w:rsidR="00612DD2">
        <w:rPr>
          <w:rFonts w:ascii="Times New Roman" w:hAnsi="Times New Roman" w:cs="Times New Roman"/>
          <w:sz w:val="24"/>
          <w:szCs w:val="24"/>
          <w:lang w:val="en-US"/>
        </w:rPr>
        <w:t>capsule</w:t>
      </w:r>
      <w:r w:rsidR="00ED3D12" w:rsidRPr="00AD1C36">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until they reach the</w:t>
      </w:r>
      <w:r w:rsidR="008D53DB">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f</w:t>
      </w:r>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r w:rsidR="000B2329">
        <w:rPr>
          <w:rFonts w:ascii="Times New Roman" w:hAnsi="Times New Roman" w:cs="Times New Roman"/>
          <w:sz w:val="24"/>
          <w:szCs w:val="24"/>
          <w:lang w:val="en-US"/>
        </w:rPr>
        <w:t>, when then they</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w:t>
      </w:r>
      <w:r w:rsidR="00612DD2">
        <w:rPr>
          <w:rFonts w:ascii="Times New Roman" w:hAnsi="Times New Roman" w:cs="Times New Roman"/>
          <w:sz w:val="24"/>
          <w:szCs w:val="24"/>
          <w:lang w:val="en-US"/>
        </w:rPr>
        <w:t>to be</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w:t>
      </w:r>
      <w:proofErr w:type="spellStart"/>
      <w:r w:rsidR="008D53DB" w:rsidRPr="008D53DB">
        <w:rPr>
          <w:rFonts w:ascii="Times New Roman" w:hAnsi="Times New Roman" w:cs="Times New Roman"/>
          <w:i/>
          <w:sz w:val="24"/>
          <w:szCs w:val="24"/>
          <w:lang w:val="en-US"/>
        </w:rPr>
        <w:t>Myrmica</w:t>
      </w:r>
      <w:proofErr w:type="spellEnd"/>
      <w:r w:rsidR="008D53DB">
        <w:rPr>
          <w:rFonts w:ascii="Times New Roman" w:hAnsi="Times New Roman" w:cs="Times New Roman"/>
          <w:sz w:val="24"/>
          <w:szCs w:val="24"/>
          <w:lang w:val="en-US"/>
        </w:rPr>
        <w:t xml:space="preserve"> ants</w:t>
      </w:r>
      <w:r w:rsidR="000B2329">
        <w:rPr>
          <w:rFonts w:ascii="Times New Roman" w:hAnsi="Times New Roman" w:cs="Times New Roman"/>
          <w:sz w:val="24"/>
          <w:szCs w:val="24"/>
          <w:lang w:val="en-US"/>
        </w:rPr>
        <w:t xml:space="preserve"> </w:t>
      </w:r>
      <w:r w:rsidR="000B2329" w:rsidRPr="00FB42C6">
        <w:rPr>
          <w:rFonts w:ascii="Times New Roman" w:hAnsi="Times New Roman" w:cs="Times New Roman"/>
          <w:sz w:val="24"/>
          <w:szCs w:val="24"/>
          <w:lang w:val="en-US"/>
        </w:rPr>
        <w:t>(</w:t>
      </w:r>
      <w:proofErr w:type="spellStart"/>
      <w:r w:rsidR="000B2329" w:rsidRPr="00FB42C6">
        <w:rPr>
          <w:rFonts w:ascii="Times New Roman" w:hAnsi="Times New Roman" w:cs="Times New Roman"/>
          <w:sz w:val="24"/>
          <w:szCs w:val="24"/>
          <w:lang w:val="en-US"/>
        </w:rPr>
        <w:t>Mouquet</w:t>
      </w:r>
      <w:proofErr w:type="spellEnd"/>
      <w:r w:rsidR="000B2329" w:rsidRPr="00FB42C6">
        <w:rPr>
          <w:rFonts w:ascii="Times New Roman" w:hAnsi="Times New Roman" w:cs="Times New Roman"/>
          <w:sz w:val="24"/>
          <w:szCs w:val="24"/>
          <w:lang w:val="en-US"/>
        </w:rPr>
        <w:t xml:space="preserve"> </w:t>
      </w:r>
      <w:r w:rsidR="000B2329" w:rsidRPr="00981711">
        <w:rPr>
          <w:rFonts w:ascii="Times New Roman" w:hAnsi="Times New Roman" w:cs="Times New Roman"/>
          <w:iCs/>
          <w:sz w:val="24"/>
          <w:szCs w:val="24"/>
          <w:lang w:val="en-US"/>
        </w:rPr>
        <w:t>et al</w:t>
      </w:r>
      <w:r w:rsidR="000B2329" w:rsidRPr="00FB42C6">
        <w:rPr>
          <w:rFonts w:ascii="Times New Roman" w:hAnsi="Times New Roman" w:cs="Times New Roman"/>
          <w:i/>
          <w:iCs/>
          <w:sz w:val="24"/>
          <w:szCs w:val="24"/>
          <w:lang w:val="en-US"/>
        </w:rPr>
        <w:t>.</w:t>
      </w:r>
      <w:r w:rsidR="000B2329" w:rsidRPr="00FB42C6">
        <w:rPr>
          <w:rFonts w:ascii="Times New Roman" w:hAnsi="Times New Roman" w:cs="Times New Roman"/>
          <w:sz w:val="24"/>
          <w:szCs w:val="24"/>
          <w:lang w:val="en-US"/>
        </w:rPr>
        <w:t>, 2005)</w:t>
      </w:r>
      <w:r w:rsidR="002F0C20">
        <w:rPr>
          <w:rFonts w:ascii="Times New Roman" w:hAnsi="Times New Roman" w:cs="Times New Roman"/>
          <w:sz w:val="24"/>
          <w:szCs w:val="24"/>
          <w:lang w:val="en-US"/>
        </w:rPr>
        <w:t>.</w:t>
      </w:r>
      <w:r w:rsidR="00AF4036">
        <w:rPr>
          <w:rFonts w:ascii="Times New Roman" w:hAnsi="Times New Roman" w:cs="Times New Roman"/>
          <w:sz w:val="24"/>
          <w:szCs w:val="24"/>
          <w:lang w:val="en-US"/>
        </w:rPr>
        <w:t xml:space="preserve"> </w:t>
      </w:r>
      <w:r w:rsidR="008D53DB">
        <w:rPr>
          <w:rFonts w:ascii="Times New Roman" w:hAnsi="Times New Roman" w:cs="Times New Roman"/>
          <w:sz w:val="24"/>
          <w:szCs w:val="24"/>
          <w:lang w:val="en-US"/>
        </w:rPr>
        <w:t xml:space="preserve">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981711">
        <w:rPr>
          <w:rFonts w:ascii="Times New Roman" w:hAnsi="Times New Roman" w:cs="Times New Roman"/>
          <w:iCs/>
          <w:sz w:val="24"/>
          <w:szCs w:val="24"/>
          <w:lang w:val="en-US"/>
        </w:rPr>
        <w:t>et al</w:t>
      </w:r>
      <w:r w:rsidR="00033ECE" w:rsidRPr="00033ECE">
        <w:rPr>
          <w:rFonts w:ascii="Times New Roman" w:hAnsi="Times New Roman" w:cs="Times New Roman"/>
          <w:i/>
          <w:iCs/>
          <w:sz w:val="24"/>
          <w:szCs w:val="24"/>
          <w:lang w:val="en-US"/>
        </w:rPr>
        <w:t>.</w:t>
      </w:r>
      <w:r w:rsidR="00033ECE" w:rsidRPr="00033ECE">
        <w:rPr>
          <w:rFonts w:ascii="Times New Roman" w:hAnsi="Times New Roman" w:cs="Times New Roman"/>
          <w:sz w:val="24"/>
          <w:szCs w:val="24"/>
          <w:lang w:val="en-US"/>
        </w:rPr>
        <w:t>, 2008)</w:t>
      </w:r>
      <w:ins w:id="59" w:author="Alicia" w:date="2015-10-15T15:23:00Z">
        <w:r w:rsidR="00315A87">
          <w:rPr>
            <w:rFonts w:ascii="Times New Roman" w:hAnsi="Times New Roman" w:cs="Times New Roman"/>
            <w:sz w:val="24"/>
            <w:szCs w:val="24"/>
            <w:lang w:val="en-US"/>
          </w:rPr>
          <w:t xml:space="preserve"> </w:t>
        </w:r>
        <w:commentRangeStart w:id="60"/>
        <w:r w:rsidR="00315A87">
          <w:rPr>
            <w:rFonts w:ascii="Times New Roman" w:hAnsi="Times New Roman" w:cs="Times New Roman"/>
            <w:sz w:val="24"/>
            <w:szCs w:val="24"/>
            <w:lang w:val="en-US"/>
          </w:rPr>
          <w:t>and the acoustic signals of queen ants (</w:t>
        </w:r>
      </w:ins>
      <w:ins w:id="61" w:author="Alicia" w:date="2015-10-15T15:42:00Z">
        <w:r w:rsidR="00CC32DB">
          <w:rPr>
            <w:rFonts w:ascii="Times New Roman" w:hAnsi="Times New Roman" w:cs="Times New Roman"/>
            <w:sz w:val="24"/>
            <w:szCs w:val="24"/>
            <w:lang w:val="en-US"/>
          </w:rPr>
          <w:t>Sala et al. 2014)</w:t>
        </w:r>
      </w:ins>
      <w:commentRangeEnd w:id="60"/>
      <w:ins w:id="62" w:author="Alicia" w:date="2015-10-15T15:46:00Z">
        <w:r w:rsidR="00CC32DB">
          <w:rPr>
            <w:rStyle w:val="Refdecomentario"/>
          </w:rPr>
          <w:commentReference w:id="60"/>
        </w:r>
      </w:ins>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w:t>
      </w:r>
      <w:proofErr w:type="spellStart"/>
      <w:r w:rsidR="00673558" w:rsidRPr="000C03DB">
        <w:rPr>
          <w:rFonts w:ascii="Times New Roman" w:hAnsi="Times New Roman" w:cs="Times New Roman"/>
          <w:sz w:val="24"/>
          <w:szCs w:val="24"/>
          <w:lang w:val="en-US"/>
        </w:rPr>
        <w:t>Mouquet</w:t>
      </w:r>
      <w:proofErr w:type="spellEnd"/>
      <w:r w:rsidR="00673558" w:rsidRPr="000C03DB">
        <w:rPr>
          <w:rFonts w:ascii="Times New Roman" w:hAnsi="Times New Roman" w:cs="Times New Roman"/>
          <w:sz w:val="24"/>
          <w:szCs w:val="24"/>
          <w:lang w:val="en-US"/>
        </w:rPr>
        <w:t xml:space="preserve"> </w:t>
      </w:r>
      <w:r w:rsidR="00673558" w:rsidRPr="00981711">
        <w:rPr>
          <w:rFonts w:ascii="Times New Roman" w:hAnsi="Times New Roman" w:cs="Times New Roman"/>
          <w:iCs/>
          <w:sz w:val="24"/>
          <w:szCs w:val="24"/>
          <w:lang w:val="en-US"/>
        </w:rPr>
        <w:t>et al</w:t>
      </w:r>
      <w:r w:rsidR="00673558" w:rsidRPr="000C03DB">
        <w:rPr>
          <w:rFonts w:ascii="Times New Roman" w:hAnsi="Times New Roman" w:cs="Times New Roman"/>
          <w:i/>
          <w:iCs/>
          <w:sz w:val="24"/>
          <w:szCs w:val="24"/>
          <w:lang w:val="en-US"/>
        </w:rPr>
        <w:t>.</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proofErr w:type="spellStart"/>
      <w:r w:rsidR="00F22ED5" w:rsidRPr="00F22ED5">
        <w:rPr>
          <w:rFonts w:ascii="Times New Roman" w:hAnsi="Times New Roman" w:cs="Times New Roman"/>
          <w:i/>
          <w:sz w:val="24"/>
          <w:szCs w:val="24"/>
          <w:lang w:val="en-US"/>
        </w:rPr>
        <w:t>Maculinea</w:t>
      </w:r>
      <w:proofErr w:type="spellEnd"/>
      <w:r w:rsidR="00F22ED5">
        <w:rPr>
          <w:rFonts w:ascii="Times New Roman" w:hAnsi="Times New Roman" w:cs="Times New Roman"/>
          <w:sz w:val="24"/>
          <w:szCs w:val="24"/>
          <w:lang w:val="en-US"/>
        </w:rPr>
        <w:t xml:space="preserve"> species, which prey on ant brood, </w:t>
      </w:r>
      <w:r w:rsidR="00F22ED5" w:rsidRPr="00F22ED5">
        <w:rPr>
          <w:rFonts w:ascii="Times New Roman" w:hAnsi="Times New Roman" w:cs="Times New Roman"/>
          <w:i/>
          <w:sz w:val="24"/>
          <w:szCs w:val="24"/>
          <w:lang w:val="en-US"/>
        </w:rPr>
        <w:t xml:space="preserve">M. </w:t>
      </w:r>
      <w:proofErr w:type="spellStart"/>
      <w:r w:rsidR="00F22ED5" w:rsidRPr="00F22ED5">
        <w:rPr>
          <w:rFonts w:ascii="Times New Roman" w:hAnsi="Times New Roman" w:cs="Times New Roman"/>
          <w:i/>
          <w:sz w:val="24"/>
          <w:szCs w:val="24"/>
          <w:lang w:val="en-US"/>
        </w:rPr>
        <w:t>alcon</w:t>
      </w:r>
      <w:proofErr w:type="spellEnd"/>
      <w:r w:rsidR="00F22ED5">
        <w:rPr>
          <w:rFonts w:ascii="Times New Roman" w:hAnsi="Times New Roman" w:cs="Times New Roman"/>
          <w:sz w:val="24"/>
          <w:szCs w:val="24"/>
          <w:lang w:val="en-US"/>
        </w:rPr>
        <w:t xml:space="preserve"> is a “cuckoo” species </w:t>
      </w:r>
      <w:r w:rsidR="00F22ED5" w:rsidRPr="00F22ED5">
        <w:rPr>
          <w:rFonts w:ascii="Times New Roman" w:hAnsi="Times New Roman" w:cs="Times New Roman"/>
          <w:sz w:val="24"/>
          <w:szCs w:val="24"/>
          <w:lang w:val="en-US"/>
        </w:rPr>
        <w:t>(</w:t>
      </w:r>
      <w:proofErr w:type="spellStart"/>
      <w:r w:rsidR="00F22ED5" w:rsidRPr="00F22ED5">
        <w:rPr>
          <w:rFonts w:ascii="Times New Roman" w:hAnsi="Times New Roman" w:cs="Times New Roman"/>
          <w:sz w:val="24"/>
          <w:szCs w:val="24"/>
          <w:lang w:val="en-US"/>
        </w:rPr>
        <w:t>Als</w:t>
      </w:r>
      <w:proofErr w:type="spellEnd"/>
      <w:r w:rsidR="00F22ED5" w:rsidRPr="00F22ED5">
        <w:rPr>
          <w:rFonts w:ascii="Times New Roman" w:hAnsi="Times New Roman" w:cs="Times New Roman"/>
          <w:sz w:val="24"/>
          <w:szCs w:val="24"/>
          <w:lang w:val="en-US"/>
        </w:rPr>
        <w:t xml:space="preserve"> </w:t>
      </w:r>
      <w:r w:rsidR="00F22ED5" w:rsidRPr="00981711">
        <w:rPr>
          <w:rFonts w:ascii="Times New Roman" w:hAnsi="Times New Roman" w:cs="Times New Roman"/>
          <w:iCs/>
          <w:sz w:val="24"/>
          <w:szCs w:val="24"/>
          <w:lang w:val="en-US"/>
        </w:rPr>
        <w:t>et al</w:t>
      </w:r>
      <w:r w:rsidR="00F22ED5" w:rsidRPr="00F22ED5">
        <w:rPr>
          <w:rFonts w:ascii="Times New Roman" w:hAnsi="Times New Roman" w:cs="Times New Roman"/>
          <w:i/>
          <w:iCs/>
          <w:sz w:val="24"/>
          <w:szCs w:val="24"/>
          <w:lang w:val="en-US"/>
        </w:rPr>
        <w:t>.</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larvae fe</w:t>
      </w:r>
      <w:r w:rsidR="00F54009">
        <w:rPr>
          <w:rFonts w:ascii="Times New Roman" w:hAnsi="Times New Roman" w:cs="Times New Roman"/>
          <w:sz w:val="24"/>
          <w:szCs w:val="24"/>
          <w:lang w:val="en-US"/>
        </w:rPr>
        <w:t>e</w:t>
      </w:r>
      <w:r w:rsidR="00F22ED5" w:rsidRPr="00F22ED5">
        <w:rPr>
          <w:rFonts w:ascii="Times New Roman" w:hAnsi="Times New Roman" w:cs="Times New Roman"/>
          <w:sz w:val="24"/>
          <w:szCs w:val="24"/>
          <w:lang w:val="en-US"/>
        </w:rPr>
        <w:t>d primarily on regurgitations from ant workers, trophic</w:t>
      </w:r>
      <w:r w:rsidR="00F22ED5">
        <w:rPr>
          <w:rFonts w:ascii="Times New Roman" w:hAnsi="Times New Roman" w:cs="Times New Roman"/>
          <w:sz w:val="24"/>
          <w:szCs w:val="24"/>
          <w:lang w:val="en-US"/>
        </w:rPr>
        <w:t xml:space="preserve"> eggs </w:t>
      </w:r>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and prey items.</w:t>
      </w:r>
      <w:r w:rsidR="00BC6829" w:rsidRPr="00BC6829">
        <w:rPr>
          <w:rFonts w:ascii="Times New Roman" w:hAnsi="Times New Roman" w:cs="Times New Roman"/>
          <w:sz w:val="24"/>
          <w:szCs w:val="24"/>
          <w:lang w:val="en-US"/>
        </w:rPr>
        <w:t xml:space="preserve"> </w:t>
      </w:r>
      <w:r w:rsidR="00BC6829">
        <w:rPr>
          <w:rFonts w:ascii="Times New Roman" w:hAnsi="Times New Roman" w:cs="Times New Roman"/>
          <w:sz w:val="24"/>
          <w:szCs w:val="24"/>
          <w:lang w:val="en-US"/>
        </w:rPr>
        <w:t xml:space="preserve">In our study area, </w:t>
      </w:r>
      <w:r w:rsidR="00BC6829" w:rsidRPr="000C03DB">
        <w:rPr>
          <w:rFonts w:ascii="Times New Roman" w:hAnsi="Times New Roman" w:cs="Times New Roman"/>
          <w:i/>
          <w:sz w:val="24"/>
          <w:szCs w:val="24"/>
          <w:lang w:val="en-US"/>
        </w:rPr>
        <w:t xml:space="preserve">M. </w:t>
      </w:r>
      <w:proofErr w:type="spellStart"/>
      <w:r w:rsidR="00BC6829" w:rsidRPr="000C03DB">
        <w:rPr>
          <w:rFonts w:ascii="Times New Roman" w:hAnsi="Times New Roman" w:cs="Times New Roman"/>
          <w:i/>
          <w:sz w:val="24"/>
          <w:szCs w:val="24"/>
          <w:lang w:val="en-US"/>
        </w:rPr>
        <w:t>ruginodis</w:t>
      </w:r>
      <w:proofErr w:type="spellEnd"/>
      <w:r w:rsidR="00BC6829">
        <w:rPr>
          <w:rFonts w:ascii="Times New Roman" w:hAnsi="Times New Roman" w:cs="Times New Roman"/>
          <w:sz w:val="24"/>
          <w:szCs w:val="24"/>
          <w:lang w:val="en-US"/>
        </w:rPr>
        <w:t xml:space="preserve"> is thought to be the </w:t>
      </w:r>
      <w:r w:rsidR="00F54009">
        <w:rPr>
          <w:rFonts w:ascii="Times New Roman" w:hAnsi="Times New Roman" w:cs="Times New Roman"/>
          <w:sz w:val="24"/>
          <w:szCs w:val="24"/>
          <w:lang w:val="en-US"/>
        </w:rPr>
        <w:t xml:space="preserve">most </w:t>
      </w:r>
      <w:r w:rsidR="00BC6829">
        <w:rPr>
          <w:rFonts w:ascii="Times New Roman" w:hAnsi="Times New Roman" w:cs="Times New Roman"/>
          <w:sz w:val="24"/>
          <w:szCs w:val="24"/>
          <w:lang w:val="en-US"/>
        </w:rPr>
        <w:t xml:space="preserve">commonly used </w:t>
      </w:r>
      <w:del w:id="63" w:author="Alicia" w:date="2015-10-15T13:21:00Z">
        <w:r w:rsidR="00BC6829" w:rsidDel="008D1EBD">
          <w:rPr>
            <w:rFonts w:ascii="Times New Roman" w:hAnsi="Times New Roman" w:cs="Times New Roman"/>
            <w:sz w:val="24"/>
            <w:szCs w:val="24"/>
            <w:lang w:val="en-US"/>
          </w:rPr>
          <w:delText xml:space="preserve">ant </w:delText>
        </w:r>
      </w:del>
      <w:r w:rsidR="00BC6829">
        <w:rPr>
          <w:rFonts w:ascii="Times New Roman" w:hAnsi="Times New Roman" w:cs="Times New Roman"/>
          <w:sz w:val="24"/>
          <w:szCs w:val="24"/>
          <w:lang w:val="en-US"/>
        </w:rPr>
        <w:t>host</w:t>
      </w:r>
      <w:ins w:id="64" w:author="Alicia" w:date="2015-10-15T13:21:00Z">
        <w:r w:rsidR="008D1EBD">
          <w:rPr>
            <w:rFonts w:ascii="Times New Roman" w:hAnsi="Times New Roman" w:cs="Times New Roman"/>
            <w:sz w:val="24"/>
            <w:szCs w:val="24"/>
            <w:lang w:val="en-US"/>
          </w:rPr>
          <w:t xml:space="preserve"> ant</w:t>
        </w:r>
      </w:ins>
      <w:r w:rsidR="00BC6829">
        <w:rPr>
          <w:rFonts w:ascii="Times New Roman" w:hAnsi="Times New Roman" w:cs="Times New Roman"/>
          <w:sz w:val="24"/>
          <w:szCs w:val="24"/>
          <w:lang w:val="en-US"/>
        </w:rPr>
        <w:t xml:space="preserve"> species (</w:t>
      </w:r>
      <w:proofErr w:type="spellStart"/>
      <w:r w:rsidR="00BC6829" w:rsidRPr="000C03DB">
        <w:rPr>
          <w:rFonts w:ascii="Times New Roman" w:hAnsi="Times New Roman" w:cs="Times New Roman"/>
          <w:sz w:val="24"/>
          <w:szCs w:val="24"/>
          <w:lang w:val="en-US"/>
        </w:rPr>
        <w:t>Appelqvist</w:t>
      </w:r>
      <w:proofErr w:type="spellEnd"/>
      <w:r w:rsidR="00BC6829" w:rsidRPr="000C03DB">
        <w:rPr>
          <w:rFonts w:ascii="Times New Roman" w:hAnsi="Times New Roman" w:cs="Times New Roman"/>
          <w:sz w:val="24"/>
          <w:szCs w:val="24"/>
          <w:lang w:val="en-US"/>
        </w:rPr>
        <w:t xml:space="preserve"> </w:t>
      </w:r>
      <w:r w:rsidR="00BC6829" w:rsidRPr="00981711">
        <w:rPr>
          <w:rFonts w:ascii="Times New Roman" w:hAnsi="Times New Roman" w:cs="Times New Roman"/>
          <w:iCs/>
          <w:sz w:val="24"/>
          <w:szCs w:val="24"/>
          <w:lang w:val="en-US"/>
        </w:rPr>
        <w:t>et al</w:t>
      </w:r>
      <w:r w:rsidR="00BC6829" w:rsidRPr="000C03DB">
        <w:rPr>
          <w:rFonts w:ascii="Times New Roman" w:hAnsi="Times New Roman" w:cs="Times New Roman"/>
          <w:i/>
          <w:iCs/>
          <w:sz w:val="24"/>
          <w:szCs w:val="24"/>
          <w:lang w:val="en-US"/>
        </w:rPr>
        <w:t>.</w:t>
      </w:r>
      <w:r w:rsidR="00BC6829" w:rsidRPr="000C03DB">
        <w:rPr>
          <w:rFonts w:ascii="Times New Roman" w:hAnsi="Times New Roman" w:cs="Times New Roman"/>
          <w:sz w:val="24"/>
          <w:szCs w:val="24"/>
          <w:lang w:val="en-US"/>
        </w:rPr>
        <w:t>, 2007)</w:t>
      </w:r>
      <w:r w:rsidR="00BC6829">
        <w:rPr>
          <w:rFonts w:ascii="Times New Roman" w:hAnsi="Times New Roman" w:cs="Times New Roman"/>
          <w:sz w:val="24"/>
          <w:szCs w:val="24"/>
          <w:lang w:val="en-US"/>
        </w:rPr>
        <w:t>.</w:t>
      </w:r>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0C77E999" w:rsidR="00F91A9A" w:rsidRDefault="007D28AB" w:rsidP="006E40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91A9A">
        <w:rPr>
          <w:rFonts w:ascii="Times New Roman" w:hAnsi="Times New Roman" w:cs="Times New Roman"/>
          <w:sz w:val="24"/>
          <w:szCs w:val="24"/>
          <w:lang w:val="en-US"/>
        </w:rPr>
        <w:t xml:space="preserve">study was carried out in 20 populations of </w:t>
      </w:r>
      <w:r w:rsidR="00F91A9A" w:rsidRPr="00312E12">
        <w:rPr>
          <w:rFonts w:ascii="Times New Roman" w:hAnsi="Times New Roman" w:cs="Times New Roman"/>
          <w:i/>
          <w:sz w:val="24"/>
          <w:szCs w:val="24"/>
          <w:lang w:val="en-US"/>
        </w:rPr>
        <w:t xml:space="preserve">G. </w:t>
      </w:r>
      <w:proofErr w:type="spellStart"/>
      <w:r w:rsidR="00F91A9A" w:rsidRPr="00312E12">
        <w:rPr>
          <w:rFonts w:ascii="Times New Roman" w:hAnsi="Times New Roman" w:cs="Times New Roman"/>
          <w:i/>
          <w:sz w:val="24"/>
          <w:szCs w:val="24"/>
          <w:lang w:val="en-US"/>
        </w:rPr>
        <w:t>pneumonanthe</w:t>
      </w:r>
      <w:proofErr w:type="spellEnd"/>
      <w:r w:rsidR="00F91A9A">
        <w:rPr>
          <w:rFonts w:ascii="Times New Roman" w:hAnsi="Times New Roman" w:cs="Times New Roman"/>
          <w:sz w:val="24"/>
          <w:szCs w:val="24"/>
          <w:lang w:val="en-US"/>
        </w:rPr>
        <w:t xml:space="preserve"> located in </w:t>
      </w:r>
      <w:r w:rsidR="00F91A9A" w:rsidRPr="00312E12">
        <w:rPr>
          <w:rFonts w:ascii="Times New Roman" w:hAnsi="Times New Roman" w:cs="Times New Roman"/>
          <w:sz w:val="24"/>
          <w:szCs w:val="24"/>
          <w:lang w:val="en-US"/>
        </w:rPr>
        <w:t xml:space="preserve">the county of </w:t>
      </w:r>
      <w:proofErr w:type="spellStart"/>
      <w:r w:rsidR="00F91A9A" w:rsidRPr="00312E12">
        <w:rPr>
          <w:rFonts w:ascii="Times New Roman" w:hAnsi="Times New Roman" w:cs="Times New Roman"/>
          <w:sz w:val="24"/>
          <w:szCs w:val="24"/>
          <w:lang w:val="en-US"/>
        </w:rPr>
        <w:t>Västra</w:t>
      </w:r>
      <w:proofErr w:type="spellEnd"/>
      <w:r w:rsidR="00F91A9A" w:rsidRPr="00312E12">
        <w:rPr>
          <w:rFonts w:ascii="Times New Roman" w:hAnsi="Times New Roman" w:cs="Times New Roman"/>
          <w:sz w:val="24"/>
          <w:szCs w:val="24"/>
          <w:lang w:val="en-US"/>
        </w:rPr>
        <w:t xml:space="preserve"> </w:t>
      </w:r>
      <w:proofErr w:type="spellStart"/>
      <w:r w:rsidR="00F91A9A" w:rsidRPr="00312E12">
        <w:rPr>
          <w:rFonts w:ascii="Times New Roman" w:hAnsi="Times New Roman" w:cs="Times New Roman"/>
          <w:sz w:val="24"/>
          <w:szCs w:val="24"/>
          <w:lang w:val="en-US"/>
        </w:rPr>
        <w:t>Götaland</w:t>
      </w:r>
      <w:proofErr w:type="spellEnd"/>
      <w:r w:rsidR="00F91A9A" w:rsidRPr="00312E12">
        <w:rPr>
          <w:rFonts w:ascii="Times New Roman" w:hAnsi="Times New Roman" w:cs="Times New Roman"/>
          <w:sz w:val="24"/>
          <w:szCs w:val="24"/>
          <w:lang w:val="en-US"/>
        </w:rPr>
        <w:t xml:space="preserve"> in</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sz w:val="24"/>
          <w:szCs w:val="24"/>
          <w:lang w:val="en-US"/>
        </w:rPr>
        <w:t>SW Sweden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 xml:space="preserve">ee Appendix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1 for details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The populations </w:t>
      </w:r>
      <w:r w:rsidR="00F91A9A" w:rsidRPr="00312E12">
        <w:rPr>
          <w:rFonts w:ascii="Times New Roman" w:hAnsi="Times New Roman" w:cs="Times New Roman"/>
          <w:sz w:val="24"/>
          <w:szCs w:val="24"/>
          <w:lang w:val="en-US"/>
        </w:rPr>
        <w:t>are</w:t>
      </w:r>
      <w:r w:rsidR="00F91A9A">
        <w:rPr>
          <w:rFonts w:ascii="Times New Roman" w:hAnsi="Times New Roman" w:cs="Times New Roman"/>
          <w:sz w:val="24"/>
          <w:szCs w:val="24"/>
          <w:lang w:val="en-US"/>
        </w:rPr>
        <w:t xml:space="preserve"> mainly located in moist heathlands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i/>
          <w:sz w:val="24"/>
          <w:szCs w:val="24"/>
          <w:lang w:val="en-US"/>
        </w:rPr>
        <w:t xml:space="preserve">M. </w:t>
      </w:r>
      <w:proofErr w:type="spellStart"/>
      <w:r w:rsidR="00F91A9A" w:rsidRPr="00312E12">
        <w:rPr>
          <w:rFonts w:ascii="Times New Roman" w:hAnsi="Times New Roman" w:cs="Times New Roman"/>
          <w:i/>
          <w:sz w:val="24"/>
          <w:szCs w:val="24"/>
          <w:lang w:val="en-US"/>
        </w:rPr>
        <w:t>alcon</w:t>
      </w:r>
      <w:proofErr w:type="spellEnd"/>
      <w:r w:rsidR="00F91A9A">
        <w:rPr>
          <w:rFonts w:ascii="Times New Roman" w:hAnsi="Times New Roman" w:cs="Times New Roman"/>
          <w:sz w:val="24"/>
          <w:szCs w:val="24"/>
          <w:lang w:val="en-US"/>
        </w:rPr>
        <w:t xml:space="preserve"> was present in 11 of the study populations and absent from 9. </w:t>
      </w:r>
    </w:p>
    <w:p w14:paraId="16582859" w14:textId="07B8B58E" w:rsidR="00C31691"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collected data on </w:t>
      </w:r>
      <w:r w:rsidR="00F54009">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reproductive traits, interaction intensity </w:t>
      </w:r>
      <w:r w:rsidR="00F54009">
        <w:rPr>
          <w:rFonts w:ascii="Times New Roman" w:hAnsi="Times New Roman" w:cs="Times New Roman"/>
          <w:sz w:val="24"/>
          <w:szCs w:val="24"/>
          <w:lang w:val="en-US"/>
        </w:rPr>
        <w:t xml:space="preserve">and plant fitness </w:t>
      </w:r>
      <w:r>
        <w:rPr>
          <w:rFonts w:ascii="Times New Roman" w:hAnsi="Times New Roman" w:cs="Times New Roman"/>
          <w:sz w:val="24"/>
          <w:szCs w:val="24"/>
          <w:lang w:val="en-US"/>
        </w:rPr>
        <w:t xml:space="preserve">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20 </w:t>
      </w:r>
      <w:r>
        <w:rPr>
          <w:rFonts w:ascii="Times New Roman" w:hAnsi="Times New Roman" w:cs="Times New Roman"/>
          <w:sz w:val="24"/>
          <w:szCs w:val="24"/>
          <w:lang w:val="en-US"/>
        </w:rPr>
        <w:t>study populations during 2010 and 2011</w:t>
      </w:r>
      <w:r w:rsidR="00463F01">
        <w:rPr>
          <w:rFonts w:ascii="Times New Roman" w:hAnsi="Times New Roman" w:cs="Times New Roman"/>
          <w:sz w:val="24"/>
          <w:szCs w:val="24"/>
          <w:lang w:val="en-US"/>
        </w:rPr>
        <w:t>. For</w:t>
      </w:r>
      <w:r w:rsidR="0037339C">
        <w:rPr>
          <w:rFonts w:ascii="Times New Roman" w:hAnsi="Times New Roman" w:cs="Times New Roman"/>
          <w:sz w:val="24"/>
          <w:szCs w:val="24"/>
          <w:lang w:val="en-US"/>
        </w:rPr>
        <w:t xml:space="preserve"> recordings</w:t>
      </w:r>
      <w:r w:rsidR="00463F01">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 xml:space="preserve">we selected one shoot </w:t>
      </w:r>
      <w:r w:rsidR="007D28AB">
        <w:rPr>
          <w:rFonts w:ascii="Times New Roman" w:hAnsi="Times New Roman" w:cs="Times New Roman"/>
          <w:sz w:val="24"/>
          <w:szCs w:val="24"/>
          <w:lang w:val="en-US"/>
        </w:rPr>
        <w:t>of</w:t>
      </w:r>
      <w:r w:rsidR="00314206">
        <w:rPr>
          <w:rFonts w:ascii="Times New Roman" w:hAnsi="Times New Roman" w:cs="Times New Roman"/>
          <w:sz w:val="24"/>
          <w:szCs w:val="24"/>
          <w:lang w:val="en-US"/>
        </w:rPr>
        <w:t xml:space="preserve"> median length</w:t>
      </w:r>
      <w:r w:rsidR="0037339C" w:rsidRPr="0037339C">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in each individual</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In</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these </w:t>
      </w:r>
      <w:r w:rsidR="00314206">
        <w:rPr>
          <w:rFonts w:ascii="Times New Roman" w:hAnsi="Times New Roman" w:cs="Times New Roman"/>
          <w:sz w:val="24"/>
          <w:szCs w:val="24"/>
          <w:lang w:val="en-US"/>
        </w:rPr>
        <w:t>focal shoot</w:t>
      </w:r>
      <w:r w:rsidR="00F54009">
        <w:rPr>
          <w:rFonts w:ascii="Times New Roman" w:hAnsi="Times New Roman" w:cs="Times New Roman"/>
          <w:sz w:val="24"/>
          <w:szCs w:val="24"/>
          <w:lang w:val="en-US"/>
        </w:rPr>
        <w:t>s,</w:t>
      </w:r>
      <w:r w:rsidR="00F54009" w:rsidDel="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we </w:t>
      </w:r>
      <w:r w:rsidR="000A331A">
        <w:rPr>
          <w:rFonts w:ascii="Times New Roman" w:hAnsi="Times New Roman" w:cs="Times New Roman"/>
          <w:sz w:val="24"/>
          <w:szCs w:val="24"/>
          <w:lang w:val="en-US"/>
        </w:rPr>
        <w:t xml:space="preserve">measured shoot </w:t>
      </w:r>
      <w:r w:rsidR="00463F01">
        <w:rPr>
          <w:rFonts w:ascii="Times New Roman" w:hAnsi="Times New Roman" w:cs="Times New Roman"/>
          <w:sz w:val="24"/>
          <w:szCs w:val="24"/>
          <w:lang w:val="en-US"/>
        </w:rPr>
        <w:t>height</w:t>
      </w:r>
      <w:r w:rsidR="001F42C9">
        <w:rPr>
          <w:rFonts w:ascii="Times New Roman" w:hAnsi="Times New Roman" w:cs="Times New Roman"/>
          <w:sz w:val="24"/>
          <w:szCs w:val="24"/>
          <w:lang w:val="en-US"/>
        </w:rPr>
        <w:t xml:space="preserve"> (in cm)</w:t>
      </w:r>
      <w:r w:rsidR="00463F0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reproductive </w:t>
      </w:r>
      <w:r w:rsidR="00F54009">
        <w:rPr>
          <w:rFonts w:ascii="Times New Roman" w:hAnsi="Times New Roman" w:cs="Times New Roman"/>
          <w:sz w:val="24"/>
          <w:szCs w:val="24"/>
          <w:lang w:val="en-US"/>
        </w:rPr>
        <w:t>development stage</w:t>
      </w:r>
      <w:r w:rsidR="00463F01">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and </w:t>
      </w:r>
      <w:r w:rsidR="00463F01">
        <w:rPr>
          <w:rFonts w:ascii="Times New Roman" w:hAnsi="Times New Roman" w:cs="Times New Roman"/>
          <w:sz w:val="24"/>
          <w:szCs w:val="24"/>
          <w:lang w:val="en-US"/>
        </w:rPr>
        <w:t xml:space="preserve">number of flowers </w:t>
      </w:r>
      <w:r w:rsidR="0037339C">
        <w:rPr>
          <w:rFonts w:ascii="Times New Roman" w:hAnsi="Times New Roman" w:cs="Times New Roman"/>
          <w:sz w:val="24"/>
          <w:szCs w:val="24"/>
          <w:lang w:val="en-US"/>
        </w:rPr>
        <w:t>from</w:t>
      </w:r>
      <w:r w:rsidR="00E51B0E">
        <w:rPr>
          <w:rFonts w:ascii="Times New Roman" w:hAnsi="Times New Roman" w:cs="Times New Roman"/>
          <w:sz w:val="24"/>
          <w:szCs w:val="24"/>
          <w:lang w:val="en-US"/>
        </w:rPr>
        <w:t xml:space="preserve"> the end of </w:t>
      </w:r>
      <w:r w:rsidR="00463F01">
        <w:rPr>
          <w:rFonts w:ascii="Times New Roman" w:hAnsi="Times New Roman" w:cs="Times New Roman"/>
          <w:sz w:val="24"/>
          <w:szCs w:val="24"/>
          <w:lang w:val="en-US"/>
        </w:rPr>
        <w:t>July</w:t>
      </w:r>
      <w:r w:rsidR="0037339C">
        <w:rPr>
          <w:rFonts w:ascii="Times New Roman" w:hAnsi="Times New Roman" w:cs="Times New Roman"/>
          <w:sz w:val="24"/>
          <w:szCs w:val="24"/>
          <w:lang w:val="en-US"/>
        </w:rPr>
        <w:t xml:space="preserve"> to the </w:t>
      </w:r>
      <w:r w:rsidR="00E51B0E">
        <w:rPr>
          <w:rFonts w:ascii="Times New Roman" w:hAnsi="Times New Roman" w:cs="Times New Roman"/>
          <w:sz w:val="24"/>
          <w:szCs w:val="24"/>
          <w:lang w:val="en-US"/>
        </w:rPr>
        <w:t>beginning of</w:t>
      </w:r>
      <w:r w:rsidR="00463F01">
        <w:rPr>
          <w:rFonts w:ascii="Times New Roman" w:hAnsi="Times New Roman" w:cs="Times New Roman"/>
          <w:sz w:val="24"/>
          <w:szCs w:val="24"/>
          <w:lang w:val="en-US"/>
        </w:rPr>
        <w:t xml:space="preserve"> August. </w:t>
      </w:r>
      <w:r w:rsidR="00F54009">
        <w:rPr>
          <w:rFonts w:ascii="Times New Roman" w:hAnsi="Times New Roman" w:cs="Times New Roman"/>
          <w:sz w:val="24"/>
          <w:szCs w:val="24"/>
          <w:lang w:val="en-US"/>
        </w:rPr>
        <w:t xml:space="preserve">To assess </w:t>
      </w:r>
      <w:r w:rsidR="0037339C">
        <w:rPr>
          <w:rFonts w:ascii="Times New Roman" w:hAnsi="Times New Roman" w:cs="Times New Roman"/>
          <w:sz w:val="24"/>
          <w:szCs w:val="24"/>
          <w:lang w:val="en-US"/>
        </w:rPr>
        <w:t xml:space="preserve">the </w:t>
      </w:r>
      <w:r w:rsidR="00F54009">
        <w:rPr>
          <w:rFonts w:ascii="Times New Roman" w:hAnsi="Times New Roman" w:cs="Times New Roman"/>
          <w:sz w:val="24"/>
          <w:szCs w:val="24"/>
          <w:lang w:val="en-US"/>
        </w:rPr>
        <w:t xml:space="preserve">reproductive development </w:t>
      </w:r>
      <w:r w:rsidR="00314206">
        <w:rPr>
          <w:rFonts w:ascii="Times New Roman" w:hAnsi="Times New Roman" w:cs="Times New Roman"/>
          <w:sz w:val="24"/>
          <w:szCs w:val="24"/>
          <w:lang w:val="en-US"/>
        </w:rPr>
        <w:t>of individual</w:t>
      </w:r>
      <w:r w:rsidR="00F54009">
        <w:rPr>
          <w:rFonts w:ascii="Times New Roman" w:hAnsi="Times New Roman" w:cs="Times New Roman"/>
          <w:sz w:val="24"/>
          <w:szCs w:val="24"/>
          <w:lang w:val="en-US"/>
        </w:rPr>
        <w:t>s</w:t>
      </w:r>
      <w:r w:rsidR="00F73A8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we</w:t>
      </w:r>
      <w:r w:rsidR="00463F01">
        <w:rPr>
          <w:rFonts w:ascii="Times New Roman" w:hAnsi="Times New Roman" w:cs="Times New Roman"/>
          <w:sz w:val="24"/>
          <w:szCs w:val="24"/>
          <w:lang w:val="en-US"/>
        </w:rPr>
        <w:t xml:space="preserve"> count</w:t>
      </w:r>
      <w:r w:rsidR="00F54009">
        <w:rPr>
          <w:rFonts w:ascii="Times New Roman" w:hAnsi="Times New Roman" w:cs="Times New Roman"/>
          <w:sz w:val="24"/>
          <w:szCs w:val="24"/>
          <w:lang w:val="en-US"/>
        </w:rPr>
        <w:t>ed</w:t>
      </w:r>
      <w:r w:rsidR="00463F01">
        <w:rPr>
          <w:rFonts w:ascii="Times New Roman" w:hAnsi="Times New Roman" w:cs="Times New Roman"/>
          <w:sz w:val="24"/>
          <w:szCs w:val="24"/>
          <w:lang w:val="en-US"/>
        </w:rPr>
        <w:t xml:space="preserve">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stages</w:t>
      </w:r>
      <w:r w:rsid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1</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2</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bud</w:t>
      </w:r>
      <w:r w:rsidR="00F54009">
        <w:rPr>
          <w:rFonts w:ascii="Times New Roman" w:hAnsi="Times New Roman" w:cs="Times New Roman"/>
          <w:sz w:val="24"/>
          <w:szCs w:val="24"/>
          <w:lang w:val="en-US"/>
        </w:rPr>
        <w:t xml:space="preserve"> becoming</w:t>
      </w:r>
      <w:r w:rsidR="007D5C8F">
        <w:rPr>
          <w:rFonts w:ascii="Times New Roman" w:hAnsi="Times New Roman" w:cs="Times New Roman"/>
          <w:sz w:val="24"/>
          <w:szCs w:val="24"/>
          <w:lang w:val="en-US"/>
        </w:rPr>
        <w:t xml:space="preserve"> visible</w:t>
      </w:r>
      <w:r w:rsidR="00D5545F">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3</w:t>
      </w:r>
      <w:r w:rsidR="00BD25B1" w:rsidRPr="00BD25B1">
        <w:rPr>
          <w:rFonts w:ascii="Times New Roman" w:hAnsi="Times New Roman" w:cs="Times New Roman"/>
          <w:sz w:val="24"/>
          <w:szCs w:val="24"/>
          <w:lang w:val="en-US"/>
        </w:rPr>
        <w:t xml:space="preserve">) </w:t>
      </w:r>
      <w:r w:rsidR="007D5C8F">
        <w:rPr>
          <w:rFonts w:ascii="Times New Roman" w:hAnsi="Times New Roman" w:cs="Times New Roman"/>
          <w:sz w:val="24"/>
          <w:szCs w:val="24"/>
          <w:lang w:val="en-US"/>
        </w:rPr>
        <w:t xml:space="preserve">bud </w:t>
      </w:r>
      <w:r w:rsidR="00F54009">
        <w:rPr>
          <w:rFonts w:ascii="Times New Roman" w:hAnsi="Times New Roman" w:cs="Times New Roman"/>
          <w:sz w:val="24"/>
          <w:szCs w:val="24"/>
          <w:lang w:val="en-US"/>
        </w:rPr>
        <w:t xml:space="preserve">growing </w:t>
      </w:r>
      <w:r w:rsidR="007D5C8F">
        <w:rPr>
          <w:rFonts w:ascii="Times New Roman" w:hAnsi="Times New Roman" w:cs="Times New Roman"/>
          <w:sz w:val="24"/>
          <w:szCs w:val="24"/>
          <w:lang w:val="en-US"/>
        </w:rPr>
        <w:t>over the sepals</w:t>
      </w:r>
      <w:r w:rsidR="00F91A9A">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4</w:t>
      </w:r>
      <w:r w:rsidR="00BD25B1" w:rsidRP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bud </w:t>
      </w:r>
      <w:r w:rsidR="007D28AB">
        <w:rPr>
          <w:rFonts w:ascii="Times New Roman" w:hAnsi="Times New Roman" w:cs="Times New Roman"/>
          <w:sz w:val="24"/>
          <w:szCs w:val="24"/>
          <w:lang w:val="en-US"/>
        </w:rPr>
        <w:t>turn</w:t>
      </w:r>
      <w:r w:rsidR="00F54009">
        <w:rPr>
          <w:rFonts w:ascii="Times New Roman" w:hAnsi="Times New Roman" w:cs="Times New Roman"/>
          <w:sz w:val="24"/>
          <w:szCs w:val="24"/>
          <w:lang w:val="en-US"/>
        </w:rPr>
        <w:t>ing</w:t>
      </w:r>
      <w:r w:rsidR="00090A19" w:rsidRPr="00090A19">
        <w:rPr>
          <w:rFonts w:ascii="Times New Roman" w:hAnsi="Times New Roman" w:cs="Times New Roman"/>
          <w:sz w:val="24"/>
          <w:szCs w:val="24"/>
          <w:lang w:val="en-US"/>
        </w:rPr>
        <w:t xml:space="preserve"> blue</w:t>
      </w:r>
      <w:r w:rsidR="00F54009">
        <w:rPr>
          <w:rFonts w:ascii="Times New Roman" w:hAnsi="Times New Roman" w:cs="Times New Roman"/>
          <w:sz w:val="24"/>
          <w:szCs w:val="24"/>
          <w:lang w:val="en-US"/>
        </w:rPr>
        <w:t>,</w:t>
      </w:r>
      <w:r w:rsidR="00090A19">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5</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flower </w:t>
      </w:r>
      <w:r w:rsidR="00BC61A1">
        <w:rPr>
          <w:rFonts w:ascii="Times New Roman" w:hAnsi="Times New Roman" w:cs="Times New Roman"/>
          <w:sz w:val="24"/>
          <w:szCs w:val="24"/>
          <w:lang w:val="en-US"/>
        </w:rPr>
        <w:t>open</w:t>
      </w:r>
      <w:r w:rsidR="0056466F">
        <w:rPr>
          <w:rFonts w:ascii="Times New Roman" w:hAnsi="Times New Roman" w:cs="Times New Roman"/>
          <w:sz w:val="24"/>
          <w:szCs w:val="24"/>
          <w:lang w:val="en-US"/>
        </w:rPr>
        <w:t>ing,</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and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6</w:t>
      </w:r>
      <w:r w:rsidR="00BD25B1" w:rsidRPr="00BD25B1">
        <w:rPr>
          <w:rFonts w:ascii="Times New Roman" w:hAnsi="Times New Roman" w:cs="Times New Roman"/>
          <w:sz w:val="24"/>
          <w:szCs w:val="24"/>
          <w:lang w:val="en-US"/>
        </w:rPr>
        <w:t>) flower</w:t>
      </w:r>
      <w:r w:rsidR="00090A19">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showing </w:t>
      </w:r>
      <w:r w:rsidR="007D28AB">
        <w:rPr>
          <w:rFonts w:ascii="Times New Roman" w:hAnsi="Times New Roman" w:cs="Times New Roman"/>
          <w:sz w:val="24"/>
          <w:szCs w:val="24"/>
          <w:lang w:val="en-US"/>
        </w:rPr>
        <w:t>signs of wilting</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From </w:t>
      </w:r>
      <w:r w:rsidR="002F0C20">
        <w:rPr>
          <w:rFonts w:ascii="Times New Roman" w:hAnsi="Times New Roman" w:cs="Times New Roman"/>
          <w:sz w:val="24"/>
          <w:szCs w:val="24"/>
          <w:lang w:val="en-US"/>
        </w:rPr>
        <w:t>this data, w</w:t>
      </w:r>
      <w:r w:rsidR="00CF7AB2">
        <w:rPr>
          <w:rFonts w:ascii="Times New Roman" w:hAnsi="Times New Roman" w:cs="Times New Roman"/>
          <w:sz w:val="24"/>
          <w:szCs w:val="24"/>
          <w:lang w:val="en-US"/>
        </w:rPr>
        <w:t xml:space="preserve">e </w:t>
      </w:r>
      <w:r w:rsidR="0056466F">
        <w:rPr>
          <w:rFonts w:ascii="Times New Roman" w:hAnsi="Times New Roman" w:cs="Times New Roman"/>
          <w:sz w:val="24"/>
          <w:szCs w:val="24"/>
          <w:lang w:val="en-US"/>
        </w:rPr>
        <w:t xml:space="preserve">calculated </w:t>
      </w:r>
      <w:r w:rsidR="00D849B3">
        <w:rPr>
          <w:rFonts w:ascii="Times New Roman" w:hAnsi="Times New Roman" w:cs="Times New Roman"/>
          <w:sz w:val="24"/>
          <w:szCs w:val="24"/>
          <w:lang w:val="en-US"/>
        </w:rPr>
        <w:t xml:space="preserve">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r w:rsidR="002F0C20">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reproductive </w:t>
      </w:r>
      <w:r w:rsidR="002F0C20">
        <w:rPr>
          <w:rFonts w:ascii="Times New Roman" w:hAnsi="Times New Roman" w:cs="Times New Roman"/>
          <w:sz w:val="24"/>
          <w:szCs w:val="24"/>
          <w:lang w:val="en-US"/>
        </w:rPr>
        <w:t xml:space="preserve">development stage of each individual: (1) the mean development stage of all flowers and buds, and (2) </w:t>
      </w:r>
      <w:r w:rsidR="000B7083">
        <w:rPr>
          <w:rFonts w:ascii="Times New Roman" w:hAnsi="Times New Roman" w:cs="Times New Roman"/>
          <w:sz w:val="24"/>
          <w:szCs w:val="24"/>
          <w:lang w:val="en-US"/>
        </w:rPr>
        <w:t xml:space="preserve">the </w:t>
      </w:r>
      <w:r w:rsidR="005F74DC">
        <w:rPr>
          <w:rFonts w:ascii="Times New Roman" w:hAnsi="Times New Roman" w:cs="Times New Roman"/>
          <w:sz w:val="24"/>
          <w:szCs w:val="24"/>
          <w:lang w:val="en-US"/>
        </w:rPr>
        <w:t xml:space="preserve">stage </w:t>
      </w:r>
      <w:r w:rsidR="000B7083">
        <w:rPr>
          <w:rFonts w:ascii="Times New Roman" w:hAnsi="Times New Roman" w:cs="Times New Roman"/>
          <w:sz w:val="24"/>
          <w:szCs w:val="24"/>
          <w:lang w:val="en-US"/>
        </w:rPr>
        <w:t>of the most advanced bud.</w:t>
      </w:r>
      <w:r w:rsidR="00DE7F9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In both cases, h</w:t>
      </w:r>
      <w:r w:rsidR="00DE7F91">
        <w:rPr>
          <w:rFonts w:ascii="Times New Roman" w:hAnsi="Times New Roman" w:cs="Times New Roman"/>
          <w:sz w:val="24"/>
          <w:szCs w:val="24"/>
          <w:lang w:val="en-US"/>
        </w:rPr>
        <w:t>igher values indicate earlier flowering.</w:t>
      </w:r>
      <w:r w:rsidR="00C31691">
        <w:rPr>
          <w:rFonts w:ascii="Times New Roman" w:hAnsi="Times New Roman" w:cs="Times New Roman"/>
          <w:sz w:val="24"/>
          <w:szCs w:val="24"/>
          <w:lang w:val="en-US"/>
        </w:rPr>
        <w:t xml:space="preserve"> </w:t>
      </w:r>
      <w:r w:rsidR="00DB265B">
        <w:rPr>
          <w:rFonts w:ascii="Times New Roman" w:hAnsi="Times New Roman" w:cs="Times New Roman"/>
          <w:sz w:val="24"/>
          <w:szCs w:val="24"/>
          <w:lang w:val="en-US"/>
        </w:rPr>
        <w:t>The average duration of stage</w:t>
      </w:r>
      <w:r w:rsidR="0056466F">
        <w:rPr>
          <w:rFonts w:ascii="Times New Roman" w:hAnsi="Times New Roman" w:cs="Times New Roman"/>
          <w:sz w:val="24"/>
          <w:szCs w:val="24"/>
          <w:lang w:val="en-US"/>
        </w:rPr>
        <w:t>s 2-5 was about</w:t>
      </w:r>
      <w:r w:rsidR="00DB265B">
        <w:rPr>
          <w:rFonts w:ascii="Times New Roman" w:hAnsi="Times New Roman" w:cs="Times New Roman"/>
          <w:sz w:val="24"/>
          <w:szCs w:val="24"/>
          <w:lang w:val="en-US"/>
        </w:rPr>
        <w:t xml:space="preserve"> one week </w:t>
      </w:r>
      <w:r w:rsidR="0056466F">
        <w:rPr>
          <w:rFonts w:ascii="Times New Roman" w:hAnsi="Times New Roman" w:cs="Times New Roman"/>
          <w:sz w:val="24"/>
          <w:szCs w:val="24"/>
          <w:lang w:val="en-US"/>
        </w:rPr>
        <w:t>(</w:t>
      </w:r>
      <w:r w:rsidR="00E51B0E">
        <w:rPr>
          <w:rFonts w:ascii="Times New Roman" w:hAnsi="Times New Roman" w:cs="Times New Roman"/>
          <w:sz w:val="24"/>
          <w:szCs w:val="24"/>
          <w:lang w:val="en-US"/>
        </w:rPr>
        <w:t xml:space="preserve">A. Valdés, </w:t>
      </w:r>
      <w:r w:rsidR="00DB265B" w:rsidRPr="00E51B0E">
        <w:rPr>
          <w:rFonts w:ascii="Times New Roman" w:hAnsi="Times New Roman" w:cs="Times New Roman"/>
          <w:i/>
          <w:sz w:val="24"/>
          <w:szCs w:val="24"/>
          <w:lang w:val="en-US"/>
        </w:rPr>
        <w:t>pers. obs.</w:t>
      </w:r>
      <w:r w:rsidR="00DB265B">
        <w:rPr>
          <w:rFonts w:ascii="Times New Roman" w:hAnsi="Times New Roman" w:cs="Times New Roman"/>
          <w:sz w:val="24"/>
          <w:szCs w:val="24"/>
          <w:lang w:val="en-US"/>
        </w:rPr>
        <w:t>)</w:t>
      </w:r>
      <w:r w:rsidR="00E10822">
        <w:rPr>
          <w:rFonts w:ascii="Times New Roman" w:hAnsi="Times New Roman" w:cs="Times New Roman"/>
          <w:sz w:val="24"/>
          <w:szCs w:val="24"/>
          <w:lang w:val="en-US"/>
        </w:rPr>
        <w:t>,</w:t>
      </w:r>
      <w:r w:rsidR="00DB265B">
        <w:rPr>
          <w:rFonts w:ascii="Times New Roman" w:hAnsi="Times New Roman" w:cs="Times New Roman"/>
          <w:sz w:val="24"/>
          <w:szCs w:val="24"/>
          <w:lang w:val="en-US"/>
        </w:rPr>
        <w:t xml:space="preserve"> </w:t>
      </w:r>
      <w:r w:rsidR="00C31691">
        <w:rPr>
          <w:rFonts w:ascii="Times New Roman" w:hAnsi="Times New Roman" w:cs="Times New Roman"/>
          <w:sz w:val="24"/>
          <w:szCs w:val="24"/>
          <w:lang w:val="en-US"/>
        </w:rPr>
        <w:t>a</w:t>
      </w:r>
      <w:r w:rsidR="0056466F">
        <w:rPr>
          <w:rFonts w:ascii="Times New Roman" w:hAnsi="Times New Roman" w:cs="Times New Roman"/>
          <w:sz w:val="24"/>
          <w:szCs w:val="24"/>
          <w:lang w:val="en-US"/>
        </w:rPr>
        <w:t xml:space="preserve"> one-unit</w:t>
      </w:r>
      <w:r w:rsidR="00C31691">
        <w:rPr>
          <w:rFonts w:ascii="Times New Roman" w:hAnsi="Times New Roman" w:cs="Times New Roman"/>
          <w:sz w:val="24"/>
          <w:szCs w:val="24"/>
          <w:lang w:val="en-US"/>
        </w:rPr>
        <w:t xml:space="preserve"> increase </w:t>
      </w:r>
      <w:r w:rsidR="0056466F">
        <w:rPr>
          <w:rFonts w:ascii="Times New Roman" w:hAnsi="Times New Roman" w:cs="Times New Roman"/>
          <w:sz w:val="24"/>
          <w:szCs w:val="24"/>
          <w:lang w:val="en-US"/>
        </w:rPr>
        <w:t>in</w:t>
      </w:r>
      <w:r w:rsidR="00C31691">
        <w:rPr>
          <w:rFonts w:ascii="Times New Roman" w:hAnsi="Times New Roman" w:cs="Times New Roman"/>
          <w:sz w:val="24"/>
          <w:szCs w:val="24"/>
          <w:lang w:val="en-US"/>
        </w:rPr>
        <w:t xml:space="preserve"> these measures </w:t>
      </w:r>
      <w:r w:rsidR="0037339C">
        <w:rPr>
          <w:rFonts w:ascii="Times New Roman" w:hAnsi="Times New Roman" w:cs="Times New Roman"/>
          <w:sz w:val="24"/>
          <w:szCs w:val="24"/>
          <w:lang w:val="en-US"/>
        </w:rPr>
        <w:t xml:space="preserve">thus </w:t>
      </w:r>
      <w:r w:rsidR="0056466F">
        <w:rPr>
          <w:rFonts w:ascii="Times New Roman" w:hAnsi="Times New Roman" w:cs="Times New Roman"/>
          <w:sz w:val="24"/>
          <w:szCs w:val="24"/>
          <w:lang w:val="en-US"/>
        </w:rPr>
        <w:t>roughly correspond</w:t>
      </w:r>
      <w:r w:rsidR="0037339C">
        <w:rPr>
          <w:rFonts w:ascii="Times New Roman" w:hAnsi="Times New Roman" w:cs="Times New Roman"/>
          <w:sz w:val="24"/>
          <w:szCs w:val="24"/>
          <w:lang w:val="en-US"/>
        </w:rPr>
        <w:t>ing</w:t>
      </w:r>
      <w:r w:rsidR="0056466F">
        <w:rPr>
          <w:rFonts w:ascii="Times New Roman" w:hAnsi="Times New Roman" w:cs="Times New Roman"/>
          <w:sz w:val="24"/>
          <w:szCs w:val="24"/>
          <w:lang w:val="en-US"/>
        </w:rPr>
        <w:t xml:space="preserve"> to </w:t>
      </w:r>
      <w:r w:rsidR="00C31691">
        <w:rPr>
          <w:rFonts w:ascii="Times New Roman" w:hAnsi="Times New Roman" w:cs="Times New Roman"/>
          <w:sz w:val="24"/>
          <w:szCs w:val="24"/>
          <w:lang w:val="en-US"/>
        </w:rPr>
        <w:t xml:space="preserve">one week </w:t>
      </w:r>
      <w:r w:rsidR="0056466F">
        <w:rPr>
          <w:rFonts w:ascii="Times New Roman" w:hAnsi="Times New Roman" w:cs="Times New Roman"/>
          <w:sz w:val="24"/>
          <w:szCs w:val="24"/>
          <w:lang w:val="en-US"/>
        </w:rPr>
        <w:t>earlier development</w:t>
      </w:r>
      <w:r w:rsidR="00C31691">
        <w:rPr>
          <w:rFonts w:ascii="Times New Roman" w:hAnsi="Times New Roman" w:cs="Times New Roman"/>
          <w:sz w:val="24"/>
          <w:szCs w:val="24"/>
          <w:lang w:val="en-US"/>
        </w:rPr>
        <w:t xml:space="preserve">. </w:t>
      </w:r>
    </w:p>
    <w:p w14:paraId="5378FFAC" w14:textId="542EE6D8" w:rsidR="00E86472" w:rsidRDefault="00E86472" w:rsidP="0071290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Interaction intensity was estimated by</w:t>
      </w:r>
      <w:r w:rsidR="00E51B0E">
        <w:rPr>
          <w:rFonts w:ascii="Times New Roman" w:hAnsi="Times New Roman" w:cs="Times New Roman"/>
          <w:sz w:val="24"/>
          <w:szCs w:val="24"/>
          <w:lang w:val="en-US"/>
        </w:rPr>
        <w:t xml:space="preserve"> the maximum number of </w:t>
      </w:r>
      <w:r w:rsidR="00E51B0E" w:rsidRPr="00315A87">
        <w:rPr>
          <w:rFonts w:ascii="Times New Roman" w:hAnsi="Times New Roman" w:cs="Times New Roman"/>
          <w:i/>
          <w:sz w:val="24"/>
          <w:szCs w:val="24"/>
          <w:lang w:val="en-US"/>
        </w:rPr>
        <w:t xml:space="preserve">M. </w:t>
      </w:r>
      <w:proofErr w:type="spellStart"/>
      <w:r w:rsidR="00E51B0E" w:rsidRPr="00315A87">
        <w:rPr>
          <w:rFonts w:ascii="Times New Roman" w:hAnsi="Times New Roman" w:cs="Times New Roman"/>
          <w:i/>
          <w:sz w:val="24"/>
          <w:szCs w:val="24"/>
          <w:lang w:val="en-US"/>
        </w:rPr>
        <w:t>alcon</w:t>
      </w:r>
      <w:proofErr w:type="spellEnd"/>
      <w:r w:rsidR="00E51B0E">
        <w:rPr>
          <w:rFonts w:ascii="Times New Roman" w:hAnsi="Times New Roman" w:cs="Times New Roman"/>
          <w:sz w:val="24"/>
          <w:szCs w:val="24"/>
          <w:lang w:val="en-US"/>
        </w:rPr>
        <w:t xml:space="preserve"> eggs observed on the focal shoot during 2-6 visits to each population. </w:t>
      </w:r>
      <w:r w:rsidR="00FF511A">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r w:rsidR="007963DB">
        <w:rPr>
          <w:rFonts w:ascii="Times New Roman" w:hAnsi="Times New Roman" w:cs="Times New Roman"/>
          <w:sz w:val="24"/>
          <w:szCs w:val="24"/>
          <w:lang w:val="en-US"/>
        </w:rPr>
        <w:t xml:space="preserve">once at the end of July-beginning of August </w:t>
      </w:r>
      <w:r w:rsidR="00E51B0E">
        <w:rPr>
          <w:rFonts w:ascii="Times New Roman" w:hAnsi="Times New Roman" w:cs="Times New Roman"/>
          <w:sz w:val="24"/>
          <w:szCs w:val="24"/>
          <w:lang w:val="en-US"/>
        </w:rPr>
        <w:t xml:space="preserve">(when data on reproductive traits was collected) </w:t>
      </w:r>
      <w:r w:rsidR="007963DB">
        <w:rPr>
          <w:rFonts w:ascii="Times New Roman" w:hAnsi="Times New Roman" w:cs="Times New Roman"/>
          <w:sz w:val="24"/>
          <w:szCs w:val="24"/>
          <w:lang w:val="en-US"/>
        </w:rPr>
        <w:t>and from 1 to</w:t>
      </w:r>
      <w:r w:rsidR="00BF3BBB">
        <w:rPr>
          <w:rFonts w:ascii="Times New Roman" w:hAnsi="Times New Roman" w:cs="Times New Roman"/>
          <w:sz w:val="24"/>
          <w:szCs w:val="24"/>
          <w:lang w:val="en-US"/>
        </w:rPr>
        <w:t xml:space="preserve"> 5 times </w:t>
      </w:r>
      <w:r w:rsidR="00AD63D3">
        <w:rPr>
          <w:rFonts w:ascii="Times New Roman" w:hAnsi="Times New Roman" w:cs="Times New Roman"/>
          <w:sz w:val="24"/>
          <w:szCs w:val="24"/>
          <w:lang w:val="en-US"/>
        </w:rPr>
        <w:t xml:space="preserve">from the end of August </w:t>
      </w:r>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r w:rsidR="008530B6">
        <w:rPr>
          <w:rFonts w:ascii="Times New Roman" w:hAnsi="Times New Roman" w:cs="Times New Roman"/>
          <w:sz w:val="24"/>
          <w:szCs w:val="24"/>
          <w:lang w:val="en-US"/>
        </w:rPr>
        <w:t xml:space="preserve"> (the number of visits depend</w:t>
      </w:r>
      <w:r w:rsidR="00111003">
        <w:rPr>
          <w:rFonts w:ascii="Times New Roman" w:hAnsi="Times New Roman" w:cs="Times New Roman"/>
          <w:sz w:val="24"/>
          <w:szCs w:val="24"/>
          <w:lang w:val="en-US"/>
        </w:rPr>
        <w:t>ing</w:t>
      </w:r>
      <w:r w:rsidR="008530B6">
        <w:rPr>
          <w:rFonts w:ascii="Times New Roman" w:hAnsi="Times New Roman" w:cs="Times New Roman"/>
          <w:sz w:val="24"/>
          <w:szCs w:val="24"/>
          <w:lang w:val="en-US"/>
        </w:rPr>
        <w:t xml:space="preserve"> on the </w:t>
      </w:r>
      <w:r w:rsidR="00111003">
        <w:rPr>
          <w:rFonts w:ascii="Times New Roman" w:hAnsi="Times New Roman" w:cs="Times New Roman"/>
          <w:sz w:val="24"/>
          <w:szCs w:val="24"/>
          <w:lang w:val="en-US"/>
        </w:rPr>
        <w:t>time needed for</w:t>
      </w:r>
      <w:r w:rsidR="008530B6">
        <w:rPr>
          <w:rFonts w:ascii="Times New Roman" w:hAnsi="Times New Roman" w:cs="Times New Roman"/>
          <w:sz w:val="24"/>
          <w:szCs w:val="24"/>
          <w:lang w:val="en-US"/>
        </w:rPr>
        <w:t xml:space="preserve"> fruit maturation)</w:t>
      </w:r>
      <w:r w:rsidR="002F0C20">
        <w:rPr>
          <w:rFonts w:ascii="Times New Roman" w:hAnsi="Times New Roman" w:cs="Times New Roman"/>
          <w:sz w:val="24"/>
          <w:szCs w:val="24"/>
          <w:lang w:val="en-US"/>
        </w:rPr>
        <w:t xml:space="preserve">. </w:t>
      </w:r>
    </w:p>
    <w:p w14:paraId="2E80936B" w14:textId="0A3851BD" w:rsidR="0030653C" w:rsidRDefault="00E86472" w:rsidP="00E8647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Plant fitness was estimated by t</w:t>
      </w:r>
      <w:r w:rsidR="002F0C20">
        <w:rPr>
          <w:rFonts w:ascii="Times New Roman" w:hAnsi="Times New Roman" w:cs="Times New Roman"/>
          <w:sz w:val="24"/>
          <w:szCs w:val="24"/>
          <w:lang w:val="en-US"/>
        </w:rPr>
        <w:t xml:space="preserve">he number of intact (i.e. not damaged by the butterfly) mature fruits </w:t>
      </w:r>
      <w:r w:rsidR="00F7705C">
        <w:rPr>
          <w:rFonts w:ascii="Times New Roman" w:hAnsi="Times New Roman" w:cs="Times New Roman"/>
          <w:sz w:val="24"/>
          <w:szCs w:val="24"/>
          <w:lang w:val="en-US"/>
        </w:rPr>
        <w:t>on the focal shoot</w:t>
      </w:r>
      <w:r w:rsidR="002F0C20">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066B79">
        <w:rPr>
          <w:rFonts w:ascii="Times New Roman" w:hAnsi="Times New Roman" w:cs="Times New Roman"/>
          <w:sz w:val="24"/>
          <w:szCs w:val="24"/>
          <w:lang w:val="en-US"/>
        </w:rPr>
        <w:t>lthough some seeds might remain</w:t>
      </w:r>
      <w:r w:rsidR="00066B79" w:rsidRPr="00066B79">
        <w:rPr>
          <w:rFonts w:ascii="Times New Roman" w:hAnsi="Times New Roman" w:cs="Times New Roman"/>
          <w:sz w:val="24"/>
          <w:szCs w:val="24"/>
          <w:lang w:val="en-US"/>
        </w:rPr>
        <w:t xml:space="preserve"> </w:t>
      </w:r>
      <w:r w:rsidR="00066B79">
        <w:rPr>
          <w:rFonts w:ascii="Times New Roman" w:hAnsi="Times New Roman" w:cs="Times New Roman"/>
          <w:sz w:val="24"/>
          <w:szCs w:val="24"/>
          <w:lang w:val="en-US"/>
        </w:rPr>
        <w:t xml:space="preserve">in attacked </w:t>
      </w:r>
      <w:r w:rsidR="00934D62">
        <w:rPr>
          <w:rFonts w:ascii="Times New Roman" w:hAnsi="Times New Roman" w:cs="Times New Roman"/>
          <w:sz w:val="24"/>
          <w:szCs w:val="24"/>
          <w:lang w:val="en-US"/>
        </w:rPr>
        <w:t>fruits</w:t>
      </w:r>
      <w:r w:rsidR="00066B79">
        <w:rPr>
          <w:rFonts w:ascii="Times New Roman" w:hAnsi="Times New Roman" w:cs="Times New Roman"/>
          <w:sz w:val="24"/>
          <w:szCs w:val="24"/>
          <w:lang w:val="en-US"/>
        </w:rPr>
        <w:t>, the larvae consume a large proportion of seeds</w:t>
      </w:r>
      <w:r w:rsidR="00934D62">
        <w:rPr>
          <w:rFonts w:ascii="Times New Roman" w:hAnsi="Times New Roman" w:cs="Times New Roman"/>
          <w:sz w:val="24"/>
          <w:szCs w:val="24"/>
          <w:lang w:val="en-US"/>
        </w:rPr>
        <w:t xml:space="preserve"> in the capsules</w:t>
      </w:r>
      <w:r>
        <w:rPr>
          <w:rFonts w:ascii="Times New Roman" w:hAnsi="Times New Roman" w:cs="Times New Roman"/>
          <w:sz w:val="24"/>
          <w:szCs w:val="24"/>
          <w:lang w:val="en-US"/>
        </w:rPr>
        <w:t xml:space="preserve"> (</w:t>
      </w:r>
      <w:r w:rsidR="00DD7578">
        <w:rPr>
          <w:rFonts w:ascii="Times New Roman" w:hAnsi="Times New Roman" w:cs="Times New Roman"/>
          <w:sz w:val="24"/>
          <w:szCs w:val="24"/>
          <w:lang w:val="en-US"/>
        </w:rPr>
        <w:t xml:space="preserve">A. Valdés </w:t>
      </w:r>
      <w:r w:rsidRPr="00066B79">
        <w:rPr>
          <w:rFonts w:ascii="Times New Roman" w:hAnsi="Times New Roman" w:cs="Times New Roman"/>
          <w:i/>
          <w:sz w:val="24"/>
          <w:szCs w:val="24"/>
          <w:lang w:val="en-US"/>
        </w:rPr>
        <w:t>pers. obs.</w:t>
      </w:r>
      <w:r>
        <w:rPr>
          <w:rFonts w:ascii="Times New Roman" w:hAnsi="Times New Roman" w:cs="Times New Roman"/>
          <w:sz w:val="24"/>
          <w:szCs w:val="24"/>
          <w:lang w:val="en-US"/>
        </w:rPr>
        <w:t xml:space="preserve">), and the number of mature seeds in intact and </w:t>
      </w:r>
      <w:r w:rsidR="002704DC">
        <w:rPr>
          <w:rFonts w:ascii="Times New Roman" w:hAnsi="Times New Roman" w:cs="Times New Roman"/>
          <w:sz w:val="24"/>
          <w:szCs w:val="24"/>
          <w:lang w:val="en-US"/>
        </w:rPr>
        <w:t xml:space="preserve">attacked </w:t>
      </w:r>
      <w:r>
        <w:rPr>
          <w:rFonts w:ascii="Times New Roman" w:hAnsi="Times New Roman" w:cs="Times New Roman"/>
          <w:sz w:val="24"/>
          <w:szCs w:val="24"/>
          <w:lang w:val="en-US"/>
        </w:rPr>
        <w:t>fruits</w:t>
      </w:r>
      <w:r w:rsidR="00C10D0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strongly correlated with the number of intact fruits </w:t>
      </w:r>
      <w:r w:rsidR="00B90FE6">
        <w:rPr>
          <w:rFonts w:ascii="Times New Roman" w:hAnsi="Times New Roman" w:cs="Times New Roman"/>
          <w:sz w:val="24"/>
          <w:szCs w:val="24"/>
          <w:lang w:val="en-US"/>
        </w:rPr>
        <w:t>(r = 0.85</w:t>
      </w:r>
      <w:r>
        <w:rPr>
          <w:rFonts w:ascii="Times New Roman" w:hAnsi="Times New Roman" w:cs="Times New Roman"/>
          <w:sz w:val="24"/>
          <w:szCs w:val="24"/>
          <w:lang w:val="en-US"/>
        </w:rPr>
        <w:t xml:space="preserve">, N = </w:t>
      </w:r>
      <w:r w:rsidR="002704DC">
        <w:rPr>
          <w:rFonts w:ascii="Times New Roman" w:hAnsi="Times New Roman" w:cs="Times New Roman"/>
          <w:sz w:val="24"/>
          <w:szCs w:val="24"/>
          <w:lang w:val="en-US"/>
        </w:rPr>
        <w:t xml:space="preserve">1136 </w:t>
      </w:r>
      <w:r>
        <w:rPr>
          <w:rFonts w:ascii="Times New Roman" w:hAnsi="Times New Roman" w:cs="Times New Roman"/>
          <w:sz w:val="24"/>
          <w:szCs w:val="24"/>
          <w:lang w:val="en-US"/>
        </w:rPr>
        <w:t xml:space="preserve">individuals in </w:t>
      </w:r>
      <w:r>
        <w:rPr>
          <w:rFonts w:ascii="Times New Roman" w:hAnsi="Times New Roman" w:cs="Times New Roman"/>
          <w:sz w:val="24"/>
          <w:szCs w:val="24"/>
          <w:lang w:val="en-US"/>
        </w:rPr>
        <w:lastRenderedPageBreak/>
        <w:t>2010</w:t>
      </w:r>
      <w:r w:rsidR="00B90FE6">
        <w:rPr>
          <w:rFonts w:ascii="Times New Roman" w:hAnsi="Times New Roman" w:cs="Times New Roman"/>
          <w:sz w:val="24"/>
          <w:szCs w:val="24"/>
          <w:lang w:val="en-US"/>
        </w:rPr>
        <w:t xml:space="preserve">). </w:t>
      </w:r>
      <w:r w:rsidR="00216531">
        <w:rPr>
          <w:rFonts w:ascii="Times New Roman" w:hAnsi="Times New Roman" w:cs="Times New Roman"/>
          <w:sz w:val="24"/>
          <w:szCs w:val="24"/>
          <w:lang w:val="en-US"/>
        </w:rPr>
        <w:t>In 2011, information on fruit production was not available for 4 of the populations.</w:t>
      </w:r>
    </w:p>
    <w:p w14:paraId="42205CCB" w14:textId="3F403457"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Ant abundance was </w:t>
      </w:r>
      <w:r w:rsidR="002F0C20">
        <w:rPr>
          <w:rFonts w:ascii="Times New Roman" w:hAnsi="Times New Roman" w:cs="Times New Roman"/>
          <w:sz w:val="24"/>
          <w:szCs w:val="24"/>
          <w:lang w:val="en-US"/>
        </w:rPr>
        <w:t xml:space="preserve">estimated </w:t>
      </w:r>
      <w:r w:rsidR="005A592C">
        <w:rPr>
          <w:rFonts w:ascii="Times New Roman" w:hAnsi="Times New Roman" w:cs="Times New Roman"/>
          <w:sz w:val="24"/>
          <w:szCs w:val="24"/>
          <w:lang w:val="en-US"/>
        </w:rPr>
        <w:t xml:space="preserve">along transects </w:t>
      </w:r>
      <w:r>
        <w:rPr>
          <w:rFonts w:ascii="Times New Roman" w:hAnsi="Times New Roman" w:cs="Times New Roman"/>
          <w:sz w:val="24"/>
          <w:szCs w:val="24"/>
          <w:lang w:val="en-US"/>
        </w:rPr>
        <w:t>in each of the 20 study populations</w:t>
      </w:r>
      <w:r w:rsidR="005A592C">
        <w:rPr>
          <w:rFonts w:ascii="Times New Roman" w:hAnsi="Times New Roman" w:cs="Times New Roman"/>
          <w:sz w:val="24"/>
          <w:szCs w:val="24"/>
          <w:lang w:val="en-US"/>
        </w:rPr>
        <w:t>. In 2010, 20-m transects were established, and in 2011 we used a 40-m transect in each population. S</w:t>
      </w:r>
      <w:r w:rsidR="002F0C20">
        <w:rPr>
          <w:rFonts w:ascii="Times New Roman" w:hAnsi="Times New Roman" w:cs="Times New Roman"/>
          <w:sz w:val="24"/>
          <w:szCs w:val="24"/>
          <w:lang w:val="en-US"/>
        </w:rPr>
        <w:t>ugar cube</w:t>
      </w:r>
      <w:r w:rsidR="005A592C">
        <w:rPr>
          <w:rFonts w:ascii="Times New Roman" w:hAnsi="Times New Roman" w:cs="Times New Roman"/>
          <w:sz w:val="24"/>
          <w:szCs w:val="24"/>
          <w:lang w:val="en-US"/>
        </w:rPr>
        <w:t>s</w:t>
      </w:r>
      <w:r w:rsid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 xml:space="preserve">were </w:t>
      </w:r>
      <w:r w:rsidR="002F0C20">
        <w:rPr>
          <w:rFonts w:ascii="Times New Roman" w:hAnsi="Times New Roman" w:cs="Times New Roman"/>
          <w:sz w:val="24"/>
          <w:szCs w:val="24"/>
          <w:lang w:val="en-US"/>
        </w:rPr>
        <w:t xml:space="preserve">placed </w:t>
      </w:r>
      <w:r w:rsidR="005A592C">
        <w:rPr>
          <w:rFonts w:ascii="Times New Roman" w:hAnsi="Times New Roman" w:cs="Times New Roman"/>
          <w:sz w:val="24"/>
          <w:szCs w:val="24"/>
          <w:lang w:val="en-US"/>
        </w:rPr>
        <w:t>with one-</w:t>
      </w:r>
      <w:r w:rsidR="002F0C20">
        <w:rPr>
          <w:rFonts w:ascii="Times New Roman" w:hAnsi="Times New Roman" w:cs="Times New Roman"/>
          <w:sz w:val="24"/>
          <w:szCs w:val="24"/>
          <w:lang w:val="en-US"/>
        </w:rPr>
        <w:t>meter</w:t>
      </w:r>
      <w:r w:rsidR="005A592C">
        <w:rPr>
          <w:rFonts w:ascii="Times New Roman" w:hAnsi="Times New Roman" w:cs="Times New Roman"/>
          <w:sz w:val="24"/>
          <w:szCs w:val="24"/>
          <w:lang w:val="en-US"/>
        </w:rPr>
        <w:t xml:space="preserve"> intervals along the transects, and the number of </w:t>
      </w:r>
      <w:proofErr w:type="spellStart"/>
      <w:r w:rsidR="005A592C" w:rsidRPr="00B53A77">
        <w:rPr>
          <w:rFonts w:ascii="Times New Roman" w:hAnsi="Times New Roman" w:cs="Times New Roman"/>
          <w:i/>
          <w:sz w:val="24"/>
          <w:szCs w:val="24"/>
          <w:lang w:val="en-US"/>
        </w:rPr>
        <w:t>Myrmica</w:t>
      </w:r>
      <w:proofErr w:type="spellEnd"/>
      <w:r w:rsidR="005A592C">
        <w:rPr>
          <w:rFonts w:ascii="Times New Roman" w:hAnsi="Times New Roman" w:cs="Times New Roman"/>
          <w:sz w:val="24"/>
          <w:szCs w:val="24"/>
          <w:lang w:val="en-US"/>
        </w:rPr>
        <w:t xml:space="preserve"> sp. ants at each of the sugar cubes was counted 30 minutes</w:t>
      </w:r>
      <w:r w:rsidR="005A592C" w:rsidRP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after presenting them to ants</w:t>
      </w:r>
      <w:r w:rsidR="00E00612">
        <w:rPr>
          <w:rFonts w:ascii="Times New Roman" w:hAnsi="Times New Roman" w:cs="Times New Roman"/>
          <w:sz w:val="24"/>
          <w:szCs w:val="24"/>
          <w:lang w:val="en-US"/>
        </w:rPr>
        <w:t xml:space="preserve">. </w:t>
      </w:r>
      <w:r w:rsidR="00111003">
        <w:rPr>
          <w:rFonts w:ascii="Times New Roman" w:hAnsi="Times New Roman" w:cs="Times New Roman"/>
          <w:sz w:val="24"/>
          <w:szCs w:val="24"/>
          <w:lang w:val="en-US"/>
        </w:rPr>
        <w:t xml:space="preserve">Assessments were only carried out under dry (no precipitation) and warm conditions. </w:t>
      </w:r>
      <w:r w:rsidR="005A592C">
        <w:rPr>
          <w:rFonts w:ascii="Times New Roman" w:hAnsi="Times New Roman" w:cs="Times New Roman"/>
          <w:sz w:val="24"/>
          <w:szCs w:val="24"/>
          <w:lang w:val="en-US"/>
        </w:rPr>
        <w:t>To further reduce the errors associated with varying weather conditions during ant counts, w</w:t>
      </w:r>
      <w:r w:rsidR="00B53A77">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as a measure of ant abundance. </w:t>
      </w:r>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361B35B5" w:rsidR="009F774A" w:rsidRDefault="00C5119B" w:rsidP="00315A8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w:t>
      </w:r>
      <w:proofErr w:type="spellStart"/>
      <w:r w:rsidR="00E220A6" w:rsidRPr="0037728F">
        <w:rPr>
          <w:rFonts w:ascii="Times New Roman" w:hAnsi="Times New Roman" w:cs="Times New Roman"/>
          <w:sz w:val="24"/>
          <w:lang w:val="en-US"/>
        </w:rPr>
        <w:t>Lande</w:t>
      </w:r>
      <w:proofErr w:type="spellEnd"/>
      <w:r w:rsidR="00E220A6" w:rsidRPr="0037728F">
        <w:rPr>
          <w:rFonts w:ascii="Times New Roman" w:hAnsi="Times New Roman" w:cs="Times New Roman"/>
          <w:sz w:val="24"/>
          <w:lang w:val="en-US"/>
        </w:rPr>
        <w:t xml:space="preserv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by divi</w:t>
      </w:r>
      <w:r w:rsidR="00A14119">
        <w:rPr>
          <w:rFonts w:ascii="Times New Roman" w:hAnsi="Times New Roman" w:cs="Times New Roman"/>
          <w:sz w:val="24"/>
          <w:szCs w:val="24"/>
          <w:lang w:val="en-US"/>
        </w:rPr>
        <w:t>di</w:t>
      </w:r>
      <w:r w:rsidR="00A35A8E">
        <w:rPr>
          <w:rFonts w:ascii="Times New Roman" w:hAnsi="Times New Roman" w:cs="Times New Roman"/>
          <w:sz w:val="24"/>
          <w:szCs w:val="24"/>
          <w:lang w:val="en-US"/>
        </w:rPr>
        <w:t xml:space="preserve">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xml:space="preserve">, we included </w:t>
      </w:r>
      <w:r w:rsidR="00216531">
        <w:rPr>
          <w:rFonts w:ascii="Times New Roman" w:hAnsi="Times New Roman" w:cs="Times New Roman"/>
          <w:sz w:val="24"/>
          <w:szCs w:val="24"/>
          <w:lang w:val="en-US"/>
        </w:rPr>
        <w:t xml:space="preserve">the </w:t>
      </w:r>
      <w:r w:rsidR="002A4B02">
        <w:rPr>
          <w:rFonts w:ascii="Times New Roman" w:hAnsi="Times New Roman" w:cs="Times New Roman"/>
          <w:sz w:val="24"/>
          <w:szCs w:val="24"/>
          <w:lang w:val="en-US"/>
        </w:rPr>
        <w:t>interaction between</w:t>
      </w:r>
      <w:r w:rsidR="00987BBE">
        <w:rPr>
          <w:rFonts w:ascii="Times New Roman" w:hAnsi="Times New Roman" w:cs="Times New Roman"/>
          <w:sz w:val="24"/>
          <w:szCs w:val="24"/>
          <w:lang w:val="en-US"/>
        </w:rPr>
        <w:t xml:space="preserve"> standardized reproductive traits and population</w:t>
      </w:r>
      <w:r w:rsidR="00216531">
        <w:rPr>
          <w:rFonts w:ascii="Times New Roman" w:hAnsi="Times New Roman" w:cs="Times New Roman"/>
          <w:sz w:val="24"/>
          <w:szCs w:val="24"/>
          <w:lang w:val="en-US"/>
        </w:rPr>
        <w:t xml:space="preserve"> in </w:t>
      </w:r>
      <w:r w:rsidR="00904EDD">
        <w:rPr>
          <w:rFonts w:ascii="Times New Roman" w:hAnsi="Times New Roman" w:cs="Times New Roman"/>
          <w:sz w:val="24"/>
          <w:szCs w:val="24"/>
          <w:lang w:val="en-US"/>
        </w:rPr>
        <w:t xml:space="preserve">the </w:t>
      </w:r>
      <w:r w:rsidR="00216531">
        <w:rPr>
          <w:rFonts w:ascii="Times New Roman" w:hAnsi="Times New Roman" w:cs="Times New Roman"/>
          <w:sz w:val="24"/>
          <w:szCs w:val="24"/>
          <w:lang w:val="en-US"/>
        </w:rPr>
        <w:t>models</w:t>
      </w:r>
      <w:r w:rsid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 xml:space="preserve">The main effect of population was not included </w:t>
      </w:r>
      <w:r w:rsidR="00216531">
        <w:rPr>
          <w:rFonts w:ascii="Times New Roman" w:hAnsi="Times New Roman" w:cs="Times New Roman"/>
          <w:sz w:val="24"/>
          <w:szCs w:val="24"/>
          <w:lang w:val="en-US"/>
        </w:rPr>
        <w:t>as</w:t>
      </w:r>
      <w:r w:rsidR="00216531" w:rsidRP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of interaction terms</w:t>
      </w:r>
      <w:r w:rsidR="008F1F4E" w:rsidRPr="008F1F4E">
        <w:rPr>
          <w:rFonts w:ascii="Times New Roman" w:hAnsi="Times New Roman" w:cs="Times New Roman"/>
          <w:sz w:val="24"/>
          <w:szCs w:val="24"/>
          <w:lang w:val="en-US"/>
        </w:rPr>
        <w:t xml:space="preserve"> in a model also including the linear terms</w:t>
      </w:r>
      <w:r w:rsidR="00E220A6">
        <w:rPr>
          <w:rFonts w:ascii="Times New Roman" w:hAnsi="Times New Roman" w:cs="Times New Roman"/>
          <w:sz w:val="24"/>
          <w:szCs w:val="24"/>
          <w:lang w:val="en-US"/>
        </w:rPr>
        <w:t>,</w:t>
      </w:r>
      <w:r w:rsidR="008F1F4E">
        <w:rPr>
          <w:rFonts w:ascii="Times New Roman" w:hAnsi="Times New Roman" w:cs="Times New Roman"/>
          <w:sz w:val="24"/>
          <w:szCs w:val="24"/>
          <w:lang w:val="en-US"/>
        </w:rPr>
        <w:t xml:space="preserve"> and </w:t>
      </w:r>
      <w:r w:rsidR="00E220A6">
        <w:rPr>
          <w:rFonts w:ascii="Times New Roman" w:hAnsi="Times New Roman" w:cs="Times New Roman"/>
          <w:sz w:val="24"/>
          <w:szCs w:val="24"/>
          <w:lang w:val="en-US"/>
        </w:rPr>
        <w:t xml:space="preserve">for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lastRenderedPageBreak/>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linear terms.</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r w:rsidR="005F74DC">
        <w:rPr>
          <w:rFonts w:ascii="Times New Roman" w:hAnsi="Times New Roman" w:cs="Times New Roman"/>
          <w:sz w:val="24"/>
          <w:szCs w:val="24"/>
          <w:lang w:val="en-US"/>
        </w:rPr>
        <w:t>g</w:t>
      </w:r>
      <w:r w:rsidR="00E220A6">
        <w:rPr>
          <w:rFonts w:ascii="Times New Roman" w:hAnsi="Times New Roman" w:cs="Times New Roman"/>
          <w:sz w:val="24"/>
          <w:szCs w:val="24"/>
          <w:lang w:val="en-US"/>
        </w:rPr>
        <w:t xml:space="preserve">es within shoots </w:t>
      </w:r>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 hereafter referred to as “phenology”</w:t>
      </w:r>
      <w:r w:rsidR="00E220A6">
        <w:rPr>
          <w:rFonts w:ascii="Times New Roman" w:hAnsi="Times New Roman" w:cs="Times New Roman"/>
          <w:sz w:val="24"/>
          <w:szCs w:val="24"/>
          <w:lang w:val="en-US"/>
        </w:rPr>
        <w:t xml:space="preserve">. </w:t>
      </w:r>
    </w:p>
    <w:p w14:paraId="57ED90D6" w14:textId="754EEEB0"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r w:rsidR="00240172" w:rsidRPr="00943DE7">
        <w:rPr>
          <w:rFonts w:ascii="Times New Roman" w:hAnsi="Times New Roman" w:cs="Times New Roman"/>
          <w:i/>
          <w:sz w:val="24"/>
          <w:szCs w:val="24"/>
          <w:lang w:val="en-US"/>
        </w:rPr>
        <w:t xml:space="preserve">M. </w:t>
      </w:r>
      <w:proofErr w:type="spellStart"/>
      <w:r w:rsidR="00240172" w:rsidRPr="00943DE7">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w</w:t>
      </w:r>
      <w:r w:rsidR="00951615">
        <w:rPr>
          <w:rFonts w:ascii="Times New Roman" w:hAnsi="Times New Roman" w:cs="Times New Roman"/>
          <w:sz w:val="24"/>
          <w:szCs w:val="24"/>
          <w:lang w:val="en-US"/>
        </w:rPr>
        <w:t xml:space="preserve">e created a variable “Predation”, coded as 0 in populations without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and </w:t>
      </w:r>
      <w:r w:rsidR="007A04D4">
        <w:rPr>
          <w:rFonts w:ascii="Times New Roman" w:hAnsi="Times New Roman" w:cs="Times New Roman"/>
          <w:sz w:val="24"/>
          <w:szCs w:val="24"/>
          <w:lang w:val="en-US"/>
        </w:rPr>
        <w:t>predation as</w:t>
      </w:r>
      <w:r w:rsidR="00DE0CB1">
        <w:rPr>
          <w:rFonts w:ascii="Times New Roman" w:hAnsi="Times New Roman" w:cs="Times New Roman"/>
          <w:sz w:val="24"/>
          <w:szCs w:val="24"/>
          <w:lang w:val="en-US"/>
        </w:rPr>
        <w:t xml:space="preserve"> a</w:t>
      </w:r>
      <w:r w:rsidR="007A04D4">
        <w:rPr>
          <w:rFonts w:ascii="Times New Roman" w:hAnsi="Times New Roman" w:cs="Times New Roman"/>
          <w:sz w:val="24"/>
          <w:szCs w:val="24"/>
          <w:lang w:val="en-US"/>
        </w:rPr>
        <w:t xml:space="preserve"> fixed effect.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7A28C040" w14:textId="4C779CDA" w:rsidR="00111003" w:rsidRDefault="00F769C9"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r w:rsidR="008E6C52">
        <w:rPr>
          <w:rFonts w:ascii="Times New Roman" w:hAnsi="Times New Roman" w:cs="Times New Roman"/>
          <w:sz w:val="24"/>
          <w:szCs w:val="24"/>
          <w:lang w:val="en-US"/>
        </w:rPr>
        <w:t xml:space="preserve">probability </w:t>
      </w:r>
      <w:r>
        <w:rPr>
          <w:rFonts w:ascii="Times New Roman" w:hAnsi="Times New Roman" w:cs="Times New Roman"/>
          <w:sz w:val="24"/>
          <w:szCs w:val="24"/>
          <w:lang w:val="en-US"/>
        </w:rPr>
        <w:t>(0 or 1) and intensity (number of eggs</w:t>
      </w:r>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in all individuals</w:t>
      </w:r>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r w:rsidR="001D5861">
        <w:rPr>
          <w:rFonts w:ascii="Times New Roman" w:hAnsi="Times New Roman" w:cs="Times New Roman"/>
          <w:sz w:val="24"/>
          <w:szCs w:val="24"/>
          <w:lang w:val="en-US"/>
        </w:rPr>
        <w:t xml:space="preserve"> </w:t>
      </w:r>
      <w:r w:rsidR="007E5738" w:rsidRPr="003D7BF6">
        <w:rPr>
          <w:rFonts w:ascii="Times New Roman" w:hAnsi="Times New Roman" w:cs="Times New Roman"/>
          <w:sz w:val="24"/>
          <w:szCs w:val="24"/>
          <w:lang w:val="en-US"/>
        </w:rPr>
        <w:t xml:space="preserve">by </w:t>
      </w:r>
      <w:r w:rsidR="007E5738" w:rsidRPr="003D7BF6">
        <w:rPr>
          <w:rFonts w:ascii="Times New Roman" w:hAnsi="Times New Roman" w:cs="Times New Roman"/>
          <w:i/>
          <w:sz w:val="24"/>
          <w:szCs w:val="24"/>
          <w:lang w:val="en-US"/>
        </w:rPr>
        <w:t xml:space="preserve">M. </w:t>
      </w:r>
      <w:proofErr w:type="spellStart"/>
      <w:r w:rsidR="007E5738" w:rsidRPr="003D7BF6">
        <w:rPr>
          <w:rFonts w:ascii="Times New Roman" w:hAnsi="Times New Roman" w:cs="Times New Roman"/>
          <w:i/>
          <w:sz w:val="24"/>
          <w:szCs w:val="24"/>
          <w:lang w:val="en-US"/>
        </w:rPr>
        <w:t>alcon</w:t>
      </w:r>
      <w:proofErr w:type="spellEnd"/>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on reproductive traits, population and their 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r w:rsidR="002B015D" w:rsidRPr="00792845">
        <w:rPr>
          <w:rFonts w:ascii="Times New Roman" w:hAnsi="Times New Roman" w:cs="Times New Roman"/>
          <w:sz w:val="24"/>
          <w:szCs w:val="24"/>
          <w:lang w:val="en-US"/>
        </w:rPr>
        <w:t xml:space="preserve">We excluded population D </w:t>
      </w:r>
      <w:r w:rsidR="00942CD6">
        <w:rPr>
          <w:rFonts w:ascii="Times New Roman" w:hAnsi="Times New Roman" w:cs="Times New Roman"/>
          <w:sz w:val="24"/>
          <w:szCs w:val="24"/>
          <w:lang w:val="en-US"/>
        </w:rPr>
        <w:t xml:space="preserve">(Appendix S1) </w:t>
      </w:r>
      <w:r w:rsidR="002B015D" w:rsidRPr="00792845">
        <w:rPr>
          <w:rFonts w:ascii="Times New Roman" w:hAnsi="Times New Roman" w:cs="Times New Roman"/>
          <w:sz w:val="24"/>
          <w:szCs w:val="24"/>
          <w:lang w:val="en-US"/>
        </w:rPr>
        <w:t xml:space="preserve">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p>
    <w:p w14:paraId="05852E44" w14:textId="51E213B3" w:rsidR="007573F9" w:rsidRDefault="00111003"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w:t>
      </w:r>
      <w:r w:rsidR="00216531" w:rsidRPr="00EC3F95">
        <w:rPr>
          <w:rFonts w:ascii="Times New Roman" w:hAnsi="Times New Roman" w:cs="Times New Roman"/>
          <w:sz w:val="24"/>
          <w:szCs w:val="24"/>
          <w:lang w:val="en-US"/>
        </w:rPr>
        <w:t>us</w:t>
      </w:r>
      <w:r w:rsidR="00216531">
        <w:rPr>
          <w:rFonts w:ascii="Times New Roman" w:hAnsi="Times New Roman" w:cs="Times New Roman"/>
          <w:sz w:val="24"/>
          <w:szCs w:val="24"/>
          <w:lang w:val="en-US"/>
        </w:rPr>
        <w:t>ed</w:t>
      </w:r>
      <w:r w:rsidR="00216531" w:rsidRPr="00EC3F95">
        <w:rPr>
          <w:rFonts w:ascii="Times New Roman" w:hAnsi="Times New Roman" w:cs="Times New Roman"/>
          <w:sz w:val="24"/>
          <w:szCs w:val="24"/>
          <w:lang w:val="en-US"/>
        </w:rPr>
        <w:t xml:space="preserve"> path analys</w:t>
      </w:r>
      <w:r w:rsidR="00216531">
        <w:rPr>
          <w:rFonts w:ascii="Times New Roman" w:hAnsi="Times New Roman" w:cs="Times New Roman"/>
          <w:sz w:val="24"/>
          <w:szCs w:val="24"/>
          <w:lang w:val="en-US"/>
        </w:rPr>
        <w:t>e</w:t>
      </w:r>
      <w:r w:rsidR="00216531" w:rsidRPr="00EC3F95">
        <w:rPr>
          <w:rFonts w:ascii="Times New Roman" w:hAnsi="Times New Roman" w:cs="Times New Roman"/>
          <w:sz w:val="24"/>
          <w:szCs w:val="24"/>
          <w:lang w:val="en-US"/>
        </w:rPr>
        <w:t xml:space="preserve">s </w:t>
      </w:r>
      <w:r w:rsidR="00216531">
        <w:rPr>
          <w:rFonts w:ascii="Times New Roman" w:hAnsi="Times New Roman" w:cs="Times New Roman"/>
          <w:sz w:val="24"/>
          <w:szCs w:val="24"/>
          <w:lang w:val="en-US"/>
        </w:rPr>
        <w:t xml:space="preserve">to </w:t>
      </w:r>
      <w:r w:rsidR="007573F9" w:rsidRPr="00EC3F95">
        <w:rPr>
          <w:rFonts w:ascii="Times New Roman" w:hAnsi="Times New Roman" w:cs="Times New Roman"/>
          <w:sz w:val="24"/>
          <w:szCs w:val="24"/>
          <w:lang w:val="en-US"/>
        </w:rPr>
        <w:t xml:space="preserve">examine the </w:t>
      </w:r>
      <w:r w:rsidR="00216531">
        <w:rPr>
          <w:rFonts w:ascii="Times New Roman" w:hAnsi="Times New Roman" w:cs="Times New Roman"/>
          <w:sz w:val="24"/>
          <w:szCs w:val="24"/>
          <w:lang w:val="en-US"/>
        </w:rPr>
        <w:t xml:space="preserve">relative importance of </w:t>
      </w:r>
      <w:r w:rsidR="00F769C9">
        <w:rPr>
          <w:rFonts w:ascii="Times New Roman" w:hAnsi="Times New Roman" w:cs="Times New Roman"/>
          <w:sz w:val="24"/>
          <w:szCs w:val="24"/>
          <w:lang w:val="en-US"/>
        </w:rPr>
        <w:t>direct and indirect</w:t>
      </w:r>
      <w:ins w:id="65" w:author="Alicia" w:date="2015-10-15T15:50:00Z">
        <w:r w:rsidR="00904EDD">
          <w:rPr>
            <w:rFonts w:ascii="Times New Roman" w:hAnsi="Times New Roman" w:cs="Times New Roman"/>
            <w:sz w:val="24"/>
            <w:szCs w:val="24"/>
            <w:lang w:val="en-US"/>
          </w:rPr>
          <w:t xml:space="preserve"> (predator-</w:t>
        </w:r>
      </w:ins>
      <w:del w:id="66" w:author="Alicia" w:date="2015-10-15T15:50:00Z">
        <w:r w:rsidR="00216531" w:rsidDel="00904EDD">
          <w:rPr>
            <w:rFonts w:ascii="Times New Roman" w:hAnsi="Times New Roman" w:cs="Times New Roman"/>
            <w:sz w:val="24"/>
            <w:szCs w:val="24"/>
            <w:lang w:val="en-US"/>
          </w:rPr>
          <w:delText>,</w:delText>
        </w:r>
        <w:r w:rsidR="00F769C9" w:rsidRPr="00EC3F95" w:rsidDel="00904EDD">
          <w:rPr>
            <w:rFonts w:ascii="Times New Roman" w:hAnsi="Times New Roman" w:cs="Times New Roman"/>
            <w:sz w:val="24"/>
            <w:szCs w:val="24"/>
            <w:lang w:val="en-US"/>
          </w:rPr>
          <w:delText xml:space="preserve"> </w:delText>
        </w:r>
      </w:del>
      <w:r w:rsidR="00F769C9" w:rsidRPr="00EC3F95">
        <w:rPr>
          <w:rFonts w:ascii="Times New Roman" w:hAnsi="Times New Roman" w:cs="Times New Roman"/>
          <w:sz w:val="24"/>
          <w:szCs w:val="24"/>
          <w:lang w:val="en-US"/>
        </w:rPr>
        <w:t>mediated</w:t>
      </w:r>
      <w:del w:id="67" w:author="Alicia" w:date="2015-10-15T15:50:00Z">
        <w:r w:rsidR="00F769C9" w:rsidDel="00904EDD">
          <w:rPr>
            <w:rFonts w:ascii="Times New Roman" w:hAnsi="Times New Roman" w:cs="Times New Roman"/>
            <w:sz w:val="24"/>
            <w:szCs w:val="24"/>
            <w:lang w:val="en-US"/>
          </w:rPr>
          <w:delText xml:space="preserve"> by </w:delText>
        </w:r>
        <w:r w:rsidR="00216531" w:rsidDel="00904EDD">
          <w:rPr>
            <w:rFonts w:ascii="Times New Roman" w:hAnsi="Times New Roman" w:cs="Times New Roman"/>
            <w:sz w:val="24"/>
            <w:szCs w:val="24"/>
            <w:lang w:val="en-US"/>
          </w:rPr>
          <w:delText>seed predation</w:delText>
        </w:r>
        <w:r w:rsidR="00F769C9" w:rsidDel="00904EDD">
          <w:rPr>
            <w:rFonts w:ascii="Times New Roman" w:hAnsi="Times New Roman" w:cs="Times New Roman"/>
            <w:sz w:val="24"/>
            <w:szCs w:val="24"/>
            <w:lang w:val="en-US"/>
          </w:rPr>
          <w:delText>,</w:delText>
        </w:r>
      </w:del>
      <w:ins w:id="68" w:author="Alicia" w:date="2015-10-15T15:50:00Z">
        <w:r w:rsidR="00904EDD">
          <w:rPr>
            <w:rFonts w:ascii="Times New Roman" w:hAnsi="Times New Roman" w:cs="Times New Roman"/>
            <w:sz w:val="24"/>
            <w:szCs w:val="24"/>
            <w:lang w:val="en-US"/>
          </w:rPr>
          <w:t>)</w:t>
        </w:r>
      </w:ins>
      <w:r w:rsidR="00F769C9" w:rsidRPr="00EC3F95">
        <w:rPr>
          <w:rFonts w:ascii="Times New Roman" w:hAnsi="Times New Roman" w:cs="Times New Roman"/>
          <w:sz w:val="24"/>
          <w:szCs w:val="24"/>
          <w:lang w:val="en-US"/>
        </w:rPr>
        <w:t xml:space="preserve"> </w:t>
      </w:r>
      <w:r w:rsidR="00216531">
        <w:rPr>
          <w:rFonts w:ascii="Times New Roman" w:hAnsi="Times New Roman" w:cs="Times New Roman"/>
          <w:sz w:val="24"/>
          <w:szCs w:val="24"/>
          <w:lang w:val="en-US"/>
        </w:rPr>
        <w:t xml:space="preserve">effects </w:t>
      </w:r>
      <w:r w:rsidR="00216531" w:rsidRPr="00EC3F95">
        <w:rPr>
          <w:rFonts w:ascii="Times New Roman" w:hAnsi="Times New Roman" w:cs="Times New Roman"/>
          <w:sz w:val="24"/>
          <w:szCs w:val="24"/>
          <w:lang w:val="en-US"/>
        </w:rPr>
        <w:t xml:space="preserve">of reproductive traits on fitness </w:t>
      </w:r>
      <w:r w:rsidR="007573F9" w:rsidRPr="00EC3F95">
        <w:rPr>
          <w:rFonts w:ascii="Times New Roman" w:hAnsi="Times New Roman" w:cs="Times New Roman"/>
          <w:sz w:val="24"/>
          <w:lang w:val="en-US"/>
        </w:rPr>
        <w:t>(Grace, 2006)</w:t>
      </w:r>
      <w:r w:rsidR="00F769C9">
        <w:rPr>
          <w:rFonts w:ascii="Times New Roman" w:hAnsi="Times New Roman" w:cs="Times New Roman"/>
          <w:sz w:val="24"/>
          <w:szCs w:val="24"/>
          <w:lang w:val="en-US"/>
        </w:rPr>
        <w:t>.</w:t>
      </w:r>
      <w:r w:rsidR="007573F9">
        <w:rPr>
          <w:rFonts w:ascii="Times New Roman" w:hAnsi="Times New Roman" w:cs="Times New Roman"/>
          <w:sz w:val="24"/>
          <w:szCs w:val="24"/>
          <w:lang w:val="en-US"/>
        </w:rPr>
        <w:t xml:space="preserve"> To test for </w:t>
      </w:r>
      <w:r w:rsidR="00F769C9">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multigroup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sidR="00F769C9">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sidR="00F769C9">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00F769C9" w:rsidRPr="00792845">
        <w:rPr>
          <w:rFonts w:ascii="Times New Roman" w:hAnsi="Times New Roman" w:cs="Times New Roman"/>
          <w:sz w:val="24"/>
          <w:szCs w:val="24"/>
          <w:lang w:val="en-US"/>
        </w:rPr>
        <w:t xml:space="preserve">We excluded population D in 2010 </w:t>
      </w:r>
      <w:r>
        <w:rPr>
          <w:rFonts w:ascii="Times New Roman" w:hAnsi="Times New Roman" w:cs="Times New Roman"/>
          <w:sz w:val="24"/>
          <w:szCs w:val="24"/>
          <w:lang w:val="en-US"/>
        </w:rPr>
        <w:t xml:space="preserve">also </w:t>
      </w:r>
      <w:r w:rsidR="00F769C9" w:rsidRPr="00792845">
        <w:rPr>
          <w:rFonts w:ascii="Times New Roman" w:hAnsi="Times New Roman" w:cs="Times New Roman"/>
          <w:sz w:val="24"/>
          <w:szCs w:val="24"/>
          <w:lang w:val="en-US"/>
        </w:rPr>
        <w:t>from these analyses.</w:t>
      </w:r>
      <w:r w:rsidR="00F769C9">
        <w:rPr>
          <w:rFonts w:ascii="Times New Roman" w:hAnsi="Times New Roman" w:cs="Times New Roman"/>
          <w:sz w:val="24"/>
          <w:szCs w:val="24"/>
          <w:lang w:val="en-US"/>
        </w:rPr>
        <w:t xml:space="preserve"> </w:t>
      </w:r>
    </w:p>
    <w:p w14:paraId="52A129EF" w14:textId="55721109"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the </w:t>
      </w:r>
      <w:del w:id="69" w:author="Alicia" w:date="2015-10-15T13:21:00Z">
        <w:r w:rsidR="00111003" w:rsidDel="008D1EBD">
          <w:rPr>
            <w:rFonts w:ascii="Times New Roman" w:hAnsi="Times New Roman" w:cs="Times New Roman"/>
            <w:sz w:val="24"/>
            <w:szCs w:val="24"/>
            <w:lang w:val="en-US"/>
          </w:rPr>
          <w:delText xml:space="preserve">ant </w:delText>
        </w:r>
      </w:del>
      <w:r w:rsidR="009E7D4D">
        <w:rPr>
          <w:rFonts w:ascii="Times New Roman" w:hAnsi="Times New Roman" w:cs="Times New Roman"/>
          <w:sz w:val="24"/>
          <w:szCs w:val="24"/>
          <w:lang w:val="en-US"/>
        </w:rPr>
        <w:t>host</w:t>
      </w:r>
      <w:ins w:id="70" w:author="Alicia" w:date="2015-10-15T13:21:00Z">
        <w:r w:rsidR="008D1EBD">
          <w:rPr>
            <w:rFonts w:ascii="Times New Roman" w:hAnsi="Times New Roman" w:cs="Times New Roman"/>
            <w:sz w:val="24"/>
            <w:szCs w:val="24"/>
            <w:lang w:val="en-US"/>
          </w:rPr>
          <w:t xml:space="preserve"> ant</w:t>
        </w:r>
      </w:ins>
      <w:r w:rsidR="009E7D4D">
        <w:rPr>
          <w:rFonts w:ascii="Times New Roman" w:hAnsi="Times New Roman" w:cs="Times New Roman"/>
          <w:sz w:val="24"/>
          <w:szCs w:val="24"/>
          <w:lang w:val="en-US"/>
        </w:rPr>
        <w:t xml:space="preserve"> of </w:t>
      </w:r>
      <w:r w:rsidR="009E7D4D" w:rsidRPr="009E7D4D">
        <w:rPr>
          <w:rFonts w:ascii="Times New Roman" w:hAnsi="Times New Roman" w:cs="Times New Roman"/>
          <w:i/>
          <w:sz w:val="24"/>
          <w:szCs w:val="24"/>
          <w:lang w:val="en-US"/>
        </w:rPr>
        <w:t xml:space="preserve">M. </w:t>
      </w:r>
      <w:proofErr w:type="spellStart"/>
      <w:r w:rsidR="009E7D4D" w:rsidRPr="009E7D4D">
        <w:rPr>
          <w:rFonts w:ascii="Times New Roman" w:hAnsi="Times New Roman" w:cs="Times New Roman"/>
          <w:i/>
          <w:sz w:val="24"/>
          <w:szCs w:val="24"/>
          <w:lang w:val="en-US"/>
        </w:rPr>
        <w:t>alcon</w:t>
      </w:r>
      <w:proofErr w:type="spellEnd"/>
      <w:r w:rsidR="009E7D4D">
        <w:rPr>
          <w:rFonts w:ascii="Times New Roman" w:hAnsi="Times New Roman" w:cs="Times New Roman"/>
          <w:sz w:val="24"/>
          <w:szCs w:val="24"/>
          <w:lang w:val="en-US"/>
        </w:rPr>
        <w:t xml:space="preserve"> </w:t>
      </w:r>
      <w:r w:rsidR="001876B6">
        <w:rPr>
          <w:rFonts w:ascii="Times New Roman" w:hAnsi="Times New Roman" w:cs="Times New Roman"/>
          <w:sz w:val="24"/>
          <w:szCs w:val="24"/>
          <w:lang w:val="en-US"/>
        </w:rPr>
        <w:t>was associated with an</w:t>
      </w:r>
      <w:r w:rsidR="009E7D4D">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increas</w:t>
      </w:r>
      <w:r w:rsidR="001876B6">
        <w:rPr>
          <w:rFonts w:ascii="Times New Roman" w:hAnsi="Times New Roman" w:cs="Times New Roman"/>
          <w:sz w:val="24"/>
          <w:szCs w:val="24"/>
          <w:lang w:val="en-US"/>
        </w:rPr>
        <w:t>ed</w:t>
      </w:r>
      <w:r w:rsidR="009E7D4D">
        <w:rPr>
          <w:rFonts w:ascii="Times New Roman" w:hAnsi="Times New Roman" w:cs="Times New Roman"/>
          <w:sz w:val="24"/>
          <w:szCs w:val="24"/>
          <w:lang w:val="en-US"/>
        </w:rPr>
        <w:t xml:space="preserv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t xml:space="preserve">or </w:t>
      </w:r>
      <w:proofErr w:type="gramStart"/>
      <w:r w:rsidR="001876B6">
        <w:rPr>
          <w:rFonts w:ascii="Times New Roman" w:hAnsi="Times New Roman" w:cs="Times New Roman"/>
          <w:sz w:val="24"/>
          <w:szCs w:val="24"/>
          <w:lang w:val="en-US"/>
        </w:rPr>
        <w:t>an increased</w:t>
      </w:r>
      <w:proofErr w:type="gramEnd"/>
      <w:r w:rsidR="001876B6">
        <w:rPr>
          <w:rFonts w:ascii="Times New Roman" w:hAnsi="Times New Roman" w:cs="Times New Roman"/>
          <w:sz w:val="24"/>
          <w:szCs w:val="24"/>
          <w:lang w:val="en-US"/>
        </w:rPr>
        <w:t xml:space="preserve"> interaction </w:t>
      </w:r>
      <w:r w:rsidR="00EF13B6">
        <w:rPr>
          <w:rFonts w:ascii="Times New Roman" w:hAnsi="Times New Roman" w:cs="Times New Roman"/>
          <w:sz w:val="24"/>
          <w:szCs w:val="24"/>
          <w:lang w:val="en-US"/>
        </w:rPr>
        <w:t>intensity</w:t>
      </w:r>
      <w:r w:rsidR="004B2B38">
        <w:rPr>
          <w:rFonts w:ascii="Times New Roman" w:hAnsi="Times New Roman" w:cs="Times New Roman"/>
          <w:sz w:val="24"/>
          <w:szCs w:val="24"/>
          <w:lang w:val="en-US"/>
        </w:rPr>
        <w:t>. 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r w:rsidR="002B015D">
        <w:rPr>
          <w:rFonts w:ascii="Times New Roman" w:hAnsi="Times New Roman" w:cs="Times New Roman"/>
          <w:sz w:val="24"/>
          <w:szCs w:val="24"/>
          <w:lang w:val="en-US"/>
        </w:rPr>
        <w:t xml:space="preserve">we </w:t>
      </w:r>
      <w:proofErr w:type="gramStart"/>
      <w:r w:rsidR="00D07AAE">
        <w:rPr>
          <w:rFonts w:ascii="Times New Roman" w:hAnsi="Times New Roman" w:cs="Times New Roman"/>
          <w:sz w:val="24"/>
          <w:szCs w:val="24"/>
          <w:lang w:val="en-US"/>
        </w:rPr>
        <w:t>regress</w:t>
      </w:r>
      <w:r w:rsidR="00C51D37">
        <w:rPr>
          <w:rFonts w:ascii="Times New Roman" w:hAnsi="Times New Roman" w:cs="Times New Roman"/>
          <w:sz w:val="24"/>
          <w:szCs w:val="24"/>
          <w:lang w:val="en-US"/>
        </w:rPr>
        <w:t>ed</w:t>
      </w:r>
      <w:proofErr w:type="gramEnd"/>
      <w:r w:rsidR="00D07AAE">
        <w:rPr>
          <w:rFonts w:ascii="Times New Roman" w:hAnsi="Times New Roman" w:cs="Times New Roman"/>
          <w:sz w:val="24"/>
          <w:szCs w:val="24"/>
          <w:lang w:val="en-US"/>
        </w:rPr>
        <w:t xml:space="preserve">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D07AAE" w:rsidRPr="003120FF">
        <w:rPr>
          <w:rFonts w:ascii="Times New Roman" w:hAnsi="Times New Roman" w:cs="Times New Roman"/>
          <w:i/>
          <w:sz w:val="24"/>
          <w:szCs w:val="24"/>
          <w:lang w:val="en-US"/>
        </w:rPr>
        <w:t xml:space="preserve">M. </w:t>
      </w:r>
      <w:proofErr w:type="spellStart"/>
      <w:r w:rsidR="00D07AAE" w:rsidRPr="003120FF">
        <w:rPr>
          <w:rFonts w:ascii="Times New Roman" w:hAnsi="Times New Roman" w:cs="Times New Roman"/>
          <w:i/>
          <w:sz w:val="24"/>
          <w:szCs w:val="24"/>
          <w:lang w:val="en-US"/>
        </w:rPr>
        <w:t>alcon</w:t>
      </w:r>
      <w:proofErr w:type="spellEnd"/>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2EEE1EBD"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w:t>
      </w:r>
      <w:proofErr w:type="spellStart"/>
      <w:r w:rsidRPr="0044191E">
        <w:rPr>
          <w:rFonts w:ascii="Times New Roman" w:hAnsi="Times New Roman" w:cs="Times New Roman"/>
          <w:sz w:val="24"/>
          <w:lang w:val="en-US"/>
        </w:rPr>
        <w:t>Arbukle</w:t>
      </w:r>
      <w:proofErr w:type="spellEnd"/>
      <w:r w:rsidRPr="0044191E">
        <w:rPr>
          <w:rFonts w:ascii="Times New Roman" w:hAnsi="Times New Roman" w:cs="Times New Roman"/>
          <w:sz w:val="24"/>
          <w:lang w:val="en-US"/>
        </w:rPr>
        <w:t>,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65C0B018" w14:textId="2C54E621" w:rsidR="00F37CEA" w:rsidRDefault="000A4B8B" w:rsidP="0022522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w:t>
      </w:r>
      <w:r w:rsidR="00C51D37">
        <w:rPr>
          <w:rFonts w:ascii="Times New Roman" w:hAnsi="Times New Roman" w:cs="Times New Roman"/>
          <w:sz w:val="24"/>
          <w:szCs w:val="24"/>
          <w:lang w:val="en-US"/>
        </w:rPr>
        <w:t xml:space="preserve">of </w:t>
      </w:r>
      <w:r w:rsidR="00BE571C">
        <w:rPr>
          <w:rFonts w:ascii="Times New Roman" w:hAnsi="Times New Roman" w:cs="Times New Roman"/>
          <w:sz w:val="24"/>
          <w:szCs w:val="24"/>
          <w:lang w:val="en-US"/>
        </w:rPr>
        <w:t xml:space="preserve">directional </w:t>
      </w:r>
      <w:r w:rsidR="00FD3773">
        <w:rPr>
          <w:rFonts w:ascii="Times New Roman" w:hAnsi="Times New Roman" w:cs="Times New Roman"/>
          <w:sz w:val="24"/>
          <w:szCs w:val="24"/>
          <w:lang w:val="en-US"/>
        </w:rPr>
        <w:t xml:space="preserve">phenotypic </w:t>
      </w:r>
      <w:r>
        <w:rPr>
          <w:rFonts w:ascii="Times New Roman" w:hAnsi="Times New Roman" w:cs="Times New Roman"/>
          <w:sz w:val="24"/>
          <w:szCs w:val="24"/>
          <w:lang w:val="en-US"/>
        </w:rPr>
        <w:t>selection on flowering phenology in both study years</w:t>
      </w:r>
      <w:r w:rsid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but</w:t>
      </w:r>
      <w:r w:rsidR="003E6871">
        <w:rPr>
          <w:rFonts w:ascii="Times New Roman" w:hAnsi="Times New Roman" w:cs="Times New Roman"/>
          <w:sz w:val="24"/>
          <w:szCs w:val="24"/>
          <w:lang w:val="en-US"/>
        </w:rPr>
        <w:t xml:space="preserve"> selection differed among populations</w:t>
      </w:r>
      <w:r w:rsidR="004B2B38">
        <w:rPr>
          <w:rFonts w:ascii="Times New Roman" w:hAnsi="Times New Roman" w:cs="Times New Roman"/>
          <w:sz w:val="24"/>
          <w:szCs w:val="24"/>
          <w:lang w:val="en-US"/>
        </w:rPr>
        <w:t xml:space="preserve"> (Table 1A)</w:t>
      </w:r>
      <w:r w:rsidR="006C7F4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Th</w:t>
      </w:r>
      <w:r w:rsidR="00FD3773">
        <w:rPr>
          <w:rFonts w:ascii="Times New Roman" w:hAnsi="Times New Roman" w:cs="Times New Roman"/>
          <w:sz w:val="24"/>
          <w:szCs w:val="24"/>
          <w:lang w:val="en-US"/>
        </w:rPr>
        <w:t>is among-population variation in</w:t>
      </w:r>
      <w:r w:rsidR="0039452A">
        <w:rPr>
          <w:rFonts w:ascii="Times New Roman" w:hAnsi="Times New Roman" w:cs="Times New Roman"/>
          <w:sz w:val="24"/>
          <w:szCs w:val="24"/>
          <w:lang w:val="en-US"/>
        </w:rPr>
        <w:t xml:space="preserve"> </w:t>
      </w:r>
      <w:r w:rsidR="008E455D">
        <w:rPr>
          <w:rFonts w:ascii="Times New Roman" w:hAnsi="Times New Roman" w:cs="Times New Roman"/>
          <w:sz w:val="24"/>
          <w:szCs w:val="24"/>
          <w:lang w:val="en-US"/>
        </w:rPr>
        <w:t xml:space="preserve">selection on flowering phenology </w:t>
      </w:r>
      <w:r w:rsidR="00FD3773">
        <w:rPr>
          <w:rFonts w:ascii="Times New Roman" w:hAnsi="Times New Roman" w:cs="Times New Roman"/>
          <w:sz w:val="24"/>
          <w:szCs w:val="24"/>
          <w:lang w:val="en-US"/>
        </w:rPr>
        <w:t xml:space="preserve">was strongly associated with </w:t>
      </w:r>
      <w:r w:rsidR="001E1531">
        <w:rPr>
          <w:rFonts w:ascii="Times New Roman" w:hAnsi="Times New Roman" w:cs="Times New Roman"/>
          <w:sz w:val="24"/>
          <w:szCs w:val="24"/>
          <w:lang w:val="en-US"/>
        </w:rPr>
        <w:t xml:space="preserve">the incidence of </w:t>
      </w:r>
      <w:r w:rsidR="008E455D">
        <w:rPr>
          <w:rFonts w:ascii="Times New Roman" w:hAnsi="Times New Roman" w:cs="Times New Roman"/>
          <w:sz w:val="24"/>
          <w:szCs w:val="24"/>
          <w:lang w:val="en-US"/>
        </w:rPr>
        <w:t xml:space="preserve">the predator </w:t>
      </w:r>
      <w:r w:rsidR="00FD3773">
        <w:rPr>
          <w:rFonts w:ascii="Times New Roman" w:hAnsi="Times New Roman" w:cs="Times New Roman"/>
          <w:sz w:val="24"/>
          <w:szCs w:val="24"/>
          <w:lang w:val="en-US"/>
        </w:rPr>
        <w:t xml:space="preserve">in plant populations </w:t>
      </w:r>
      <w:r w:rsidR="008E455D">
        <w:rPr>
          <w:rFonts w:ascii="Times New Roman" w:hAnsi="Times New Roman" w:cs="Times New Roman"/>
          <w:sz w:val="24"/>
          <w:szCs w:val="24"/>
          <w:lang w:val="en-US"/>
        </w:rPr>
        <w:t>(Table 2</w:t>
      </w:r>
      <w:r w:rsidR="008C7C12">
        <w:rPr>
          <w:rFonts w:ascii="Times New Roman" w:hAnsi="Times New Roman" w:cs="Times New Roman"/>
          <w:sz w:val="24"/>
          <w:szCs w:val="24"/>
          <w:lang w:val="en-US"/>
        </w:rPr>
        <w:t xml:space="preserve">, Appendix </w:t>
      </w:r>
      <w:r w:rsidR="00833831">
        <w:rPr>
          <w:rFonts w:ascii="Times New Roman" w:hAnsi="Times New Roman" w:cs="Times New Roman"/>
          <w:sz w:val="24"/>
          <w:szCs w:val="24"/>
          <w:lang w:val="en-US"/>
        </w:rPr>
        <w:t>S2</w:t>
      </w:r>
      <w:r w:rsidR="008E455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w:t>
      </w:r>
      <w:r w:rsidR="00C51D37">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w:t>
      </w:r>
      <w:r w:rsidR="00C51D37">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r w:rsidR="00F37CEA" w:rsidRPr="00F37CEA">
        <w:rPr>
          <w:rFonts w:ascii="Times New Roman" w:hAnsi="Times New Roman" w:cs="Times New Roman"/>
          <w:sz w:val="24"/>
          <w:szCs w:val="24"/>
          <w:lang w:val="en-US"/>
        </w:rPr>
        <w:t xml:space="preserve"> </w:t>
      </w:r>
      <w:r w:rsidR="001F42C9">
        <w:rPr>
          <w:rFonts w:ascii="Times New Roman" w:hAnsi="Times New Roman" w:cs="Times New Roman"/>
          <w:sz w:val="24"/>
          <w:szCs w:val="24"/>
          <w:lang w:val="en-US"/>
        </w:rPr>
        <w:t xml:space="preserve"> </w:t>
      </w:r>
      <w:r w:rsidR="00B51A68">
        <w:rPr>
          <w:rFonts w:ascii="Times New Roman" w:hAnsi="Times New Roman" w:cs="Times New Roman"/>
          <w:sz w:val="24"/>
          <w:szCs w:val="24"/>
          <w:lang w:val="en-US"/>
        </w:rPr>
        <w:t xml:space="preserve"> </w:t>
      </w:r>
    </w:p>
    <w:p w14:paraId="1A28C392" w14:textId="0E7CDBD5" w:rsidR="00FD3773" w:rsidRDefault="00C51D37" w:rsidP="00E47B7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FD3773">
        <w:rPr>
          <w:rFonts w:ascii="Times New Roman" w:hAnsi="Times New Roman" w:cs="Times New Roman"/>
          <w:sz w:val="24"/>
          <w:szCs w:val="24"/>
          <w:lang w:val="en-US"/>
        </w:rPr>
        <w:t>e</w:t>
      </w:r>
      <w:r>
        <w:rPr>
          <w:rFonts w:ascii="Times New Roman" w:hAnsi="Times New Roman" w:cs="Times New Roman"/>
          <w:sz w:val="24"/>
          <w:szCs w:val="24"/>
          <w:lang w:val="en-US"/>
        </w:rPr>
        <w:t xml:space="preserve"> also</w:t>
      </w:r>
      <w:r w:rsidR="00FD3773">
        <w:rPr>
          <w:rFonts w:ascii="Times New Roman" w:hAnsi="Times New Roman" w:cs="Times New Roman"/>
          <w:sz w:val="24"/>
          <w:szCs w:val="24"/>
          <w:lang w:val="en-US"/>
        </w:rPr>
        <w:t xml:space="preserve"> found evidence </w:t>
      </w:r>
      <w:r>
        <w:rPr>
          <w:rFonts w:ascii="Times New Roman" w:hAnsi="Times New Roman" w:cs="Times New Roman"/>
          <w:sz w:val="24"/>
          <w:szCs w:val="24"/>
          <w:lang w:val="en-US"/>
        </w:rPr>
        <w:t xml:space="preserve">of </w:t>
      </w:r>
      <w:r w:rsidR="00FD3773">
        <w:rPr>
          <w:rFonts w:ascii="Times New Roman" w:hAnsi="Times New Roman" w:cs="Times New Roman"/>
          <w:sz w:val="24"/>
          <w:szCs w:val="24"/>
          <w:lang w:val="en-US"/>
        </w:rPr>
        <w:t xml:space="preserve">directional selection on flower number and shoot height in both study years, </w:t>
      </w:r>
      <w:r w:rsidR="00BF31E0">
        <w:rPr>
          <w:rFonts w:ascii="Times New Roman" w:hAnsi="Times New Roman" w:cs="Times New Roman"/>
          <w:sz w:val="24"/>
          <w:szCs w:val="24"/>
          <w:lang w:val="en-US"/>
        </w:rPr>
        <w:t xml:space="preserve">but </w:t>
      </w:r>
      <w:r>
        <w:rPr>
          <w:rFonts w:ascii="Times New Roman" w:hAnsi="Times New Roman" w:cs="Times New Roman"/>
          <w:sz w:val="24"/>
          <w:szCs w:val="24"/>
          <w:lang w:val="en-US"/>
        </w:rPr>
        <w:t>again</w:t>
      </w:r>
      <w:r w:rsidR="00BF31E0">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selection differed among populations (except for selection on shoot height in 2010, Table 1A).  We also found evidence of correlational selection (Table 1B), and a significant </w:t>
      </w:r>
      <w:r w:rsidR="00BF31E0">
        <w:rPr>
          <w:rFonts w:ascii="Times New Roman" w:hAnsi="Times New Roman" w:cs="Times New Roman"/>
          <w:sz w:val="24"/>
          <w:szCs w:val="24"/>
          <w:lang w:val="en-US"/>
        </w:rPr>
        <w:t>non-linear</w:t>
      </w:r>
      <w:r w:rsidR="00FD3773">
        <w:rPr>
          <w:rFonts w:ascii="Times New Roman" w:hAnsi="Times New Roman" w:cs="Times New Roman"/>
          <w:sz w:val="24"/>
          <w:szCs w:val="24"/>
          <w:lang w:val="en-US"/>
        </w:rPr>
        <w:t xml:space="preserve"> effect of flower number on fitness</w:t>
      </w:r>
      <w:r w:rsidR="00FD3773" w:rsidRP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in both study years, </w:t>
      </w:r>
      <w:r w:rsidR="007206CC">
        <w:rPr>
          <w:rFonts w:ascii="Times New Roman" w:hAnsi="Times New Roman" w:cs="Times New Roman"/>
          <w:sz w:val="24"/>
          <w:szCs w:val="24"/>
          <w:lang w:val="en-US"/>
        </w:rPr>
        <w:t xml:space="preserve">these </w:t>
      </w:r>
      <w:r w:rsidR="00FD3773">
        <w:rPr>
          <w:rFonts w:ascii="Times New Roman" w:hAnsi="Times New Roman" w:cs="Times New Roman"/>
          <w:sz w:val="24"/>
          <w:szCs w:val="24"/>
          <w:lang w:val="en-US"/>
        </w:rPr>
        <w:t>effects</w:t>
      </w:r>
      <w:r w:rsidR="007206CC">
        <w:rPr>
          <w:rFonts w:ascii="Times New Roman" w:hAnsi="Times New Roman" w:cs="Times New Roman"/>
          <w:sz w:val="24"/>
          <w:szCs w:val="24"/>
          <w:lang w:val="en-US"/>
        </w:rPr>
        <w:t xml:space="preserve"> also</w:t>
      </w:r>
      <w:r w:rsidR="00FD3773">
        <w:rPr>
          <w:rFonts w:ascii="Times New Roman" w:hAnsi="Times New Roman" w:cs="Times New Roman"/>
          <w:sz w:val="24"/>
          <w:szCs w:val="24"/>
          <w:lang w:val="en-US"/>
        </w:rPr>
        <w:t xml:space="preserve"> differ</w:t>
      </w:r>
      <w:r w:rsidR="00BF31E0">
        <w:rPr>
          <w:rFonts w:ascii="Times New Roman" w:hAnsi="Times New Roman" w:cs="Times New Roman"/>
          <w:sz w:val="24"/>
          <w:szCs w:val="24"/>
          <w:lang w:val="en-US"/>
        </w:rPr>
        <w:t>ing</w:t>
      </w:r>
      <w:r w:rsidR="00FD3773">
        <w:rPr>
          <w:rFonts w:ascii="Times New Roman" w:hAnsi="Times New Roman" w:cs="Times New Roman"/>
          <w:sz w:val="24"/>
          <w:szCs w:val="24"/>
          <w:lang w:val="en-US"/>
        </w:rPr>
        <w:t xml:space="preserve"> among populations (Table 1C).</w:t>
      </w:r>
    </w:p>
    <w:p w14:paraId="6910EA1A" w14:textId="571AA558" w:rsidR="007E17CA" w:rsidRDefault="00AE137A" w:rsidP="007E17C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In both study years, early</w:t>
      </w:r>
      <w:r w:rsidR="007E17CA">
        <w:rPr>
          <w:rFonts w:ascii="Times New Roman" w:hAnsi="Times New Roman" w:cs="Times New Roman"/>
          <w:sz w:val="24"/>
          <w:szCs w:val="24"/>
          <w:lang w:val="en-US"/>
        </w:rPr>
        <w:t xml:space="preserve"> </w:t>
      </w:r>
      <w:r w:rsidR="00C51D37">
        <w:rPr>
          <w:rFonts w:ascii="Times New Roman" w:hAnsi="Times New Roman" w:cs="Times New Roman"/>
          <w:sz w:val="24"/>
          <w:szCs w:val="24"/>
          <w:lang w:val="en-US"/>
        </w:rPr>
        <w:t xml:space="preserve">development of floral structures </w:t>
      </w:r>
      <w:r>
        <w:rPr>
          <w:rFonts w:ascii="Times New Roman" w:hAnsi="Times New Roman" w:cs="Times New Roman"/>
          <w:sz w:val="24"/>
          <w:szCs w:val="24"/>
          <w:lang w:val="en-US"/>
        </w:rPr>
        <w:t>increased the probability of being attacked by the predator</w:t>
      </w:r>
      <w:r w:rsidR="0039452A">
        <w:rPr>
          <w:rFonts w:ascii="Times New Roman" w:hAnsi="Times New Roman" w:cs="Times New Roman"/>
          <w:sz w:val="24"/>
          <w:szCs w:val="24"/>
          <w:lang w:val="en-US"/>
        </w:rPr>
        <w:t xml:space="preserve"> within all populations where the predator was present</w:t>
      </w:r>
      <w:r>
        <w:rPr>
          <w:rFonts w:ascii="Times New Roman" w:hAnsi="Times New Roman" w:cs="Times New Roman"/>
          <w:sz w:val="24"/>
          <w:szCs w:val="24"/>
          <w:lang w:val="en-US"/>
        </w:rPr>
        <w:t xml:space="preserve"> (Table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1115">
        <w:rPr>
          <w:rFonts w:ascii="Times New Roman" w:hAnsi="Times New Roman" w:cs="Times New Roman"/>
          <w:sz w:val="24"/>
          <w:szCs w:val="24"/>
          <w:lang w:val="en-US"/>
        </w:rPr>
        <w:t xml:space="preserve">The probability of being attacked was higher </w:t>
      </w:r>
      <w:r w:rsidR="0039452A">
        <w:rPr>
          <w:rFonts w:ascii="Times New Roman" w:hAnsi="Times New Roman" w:cs="Times New Roman"/>
          <w:sz w:val="24"/>
          <w:szCs w:val="24"/>
          <w:lang w:val="en-US"/>
        </w:rPr>
        <w:t xml:space="preserve">also </w:t>
      </w:r>
      <w:r w:rsidR="00C51115">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plants with higher number of flowers in </w:t>
      </w:r>
      <w:r w:rsidR="00C51115">
        <w:rPr>
          <w:rFonts w:ascii="Times New Roman" w:hAnsi="Times New Roman" w:cs="Times New Roman"/>
          <w:sz w:val="24"/>
          <w:szCs w:val="24"/>
          <w:lang w:val="en-US"/>
        </w:rPr>
        <w:t xml:space="preserve">2011, </w:t>
      </w:r>
      <w:r w:rsidR="00BF31E0">
        <w:rPr>
          <w:rFonts w:ascii="Times New Roman" w:hAnsi="Times New Roman" w:cs="Times New Roman"/>
          <w:sz w:val="24"/>
          <w:szCs w:val="24"/>
          <w:lang w:val="en-US"/>
        </w:rPr>
        <w:t xml:space="preserve">but </w:t>
      </w:r>
      <w:r w:rsidR="0039452A">
        <w:rPr>
          <w:rFonts w:ascii="Times New Roman" w:hAnsi="Times New Roman" w:cs="Times New Roman"/>
          <w:sz w:val="24"/>
          <w:szCs w:val="24"/>
          <w:lang w:val="en-US"/>
        </w:rPr>
        <w:t>the effect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of flower number </w:t>
      </w:r>
      <w:r w:rsidR="00C51115">
        <w:rPr>
          <w:rFonts w:ascii="Times New Roman" w:hAnsi="Times New Roman" w:cs="Times New Roman"/>
          <w:sz w:val="24"/>
          <w:szCs w:val="24"/>
          <w:lang w:val="en-US"/>
        </w:rPr>
        <w:t>differed among populations in 2010</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Shoot </w:t>
      </w:r>
      <w:r>
        <w:rPr>
          <w:rFonts w:ascii="Times New Roman" w:hAnsi="Times New Roman" w:cs="Times New Roman"/>
          <w:sz w:val="24"/>
          <w:szCs w:val="24"/>
          <w:lang w:val="en-US"/>
        </w:rPr>
        <w:t>height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did </w:t>
      </w:r>
      <w:r w:rsidR="0039452A">
        <w:rPr>
          <w:rFonts w:ascii="Times New Roman" w:hAnsi="Times New Roman" w:cs="Times New Roman"/>
          <w:sz w:val="24"/>
          <w:szCs w:val="24"/>
          <w:lang w:val="en-US"/>
        </w:rPr>
        <w:t xml:space="preserve">not </w:t>
      </w:r>
      <w:r w:rsidR="00BF31E0">
        <w:rPr>
          <w:rFonts w:ascii="Times New Roman" w:hAnsi="Times New Roman" w:cs="Times New Roman"/>
          <w:sz w:val="24"/>
          <w:szCs w:val="24"/>
          <w:lang w:val="en-US"/>
        </w:rPr>
        <w:t xml:space="preserve">influence probability of attack </w:t>
      </w:r>
      <w:r w:rsidR="0039452A">
        <w:rPr>
          <w:rFonts w:ascii="Times New Roman" w:hAnsi="Times New Roman" w:cs="Times New Roman"/>
          <w:sz w:val="24"/>
          <w:szCs w:val="24"/>
          <w:lang w:val="en-US"/>
        </w:rPr>
        <w:t>in 2010</w:t>
      </w:r>
      <w:r w:rsidR="00C51D37">
        <w:rPr>
          <w:rFonts w:ascii="Times New Roman" w:hAnsi="Times New Roman" w:cs="Times New Roman"/>
          <w:sz w:val="24"/>
          <w:szCs w:val="24"/>
          <w:lang w:val="en-US"/>
        </w:rPr>
        <w:t>,</w:t>
      </w:r>
      <w:r w:rsidR="0039452A">
        <w:rPr>
          <w:rFonts w:ascii="Times New Roman" w:hAnsi="Times New Roman" w:cs="Times New Roman"/>
          <w:sz w:val="24"/>
          <w:szCs w:val="24"/>
          <w:lang w:val="en-US"/>
        </w:rPr>
        <w:t xml:space="preserve"> and</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in 2011 the effect </w:t>
      </w:r>
      <w:r w:rsidR="00C51115">
        <w:rPr>
          <w:rFonts w:ascii="Times New Roman" w:hAnsi="Times New Roman" w:cs="Times New Roman"/>
          <w:sz w:val="24"/>
          <w:szCs w:val="24"/>
          <w:lang w:val="en-US"/>
        </w:rPr>
        <w:t>differed among populations</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Also the number of eggs per plant was correlated with</w:t>
      </w:r>
      <w:r>
        <w:rPr>
          <w:rFonts w:ascii="Times New Roman" w:hAnsi="Times New Roman" w:cs="Times New Roman"/>
          <w:sz w:val="24"/>
          <w:szCs w:val="24"/>
          <w:lang w:val="en-US"/>
        </w:rPr>
        <w:t xml:space="preserve"> phenology and flower number </w:t>
      </w:r>
      <w:r w:rsidR="00BF31E0">
        <w:rPr>
          <w:rFonts w:ascii="Times New Roman" w:hAnsi="Times New Roman" w:cs="Times New Roman"/>
          <w:sz w:val="24"/>
          <w:szCs w:val="24"/>
          <w:lang w:val="en-US"/>
        </w:rPr>
        <w:t>within populations</w:t>
      </w:r>
      <w:r w:rsidR="00B6104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but relationships varied among populations in both study years </w:t>
      </w:r>
      <w:r>
        <w:rPr>
          <w:rFonts w:ascii="Times New Roman" w:hAnsi="Times New Roman" w:cs="Times New Roman"/>
          <w:sz w:val="24"/>
          <w:szCs w:val="24"/>
          <w:lang w:val="en-US"/>
        </w:rPr>
        <w:t xml:space="preserve">(Table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w:t>
      </w:r>
      <w:r w:rsidR="00BF31E0">
        <w:rPr>
          <w:rFonts w:ascii="Times New Roman" w:hAnsi="Times New Roman" w:cs="Times New Roman"/>
          <w:sz w:val="24"/>
          <w:szCs w:val="24"/>
          <w:lang w:val="en-US"/>
        </w:rPr>
        <w:t xml:space="preserve"> </w:t>
      </w:r>
      <w:r w:rsidR="007E17CA" w:rsidRPr="00092F8B">
        <w:rPr>
          <w:rFonts w:ascii="Times New Roman" w:hAnsi="Times New Roman" w:cs="Times New Roman"/>
          <w:sz w:val="24"/>
          <w:szCs w:val="24"/>
          <w:lang w:val="en-US"/>
        </w:rPr>
        <w:t xml:space="preserve">Multigroup </w:t>
      </w:r>
      <w:r w:rsidR="00BF31E0">
        <w:rPr>
          <w:rFonts w:ascii="Times New Roman" w:hAnsi="Times New Roman" w:cs="Times New Roman"/>
          <w:sz w:val="24"/>
          <w:szCs w:val="24"/>
          <w:lang w:val="en-US"/>
        </w:rPr>
        <w:t>path-</w:t>
      </w:r>
      <w:r w:rsidR="007E17CA">
        <w:rPr>
          <w:rFonts w:ascii="Times New Roman" w:hAnsi="Times New Roman" w:cs="Times New Roman"/>
          <w:sz w:val="24"/>
          <w:szCs w:val="24"/>
          <w:lang w:val="en-US"/>
        </w:rPr>
        <w:t>analyses</w:t>
      </w:r>
      <w:r w:rsidR="007E17CA" w:rsidRPr="00092F8B">
        <w:rPr>
          <w:rFonts w:ascii="Times New Roman" w:hAnsi="Times New Roman" w:cs="Times New Roman"/>
          <w:sz w:val="24"/>
          <w:szCs w:val="24"/>
          <w:lang w:val="en-US"/>
        </w:rPr>
        <w:t xml:space="preserve"> revealed significant</w:t>
      </w:r>
      <w:r w:rsidR="007E17CA">
        <w:rPr>
          <w:rFonts w:ascii="Times New Roman" w:hAnsi="Times New Roman" w:cs="Times New Roman"/>
          <w:sz w:val="24"/>
          <w:szCs w:val="24"/>
          <w:lang w:val="en-US"/>
        </w:rPr>
        <w:t xml:space="preserve"> among-population</w:t>
      </w:r>
      <w:r w:rsidR="007E17CA"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007E17CA" w:rsidRPr="00376F42">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sidR="007E17CA">
        <w:rPr>
          <w:rFonts w:ascii="Times New Roman" w:hAnsi="Times New Roman" w:cs="Times New Roman"/>
          <w:sz w:val="24"/>
          <w:szCs w:val="24"/>
          <w:lang w:val="en-US"/>
        </w:rPr>
        <w:t xml:space="preserve"> (</w:t>
      </w:r>
      <w:r w:rsidR="00833831">
        <w:rPr>
          <w:rFonts w:ascii="Times New Roman" w:hAnsi="Times New Roman" w:cs="Times New Roman"/>
          <w:sz w:val="24"/>
          <w:szCs w:val="24"/>
          <w:lang w:val="en-US"/>
        </w:rPr>
        <w:t>Appendix</w:t>
      </w:r>
      <w:r w:rsidR="00833831" w:rsidRPr="00AE307E">
        <w:rPr>
          <w:rFonts w:ascii="Times New Roman" w:hAnsi="Times New Roman" w:cs="Times New Roman"/>
          <w:sz w:val="24"/>
          <w:szCs w:val="24"/>
          <w:lang w:val="en-US"/>
        </w:rPr>
        <w:t xml:space="preserve"> S</w:t>
      </w:r>
      <w:r w:rsidR="00833831">
        <w:rPr>
          <w:rFonts w:ascii="Times New Roman" w:hAnsi="Times New Roman" w:cs="Times New Roman"/>
          <w:sz w:val="24"/>
          <w:szCs w:val="24"/>
          <w:lang w:val="en-US"/>
        </w:rPr>
        <w:t>4, Tables S4.</w:t>
      </w:r>
      <w:r w:rsidR="00AE307E" w:rsidRPr="00AE307E">
        <w:rPr>
          <w:rFonts w:ascii="Times New Roman" w:hAnsi="Times New Roman" w:cs="Times New Roman"/>
          <w:sz w:val="24"/>
          <w:szCs w:val="24"/>
          <w:lang w:val="en-US"/>
        </w:rPr>
        <w:t>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r w:rsidR="007E17CA">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sidR="007E17CA">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sidR="007E17CA">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sidR="007E17CA">
        <w:rPr>
          <w:rFonts w:ascii="Times New Roman" w:hAnsi="Times New Roman" w:cs="Times New Roman"/>
          <w:sz w:val="24"/>
          <w:szCs w:val="24"/>
          <w:lang w:val="en-US"/>
        </w:rPr>
        <w:t xml:space="preserve"> effects of phenology on fitness mediated by seed predator preference for early-flowering plants</w:t>
      </w:r>
      <w:r w:rsidR="0039452A">
        <w:rPr>
          <w:rFonts w:ascii="Times New Roman" w:hAnsi="Times New Roman" w:cs="Times New Roman"/>
          <w:sz w:val="24"/>
          <w:szCs w:val="24"/>
          <w:lang w:val="en-US"/>
        </w:rPr>
        <w:t xml:space="preserve"> (</w:t>
      </w:r>
      <w:r w:rsidR="00833831" w:rsidRPr="00833831">
        <w:rPr>
          <w:rFonts w:ascii="Times New Roman" w:hAnsi="Times New Roman" w:cs="Times New Roman"/>
          <w:sz w:val="24"/>
          <w:szCs w:val="24"/>
          <w:lang w:val="en-US"/>
        </w:rPr>
        <w:t>Appendix S4, Tables S4.</w:t>
      </w:r>
      <w:r w:rsidR="0039452A">
        <w:rPr>
          <w:rFonts w:ascii="Times New Roman" w:hAnsi="Times New Roman" w:cs="Times New Roman"/>
          <w:sz w:val="24"/>
          <w:szCs w:val="24"/>
          <w:lang w:val="en-US"/>
        </w:rPr>
        <w:t>3-5). D</w:t>
      </w:r>
      <w:r w:rsidR="007E17CA">
        <w:rPr>
          <w:rFonts w:ascii="Times New Roman" w:hAnsi="Times New Roman" w:cs="Times New Roman"/>
          <w:sz w:val="24"/>
          <w:szCs w:val="24"/>
          <w:lang w:val="en-US"/>
        </w:rPr>
        <w:t>irect effects</w:t>
      </w:r>
      <w:r w:rsidR="003D3A81">
        <w:rPr>
          <w:rFonts w:ascii="Times New Roman" w:hAnsi="Times New Roman" w:cs="Times New Roman"/>
          <w:sz w:val="24"/>
          <w:szCs w:val="24"/>
          <w:lang w:val="en-US"/>
        </w:rPr>
        <w:t xml:space="preserve"> of traits on fitness were less consistent</w:t>
      </w:r>
      <w:r w:rsidR="007E17CA">
        <w:rPr>
          <w:rFonts w:ascii="Times New Roman" w:hAnsi="Times New Roman" w:cs="Times New Roman"/>
          <w:sz w:val="24"/>
          <w:szCs w:val="24"/>
          <w:lang w:val="en-US"/>
        </w:rPr>
        <w:t xml:space="preserve">. </w:t>
      </w:r>
    </w:p>
    <w:p w14:paraId="48F1C5C8" w14:textId="473B8BC5"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r w:rsidR="00511ABC" w:rsidRPr="001833E4">
        <w:rPr>
          <w:rFonts w:ascii="Times New Roman" w:hAnsi="Times New Roman" w:cs="Times New Roman"/>
          <w:i/>
          <w:sz w:val="24"/>
          <w:szCs w:val="24"/>
          <w:lang w:val="en-US"/>
        </w:rPr>
        <w:t xml:space="preserve">M. </w:t>
      </w:r>
      <w:proofErr w:type="spellStart"/>
      <w:r w:rsidR="00511ABC" w:rsidRPr="001833E4">
        <w:rPr>
          <w:rFonts w:ascii="Times New Roman" w:hAnsi="Times New Roman" w:cs="Times New Roman"/>
          <w:i/>
          <w:sz w:val="24"/>
          <w:szCs w:val="24"/>
          <w:lang w:val="en-US"/>
        </w:rPr>
        <w:t>alcon</w:t>
      </w:r>
      <w:proofErr w:type="spellEnd"/>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r w:rsidR="00BF31E0">
        <w:rPr>
          <w:rFonts w:ascii="Times New Roman" w:hAnsi="Times New Roman" w:cs="Times New Roman"/>
          <w:sz w:val="24"/>
          <w:szCs w:val="24"/>
          <w:lang w:val="en-US"/>
        </w:rPr>
        <w:t xml:space="preserve">significantly </w:t>
      </w:r>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proofErr w:type="spellStart"/>
      <w:r w:rsidRPr="001833E4">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Pr="001833E4">
        <w:rPr>
          <w:rFonts w:ascii="Times New Roman" w:hAnsi="Times New Roman" w:cs="Times New Roman"/>
          <w:i/>
          <w:sz w:val="24"/>
          <w:szCs w:val="24"/>
          <w:lang w:val="en-US"/>
        </w:rPr>
        <w:t xml:space="preserve">M. </w:t>
      </w:r>
      <w:proofErr w:type="spellStart"/>
      <w:r w:rsidRPr="001833E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w:t>
      </w:r>
      <w:r w:rsidR="00BF31E0">
        <w:rPr>
          <w:rFonts w:ascii="Times New Roman" w:hAnsi="Times New Roman" w:cs="Times New Roman"/>
          <w:sz w:val="24"/>
          <w:szCs w:val="24"/>
          <w:lang w:val="en-US"/>
        </w:rPr>
        <w:t xml:space="preserve">rarely </w:t>
      </w:r>
      <w:r w:rsidR="00511ABC">
        <w:rPr>
          <w:rFonts w:ascii="Times New Roman" w:hAnsi="Times New Roman" w:cs="Times New Roman"/>
          <w:sz w:val="24"/>
          <w:szCs w:val="24"/>
          <w:lang w:val="en-US"/>
        </w:rPr>
        <w:t xml:space="preserve">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 n</w:t>
      </w:r>
      <w:r w:rsidR="00C12AA8">
        <w:rPr>
          <w:rFonts w:ascii="Times New Roman" w:hAnsi="Times New Roman" w:cs="Times New Roman"/>
          <w:sz w:val="24"/>
          <w:szCs w:val="24"/>
          <w:lang w:val="en-US"/>
        </w:rPr>
        <w:t xml:space="preserve">either </w:t>
      </w:r>
      <w:r w:rsidR="00BF31E0">
        <w:rPr>
          <w:rFonts w:ascii="Times New Roman" w:hAnsi="Times New Roman" w:cs="Times New Roman"/>
          <w:sz w:val="24"/>
          <w:szCs w:val="24"/>
          <w:lang w:val="en-US"/>
        </w:rPr>
        <w:t xml:space="preserve">the proportion of plants with </w:t>
      </w:r>
      <w:r w:rsidR="00BF31E0" w:rsidRPr="00821226">
        <w:rPr>
          <w:rFonts w:ascii="Times New Roman" w:hAnsi="Times New Roman" w:cs="Times New Roman"/>
          <w:i/>
          <w:sz w:val="24"/>
          <w:szCs w:val="24"/>
          <w:lang w:val="en-US"/>
        </w:rPr>
        <w:t xml:space="preserve">M. </w:t>
      </w:r>
      <w:proofErr w:type="spellStart"/>
      <w:r w:rsidR="00BF31E0" w:rsidRPr="00821226">
        <w:rPr>
          <w:rFonts w:ascii="Times New Roman" w:hAnsi="Times New Roman" w:cs="Times New Roman"/>
          <w:i/>
          <w:sz w:val="24"/>
          <w:szCs w:val="24"/>
          <w:lang w:val="en-US"/>
        </w:rPr>
        <w:t>alcon</w:t>
      </w:r>
      <w:proofErr w:type="spellEnd"/>
      <w:r w:rsidR="00BF31E0">
        <w:rPr>
          <w:rFonts w:ascii="Times New Roman" w:hAnsi="Times New Roman" w:cs="Times New Roman"/>
          <w:sz w:val="24"/>
          <w:szCs w:val="24"/>
          <w:lang w:val="en-US"/>
        </w:rPr>
        <w:t xml:space="preserve"> eggs nor </w:t>
      </w:r>
      <w:r w:rsidR="00C12AA8">
        <w:rPr>
          <w:rFonts w:ascii="Times New Roman" w:hAnsi="Times New Roman" w:cs="Times New Roman"/>
          <w:sz w:val="24"/>
          <w:szCs w:val="24"/>
          <w:lang w:val="en-US"/>
        </w:rPr>
        <w:t>the mean number of eggs per plant</w:t>
      </w:r>
      <w:r w:rsidR="002C17F1">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r w:rsidR="00BF31E0">
        <w:rPr>
          <w:rFonts w:ascii="Times New Roman" w:hAnsi="Times New Roman" w:cs="Times New Roman"/>
          <w:sz w:val="24"/>
          <w:szCs w:val="24"/>
          <w:lang w:val="en-US"/>
        </w:rPr>
        <w:t xml:space="preserve"> (Fig. 2B and C)</w:t>
      </w:r>
      <w:r w:rsidR="00C12AA8">
        <w:rPr>
          <w:rFonts w:ascii="Times New Roman" w:hAnsi="Times New Roman" w:cs="Times New Roman"/>
          <w:sz w:val="24"/>
          <w:szCs w:val="24"/>
          <w:lang w:val="en-US"/>
        </w:rPr>
        <w:t>.</w:t>
      </w: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31F5A92A"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pre-dispersal </w:t>
      </w:r>
      <w:r>
        <w:rPr>
          <w:rFonts w:ascii="Times New Roman" w:hAnsi="Times New Roman" w:cs="Times New Roman"/>
          <w:sz w:val="24"/>
          <w:szCs w:val="24"/>
          <w:lang w:val="en-US"/>
        </w:rPr>
        <w:t xml:space="preserve">seed predator </w:t>
      </w:r>
      <w:r w:rsidRPr="002B2607">
        <w:rPr>
          <w:rFonts w:ascii="Times New Roman" w:hAnsi="Times New Roman" w:cs="Times New Roman"/>
          <w:i/>
          <w:sz w:val="24"/>
          <w:szCs w:val="24"/>
          <w:lang w:val="en-US"/>
        </w:rPr>
        <w:t xml:space="preserve">M. </w:t>
      </w:r>
      <w:proofErr w:type="spellStart"/>
      <w:r w:rsidRPr="002B2607">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t>
      </w:r>
      <w:r w:rsidR="00016E9E">
        <w:rPr>
          <w:rFonts w:ascii="Times New Roman" w:hAnsi="Times New Roman" w:cs="Times New Roman"/>
          <w:sz w:val="24"/>
          <w:szCs w:val="24"/>
          <w:lang w:val="en-US"/>
        </w:rPr>
        <w:t xml:space="preserve">shifts the direction of </w:t>
      </w:r>
      <w:r>
        <w:rPr>
          <w:rFonts w:ascii="Times New Roman" w:hAnsi="Times New Roman" w:cs="Times New Roman"/>
          <w:sz w:val="24"/>
          <w:szCs w:val="24"/>
          <w:lang w:val="en-US"/>
        </w:rPr>
        <w:t>phenotypic selection on flowering phenology</w:t>
      </w:r>
      <w:r w:rsidR="0035286E">
        <w:rPr>
          <w:rFonts w:ascii="Times New Roman" w:hAnsi="Times New Roman" w:cs="Times New Roman"/>
          <w:sz w:val="24"/>
          <w:szCs w:val="24"/>
          <w:lang w:val="en-US"/>
        </w:rPr>
        <w:t xml:space="preserve"> in</w:t>
      </w:r>
      <w:r w:rsidR="0039452A">
        <w:rPr>
          <w:rFonts w:ascii="Times New Roman" w:hAnsi="Times New Roman" w:cs="Times New Roman"/>
          <w:sz w:val="24"/>
          <w:szCs w:val="24"/>
          <w:lang w:val="en-US"/>
        </w:rPr>
        <w:t xml:space="preserve"> its host plant</w:t>
      </w:r>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 xml:space="preserve">G. </w:t>
      </w:r>
      <w:proofErr w:type="spellStart"/>
      <w:r w:rsidR="000B4B9F" w:rsidRPr="00D17EE6">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w:t>
      </w:r>
      <w:r w:rsidR="0039452A">
        <w:rPr>
          <w:rFonts w:ascii="Times New Roman" w:hAnsi="Times New Roman" w:cs="Times New Roman"/>
          <w:sz w:val="24"/>
          <w:szCs w:val="24"/>
          <w:lang w:val="en-US"/>
        </w:rPr>
        <w:t xml:space="preserve">favored </w:t>
      </w:r>
      <w:r w:rsidR="000B4B9F">
        <w:rPr>
          <w:rFonts w:ascii="Times New Roman" w:hAnsi="Times New Roman" w:cs="Times New Roman"/>
          <w:sz w:val="24"/>
          <w:szCs w:val="24"/>
          <w:lang w:val="en-US"/>
        </w:rPr>
        <w:t xml:space="preserve">earlier flowering. Because </w:t>
      </w:r>
      <w:r w:rsidR="002B2607" w:rsidRPr="002B2607">
        <w:rPr>
          <w:rFonts w:ascii="Times New Roman" w:hAnsi="Times New Roman" w:cs="Times New Roman"/>
          <w:i/>
          <w:sz w:val="24"/>
          <w:szCs w:val="24"/>
          <w:lang w:val="en-US"/>
        </w:rPr>
        <w:t xml:space="preserve">M. </w:t>
      </w:r>
      <w:proofErr w:type="spellStart"/>
      <w:r w:rsidR="002B2607" w:rsidRPr="002B2607">
        <w:rPr>
          <w:rFonts w:ascii="Times New Roman" w:hAnsi="Times New Roman" w:cs="Times New Roman"/>
          <w:i/>
          <w:sz w:val="24"/>
          <w:szCs w:val="24"/>
          <w:lang w:val="en-US"/>
        </w:rPr>
        <w:t>alcon</w:t>
      </w:r>
      <w:proofErr w:type="spellEnd"/>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w:t>
      </w:r>
      <w:r w:rsidR="0039452A">
        <w:rPr>
          <w:rFonts w:ascii="Times New Roman" w:hAnsi="Times New Roman" w:cs="Times New Roman"/>
          <w:sz w:val="24"/>
          <w:szCs w:val="24"/>
          <w:lang w:val="en-US"/>
        </w:rPr>
        <w:t xml:space="preserve">attacked </w:t>
      </w:r>
      <w:r w:rsidR="000B4B9F">
        <w:rPr>
          <w:rFonts w:ascii="Times New Roman" w:hAnsi="Times New Roman" w:cs="Times New Roman"/>
          <w:sz w:val="24"/>
          <w:szCs w:val="24"/>
          <w:lang w:val="en-US"/>
        </w:rPr>
        <w:t>earlier-flowering individuals</w:t>
      </w:r>
      <w:r w:rsidR="0039452A">
        <w:rPr>
          <w:rFonts w:ascii="Times New Roman" w:hAnsi="Times New Roman" w:cs="Times New Roman"/>
          <w:sz w:val="24"/>
          <w:szCs w:val="24"/>
          <w:lang w:val="en-US"/>
        </w:rPr>
        <w:t xml:space="preserve"> within </w:t>
      </w:r>
      <w:r w:rsidR="0039452A">
        <w:rPr>
          <w:rFonts w:ascii="Times New Roman" w:hAnsi="Times New Roman" w:cs="Times New Roman"/>
          <w:sz w:val="24"/>
          <w:szCs w:val="24"/>
          <w:lang w:val="en-US"/>
        </w:rPr>
        <w:lastRenderedPageBreak/>
        <w:t>populations</w:t>
      </w:r>
      <w:r w:rsidR="000B4B9F">
        <w:rPr>
          <w:rFonts w:ascii="Times New Roman" w:hAnsi="Times New Roman" w:cs="Times New Roman"/>
          <w:sz w:val="24"/>
          <w:szCs w:val="24"/>
          <w:lang w:val="en-US"/>
        </w:rPr>
        <w:t xml:space="preserve">, selection </w:t>
      </w:r>
      <w:r w:rsidR="0039452A">
        <w:rPr>
          <w:rFonts w:ascii="Times New Roman" w:hAnsi="Times New Roman" w:cs="Times New Roman"/>
          <w:sz w:val="24"/>
          <w:szCs w:val="24"/>
          <w:lang w:val="en-US"/>
        </w:rPr>
        <w:t xml:space="preserve">favored </w:t>
      </w:r>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 xml:space="preserve">populations where the predator </w:t>
      </w:r>
      <w:r w:rsidR="0039452A">
        <w:rPr>
          <w:rFonts w:ascii="Times New Roman" w:hAnsi="Times New Roman" w:cs="Times New Roman"/>
          <w:sz w:val="24"/>
          <w:szCs w:val="24"/>
          <w:lang w:val="en-US"/>
        </w:rPr>
        <w:t xml:space="preserve">was </w:t>
      </w:r>
      <w:r w:rsidR="000B4B9F">
        <w:rPr>
          <w:rFonts w:ascii="Times New Roman" w:hAnsi="Times New Roman" w:cs="Times New Roman"/>
          <w:sz w:val="24"/>
          <w:szCs w:val="24"/>
          <w:lang w:val="en-US"/>
        </w:rPr>
        <w:t>present</w:t>
      </w:r>
      <w:r w:rsidR="003E6237">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r w:rsidR="002C0F33" w:rsidRPr="002C0F33">
        <w:rPr>
          <w:rFonts w:ascii="Times New Roman" w:hAnsi="Times New Roman" w:cs="Times New Roman"/>
          <w:sz w:val="24"/>
          <w:szCs w:val="24"/>
          <w:lang w:val="en-US"/>
        </w:rPr>
        <w:t xml:space="preserve">selection on </w:t>
      </w:r>
      <w:r w:rsidR="0039452A">
        <w:rPr>
          <w:rFonts w:ascii="Times New Roman" w:hAnsi="Times New Roman" w:cs="Times New Roman"/>
          <w:sz w:val="24"/>
          <w:szCs w:val="24"/>
          <w:lang w:val="en-US"/>
        </w:rPr>
        <w:t xml:space="preserve">host plant </w:t>
      </w:r>
      <w:r w:rsidR="002C0F33" w:rsidRPr="002C0F33">
        <w:rPr>
          <w:rFonts w:ascii="Times New Roman" w:hAnsi="Times New Roman" w:cs="Times New Roman"/>
          <w:sz w:val="24"/>
          <w:szCs w:val="24"/>
          <w:lang w:val="en-US"/>
        </w:rPr>
        <w:t>flowering phenology</w:t>
      </w:r>
      <w:r w:rsidR="000B4B9F">
        <w:rPr>
          <w:rFonts w:ascii="Times New Roman" w:hAnsi="Times New Roman" w:cs="Times New Roman"/>
          <w:sz w:val="24"/>
          <w:szCs w:val="24"/>
          <w:lang w:val="en-US"/>
        </w:rPr>
        <w:t>, in turn,</w:t>
      </w:r>
      <w:r w:rsidR="002C0F3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did </w:t>
      </w:r>
      <w:r w:rsidR="002C0F33">
        <w:rPr>
          <w:rFonts w:ascii="Times New Roman" w:hAnsi="Times New Roman" w:cs="Times New Roman"/>
          <w:sz w:val="24"/>
          <w:szCs w:val="24"/>
          <w:lang w:val="en-US"/>
        </w:rPr>
        <w:t xml:space="preserve">depend on community context, </w:t>
      </w:r>
      <w:r w:rsidR="000B4B9F">
        <w:rPr>
          <w:rFonts w:ascii="Times New Roman" w:hAnsi="Times New Roman" w:cs="Times New Roman"/>
          <w:sz w:val="24"/>
          <w:szCs w:val="24"/>
          <w:lang w:val="en-US"/>
        </w:rPr>
        <w:t>i.e., the</w:t>
      </w:r>
      <w:r w:rsidR="002C0F33">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in host plant populations increase</w:t>
      </w:r>
      <w:r w:rsidR="0039452A">
        <w:rPr>
          <w:rFonts w:ascii="Times New Roman" w:hAnsi="Times New Roman" w:cs="Times New Roman"/>
          <w:sz w:val="24"/>
          <w:szCs w:val="24"/>
          <w:lang w:val="en-US"/>
        </w:rPr>
        <w:t>d</w:t>
      </w:r>
      <w:r w:rsidR="000B4B9F">
        <w:rPr>
          <w:rFonts w:ascii="Times New Roman" w:hAnsi="Times New Roman" w:cs="Times New Roman"/>
          <w:sz w:val="24"/>
          <w:szCs w:val="24"/>
          <w:lang w:val="en-US"/>
        </w:rPr>
        <w:t xml:space="preserve"> with </w:t>
      </w:r>
      <w:r w:rsidR="0039452A">
        <w:rPr>
          <w:rFonts w:ascii="Times New Roman" w:hAnsi="Times New Roman" w:cs="Times New Roman"/>
          <w:sz w:val="24"/>
          <w:szCs w:val="24"/>
          <w:lang w:val="en-US"/>
        </w:rPr>
        <w:t xml:space="preserve">the </w:t>
      </w:r>
      <w:r w:rsidR="002C0F33">
        <w:rPr>
          <w:rFonts w:ascii="Times New Roman" w:hAnsi="Times New Roman" w:cs="Times New Roman"/>
          <w:sz w:val="24"/>
          <w:szCs w:val="24"/>
          <w:lang w:val="en-US"/>
        </w:rPr>
        <w:t>abundance</w:t>
      </w:r>
      <w:r w:rsidR="0039452A" w:rsidRP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of the </w:t>
      </w:r>
      <w:r w:rsidR="00CB0D7B">
        <w:rPr>
          <w:rFonts w:ascii="Times New Roman" w:hAnsi="Times New Roman" w:cs="Times New Roman"/>
          <w:sz w:val="24"/>
          <w:szCs w:val="24"/>
          <w:lang w:val="en-US"/>
        </w:rPr>
        <w:t xml:space="preserve">host </w:t>
      </w:r>
      <w:r w:rsidR="0039452A">
        <w:rPr>
          <w:rFonts w:ascii="Times New Roman" w:hAnsi="Times New Roman" w:cs="Times New Roman"/>
          <w:sz w:val="24"/>
          <w:szCs w:val="24"/>
          <w:lang w:val="en-US"/>
        </w:rPr>
        <w:t>ant</w:t>
      </w:r>
      <w:r w:rsidR="00CB0D7B">
        <w:rPr>
          <w:rFonts w:ascii="Times New Roman" w:hAnsi="Times New Roman" w:cs="Times New Roman"/>
          <w:sz w:val="24"/>
          <w:szCs w:val="24"/>
          <w:lang w:val="en-US"/>
        </w:rPr>
        <w:t>s</w:t>
      </w:r>
      <w:r w:rsidR="00D54166">
        <w:rPr>
          <w:rFonts w:ascii="Times New Roman" w:hAnsi="Times New Roman" w:cs="Times New Roman"/>
          <w:sz w:val="24"/>
          <w:szCs w:val="24"/>
          <w:lang w:val="en-US"/>
        </w:rPr>
        <w:t xml:space="preserve">. </w:t>
      </w:r>
    </w:p>
    <w:p w14:paraId="16BC28A6" w14:textId="3419CD61" w:rsidR="009C3804" w:rsidRDefault="00F67F5D" w:rsidP="00C73C1B">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seed</w:t>
      </w:r>
      <w:r w:rsidR="00355E81">
        <w:rPr>
          <w:rFonts w:ascii="Times New Roman" w:hAnsi="Times New Roman" w:cs="Times New Roman"/>
          <w:sz w:val="24"/>
          <w:szCs w:val="24"/>
          <w:lang w:val="en-US"/>
        </w:rPr>
        <w:t xml:space="preserve"> predator</w:t>
      </w:r>
      <w:r>
        <w:rPr>
          <w:rFonts w:ascii="Times New Roman" w:hAnsi="Times New Roman" w:cs="Times New Roman"/>
          <w:sz w:val="24"/>
          <w:szCs w:val="24"/>
          <w:lang w:val="en-US"/>
        </w:rPr>
        <w:t xml:space="preserve"> was absent</w:t>
      </w:r>
      <w:r w:rsidR="00355E81">
        <w:rPr>
          <w:rFonts w:ascii="Times New Roman" w:hAnsi="Times New Roman" w:cs="Times New Roman"/>
          <w:sz w:val="24"/>
          <w:szCs w:val="24"/>
          <w:lang w:val="en-US"/>
        </w:rPr>
        <w:t>, phenotypic selection favored early flowering</w:t>
      </w:r>
      <w:r>
        <w:rPr>
          <w:rFonts w:ascii="Times New Roman" w:hAnsi="Times New Roman" w:cs="Times New Roman"/>
          <w:sz w:val="24"/>
          <w:szCs w:val="24"/>
          <w:lang w:val="en-US"/>
        </w:rPr>
        <w:t xml:space="preserve"> in </w:t>
      </w:r>
      <w:r w:rsidRPr="00581FD2">
        <w:rPr>
          <w:rFonts w:ascii="Times New Roman" w:hAnsi="Times New Roman" w:cs="Times New Roman"/>
          <w:i/>
          <w:sz w:val="24"/>
          <w:szCs w:val="24"/>
          <w:lang w:val="en-US"/>
        </w:rPr>
        <w:t>G</w:t>
      </w:r>
      <w:r w:rsidR="005E26A4">
        <w:rPr>
          <w:rFonts w:ascii="Times New Roman" w:hAnsi="Times New Roman" w:cs="Times New Roman"/>
          <w:i/>
          <w:sz w:val="24"/>
          <w:szCs w:val="24"/>
          <w:lang w:val="en-US"/>
        </w:rPr>
        <w:t>.</w:t>
      </w:r>
      <w:r w:rsidRPr="00581FD2">
        <w:rPr>
          <w:rFonts w:ascii="Times New Roman" w:hAnsi="Times New Roman" w:cs="Times New Roman"/>
          <w:i/>
          <w:sz w:val="24"/>
          <w:szCs w:val="24"/>
          <w:lang w:val="en-US"/>
        </w:rPr>
        <w:t xml:space="preserve"> </w:t>
      </w:r>
      <w:proofErr w:type="spellStart"/>
      <w:r w:rsidRPr="00581FD2">
        <w:rPr>
          <w:rFonts w:ascii="Times New Roman" w:hAnsi="Times New Roman" w:cs="Times New Roman"/>
          <w:i/>
          <w:sz w:val="24"/>
          <w:szCs w:val="24"/>
          <w:lang w:val="en-US"/>
        </w:rPr>
        <w:t>pneumonanthe</w:t>
      </w:r>
      <w:proofErr w:type="spellEnd"/>
      <w:r w:rsidR="00512E8C">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 xml:space="preserve">In late-flowering plant species like </w:t>
      </w:r>
      <w:r w:rsidR="00D55432" w:rsidRPr="00CD1318">
        <w:rPr>
          <w:rFonts w:ascii="Times New Roman" w:hAnsi="Times New Roman" w:cs="Times New Roman"/>
          <w:i/>
          <w:sz w:val="24"/>
          <w:szCs w:val="24"/>
          <w:lang w:val="en-US"/>
        </w:rPr>
        <w:t>G</w:t>
      </w:r>
      <w:r w:rsidR="00D55432">
        <w:rPr>
          <w:rFonts w:ascii="Times New Roman" w:hAnsi="Times New Roman" w:cs="Times New Roman"/>
          <w:i/>
          <w:sz w:val="24"/>
          <w:szCs w:val="24"/>
          <w:lang w:val="en-US"/>
        </w:rPr>
        <w:t xml:space="preserve">. </w:t>
      </w:r>
      <w:proofErr w:type="spellStart"/>
      <w:r w:rsidR="00D55432" w:rsidRPr="00CD1318">
        <w:rPr>
          <w:rFonts w:ascii="Times New Roman" w:hAnsi="Times New Roman" w:cs="Times New Roman"/>
          <w:i/>
          <w:sz w:val="24"/>
          <w:szCs w:val="24"/>
          <w:lang w:val="en-US"/>
        </w:rPr>
        <w:t>pneumonanthe</w:t>
      </w:r>
      <w:proofErr w:type="spellEnd"/>
      <w:r w:rsidR="00D55432">
        <w:rPr>
          <w:rFonts w:ascii="Times New Roman" w:hAnsi="Times New Roman" w:cs="Times New Roman"/>
          <w:sz w:val="24"/>
          <w:szCs w:val="24"/>
          <w:lang w:val="en-US"/>
        </w:rPr>
        <w:t>, earlier flowering might be beneficial at northern latitudes, where the growing season is short, because it increases the time and resources available for seed maturation. It is also possible that the availability of pollinators is higher (</w:t>
      </w:r>
      <w:proofErr w:type="spellStart"/>
      <w:r w:rsidR="00D55432" w:rsidRPr="00672AA2">
        <w:rPr>
          <w:rFonts w:ascii="Times New Roman" w:hAnsi="Times New Roman" w:cs="Times New Roman"/>
          <w:sz w:val="24"/>
          <w:szCs w:val="24"/>
          <w:lang w:val="en-US"/>
        </w:rPr>
        <w:t>Munguía</w:t>
      </w:r>
      <w:proofErr w:type="spellEnd"/>
      <w:r w:rsidR="00D55432" w:rsidRPr="00672AA2">
        <w:rPr>
          <w:rFonts w:ascii="Times New Roman" w:hAnsi="Times New Roman" w:cs="Times New Roman"/>
          <w:sz w:val="24"/>
          <w:szCs w:val="24"/>
          <w:lang w:val="en-US"/>
        </w:rPr>
        <w:t xml:space="preserve">-Rosas </w:t>
      </w:r>
      <w:r w:rsidR="00D55432" w:rsidRPr="00981711">
        <w:rPr>
          <w:rFonts w:ascii="Times New Roman" w:hAnsi="Times New Roman" w:cs="Times New Roman"/>
          <w:iCs/>
          <w:sz w:val="24"/>
          <w:szCs w:val="24"/>
          <w:lang w:val="en-US"/>
        </w:rPr>
        <w:t>et al</w:t>
      </w:r>
      <w:r w:rsidR="00D55432" w:rsidRPr="00672AA2">
        <w:rPr>
          <w:rFonts w:ascii="Times New Roman" w:hAnsi="Times New Roman" w:cs="Times New Roman"/>
          <w:i/>
          <w:iCs/>
          <w:sz w:val="24"/>
          <w:szCs w:val="24"/>
          <w:lang w:val="en-US"/>
        </w:rPr>
        <w:t>.</w:t>
      </w:r>
      <w:r w:rsidR="00D55432" w:rsidRPr="00672AA2">
        <w:rPr>
          <w:rFonts w:ascii="Times New Roman" w:hAnsi="Times New Roman" w:cs="Times New Roman"/>
          <w:sz w:val="24"/>
          <w:szCs w:val="24"/>
          <w:lang w:val="en-US"/>
        </w:rPr>
        <w:t>, 2011</w:t>
      </w:r>
      <w:r w:rsidR="00D55432">
        <w:rPr>
          <w:rFonts w:ascii="Times New Roman" w:hAnsi="Times New Roman" w:cs="Times New Roman"/>
          <w:sz w:val="24"/>
          <w:szCs w:val="24"/>
          <w:lang w:val="en-US"/>
        </w:rPr>
        <w:t>b</w:t>
      </w:r>
      <w:r w:rsidR="00D55432" w:rsidRPr="00672AA2">
        <w:rPr>
          <w:rFonts w:ascii="Times New Roman" w:hAnsi="Times New Roman" w:cs="Times New Roman"/>
          <w:sz w:val="24"/>
          <w:szCs w:val="24"/>
          <w:lang w:val="en-US"/>
        </w:rPr>
        <w:t>)</w:t>
      </w:r>
      <w:r w:rsidR="00D55432">
        <w:rPr>
          <w:rFonts w:ascii="Times New Roman" w:hAnsi="Times New Roman" w:cs="Times New Roman"/>
          <w:sz w:val="24"/>
          <w:szCs w:val="24"/>
          <w:lang w:val="en-US"/>
        </w:rPr>
        <w:t xml:space="preserve">, and the competition with other plants less intense earlier during the season. The pattern of early-flowering plants having higher fitness in the absence of seed predators found in </w:t>
      </w:r>
      <w:r w:rsidR="00D55432" w:rsidRPr="00581FD2">
        <w:rPr>
          <w:rFonts w:ascii="Times New Roman" w:hAnsi="Times New Roman" w:cs="Times New Roman"/>
          <w:i/>
          <w:sz w:val="24"/>
          <w:szCs w:val="24"/>
          <w:lang w:val="en-US"/>
        </w:rPr>
        <w:t>G</w:t>
      </w:r>
      <w:r w:rsidR="00D55432">
        <w:rPr>
          <w:rFonts w:ascii="Times New Roman" w:hAnsi="Times New Roman" w:cs="Times New Roman"/>
          <w:i/>
          <w:sz w:val="24"/>
          <w:szCs w:val="24"/>
          <w:lang w:val="en-US"/>
        </w:rPr>
        <w:t>.</w:t>
      </w:r>
      <w:r w:rsidR="00D55432" w:rsidRPr="00581FD2">
        <w:rPr>
          <w:rFonts w:ascii="Times New Roman" w:hAnsi="Times New Roman" w:cs="Times New Roman"/>
          <w:i/>
          <w:sz w:val="24"/>
          <w:szCs w:val="24"/>
          <w:lang w:val="en-US"/>
        </w:rPr>
        <w:t xml:space="preserve"> </w:t>
      </w:r>
      <w:proofErr w:type="spellStart"/>
      <w:r w:rsidR="00D55432" w:rsidRPr="00581FD2">
        <w:rPr>
          <w:rFonts w:ascii="Times New Roman" w:hAnsi="Times New Roman" w:cs="Times New Roman"/>
          <w:i/>
          <w:sz w:val="24"/>
          <w:szCs w:val="24"/>
          <w:lang w:val="en-US"/>
        </w:rPr>
        <w:t>pneumonanthe</w:t>
      </w:r>
      <w:proofErr w:type="spellEnd"/>
      <w:r w:rsidR="00D55432">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is</w:t>
      </w:r>
      <w:r w:rsidR="00355E81">
        <w:rPr>
          <w:rFonts w:ascii="Times New Roman" w:hAnsi="Times New Roman" w:cs="Times New Roman"/>
          <w:sz w:val="24"/>
          <w:szCs w:val="24"/>
          <w:lang w:val="en-US"/>
        </w:rPr>
        <w:t xml:space="preserve"> consistent with the general trend </w:t>
      </w:r>
      <w:r w:rsidR="00F72425">
        <w:rPr>
          <w:rFonts w:ascii="Times New Roman" w:hAnsi="Times New Roman" w:cs="Times New Roman"/>
          <w:sz w:val="24"/>
          <w:szCs w:val="24"/>
          <w:lang w:val="en-US"/>
        </w:rPr>
        <w:t xml:space="preserve">suggested </w:t>
      </w:r>
      <w:r w:rsidR="00355E81">
        <w:rPr>
          <w:rFonts w:ascii="Times New Roman" w:hAnsi="Times New Roman" w:cs="Times New Roman"/>
          <w:sz w:val="24"/>
          <w:szCs w:val="24"/>
          <w:lang w:val="en-US"/>
        </w:rPr>
        <w:t xml:space="preserve">by </w:t>
      </w:r>
      <w:proofErr w:type="spellStart"/>
      <w:r w:rsidR="00355E81" w:rsidRPr="00F46168">
        <w:rPr>
          <w:rFonts w:ascii="Times New Roman" w:hAnsi="Times New Roman" w:cs="Times New Roman"/>
          <w:sz w:val="24"/>
          <w:szCs w:val="24"/>
          <w:lang w:val="en-US"/>
        </w:rPr>
        <w:t>Munguía</w:t>
      </w:r>
      <w:proofErr w:type="spellEnd"/>
      <w:r w:rsidR="00355E81" w:rsidRPr="00F46168">
        <w:rPr>
          <w:rFonts w:ascii="Times New Roman" w:hAnsi="Times New Roman" w:cs="Times New Roman"/>
          <w:sz w:val="24"/>
          <w:szCs w:val="24"/>
          <w:lang w:val="en-US"/>
        </w:rPr>
        <w:t xml:space="preserve">-Rosas </w:t>
      </w:r>
      <w:r w:rsidR="00355E81" w:rsidRPr="00981711">
        <w:rPr>
          <w:rFonts w:ascii="Times New Roman" w:hAnsi="Times New Roman" w:cs="Times New Roman"/>
          <w:iCs/>
          <w:sz w:val="24"/>
          <w:szCs w:val="24"/>
          <w:lang w:val="en-US"/>
        </w:rPr>
        <w:t>et al</w:t>
      </w:r>
      <w:r w:rsidR="00355E81" w:rsidRPr="00F46168">
        <w:rPr>
          <w:rFonts w:ascii="Times New Roman" w:hAnsi="Times New Roman" w:cs="Times New Roman"/>
          <w:i/>
          <w:iCs/>
          <w:sz w:val="24"/>
          <w:szCs w:val="24"/>
          <w:lang w:val="en-US"/>
        </w:rPr>
        <w:t>.</w:t>
      </w:r>
      <w:r w:rsidR="00355E81" w:rsidRPr="00F46168">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w:t>
      </w:r>
      <w:r w:rsidR="00355E81" w:rsidRPr="00F46168">
        <w:rPr>
          <w:rFonts w:ascii="Times New Roman" w:hAnsi="Times New Roman" w:cs="Times New Roman"/>
          <w:sz w:val="24"/>
          <w:szCs w:val="24"/>
          <w:lang w:val="en-US"/>
        </w:rPr>
        <w:t>2011</w:t>
      </w:r>
      <w:r w:rsidR="006B2ECB">
        <w:rPr>
          <w:rFonts w:ascii="Times New Roman" w:hAnsi="Times New Roman" w:cs="Times New Roman"/>
          <w:sz w:val="24"/>
          <w:szCs w:val="24"/>
          <w:lang w:val="en-US"/>
        </w:rPr>
        <w:t>b</w:t>
      </w:r>
      <w:r w:rsidR="00355E81" w:rsidRPr="00F46168">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Such patterns</w:t>
      </w:r>
      <w:r w:rsidR="00355E81">
        <w:rPr>
          <w:rFonts w:ascii="Times New Roman" w:hAnsi="Times New Roman" w:cs="Times New Roman"/>
          <w:sz w:val="24"/>
          <w:szCs w:val="24"/>
          <w:lang w:val="en-US"/>
        </w:rPr>
        <w:t xml:space="preserve"> could </w:t>
      </w:r>
      <w:commentRangeStart w:id="71"/>
      <w:del w:id="72" w:author="Alicia" w:date="2015-10-15T15:56:00Z">
        <w:r w:rsidR="00355E81" w:rsidDel="00904EDD">
          <w:rPr>
            <w:rFonts w:ascii="Times New Roman" w:hAnsi="Times New Roman" w:cs="Times New Roman"/>
            <w:sz w:val="24"/>
            <w:szCs w:val="24"/>
            <w:lang w:val="en-US"/>
          </w:rPr>
          <w:delText xml:space="preserve">be </w:delText>
        </w:r>
        <w:r w:rsidR="00512E8C" w:rsidDel="00904EDD">
          <w:rPr>
            <w:rFonts w:ascii="Times New Roman" w:hAnsi="Times New Roman" w:cs="Times New Roman"/>
            <w:sz w:val="24"/>
            <w:szCs w:val="24"/>
            <w:lang w:val="en-US"/>
          </w:rPr>
          <w:delText xml:space="preserve">the result of </w:delText>
        </w:r>
      </w:del>
      <w:ins w:id="73" w:author="Johan Ehrlén" w:date="2015-10-15T10:00:00Z">
        <w:del w:id="74" w:author="Alicia" w:date="2015-10-15T15:56:00Z">
          <w:r w:rsidR="00D55432" w:rsidDel="00904EDD">
            <w:rPr>
              <w:rFonts w:ascii="Times New Roman" w:hAnsi="Times New Roman" w:cs="Times New Roman"/>
              <w:sz w:val="24"/>
              <w:szCs w:val="24"/>
              <w:lang w:val="en-US"/>
            </w:rPr>
            <w:delText>that</w:delText>
          </w:r>
        </w:del>
      </w:ins>
      <w:ins w:id="75" w:author="Alicia" w:date="2015-10-15T15:56:00Z">
        <w:r w:rsidR="00904EDD">
          <w:rPr>
            <w:rFonts w:ascii="Times New Roman" w:hAnsi="Times New Roman" w:cs="Times New Roman"/>
            <w:sz w:val="24"/>
            <w:szCs w:val="24"/>
            <w:lang w:val="en-US"/>
          </w:rPr>
          <w:t xml:space="preserve">appear </w:t>
        </w:r>
      </w:ins>
      <w:r w:rsidR="00904EDD">
        <w:rPr>
          <w:rFonts w:ascii="Times New Roman" w:hAnsi="Times New Roman" w:cs="Times New Roman"/>
          <w:sz w:val="24"/>
          <w:szCs w:val="24"/>
          <w:lang w:val="en-US"/>
        </w:rPr>
        <w:t>because</w:t>
      </w:r>
      <w:r w:rsidR="00D55432">
        <w:rPr>
          <w:rFonts w:ascii="Times New Roman" w:hAnsi="Times New Roman" w:cs="Times New Roman"/>
          <w:sz w:val="24"/>
          <w:szCs w:val="24"/>
          <w:lang w:val="en-US"/>
        </w:rPr>
        <w:t xml:space="preserve"> </w:t>
      </w:r>
      <w:commentRangeEnd w:id="71"/>
      <w:r w:rsidR="00904EDD">
        <w:rPr>
          <w:rStyle w:val="Refdecomentario"/>
        </w:rPr>
        <w:commentReference w:id="71"/>
      </w:r>
      <w:r w:rsidR="00355E81">
        <w:rPr>
          <w:rFonts w:ascii="Times New Roman" w:hAnsi="Times New Roman" w:cs="Times New Roman"/>
          <w:sz w:val="24"/>
          <w:szCs w:val="24"/>
          <w:lang w:val="en-US"/>
        </w:rPr>
        <w:t xml:space="preserve">early flowering directly </w:t>
      </w:r>
      <w:r w:rsidR="00D55432">
        <w:rPr>
          <w:rFonts w:ascii="Times New Roman" w:hAnsi="Times New Roman" w:cs="Times New Roman"/>
          <w:sz w:val="24"/>
          <w:szCs w:val="24"/>
          <w:lang w:val="en-US"/>
        </w:rPr>
        <w:t xml:space="preserve">increases </w:t>
      </w:r>
      <w:r w:rsidR="00355E81">
        <w:rPr>
          <w:rFonts w:ascii="Times New Roman" w:hAnsi="Times New Roman" w:cs="Times New Roman"/>
          <w:sz w:val="24"/>
          <w:szCs w:val="24"/>
          <w:lang w:val="en-US"/>
        </w:rPr>
        <w:t xml:space="preserve">fitness, </w:t>
      </w:r>
      <w:r>
        <w:rPr>
          <w:rFonts w:ascii="Times New Roman" w:hAnsi="Times New Roman" w:cs="Times New Roman"/>
          <w:sz w:val="24"/>
          <w:szCs w:val="24"/>
          <w:lang w:val="en-US"/>
        </w:rPr>
        <w:t xml:space="preserve">or </w:t>
      </w:r>
      <w:r w:rsidR="00904EDD">
        <w:rPr>
          <w:rFonts w:ascii="Times New Roman" w:hAnsi="Times New Roman" w:cs="Times New Roman"/>
          <w:sz w:val="24"/>
          <w:szCs w:val="24"/>
          <w:lang w:val="en-US"/>
        </w:rPr>
        <w:t>because</w:t>
      </w:r>
      <w:r w:rsidR="00D55432">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other </w:t>
      </w:r>
      <w:r w:rsidR="00512E8C">
        <w:rPr>
          <w:rFonts w:ascii="Times New Roman" w:hAnsi="Times New Roman" w:cs="Times New Roman"/>
          <w:sz w:val="24"/>
          <w:szCs w:val="24"/>
          <w:lang w:val="en-US"/>
        </w:rPr>
        <w:t xml:space="preserve">plant traits that are </w:t>
      </w:r>
      <w:r w:rsidR="00355E81">
        <w:rPr>
          <w:rFonts w:ascii="Times New Roman" w:hAnsi="Times New Roman" w:cs="Times New Roman"/>
          <w:sz w:val="24"/>
          <w:szCs w:val="24"/>
          <w:lang w:val="en-US"/>
        </w:rPr>
        <w:t xml:space="preserve">correlated </w:t>
      </w:r>
      <w:r w:rsidR="00512E8C">
        <w:rPr>
          <w:rFonts w:ascii="Times New Roman" w:hAnsi="Times New Roman" w:cs="Times New Roman"/>
          <w:sz w:val="24"/>
          <w:szCs w:val="24"/>
          <w:lang w:val="en-US"/>
        </w:rPr>
        <w:t xml:space="preserve">with </w:t>
      </w:r>
      <w:r>
        <w:rPr>
          <w:rFonts w:ascii="Times New Roman" w:hAnsi="Times New Roman" w:cs="Times New Roman"/>
          <w:sz w:val="24"/>
          <w:szCs w:val="24"/>
          <w:lang w:val="en-US"/>
        </w:rPr>
        <w:t xml:space="preserve">early </w:t>
      </w:r>
      <w:r w:rsidR="00512E8C">
        <w:rPr>
          <w:rFonts w:ascii="Times New Roman" w:hAnsi="Times New Roman" w:cs="Times New Roman"/>
          <w:sz w:val="24"/>
          <w:szCs w:val="24"/>
          <w:lang w:val="en-US"/>
        </w:rPr>
        <w:t>flowering</w:t>
      </w:r>
      <w:r w:rsidR="00D55432" w:rsidRPr="00D55432">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have a positive effect</w:t>
      </w:r>
      <w:ins w:id="76" w:author="Alicia" w:date="2015-10-15T15:57:00Z">
        <w:r w:rsidR="00904EDD">
          <w:rPr>
            <w:rFonts w:ascii="Times New Roman" w:hAnsi="Times New Roman" w:cs="Times New Roman"/>
            <w:sz w:val="24"/>
            <w:szCs w:val="24"/>
            <w:lang w:val="en-US"/>
          </w:rPr>
          <w:t xml:space="preserve"> </w:t>
        </w:r>
        <w:commentRangeStart w:id="77"/>
        <w:r w:rsidR="00904EDD">
          <w:rPr>
            <w:rFonts w:ascii="Times New Roman" w:hAnsi="Times New Roman" w:cs="Times New Roman"/>
            <w:sz w:val="24"/>
            <w:szCs w:val="24"/>
            <w:lang w:val="en-US"/>
          </w:rPr>
          <w:t>on fitness</w:t>
        </w:r>
        <w:commentRangeEnd w:id="77"/>
        <w:r w:rsidR="00904EDD">
          <w:rPr>
            <w:rStyle w:val="Refdecomentario"/>
          </w:rPr>
          <w:commentReference w:id="77"/>
        </w:r>
      </w:ins>
      <w:r w:rsidR="00512E8C">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P</w:t>
      </w:r>
      <w:r w:rsidR="00512E8C">
        <w:rPr>
          <w:rFonts w:ascii="Times New Roman" w:hAnsi="Times New Roman" w:cs="Times New Roman"/>
          <w:sz w:val="24"/>
          <w:szCs w:val="24"/>
          <w:lang w:val="en-US"/>
        </w:rPr>
        <w:t xml:space="preserve">ositive correlations between early flowering and high fitness may also </w:t>
      </w:r>
      <w:r w:rsidR="00D55432">
        <w:rPr>
          <w:rFonts w:ascii="Times New Roman" w:hAnsi="Times New Roman" w:cs="Times New Roman"/>
          <w:sz w:val="24"/>
          <w:szCs w:val="24"/>
          <w:lang w:val="en-US"/>
        </w:rPr>
        <w:t xml:space="preserve">be the result of environmental covariance, i.e., </w:t>
      </w:r>
      <w:r w:rsidR="000F50C7">
        <w:rPr>
          <w:rFonts w:ascii="Times New Roman" w:hAnsi="Times New Roman" w:cs="Times New Roman"/>
          <w:sz w:val="24"/>
          <w:szCs w:val="24"/>
          <w:lang w:val="en-US"/>
        </w:rPr>
        <w:t xml:space="preserve">both </w:t>
      </w:r>
      <w:r w:rsidR="00512E8C">
        <w:rPr>
          <w:rFonts w:ascii="Times New Roman" w:hAnsi="Times New Roman" w:cs="Times New Roman"/>
          <w:sz w:val="24"/>
          <w:szCs w:val="24"/>
          <w:lang w:val="en-US"/>
        </w:rPr>
        <w:t>early flowering and fitness are correlated with favorable microsite conditions and high resource availability (</w:t>
      </w:r>
      <w:proofErr w:type="spellStart"/>
      <w:r w:rsidR="004177F1" w:rsidRPr="00320F57">
        <w:rPr>
          <w:rFonts w:ascii="Times New Roman" w:hAnsi="Times New Roman" w:cs="Times New Roman"/>
          <w:sz w:val="24"/>
          <w:lang w:val="en-US"/>
        </w:rPr>
        <w:t>Rausher</w:t>
      </w:r>
      <w:proofErr w:type="spellEnd"/>
      <w:r w:rsidR="004177F1" w:rsidRPr="00320F57">
        <w:rPr>
          <w:rFonts w:ascii="Times New Roman" w:hAnsi="Times New Roman" w:cs="Times New Roman"/>
          <w:sz w:val="24"/>
          <w:lang w:val="en-US"/>
        </w:rPr>
        <w:t>, 1992</w:t>
      </w:r>
      <w:r w:rsidR="004177F1">
        <w:rPr>
          <w:rFonts w:ascii="Times New Roman" w:hAnsi="Times New Roman" w:cs="Times New Roman"/>
          <w:sz w:val="24"/>
          <w:lang w:val="en-US"/>
        </w:rPr>
        <w:t xml:space="preserve">; </w:t>
      </w:r>
      <w:proofErr w:type="spellStart"/>
      <w:r w:rsidR="00355E81" w:rsidRPr="009B4059">
        <w:rPr>
          <w:rFonts w:ascii="Times New Roman" w:hAnsi="Times New Roman" w:cs="Times New Roman"/>
          <w:sz w:val="24"/>
          <w:szCs w:val="24"/>
          <w:lang w:val="en-US"/>
        </w:rPr>
        <w:t>Ehrlén</w:t>
      </w:r>
      <w:proofErr w:type="spellEnd"/>
      <w:r w:rsidR="00355E81" w:rsidRPr="009B4059">
        <w:rPr>
          <w:rFonts w:ascii="Times New Roman" w:hAnsi="Times New Roman" w:cs="Times New Roman"/>
          <w:sz w:val="24"/>
          <w:szCs w:val="24"/>
          <w:lang w:val="en-US"/>
        </w:rPr>
        <w:t>, 2015)</w:t>
      </w:r>
      <w:r w:rsidR="00355E81">
        <w:rPr>
          <w:rFonts w:ascii="Times New Roman" w:hAnsi="Times New Roman" w:cs="Times New Roman"/>
          <w:sz w:val="24"/>
          <w:szCs w:val="24"/>
          <w:lang w:val="en-US"/>
        </w:rPr>
        <w:t xml:space="preserve">. In our study, </w:t>
      </w:r>
      <w:r w:rsidR="00512E8C">
        <w:rPr>
          <w:rFonts w:ascii="Times New Roman" w:hAnsi="Times New Roman" w:cs="Times New Roman"/>
          <w:sz w:val="24"/>
          <w:szCs w:val="24"/>
          <w:lang w:val="en-US"/>
        </w:rPr>
        <w:t>we tried to alleviate problems by incorporating traits that we considered likely to be correlated with flowering phenology</w:t>
      </w:r>
      <w:r w:rsidR="00D55432">
        <w:rPr>
          <w:rFonts w:ascii="Times New Roman" w:hAnsi="Times New Roman" w:cs="Times New Roman"/>
          <w:sz w:val="24"/>
          <w:szCs w:val="24"/>
          <w:lang w:val="en-US"/>
        </w:rPr>
        <w:t>, as well as</w:t>
      </w:r>
      <w:r w:rsidR="00512E8C">
        <w:rPr>
          <w:rFonts w:ascii="Times New Roman" w:hAnsi="Times New Roman" w:cs="Times New Roman"/>
          <w:sz w:val="24"/>
          <w:szCs w:val="24"/>
          <w:lang w:val="en-US"/>
        </w:rPr>
        <w:t xml:space="preserve"> traits </w:t>
      </w:r>
      <w:r w:rsidR="00355E81">
        <w:rPr>
          <w:rFonts w:ascii="Times New Roman" w:hAnsi="Times New Roman" w:cs="Times New Roman"/>
          <w:sz w:val="24"/>
          <w:szCs w:val="24"/>
          <w:lang w:val="en-US"/>
        </w:rPr>
        <w:t>likely to be correlated with plant resource state</w:t>
      </w:r>
      <w:r w:rsidR="00D55432">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as covariates in our models. </w:t>
      </w:r>
    </w:p>
    <w:p w14:paraId="6AAB1C2D" w14:textId="22D93CF8" w:rsidR="00DC154F" w:rsidRDefault="006F172E" w:rsidP="00D6453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Our results also </w:t>
      </w:r>
      <w:r w:rsidR="00F67F5D">
        <w:rPr>
          <w:rFonts w:ascii="Times New Roman" w:hAnsi="Times New Roman" w:cs="Times New Roman"/>
          <w:sz w:val="24"/>
          <w:szCs w:val="24"/>
          <w:lang w:val="en-US"/>
        </w:rPr>
        <w:t xml:space="preserve">clearly </w:t>
      </w:r>
      <w:r>
        <w:rPr>
          <w:rFonts w:ascii="Times New Roman" w:hAnsi="Times New Roman" w:cs="Times New Roman"/>
          <w:sz w:val="24"/>
          <w:szCs w:val="24"/>
          <w:lang w:val="en-US"/>
        </w:rPr>
        <w:t xml:space="preserve">show that selection for earlier flowering in the absence of antagonists </w:t>
      </w:r>
      <w:r w:rsidR="00F67F5D">
        <w:rPr>
          <w:rFonts w:ascii="Times New Roman" w:hAnsi="Times New Roman" w:cs="Times New Roman"/>
          <w:sz w:val="24"/>
          <w:szCs w:val="24"/>
          <w:lang w:val="en-US"/>
        </w:rPr>
        <w:t>is reversed</w:t>
      </w:r>
      <w:r>
        <w:rPr>
          <w:rFonts w:ascii="Times New Roman" w:hAnsi="Times New Roman" w:cs="Times New Roman"/>
          <w:sz w:val="24"/>
          <w:szCs w:val="24"/>
          <w:lang w:val="en-US"/>
        </w:rPr>
        <w:t xml:space="preserve"> to selection for later flowering </w:t>
      </w:r>
      <w:r w:rsidR="00F67F5D">
        <w:rPr>
          <w:rFonts w:ascii="Times New Roman" w:hAnsi="Times New Roman" w:cs="Times New Roman"/>
          <w:sz w:val="24"/>
          <w:szCs w:val="24"/>
          <w:lang w:val="en-US"/>
        </w:rPr>
        <w:t xml:space="preserve">when </w:t>
      </w:r>
      <w:r>
        <w:rPr>
          <w:rFonts w:ascii="Times New Roman" w:hAnsi="Times New Roman" w:cs="Times New Roman"/>
          <w:sz w:val="24"/>
          <w:szCs w:val="24"/>
          <w:lang w:val="en-US"/>
        </w:rPr>
        <w:t>antagonists are present. In our study system, t</w:t>
      </w:r>
      <w:r w:rsidR="00355E81">
        <w:rPr>
          <w:rFonts w:ascii="Times New Roman" w:hAnsi="Times New Roman" w:cs="Times New Roman"/>
          <w:sz w:val="24"/>
          <w:szCs w:val="24"/>
          <w:lang w:val="en-US"/>
        </w:rPr>
        <w:t>he direction of selection on phenology differ</w:t>
      </w:r>
      <w:r>
        <w:rPr>
          <w:rFonts w:ascii="Times New Roman" w:hAnsi="Times New Roman" w:cs="Times New Roman"/>
          <w:sz w:val="24"/>
          <w:szCs w:val="24"/>
          <w:lang w:val="en-US"/>
        </w:rPr>
        <w:t>ed</w:t>
      </w:r>
      <w:r w:rsidR="00355E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markedly </w:t>
      </w:r>
      <w:r w:rsidR="00355E81">
        <w:rPr>
          <w:rFonts w:ascii="Times New Roman" w:hAnsi="Times New Roman" w:cs="Times New Roman"/>
          <w:sz w:val="24"/>
          <w:szCs w:val="24"/>
          <w:lang w:val="en-US"/>
        </w:rPr>
        <w:t xml:space="preserve">between </w:t>
      </w:r>
      <w:proofErr w:type="spellStart"/>
      <w:r w:rsidRPr="00320F57">
        <w:rPr>
          <w:rFonts w:ascii="Times New Roman" w:hAnsi="Times New Roman" w:cs="Times New Roman"/>
          <w:i/>
          <w:sz w:val="24"/>
          <w:szCs w:val="24"/>
          <w:lang w:val="en-US"/>
        </w:rPr>
        <w:t>Gentian</w:t>
      </w:r>
      <w:r w:rsidR="00162597" w:rsidRPr="00320F57">
        <w:rPr>
          <w:rFonts w:ascii="Times New Roman" w:hAnsi="Times New Roman" w:cs="Times New Roman"/>
          <w:i/>
          <w:sz w:val="24"/>
          <w:szCs w:val="24"/>
          <w:lang w:val="en-US"/>
        </w:rPr>
        <w:t>a</w:t>
      </w:r>
      <w:proofErr w:type="spellEnd"/>
      <w:r>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populations with vs. without the </w:t>
      </w:r>
      <w:r>
        <w:rPr>
          <w:rFonts w:ascii="Times New Roman" w:hAnsi="Times New Roman" w:cs="Times New Roman"/>
          <w:sz w:val="24"/>
          <w:szCs w:val="24"/>
          <w:lang w:val="en-US"/>
        </w:rPr>
        <w:t xml:space="preserve">butterfly pre-dispersal </w:t>
      </w:r>
      <w:r w:rsidR="00355E81">
        <w:rPr>
          <w:rFonts w:ascii="Times New Roman" w:hAnsi="Times New Roman" w:cs="Times New Roman"/>
          <w:sz w:val="24"/>
          <w:szCs w:val="24"/>
          <w:lang w:val="en-US"/>
        </w:rPr>
        <w:t>seed predator</w:t>
      </w:r>
      <w:r>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This </w:t>
      </w:r>
      <w:del w:id="78" w:author="Alicia" w:date="2015-10-15T16:02:00Z">
        <w:r w:rsidR="00AA74B6" w:rsidDel="00AF3283">
          <w:rPr>
            <w:rFonts w:ascii="Times New Roman" w:hAnsi="Times New Roman" w:cs="Times New Roman"/>
            <w:sz w:val="24"/>
            <w:szCs w:val="24"/>
            <w:lang w:val="en-US"/>
          </w:rPr>
          <w:lastRenderedPageBreak/>
          <w:delText>was the result of that</w:delText>
        </w:r>
      </w:del>
      <w:ins w:id="79" w:author="Alicia" w:date="2015-10-15T16:02:00Z">
        <w:r w:rsidR="00AF3283">
          <w:rPr>
            <w:rFonts w:ascii="Times New Roman" w:hAnsi="Times New Roman" w:cs="Times New Roman"/>
            <w:sz w:val="24"/>
            <w:szCs w:val="24"/>
            <w:lang w:val="en-US"/>
          </w:rPr>
          <w:t>happened because</w:t>
        </w:r>
      </w:ins>
      <w:r w:rsidR="00F67F5D">
        <w:rPr>
          <w:rFonts w:ascii="Times New Roman" w:hAnsi="Times New Roman" w:cs="Times New Roman"/>
          <w:sz w:val="24"/>
          <w:szCs w:val="24"/>
          <w:lang w:val="en-US"/>
        </w:rPr>
        <w:t xml:space="preserve"> </w:t>
      </w:r>
      <w:r w:rsidR="00F67F5D" w:rsidRPr="00241689">
        <w:rPr>
          <w:rFonts w:ascii="Times New Roman" w:hAnsi="Times New Roman" w:cs="Times New Roman"/>
          <w:i/>
          <w:sz w:val="24"/>
          <w:szCs w:val="24"/>
          <w:lang w:val="en-US"/>
        </w:rPr>
        <w:t xml:space="preserve">M. </w:t>
      </w:r>
      <w:proofErr w:type="spellStart"/>
      <w:r w:rsidR="00F67F5D" w:rsidRPr="00241689">
        <w:rPr>
          <w:rFonts w:ascii="Times New Roman" w:hAnsi="Times New Roman" w:cs="Times New Roman"/>
          <w:i/>
          <w:sz w:val="24"/>
          <w:szCs w:val="24"/>
          <w:lang w:val="en-US"/>
        </w:rPr>
        <w:t>alcon</w:t>
      </w:r>
      <w:proofErr w:type="spellEnd"/>
      <w:r w:rsidR="00F67F5D">
        <w:rPr>
          <w:rFonts w:ascii="Times New Roman" w:hAnsi="Times New Roman" w:cs="Times New Roman"/>
          <w:sz w:val="24"/>
          <w:szCs w:val="24"/>
          <w:lang w:val="en-US"/>
        </w:rPr>
        <w:t xml:space="preserve"> consistently preferred early-flowering plants</w:t>
      </w:r>
      <w:r w:rsidR="00F67F5D" w:rsidRPr="00162597">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for oviposition </w:t>
      </w:r>
      <w:r w:rsidR="00F67F5D">
        <w:rPr>
          <w:rFonts w:ascii="Times New Roman" w:hAnsi="Times New Roman" w:cs="Times New Roman"/>
          <w:sz w:val="24"/>
          <w:szCs w:val="24"/>
          <w:lang w:val="en-US"/>
        </w:rPr>
        <w:t xml:space="preserve">within populations, thus increasing the relative fitness of late-flowering plants. </w:t>
      </w:r>
      <w:r>
        <w:rPr>
          <w:rFonts w:ascii="Times New Roman" w:hAnsi="Times New Roman" w:cs="Times New Roman"/>
          <w:sz w:val="24"/>
          <w:szCs w:val="24"/>
          <w:lang w:val="en-US"/>
        </w:rPr>
        <w:t xml:space="preserve">This </w:t>
      </w:r>
      <w:r w:rsidR="00793FFA">
        <w:rPr>
          <w:rFonts w:ascii="Times New Roman" w:hAnsi="Times New Roman" w:cs="Times New Roman"/>
          <w:sz w:val="24"/>
          <w:szCs w:val="24"/>
          <w:lang w:val="en-US"/>
        </w:rPr>
        <w:t>strongly suggest</w:t>
      </w:r>
      <w:r>
        <w:rPr>
          <w:rFonts w:ascii="Times New Roman" w:hAnsi="Times New Roman" w:cs="Times New Roman"/>
          <w:sz w:val="24"/>
          <w:szCs w:val="24"/>
          <w:lang w:val="en-US"/>
        </w:rPr>
        <w:t>s</w:t>
      </w:r>
      <w:r w:rsidR="00355E81">
        <w:rPr>
          <w:rFonts w:ascii="Times New Roman" w:hAnsi="Times New Roman" w:cs="Times New Roman"/>
          <w:sz w:val="24"/>
          <w:szCs w:val="24"/>
          <w:lang w:val="en-US"/>
        </w:rPr>
        <w:t xml:space="preserve"> that the predator mediates shifts in selection from favoring early to favoring late flowering. </w:t>
      </w:r>
      <w:r w:rsidR="00D40AD9">
        <w:rPr>
          <w:rFonts w:ascii="Times New Roman" w:hAnsi="Times New Roman" w:cs="Times New Roman"/>
          <w:sz w:val="24"/>
          <w:szCs w:val="24"/>
          <w:lang w:val="en-US"/>
        </w:rPr>
        <w:t xml:space="preserve">Previous studies </w:t>
      </w:r>
      <w:r>
        <w:rPr>
          <w:rFonts w:ascii="Times New Roman" w:hAnsi="Times New Roman" w:cs="Times New Roman"/>
          <w:sz w:val="24"/>
          <w:szCs w:val="24"/>
          <w:lang w:val="en-US"/>
        </w:rPr>
        <w:t xml:space="preserve">with this system </w:t>
      </w:r>
      <w:r w:rsidR="00D40AD9">
        <w:rPr>
          <w:rFonts w:ascii="Times New Roman" w:hAnsi="Times New Roman" w:cs="Times New Roman"/>
          <w:sz w:val="24"/>
          <w:szCs w:val="24"/>
          <w:lang w:val="en-US"/>
        </w:rPr>
        <w:t>have show</w:t>
      </w:r>
      <w:r w:rsidR="00AA74B6">
        <w:rPr>
          <w:rFonts w:ascii="Times New Roman" w:hAnsi="Times New Roman" w:cs="Times New Roman"/>
          <w:sz w:val="24"/>
          <w:szCs w:val="24"/>
          <w:lang w:val="en-US"/>
        </w:rPr>
        <w:t>n</w:t>
      </w:r>
      <w:r w:rsidR="00D40AD9">
        <w:rPr>
          <w:rFonts w:ascii="Times New Roman" w:hAnsi="Times New Roman" w:cs="Times New Roman"/>
          <w:sz w:val="24"/>
          <w:szCs w:val="24"/>
          <w:lang w:val="en-US"/>
        </w:rPr>
        <w:t xml:space="preserve"> that </w:t>
      </w:r>
      <w:r w:rsidR="00517172">
        <w:rPr>
          <w:rFonts w:ascii="Times New Roman" w:hAnsi="Times New Roman" w:cs="Times New Roman"/>
          <w:sz w:val="24"/>
          <w:szCs w:val="24"/>
          <w:lang w:val="en-US"/>
        </w:rPr>
        <w:t xml:space="preserve">females of </w:t>
      </w:r>
      <w:proofErr w:type="spellStart"/>
      <w:r w:rsidR="00517172" w:rsidRPr="00B32421">
        <w:rPr>
          <w:rFonts w:ascii="Times New Roman" w:hAnsi="Times New Roman" w:cs="Times New Roman"/>
          <w:i/>
          <w:sz w:val="24"/>
          <w:szCs w:val="24"/>
          <w:lang w:val="en-US"/>
        </w:rPr>
        <w:t>Maculinea</w:t>
      </w:r>
      <w:proofErr w:type="spellEnd"/>
      <w:r w:rsidR="00517172">
        <w:rPr>
          <w:rFonts w:ascii="Times New Roman" w:hAnsi="Times New Roman" w:cs="Times New Roman"/>
          <w:sz w:val="24"/>
          <w:szCs w:val="24"/>
          <w:lang w:val="en-US"/>
        </w:rPr>
        <w:t xml:space="preserve"> sp. prefer </w:t>
      </w:r>
      <w:r w:rsidR="00AA74B6">
        <w:rPr>
          <w:rFonts w:ascii="Times New Roman" w:hAnsi="Times New Roman" w:cs="Times New Roman"/>
          <w:sz w:val="24"/>
          <w:szCs w:val="24"/>
          <w:lang w:val="en-US"/>
        </w:rPr>
        <w:t>to oviposit</w:t>
      </w:r>
      <w:r w:rsidR="00517172" w:rsidRPr="005C0378">
        <w:rPr>
          <w:rFonts w:ascii="Times New Roman" w:hAnsi="Times New Roman" w:cs="Times New Roman"/>
          <w:sz w:val="24"/>
          <w:szCs w:val="24"/>
          <w:lang w:val="en-US"/>
        </w:rPr>
        <w:t xml:space="preserve"> on </w:t>
      </w:r>
      <w:r w:rsidR="00AA74B6" w:rsidRPr="005C0378">
        <w:rPr>
          <w:rFonts w:ascii="Times New Roman" w:hAnsi="Times New Roman" w:cs="Times New Roman"/>
          <w:sz w:val="24"/>
          <w:szCs w:val="24"/>
          <w:lang w:val="en-US"/>
        </w:rPr>
        <w:t>buds</w:t>
      </w:r>
      <w:r w:rsidR="00AA74B6">
        <w:rPr>
          <w:rFonts w:ascii="Times New Roman" w:hAnsi="Times New Roman" w:cs="Times New Roman"/>
          <w:sz w:val="24"/>
          <w:szCs w:val="24"/>
          <w:lang w:val="en-US"/>
        </w:rPr>
        <w:t xml:space="preserve"> that are </w:t>
      </w:r>
      <w:r>
        <w:rPr>
          <w:rFonts w:ascii="Times New Roman" w:hAnsi="Times New Roman" w:cs="Times New Roman"/>
          <w:sz w:val="24"/>
          <w:szCs w:val="24"/>
          <w:lang w:val="en-US"/>
        </w:rPr>
        <w:t>not fully developed</w:t>
      </w:r>
      <w:ins w:id="80" w:author="Alicia" w:date="2015-10-15T16:09:00Z">
        <w:r w:rsidR="00A32637">
          <w:rPr>
            <w:rFonts w:ascii="Times New Roman" w:hAnsi="Times New Roman" w:cs="Times New Roman"/>
            <w:sz w:val="24"/>
            <w:szCs w:val="24"/>
            <w:lang w:val="en-US"/>
          </w:rPr>
          <w:t xml:space="preserve"> (</w:t>
        </w:r>
      </w:ins>
      <w:ins w:id="81" w:author="Alicia" w:date="2015-10-15T16:55:00Z">
        <w:r w:rsidR="00D64532">
          <w:rPr>
            <w:rFonts w:ascii="Times New Roman" w:hAnsi="Times New Roman" w:cs="Times New Roman"/>
            <w:sz w:val="24"/>
            <w:szCs w:val="24"/>
            <w:lang w:val="en-US"/>
          </w:rPr>
          <w:t xml:space="preserve">corresponding to </w:t>
        </w:r>
        <w:commentRangeStart w:id="82"/>
        <w:r w:rsidR="00D64532">
          <w:rPr>
            <w:rFonts w:ascii="Times New Roman" w:hAnsi="Times New Roman" w:cs="Times New Roman"/>
            <w:sz w:val="24"/>
            <w:szCs w:val="24"/>
            <w:lang w:val="en-US"/>
          </w:rPr>
          <w:t>stage</w:t>
        </w:r>
      </w:ins>
      <w:ins w:id="83" w:author="Alicia" w:date="2015-10-15T17:30:00Z">
        <w:r w:rsidR="00B4714F">
          <w:rPr>
            <w:rFonts w:ascii="Times New Roman" w:hAnsi="Times New Roman" w:cs="Times New Roman"/>
            <w:sz w:val="24"/>
            <w:szCs w:val="24"/>
            <w:lang w:val="en-US"/>
          </w:rPr>
          <w:t>s</w:t>
        </w:r>
      </w:ins>
      <w:ins w:id="84" w:author="Alicia" w:date="2015-10-15T17:29:00Z">
        <w:r w:rsidR="00B4714F">
          <w:rPr>
            <w:rFonts w:ascii="Times New Roman" w:hAnsi="Times New Roman" w:cs="Times New Roman"/>
            <w:sz w:val="24"/>
            <w:szCs w:val="24"/>
            <w:lang w:val="en-US"/>
          </w:rPr>
          <w:t xml:space="preserve"> 1-3</w:t>
        </w:r>
      </w:ins>
      <w:commentRangeEnd w:id="82"/>
      <w:ins w:id="85" w:author="Alicia" w:date="2015-10-15T17:31:00Z">
        <w:r w:rsidR="00B4714F">
          <w:rPr>
            <w:rStyle w:val="Refdecomentario"/>
          </w:rPr>
          <w:commentReference w:id="82"/>
        </w:r>
      </w:ins>
      <w:ins w:id="86" w:author="Alicia" w:date="2015-10-15T16:55:00Z">
        <w:r w:rsidR="00D64532">
          <w:rPr>
            <w:rFonts w:ascii="Times New Roman" w:hAnsi="Times New Roman" w:cs="Times New Roman"/>
            <w:sz w:val="24"/>
            <w:szCs w:val="24"/>
            <w:lang w:val="en-US"/>
          </w:rPr>
          <w:t xml:space="preserve"> in our classification</w:t>
        </w:r>
      </w:ins>
      <w:ins w:id="87" w:author="Alicia" w:date="2015-10-15T16:09:00Z">
        <w:r w:rsidR="00A32637">
          <w:rPr>
            <w:rFonts w:ascii="Times New Roman" w:hAnsi="Times New Roman" w:cs="Times New Roman"/>
            <w:sz w:val="24"/>
            <w:szCs w:val="24"/>
            <w:lang w:val="en-US"/>
          </w:rPr>
          <w:t>)</w:t>
        </w:r>
      </w:ins>
      <w:r w:rsidR="005171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thereby </w:t>
      </w:r>
      <w:r w:rsidR="00517172">
        <w:rPr>
          <w:rFonts w:ascii="Times New Roman" w:hAnsi="Times New Roman" w:cs="Times New Roman"/>
          <w:sz w:val="24"/>
          <w:szCs w:val="24"/>
          <w:lang w:val="en-US"/>
        </w:rPr>
        <w:t xml:space="preserve">increasing time available for brood feeding and development </w:t>
      </w:r>
      <w:r w:rsidR="00517172" w:rsidRPr="003021C1">
        <w:rPr>
          <w:rFonts w:ascii="Times New Roman" w:hAnsi="Times New Roman" w:cs="Times New Roman"/>
          <w:sz w:val="24"/>
          <w:szCs w:val="24"/>
          <w:lang w:val="en-US"/>
        </w:rPr>
        <w:t xml:space="preserve">(Thomas &amp; </w:t>
      </w:r>
      <w:proofErr w:type="spellStart"/>
      <w:r w:rsidR="00517172" w:rsidRPr="003021C1">
        <w:rPr>
          <w:rFonts w:ascii="Times New Roman" w:hAnsi="Times New Roman" w:cs="Times New Roman"/>
          <w:sz w:val="24"/>
          <w:szCs w:val="24"/>
          <w:lang w:val="en-US"/>
        </w:rPr>
        <w:t>Elmes</w:t>
      </w:r>
      <w:proofErr w:type="spellEnd"/>
      <w:r w:rsidR="00517172" w:rsidRPr="003021C1">
        <w:rPr>
          <w:rFonts w:ascii="Times New Roman" w:hAnsi="Times New Roman" w:cs="Times New Roman"/>
          <w:sz w:val="24"/>
          <w:szCs w:val="24"/>
          <w:lang w:val="en-US"/>
        </w:rPr>
        <w:t xml:space="preserve">, 2001; Patricelli </w:t>
      </w:r>
      <w:r w:rsidR="00517172" w:rsidRPr="00981711">
        <w:rPr>
          <w:rFonts w:ascii="Times New Roman" w:hAnsi="Times New Roman" w:cs="Times New Roman"/>
          <w:iCs/>
          <w:sz w:val="24"/>
          <w:szCs w:val="24"/>
          <w:lang w:val="en-US"/>
        </w:rPr>
        <w:t>et al</w:t>
      </w:r>
      <w:r w:rsidR="00517172" w:rsidRPr="003021C1">
        <w:rPr>
          <w:rFonts w:ascii="Times New Roman" w:hAnsi="Times New Roman" w:cs="Times New Roman"/>
          <w:i/>
          <w:iCs/>
          <w:sz w:val="24"/>
          <w:szCs w:val="24"/>
          <w:lang w:val="en-US"/>
        </w:rPr>
        <w:t>.</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O</w:t>
      </w:r>
      <w:r w:rsidR="004F366B">
        <w:rPr>
          <w:rFonts w:ascii="Times New Roman" w:hAnsi="Times New Roman" w:cs="Times New Roman"/>
          <w:sz w:val="24"/>
          <w:szCs w:val="24"/>
          <w:lang w:val="en-US"/>
        </w:rPr>
        <w:t>ur study</w:t>
      </w:r>
      <w:r w:rsidR="00517172">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instead </w:t>
      </w:r>
      <w:r w:rsidR="00D40AD9">
        <w:rPr>
          <w:rFonts w:ascii="Times New Roman" w:hAnsi="Times New Roman" w:cs="Times New Roman"/>
          <w:sz w:val="24"/>
          <w:szCs w:val="24"/>
          <w:lang w:val="en-US"/>
        </w:rPr>
        <w:t xml:space="preserve">focused on the response of the predator to the </w:t>
      </w:r>
      <w:r w:rsidR="004F366B">
        <w:rPr>
          <w:rFonts w:ascii="Times New Roman" w:hAnsi="Times New Roman" w:cs="Times New Roman"/>
          <w:sz w:val="24"/>
          <w:szCs w:val="24"/>
          <w:lang w:val="en-US"/>
        </w:rPr>
        <w:t>timing of bud development of</w:t>
      </w:r>
      <w:r w:rsidR="00D40AD9">
        <w:rPr>
          <w:rFonts w:ascii="Times New Roman" w:hAnsi="Times New Roman" w:cs="Times New Roman"/>
          <w:sz w:val="24"/>
          <w:szCs w:val="24"/>
          <w:lang w:val="en-US"/>
        </w:rPr>
        <w:t xml:space="preserve"> individual</w:t>
      </w:r>
      <w:r w:rsidR="004F366B">
        <w:rPr>
          <w:rFonts w:ascii="Times New Roman" w:hAnsi="Times New Roman" w:cs="Times New Roman"/>
          <w:sz w:val="24"/>
          <w:szCs w:val="24"/>
          <w:lang w:val="en-US"/>
        </w:rPr>
        <w:t>s</w:t>
      </w:r>
      <w:r w:rsidR="00D40AD9">
        <w:rPr>
          <w:rFonts w:ascii="Times New Roman" w:hAnsi="Times New Roman" w:cs="Times New Roman"/>
          <w:sz w:val="24"/>
          <w:szCs w:val="24"/>
          <w:lang w:val="en-US"/>
        </w:rPr>
        <w:t xml:space="preserve">, and </w:t>
      </w:r>
      <w:r w:rsidR="004F366B">
        <w:rPr>
          <w:rFonts w:ascii="Times New Roman" w:hAnsi="Times New Roman" w:cs="Times New Roman"/>
          <w:sz w:val="24"/>
          <w:szCs w:val="24"/>
          <w:lang w:val="en-US"/>
        </w:rPr>
        <w:t>show</w:t>
      </w:r>
      <w:r w:rsidR="00D40AD9">
        <w:rPr>
          <w:rFonts w:ascii="Times New Roman" w:hAnsi="Times New Roman" w:cs="Times New Roman"/>
          <w:sz w:val="24"/>
          <w:szCs w:val="24"/>
          <w:lang w:val="en-US"/>
        </w:rPr>
        <w:t xml:space="preserve">ed that </w:t>
      </w:r>
      <w:r w:rsidR="004F366B">
        <w:rPr>
          <w:rFonts w:ascii="Times New Roman" w:hAnsi="Times New Roman" w:cs="Times New Roman"/>
          <w:sz w:val="24"/>
          <w:szCs w:val="24"/>
          <w:lang w:val="en-US"/>
        </w:rPr>
        <w:t xml:space="preserve">given the butterfly preference for a given </w:t>
      </w:r>
      <w:r w:rsidR="00AA74B6">
        <w:rPr>
          <w:rFonts w:ascii="Times New Roman" w:hAnsi="Times New Roman" w:cs="Times New Roman"/>
          <w:sz w:val="24"/>
          <w:szCs w:val="24"/>
          <w:lang w:val="en-US"/>
        </w:rPr>
        <w:t xml:space="preserve">developmental </w:t>
      </w:r>
      <w:r w:rsidR="004F366B">
        <w:rPr>
          <w:rFonts w:ascii="Times New Roman" w:hAnsi="Times New Roman" w:cs="Times New Roman"/>
          <w:sz w:val="24"/>
          <w:szCs w:val="24"/>
          <w:lang w:val="en-US"/>
        </w:rPr>
        <w:t xml:space="preserve">stage, </w:t>
      </w:r>
      <w:r w:rsidR="00D40AD9">
        <w:rPr>
          <w:rFonts w:ascii="Times New Roman" w:hAnsi="Times New Roman" w:cs="Times New Roman"/>
          <w:sz w:val="24"/>
          <w:szCs w:val="24"/>
          <w:lang w:val="en-US"/>
        </w:rPr>
        <w:t>plants</w:t>
      </w:r>
      <w:r w:rsidR="00F97DAE">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 xml:space="preserve">starting bud development </w:t>
      </w:r>
      <w:r w:rsidR="00D40AD9">
        <w:rPr>
          <w:rFonts w:ascii="Times New Roman" w:hAnsi="Times New Roman" w:cs="Times New Roman"/>
          <w:sz w:val="24"/>
          <w:szCs w:val="24"/>
          <w:lang w:val="en-US"/>
        </w:rPr>
        <w:t>early in the season</w:t>
      </w:r>
      <w:r w:rsidR="00F97DAE" w:rsidRPr="00F97DAE">
        <w:rPr>
          <w:rFonts w:ascii="Times New Roman" w:hAnsi="Times New Roman" w:cs="Times New Roman"/>
          <w:sz w:val="24"/>
          <w:szCs w:val="24"/>
          <w:lang w:val="en-US"/>
        </w:rPr>
        <w:t xml:space="preserve"> </w:t>
      </w:r>
      <w:r w:rsidR="00F97DAE">
        <w:rPr>
          <w:rFonts w:ascii="Times New Roman" w:hAnsi="Times New Roman" w:cs="Times New Roman"/>
          <w:sz w:val="24"/>
          <w:szCs w:val="24"/>
          <w:lang w:val="en-US"/>
        </w:rPr>
        <w:t xml:space="preserve">are more prone to be attacked by the butterfly than plants flowering late. </w:t>
      </w:r>
      <w:r w:rsidR="00B42EE3">
        <w:rPr>
          <w:rFonts w:ascii="Times New Roman" w:hAnsi="Times New Roman" w:cs="Times New Roman"/>
          <w:sz w:val="24"/>
          <w:szCs w:val="24"/>
          <w:lang w:val="en-US"/>
        </w:rPr>
        <w:t xml:space="preserve">This </w:t>
      </w:r>
      <w:r w:rsidR="005E26A4">
        <w:rPr>
          <w:rFonts w:ascii="Times New Roman" w:hAnsi="Times New Roman" w:cs="Times New Roman"/>
          <w:sz w:val="24"/>
          <w:szCs w:val="24"/>
          <w:lang w:val="en-US"/>
        </w:rPr>
        <w:t xml:space="preserve">is most likely </w:t>
      </w:r>
      <w:r w:rsidR="00B4714F">
        <w:rPr>
          <w:rFonts w:ascii="Times New Roman" w:hAnsi="Times New Roman" w:cs="Times New Roman"/>
          <w:sz w:val="24"/>
          <w:szCs w:val="24"/>
          <w:lang w:val="en-US"/>
        </w:rPr>
        <w:t>because</w:t>
      </w:r>
      <w:r w:rsidR="00AA74B6">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the presence of </w:t>
      </w:r>
      <w:r w:rsidR="00AA74B6">
        <w:rPr>
          <w:rFonts w:ascii="Times New Roman" w:hAnsi="Times New Roman" w:cs="Times New Roman"/>
          <w:sz w:val="24"/>
          <w:szCs w:val="24"/>
          <w:lang w:val="en-US"/>
        </w:rPr>
        <w:t xml:space="preserve">suitable </w:t>
      </w:r>
      <w:r w:rsidR="005E26A4">
        <w:rPr>
          <w:rFonts w:ascii="Times New Roman" w:hAnsi="Times New Roman" w:cs="Times New Roman"/>
          <w:sz w:val="24"/>
          <w:szCs w:val="24"/>
          <w:lang w:val="en-US"/>
        </w:rPr>
        <w:t xml:space="preserve">floral developmental stages </w:t>
      </w:r>
      <w:r w:rsidR="00AA74B6">
        <w:rPr>
          <w:rFonts w:ascii="Times New Roman" w:hAnsi="Times New Roman" w:cs="Times New Roman"/>
          <w:sz w:val="24"/>
          <w:szCs w:val="24"/>
          <w:lang w:val="en-US"/>
        </w:rPr>
        <w:t>overlap</w:t>
      </w:r>
      <w:ins w:id="88" w:author="Alicia" w:date="2015-10-15T17:36:00Z">
        <w:r w:rsidR="00B4714F">
          <w:rPr>
            <w:rFonts w:ascii="Times New Roman" w:hAnsi="Times New Roman" w:cs="Times New Roman"/>
            <w:sz w:val="24"/>
            <w:szCs w:val="24"/>
            <w:lang w:val="en-US"/>
          </w:rPr>
          <w:t>s</w:t>
        </w:r>
      </w:ins>
      <w:r w:rsidR="00AA74B6">
        <w:rPr>
          <w:rFonts w:ascii="Times New Roman" w:hAnsi="Times New Roman" w:cs="Times New Roman"/>
          <w:sz w:val="24"/>
          <w:szCs w:val="24"/>
          <w:lang w:val="en-US"/>
        </w:rPr>
        <w:t xml:space="preserve"> more with</w:t>
      </w:r>
      <w:r w:rsidR="00B42EE3">
        <w:rPr>
          <w:rFonts w:ascii="Times New Roman" w:hAnsi="Times New Roman" w:cs="Times New Roman"/>
          <w:sz w:val="24"/>
          <w:szCs w:val="24"/>
          <w:lang w:val="en-US"/>
        </w:rPr>
        <w:t xml:space="preserve"> the </w:t>
      </w:r>
      <w:r w:rsidR="005E26A4">
        <w:rPr>
          <w:rFonts w:ascii="Times New Roman" w:hAnsi="Times New Roman" w:cs="Times New Roman"/>
          <w:sz w:val="24"/>
          <w:szCs w:val="24"/>
          <w:lang w:val="en-US"/>
        </w:rPr>
        <w:t>oviposition period</w:t>
      </w:r>
      <w:r w:rsidR="00B42EE3">
        <w:rPr>
          <w:rFonts w:ascii="Times New Roman" w:hAnsi="Times New Roman" w:cs="Times New Roman"/>
          <w:sz w:val="24"/>
          <w:szCs w:val="24"/>
          <w:lang w:val="en-US"/>
        </w:rPr>
        <w:t xml:space="preserve"> of </w:t>
      </w:r>
      <w:r w:rsidR="00B42EE3" w:rsidRPr="00320F57">
        <w:rPr>
          <w:rFonts w:ascii="Times New Roman" w:hAnsi="Times New Roman" w:cs="Times New Roman"/>
          <w:i/>
          <w:sz w:val="24"/>
          <w:szCs w:val="24"/>
          <w:lang w:val="en-US"/>
        </w:rPr>
        <w:t xml:space="preserve">M. </w:t>
      </w:r>
      <w:proofErr w:type="spellStart"/>
      <w:r w:rsidR="00B42EE3" w:rsidRPr="00320F57">
        <w:rPr>
          <w:rFonts w:ascii="Times New Roman" w:hAnsi="Times New Roman" w:cs="Times New Roman"/>
          <w:i/>
          <w:sz w:val="24"/>
          <w:szCs w:val="24"/>
          <w:lang w:val="en-US"/>
        </w:rPr>
        <w:t>alcon</w:t>
      </w:r>
      <w:proofErr w:type="spellEnd"/>
      <w:r w:rsidR="005E26A4">
        <w:rPr>
          <w:rFonts w:ascii="Times New Roman" w:hAnsi="Times New Roman" w:cs="Times New Roman"/>
          <w:sz w:val="24"/>
          <w:szCs w:val="24"/>
          <w:lang w:val="en-US"/>
        </w:rPr>
        <w:t xml:space="preserve"> in</w:t>
      </w:r>
      <w:r w:rsidR="00B42EE3">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early-flowering plants</w:t>
      </w:r>
      <w:r w:rsidR="00AA74B6">
        <w:rPr>
          <w:rFonts w:ascii="Times New Roman" w:hAnsi="Times New Roman" w:cs="Times New Roman"/>
          <w:sz w:val="24"/>
          <w:szCs w:val="24"/>
          <w:lang w:val="en-US"/>
        </w:rPr>
        <w:t xml:space="preserve"> than in late-flowering</w:t>
      </w:r>
      <w:r w:rsidR="005E2EB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Our findings with </w:t>
      </w:r>
      <w:r w:rsidRPr="00C57247">
        <w:rPr>
          <w:rFonts w:ascii="Times New Roman" w:hAnsi="Times New Roman" w:cs="Times New Roman"/>
          <w:i/>
          <w:sz w:val="24"/>
          <w:szCs w:val="24"/>
          <w:lang w:val="en-US"/>
        </w:rPr>
        <w:t xml:space="preserve">G. </w:t>
      </w:r>
      <w:proofErr w:type="spellStart"/>
      <w:r w:rsidRPr="00C57247">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also </w:t>
      </w:r>
      <w:r>
        <w:rPr>
          <w:rFonts w:ascii="Times New Roman" w:hAnsi="Times New Roman" w:cs="Times New Roman"/>
          <w:sz w:val="24"/>
          <w:szCs w:val="24"/>
          <w:lang w:val="en-US"/>
        </w:rPr>
        <w:t xml:space="preserve">agree with studies </w:t>
      </w:r>
      <w:r w:rsidR="00931E82">
        <w:rPr>
          <w:rFonts w:ascii="Times New Roman" w:hAnsi="Times New Roman" w:cs="Times New Roman"/>
          <w:sz w:val="24"/>
          <w:szCs w:val="24"/>
          <w:lang w:val="en-US"/>
        </w:rPr>
        <w:t xml:space="preserve">in other systems </w:t>
      </w:r>
      <w:r>
        <w:rPr>
          <w:rFonts w:ascii="Times New Roman" w:hAnsi="Times New Roman" w:cs="Times New Roman"/>
          <w:sz w:val="24"/>
          <w:szCs w:val="24"/>
          <w:lang w:val="en-US"/>
        </w:rPr>
        <w:t xml:space="preserve">demonstrating predator-mediated selection for late flowering </w:t>
      </w:r>
      <w:r w:rsidRPr="00554665">
        <w:rPr>
          <w:rFonts w:ascii="Times New Roman" w:hAnsi="Times New Roman" w:cs="Times New Roman"/>
          <w:sz w:val="24"/>
          <w:lang w:val="en-US"/>
        </w:rPr>
        <w:t>(</w:t>
      </w:r>
      <w:proofErr w:type="spellStart"/>
      <w:r w:rsidRPr="00554665">
        <w:rPr>
          <w:rFonts w:ascii="Times New Roman" w:hAnsi="Times New Roman" w:cs="Times New Roman"/>
          <w:sz w:val="24"/>
          <w:lang w:val="en-US"/>
        </w:rPr>
        <w:t>Pilson</w:t>
      </w:r>
      <w:proofErr w:type="spellEnd"/>
      <w:r w:rsidRPr="00554665">
        <w:rPr>
          <w:rFonts w:ascii="Times New Roman" w:hAnsi="Times New Roman" w:cs="Times New Roman"/>
          <w:sz w:val="24"/>
          <w:lang w:val="en-US"/>
        </w:rPr>
        <w:t xml:space="preserve">, 2000;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5E26A4">
        <w:rPr>
          <w:rFonts w:ascii="Times New Roman" w:hAnsi="Times New Roman" w:cs="Times New Roman"/>
          <w:sz w:val="24"/>
          <w:szCs w:val="24"/>
          <w:lang w:val="en-US"/>
        </w:rPr>
        <w:t xml:space="preserve">; </w:t>
      </w:r>
      <w:proofErr w:type="spellStart"/>
      <w:r w:rsidRPr="00554665">
        <w:rPr>
          <w:rFonts w:ascii="Times New Roman" w:hAnsi="Times New Roman" w:cs="Times New Roman"/>
          <w:sz w:val="24"/>
          <w:lang w:val="en-US"/>
        </w:rPr>
        <w:t>Parachnowitsch</w:t>
      </w:r>
      <w:proofErr w:type="spellEnd"/>
      <w:r w:rsidRPr="00554665">
        <w:rPr>
          <w:rFonts w:ascii="Times New Roman" w:hAnsi="Times New Roman" w:cs="Times New Roman"/>
          <w:sz w:val="24"/>
          <w:lang w:val="en-US"/>
        </w:rPr>
        <w:t xml:space="preserve"> &amp; Caruso, 2008)</w:t>
      </w:r>
      <w:r>
        <w:rPr>
          <w:rFonts w:ascii="Times New Roman" w:hAnsi="Times New Roman" w:cs="Times New Roman"/>
          <w:sz w:val="24"/>
          <w:szCs w:val="24"/>
          <w:lang w:val="en-US"/>
        </w:rPr>
        <w:t xml:space="preserve">, although </w:t>
      </w:r>
      <w:r w:rsidR="00931E82">
        <w:rPr>
          <w:rFonts w:ascii="Times New Roman" w:hAnsi="Times New Roman" w:cs="Times New Roman"/>
          <w:sz w:val="24"/>
          <w:szCs w:val="24"/>
          <w:lang w:val="en-US"/>
        </w:rPr>
        <w:t xml:space="preserve">selection for early flowering mediated by </w:t>
      </w:r>
      <w:r w:rsidR="005E26A4">
        <w:rPr>
          <w:rFonts w:ascii="Times New Roman" w:hAnsi="Times New Roman" w:cs="Times New Roman"/>
          <w:sz w:val="24"/>
          <w:szCs w:val="24"/>
          <w:lang w:val="en-US"/>
        </w:rPr>
        <w:t xml:space="preserve">pre-dispersal seed </w:t>
      </w:r>
      <w:r>
        <w:rPr>
          <w:rFonts w:ascii="Times New Roman" w:hAnsi="Times New Roman" w:cs="Times New Roman"/>
          <w:sz w:val="24"/>
          <w:szCs w:val="24"/>
          <w:lang w:val="en-US"/>
        </w:rPr>
        <w:t xml:space="preserve">predators </w:t>
      </w:r>
      <w:r w:rsidR="00931E82">
        <w:rPr>
          <w:rFonts w:ascii="Times New Roman" w:hAnsi="Times New Roman" w:cs="Times New Roman"/>
          <w:sz w:val="24"/>
          <w:szCs w:val="24"/>
          <w:lang w:val="en-US"/>
        </w:rPr>
        <w:t xml:space="preserve">has also been reported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Pr>
          <w:rFonts w:ascii="Times New Roman" w:hAnsi="Times New Roman" w:cs="Times New Roman"/>
          <w:sz w:val="24"/>
          <w:szCs w:val="24"/>
          <w:lang w:val="en-US"/>
        </w:rPr>
        <w:t>.</w:t>
      </w:r>
      <w:r w:rsidR="00B93FB3">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In conclusion</w:t>
      </w:r>
      <w:r w:rsidR="005E26A4">
        <w:rPr>
          <w:rFonts w:ascii="Times New Roman" w:hAnsi="Times New Roman" w:cs="Times New Roman"/>
          <w:sz w:val="24"/>
          <w:szCs w:val="24"/>
          <w:lang w:val="en-US"/>
        </w:rPr>
        <w:t xml:space="preserve">, our results with </w:t>
      </w:r>
      <w:r w:rsidR="005E26A4" w:rsidRPr="00C57247">
        <w:rPr>
          <w:rFonts w:ascii="Times New Roman" w:hAnsi="Times New Roman" w:cs="Times New Roman"/>
          <w:i/>
          <w:sz w:val="24"/>
          <w:szCs w:val="24"/>
          <w:lang w:val="en-US"/>
        </w:rPr>
        <w:t xml:space="preserve">G. </w:t>
      </w:r>
      <w:proofErr w:type="spellStart"/>
      <w:r w:rsidR="005E26A4" w:rsidRPr="00C57247">
        <w:rPr>
          <w:rFonts w:ascii="Times New Roman" w:hAnsi="Times New Roman" w:cs="Times New Roman"/>
          <w:i/>
          <w:sz w:val="24"/>
          <w:szCs w:val="24"/>
          <w:lang w:val="en-US"/>
        </w:rPr>
        <w:t>pneumonanthe</w:t>
      </w:r>
      <w:proofErr w:type="spellEnd"/>
      <w:r w:rsidR="005E26A4">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demonstrate</w:t>
      </w:r>
      <w:r w:rsidR="005E26A4">
        <w:rPr>
          <w:rFonts w:ascii="Times New Roman" w:hAnsi="Times New Roman" w:cs="Times New Roman"/>
          <w:sz w:val="24"/>
          <w:szCs w:val="24"/>
          <w:lang w:val="en-US"/>
        </w:rPr>
        <w:t xml:space="preserve"> that the presence of</w:t>
      </w:r>
      <w:r w:rsidR="00DC154F" w:rsidRPr="00DC154F">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antagonists in plant populations can</w:t>
      </w:r>
      <w:r w:rsidR="00DC154F">
        <w:rPr>
          <w:rFonts w:ascii="Times New Roman" w:hAnsi="Times New Roman" w:cs="Times New Roman"/>
          <w:sz w:val="24"/>
          <w:szCs w:val="24"/>
          <w:lang w:val="en-US"/>
        </w:rPr>
        <w:t xml:space="preserve"> shift </w:t>
      </w:r>
      <w:r w:rsidR="001644CD">
        <w:rPr>
          <w:rFonts w:ascii="Times New Roman" w:hAnsi="Times New Roman" w:cs="Times New Roman"/>
          <w:sz w:val="24"/>
          <w:szCs w:val="24"/>
          <w:lang w:val="en-US"/>
        </w:rPr>
        <w:t>the direction of selection</w:t>
      </w:r>
      <w:r w:rsidR="005E26A4">
        <w:rPr>
          <w:rFonts w:ascii="Times New Roman" w:hAnsi="Times New Roman" w:cs="Times New Roman"/>
          <w:sz w:val="24"/>
          <w:szCs w:val="24"/>
          <w:lang w:val="en-US"/>
        </w:rPr>
        <w:t xml:space="preserve">, and that the </w:t>
      </w:r>
      <w:r w:rsidR="001644CD">
        <w:rPr>
          <w:rFonts w:ascii="Times New Roman" w:hAnsi="Times New Roman" w:cs="Times New Roman"/>
          <w:sz w:val="24"/>
          <w:szCs w:val="24"/>
          <w:lang w:val="en-US"/>
        </w:rPr>
        <w:t>distribution of antagonists among</w:t>
      </w:r>
      <w:r w:rsidR="005E26A4">
        <w:rPr>
          <w:rFonts w:ascii="Times New Roman" w:hAnsi="Times New Roman" w:cs="Times New Roman"/>
          <w:sz w:val="24"/>
          <w:szCs w:val="24"/>
          <w:lang w:val="en-US"/>
        </w:rPr>
        <w:t xml:space="preserve"> plant populations </w:t>
      </w:r>
      <w:r w:rsidR="001644CD">
        <w:rPr>
          <w:rFonts w:ascii="Times New Roman" w:hAnsi="Times New Roman" w:cs="Times New Roman"/>
          <w:sz w:val="24"/>
          <w:szCs w:val="24"/>
          <w:lang w:val="en-US"/>
        </w:rPr>
        <w:t xml:space="preserve">can </w:t>
      </w:r>
      <w:r w:rsidR="005E26A4">
        <w:rPr>
          <w:rFonts w:ascii="Times New Roman" w:hAnsi="Times New Roman" w:cs="Times New Roman"/>
          <w:sz w:val="24"/>
          <w:szCs w:val="24"/>
          <w:lang w:val="en-US"/>
        </w:rPr>
        <w:t xml:space="preserve">explain observed </w:t>
      </w:r>
      <w:r w:rsidR="001644CD">
        <w:rPr>
          <w:rFonts w:ascii="Times New Roman" w:hAnsi="Times New Roman" w:cs="Times New Roman"/>
          <w:sz w:val="24"/>
          <w:szCs w:val="24"/>
          <w:lang w:val="en-US"/>
        </w:rPr>
        <w:t xml:space="preserve">patterns of among-population </w:t>
      </w:r>
      <w:r w:rsidR="005E26A4">
        <w:rPr>
          <w:rFonts w:ascii="Times New Roman" w:hAnsi="Times New Roman" w:cs="Times New Roman"/>
          <w:sz w:val="24"/>
          <w:szCs w:val="24"/>
          <w:lang w:val="en-US"/>
        </w:rPr>
        <w:t>variation in the direction of selection</w:t>
      </w:r>
      <w:r w:rsidR="00DC154F">
        <w:rPr>
          <w:rFonts w:ascii="Times New Roman" w:hAnsi="Times New Roman" w:cs="Times New Roman"/>
          <w:sz w:val="24"/>
          <w:szCs w:val="24"/>
          <w:lang w:val="en-US"/>
        </w:rPr>
        <w:t xml:space="preserve">. </w:t>
      </w:r>
    </w:p>
    <w:p w14:paraId="36A6EC3E" w14:textId="2DA720F5" w:rsidR="00626CF2" w:rsidRDefault="00626CF2" w:rsidP="00626CF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02F74">
        <w:rPr>
          <w:rFonts w:ascii="Times New Roman" w:hAnsi="Times New Roman" w:cs="Times New Roman"/>
          <w:sz w:val="24"/>
          <w:szCs w:val="24"/>
          <w:lang w:val="en-US"/>
        </w:rPr>
        <w:t xml:space="preserve">Butterflies did not only prefer early-flowering individuals but also </w:t>
      </w:r>
      <w:proofErr w:type="spellStart"/>
      <w:r>
        <w:rPr>
          <w:rFonts w:ascii="Times New Roman" w:hAnsi="Times New Roman" w:cs="Times New Roman"/>
          <w:sz w:val="24"/>
          <w:szCs w:val="24"/>
          <w:lang w:val="en-US"/>
        </w:rPr>
        <w:t>oviposit</w:t>
      </w:r>
      <w:r w:rsidR="00F02F74">
        <w:rPr>
          <w:rFonts w:ascii="Times New Roman" w:hAnsi="Times New Roman" w:cs="Times New Roman"/>
          <w:sz w:val="24"/>
          <w:szCs w:val="24"/>
          <w:lang w:val="en-US"/>
        </w:rPr>
        <w:t>ed</w:t>
      </w:r>
      <w:proofErr w:type="spellEnd"/>
      <w:r w:rsidR="00F02F74">
        <w:rPr>
          <w:rFonts w:ascii="Times New Roman" w:hAnsi="Times New Roman" w:cs="Times New Roman"/>
          <w:sz w:val="24"/>
          <w:szCs w:val="24"/>
          <w:lang w:val="en-US"/>
        </w:rPr>
        <w:t xml:space="preserve"> more often</w:t>
      </w:r>
      <w:r>
        <w:rPr>
          <w:rFonts w:ascii="Times New Roman" w:hAnsi="Times New Roman" w:cs="Times New Roman"/>
          <w:sz w:val="24"/>
          <w:szCs w:val="24"/>
          <w:lang w:val="en-US"/>
        </w:rPr>
        <w:t xml:space="preserve"> on tall</w:t>
      </w:r>
      <w:r w:rsidR="00B93FB3">
        <w:rPr>
          <w:rFonts w:ascii="Times New Roman" w:hAnsi="Times New Roman" w:cs="Times New Roman"/>
          <w:sz w:val="24"/>
          <w:szCs w:val="24"/>
          <w:lang w:val="en-US"/>
        </w:rPr>
        <w:t>er</w:t>
      </w:r>
      <w:r>
        <w:rPr>
          <w:rFonts w:ascii="Times New Roman" w:hAnsi="Times New Roman" w:cs="Times New Roman"/>
          <w:sz w:val="24"/>
          <w:szCs w:val="24"/>
          <w:lang w:val="en-US"/>
        </w:rPr>
        <w:t xml:space="preserve"> shoots</w:t>
      </w:r>
      <w:r w:rsidR="00EF3976">
        <w:rPr>
          <w:rFonts w:ascii="Times New Roman" w:hAnsi="Times New Roman" w:cs="Times New Roman"/>
          <w:sz w:val="24"/>
          <w:szCs w:val="24"/>
          <w:lang w:val="en-US"/>
        </w:rPr>
        <w:t>, which are more conspicuous and represent a visually attractive target (</w:t>
      </w:r>
      <w:proofErr w:type="spellStart"/>
      <w:r w:rsidR="00EF3976">
        <w:rPr>
          <w:rFonts w:ascii="Times New Roman" w:hAnsi="Times New Roman" w:cs="Times New Roman"/>
          <w:sz w:val="24"/>
          <w:szCs w:val="24"/>
          <w:lang w:val="en-US"/>
        </w:rPr>
        <w:t>Nowicki</w:t>
      </w:r>
      <w:proofErr w:type="spellEnd"/>
      <w:r w:rsidR="00EF3976">
        <w:rPr>
          <w:rFonts w:ascii="Times New Roman" w:hAnsi="Times New Roman" w:cs="Times New Roman"/>
          <w:sz w:val="24"/>
          <w:szCs w:val="24"/>
          <w:lang w:val="en-US"/>
        </w:rPr>
        <w:t xml:space="preserve"> et al. 2005). Taller shoots </w:t>
      </w:r>
      <w:r w:rsidR="00DF5372">
        <w:rPr>
          <w:rFonts w:ascii="Times New Roman" w:hAnsi="Times New Roman" w:cs="Times New Roman"/>
          <w:sz w:val="24"/>
          <w:szCs w:val="24"/>
          <w:lang w:val="en-US"/>
        </w:rPr>
        <w:t xml:space="preserve">possibly </w:t>
      </w:r>
      <w:r w:rsidR="00EF3976">
        <w:rPr>
          <w:rFonts w:ascii="Times New Roman" w:hAnsi="Times New Roman" w:cs="Times New Roman"/>
          <w:sz w:val="24"/>
          <w:szCs w:val="24"/>
          <w:lang w:val="en-US"/>
        </w:rPr>
        <w:t xml:space="preserve">also </w:t>
      </w:r>
      <w:r w:rsidR="00F02F74">
        <w:rPr>
          <w:rFonts w:ascii="Times New Roman" w:hAnsi="Times New Roman" w:cs="Times New Roman"/>
          <w:sz w:val="24"/>
          <w:szCs w:val="24"/>
          <w:lang w:val="en-US"/>
        </w:rPr>
        <w:t xml:space="preserve">constitute </w:t>
      </w:r>
      <w:r w:rsidR="00EF3976">
        <w:rPr>
          <w:rFonts w:ascii="Times New Roman" w:hAnsi="Times New Roman" w:cs="Times New Roman"/>
          <w:sz w:val="24"/>
          <w:szCs w:val="24"/>
          <w:lang w:val="en-US"/>
        </w:rPr>
        <w:t>safe</w:t>
      </w:r>
      <w:r w:rsidR="00DF5372">
        <w:rPr>
          <w:rFonts w:ascii="Times New Roman" w:hAnsi="Times New Roman" w:cs="Times New Roman"/>
          <w:sz w:val="24"/>
          <w:szCs w:val="24"/>
          <w:lang w:val="en-US"/>
        </w:rPr>
        <w:t>r</w:t>
      </w:r>
      <w:r w:rsidR="00EF3976">
        <w:rPr>
          <w:rFonts w:ascii="Times New Roman" w:hAnsi="Times New Roman" w:cs="Times New Roman"/>
          <w:sz w:val="24"/>
          <w:szCs w:val="24"/>
          <w:lang w:val="en-US"/>
        </w:rPr>
        <w:t xml:space="preserve"> oviposition site</w:t>
      </w:r>
      <w:r w:rsidR="00DF5372">
        <w:rPr>
          <w:rFonts w:ascii="Times New Roman" w:hAnsi="Times New Roman" w:cs="Times New Roman"/>
          <w:sz w:val="24"/>
          <w:szCs w:val="24"/>
          <w:lang w:val="en-US"/>
        </w:rPr>
        <w:t>s</w:t>
      </w:r>
      <w:r w:rsidR="00EF3976">
        <w:rPr>
          <w:rFonts w:ascii="Times New Roman" w:hAnsi="Times New Roman" w:cs="Times New Roman"/>
          <w:sz w:val="24"/>
          <w:szCs w:val="24"/>
          <w:lang w:val="en-US"/>
        </w:rPr>
        <w:t xml:space="preserve"> for the female butterflies</w:t>
      </w:r>
      <w:r w:rsidR="004B6EA8">
        <w:rPr>
          <w:rFonts w:ascii="Times New Roman" w:hAnsi="Times New Roman" w:cs="Times New Roman"/>
          <w:sz w:val="24"/>
          <w:szCs w:val="24"/>
          <w:lang w:val="en-US"/>
        </w:rPr>
        <w:t xml:space="preserve">, allowing them to escape from predators </w:t>
      </w:r>
      <w:r w:rsidR="00DF5372">
        <w:rPr>
          <w:rFonts w:ascii="Times New Roman" w:hAnsi="Times New Roman" w:cs="Times New Roman"/>
          <w:sz w:val="24"/>
          <w:szCs w:val="24"/>
          <w:lang w:val="en-US"/>
        </w:rPr>
        <w:t>dwelling</w:t>
      </w:r>
      <w:r w:rsidR="00DC1BAB">
        <w:rPr>
          <w:rFonts w:ascii="Times New Roman" w:hAnsi="Times New Roman" w:cs="Times New Roman"/>
          <w:sz w:val="24"/>
          <w:szCs w:val="24"/>
          <w:lang w:val="en-US"/>
        </w:rPr>
        <w:t xml:space="preserve"> </w:t>
      </w:r>
      <w:r w:rsidR="004B6EA8">
        <w:rPr>
          <w:rFonts w:ascii="Times New Roman" w:hAnsi="Times New Roman" w:cs="Times New Roman"/>
          <w:sz w:val="24"/>
          <w:szCs w:val="24"/>
          <w:lang w:val="en-US"/>
        </w:rPr>
        <w:t>in the vegetation</w:t>
      </w:r>
      <w:r w:rsidR="00DF5372">
        <w:rPr>
          <w:rFonts w:ascii="Times New Roman" w:hAnsi="Times New Roman" w:cs="Times New Roman"/>
          <w:sz w:val="24"/>
          <w:szCs w:val="24"/>
          <w:lang w:val="en-US"/>
        </w:rPr>
        <w:t>, such</w:t>
      </w:r>
      <w:r w:rsidR="004B6EA8">
        <w:rPr>
          <w:rFonts w:ascii="Times New Roman" w:hAnsi="Times New Roman" w:cs="Times New Roman"/>
          <w:sz w:val="24"/>
          <w:szCs w:val="24"/>
          <w:lang w:val="en-US"/>
        </w:rPr>
        <w:t xml:space="preserve"> as lizards or spiders </w:t>
      </w:r>
      <w:r w:rsidR="004B6EA8" w:rsidRPr="008702C3">
        <w:rPr>
          <w:rFonts w:ascii="Times New Roman" w:hAnsi="Times New Roman" w:cs="Times New Roman"/>
          <w:sz w:val="24"/>
          <w:lang w:val="en-US"/>
        </w:rPr>
        <w:t xml:space="preserve">(Van </w:t>
      </w:r>
      <w:proofErr w:type="spellStart"/>
      <w:r w:rsidR="004B6EA8" w:rsidRPr="008702C3">
        <w:rPr>
          <w:rFonts w:ascii="Times New Roman" w:hAnsi="Times New Roman" w:cs="Times New Roman"/>
          <w:sz w:val="24"/>
          <w:lang w:val="en-US"/>
        </w:rPr>
        <w:t>Dyck</w:t>
      </w:r>
      <w:proofErr w:type="spellEnd"/>
      <w:r w:rsidR="004B6EA8" w:rsidRPr="008702C3">
        <w:rPr>
          <w:rFonts w:ascii="Times New Roman" w:hAnsi="Times New Roman" w:cs="Times New Roman"/>
          <w:sz w:val="24"/>
          <w:lang w:val="en-US"/>
        </w:rPr>
        <w:t xml:space="preserve"> &amp; </w:t>
      </w:r>
      <w:proofErr w:type="spellStart"/>
      <w:r w:rsidR="004B6EA8" w:rsidRPr="008702C3">
        <w:rPr>
          <w:rFonts w:ascii="Times New Roman" w:hAnsi="Times New Roman" w:cs="Times New Roman"/>
          <w:sz w:val="24"/>
          <w:lang w:val="en-US"/>
        </w:rPr>
        <w:t>Regniers</w:t>
      </w:r>
      <w:proofErr w:type="spellEnd"/>
      <w:r w:rsidR="004B6EA8" w:rsidRPr="008702C3">
        <w:rPr>
          <w:rFonts w:ascii="Times New Roman" w:hAnsi="Times New Roman" w:cs="Times New Roman"/>
          <w:sz w:val="24"/>
          <w:lang w:val="en-US"/>
        </w:rPr>
        <w:t>, 2010)</w:t>
      </w:r>
      <w:r w:rsidR="004B6EA8">
        <w:rPr>
          <w:rFonts w:ascii="Times New Roman" w:hAnsi="Times New Roman" w:cs="Times New Roman"/>
          <w:sz w:val="24"/>
          <w:szCs w:val="24"/>
          <w:lang w:val="en-US"/>
        </w:rPr>
        <w:t xml:space="preserve">. </w:t>
      </w:r>
      <w:r w:rsidR="00DF5372">
        <w:rPr>
          <w:rFonts w:ascii="Times New Roman" w:hAnsi="Times New Roman" w:cs="Times New Roman"/>
          <w:sz w:val="24"/>
          <w:szCs w:val="24"/>
          <w:lang w:val="en-US"/>
        </w:rPr>
        <w:lastRenderedPageBreak/>
        <w:t xml:space="preserve">Moreover, </w:t>
      </w:r>
      <w:r w:rsidR="00F02F74">
        <w:rPr>
          <w:rFonts w:ascii="Times New Roman" w:hAnsi="Times New Roman" w:cs="Times New Roman"/>
          <w:sz w:val="24"/>
          <w:szCs w:val="24"/>
          <w:lang w:val="en-US"/>
        </w:rPr>
        <w:t xml:space="preserve">eggs laid </w:t>
      </w:r>
      <w:r w:rsidR="004B6EA8">
        <w:rPr>
          <w:rFonts w:ascii="Times New Roman" w:hAnsi="Times New Roman" w:cs="Times New Roman"/>
          <w:sz w:val="24"/>
          <w:szCs w:val="24"/>
          <w:lang w:val="en-US"/>
        </w:rPr>
        <w:t>on taller shoots</w:t>
      </w:r>
      <w:r w:rsidR="00EF3976">
        <w:rPr>
          <w:rFonts w:ascii="Times New Roman" w:hAnsi="Times New Roman" w:cs="Times New Roman"/>
          <w:sz w:val="24"/>
          <w:szCs w:val="24"/>
          <w:lang w:val="en-US"/>
        </w:rPr>
        <w:t xml:space="preserve"> might </w:t>
      </w:r>
      <w:r w:rsidR="00F02F74">
        <w:rPr>
          <w:rFonts w:ascii="Times New Roman" w:hAnsi="Times New Roman" w:cs="Times New Roman"/>
          <w:sz w:val="24"/>
          <w:szCs w:val="24"/>
          <w:lang w:val="en-US"/>
        </w:rPr>
        <w:t xml:space="preserve">experience higher temperatures and </w:t>
      </w:r>
      <w:r w:rsidR="00EF3976">
        <w:rPr>
          <w:rFonts w:ascii="Times New Roman" w:hAnsi="Times New Roman" w:cs="Times New Roman"/>
          <w:sz w:val="24"/>
          <w:szCs w:val="24"/>
          <w:lang w:val="en-US"/>
        </w:rPr>
        <w:t>a</w:t>
      </w:r>
      <w:r w:rsidR="008E7769">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 xml:space="preserve">more suitable </w:t>
      </w:r>
      <w:r w:rsidR="008E7769">
        <w:rPr>
          <w:rFonts w:ascii="Times New Roman" w:hAnsi="Times New Roman" w:cs="Times New Roman"/>
          <w:sz w:val="24"/>
          <w:szCs w:val="24"/>
          <w:lang w:val="en-US"/>
        </w:rPr>
        <w:t>microclimate for larval growth</w:t>
      </w:r>
      <w:r w:rsidR="00F218A4">
        <w:rPr>
          <w:rFonts w:ascii="Times New Roman" w:hAnsi="Times New Roman" w:cs="Times New Roman"/>
          <w:sz w:val="24"/>
          <w:szCs w:val="24"/>
          <w:lang w:val="en-US"/>
        </w:rPr>
        <w:t xml:space="preserve"> (Alonso, 1997)</w:t>
      </w:r>
      <w:r w:rsidR="008E7769">
        <w:rPr>
          <w:rFonts w:ascii="Times New Roman" w:hAnsi="Times New Roman" w:cs="Times New Roman"/>
          <w:sz w:val="24"/>
          <w:szCs w:val="24"/>
          <w:lang w:val="en-US"/>
        </w:rPr>
        <w:t xml:space="preserve">. </w:t>
      </w:r>
      <w:r w:rsidR="00F02F74">
        <w:rPr>
          <w:rFonts w:ascii="Times New Roman" w:hAnsi="Times New Roman" w:cs="Times New Roman"/>
          <w:sz w:val="24"/>
          <w:szCs w:val="24"/>
          <w:lang w:val="en-US"/>
        </w:rPr>
        <w:t>Still, t</w:t>
      </w:r>
      <w:r w:rsidR="00B93FB3">
        <w:rPr>
          <w:rFonts w:ascii="Times New Roman" w:hAnsi="Times New Roman" w:cs="Times New Roman"/>
          <w:sz w:val="24"/>
          <w:szCs w:val="24"/>
          <w:lang w:val="en-US"/>
        </w:rPr>
        <w:t>he</w:t>
      </w:r>
      <w:r>
        <w:rPr>
          <w:rFonts w:ascii="Times New Roman" w:hAnsi="Times New Roman" w:cs="Times New Roman"/>
          <w:sz w:val="24"/>
          <w:szCs w:val="24"/>
          <w:lang w:val="en-US"/>
        </w:rPr>
        <w:t xml:space="preserve"> preference </w:t>
      </w:r>
      <w:r w:rsidR="00B93FB3">
        <w:rPr>
          <w:rFonts w:ascii="Times New Roman" w:hAnsi="Times New Roman" w:cs="Times New Roman"/>
          <w:sz w:val="24"/>
          <w:szCs w:val="24"/>
          <w:lang w:val="en-US"/>
        </w:rPr>
        <w:t xml:space="preserve">for taller shoots was only observed </w:t>
      </w:r>
      <w:r>
        <w:rPr>
          <w:rFonts w:ascii="Times New Roman" w:hAnsi="Times New Roman" w:cs="Times New Roman"/>
          <w:sz w:val="24"/>
          <w:szCs w:val="24"/>
          <w:lang w:val="en-US"/>
        </w:rPr>
        <w:t xml:space="preserve">in some populations and years (Fig. </w:t>
      </w:r>
      <w:del w:id="89" w:author="Alicia" w:date="2015-10-19T16:31:00Z">
        <w:r w:rsidDel="006A2606">
          <w:rPr>
            <w:rFonts w:ascii="Times New Roman" w:hAnsi="Times New Roman" w:cs="Times New Roman"/>
            <w:sz w:val="24"/>
            <w:szCs w:val="24"/>
            <w:lang w:val="en-US"/>
          </w:rPr>
          <w:delText>S4</w:delText>
        </w:r>
      </w:del>
      <w:ins w:id="90" w:author="Alicia" w:date="2015-10-19T16:31:00Z">
        <w:r w:rsidR="006A2606">
          <w:rPr>
            <w:rFonts w:ascii="Times New Roman" w:hAnsi="Times New Roman" w:cs="Times New Roman"/>
            <w:sz w:val="24"/>
            <w:szCs w:val="24"/>
            <w:lang w:val="en-US"/>
          </w:rPr>
          <w:t>S</w:t>
        </w:r>
        <w:r w:rsidR="006A2606">
          <w:rPr>
            <w:rFonts w:ascii="Times New Roman" w:hAnsi="Times New Roman" w:cs="Times New Roman"/>
            <w:sz w:val="24"/>
            <w:szCs w:val="24"/>
            <w:lang w:val="en-US"/>
          </w:rPr>
          <w:t>3</w:t>
        </w:r>
      </w:ins>
      <w:r>
        <w:rPr>
          <w:rFonts w:ascii="Times New Roman" w:hAnsi="Times New Roman" w:cs="Times New Roman"/>
          <w:sz w:val="24"/>
          <w:szCs w:val="24"/>
          <w:lang w:val="en-US"/>
        </w:rPr>
        <w:t>.3)</w:t>
      </w:r>
      <w:r w:rsidR="00F02F74">
        <w:rPr>
          <w:rFonts w:ascii="Times New Roman" w:hAnsi="Times New Roman" w:cs="Times New Roman"/>
          <w:sz w:val="24"/>
          <w:szCs w:val="24"/>
          <w:lang w:val="en-US"/>
        </w:rPr>
        <w:t xml:space="preserve">, suggesting that </w:t>
      </w:r>
      <w:r w:rsidR="00DF5372">
        <w:rPr>
          <w:rFonts w:ascii="Times New Roman" w:hAnsi="Times New Roman" w:cs="Times New Roman"/>
          <w:sz w:val="24"/>
          <w:szCs w:val="24"/>
          <w:lang w:val="en-US"/>
        </w:rPr>
        <w:t>the positive effect of higher shoots depend</w:t>
      </w:r>
      <w:r w:rsidR="001D730A">
        <w:rPr>
          <w:rFonts w:ascii="Times New Roman" w:hAnsi="Times New Roman" w:cs="Times New Roman"/>
          <w:sz w:val="24"/>
          <w:szCs w:val="24"/>
          <w:lang w:val="en-US"/>
        </w:rPr>
        <w:t>s</w:t>
      </w:r>
      <w:r w:rsidR="00DF5372">
        <w:rPr>
          <w:rFonts w:ascii="Times New Roman" w:hAnsi="Times New Roman" w:cs="Times New Roman"/>
          <w:sz w:val="24"/>
          <w:szCs w:val="24"/>
          <w:lang w:val="en-US"/>
        </w:rPr>
        <w:t xml:space="preserve"> on </w:t>
      </w:r>
      <w:r w:rsidR="00F02F74">
        <w:rPr>
          <w:rFonts w:ascii="Times New Roman" w:hAnsi="Times New Roman" w:cs="Times New Roman"/>
          <w:sz w:val="24"/>
          <w:szCs w:val="24"/>
          <w:lang w:val="en-US"/>
        </w:rPr>
        <w:t xml:space="preserve">environmental context, e.g. in terms of </w:t>
      </w:r>
      <w:r w:rsidR="00DF5372">
        <w:rPr>
          <w:rFonts w:ascii="Times New Roman" w:hAnsi="Times New Roman" w:cs="Times New Roman"/>
          <w:sz w:val="24"/>
          <w:szCs w:val="24"/>
          <w:lang w:val="en-US"/>
        </w:rPr>
        <w:t>the height of the surrounding vegetation</w:t>
      </w:r>
      <w:r>
        <w:rPr>
          <w:rFonts w:ascii="Times New Roman" w:hAnsi="Times New Roman" w:cs="Times New Roman"/>
          <w:sz w:val="24"/>
          <w:szCs w:val="24"/>
          <w:lang w:val="en-US"/>
        </w:rPr>
        <w:t xml:space="preserve">. </w:t>
      </w:r>
    </w:p>
    <w:p w14:paraId="2343FD00" w14:textId="7C69185D" w:rsidR="00013281" w:rsidRDefault="00281E1B" w:rsidP="00562B81">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Given that o</w:t>
      </w:r>
      <w:r w:rsidR="00B93FB3">
        <w:rPr>
          <w:rFonts w:ascii="Times New Roman" w:hAnsi="Times New Roman" w:cs="Times New Roman"/>
          <w:sz w:val="24"/>
          <w:szCs w:val="24"/>
          <w:lang w:val="en-US"/>
        </w:rPr>
        <w:t xml:space="preserve">ur </w:t>
      </w:r>
      <w:r>
        <w:rPr>
          <w:rFonts w:ascii="Times New Roman" w:hAnsi="Times New Roman" w:cs="Times New Roman"/>
          <w:sz w:val="24"/>
          <w:szCs w:val="24"/>
          <w:lang w:val="en-US"/>
        </w:rPr>
        <w:t>results</w:t>
      </w:r>
      <w:r w:rsidR="00280DA9">
        <w:rPr>
          <w:rFonts w:ascii="Times New Roman" w:hAnsi="Times New Roman" w:cs="Times New Roman"/>
          <w:sz w:val="24"/>
          <w:szCs w:val="24"/>
          <w:lang w:val="en-US"/>
        </w:rPr>
        <w:t xml:space="preserve"> </w:t>
      </w:r>
      <w:r w:rsidR="00B91B23">
        <w:rPr>
          <w:rFonts w:ascii="Times New Roman" w:hAnsi="Times New Roman" w:cs="Times New Roman"/>
          <w:sz w:val="24"/>
          <w:szCs w:val="24"/>
          <w:lang w:val="en-US"/>
        </w:rPr>
        <w:t>show that</w:t>
      </w:r>
      <w:r w:rsidR="00B91B23" w:rsidRPr="00B91B23">
        <w:rPr>
          <w:rFonts w:ascii="Times New Roman" w:hAnsi="Times New Roman" w:cs="Times New Roman"/>
          <w:sz w:val="24"/>
          <w:szCs w:val="24"/>
          <w:lang w:val="en-US"/>
        </w:rPr>
        <w:t xml:space="preserve"> </w:t>
      </w:r>
      <w:r w:rsidR="00B91B23">
        <w:rPr>
          <w:rFonts w:ascii="Times New Roman" w:hAnsi="Times New Roman" w:cs="Times New Roman"/>
          <w:sz w:val="24"/>
          <w:szCs w:val="24"/>
          <w:lang w:val="en-US"/>
        </w:rPr>
        <w:t xml:space="preserve">the presence of a butterfly seed predator mediates a shift </w:t>
      </w:r>
      <w:r w:rsidR="00E1247A">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 xml:space="preserve">the </w:t>
      </w:r>
      <w:r w:rsidR="00E1247A">
        <w:rPr>
          <w:rFonts w:ascii="Times New Roman" w:hAnsi="Times New Roman" w:cs="Times New Roman"/>
          <w:sz w:val="24"/>
          <w:szCs w:val="24"/>
          <w:lang w:val="en-US"/>
        </w:rPr>
        <w:t>direction of selection on flowering phenology</w:t>
      </w:r>
      <w:r w:rsidR="00280DA9">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the next step in linking variation in selection to environmental variation is to identify the factors influencing butterfly distribution. Our results</w:t>
      </w:r>
      <w:r w:rsidR="00280DA9">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suggest</w:t>
      </w:r>
      <w:del w:id="91" w:author="Alicia" w:date="2015-10-15T17:43:00Z">
        <w:r w:rsidR="006429B9" w:rsidDel="00B11551">
          <w:rPr>
            <w:rFonts w:ascii="Times New Roman" w:hAnsi="Times New Roman" w:cs="Times New Roman"/>
            <w:sz w:val="24"/>
            <w:szCs w:val="24"/>
            <w:lang w:val="en-US"/>
          </w:rPr>
          <w:delText>ed</w:delText>
        </w:r>
      </w:del>
      <w:r w:rsidR="006429B9">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that predator </w:t>
      </w:r>
      <w:r w:rsidR="006429B9">
        <w:rPr>
          <w:rFonts w:ascii="Times New Roman" w:hAnsi="Times New Roman" w:cs="Times New Roman"/>
          <w:sz w:val="24"/>
          <w:szCs w:val="24"/>
          <w:lang w:val="en-US"/>
        </w:rPr>
        <w:t xml:space="preserve">occurrence </w:t>
      </w:r>
      <w:del w:id="92" w:author="Alicia" w:date="2015-10-15T17:43:00Z">
        <w:r w:rsidR="006429B9" w:rsidDel="00B11551">
          <w:rPr>
            <w:rFonts w:ascii="Times New Roman" w:hAnsi="Times New Roman" w:cs="Times New Roman"/>
            <w:sz w:val="24"/>
            <w:szCs w:val="24"/>
            <w:lang w:val="en-US"/>
          </w:rPr>
          <w:delText xml:space="preserve">did </w:delText>
        </w:r>
      </w:del>
      <w:r w:rsidR="00280DA9">
        <w:rPr>
          <w:rFonts w:ascii="Times New Roman" w:hAnsi="Times New Roman" w:cs="Times New Roman"/>
          <w:sz w:val="24"/>
          <w:szCs w:val="24"/>
          <w:lang w:val="en-US"/>
        </w:rPr>
        <w:t>depend</w:t>
      </w:r>
      <w:ins w:id="93" w:author="Alicia" w:date="2015-10-15T17:45:00Z">
        <w:r w:rsidR="00B11551">
          <w:rPr>
            <w:rFonts w:ascii="Times New Roman" w:hAnsi="Times New Roman" w:cs="Times New Roman"/>
            <w:sz w:val="24"/>
            <w:szCs w:val="24"/>
            <w:lang w:val="en-US"/>
          </w:rPr>
          <w:t>s</w:t>
        </w:r>
      </w:ins>
      <w:r w:rsidR="00280DA9">
        <w:rPr>
          <w:rFonts w:ascii="Times New Roman" w:hAnsi="Times New Roman" w:cs="Times New Roman"/>
          <w:sz w:val="24"/>
          <w:szCs w:val="24"/>
          <w:lang w:val="en-US"/>
        </w:rPr>
        <w:t xml:space="preserve"> on the abundance of its second host.</w:t>
      </w:r>
      <w:r w:rsidR="00336E72">
        <w:rPr>
          <w:rFonts w:ascii="Times New Roman" w:hAnsi="Times New Roman" w:cs="Times New Roman"/>
          <w:sz w:val="24"/>
          <w:szCs w:val="24"/>
          <w:lang w:val="en-US"/>
        </w:rPr>
        <w:t xml:space="preserve"> </w:t>
      </w:r>
      <w:proofErr w:type="spellStart"/>
      <w:r w:rsidR="00336E72" w:rsidRPr="006211F4">
        <w:rPr>
          <w:rFonts w:ascii="Times New Roman" w:hAnsi="Times New Roman" w:cs="Times New Roman"/>
          <w:i/>
          <w:sz w:val="24"/>
          <w:szCs w:val="24"/>
          <w:lang w:val="en-US"/>
        </w:rPr>
        <w:t>M</w:t>
      </w:r>
      <w:r w:rsidR="00280DA9">
        <w:rPr>
          <w:rFonts w:ascii="Times New Roman" w:hAnsi="Times New Roman" w:cs="Times New Roman"/>
          <w:i/>
          <w:sz w:val="24"/>
          <w:szCs w:val="24"/>
          <w:lang w:val="en-US"/>
        </w:rPr>
        <w:t>aculinea</w:t>
      </w:r>
      <w:proofErr w:type="spellEnd"/>
      <w:r w:rsidR="00336E72" w:rsidRPr="006211F4">
        <w:rPr>
          <w:rFonts w:ascii="Times New Roman" w:hAnsi="Times New Roman" w:cs="Times New Roman"/>
          <w:i/>
          <w:sz w:val="24"/>
          <w:szCs w:val="24"/>
          <w:lang w:val="en-US"/>
        </w:rPr>
        <w:t xml:space="preserve"> </w:t>
      </w:r>
      <w:proofErr w:type="spellStart"/>
      <w:r w:rsidR="00336E72" w:rsidRPr="006211F4">
        <w:rPr>
          <w:rFonts w:ascii="Times New Roman" w:hAnsi="Times New Roman" w:cs="Times New Roman"/>
          <w:i/>
          <w:sz w:val="24"/>
          <w:szCs w:val="24"/>
          <w:lang w:val="en-US"/>
        </w:rPr>
        <w:t>alcon</w:t>
      </w:r>
      <w:proofErr w:type="spellEnd"/>
      <w:r w:rsidR="00336E72">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was</w:t>
      </w:r>
      <w:r w:rsidR="00336E72">
        <w:rPr>
          <w:rFonts w:ascii="Times New Roman" w:hAnsi="Times New Roman" w:cs="Times New Roman"/>
          <w:sz w:val="24"/>
          <w:szCs w:val="24"/>
          <w:lang w:val="en-US"/>
        </w:rPr>
        <w:t xml:space="preserve"> more probable</w:t>
      </w:r>
      <w:r w:rsidR="00336E72" w:rsidRPr="006211F4">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to be present </w:t>
      </w:r>
      <w:r w:rsidR="00336E72">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host plant populations</w:t>
      </w:r>
      <w:r w:rsidR="00336E72">
        <w:rPr>
          <w:rFonts w:ascii="Times New Roman" w:hAnsi="Times New Roman" w:cs="Times New Roman"/>
          <w:sz w:val="24"/>
          <w:szCs w:val="24"/>
          <w:lang w:val="en-US"/>
        </w:rPr>
        <w:t xml:space="preserve"> with a high abundance of </w:t>
      </w:r>
      <w:proofErr w:type="spellStart"/>
      <w:r w:rsidR="00336E72" w:rsidRPr="004A5D7E">
        <w:rPr>
          <w:rFonts w:ascii="Times New Roman" w:hAnsi="Times New Roman" w:cs="Times New Roman"/>
          <w:i/>
          <w:sz w:val="24"/>
          <w:szCs w:val="24"/>
          <w:lang w:val="en-US"/>
        </w:rPr>
        <w:t>Myrmica</w:t>
      </w:r>
      <w:proofErr w:type="spellEnd"/>
      <w:r w:rsidR="00336E72">
        <w:rPr>
          <w:rFonts w:ascii="Times New Roman" w:hAnsi="Times New Roman" w:cs="Times New Roman"/>
          <w:sz w:val="24"/>
          <w:szCs w:val="24"/>
          <w:lang w:val="en-US"/>
        </w:rPr>
        <w:t xml:space="preserve"> ants. </w:t>
      </w:r>
      <w:r w:rsidR="003651EE">
        <w:rPr>
          <w:rFonts w:ascii="Times New Roman" w:hAnsi="Times New Roman" w:cs="Times New Roman"/>
          <w:sz w:val="24"/>
          <w:szCs w:val="24"/>
          <w:lang w:val="en-US"/>
        </w:rPr>
        <w:t>This finding agrees with what is known about the biology of the</w:t>
      </w:r>
      <w:r w:rsidR="00336E72">
        <w:rPr>
          <w:rFonts w:ascii="Times New Roman" w:hAnsi="Times New Roman" w:cs="Times New Roman"/>
          <w:sz w:val="24"/>
          <w:szCs w:val="24"/>
          <w:lang w:val="en-US"/>
        </w:rPr>
        <w:t xml:space="preserve"> butterfly</w:t>
      </w:r>
      <w:ins w:id="94" w:author="Alicia" w:date="2015-10-15T17:45:00Z">
        <w:r w:rsidR="00B11551">
          <w:rPr>
            <w:rFonts w:ascii="Times New Roman" w:hAnsi="Times New Roman" w:cs="Times New Roman"/>
            <w:sz w:val="24"/>
            <w:szCs w:val="24"/>
            <w:lang w:val="en-US"/>
          </w:rPr>
          <w:t>, which</w:t>
        </w:r>
      </w:ins>
      <w:del w:id="95" w:author="Alicia" w:date="2015-10-15T17:45:00Z">
        <w:r w:rsidR="003651EE" w:rsidDel="00B11551">
          <w:rPr>
            <w:rFonts w:ascii="Times New Roman" w:hAnsi="Times New Roman" w:cs="Times New Roman"/>
            <w:sz w:val="24"/>
            <w:szCs w:val="24"/>
            <w:lang w:val="en-US"/>
          </w:rPr>
          <w:delText>. The butterfly</w:delText>
        </w:r>
      </w:del>
      <w:r w:rsidR="00336E72">
        <w:rPr>
          <w:rFonts w:ascii="Times New Roman" w:hAnsi="Times New Roman" w:cs="Times New Roman"/>
          <w:sz w:val="24"/>
          <w:szCs w:val="24"/>
          <w:lang w:val="en-US"/>
        </w:rPr>
        <w:t xml:space="preserve"> is unable to complete its life cycle without ants</w:t>
      </w:r>
      <w:r w:rsidR="00604CA6">
        <w:rPr>
          <w:rFonts w:ascii="Times New Roman" w:hAnsi="Times New Roman" w:cs="Times New Roman"/>
          <w:sz w:val="24"/>
          <w:szCs w:val="24"/>
          <w:lang w:val="en-US"/>
        </w:rPr>
        <w:t xml:space="preserve">. </w:t>
      </w:r>
      <w:ins w:id="96" w:author="Alicia" w:date="2015-10-16T12:03:00Z">
        <w:r w:rsidR="006A7BEC">
          <w:rPr>
            <w:rFonts w:ascii="Times New Roman" w:hAnsi="Times New Roman" w:cs="Times New Roman"/>
            <w:sz w:val="24"/>
            <w:szCs w:val="24"/>
            <w:lang w:val="en-US"/>
          </w:rPr>
          <w:t xml:space="preserve">In order to be able to reach their final size, pupate, and eclose as adults, </w:t>
        </w:r>
      </w:ins>
      <w:del w:id="97" w:author="Alicia" w:date="2015-10-16T12:03:00Z">
        <w:r w:rsidR="00604CA6" w:rsidDel="006A7BEC">
          <w:rPr>
            <w:rFonts w:ascii="Times New Roman" w:hAnsi="Times New Roman" w:cs="Times New Roman"/>
            <w:sz w:val="24"/>
            <w:szCs w:val="24"/>
            <w:lang w:val="en-US"/>
          </w:rPr>
          <w:delText>Caterpillars</w:delText>
        </w:r>
        <w:r w:rsidR="002153FC" w:rsidDel="006A7BEC">
          <w:rPr>
            <w:rFonts w:ascii="Times New Roman" w:hAnsi="Times New Roman" w:cs="Times New Roman"/>
            <w:sz w:val="24"/>
            <w:szCs w:val="24"/>
            <w:lang w:val="en-US"/>
          </w:rPr>
          <w:delText xml:space="preserve"> </w:delText>
        </w:r>
      </w:del>
      <w:ins w:id="98" w:author="Alicia" w:date="2015-10-16T12:03:00Z">
        <w:r w:rsidR="006A7BEC">
          <w:rPr>
            <w:rFonts w:ascii="Times New Roman" w:hAnsi="Times New Roman" w:cs="Times New Roman"/>
            <w:sz w:val="24"/>
            <w:szCs w:val="24"/>
            <w:lang w:val="en-US"/>
          </w:rPr>
          <w:t xml:space="preserve">caterpillars </w:t>
        </w:r>
      </w:ins>
      <w:r w:rsidR="002153FC">
        <w:rPr>
          <w:rFonts w:ascii="Times New Roman" w:hAnsi="Times New Roman" w:cs="Times New Roman"/>
          <w:sz w:val="24"/>
          <w:szCs w:val="24"/>
          <w:lang w:val="en-US"/>
        </w:rPr>
        <w:t>need to be fed in the ant nest</w:t>
      </w:r>
      <w:del w:id="99" w:author="Alicia" w:date="2015-10-15T17:46:00Z">
        <w:r w:rsidR="002153FC" w:rsidDel="00B11551">
          <w:rPr>
            <w:rFonts w:ascii="Times New Roman" w:hAnsi="Times New Roman" w:cs="Times New Roman"/>
            <w:sz w:val="24"/>
            <w:szCs w:val="24"/>
            <w:lang w:val="en-US"/>
          </w:rPr>
          <w:delText>,</w:delText>
        </w:r>
      </w:del>
      <w:ins w:id="100" w:author="Alicia" w:date="2015-10-15T17:46:00Z">
        <w:r w:rsidR="00B11551">
          <w:rPr>
            <w:rFonts w:ascii="Times New Roman" w:hAnsi="Times New Roman" w:cs="Times New Roman"/>
            <w:sz w:val="24"/>
            <w:szCs w:val="24"/>
            <w:lang w:val="en-US"/>
          </w:rPr>
          <w:t xml:space="preserve"> </w:t>
        </w:r>
      </w:ins>
      <w:del w:id="101" w:author="Alicia" w:date="2015-10-16T12:03:00Z">
        <w:r w:rsidR="002153FC" w:rsidDel="006A7BEC">
          <w:rPr>
            <w:rFonts w:ascii="Times New Roman" w:hAnsi="Times New Roman" w:cs="Times New Roman"/>
            <w:sz w:val="24"/>
            <w:szCs w:val="24"/>
            <w:lang w:val="en-US"/>
          </w:rPr>
          <w:delText xml:space="preserve"> </w:delText>
        </w:r>
        <w:r w:rsidR="006429B9" w:rsidDel="006A7BEC">
          <w:rPr>
            <w:rFonts w:ascii="Times New Roman" w:hAnsi="Times New Roman" w:cs="Times New Roman"/>
            <w:sz w:val="24"/>
            <w:szCs w:val="24"/>
            <w:lang w:val="en-US"/>
          </w:rPr>
          <w:delText>to be able to reach their</w:delText>
        </w:r>
        <w:r w:rsidR="002153FC" w:rsidDel="006A7BEC">
          <w:rPr>
            <w:rFonts w:ascii="Times New Roman" w:hAnsi="Times New Roman" w:cs="Times New Roman"/>
            <w:sz w:val="24"/>
            <w:szCs w:val="24"/>
            <w:lang w:val="en-US"/>
          </w:rPr>
          <w:delText xml:space="preserve"> final </w:delText>
        </w:r>
        <w:r w:rsidR="006429B9" w:rsidDel="006A7BEC">
          <w:rPr>
            <w:rFonts w:ascii="Times New Roman" w:hAnsi="Times New Roman" w:cs="Times New Roman"/>
            <w:sz w:val="24"/>
            <w:szCs w:val="24"/>
            <w:lang w:val="en-US"/>
          </w:rPr>
          <w:delText>size</w:delText>
        </w:r>
        <w:r w:rsidR="002153FC" w:rsidDel="006A7BEC">
          <w:rPr>
            <w:rFonts w:ascii="Times New Roman" w:hAnsi="Times New Roman" w:cs="Times New Roman"/>
            <w:sz w:val="24"/>
            <w:szCs w:val="24"/>
            <w:lang w:val="en-US"/>
          </w:rPr>
          <w:delText>, pupate, and eclose as adult</w:delText>
        </w:r>
        <w:r w:rsidR="00604CA6" w:rsidDel="006A7BEC">
          <w:rPr>
            <w:rFonts w:ascii="Times New Roman" w:hAnsi="Times New Roman" w:cs="Times New Roman"/>
            <w:sz w:val="24"/>
            <w:szCs w:val="24"/>
            <w:lang w:val="en-US"/>
          </w:rPr>
          <w:delText>s</w:delText>
        </w:r>
        <w:r w:rsidR="002153FC" w:rsidDel="006A7BEC">
          <w:rPr>
            <w:rFonts w:ascii="Times New Roman" w:hAnsi="Times New Roman" w:cs="Times New Roman"/>
            <w:sz w:val="24"/>
            <w:szCs w:val="24"/>
            <w:lang w:val="en-US"/>
          </w:rPr>
          <w:delText xml:space="preserve"> </w:delText>
        </w:r>
      </w:del>
      <w:r w:rsidR="002153FC">
        <w:rPr>
          <w:rFonts w:ascii="Times New Roman" w:hAnsi="Times New Roman" w:cs="Times New Roman"/>
          <w:sz w:val="24"/>
          <w:szCs w:val="24"/>
          <w:lang w:val="en-US"/>
        </w:rPr>
        <w:t>(</w:t>
      </w:r>
      <w:proofErr w:type="spellStart"/>
      <w:r w:rsidR="002153FC">
        <w:rPr>
          <w:rFonts w:ascii="Times New Roman" w:hAnsi="Times New Roman" w:cs="Times New Roman"/>
          <w:sz w:val="24"/>
          <w:szCs w:val="24"/>
          <w:lang w:val="en-US"/>
        </w:rPr>
        <w:t>Mouquet</w:t>
      </w:r>
      <w:proofErr w:type="spellEnd"/>
      <w:r w:rsidR="002153FC">
        <w:rPr>
          <w:rFonts w:ascii="Times New Roman" w:hAnsi="Times New Roman" w:cs="Times New Roman"/>
          <w:sz w:val="24"/>
          <w:szCs w:val="24"/>
          <w:lang w:val="en-US"/>
        </w:rPr>
        <w:t xml:space="preserve"> et al. 2005)</w:t>
      </w:r>
      <w:r w:rsidR="008006A7">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Our results thus strongly suggest that the observed among-population variation in selection on plant flowering phenology mediated by the butterfly seed predator ultimately depends on the factors influencing the abundance of the second host of the butterfly. This is turn would be an example of</w:t>
      </w:r>
      <w:r w:rsidR="00336E72">
        <w:rPr>
          <w:rFonts w:ascii="Times New Roman" w:hAnsi="Times New Roman" w:cs="Times New Roman"/>
          <w:sz w:val="24"/>
          <w:szCs w:val="24"/>
          <w:lang w:val="en-US"/>
        </w:rPr>
        <w:t xml:space="preserve"> </w:t>
      </w:r>
      <w:del w:id="102" w:author="Alicia" w:date="2015-10-15T17:47:00Z">
        <w:r w:rsidR="00336E72" w:rsidDel="00E7321A">
          <w:rPr>
            <w:rFonts w:ascii="Times New Roman" w:hAnsi="Times New Roman" w:cs="Times New Roman"/>
            <w:sz w:val="24"/>
            <w:szCs w:val="24"/>
            <w:lang w:val="en-US"/>
          </w:rPr>
          <w:delText xml:space="preserve">that </w:delText>
        </w:r>
      </w:del>
      <w:r w:rsidR="00336E72">
        <w:rPr>
          <w:rFonts w:ascii="Times New Roman" w:hAnsi="Times New Roman" w:cs="Times New Roman"/>
          <w:sz w:val="24"/>
          <w:szCs w:val="24"/>
          <w:lang w:val="en-US"/>
        </w:rPr>
        <w:t xml:space="preserve">the </w:t>
      </w:r>
      <w:ins w:id="103" w:author="Alicia" w:date="2015-10-15T17:47:00Z">
        <w:r w:rsidR="00E7321A">
          <w:rPr>
            <w:rFonts w:ascii="Times New Roman" w:hAnsi="Times New Roman" w:cs="Times New Roman"/>
            <w:sz w:val="24"/>
            <w:szCs w:val="24"/>
            <w:lang w:val="en-US"/>
          </w:rPr>
          <w:t>influence</w:t>
        </w:r>
        <w:r w:rsidR="00E7321A" w:rsidRPr="008233BF">
          <w:rPr>
            <w:rFonts w:ascii="Times New Roman" w:hAnsi="Times New Roman" w:cs="Times New Roman"/>
            <w:sz w:val="24"/>
            <w:szCs w:val="24"/>
            <w:lang w:val="en-US"/>
          </w:rPr>
          <w:t xml:space="preserve"> </w:t>
        </w:r>
        <w:r w:rsidR="00E7321A">
          <w:rPr>
            <w:rFonts w:ascii="Times New Roman" w:hAnsi="Times New Roman" w:cs="Times New Roman"/>
            <w:sz w:val="24"/>
            <w:szCs w:val="24"/>
            <w:lang w:val="en-US"/>
          </w:rPr>
          <w:t xml:space="preserve">of the </w:t>
        </w:r>
      </w:ins>
      <w:r w:rsidR="00336E72">
        <w:rPr>
          <w:rFonts w:ascii="Times New Roman" w:hAnsi="Times New Roman" w:cs="Times New Roman"/>
          <w:sz w:val="24"/>
          <w:szCs w:val="24"/>
          <w:lang w:val="en-US"/>
        </w:rPr>
        <w:t>c</w:t>
      </w:r>
      <w:r w:rsidR="00336E72" w:rsidRPr="008233BF">
        <w:rPr>
          <w:rFonts w:ascii="Times New Roman" w:hAnsi="Times New Roman" w:cs="Times New Roman"/>
          <w:sz w:val="24"/>
          <w:szCs w:val="24"/>
          <w:lang w:val="en-US"/>
        </w:rPr>
        <w:t xml:space="preserve">ommunity context </w:t>
      </w:r>
      <w:ins w:id="104" w:author="Alicia" w:date="2015-10-15T17:47:00Z">
        <w:r w:rsidR="00E7321A">
          <w:rPr>
            <w:rFonts w:ascii="Times New Roman" w:hAnsi="Times New Roman" w:cs="Times New Roman"/>
            <w:sz w:val="24"/>
            <w:szCs w:val="24"/>
            <w:lang w:val="en-US"/>
          </w:rPr>
          <w:t xml:space="preserve">on </w:t>
        </w:r>
      </w:ins>
      <w:del w:id="105" w:author="Alicia" w:date="2015-10-15T17:47:00Z">
        <w:r w:rsidR="006429B9" w:rsidDel="00E7321A">
          <w:rPr>
            <w:rFonts w:ascii="Times New Roman" w:hAnsi="Times New Roman" w:cs="Times New Roman"/>
            <w:sz w:val="24"/>
            <w:szCs w:val="24"/>
            <w:lang w:val="en-US"/>
          </w:rPr>
          <w:delText>influence</w:delText>
        </w:r>
        <w:r w:rsidR="00336E72" w:rsidRPr="008233BF" w:rsidDel="00E7321A">
          <w:rPr>
            <w:rFonts w:ascii="Times New Roman" w:hAnsi="Times New Roman" w:cs="Times New Roman"/>
            <w:sz w:val="24"/>
            <w:szCs w:val="24"/>
            <w:lang w:val="en-US"/>
          </w:rPr>
          <w:delText xml:space="preserve"> </w:delText>
        </w:r>
      </w:del>
      <w:r w:rsidR="00336E72" w:rsidRPr="008233BF">
        <w:rPr>
          <w:rFonts w:ascii="Times New Roman" w:hAnsi="Times New Roman" w:cs="Times New Roman"/>
          <w:sz w:val="24"/>
          <w:szCs w:val="24"/>
          <w:lang w:val="en-US"/>
        </w:rPr>
        <w:t xml:space="preserve">the likelihood or intensity of </w:t>
      </w:r>
      <w:r w:rsidR="00336E72">
        <w:rPr>
          <w:rFonts w:ascii="Times New Roman" w:hAnsi="Times New Roman" w:cs="Times New Roman"/>
          <w:sz w:val="24"/>
          <w:szCs w:val="24"/>
          <w:lang w:val="en-US"/>
        </w:rPr>
        <w:t xml:space="preserve">plant-animal interactions </w:t>
      </w:r>
      <w:r w:rsidR="00336E72" w:rsidRPr="00C14345">
        <w:rPr>
          <w:rFonts w:ascii="Times New Roman" w:hAnsi="Times New Roman" w:cs="Times New Roman"/>
          <w:sz w:val="24"/>
          <w:lang w:val="en-US"/>
        </w:rPr>
        <w:t>(Strauss &amp; Irwin, 2004)</w:t>
      </w:r>
      <w:r w:rsidR="00336E72">
        <w:rPr>
          <w:rFonts w:ascii="Times New Roman" w:hAnsi="Times New Roman" w:cs="Times New Roman"/>
          <w:sz w:val="24"/>
          <w:szCs w:val="24"/>
          <w:lang w:val="en-US"/>
        </w:rPr>
        <w:t xml:space="preserve">, </w:t>
      </w:r>
      <w:r w:rsidR="00F50A24">
        <w:rPr>
          <w:rFonts w:ascii="Times New Roman" w:hAnsi="Times New Roman" w:cs="Times New Roman"/>
          <w:sz w:val="24"/>
          <w:szCs w:val="24"/>
          <w:lang w:val="en-US"/>
        </w:rPr>
        <w:t xml:space="preserve">and </w:t>
      </w:r>
      <w:ins w:id="106" w:author="Alicia" w:date="2015-10-15T17:48:00Z">
        <w:r w:rsidR="00120D94">
          <w:rPr>
            <w:rFonts w:ascii="Times New Roman" w:hAnsi="Times New Roman" w:cs="Times New Roman"/>
            <w:sz w:val="24"/>
            <w:szCs w:val="24"/>
            <w:lang w:val="en-US"/>
          </w:rPr>
          <w:t xml:space="preserve">agrees with other studies showing </w:t>
        </w:r>
      </w:ins>
      <w:r w:rsidR="00F50A24">
        <w:rPr>
          <w:rFonts w:ascii="Times New Roman" w:hAnsi="Times New Roman" w:cs="Times New Roman"/>
          <w:sz w:val="24"/>
          <w:szCs w:val="24"/>
          <w:lang w:val="en-US"/>
        </w:rPr>
        <w:t xml:space="preserve">that </w:t>
      </w:r>
      <w:r w:rsidR="00336E72">
        <w:rPr>
          <w:rFonts w:ascii="Times New Roman" w:hAnsi="Times New Roman" w:cs="Times New Roman"/>
          <w:sz w:val="24"/>
          <w:szCs w:val="24"/>
          <w:lang w:val="en-US"/>
        </w:rPr>
        <w:t xml:space="preserve">selection on plant traits by mutualists </w:t>
      </w:r>
      <w:r w:rsidR="00F50A24">
        <w:rPr>
          <w:rFonts w:ascii="Times New Roman" w:hAnsi="Times New Roman" w:cs="Times New Roman"/>
          <w:sz w:val="24"/>
          <w:szCs w:val="24"/>
          <w:lang w:val="en-US"/>
        </w:rPr>
        <w:t xml:space="preserve">and </w:t>
      </w:r>
      <w:r w:rsidR="00336E72">
        <w:rPr>
          <w:rFonts w:ascii="Times New Roman" w:hAnsi="Times New Roman" w:cs="Times New Roman"/>
          <w:sz w:val="24"/>
          <w:szCs w:val="24"/>
          <w:lang w:val="en-US"/>
        </w:rPr>
        <w:t xml:space="preserve">antagonists </w:t>
      </w:r>
      <w:r w:rsidR="006429B9">
        <w:rPr>
          <w:rFonts w:ascii="Times New Roman" w:hAnsi="Times New Roman" w:cs="Times New Roman"/>
          <w:sz w:val="24"/>
          <w:szCs w:val="24"/>
          <w:lang w:val="en-US"/>
        </w:rPr>
        <w:t>is</w:t>
      </w:r>
      <w:r w:rsidR="00336E72">
        <w:rPr>
          <w:rFonts w:ascii="Times New Roman" w:hAnsi="Times New Roman" w:cs="Times New Roman"/>
          <w:sz w:val="24"/>
          <w:szCs w:val="24"/>
          <w:lang w:val="en-US"/>
        </w:rPr>
        <w:t xml:space="preserve"> </w:t>
      </w:r>
      <w:r w:rsidR="001B0139">
        <w:rPr>
          <w:rFonts w:ascii="Times New Roman" w:hAnsi="Times New Roman" w:cs="Times New Roman"/>
          <w:sz w:val="24"/>
          <w:szCs w:val="24"/>
          <w:lang w:val="en-US"/>
        </w:rPr>
        <w:t xml:space="preserve">altered </w:t>
      </w:r>
      <w:r w:rsidR="00336E72">
        <w:rPr>
          <w:rFonts w:ascii="Times New Roman" w:hAnsi="Times New Roman" w:cs="Times New Roman"/>
          <w:sz w:val="24"/>
          <w:szCs w:val="24"/>
          <w:lang w:val="en-US"/>
        </w:rPr>
        <w:t xml:space="preserve">by </w:t>
      </w:r>
      <w:r w:rsidR="001B0139">
        <w:rPr>
          <w:rFonts w:ascii="Times New Roman" w:hAnsi="Times New Roman" w:cs="Times New Roman"/>
          <w:sz w:val="24"/>
          <w:szCs w:val="24"/>
          <w:lang w:val="en-US"/>
        </w:rPr>
        <w:t xml:space="preserve">interactions with </w:t>
      </w:r>
      <w:r w:rsidR="00336E72">
        <w:rPr>
          <w:rFonts w:ascii="Times New Roman" w:hAnsi="Times New Roman" w:cs="Times New Roman"/>
          <w:sz w:val="24"/>
          <w:szCs w:val="24"/>
          <w:lang w:val="en-US"/>
        </w:rPr>
        <w:t>other community members</w:t>
      </w:r>
      <w:ins w:id="107" w:author="Alicia" w:date="2015-10-06T15:07:00Z">
        <w:r w:rsidR="008E137D">
          <w:rPr>
            <w:rFonts w:ascii="Times New Roman" w:hAnsi="Times New Roman" w:cs="Times New Roman"/>
            <w:sz w:val="24"/>
            <w:szCs w:val="24"/>
            <w:lang w:val="en-US"/>
          </w:rPr>
          <w:t xml:space="preserve"> </w:t>
        </w:r>
        <w:r w:rsidR="008E137D" w:rsidRPr="00F31347">
          <w:rPr>
            <w:rFonts w:ascii="Times New Roman" w:hAnsi="Times New Roman" w:cs="Times New Roman"/>
            <w:sz w:val="24"/>
            <w:lang w:val="en-US"/>
          </w:rPr>
          <w:t>(</w:t>
        </w:r>
      </w:ins>
      <w:proofErr w:type="spellStart"/>
      <w:ins w:id="108" w:author="Alicia" w:date="2015-10-06T15:21:00Z">
        <w:r w:rsidR="00843183">
          <w:rPr>
            <w:rFonts w:ascii="Times New Roman" w:hAnsi="Times New Roman" w:cs="Times New Roman"/>
            <w:sz w:val="24"/>
            <w:lang w:val="en-US"/>
          </w:rPr>
          <w:t>Biere</w:t>
        </w:r>
        <w:proofErr w:type="spellEnd"/>
        <w:r w:rsidR="00843183">
          <w:rPr>
            <w:rFonts w:ascii="Times New Roman" w:hAnsi="Times New Roman" w:cs="Times New Roman"/>
            <w:sz w:val="24"/>
            <w:lang w:val="en-US"/>
          </w:rPr>
          <w:t xml:space="preserve"> &amp; Tack, 2013, </w:t>
        </w:r>
      </w:ins>
      <w:proofErr w:type="spellStart"/>
      <w:ins w:id="109" w:author="Alicia" w:date="2015-10-06T15:07:00Z">
        <w:r w:rsidR="008E137D" w:rsidRPr="00F31347">
          <w:rPr>
            <w:rFonts w:ascii="Times New Roman" w:hAnsi="Times New Roman" w:cs="Times New Roman"/>
            <w:sz w:val="24"/>
            <w:lang w:val="en-US"/>
          </w:rPr>
          <w:t>Fedriani</w:t>
        </w:r>
        <w:proofErr w:type="spellEnd"/>
        <w:r w:rsidR="008E137D" w:rsidRPr="00F31347">
          <w:rPr>
            <w:rFonts w:ascii="Times New Roman" w:hAnsi="Times New Roman" w:cs="Times New Roman"/>
            <w:sz w:val="24"/>
            <w:lang w:val="en-US"/>
          </w:rPr>
          <w:t xml:space="preserve"> &amp; Delibes, 2013</w:t>
        </w:r>
      </w:ins>
      <w:ins w:id="110" w:author="Alicia" w:date="2015-10-06T15:43:00Z">
        <w:r w:rsidR="00ED54CB">
          <w:rPr>
            <w:rFonts w:ascii="Times New Roman" w:hAnsi="Times New Roman" w:cs="Times New Roman"/>
            <w:sz w:val="24"/>
            <w:lang w:val="en-US"/>
          </w:rPr>
          <w:t xml:space="preserve">, </w:t>
        </w:r>
        <w:proofErr w:type="spellStart"/>
        <w:r w:rsidR="00ED54CB" w:rsidRPr="00BD10C7">
          <w:rPr>
            <w:rFonts w:ascii="Times New Roman" w:hAnsi="Times New Roman" w:cs="Times New Roman"/>
            <w:sz w:val="24"/>
            <w:szCs w:val="24"/>
            <w:lang w:val="en-US"/>
          </w:rPr>
          <w:t>Arceo</w:t>
        </w:r>
        <w:proofErr w:type="spellEnd"/>
        <w:r w:rsidR="00ED54CB" w:rsidRPr="00BD10C7">
          <w:rPr>
            <w:rFonts w:ascii="Times New Roman" w:hAnsi="Times New Roman" w:cs="Times New Roman"/>
            <w:sz w:val="24"/>
            <w:szCs w:val="24"/>
            <w:lang w:val="en-US"/>
          </w:rPr>
          <w:t>-Gómez &amp; Ashman, 2014</w:t>
        </w:r>
      </w:ins>
      <w:ins w:id="111" w:author="Alicia" w:date="2015-10-06T15:07:00Z">
        <w:r w:rsidR="008E137D" w:rsidRPr="00F31347">
          <w:rPr>
            <w:rFonts w:ascii="Times New Roman" w:hAnsi="Times New Roman" w:cs="Times New Roman"/>
            <w:sz w:val="24"/>
            <w:lang w:val="en-US"/>
          </w:rPr>
          <w:t>)</w:t>
        </w:r>
      </w:ins>
      <w:r w:rsidR="00336E72">
        <w:rPr>
          <w:rFonts w:ascii="Times New Roman" w:hAnsi="Times New Roman" w:cs="Times New Roman"/>
          <w:sz w:val="24"/>
          <w:szCs w:val="24"/>
          <w:lang w:val="en-US"/>
        </w:rPr>
        <w:t xml:space="preserve">. </w:t>
      </w:r>
    </w:p>
    <w:p w14:paraId="7FE9DA39" w14:textId="23EE9B2F" w:rsidR="00D8768F" w:rsidRDefault="005B118D" w:rsidP="00703918">
      <w:pPr>
        <w:spacing w:line="480" w:lineRule="auto"/>
        <w:ind w:firstLine="709"/>
        <w:rPr>
          <w:rFonts w:ascii="Times New Roman" w:hAnsi="Times New Roman" w:cs="Times New Roman"/>
          <w:sz w:val="24"/>
          <w:szCs w:val="24"/>
          <w:lang w:val="en-US"/>
        </w:rPr>
      </w:pPr>
      <w:r w:rsidRPr="005B118D">
        <w:rPr>
          <w:rFonts w:ascii="Times New Roman" w:hAnsi="Times New Roman" w:cs="Times New Roman"/>
          <w:sz w:val="24"/>
          <w:szCs w:val="24"/>
          <w:lang w:val="en-US"/>
        </w:rPr>
        <w:t xml:space="preserve">In recent years, the </w:t>
      </w:r>
      <w:ins w:id="112" w:author="Alicia" w:date="2015-10-15T17:53:00Z">
        <w:r w:rsidR="00120D94" w:rsidRPr="005B118D">
          <w:rPr>
            <w:rFonts w:ascii="Times New Roman" w:hAnsi="Times New Roman" w:cs="Times New Roman"/>
            <w:sz w:val="24"/>
            <w:szCs w:val="24"/>
            <w:lang w:val="en-US"/>
          </w:rPr>
          <w:t xml:space="preserve">ubiquitous </w:t>
        </w:r>
      </w:ins>
      <w:del w:id="113" w:author="Alicia" w:date="2015-10-15T17:53:00Z">
        <w:r w:rsidRPr="005B118D" w:rsidDel="00120D94">
          <w:rPr>
            <w:rFonts w:ascii="Times New Roman" w:hAnsi="Times New Roman" w:cs="Times New Roman"/>
            <w:sz w:val="24"/>
            <w:szCs w:val="24"/>
            <w:lang w:val="en-US"/>
          </w:rPr>
          <w:delText>fact that</w:delText>
        </w:r>
      </w:del>
      <w:ins w:id="114" w:author="Alicia" w:date="2015-10-15T17:53:00Z">
        <w:r w:rsidR="00120D94">
          <w:rPr>
            <w:rFonts w:ascii="Times New Roman" w:hAnsi="Times New Roman" w:cs="Times New Roman"/>
            <w:sz w:val="24"/>
            <w:szCs w:val="24"/>
            <w:lang w:val="en-US"/>
          </w:rPr>
          <w:t>variation in</w:t>
        </w:r>
      </w:ins>
      <w:r w:rsidRPr="005B118D">
        <w:rPr>
          <w:rFonts w:ascii="Times New Roman" w:hAnsi="Times New Roman" w:cs="Times New Roman"/>
          <w:sz w:val="24"/>
          <w:szCs w:val="24"/>
          <w:lang w:val="en-US"/>
        </w:rPr>
        <w:t xml:space="preserve"> selection </w:t>
      </w:r>
      <w:del w:id="115" w:author="Alicia" w:date="2015-10-15T17:53:00Z">
        <w:r w:rsidRPr="005B118D" w:rsidDel="00120D94">
          <w:rPr>
            <w:rFonts w:ascii="Times New Roman" w:hAnsi="Times New Roman" w:cs="Times New Roman"/>
            <w:sz w:val="24"/>
            <w:szCs w:val="24"/>
            <w:lang w:val="en-US"/>
          </w:rPr>
          <w:delText xml:space="preserve">varies ubiquitously </w:delText>
        </w:r>
      </w:del>
      <w:r w:rsidRPr="005B118D">
        <w:rPr>
          <w:rFonts w:ascii="Times New Roman" w:hAnsi="Times New Roman" w:cs="Times New Roman"/>
          <w:sz w:val="24"/>
          <w:szCs w:val="24"/>
          <w:lang w:val="en-US"/>
        </w:rPr>
        <w:t xml:space="preserve">among populations and </w:t>
      </w:r>
      <w:del w:id="116" w:author="Alicia" w:date="2015-10-15T17:50:00Z">
        <w:r w:rsidRPr="005B118D" w:rsidDel="00120D94">
          <w:rPr>
            <w:rFonts w:ascii="Times New Roman" w:hAnsi="Times New Roman" w:cs="Times New Roman"/>
            <w:sz w:val="24"/>
            <w:szCs w:val="24"/>
            <w:lang w:val="en-US"/>
          </w:rPr>
          <w:delText xml:space="preserve">among </w:delText>
        </w:r>
      </w:del>
      <w:r w:rsidRPr="005B118D">
        <w:rPr>
          <w:rFonts w:ascii="Times New Roman" w:hAnsi="Times New Roman" w:cs="Times New Roman"/>
          <w:sz w:val="24"/>
          <w:szCs w:val="24"/>
          <w:lang w:val="en-US"/>
        </w:rPr>
        <w:t xml:space="preserve">years </w:t>
      </w:r>
      <w:r>
        <w:rPr>
          <w:rFonts w:ascii="Times New Roman" w:hAnsi="Times New Roman" w:cs="Times New Roman"/>
          <w:sz w:val="24"/>
          <w:szCs w:val="24"/>
          <w:lang w:val="en-US"/>
        </w:rPr>
        <w:t xml:space="preserve">and </w:t>
      </w:r>
      <w:del w:id="117" w:author="Alicia" w:date="2015-10-15T17:53:00Z">
        <w:r w:rsidDel="00120D94">
          <w:rPr>
            <w:rFonts w:ascii="Times New Roman" w:hAnsi="Times New Roman" w:cs="Times New Roman"/>
            <w:sz w:val="24"/>
            <w:szCs w:val="24"/>
            <w:lang w:val="en-US"/>
          </w:rPr>
          <w:delText>that this has very</w:delText>
        </w:r>
      </w:del>
      <w:ins w:id="118" w:author="Alicia" w:date="2015-10-15T17:53:00Z">
        <w:r w:rsidR="00120D94">
          <w:rPr>
            <w:rFonts w:ascii="Times New Roman" w:hAnsi="Times New Roman" w:cs="Times New Roman"/>
            <w:sz w:val="24"/>
            <w:szCs w:val="24"/>
            <w:lang w:val="en-US"/>
          </w:rPr>
          <w:t>its</w:t>
        </w:r>
      </w:ins>
      <w:r>
        <w:rPr>
          <w:rFonts w:ascii="Times New Roman" w:hAnsi="Times New Roman" w:cs="Times New Roman"/>
          <w:sz w:val="24"/>
          <w:szCs w:val="24"/>
          <w:lang w:val="en-US"/>
        </w:rPr>
        <w:t xml:space="preserve"> important implications for evolutionary trajectories of populations </w:t>
      </w:r>
      <w:del w:id="119" w:author="Alicia" w:date="2015-10-15T17:53:00Z">
        <w:r w:rsidRPr="005B118D" w:rsidDel="00120D94">
          <w:rPr>
            <w:rFonts w:ascii="Times New Roman" w:hAnsi="Times New Roman" w:cs="Times New Roman"/>
            <w:sz w:val="24"/>
            <w:szCs w:val="24"/>
            <w:lang w:val="en-US"/>
          </w:rPr>
          <w:delText xml:space="preserve">has </w:delText>
        </w:r>
      </w:del>
      <w:ins w:id="120" w:author="Alicia" w:date="2015-10-15T17:53:00Z">
        <w:r w:rsidR="00120D94" w:rsidRPr="005B118D">
          <w:rPr>
            <w:rFonts w:ascii="Times New Roman" w:hAnsi="Times New Roman" w:cs="Times New Roman"/>
            <w:sz w:val="24"/>
            <w:szCs w:val="24"/>
            <w:lang w:val="en-US"/>
          </w:rPr>
          <w:t>ha</w:t>
        </w:r>
        <w:r w:rsidR="00120D94">
          <w:rPr>
            <w:rFonts w:ascii="Times New Roman" w:hAnsi="Times New Roman" w:cs="Times New Roman"/>
            <w:sz w:val="24"/>
            <w:szCs w:val="24"/>
            <w:lang w:val="en-US"/>
          </w:rPr>
          <w:t>ve</w:t>
        </w:r>
        <w:r w:rsidR="00120D94" w:rsidRPr="005B118D">
          <w:rPr>
            <w:rFonts w:ascii="Times New Roman" w:hAnsi="Times New Roman" w:cs="Times New Roman"/>
            <w:sz w:val="24"/>
            <w:szCs w:val="24"/>
            <w:lang w:val="en-US"/>
          </w:rPr>
          <w:t xml:space="preserve"> </w:t>
        </w:r>
      </w:ins>
      <w:r w:rsidRPr="005B118D">
        <w:rPr>
          <w:rFonts w:ascii="Times New Roman" w:hAnsi="Times New Roman" w:cs="Times New Roman"/>
          <w:sz w:val="24"/>
          <w:szCs w:val="24"/>
          <w:lang w:val="en-US"/>
        </w:rPr>
        <w:t xml:space="preserve">been increasingly acknowledged (e.g. </w:t>
      </w:r>
      <w:r w:rsidRPr="00FC17EF">
        <w:rPr>
          <w:rFonts w:ascii="Times New Roman" w:hAnsi="Times New Roman" w:cs="Times New Roman"/>
          <w:sz w:val="24"/>
          <w:lang w:val="en-US"/>
        </w:rPr>
        <w:t>Thompson, 2005</w:t>
      </w:r>
      <w:r>
        <w:rPr>
          <w:rFonts w:ascii="Times New Roman" w:hAnsi="Times New Roman" w:cs="Times New Roman"/>
          <w:sz w:val="24"/>
          <w:lang w:val="en-US"/>
        </w:rPr>
        <w:t xml:space="preserve">; </w:t>
      </w:r>
      <w:proofErr w:type="spellStart"/>
      <w:r w:rsidRPr="005B118D">
        <w:rPr>
          <w:rFonts w:ascii="Times New Roman" w:hAnsi="Times New Roman" w:cs="Times New Roman"/>
          <w:sz w:val="24"/>
          <w:szCs w:val="24"/>
          <w:lang w:val="en-US"/>
        </w:rPr>
        <w:t>Siepielski</w:t>
      </w:r>
      <w:proofErr w:type="spellEnd"/>
      <w:r w:rsidRPr="005B118D">
        <w:rPr>
          <w:rFonts w:ascii="Times New Roman" w:hAnsi="Times New Roman" w:cs="Times New Roman"/>
          <w:sz w:val="24"/>
          <w:szCs w:val="24"/>
          <w:lang w:val="en-US"/>
        </w:rPr>
        <w:t xml:space="preserve"> et al. 2013). </w:t>
      </w:r>
      <w:r w:rsidR="00F50A24">
        <w:rPr>
          <w:rFonts w:ascii="Times New Roman" w:hAnsi="Times New Roman" w:cs="Times New Roman"/>
          <w:sz w:val="24"/>
          <w:lang w:val="en-US"/>
        </w:rPr>
        <w:t>Yet</w:t>
      </w:r>
      <w:r w:rsidR="00703918">
        <w:rPr>
          <w:rFonts w:ascii="Times New Roman" w:hAnsi="Times New Roman" w:cs="Times New Roman"/>
          <w:sz w:val="24"/>
          <w:lang w:val="en-US"/>
        </w:rPr>
        <w:t xml:space="preserve">, </w:t>
      </w:r>
      <w:r w:rsidR="00810B3C">
        <w:rPr>
          <w:rFonts w:ascii="Times New Roman" w:hAnsi="Times New Roman" w:cs="Times New Roman"/>
          <w:sz w:val="24"/>
          <w:lang w:val="en-US"/>
        </w:rPr>
        <w:t>the</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lastRenderedPageBreak/>
        <w:t xml:space="preserve">environmental </w:t>
      </w:r>
      <w:r w:rsidR="00013281">
        <w:rPr>
          <w:rFonts w:ascii="Times New Roman" w:hAnsi="Times New Roman" w:cs="Times New Roman"/>
          <w:sz w:val="24"/>
          <w:lang w:val="en-US"/>
        </w:rPr>
        <w:t>factors causing this variation</w:t>
      </w:r>
      <w:r w:rsidR="00703918">
        <w:rPr>
          <w:rFonts w:ascii="Times New Roman" w:hAnsi="Times New Roman" w:cs="Times New Roman"/>
          <w:sz w:val="24"/>
          <w:lang w:val="en-US"/>
        </w:rPr>
        <w:t xml:space="preserve"> </w:t>
      </w:r>
      <w:r w:rsidR="00013281">
        <w:rPr>
          <w:rFonts w:ascii="Times New Roman" w:hAnsi="Times New Roman" w:cs="Times New Roman"/>
          <w:sz w:val="24"/>
          <w:lang w:val="en-US"/>
        </w:rPr>
        <w:t>have been rarely identified</w:t>
      </w:r>
      <w:r w:rsidR="00810B3C">
        <w:rPr>
          <w:rFonts w:ascii="Times New Roman" w:hAnsi="Times New Roman" w:cs="Times New Roman"/>
          <w:sz w:val="24"/>
          <w:lang w:val="en-US"/>
        </w:rPr>
        <w:t xml:space="preserve"> (</w:t>
      </w:r>
      <w:proofErr w:type="spellStart"/>
      <w:r w:rsidR="00810B3C" w:rsidRPr="00810B3C">
        <w:rPr>
          <w:rFonts w:ascii="Times New Roman" w:hAnsi="Times New Roman" w:cs="Times New Roman"/>
          <w:sz w:val="24"/>
          <w:lang w:val="en-US"/>
        </w:rPr>
        <w:t>Siepielski</w:t>
      </w:r>
      <w:proofErr w:type="spellEnd"/>
      <w:r w:rsidR="00810B3C" w:rsidRPr="00810B3C">
        <w:rPr>
          <w:rFonts w:ascii="Times New Roman" w:hAnsi="Times New Roman" w:cs="Times New Roman"/>
          <w:sz w:val="24"/>
          <w:lang w:val="en-US"/>
        </w:rPr>
        <w:t xml:space="preserve"> et al., 2013</w:t>
      </w:r>
      <w:r w:rsidR="00810B3C">
        <w:rPr>
          <w:rFonts w:ascii="Times New Roman" w:hAnsi="Times New Roman" w:cs="Times New Roman"/>
          <w:sz w:val="24"/>
          <w:lang w:val="en-US"/>
        </w:rPr>
        <w:t>)</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t xml:space="preserve">In this study, </w:t>
      </w:r>
      <w:r w:rsidR="00703918">
        <w:rPr>
          <w:rFonts w:ascii="Times New Roman" w:hAnsi="Times New Roman" w:cs="Times New Roman"/>
          <w:sz w:val="24"/>
          <w:lang w:val="en-US"/>
        </w:rPr>
        <w:t xml:space="preserve">we have </w:t>
      </w:r>
      <w:r>
        <w:rPr>
          <w:rFonts w:ascii="Times New Roman" w:hAnsi="Times New Roman" w:cs="Times New Roman"/>
          <w:sz w:val="24"/>
          <w:lang w:val="en-US"/>
        </w:rPr>
        <w:t>shown how an</w:t>
      </w:r>
      <w:r w:rsidR="00703918">
        <w:rPr>
          <w:rFonts w:ascii="Times New Roman" w:hAnsi="Times New Roman" w:cs="Times New Roman"/>
          <w:sz w:val="24"/>
          <w:lang w:val="en-US"/>
        </w:rPr>
        <w:t xml:space="preserve"> antagonistic interact</w:t>
      </w:r>
      <w:del w:id="121" w:author="Alicia" w:date="2015-10-15T17:54:00Z">
        <w:r w:rsidR="00703918" w:rsidDel="00120D94">
          <w:rPr>
            <w:rFonts w:ascii="Times New Roman" w:hAnsi="Times New Roman" w:cs="Times New Roman"/>
            <w:sz w:val="24"/>
            <w:lang w:val="en-US"/>
          </w:rPr>
          <w:delText>i</w:delText>
        </w:r>
      </w:del>
      <w:r w:rsidR="00703918">
        <w:rPr>
          <w:rFonts w:ascii="Times New Roman" w:hAnsi="Times New Roman" w:cs="Times New Roman"/>
          <w:sz w:val="24"/>
          <w:lang w:val="en-US"/>
        </w:rPr>
        <w:t>o</w:t>
      </w:r>
      <w:del w:id="122" w:author="Alicia" w:date="2015-10-15T17:54:00Z">
        <w:r w:rsidR="00703918" w:rsidDel="00120D94">
          <w:rPr>
            <w:rFonts w:ascii="Times New Roman" w:hAnsi="Times New Roman" w:cs="Times New Roman"/>
            <w:sz w:val="24"/>
            <w:lang w:val="en-US"/>
          </w:rPr>
          <w:delText>n</w:delText>
        </w:r>
      </w:del>
      <w:ins w:id="123" w:author="Alicia" w:date="2015-10-15T17:54:00Z">
        <w:r w:rsidR="00120D94">
          <w:rPr>
            <w:rFonts w:ascii="Times New Roman" w:hAnsi="Times New Roman" w:cs="Times New Roman"/>
            <w:sz w:val="24"/>
            <w:lang w:val="en-US"/>
          </w:rPr>
          <w:t>r</w:t>
        </w:r>
      </w:ins>
      <w:r w:rsidR="00703918">
        <w:rPr>
          <w:rFonts w:ascii="Times New Roman" w:hAnsi="Times New Roman" w:cs="Times New Roman"/>
          <w:sz w:val="24"/>
          <w:lang w:val="en-US"/>
        </w:rPr>
        <w:t xml:space="preserve"> mediate</w:t>
      </w:r>
      <w:r>
        <w:rPr>
          <w:rFonts w:ascii="Times New Roman" w:hAnsi="Times New Roman" w:cs="Times New Roman"/>
          <w:sz w:val="24"/>
          <w:lang w:val="en-US"/>
        </w:rPr>
        <w:t>s</w:t>
      </w:r>
      <w:r w:rsidR="00703918">
        <w:rPr>
          <w:rFonts w:ascii="Times New Roman" w:hAnsi="Times New Roman" w:cs="Times New Roman"/>
          <w:sz w:val="24"/>
          <w:lang w:val="en-US"/>
        </w:rPr>
        <w:t xml:space="preserve"> selection on </w:t>
      </w:r>
      <w:r>
        <w:rPr>
          <w:rFonts w:ascii="Times New Roman" w:hAnsi="Times New Roman" w:cs="Times New Roman"/>
          <w:sz w:val="24"/>
          <w:lang w:val="en-US"/>
        </w:rPr>
        <w:t xml:space="preserve">timing of reproduction in </w:t>
      </w:r>
      <w:del w:id="124" w:author="Alicia" w:date="2015-10-15T17:54:00Z">
        <w:r w:rsidDel="00120D94">
          <w:rPr>
            <w:rFonts w:ascii="Times New Roman" w:hAnsi="Times New Roman" w:cs="Times New Roman"/>
            <w:sz w:val="24"/>
            <w:lang w:val="en-US"/>
          </w:rPr>
          <w:delText>a</w:delText>
        </w:r>
      </w:del>
      <w:ins w:id="125" w:author="Alicia" w:date="2015-10-15T17:54:00Z">
        <w:r w:rsidR="00120D94">
          <w:rPr>
            <w:rFonts w:ascii="Times New Roman" w:hAnsi="Times New Roman" w:cs="Times New Roman"/>
            <w:sz w:val="24"/>
            <w:lang w:val="en-US"/>
          </w:rPr>
          <w:t>its host</w:t>
        </w:r>
      </w:ins>
      <w:r>
        <w:rPr>
          <w:rFonts w:ascii="Times New Roman" w:hAnsi="Times New Roman" w:cs="Times New Roman"/>
          <w:sz w:val="24"/>
          <w:lang w:val="en-US"/>
        </w:rPr>
        <w:t xml:space="preserve"> </w:t>
      </w:r>
      <w:r w:rsidR="00703918">
        <w:rPr>
          <w:rFonts w:ascii="Times New Roman" w:hAnsi="Times New Roman" w:cs="Times New Roman"/>
          <w:sz w:val="24"/>
          <w:lang w:val="en-US"/>
        </w:rPr>
        <w:t>plant</w:t>
      </w:r>
      <w:r>
        <w:rPr>
          <w:rFonts w:ascii="Times New Roman" w:hAnsi="Times New Roman" w:cs="Times New Roman"/>
          <w:sz w:val="24"/>
          <w:lang w:val="en-US"/>
        </w:rPr>
        <w:t>,</w:t>
      </w:r>
      <w:r w:rsidR="00703918">
        <w:rPr>
          <w:rFonts w:ascii="Times New Roman" w:hAnsi="Times New Roman" w:cs="Times New Roman"/>
          <w:sz w:val="24"/>
          <w:lang w:val="en-US"/>
        </w:rPr>
        <w:t xml:space="preserve"> and </w:t>
      </w:r>
      <w:r>
        <w:rPr>
          <w:rFonts w:ascii="Times New Roman" w:hAnsi="Times New Roman" w:cs="Times New Roman"/>
          <w:sz w:val="24"/>
          <w:lang w:val="en-US"/>
        </w:rPr>
        <w:t>how the presence of this interaction can explain</w:t>
      </w:r>
      <w:r w:rsidR="00703918">
        <w:rPr>
          <w:rFonts w:ascii="Times New Roman" w:hAnsi="Times New Roman" w:cs="Times New Roman"/>
          <w:sz w:val="24"/>
          <w:lang w:val="en-US"/>
        </w:rPr>
        <w:t xml:space="preserve"> </w:t>
      </w:r>
      <w:r w:rsidR="00F50A24">
        <w:rPr>
          <w:rFonts w:ascii="Times New Roman" w:hAnsi="Times New Roman" w:cs="Times New Roman"/>
          <w:sz w:val="24"/>
          <w:lang w:val="en-US"/>
        </w:rPr>
        <w:t xml:space="preserve">among-population variation in </w:t>
      </w:r>
      <w:ins w:id="126" w:author="Alicia" w:date="2015-10-15T17:56:00Z">
        <w:r w:rsidR="009670D6">
          <w:rPr>
            <w:rFonts w:ascii="Times New Roman" w:hAnsi="Times New Roman" w:cs="Times New Roman"/>
            <w:sz w:val="24"/>
            <w:lang w:val="en-US"/>
          </w:rPr>
          <w:t xml:space="preserve">the </w:t>
        </w:r>
      </w:ins>
      <w:r>
        <w:rPr>
          <w:rFonts w:ascii="Times New Roman" w:hAnsi="Times New Roman" w:cs="Times New Roman"/>
          <w:sz w:val="24"/>
          <w:lang w:val="en-US"/>
        </w:rPr>
        <w:t xml:space="preserve">direction of </w:t>
      </w:r>
      <w:r w:rsidR="00F50A24">
        <w:rPr>
          <w:rFonts w:ascii="Times New Roman" w:hAnsi="Times New Roman" w:cs="Times New Roman"/>
          <w:sz w:val="24"/>
          <w:lang w:val="en-US"/>
        </w:rPr>
        <w:t xml:space="preserve">selection. </w:t>
      </w:r>
      <w:r>
        <w:rPr>
          <w:rFonts w:ascii="Times New Roman" w:hAnsi="Times New Roman" w:cs="Times New Roman"/>
          <w:sz w:val="24"/>
          <w:lang w:val="en-US"/>
        </w:rPr>
        <w:t>W</w:t>
      </w:r>
      <w:r w:rsidR="00F50A24">
        <w:rPr>
          <w:rFonts w:ascii="Times New Roman" w:hAnsi="Times New Roman" w:cs="Times New Roman"/>
          <w:sz w:val="24"/>
          <w:lang w:val="en-US"/>
        </w:rPr>
        <w:t xml:space="preserve">e have </w:t>
      </w:r>
      <w:r>
        <w:rPr>
          <w:rFonts w:ascii="Times New Roman" w:hAnsi="Times New Roman" w:cs="Times New Roman"/>
          <w:sz w:val="24"/>
          <w:lang w:val="en-US"/>
        </w:rPr>
        <w:t xml:space="preserve">also </w:t>
      </w:r>
      <w:r w:rsidR="00F50A24">
        <w:rPr>
          <w:rFonts w:ascii="Times New Roman" w:hAnsi="Times New Roman" w:cs="Times New Roman"/>
          <w:sz w:val="24"/>
          <w:lang w:val="en-US"/>
        </w:rPr>
        <w:t xml:space="preserve">shown that </w:t>
      </w:r>
      <w:r w:rsidR="00703918">
        <w:rPr>
          <w:rFonts w:ascii="Times New Roman" w:hAnsi="Times New Roman" w:cs="Times New Roman"/>
          <w:sz w:val="24"/>
          <w:lang w:val="en-US"/>
        </w:rPr>
        <w:t>the</w:t>
      </w:r>
      <w:r w:rsidR="00703918" w:rsidRPr="0070391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of the antagonist is associated with differences in the </w:t>
      </w:r>
      <w:r w:rsidR="00703918">
        <w:rPr>
          <w:rFonts w:ascii="Times New Roman" w:hAnsi="Times New Roman" w:cs="Times New Roman"/>
          <w:sz w:val="24"/>
          <w:szCs w:val="24"/>
          <w:lang w:val="en-US"/>
        </w:rPr>
        <w:t>community context</w:t>
      </w:r>
      <w:r>
        <w:rPr>
          <w:rFonts w:ascii="Times New Roman" w:hAnsi="Times New Roman" w:cs="Times New Roman"/>
          <w:sz w:val="24"/>
          <w:szCs w:val="24"/>
          <w:lang w:val="en-US"/>
        </w:rPr>
        <w:t>, suggesting that community context</w:t>
      </w:r>
      <w:r w:rsidR="00703918">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00703918">
        <w:rPr>
          <w:rFonts w:ascii="Times New Roman" w:hAnsi="Times New Roman" w:cs="Times New Roman"/>
          <w:sz w:val="24"/>
          <w:szCs w:val="24"/>
          <w:lang w:val="en-US"/>
        </w:rPr>
        <w:t xml:space="preserve"> an important </w:t>
      </w:r>
      <w:r w:rsidR="00F50A24">
        <w:rPr>
          <w:rFonts w:ascii="Times New Roman" w:hAnsi="Times New Roman" w:cs="Times New Roman"/>
          <w:sz w:val="24"/>
          <w:szCs w:val="24"/>
          <w:lang w:val="en-US"/>
        </w:rPr>
        <w:t xml:space="preserve">driver </w:t>
      </w:r>
      <w:r w:rsidR="00703918">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among-population </w:t>
      </w:r>
      <w:r w:rsidR="00703918">
        <w:rPr>
          <w:rFonts w:ascii="Times New Roman" w:hAnsi="Times New Roman" w:cs="Times New Roman"/>
          <w:sz w:val="24"/>
          <w:szCs w:val="24"/>
          <w:lang w:val="en-US"/>
        </w:rPr>
        <w:t>variation in interaction</w:t>
      </w:r>
      <w:r>
        <w:rPr>
          <w:rFonts w:ascii="Times New Roman" w:hAnsi="Times New Roman" w:cs="Times New Roman"/>
          <w:sz w:val="24"/>
          <w:szCs w:val="24"/>
          <w:lang w:val="en-US"/>
        </w:rPr>
        <w:t xml:space="preserve"> intensity</w:t>
      </w:r>
      <w:r w:rsidR="00703918">
        <w:rPr>
          <w:rFonts w:ascii="Times New Roman" w:hAnsi="Times New Roman" w:cs="Times New Roman"/>
          <w:sz w:val="24"/>
          <w:szCs w:val="24"/>
          <w:lang w:val="en-US"/>
        </w:rPr>
        <w:t xml:space="preserve"> and selection.</w:t>
      </w:r>
      <w:r w:rsidR="00D8768F">
        <w:rPr>
          <w:rFonts w:ascii="Times New Roman" w:hAnsi="Times New Roman" w:cs="Times New Roman"/>
          <w:sz w:val="24"/>
          <w:szCs w:val="24"/>
          <w:lang w:val="en-US"/>
        </w:rPr>
        <w:t xml:space="preserve"> </w:t>
      </w:r>
      <w:r w:rsidR="00F50A24">
        <w:rPr>
          <w:rFonts w:ascii="Times New Roman" w:hAnsi="Times New Roman" w:cs="Times New Roman"/>
          <w:sz w:val="24"/>
          <w:szCs w:val="24"/>
          <w:lang w:val="en-US"/>
        </w:rPr>
        <w:t>These results illustrate that</w:t>
      </w:r>
      <w:r w:rsidR="00246E3C">
        <w:rPr>
          <w:rFonts w:ascii="Times New Roman" w:hAnsi="Times New Roman" w:cs="Times New Roman"/>
          <w:sz w:val="24"/>
          <w:szCs w:val="24"/>
          <w:lang w:val="en-US"/>
        </w:rPr>
        <w:t xml:space="preserve"> in order</w:t>
      </w:r>
      <w:r w:rsidR="00F50A24">
        <w:rPr>
          <w:rFonts w:ascii="Times New Roman" w:hAnsi="Times New Roman" w:cs="Times New Roman"/>
          <w:sz w:val="24"/>
          <w:szCs w:val="24"/>
          <w:lang w:val="en-US"/>
        </w:rPr>
        <w:t xml:space="preserve"> to link variation in the environment to variation in natural selection, we not only </w:t>
      </w:r>
      <w:r w:rsidR="00246E3C">
        <w:rPr>
          <w:rFonts w:ascii="Times New Roman" w:hAnsi="Times New Roman" w:cs="Times New Roman"/>
          <w:sz w:val="24"/>
          <w:szCs w:val="24"/>
          <w:lang w:val="en-US"/>
        </w:rPr>
        <w:t xml:space="preserve">need </w:t>
      </w:r>
      <w:r w:rsidR="00F50A24">
        <w:rPr>
          <w:rFonts w:ascii="Times New Roman" w:hAnsi="Times New Roman" w:cs="Times New Roman"/>
          <w:sz w:val="24"/>
          <w:szCs w:val="24"/>
          <w:lang w:val="en-US"/>
        </w:rPr>
        <w:t>to assess the effects of species interactions on fitness of different phenotypes, but also</w:t>
      </w:r>
      <w:r w:rsidR="00246E3C">
        <w:rPr>
          <w:rFonts w:ascii="Times New Roman" w:hAnsi="Times New Roman" w:cs="Times New Roman"/>
          <w:sz w:val="24"/>
          <w:szCs w:val="24"/>
          <w:lang w:val="en-US"/>
        </w:rPr>
        <w:t xml:space="preserve"> to</w:t>
      </w:r>
      <w:r w:rsidR="00F50A24">
        <w:rPr>
          <w:rFonts w:ascii="Times New Roman" w:hAnsi="Times New Roman" w:cs="Times New Roman"/>
          <w:sz w:val="24"/>
          <w:szCs w:val="24"/>
          <w:lang w:val="en-US"/>
        </w:rPr>
        <w:t xml:space="preserve"> examine how the physical environment and the community context influence the incidence and abundance of the interacting species. </w:t>
      </w:r>
      <w:r w:rsidR="00F31DF3">
        <w:rPr>
          <w:rFonts w:ascii="Times New Roman" w:hAnsi="Times New Roman" w:cs="Times New Roman"/>
          <w:sz w:val="24"/>
          <w:szCs w:val="24"/>
          <w:lang w:val="en-US"/>
        </w:rPr>
        <w:t xml:space="preserve"> </w:t>
      </w:r>
      <w:bookmarkStart w:id="127" w:name="_GoBack"/>
      <w:bookmarkEnd w:id="127"/>
    </w:p>
    <w:p w14:paraId="03BAE5FF" w14:textId="3C5D7B81"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4D5DB503"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w:t>
      </w:r>
      <w:proofErr w:type="spellStart"/>
      <w:r w:rsidR="006E670D">
        <w:rPr>
          <w:rFonts w:ascii="Times New Roman" w:hAnsi="Times New Roman" w:cs="Times New Roman"/>
          <w:sz w:val="24"/>
          <w:szCs w:val="24"/>
          <w:lang w:val="en-US"/>
        </w:rPr>
        <w:t>Govella</w:t>
      </w:r>
      <w:proofErr w:type="spellEnd"/>
      <w:r w:rsidR="006E670D">
        <w:rPr>
          <w:rFonts w:ascii="Times New Roman" w:hAnsi="Times New Roman" w:cs="Times New Roman"/>
          <w:sz w:val="24"/>
          <w:szCs w:val="24"/>
          <w:lang w:val="en-US"/>
        </w:rPr>
        <w:t xml:space="preserve">, Anna </w:t>
      </w:r>
      <w:proofErr w:type="spellStart"/>
      <w:r w:rsidR="006E670D">
        <w:rPr>
          <w:rFonts w:ascii="Times New Roman" w:hAnsi="Times New Roman" w:cs="Times New Roman"/>
          <w:sz w:val="24"/>
          <w:szCs w:val="24"/>
          <w:lang w:val="en-US"/>
        </w:rPr>
        <w:t>Herrström</w:t>
      </w:r>
      <w:proofErr w:type="spellEnd"/>
      <w:r w:rsidR="006E670D">
        <w:rPr>
          <w:rFonts w:ascii="Times New Roman" w:hAnsi="Times New Roman" w:cs="Times New Roman"/>
          <w:sz w:val="24"/>
          <w:szCs w:val="24"/>
          <w:lang w:val="en-US"/>
        </w:rPr>
        <w:t xml:space="preserve"> and Jessica </w:t>
      </w:r>
      <w:proofErr w:type="spellStart"/>
      <w:r w:rsidR="006E670D">
        <w:rPr>
          <w:rFonts w:ascii="Times New Roman" w:hAnsi="Times New Roman" w:cs="Times New Roman"/>
          <w:sz w:val="24"/>
          <w:szCs w:val="24"/>
          <w:lang w:val="en-US"/>
        </w:rPr>
        <w:t>Oremus</w:t>
      </w:r>
      <w:proofErr w:type="spellEnd"/>
      <w:r w:rsidR="006E670D">
        <w:rPr>
          <w:rFonts w:ascii="Times New Roman" w:hAnsi="Times New Roman" w:cs="Times New Roman"/>
          <w:sz w:val="24"/>
          <w:szCs w:val="24"/>
          <w:lang w:val="en-US"/>
        </w:rPr>
        <w:t xml:space="preserve"> </w:t>
      </w:r>
      <w:r w:rsidRPr="00B2041B">
        <w:rPr>
          <w:rFonts w:ascii="Times New Roman" w:hAnsi="Times New Roman" w:cs="Times New Roman"/>
          <w:sz w:val="24"/>
          <w:szCs w:val="24"/>
          <w:lang w:val="en-US"/>
        </w:rPr>
        <w:t>for field data collection</w:t>
      </w:r>
      <w:r w:rsidR="00932907">
        <w:rPr>
          <w:rFonts w:ascii="Times New Roman" w:hAnsi="Times New Roman" w:cs="Times New Roman"/>
          <w:sz w:val="24"/>
          <w:szCs w:val="24"/>
          <w:lang w:val="en-US"/>
        </w:rPr>
        <w:t>,</w:t>
      </w:r>
      <w:r w:rsidR="008F1FF5">
        <w:rPr>
          <w:rFonts w:ascii="Times New Roman" w:hAnsi="Times New Roman" w:cs="Times New Roman"/>
          <w:sz w:val="24"/>
          <w:szCs w:val="24"/>
          <w:lang w:val="en-US"/>
        </w:rPr>
        <w:t xml:space="preserve">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932907">
        <w:rPr>
          <w:rFonts w:ascii="Times New Roman" w:hAnsi="Times New Roman" w:cs="Times New Roman"/>
          <w:sz w:val="24"/>
          <w:szCs w:val="24"/>
          <w:lang w:val="en-US"/>
        </w:rPr>
        <w:t xml:space="preserve"> and Ove Eriksson </w:t>
      </w:r>
      <w:r w:rsidR="001D0C1F">
        <w:rPr>
          <w:rFonts w:ascii="Times New Roman" w:hAnsi="Times New Roman" w:cs="Times New Roman"/>
          <w:sz w:val="24"/>
          <w:szCs w:val="24"/>
          <w:lang w:val="en-US"/>
        </w:rPr>
        <w:t xml:space="preserve">and </w:t>
      </w:r>
      <w:r w:rsidR="001D0C1F" w:rsidRPr="001D0C1F">
        <w:rPr>
          <w:rFonts w:ascii="Times New Roman" w:hAnsi="Times New Roman" w:cs="Times New Roman"/>
          <w:sz w:val="24"/>
          <w:szCs w:val="24"/>
          <w:lang w:val="en-US"/>
        </w:rPr>
        <w:t>Per-</w:t>
      </w:r>
      <w:proofErr w:type="spellStart"/>
      <w:r w:rsidR="001D0C1F" w:rsidRPr="001D0C1F">
        <w:rPr>
          <w:rFonts w:ascii="Times New Roman" w:hAnsi="Times New Roman" w:cs="Times New Roman"/>
          <w:sz w:val="24"/>
          <w:szCs w:val="24"/>
          <w:lang w:val="en-US"/>
        </w:rPr>
        <w:t>Olof</w:t>
      </w:r>
      <w:proofErr w:type="spellEnd"/>
      <w:r w:rsidR="001D0C1F" w:rsidRPr="001D0C1F">
        <w:rPr>
          <w:rFonts w:ascii="Times New Roman" w:hAnsi="Times New Roman" w:cs="Times New Roman"/>
          <w:sz w:val="24"/>
          <w:szCs w:val="24"/>
          <w:lang w:val="en-US"/>
        </w:rPr>
        <w:t xml:space="preserve"> </w:t>
      </w:r>
      <w:proofErr w:type="spellStart"/>
      <w:r w:rsidR="001D0C1F" w:rsidRPr="001D0C1F">
        <w:rPr>
          <w:rFonts w:ascii="Times New Roman" w:hAnsi="Times New Roman" w:cs="Times New Roman"/>
          <w:sz w:val="24"/>
          <w:szCs w:val="24"/>
          <w:lang w:val="en-US"/>
        </w:rPr>
        <w:t>Wickman</w:t>
      </w:r>
      <w:proofErr w:type="spellEnd"/>
      <w:r w:rsidR="001D0C1F" w:rsidRPr="001D0C1F">
        <w:rPr>
          <w:rFonts w:ascii="Times New Roman" w:hAnsi="Times New Roman" w:cs="Times New Roman"/>
          <w:sz w:val="24"/>
          <w:szCs w:val="24"/>
          <w:lang w:val="en-US"/>
        </w:rPr>
        <w:t xml:space="preserve"> </w:t>
      </w:r>
      <w:r w:rsidR="00932907">
        <w:rPr>
          <w:rFonts w:ascii="Times New Roman" w:hAnsi="Times New Roman" w:cs="Times New Roman"/>
          <w:sz w:val="24"/>
          <w:szCs w:val="24"/>
          <w:lang w:val="en-US"/>
        </w:rPr>
        <w:t>for</w:t>
      </w:r>
      <w:r w:rsidR="00932907" w:rsidRPr="00932907">
        <w:rPr>
          <w:rFonts w:ascii="Times New Roman" w:hAnsi="Times New Roman" w:cs="Times New Roman"/>
          <w:sz w:val="24"/>
          <w:szCs w:val="24"/>
          <w:lang w:val="en-US"/>
        </w:rPr>
        <w:t xml:space="preserve"> valuable</w:t>
      </w:r>
      <w:r w:rsidR="00932907">
        <w:rPr>
          <w:rFonts w:ascii="Times New Roman" w:hAnsi="Times New Roman" w:cs="Times New Roman"/>
          <w:sz w:val="24"/>
          <w:szCs w:val="24"/>
          <w:lang w:val="en-US"/>
        </w:rPr>
        <w:t xml:space="preserve"> </w:t>
      </w:r>
      <w:r w:rsidR="00932907" w:rsidRPr="00932907">
        <w:rPr>
          <w:rFonts w:ascii="Times New Roman" w:hAnsi="Times New Roman" w:cs="Times New Roman"/>
          <w:sz w:val="24"/>
          <w:szCs w:val="24"/>
          <w:lang w:val="en-US"/>
        </w:rPr>
        <w:t xml:space="preserve">comments on </w:t>
      </w:r>
      <w:r w:rsidR="00932907">
        <w:rPr>
          <w:rFonts w:ascii="Times New Roman" w:hAnsi="Times New Roman" w:cs="Times New Roman"/>
          <w:sz w:val="24"/>
          <w:szCs w:val="24"/>
          <w:lang w:val="en-US"/>
        </w:rPr>
        <w:t xml:space="preserve">a </w:t>
      </w:r>
      <w:r w:rsidR="00932907" w:rsidRPr="00932907">
        <w:rPr>
          <w:rFonts w:ascii="Times New Roman" w:hAnsi="Times New Roman" w:cs="Times New Roman"/>
          <w:sz w:val="24"/>
          <w:szCs w:val="24"/>
          <w:lang w:val="en-US"/>
        </w:rPr>
        <w:t>previou</w:t>
      </w:r>
      <w:r w:rsidR="00932907">
        <w:rPr>
          <w:rFonts w:ascii="Times New Roman" w:hAnsi="Times New Roman" w:cs="Times New Roman"/>
          <w:sz w:val="24"/>
          <w:szCs w:val="24"/>
          <w:lang w:val="en-US"/>
        </w:rPr>
        <w:t>s</w:t>
      </w:r>
      <w:r w:rsidR="00932907" w:rsidRPr="00932907">
        <w:rPr>
          <w:rFonts w:ascii="Times New Roman" w:hAnsi="Times New Roman" w:cs="Times New Roman"/>
          <w:sz w:val="24"/>
          <w:szCs w:val="24"/>
          <w:lang w:val="en-US"/>
        </w:rPr>
        <w:t xml:space="preserve"> version of the manuscript</w:t>
      </w:r>
      <w:r w:rsidR="00932907">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w:t>
      </w:r>
      <w:proofErr w:type="spellStart"/>
      <w:r w:rsidR="006E670D" w:rsidRPr="00704DEA">
        <w:rPr>
          <w:rFonts w:ascii="Times New Roman" w:hAnsi="Times New Roman" w:cs="Times New Roman"/>
          <w:sz w:val="24"/>
          <w:szCs w:val="24"/>
          <w:lang w:val="en-US"/>
        </w:rPr>
        <w:t>Clarín</w:t>
      </w:r>
      <w:proofErr w:type="spellEnd"/>
      <w:r w:rsidR="006E670D" w:rsidRPr="00704DEA">
        <w:rPr>
          <w:rFonts w:ascii="Times New Roman" w:hAnsi="Times New Roman" w:cs="Times New Roman"/>
          <w:sz w:val="24"/>
          <w:szCs w:val="24"/>
          <w:lang w:val="en-US"/>
        </w:rPr>
        <w:t xml:space="preserve">” postdoctoral program (FICYT, </w:t>
      </w:r>
      <w:proofErr w:type="spellStart"/>
      <w:r w:rsidR="006E670D" w:rsidRPr="00704DEA">
        <w:rPr>
          <w:rFonts w:ascii="Times New Roman" w:hAnsi="Times New Roman" w:cs="Times New Roman"/>
          <w:sz w:val="24"/>
          <w:szCs w:val="24"/>
          <w:lang w:val="en-US"/>
        </w:rPr>
        <w:t>Gobierno</w:t>
      </w:r>
      <w:proofErr w:type="spellEnd"/>
      <w:r w:rsidR="006E670D" w:rsidRPr="00704DEA">
        <w:rPr>
          <w:rFonts w:ascii="Times New Roman" w:hAnsi="Times New Roman" w:cs="Times New Roman"/>
          <w:sz w:val="24"/>
          <w:szCs w:val="24"/>
          <w:lang w:val="en-US"/>
        </w:rPr>
        <w:t xml:space="preserve"> </w:t>
      </w:r>
      <w:proofErr w:type="gramStart"/>
      <w:r w:rsidR="006E670D" w:rsidRPr="00704DEA">
        <w:rPr>
          <w:rFonts w:ascii="Times New Roman" w:hAnsi="Times New Roman" w:cs="Times New Roman"/>
          <w:sz w:val="24"/>
          <w:szCs w:val="24"/>
          <w:lang w:val="en-US"/>
        </w:rPr>
        <w:t>del</w:t>
      </w:r>
      <w:proofErr w:type="gramEnd"/>
      <w:r w:rsidR="006E670D" w:rsidRPr="00704DEA">
        <w:rPr>
          <w:rFonts w:ascii="Times New Roman" w:hAnsi="Times New Roman" w:cs="Times New Roman"/>
          <w:sz w:val="24"/>
          <w:szCs w:val="24"/>
          <w:lang w:val="en-US"/>
        </w:rPr>
        <w:t xml:space="preserve"> </w:t>
      </w:r>
      <w:proofErr w:type="spellStart"/>
      <w:r w:rsidR="006E670D" w:rsidRPr="00704DEA">
        <w:rPr>
          <w:rFonts w:ascii="Times New Roman" w:hAnsi="Times New Roman" w:cs="Times New Roman"/>
          <w:sz w:val="24"/>
          <w:szCs w:val="24"/>
          <w:lang w:val="en-US"/>
        </w:rPr>
        <w:t>Principado</w:t>
      </w:r>
      <w:proofErr w:type="spellEnd"/>
      <w:r w:rsidR="006E670D" w:rsidRPr="00704DEA">
        <w:rPr>
          <w:rFonts w:ascii="Times New Roman" w:hAnsi="Times New Roman" w:cs="Times New Roman"/>
          <w:sz w:val="24"/>
          <w:szCs w:val="24"/>
          <w:lang w:val="en-US"/>
        </w:rPr>
        <w:t xml:space="preserve"> de Asturias, Spain, and Marie Curie-</w:t>
      </w:r>
      <w:proofErr w:type="spellStart"/>
      <w:r w:rsidR="006E670D" w:rsidRPr="00704DEA">
        <w:rPr>
          <w:rFonts w:ascii="Times New Roman" w:hAnsi="Times New Roman" w:cs="Times New Roman"/>
          <w:sz w:val="24"/>
          <w:szCs w:val="24"/>
          <w:lang w:val="en-US"/>
        </w:rPr>
        <w:t>Cofund</w:t>
      </w:r>
      <w:proofErr w:type="spellEnd"/>
      <w:r w:rsidR="006E670D" w:rsidRPr="00704DEA">
        <w:rPr>
          <w:rFonts w:ascii="Times New Roman" w:hAnsi="Times New Roman" w:cs="Times New Roman"/>
          <w:sz w:val="24"/>
          <w:szCs w:val="24"/>
          <w:lang w:val="en-US"/>
        </w:rPr>
        <w:t xml:space="preserve">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r w:rsidRPr="00B143A6">
        <w:rPr>
          <w:rFonts w:ascii="Times New Roman" w:hAnsi="Times New Roman" w:cs="Times New Roman"/>
          <w:sz w:val="24"/>
          <w:szCs w:val="24"/>
          <w:lang w:val="en-US"/>
        </w:rPr>
        <w:t>REFERENCES</w:t>
      </w:r>
    </w:p>
    <w:p w14:paraId="223F5C35" w14:textId="12D3D824" w:rsidR="00576090"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Agrawal, A.A., Lau, J.A. &amp; </w:t>
      </w:r>
      <w:proofErr w:type="spellStart"/>
      <w:r w:rsidRPr="008C25C5">
        <w:rPr>
          <w:rFonts w:ascii="Times New Roman" w:hAnsi="Times New Roman" w:cs="Times New Roman"/>
          <w:sz w:val="24"/>
          <w:szCs w:val="24"/>
          <w:lang w:val="en-US"/>
        </w:rPr>
        <w:t>Hambäck</w:t>
      </w:r>
      <w:proofErr w:type="spellEnd"/>
      <w:r w:rsidRPr="008C25C5">
        <w:rPr>
          <w:rFonts w:ascii="Times New Roman" w:hAnsi="Times New Roman" w:cs="Times New Roman"/>
          <w:sz w:val="24"/>
          <w:szCs w:val="24"/>
          <w:lang w:val="en-US"/>
        </w:rPr>
        <w:t>, P.A. (2006) Community heterogeneity and the evolution of interactions between plants and insect herbivores.</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Quarterly Review of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81</w:t>
      </w:r>
      <w:r w:rsidRPr="008C25C5">
        <w:rPr>
          <w:rFonts w:ascii="Times New Roman" w:hAnsi="Times New Roman" w:cs="Times New Roman"/>
          <w:sz w:val="24"/>
          <w:szCs w:val="24"/>
          <w:lang w:val="en-US"/>
        </w:rPr>
        <w:t>, 349–376.</w:t>
      </w:r>
    </w:p>
    <w:p w14:paraId="235BD6A6" w14:textId="6BE2CB76" w:rsidR="00F218A4" w:rsidRPr="00B92DA8" w:rsidRDefault="00F218A4" w:rsidP="00F218A4">
      <w:pPr>
        <w:pStyle w:val="Bibliografa"/>
        <w:spacing w:line="480" w:lineRule="auto"/>
        <w:ind w:left="0" w:firstLine="0"/>
        <w:rPr>
          <w:rFonts w:ascii="Times New Roman" w:hAnsi="Times New Roman" w:cs="Times New Roman"/>
          <w:sz w:val="24"/>
          <w:szCs w:val="24"/>
          <w:lang w:val="en-US"/>
        </w:rPr>
      </w:pPr>
      <w:proofErr w:type="gramStart"/>
      <w:r w:rsidRPr="00B92DA8">
        <w:rPr>
          <w:rFonts w:ascii="Times New Roman" w:hAnsi="Times New Roman" w:cs="Times New Roman"/>
          <w:sz w:val="24"/>
          <w:szCs w:val="24"/>
          <w:lang w:val="en-US"/>
        </w:rPr>
        <w:lastRenderedPageBreak/>
        <w:t>Alonso, C. (1997) Choosing a place to grow.</w:t>
      </w:r>
      <w:proofErr w:type="gramEnd"/>
      <w:r w:rsidRPr="00B92DA8">
        <w:rPr>
          <w:rFonts w:ascii="Times New Roman" w:hAnsi="Times New Roman" w:cs="Times New Roman"/>
          <w:sz w:val="24"/>
          <w:szCs w:val="24"/>
          <w:lang w:val="en-US"/>
        </w:rPr>
        <w:t xml:space="preserve"> </w:t>
      </w:r>
      <w:proofErr w:type="gramStart"/>
      <w:r w:rsidRPr="00B92DA8">
        <w:rPr>
          <w:rFonts w:ascii="Times New Roman" w:hAnsi="Times New Roman" w:cs="Times New Roman"/>
          <w:sz w:val="24"/>
          <w:szCs w:val="24"/>
          <w:lang w:val="en-US"/>
        </w:rPr>
        <w:t xml:space="preserve">Importance of within-plant abiotic microenvironment for </w:t>
      </w:r>
      <w:proofErr w:type="spellStart"/>
      <w:r w:rsidRPr="00B92DA8">
        <w:rPr>
          <w:rFonts w:ascii="Times New Roman" w:hAnsi="Times New Roman" w:cs="Times New Roman"/>
          <w:i/>
          <w:sz w:val="24"/>
          <w:szCs w:val="24"/>
          <w:lang w:val="en-US"/>
        </w:rPr>
        <w:t>Yponomeuta</w:t>
      </w:r>
      <w:proofErr w:type="spellEnd"/>
      <w:r w:rsidRPr="00B92DA8">
        <w:rPr>
          <w:rFonts w:ascii="Times New Roman" w:hAnsi="Times New Roman" w:cs="Times New Roman"/>
          <w:i/>
          <w:sz w:val="24"/>
          <w:szCs w:val="24"/>
          <w:lang w:val="en-US"/>
        </w:rPr>
        <w:t xml:space="preserve"> </w:t>
      </w:r>
      <w:proofErr w:type="spellStart"/>
      <w:r w:rsidRPr="00B92DA8">
        <w:rPr>
          <w:rFonts w:ascii="Times New Roman" w:hAnsi="Times New Roman" w:cs="Times New Roman"/>
          <w:i/>
          <w:sz w:val="24"/>
          <w:szCs w:val="24"/>
          <w:lang w:val="en-US"/>
        </w:rPr>
        <w:t>mahalebella</w:t>
      </w:r>
      <w:proofErr w:type="spellEnd"/>
      <w:r w:rsidRPr="00B92DA8">
        <w:rPr>
          <w:rFonts w:ascii="Times New Roman" w:hAnsi="Times New Roman" w:cs="Times New Roman"/>
          <w:sz w:val="24"/>
          <w:szCs w:val="24"/>
          <w:lang w:val="en-US"/>
        </w:rPr>
        <w:t>.</w:t>
      </w:r>
      <w:proofErr w:type="gramEnd"/>
      <w:r w:rsidRPr="00B92DA8">
        <w:rPr>
          <w:rFonts w:ascii="Times New Roman" w:hAnsi="Times New Roman" w:cs="Times New Roman"/>
          <w:sz w:val="24"/>
          <w:szCs w:val="24"/>
          <w:lang w:val="en-US"/>
        </w:rPr>
        <w:t xml:space="preserve"> </w:t>
      </w:r>
      <w:proofErr w:type="spellStart"/>
      <w:r w:rsidRPr="00B92DA8">
        <w:rPr>
          <w:rFonts w:ascii="Times New Roman" w:hAnsi="Times New Roman" w:cs="Times New Roman"/>
          <w:i/>
          <w:iCs/>
          <w:sz w:val="24"/>
          <w:szCs w:val="24"/>
          <w:lang w:val="en-US"/>
        </w:rPr>
        <w:t>Entomologia</w:t>
      </w:r>
      <w:proofErr w:type="spellEnd"/>
      <w:r w:rsidRPr="00B92DA8">
        <w:rPr>
          <w:rFonts w:ascii="Times New Roman" w:hAnsi="Times New Roman" w:cs="Times New Roman"/>
          <w:i/>
          <w:iCs/>
          <w:sz w:val="24"/>
          <w:szCs w:val="24"/>
          <w:lang w:val="en-US"/>
        </w:rPr>
        <w:t xml:space="preserve"> </w:t>
      </w:r>
      <w:proofErr w:type="spellStart"/>
      <w:r w:rsidRPr="00B92DA8">
        <w:rPr>
          <w:rFonts w:ascii="Times New Roman" w:hAnsi="Times New Roman" w:cs="Times New Roman"/>
          <w:i/>
          <w:iCs/>
          <w:sz w:val="24"/>
          <w:szCs w:val="24"/>
          <w:lang w:val="en-US"/>
        </w:rPr>
        <w:t>Experimentalis</w:t>
      </w:r>
      <w:proofErr w:type="spellEnd"/>
      <w:r w:rsidRPr="00B92DA8">
        <w:rPr>
          <w:rFonts w:ascii="Times New Roman" w:hAnsi="Times New Roman" w:cs="Times New Roman"/>
          <w:i/>
          <w:iCs/>
          <w:sz w:val="24"/>
          <w:szCs w:val="24"/>
          <w:lang w:val="en-US"/>
        </w:rPr>
        <w:t xml:space="preserve"> </w:t>
      </w:r>
      <w:proofErr w:type="gramStart"/>
      <w:r w:rsidRPr="00B92DA8">
        <w:rPr>
          <w:rFonts w:ascii="Times New Roman" w:hAnsi="Times New Roman" w:cs="Times New Roman"/>
          <w:i/>
          <w:iCs/>
          <w:sz w:val="24"/>
          <w:szCs w:val="24"/>
          <w:lang w:val="en-US"/>
        </w:rPr>
        <w:t>et</w:t>
      </w:r>
      <w:proofErr w:type="gramEnd"/>
      <w:r w:rsidRPr="00B92DA8">
        <w:rPr>
          <w:rFonts w:ascii="Times New Roman" w:hAnsi="Times New Roman" w:cs="Times New Roman"/>
          <w:i/>
          <w:iCs/>
          <w:sz w:val="24"/>
          <w:szCs w:val="24"/>
          <w:lang w:val="en-US"/>
        </w:rPr>
        <w:t xml:space="preserve"> </w:t>
      </w:r>
      <w:proofErr w:type="spellStart"/>
      <w:r w:rsidRPr="00B92DA8">
        <w:rPr>
          <w:rFonts w:ascii="Times New Roman" w:hAnsi="Times New Roman" w:cs="Times New Roman"/>
          <w:i/>
          <w:iCs/>
          <w:sz w:val="24"/>
          <w:szCs w:val="24"/>
          <w:lang w:val="en-US"/>
        </w:rPr>
        <w:t>Applicata</w:t>
      </w:r>
      <w:proofErr w:type="spellEnd"/>
      <w:r w:rsidRPr="00B92DA8">
        <w:rPr>
          <w:rFonts w:ascii="Times New Roman" w:hAnsi="Times New Roman" w:cs="Times New Roman"/>
          <w:sz w:val="24"/>
          <w:szCs w:val="24"/>
          <w:lang w:val="en-US"/>
        </w:rPr>
        <w:t xml:space="preserve">, </w:t>
      </w:r>
      <w:r w:rsidRPr="00B92DA8">
        <w:rPr>
          <w:rFonts w:ascii="Times New Roman" w:hAnsi="Times New Roman" w:cs="Times New Roman"/>
          <w:b/>
          <w:bCs/>
          <w:sz w:val="24"/>
          <w:szCs w:val="24"/>
          <w:lang w:val="en-US"/>
        </w:rPr>
        <w:t>83</w:t>
      </w:r>
      <w:r w:rsidRPr="00B92DA8">
        <w:rPr>
          <w:rFonts w:ascii="Times New Roman" w:hAnsi="Times New Roman" w:cs="Times New Roman"/>
          <w:sz w:val="24"/>
          <w:szCs w:val="24"/>
          <w:lang w:val="en-US"/>
        </w:rPr>
        <w:t>, 171–180.</w:t>
      </w:r>
    </w:p>
    <w:p w14:paraId="73C132AB" w14:textId="77777777" w:rsidR="00576090" w:rsidRPr="00C219FE" w:rsidRDefault="00576090" w:rsidP="008C25C5">
      <w:pPr>
        <w:pStyle w:val="Bibliografa"/>
        <w:spacing w:line="480" w:lineRule="auto"/>
        <w:ind w:left="0" w:firstLine="0"/>
        <w:rPr>
          <w:rFonts w:ascii="Times New Roman" w:hAnsi="Times New Roman" w:cs="Times New Roman"/>
          <w:sz w:val="24"/>
          <w:szCs w:val="24"/>
          <w:lang w:val="en-US"/>
        </w:rPr>
      </w:pPr>
      <w:proofErr w:type="spellStart"/>
      <w:proofErr w:type="gramStart"/>
      <w:r w:rsidRPr="008C25C5">
        <w:rPr>
          <w:rFonts w:ascii="Times New Roman" w:hAnsi="Times New Roman" w:cs="Times New Roman"/>
          <w:sz w:val="24"/>
          <w:szCs w:val="24"/>
          <w:lang w:val="en-US"/>
        </w:rPr>
        <w:t>Als</w:t>
      </w:r>
      <w:proofErr w:type="spellEnd"/>
      <w:proofErr w:type="gramEnd"/>
      <w:r w:rsidRPr="008C25C5">
        <w:rPr>
          <w:rFonts w:ascii="Times New Roman" w:hAnsi="Times New Roman" w:cs="Times New Roman"/>
          <w:sz w:val="24"/>
          <w:szCs w:val="24"/>
          <w:lang w:val="en-US"/>
        </w:rPr>
        <w:t xml:space="preserve">, T.D., Vila, R., </w:t>
      </w:r>
      <w:proofErr w:type="spellStart"/>
      <w:r w:rsidRPr="008C25C5">
        <w:rPr>
          <w:rFonts w:ascii="Times New Roman" w:hAnsi="Times New Roman" w:cs="Times New Roman"/>
          <w:sz w:val="24"/>
          <w:szCs w:val="24"/>
          <w:lang w:val="en-US"/>
        </w:rPr>
        <w:t>Kandul</w:t>
      </w:r>
      <w:proofErr w:type="spellEnd"/>
      <w:r w:rsidRPr="008C25C5">
        <w:rPr>
          <w:rFonts w:ascii="Times New Roman" w:hAnsi="Times New Roman" w:cs="Times New Roman"/>
          <w:sz w:val="24"/>
          <w:szCs w:val="24"/>
          <w:lang w:val="en-US"/>
        </w:rPr>
        <w:t xml:space="preserve">, N.P., Nash, D.R., Yen, S.-H., Hsu, Y.-F., </w:t>
      </w:r>
      <w:proofErr w:type="spellStart"/>
      <w:r w:rsidRPr="008C25C5">
        <w:rPr>
          <w:rFonts w:ascii="Times New Roman" w:hAnsi="Times New Roman" w:cs="Times New Roman"/>
          <w:sz w:val="24"/>
          <w:szCs w:val="24"/>
          <w:lang w:val="en-US"/>
        </w:rPr>
        <w:t>Mignault</w:t>
      </w:r>
      <w:proofErr w:type="spellEnd"/>
      <w:r w:rsidRPr="008C25C5">
        <w:rPr>
          <w:rFonts w:ascii="Times New Roman" w:hAnsi="Times New Roman" w:cs="Times New Roman"/>
          <w:sz w:val="24"/>
          <w:szCs w:val="24"/>
          <w:lang w:val="en-US"/>
        </w:rPr>
        <w:t xml:space="preserve">, A.A., </w:t>
      </w:r>
      <w:proofErr w:type="spellStart"/>
      <w:r w:rsidRPr="008C25C5">
        <w:rPr>
          <w:rFonts w:ascii="Times New Roman" w:hAnsi="Times New Roman" w:cs="Times New Roman"/>
          <w:sz w:val="24"/>
          <w:szCs w:val="24"/>
          <w:lang w:val="en-US"/>
        </w:rPr>
        <w:t>Boomsma</w:t>
      </w:r>
      <w:proofErr w:type="spellEnd"/>
      <w:r w:rsidRPr="008C25C5">
        <w:rPr>
          <w:rFonts w:ascii="Times New Roman" w:hAnsi="Times New Roman" w:cs="Times New Roman"/>
          <w:sz w:val="24"/>
          <w:szCs w:val="24"/>
          <w:lang w:val="en-US"/>
        </w:rPr>
        <w:t xml:space="preserve">, J.J. &amp; Pierce, N.E. (2004) The evolution of alternative parasitic life histories in large blue butterflies. </w:t>
      </w:r>
      <w:r w:rsidRPr="00C219FE">
        <w:rPr>
          <w:rFonts w:ascii="Times New Roman" w:hAnsi="Times New Roman" w:cs="Times New Roman"/>
          <w:i/>
          <w:iCs/>
          <w:sz w:val="24"/>
          <w:szCs w:val="24"/>
          <w:lang w:val="en-US"/>
        </w:rPr>
        <w:t>Nature</w:t>
      </w:r>
      <w:r w:rsidRPr="00C219FE">
        <w:rPr>
          <w:rFonts w:ascii="Times New Roman" w:hAnsi="Times New Roman" w:cs="Times New Roman"/>
          <w:sz w:val="24"/>
          <w:szCs w:val="24"/>
          <w:lang w:val="en-US"/>
        </w:rPr>
        <w:t xml:space="preserve">, </w:t>
      </w:r>
      <w:r w:rsidRPr="00C219FE">
        <w:rPr>
          <w:rFonts w:ascii="Times New Roman" w:hAnsi="Times New Roman" w:cs="Times New Roman"/>
          <w:b/>
          <w:bCs/>
          <w:sz w:val="24"/>
          <w:szCs w:val="24"/>
          <w:lang w:val="en-US"/>
        </w:rPr>
        <w:t>432</w:t>
      </w:r>
      <w:r w:rsidRPr="00C219FE">
        <w:rPr>
          <w:rFonts w:ascii="Times New Roman" w:hAnsi="Times New Roman" w:cs="Times New Roman"/>
          <w:sz w:val="24"/>
          <w:szCs w:val="24"/>
          <w:lang w:val="en-US"/>
        </w:rPr>
        <w:t>, 386–390.</w:t>
      </w:r>
    </w:p>
    <w:p w14:paraId="55C1CD05" w14:textId="77777777" w:rsidR="00576090" w:rsidRPr="00B06077" w:rsidRDefault="00576090" w:rsidP="008C25C5">
      <w:pPr>
        <w:pStyle w:val="Bibliografa"/>
        <w:spacing w:line="480" w:lineRule="auto"/>
        <w:ind w:left="0" w:firstLine="0"/>
        <w:rPr>
          <w:rFonts w:ascii="Times New Roman" w:hAnsi="Times New Roman" w:cs="Times New Roman"/>
          <w:sz w:val="24"/>
          <w:szCs w:val="24"/>
          <w:lang w:val="sv-SE"/>
        </w:rPr>
      </w:pPr>
      <w:r w:rsidRPr="00B06077">
        <w:rPr>
          <w:rFonts w:ascii="Times New Roman" w:hAnsi="Times New Roman" w:cs="Times New Roman"/>
          <w:sz w:val="24"/>
          <w:szCs w:val="24"/>
          <w:lang w:val="sv-SE"/>
        </w:rPr>
        <w:t xml:space="preserve">Appelqvist, T., Bengtsson, O., Sverige &amp; Naturvårdsverket (2007) </w:t>
      </w:r>
      <w:r w:rsidRPr="00B06077">
        <w:rPr>
          <w:rFonts w:ascii="Times New Roman" w:hAnsi="Times New Roman" w:cs="Times New Roman"/>
          <w:i/>
          <w:iCs/>
          <w:sz w:val="24"/>
          <w:szCs w:val="24"/>
          <w:lang w:val="sv-SE"/>
        </w:rPr>
        <w:t>Åtgärdsprogram för alkonblåvinge och klockgentiana 2007-2011: Maculinea alcon och Gentiana pneumonanthe : hotkategori: sårbara (vu)</w:t>
      </w:r>
      <w:r w:rsidRPr="00B06077">
        <w:rPr>
          <w:rFonts w:ascii="Times New Roman" w:hAnsi="Times New Roman" w:cs="Times New Roman"/>
          <w:sz w:val="24"/>
          <w:szCs w:val="24"/>
          <w:lang w:val="sv-SE"/>
        </w:rPr>
        <w:t>, Naturvårdsverket, Stockholm.</w:t>
      </w:r>
    </w:p>
    <w:p w14:paraId="06E31F3F" w14:textId="29AAC6A9"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Arbukle</w:t>
      </w:r>
      <w:proofErr w:type="spellEnd"/>
      <w:r w:rsidRPr="008C25C5">
        <w:rPr>
          <w:rFonts w:ascii="Times New Roman" w:hAnsi="Times New Roman" w:cs="Times New Roman"/>
          <w:sz w:val="24"/>
          <w:szCs w:val="24"/>
          <w:lang w:val="en-US"/>
        </w:rPr>
        <w:t xml:space="preserve">, J.L. (2007) </w:t>
      </w:r>
      <w:r w:rsidRPr="008C25C5">
        <w:rPr>
          <w:rFonts w:ascii="Times New Roman" w:hAnsi="Times New Roman" w:cs="Times New Roman"/>
          <w:i/>
          <w:iCs/>
          <w:sz w:val="24"/>
          <w:szCs w:val="24"/>
          <w:lang w:val="en-US"/>
        </w:rPr>
        <w:t>AMOS 16 Users Guide</w:t>
      </w:r>
      <w:r w:rsidRPr="008C25C5">
        <w:rPr>
          <w:rFonts w:ascii="Times New Roman" w:hAnsi="Times New Roman" w:cs="Times New Roman"/>
          <w:sz w:val="24"/>
          <w:szCs w:val="24"/>
          <w:lang w:val="en-US"/>
        </w:rPr>
        <w:t>.</w:t>
      </w:r>
    </w:p>
    <w:p w14:paraId="759B66B9" w14:textId="77777777" w:rsidR="00562B81" w:rsidRPr="00BD10C7" w:rsidRDefault="00562B81" w:rsidP="00562B81">
      <w:pPr>
        <w:pStyle w:val="Bibliografa"/>
        <w:spacing w:line="480" w:lineRule="auto"/>
        <w:ind w:left="0" w:firstLine="0"/>
        <w:rPr>
          <w:rFonts w:ascii="Times New Roman" w:hAnsi="Times New Roman" w:cs="Times New Roman"/>
          <w:sz w:val="24"/>
          <w:lang w:val="en-US"/>
        </w:rPr>
      </w:pPr>
      <w:proofErr w:type="spellStart"/>
      <w:proofErr w:type="gramStart"/>
      <w:r w:rsidRPr="00BD10C7">
        <w:rPr>
          <w:rFonts w:ascii="Times New Roman" w:hAnsi="Times New Roman" w:cs="Times New Roman"/>
          <w:sz w:val="24"/>
          <w:lang w:val="en-US"/>
        </w:rPr>
        <w:t>Arceo</w:t>
      </w:r>
      <w:proofErr w:type="spellEnd"/>
      <w:r w:rsidRPr="00BD10C7">
        <w:rPr>
          <w:rFonts w:ascii="Times New Roman" w:hAnsi="Times New Roman" w:cs="Times New Roman"/>
          <w:sz w:val="24"/>
          <w:lang w:val="en-US"/>
        </w:rPr>
        <w:t>-Gómez, G. &amp; Ashman, T.-L.</w:t>
      </w:r>
      <w:proofErr w:type="gramEnd"/>
      <w:r w:rsidRPr="00BD10C7">
        <w:rPr>
          <w:rFonts w:ascii="Times New Roman" w:hAnsi="Times New Roman" w:cs="Times New Roman"/>
          <w:sz w:val="24"/>
          <w:lang w:val="en-US"/>
        </w:rPr>
        <w:t xml:space="preserve"> (2014) </w:t>
      </w:r>
      <w:proofErr w:type="spellStart"/>
      <w:r w:rsidRPr="00BD10C7">
        <w:rPr>
          <w:rFonts w:ascii="Times New Roman" w:hAnsi="Times New Roman" w:cs="Times New Roman"/>
          <w:sz w:val="24"/>
          <w:lang w:val="en-US"/>
        </w:rPr>
        <w:t>Coflowering</w:t>
      </w:r>
      <w:proofErr w:type="spellEnd"/>
      <w:r w:rsidRPr="00BD10C7">
        <w:rPr>
          <w:rFonts w:ascii="Times New Roman" w:hAnsi="Times New Roman" w:cs="Times New Roman"/>
          <w:sz w:val="24"/>
          <w:lang w:val="en-US"/>
        </w:rPr>
        <w:t xml:space="preserve"> community context influences female fitness and alters the adaptive value of flower longevity in </w:t>
      </w:r>
      <w:proofErr w:type="spellStart"/>
      <w:r w:rsidRPr="00BB1AEB">
        <w:rPr>
          <w:rFonts w:ascii="Times New Roman" w:hAnsi="Times New Roman" w:cs="Times New Roman"/>
          <w:i/>
          <w:sz w:val="24"/>
          <w:lang w:val="en-US"/>
        </w:rPr>
        <w:t>Mimulus</w:t>
      </w:r>
      <w:proofErr w:type="spellEnd"/>
      <w:r w:rsidRPr="00BB1AEB">
        <w:rPr>
          <w:rFonts w:ascii="Times New Roman" w:hAnsi="Times New Roman" w:cs="Times New Roman"/>
          <w:i/>
          <w:sz w:val="24"/>
          <w:lang w:val="en-US"/>
        </w:rPr>
        <w:t xml:space="preserve"> </w:t>
      </w:r>
      <w:proofErr w:type="spellStart"/>
      <w:r w:rsidRPr="00BB1AEB">
        <w:rPr>
          <w:rFonts w:ascii="Times New Roman" w:hAnsi="Times New Roman" w:cs="Times New Roman"/>
          <w:i/>
          <w:sz w:val="24"/>
          <w:lang w:val="en-US"/>
        </w:rPr>
        <w:t>guttatus</w:t>
      </w:r>
      <w:proofErr w:type="spellEnd"/>
      <w:r w:rsidRPr="00BD10C7">
        <w:rPr>
          <w:rFonts w:ascii="Times New Roman" w:hAnsi="Times New Roman" w:cs="Times New Roman"/>
          <w:sz w:val="24"/>
          <w:lang w:val="en-US"/>
        </w:rPr>
        <w:t xml:space="preserve">. </w:t>
      </w:r>
      <w:proofErr w:type="gramStart"/>
      <w:r w:rsidRPr="00BD10C7">
        <w:rPr>
          <w:rFonts w:ascii="Times New Roman" w:hAnsi="Times New Roman" w:cs="Times New Roman"/>
          <w:i/>
          <w:iCs/>
          <w:sz w:val="24"/>
          <w:lang w:val="en-US"/>
        </w:rPr>
        <w:t>The American Naturalist</w:t>
      </w:r>
      <w:r w:rsidRPr="00BD10C7">
        <w:rPr>
          <w:rFonts w:ascii="Times New Roman" w:hAnsi="Times New Roman" w:cs="Times New Roman"/>
          <w:sz w:val="24"/>
          <w:lang w:val="en-US"/>
        </w:rPr>
        <w:t xml:space="preserve">, </w:t>
      </w:r>
      <w:r w:rsidRPr="00BD10C7">
        <w:rPr>
          <w:rFonts w:ascii="Times New Roman" w:hAnsi="Times New Roman" w:cs="Times New Roman"/>
          <w:b/>
          <w:bCs/>
          <w:sz w:val="24"/>
          <w:lang w:val="en-US"/>
        </w:rPr>
        <w:t>183</w:t>
      </w:r>
      <w:r w:rsidRPr="00BD10C7">
        <w:rPr>
          <w:rFonts w:ascii="Times New Roman" w:hAnsi="Times New Roman" w:cs="Times New Roman"/>
          <w:sz w:val="24"/>
          <w:lang w:val="en-US"/>
        </w:rPr>
        <w:t>, E50–E63.</w:t>
      </w:r>
      <w:proofErr w:type="gramEnd"/>
    </w:p>
    <w:p w14:paraId="2F17467F" w14:textId="77777777" w:rsidR="00DA47B2" w:rsidRPr="00320F57" w:rsidRDefault="00DA47B2" w:rsidP="00DA47B2">
      <w:pPr>
        <w:pStyle w:val="Bibliografa"/>
        <w:spacing w:line="480" w:lineRule="auto"/>
        <w:ind w:left="0" w:firstLine="0"/>
        <w:rPr>
          <w:rFonts w:ascii="Times New Roman" w:hAnsi="Times New Roman" w:cs="Times New Roman"/>
          <w:sz w:val="24"/>
          <w:szCs w:val="24"/>
          <w:lang w:val="en-US"/>
        </w:rPr>
      </w:pPr>
      <w:proofErr w:type="spellStart"/>
      <w:r w:rsidRPr="005C2EDA">
        <w:rPr>
          <w:rFonts w:ascii="Times New Roman" w:hAnsi="Times New Roman" w:cs="Times New Roman"/>
          <w:sz w:val="24"/>
          <w:szCs w:val="24"/>
          <w:lang w:val="en-US"/>
        </w:rPr>
        <w:t>Arvanitis</w:t>
      </w:r>
      <w:proofErr w:type="spellEnd"/>
      <w:r w:rsidRPr="005C2EDA">
        <w:rPr>
          <w:rFonts w:ascii="Times New Roman" w:hAnsi="Times New Roman" w:cs="Times New Roman"/>
          <w:sz w:val="24"/>
          <w:szCs w:val="24"/>
          <w:lang w:val="en-US"/>
        </w:rPr>
        <w:t xml:space="preserve">, L., </w:t>
      </w:r>
      <w:proofErr w:type="spellStart"/>
      <w:r w:rsidRPr="005C2EDA">
        <w:rPr>
          <w:rFonts w:ascii="Times New Roman" w:hAnsi="Times New Roman" w:cs="Times New Roman"/>
          <w:sz w:val="24"/>
          <w:szCs w:val="24"/>
          <w:lang w:val="en-US"/>
        </w:rPr>
        <w:t>Wiklund</w:t>
      </w:r>
      <w:proofErr w:type="spellEnd"/>
      <w:r w:rsidRPr="005C2EDA">
        <w:rPr>
          <w:rFonts w:ascii="Times New Roman" w:hAnsi="Times New Roman" w:cs="Times New Roman"/>
          <w:sz w:val="24"/>
          <w:szCs w:val="24"/>
          <w:lang w:val="en-US"/>
        </w:rPr>
        <w:t xml:space="preserve">, C. &amp; </w:t>
      </w:r>
      <w:proofErr w:type="spellStart"/>
      <w:r w:rsidRPr="005C2EDA">
        <w:rPr>
          <w:rFonts w:ascii="Times New Roman" w:hAnsi="Times New Roman" w:cs="Times New Roman"/>
          <w:sz w:val="24"/>
          <w:szCs w:val="24"/>
          <w:lang w:val="en-US"/>
        </w:rPr>
        <w:t>Ehrlén</w:t>
      </w:r>
      <w:proofErr w:type="spellEnd"/>
      <w:r w:rsidRPr="005C2EDA">
        <w:rPr>
          <w:rFonts w:ascii="Times New Roman" w:hAnsi="Times New Roman" w:cs="Times New Roman"/>
          <w:sz w:val="24"/>
          <w:szCs w:val="24"/>
          <w:lang w:val="en-US"/>
        </w:rPr>
        <w:t xml:space="preserve">, J. (2007) Butterfly seed predation: effects of landscape characteristics, plant ploidy level and population structure. </w:t>
      </w:r>
      <w:proofErr w:type="spellStart"/>
      <w:r w:rsidRPr="00320F57">
        <w:rPr>
          <w:rFonts w:ascii="Times New Roman" w:hAnsi="Times New Roman" w:cs="Times New Roman"/>
          <w:i/>
          <w:iCs/>
          <w:sz w:val="24"/>
          <w:szCs w:val="24"/>
          <w:lang w:val="en-US"/>
        </w:rPr>
        <w:t>Oecologia</w:t>
      </w:r>
      <w:proofErr w:type="spellEnd"/>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152</w:t>
      </w:r>
      <w:r w:rsidRPr="00320F57">
        <w:rPr>
          <w:rFonts w:ascii="Times New Roman" w:hAnsi="Times New Roman" w:cs="Times New Roman"/>
          <w:sz w:val="24"/>
          <w:szCs w:val="24"/>
          <w:lang w:val="en-US"/>
        </w:rPr>
        <w:t>, 275–285.</w:t>
      </w:r>
    </w:p>
    <w:p w14:paraId="2F1BCB2F" w14:textId="59838474" w:rsidR="008A3A83" w:rsidRPr="00BB1AEB" w:rsidRDefault="008A3A83" w:rsidP="008A3A83">
      <w:pPr>
        <w:pStyle w:val="Bibliografa"/>
        <w:spacing w:line="480" w:lineRule="auto"/>
        <w:ind w:left="0" w:firstLine="0"/>
        <w:rPr>
          <w:rFonts w:ascii="Times New Roman" w:hAnsi="Times New Roman" w:cs="Times New Roman"/>
          <w:sz w:val="24"/>
          <w:lang w:val="en-US"/>
        </w:rPr>
      </w:pPr>
      <w:proofErr w:type="spellStart"/>
      <w:r w:rsidRPr="00570665">
        <w:rPr>
          <w:rFonts w:ascii="Times New Roman" w:hAnsi="Times New Roman" w:cs="Times New Roman"/>
          <w:sz w:val="24"/>
          <w:lang w:val="en-US"/>
        </w:rPr>
        <w:t>Benkman</w:t>
      </w:r>
      <w:proofErr w:type="spellEnd"/>
      <w:r w:rsidRPr="00570665">
        <w:rPr>
          <w:rFonts w:ascii="Times New Roman" w:hAnsi="Times New Roman" w:cs="Times New Roman"/>
          <w:sz w:val="24"/>
          <w:lang w:val="en-US"/>
        </w:rPr>
        <w:t xml:space="preserve">, C.W. (2013) </w:t>
      </w:r>
      <w:proofErr w:type="gramStart"/>
      <w:r w:rsidRPr="00570665">
        <w:rPr>
          <w:rFonts w:ascii="Times New Roman" w:hAnsi="Times New Roman" w:cs="Times New Roman"/>
          <w:sz w:val="24"/>
          <w:lang w:val="en-US"/>
        </w:rPr>
        <w:t>Biotic</w:t>
      </w:r>
      <w:proofErr w:type="gramEnd"/>
      <w:r w:rsidRPr="00570665">
        <w:rPr>
          <w:rFonts w:ascii="Times New Roman" w:hAnsi="Times New Roman" w:cs="Times New Roman"/>
          <w:sz w:val="24"/>
          <w:lang w:val="en-US"/>
        </w:rPr>
        <w:t xml:space="preserve"> interaction strength and the intensity of selection. </w:t>
      </w:r>
      <w:r w:rsidRPr="00BB1AEB">
        <w:rPr>
          <w:rFonts w:ascii="Times New Roman" w:hAnsi="Times New Roman" w:cs="Times New Roman"/>
          <w:i/>
          <w:iCs/>
          <w:sz w:val="24"/>
          <w:lang w:val="en-US"/>
        </w:rPr>
        <w:t>Ecology Letters</w:t>
      </w:r>
      <w:r w:rsidRPr="00BB1AEB">
        <w:rPr>
          <w:rFonts w:ascii="Times New Roman" w:hAnsi="Times New Roman" w:cs="Times New Roman"/>
          <w:sz w:val="24"/>
          <w:lang w:val="en-US"/>
        </w:rPr>
        <w:t xml:space="preserve">, </w:t>
      </w:r>
      <w:r w:rsidRPr="00BB1AEB">
        <w:rPr>
          <w:rFonts w:ascii="Times New Roman" w:hAnsi="Times New Roman" w:cs="Times New Roman"/>
          <w:b/>
          <w:bCs/>
          <w:sz w:val="24"/>
          <w:lang w:val="en-US"/>
        </w:rPr>
        <w:t>16</w:t>
      </w:r>
      <w:r w:rsidRPr="00BB1AEB">
        <w:rPr>
          <w:rFonts w:ascii="Times New Roman" w:hAnsi="Times New Roman" w:cs="Times New Roman"/>
          <w:sz w:val="24"/>
          <w:lang w:val="en-US"/>
        </w:rPr>
        <w:t>, 1054–1060.</w:t>
      </w:r>
    </w:p>
    <w:p w14:paraId="58E93DED" w14:textId="77777777" w:rsidR="00754250" w:rsidRPr="00754250" w:rsidRDefault="00754250" w:rsidP="00754250">
      <w:pPr>
        <w:spacing w:line="480" w:lineRule="auto"/>
        <w:rPr>
          <w:rFonts w:ascii="Times New Roman" w:hAnsi="Times New Roman" w:cs="Times New Roman"/>
          <w:sz w:val="24"/>
          <w:szCs w:val="24"/>
          <w:lang w:val="en-US"/>
        </w:rPr>
      </w:pPr>
      <w:proofErr w:type="spellStart"/>
      <w:proofErr w:type="gramStart"/>
      <w:r w:rsidRPr="00754250">
        <w:rPr>
          <w:rFonts w:ascii="Times New Roman" w:hAnsi="Times New Roman" w:cs="Times New Roman"/>
          <w:sz w:val="24"/>
          <w:szCs w:val="24"/>
          <w:lang w:val="en-US"/>
        </w:rPr>
        <w:t>Benkman</w:t>
      </w:r>
      <w:proofErr w:type="spellEnd"/>
      <w:r w:rsidRPr="00754250">
        <w:rPr>
          <w:rFonts w:ascii="Times New Roman" w:hAnsi="Times New Roman" w:cs="Times New Roman"/>
          <w:sz w:val="24"/>
          <w:szCs w:val="24"/>
          <w:lang w:val="en-US"/>
        </w:rPr>
        <w:t xml:space="preserve">, C.W., Smith, J.W., Maier, M., Hansen, L. &amp; </w:t>
      </w:r>
      <w:proofErr w:type="spellStart"/>
      <w:r w:rsidRPr="00754250">
        <w:rPr>
          <w:rFonts w:ascii="Times New Roman" w:hAnsi="Times New Roman" w:cs="Times New Roman"/>
          <w:sz w:val="24"/>
          <w:szCs w:val="24"/>
          <w:lang w:val="en-US"/>
        </w:rPr>
        <w:t>Talluto</w:t>
      </w:r>
      <w:proofErr w:type="spellEnd"/>
      <w:r w:rsidRPr="00754250">
        <w:rPr>
          <w:rFonts w:ascii="Times New Roman" w:hAnsi="Times New Roman" w:cs="Times New Roman"/>
          <w:sz w:val="24"/>
          <w:szCs w:val="24"/>
          <w:lang w:val="en-US"/>
        </w:rPr>
        <w:t>, M.V. (2013) Consistency and variation in phenotypic selection exerted by a community of seed predators.</w:t>
      </w:r>
      <w:proofErr w:type="gramEnd"/>
      <w:r w:rsidRPr="00754250">
        <w:rPr>
          <w:rFonts w:ascii="Times New Roman" w:hAnsi="Times New Roman" w:cs="Times New Roman"/>
          <w:sz w:val="24"/>
          <w:szCs w:val="24"/>
          <w:lang w:val="en-US"/>
        </w:rPr>
        <w:t xml:space="preserve"> </w:t>
      </w:r>
      <w:r w:rsidRPr="00754250">
        <w:rPr>
          <w:rFonts w:ascii="Times New Roman" w:hAnsi="Times New Roman" w:cs="Times New Roman"/>
          <w:i/>
          <w:iCs/>
          <w:sz w:val="24"/>
          <w:szCs w:val="24"/>
          <w:lang w:val="en-US"/>
        </w:rPr>
        <w:t>Evolution</w:t>
      </w:r>
      <w:r w:rsidRPr="00754250">
        <w:rPr>
          <w:rFonts w:ascii="Times New Roman" w:hAnsi="Times New Roman" w:cs="Times New Roman"/>
          <w:sz w:val="24"/>
          <w:szCs w:val="24"/>
          <w:lang w:val="en-US"/>
        </w:rPr>
        <w:t xml:space="preserve">, </w:t>
      </w:r>
      <w:r w:rsidRPr="00754250">
        <w:rPr>
          <w:rFonts w:ascii="Times New Roman" w:hAnsi="Times New Roman" w:cs="Times New Roman"/>
          <w:b/>
          <w:bCs/>
          <w:sz w:val="24"/>
          <w:szCs w:val="24"/>
          <w:lang w:val="en-US"/>
        </w:rPr>
        <w:t>67</w:t>
      </w:r>
      <w:r w:rsidRPr="00754250">
        <w:rPr>
          <w:rFonts w:ascii="Times New Roman" w:hAnsi="Times New Roman" w:cs="Times New Roman"/>
          <w:sz w:val="24"/>
          <w:szCs w:val="24"/>
          <w:lang w:val="en-US"/>
        </w:rPr>
        <w:t>, 157–169.</w:t>
      </w:r>
    </w:p>
    <w:p w14:paraId="19BCBBFA" w14:textId="27B45C7B" w:rsidR="00ED54CB" w:rsidRPr="00ED54CB" w:rsidRDefault="00ED54CB" w:rsidP="00ED54CB">
      <w:pPr>
        <w:spacing w:line="480" w:lineRule="auto"/>
        <w:rPr>
          <w:rFonts w:ascii="Times New Roman" w:eastAsia="Yu Gothic" w:hAnsi="Times New Roman" w:cs="Times New Roman"/>
          <w:sz w:val="24"/>
          <w:lang w:val="en-US"/>
        </w:rPr>
      </w:pPr>
      <w:proofErr w:type="spellStart"/>
      <w:r w:rsidRPr="00ED54CB">
        <w:rPr>
          <w:rFonts w:ascii="Times New Roman" w:eastAsia="Yu Gothic" w:hAnsi="Times New Roman" w:cs="Times New Roman"/>
          <w:sz w:val="24"/>
          <w:lang w:val="en-US"/>
        </w:rPr>
        <w:t>Biere</w:t>
      </w:r>
      <w:proofErr w:type="spellEnd"/>
      <w:r w:rsidRPr="00ED54CB">
        <w:rPr>
          <w:rFonts w:ascii="Times New Roman" w:eastAsia="Yu Gothic" w:hAnsi="Times New Roman" w:cs="Times New Roman"/>
          <w:sz w:val="24"/>
          <w:lang w:val="en-US"/>
        </w:rPr>
        <w:t xml:space="preserve">, A. &amp; Tack, A.J.M. (2013) Evolutionary adaptation in three-way interactions between plants, microbes and arthropods. </w:t>
      </w:r>
      <w:r w:rsidRPr="00ED54CB">
        <w:rPr>
          <w:rFonts w:ascii="Times New Roman" w:eastAsia="Yu Gothic" w:hAnsi="Times New Roman" w:cs="Times New Roman"/>
          <w:i/>
          <w:iCs/>
          <w:sz w:val="24"/>
          <w:lang w:val="en-US"/>
        </w:rPr>
        <w:t>Functional Ecology</w:t>
      </w:r>
      <w:r w:rsidRPr="00ED54CB">
        <w:rPr>
          <w:rFonts w:ascii="Times New Roman" w:eastAsia="Yu Gothic" w:hAnsi="Times New Roman" w:cs="Times New Roman"/>
          <w:sz w:val="24"/>
          <w:lang w:val="en-US"/>
        </w:rPr>
        <w:t xml:space="preserve">, </w:t>
      </w:r>
      <w:r w:rsidRPr="00ED54CB">
        <w:rPr>
          <w:rFonts w:ascii="Times New Roman" w:eastAsia="Yu Gothic" w:hAnsi="Times New Roman" w:cs="Times New Roman"/>
          <w:b/>
          <w:bCs/>
          <w:sz w:val="24"/>
          <w:lang w:val="en-US"/>
        </w:rPr>
        <w:t>27</w:t>
      </w:r>
      <w:r w:rsidRPr="00ED54CB">
        <w:rPr>
          <w:rFonts w:ascii="Times New Roman" w:eastAsia="Yu Gothic" w:hAnsi="Times New Roman" w:cs="Times New Roman"/>
          <w:sz w:val="24"/>
          <w:lang w:val="en-US"/>
        </w:rPr>
        <w:t>, 646–660.</w:t>
      </w:r>
    </w:p>
    <w:p w14:paraId="5EC577D8" w14:textId="184C9038" w:rsidR="00576090"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Chamberlain, S.A., Bronstein, J.L. &amp; </w:t>
      </w:r>
      <w:proofErr w:type="spellStart"/>
      <w:r w:rsidRPr="008C25C5">
        <w:rPr>
          <w:rFonts w:ascii="Times New Roman" w:hAnsi="Times New Roman" w:cs="Times New Roman"/>
          <w:sz w:val="24"/>
          <w:szCs w:val="24"/>
          <w:lang w:val="en-US"/>
        </w:rPr>
        <w:t>Rudgers</w:t>
      </w:r>
      <w:proofErr w:type="spellEnd"/>
      <w:r w:rsidRPr="008C25C5">
        <w:rPr>
          <w:rFonts w:ascii="Times New Roman" w:hAnsi="Times New Roman" w:cs="Times New Roman"/>
          <w:sz w:val="24"/>
          <w:szCs w:val="24"/>
          <w:lang w:val="en-US"/>
        </w:rPr>
        <w:t xml:space="preserve">, J.A. (2014) </w:t>
      </w:r>
      <w:proofErr w:type="gramStart"/>
      <w:r w:rsidRPr="008C25C5">
        <w:rPr>
          <w:rFonts w:ascii="Times New Roman" w:hAnsi="Times New Roman" w:cs="Times New Roman"/>
          <w:sz w:val="24"/>
          <w:szCs w:val="24"/>
          <w:lang w:val="en-US"/>
        </w:rPr>
        <w:t>How</w:t>
      </w:r>
      <w:proofErr w:type="gramEnd"/>
      <w:r w:rsidRPr="008C25C5">
        <w:rPr>
          <w:rFonts w:ascii="Times New Roman" w:hAnsi="Times New Roman" w:cs="Times New Roman"/>
          <w:sz w:val="24"/>
          <w:szCs w:val="24"/>
          <w:lang w:val="en-US"/>
        </w:rPr>
        <w:t xml:space="preserve"> context dependent are species interactions? </w:t>
      </w:r>
      <w:r w:rsidR="00784CD6" w:rsidRPr="00784CD6">
        <w:rPr>
          <w:rFonts w:ascii="Times New Roman" w:hAnsi="Times New Roman" w:cs="Times New Roman"/>
          <w:i/>
          <w:iCs/>
          <w:sz w:val="24"/>
          <w:szCs w:val="24"/>
          <w:lang w:val="en-US"/>
        </w:rPr>
        <w:t>Ecology Letters</w:t>
      </w:r>
      <w:r w:rsidR="00784CD6" w:rsidRPr="00045BAF">
        <w:rPr>
          <w:rFonts w:ascii="Times New Roman" w:hAnsi="Times New Roman" w:cs="Times New Roman"/>
          <w:iCs/>
          <w:sz w:val="24"/>
          <w:szCs w:val="24"/>
          <w:lang w:val="en-US"/>
        </w:rPr>
        <w:t xml:space="preserve">, </w:t>
      </w:r>
      <w:r w:rsidR="00784CD6" w:rsidRPr="00045BAF">
        <w:rPr>
          <w:rFonts w:ascii="Times New Roman" w:hAnsi="Times New Roman" w:cs="Times New Roman"/>
          <w:b/>
          <w:iCs/>
          <w:sz w:val="24"/>
          <w:szCs w:val="24"/>
          <w:lang w:val="en-US"/>
        </w:rPr>
        <w:t>17</w:t>
      </w:r>
      <w:r w:rsidR="00784CD6" w:rsidRPr="00045BAF">
        <w:rPr>
          <w:rFonts w:ascii="Times New Roman" w:hAnsi="Times New Roman" w:cs="Times New Roman"/>
          <w:iCs/>
          <w:sz w:val="24"/>
          <w:szCs w:val="24"/>
          <w:lang w:val="en-US"/>
        </w:rPr>
        <w:t>, 881–890</w:t>
      </w:r>
      <w:r w:rsidRPr="00045BAF">
        <w:rPr>
          <w:rFonts w:ascii="Times New Roman" w:hAnsi="Times New Roman" w:cs="Times New Roman"/>
          <w:sz w:val="24"/>
          <w:szCs w:val="24"/>
          <w:lang w:val="en-US"/>
        </w:rPr>
        <w:t>.</w:t>
      </w:r>
    </w:p>
    <w:p w14:paraId="4258EE18" w14:textId="5479AEE4" w:rsidR="000354FE" w:rsidRPr="000354FE" w:rsidRDefault="000354FE" w:rsidP="000354FE">
      <w:pPr>
        <w:pStyle w:val="Bibliografa"/>
        <w:spacing w:line="480" w:lineRule="auto"/>
        <w:ind w:left="0" w:firstLine="0"/>
        <w:rPr>
          <w:lang w:val="en-US"/>
        </w:rPr>
      </w:pPr>
      <w:proofErr w:type="spellStart"/>
      <w:proofErr w:type="gramStart"/>
      <w:r w:rsidRPr="00015BF2">
        <w:rPr>
          <w:rFonts w:ascii="Times New Roman" w:hAnsi="Times New Roman" w:cs="Times New Roman"/>
          <w:sz w:val="24"/>
          <w:lang w:val="en-US"/>
        </w:rPr>
        <w:lastRenderedPageBreak/>
        <w:t>Chapurlat</w:t>
      </w:r>
      <w:proofErr w:type="spellEnd"/>
      <w:r w:rsidRPr="00015BF2">
        <w:rPr>
          <w:rFonts w:ascii="Times New Roman" w:hAnsi="Times New Roman" w:cs="Times New Roman"/>
          <w:sz w:val="24"/>
          <w:lang w:val="en-US"/>
        </w:rPr>
        <w:t xml:space="preserve">, E., </w:t>
      </w:r>
      <w:proofErr w:type="spellStart"/>
      <w:r w:rsidRPr="00015BF2">
        <w:rPr>
          <w:rFonts w:ascii="Times New Roman" w:hAnsi="Times New Roman" w:cs="Times New Roman"/>
          <w:sz w:val="24"/>
          <w:lang w:val="en-US"/>
        </w:rPr>
        <w:t>Ågren</w:t>
      </w:r>
      <w:proofErr w:type="spellEnd"/>
      <w:r w:rsidRPr="00015BF2">
        <w:rPr>
          <w:rFonts w:ascii="Times New Roman" w:hAnsi="Times New Roman" w:cs="Times New Roman"/>
          <w:sz w:val="24"/>
          <w:lang w:val="en-US"/>
        </w:rPr>
        <w:t xml:space="preserve">, J. &amp; </w:t>
      </w:r>
      <w:proofErr w:type="spellStart"/>
      <w:r w:rsidRPr="00015BF2">
        <w:rPr>
          <w:rFonts w:ascii="Times New Roman" w:hAnsi="Times New Roman" w:cs="Times New Roman"/>
          <w:sz w:val="24"/>
          <w:lang w:val="en-US"/>
        </w:rPr>
        <w:t>Sletvold</w:t>
      </w:r>
      <w:proofErr w:type="spellEnd"/>
      <w:r w:rsidRPr="00015BF2">
        <w:rPr>
          <w:rFonts w:ascii="Times New Roman" w:hAnsi="Times New Roman" w:cs="Times New Roman"/>
          <w:sz w:val="24"/>
          <w:lang w:val="en-US"/>
        </w:rPr>
        <w:t>, N. (</w:t>
      </w:r>
      <w:r>
        <w:rPr>
          <w:rFonts w:ascii="Times New Roman" w:hAnsi="Times New Roman" w:cs="Times New Roman"/>
          <w:sz w:val="24"/>
          <w:lang w:val="en-US"/>
        </w:rPr>
        <w:t>in press</w:t>
      </w:r>
      <w:r w:rsidRPr="00015BF2">
        <w:rPr>
          <w:rFonts w:ascii="Times New Roman" w:hAnsi="Times New Roman" w:cs="Times New Roman"/>
          <w:sz w:val="24"/>
          <w:lang w:val="en-US"/>
        </w:rPr>
        <w:t xml:space="preserve">) Spatial variation in pollinator-mediated selection on phenology, floral display and spur length in the orchid </w:t>
      </w:r>
      <w:proofErr w:type="spellStart"/>
      <w:r w:rsidRPr="000354FE">
        <w:rPr>
          <w:rFonts w:ascii="Times New Roman" w:hAnsi="Times New Roman" w:cs="Times New Roman"/>
          <w:i/>
          <w:sz w:val="24"/>
          <w:lang w:val="en-US"/>
        </w:rPr>
        <w:t>Gymnadenia</w:t>
      </w:r>
      <w:proofErr w:type="spellEnd"/>
      <w:r w:rsidRPr="000354FE">
        <w:rPr>
          <w:rFonts w:ascii="Times New Roman" w:hAnsi="Times New Roman" w:cs="Times New Roman"/>
          <w:i/>
          <w:sz w:val="24"/>
          <w:lang w:val="en-US"/>
        </w:rPr>
        <w:t xml:space="preserve"> </w:t>
      </w:r>
      <w:proofErr w:type="spellStart"/>
      <w:r w:rsidRPr="000354FE">
        <w:rPr>
          <w:rFonts w:ascii="Times New Roman" w:hAnsi="Times New Roman" w:cs="Times New Roman"/>
          <w:i/>
          <w:sz w:val="24"/>
          <w:lang w:val="en-US"/>
        </w:rPr>
        <w:t>conopsea</w:t>
      </w:r>
      <w:proofErr w:type="spellEnd"/>
      <w:r w:rsidRPr="00015BF2">
        <w:rPr>
          <w:rFonts w:ascii="Times New Roman" w:hAnsi="Times New Roman" w:cs="Times New Roman"/>
          <w:sz w:val="24"/>
          <w:lang w:val="en-US"/>
        </w:rPr>
        <w:t>.</w:t>
      </w:r>
      <w:proofErr w:type="gramEnd"/>
      <w:r w:rsidRPr="00015BF2">
        <w:rPr>
          <w:rFonts w:ascii="Times New Roman" w:hAnsi="Times New Roman" w:cs="Times New Roman"/>
          <w:sz w:val="24"/>
          <w:lang w:val="en-US"/>
        </w:rPr>
        <w:t xml:space="preserve"> </w:t>
      </w:r>
      <w:proofErr w:type="gramStart"/>
      <w:r w:rsidRPr="00015BF2">
        <w:rPr>
          <w:rFonts w:ascii="Times New Roman" w:hAnsi="Times New Roman" w:cs="Times New Roman"/>
          <w:i/>
          <w:iCs/>
          <w:sz w:val="24"/>
          <w:lang w:val="en-US"/>
        </w:rPr>
        <w:t xml:space="preserve">New </w:t>
      </w:r>
      <w:proofErr w:type="spellStart"/>
      <w:r w:rsidRPr="00015BF2">
        <w:rPr>
          <w:rFonts w:ascii="Times New Roman" w:hAnsi="Times New Roman" w:cs="Times New Roman"/>
          <w:i/>
          <w:iCs/>
          <w:sz w:val="24"/>
          <w:lang w:val="en-US"/>
        </w:rPr>
        <w:t>Phytologist</w:t>
      </w:r>
      <w:proofErr w:type="spellEnd"/>
      <w:r w:rsidRPr="00015BF2">
        <w:rPr>
          <w:rFonts w:ascii="Times New Roman" w:hAnsi="Times New Roman" w:cs="Times New Roman"/>
          <w:sz w:val="24"/>
          <w:lang w:val="en-US"/>
        </w:rPr>
        <w:t>.</w:t>
      </w:r>
      <w:proofErr w:type="gramEnd"/>
    </w:p>
    <w:p w14:paraId="2E0E749A"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Van </w:t>
      </w:r>
      <w:proofErr w:type="spellStart"/>
      <w:r w:rsidRPr="008C25C5">
        <w:rPr>
          <w:rFonts w:ascii="Times New Roman" w:hAnsi="Times New Roman" w:cs="Times New Roman"/>
          <w:sz w:val="24"/>
          <w:szCs w:val="24"/>
          <w:lang w:val="en-US"/>
        </w:rPr>
        <w:t>Dyck</w:t>
      </w:r>
      <w:proofErr w:type="spellEnd"/>
      <w:r w:rsidRPr="008C25C5">
        <w:rPr>
          <w:rFonts w:ascii="Times New Roman" w:hAnsi="Times New Roman" w:cs="Times New Roman"/>
          <w:sz w:val="24"/>
          <w:szCs w:val="24"/>
          <w:lang w:val="en-US"/>
        </w:rPr>
        <w:t xml:space="preserve">, H. &amp; </w:t>
      </w:r>
      <w:proofErr w:type="spellStart"/>
      <w:r w:rsidRPr="008C25C5">
        <w:rPr>
          <w:rFonts w:ascii="Times New Roman" w:hAnsi="Times New Roman" w:cs="Times New Roman"/>
          <w:sz w:val="24"/>
          <w:szCs w:val="24"/>
          <w:lang w:val="en-US"/>
        </w:rPr>
        <w:t>Regniers</w:t>
      </w:r>
      <w:proofErr w:type="spellEnd"/>
      <w:r w:rsidRPr="008C25C5">
        <w:rPr>
          <w:rFonts w:ascii="Times New Roman" w:hAnsi="Times New Roman" w:cs="Times New Roman"/>
          <w:sz w:val="24"/>
          <w:szCs w:val="24"/>
          <w:lang w:val="en-US"/>
        </w:rPr>
        <w:t xml:space="preserve">, S. (2010) Egg spreading in the ant-parasitic butterfly, </w:t>
      </w:r>
      <w:proofErr w:type="spellStart"/>
      <w:r w:rsidRPr="00FA5982">
        <w:rPr>
          <w:rFonts w:ascii="Times New Roman" w:hAnsi="Times New Roman" w:cs="Times New Roman"/>
          <w:i/>
          <w:sz w:val="24"/>
          <w:szCs w:val="24"/>
          <w:lang w:val="en-US"/>
        </w:rPr>
        <w:t>Maculinea</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from individual </w:t>
      </w:r>
      <w:proofErr w:type="spellStart"/>
      <w:r w:rsidRPr="008C25C5">
        <w:rPr>
          <w:rFonts w:ascii="Times New Roman" w:hAnsi="Times New Roman" w:cs="Times New Roman"/>
          <w:sz w:val="24"/>
          <w:szCs w:val="24"/>
          <w:lang w:val="en-US"/>
        </w:rPr>
        <w:t>behaviour</w:t>
      </w:r>
      <w:proofErr w:type="spellEnd"/>
      <w:r w:rsidRPr="008C25C5">
        <w:rPr>
          <w:rFonts w:ascii="Times New Roman" w:hAnsi="Times New Roman" w:cs="Times New Roman"/>
          <w:sz w:val="24"/>
          <w:szCs w:val="24"/>
          <w:lang w:val="en-US"/>
        </w:rPr>
        <w:t xml:space="preserve"> to egg distribution pattern. </w:t>
      </w:r>
      <w:r w:rsidRPr="008C25C5">
        <w:rPr>
          <w:rFonts w:ascii="Times New Roman" w:hAnsi="Times New Roman" w:cs="Times New Roman"/>
          <w:i/>
          <w:iCs/>
          <w:sz w:val="24"/>
          <w:szCs w:val="24"/>
          <w:lang w:val="en-US"/>
        </w:rPr>
        <w:t xml:space="preserve">Animal </w:t>
      </w:r>
      <w:proofErr w:type="spellStart"/>
      <w:r w:rsidRPr="008C25C5">
        <w:rPr>
          <w:rFonts w:ascii="Times New Roman" w:hAnsi="Times New Roman" w:cs="Times New Roman"/>
          <w:i/>
          <w:iCs/>
          <w:sz w:val="24"/>
          <w:szCs w:val="24"/>
          <w:lang w:val="en-US"/>
        </w:rPr>
        <w:t>Behaviour</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80</w:t>
      </w:r>
      <w:r w:rsidRPr="008C25C5">
        <w:rPr>
          <w:rFonts w:ascii="Times New Roman" w:hAnsi="Times New Roman" w:cs="Times New Roman"/>
          <w:sz w:val="24"/>
          <w:szCs w:val="24"/>
          <w:lang w:val="en-US"/>
        </w:rPr>
        <w:t>, 621–627.</w:t>
      </w:r>
    </w:p>
    <w:p w14:paraId="7B9C084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(2015) Selection on flowering time in a life-cycle context. </w:t>
      </w:r>
      <w:proofErr w:type="spellStart"/>
      <w:r w:rsidRPr="008C25C5">
        <w:rPr>
          <w:rFonts w:ascii="Times New Roman" w:hAnsi="Times New Roman" w:cs="Times New Roman"/>
          <w:i/>
          <w:iCs/>
          <w:sz w:val="24"/>
          <w:szCs w:val="24"/>
          <w:lang w:val="en-US"/>
        </w:rPr>
        <w:t>Oikos</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124</w:t>
      </w:r>
      <w:r w:rsidRPr="008C25C5">
        <w:rPr>
          <w:rFonts w:ascii="Times New Roman" w:hAnsi="Times New Roman" w:cs="Times New Roman"/>
          <w:sz w:val="24"/>
          <w:szCs w:val="24"/>
          <w:lang w:val="en-US"/>
        </w:rPr>
        <w:t>, 92–101.</w:t>
      </w:r>
    </w:p>
    <w:p w14:paraId="2BF60E1E"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&amp; </w:t>
      </w:r>
      <w:proofErr w:type="spellStart"/>
      <w:r w:rsidRPr="008C25C5">
        <w:rPr>
          <w:rFonts w:ascii="Times New Roman" w:hAnsi="Times New Roman" w:cs="Times New Roman"/>
          <w:sz w:val="24"/>
          <w:szCs w:val="24"/>
          <w:lang w:val="en-US"/>
        </w:rPr>
        <w:t>Münzbergová</w:t>
      </w:r>
      <w:proofErr w:type="spellEnd"/>
      <w:r w:rsidRPr="008C25C5">
        <w:rPr>
          <w:rFonts w:ascii="Times New Roman" w:hAnsi="Times New Roman" w:cs="Times New Roman"/>
          <w:sz w:val="24"/>
          <w:szCs w:val="24"/>
          <w:lang w:val="en-US"/>
        </w:rPr>
        <w:t xml:space="preserve">, Z. (2009) Timing of flowering: opposed selection on different fitness components and trait covariation.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173</w:t>
      </w:r>
      <w:r w:rsidRPr="008C25C5">
        <w:rPr>
          <w:rFonts w:ascii="Times New Roman" w:hAnsi="Times New Roman" w:cs="Times New Roman"/>
          <w:sz w:val="24"/>
          <w:szCs w:val="24"/>
          <w:lang w:val="en-US"/>
        </w:rPr>
        <w:t>, 819–830.</w:t>
      </w:r>
    </w:p>
    <w:p w14:paraId="2A9EEC51" w14:textId="77777777" w:rsidR="000C15BD" w:rsidRPr="00320F57" w:rsidRDefault="000C15BD" w:rsidP="000C15BD">
      <w:pPr>
        <w:pStyle w:val="Bibliografa"/>
        <w:spacing w:line="480" w:lineRule="auto"/>
        <w:ind w:left="0" w:firstLine="0"/>
        <w:rPr>
          <w:rFonts w:ascii="Times New Roman" w:hAnsi="Times New Roman" w:cs="Times New Roman"/>
          <w:sz w:val="24"/>
          <w:szCs w:val="24"/>
          <w:lang w:val="en-US"/>
        </w:rPr>
      </w:pPr>
      <w:proofErr w:type="spellStart"/>
      <w:r w:rsidRPr="00EC7906">
        <w:rPr>
          <w:rFonts w:ascii="Times New Roman" w:hAnsi="Times New Roman" w:cs="Times New Roman"/>
          <w:sz w:val="24"/>
          <w:szCs w:val="24"/>
          <w:lang w:val="en-US"/>
        </w:rPr>
        <w:t>Elzinga</w:t>
      </w:r>
      <w:proofErr w:type="spellEnd"/>
      <w:r w:rsidRPr="00EC7906">
        <w:rPr>
          <w:rFonts w:ascii="Times New Roman" w:hAnsi="Times New Roman" w:cs="Times New Roman"/>
          <w:sz w:val="24"/>
          <w:szCs w:val="24"/>
          <w:lang w:val="en-US"/>
        </w:rPr>
        <w:t xml:space="preserve">, J.A., </w:t>
      </w:r>
      <w:proofErr w:type="spellStart"/>
      <w:r w:rsidRPr="00EC7906">
        <w:rPr>
          <w:rFonts w:ascii="Times New Roman" w:hAnsi="Times New Roman" w:cs="Times New Roman"/>
          <w:sz w:val="24"/>
          <w:szCs w:val="24"/>
          <w:lang w:val="en-US"/>
        </w:rPr>
        <w:t>Atlan</w:t>
      </w:r>
      <w:proofErr w:type="spellEnd"/>
      <w:r w:rsidRPr="00EC7906">
        <w:rPr>
          <w:rFonts w:ascii="Times New Roman" w:hAnsi="Times New Roman" w:cs="Times New Roman"/>
          <w:sz w:val="24"/>
          <w:szCs w:val="24"/>
          <w:lang w:val="en-US"/>
        </w:rPr>
        <w:t xml:space="preserve">, A., </w:t>
      </w:r>
      <w:proofErr w:type="spellStart"/>
      <w:r w:rsidRPr="00EC7906">
        <w:rPr>
          <w:rFonts w:ascii="Times New Roman" w:hAnsi="Times New Roman" w:cs="Times New Roman"/>
          <w:sz w:val="24"/>
          <w:szCs w:val="24"/>
          <w:lang w:val="en-US"/>
        </w:rPr>
        <w:t>Biere</w:t>
      </w:r>
      <w:proofErr w:type="spellEnd"/>
      <w:r w:rsidRPr="00EC7906">
        <w:rPr>
          <w:rFonts w:ascii="Times New Roman" w:hAnsi="Times New Roman" w:cs="Times New Roman"/>
          <w:sz w:val="24"/>
          <w:szCs w:val="24"/>
          <w:lang w:val="en-US"/>
        </w:rPr>
        <w:t xml:space="preserve">, A., </w:t>
      </w:r>
      <w:proofErr w:type="spellStart"/>
      <w:r w:rsidRPr="00EC7906">
        <w:rPr>
          <w:rFonts w:ascii="Times New Roman" w:hAnsi="Times New Roman" w:cs="Times New Roman"/>
          <w:sz w:val="24"/>
          <w:szCs w:val="24"/>
          <w:lang w:val="en-US"/>
        </w:rPr>
        <w:t>Gigord</w:t>
      </w:r>
      <w:proofErr w:type="spellEnd"/>
      <w:r w:rsidRPr="00EC7906">
        <w:rPr>
          <w:rFonts w:ascii="Times New Roman" w:hAnsi="Times New Roman" w:cs="Times New Roman"/>
          <w:sz w:val="24"/>
          <w:szCs w:val="24"/>
          <w:lang w:val="en-US"/>
        </w:rPr>
        <w:t xml:space="preserve">, L., Weis, </w:t>
      </w:r>
      <w:proofErr w:type="gramStart"/>
      <w:r w:rsidRPr="00EC7906">
        <w:rPr>
          <w:rFonts w:ascii="Times New Roman" w:hAnsi="Times New Roman" w:cs="Times New Roman"/>
          <w:sz w:val="24"/>
          <w:szCs w:val="24"/>
          <w:lang w:val="en-US"/>
        </w:rPr>
        <w:t>A.E</w:t>
      </w:r>
      <w:proofErr w:type="gramEnd"/>
      <w:r w:rsidRPr="00EC7906">
        <w:rPr>
          <w:rFonts w:ascii="Times New Roman" w:hAnsi="Times New Roman" w:cs="Times New Roman"/>
          <w:sz w:val="24"/>
          <w:szCs w:val="24"/>
          <w:lang w:val="en-US"/>
        </w:rPr>
        <w:t xml:space="preserve">. &amp; </w:t>
      </w:r>
      <w:proofErr w:type="spellStart"/>
      <w:r w:rsidRPr="00EC7906">
        <w:rPr>
          <w:rFonts w:ascii="Times New Roman" w:hAnsi="Times New Roman" w:cs="Times New Roman"/>
          <w:sz w:val="24"/>
          <w:szCs w:val="24"/>
          <w:lang w:val="en-US"/>
        </w:rPr>
        <w:t>Bernasconi</w:t>
      </w:r>
      <w:proofErr w:type="spellEnd"/>
      <w:r w:rsidRPr="00EC7906">
        <w:rPr>
          <w:rFonts w:ascii="Times New Roman" w:hAnsi="Times New Roman" w:cs="Times New Roman"/>
          <w:sz w:val="24"/>
          <w:szCs w:val="24"/>
          <w:lang w:val="en-US"/>
        </w:rPr>
        <w:t xml:space="preserve">, G. (2007) Time after time: flowering phenology and biotic interactions. </w:t>
      </w:r>
      <w:r w:rsidRPr="00320F57">
        <w:rPr>
          <w:rFonts w:ascii="Times New Roman" w:hAnsi="Times New Roman" w:cs="Times New Roman"/>
          <w:i/>
          <w:iCs/>
          <w:sz w:val="24"/>
          <w:szCs w:val="24"/>
          <w:lang w:val="en-US"/>
        </w:rPr>
        <w:t>Trends in Ecology &amp; Evolution</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22</w:t>
      </w:r>
      <w:r w:rsidRPr="00320F57">
        <w:rPr>
          <w:rFonts w:ascii="Times New Roman" w:hAnsi="Times New Roman" w:cs="Times New Roman"/>
          <w:sz w:val="24"/>
          <w:szCs w:val="24"/>
          <w:lang w:val="en-US"/>
        </w:rPr>
        <w:t>, 432–439.</w:t>
      </w:r>
    </w:p>
    <w:p w14:paraId="198860A7"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Von Euler, T., </w:t>
      </w:r>
      <w:proofErr w:type="spellStart"/>
      <w:r w:rsidRPr="008C25C5">
        <w:rPr>
          <w:rFonts w:ascii="Times New Roman" w:hAnsi="Times New Roman" w:cs="Times New Roman"/>
          <w:sz w:val="24"/>
          <w:szCs w:val="24"/>
          <w:lang w:val="en-US"/>
        </w:rPr>
        <w:t>Ågren</w:t>
      </w:r>
      <w:proofErr w:type="spellEnd"/>
      <w:r w:rsidRPr="008C25C5">
        <w:rPr>
          <w:rFonts w:ascii="Times New Roman" w:hAnsi="Times New Roman" w:cs="Times New Roman"/>
          <w:sz w:val="24"/>
          <w:szCs w:val="24"/>
          <w:lang w:val="en-US"/>
        </w:rPr>
        <w:t xml:space="preserve">, J. &amp;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(2014) Environmental context influences both the intensity of seed predation and plant demographic sensitivity to attack.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95</w:t>
      </w:r>
      <w:r w:rsidRPr="008C25C5">
        <w:rPr>
          <w:rFonts w:ascii="Times New Roman" w:hAnsi="Times New Roman" w:cs="Times New Roman"/>
          <w:sz w:val="24"/>
          <w:szCs w:val="24"/>
          <w:lang w:val="en-US"/>
        </w:rPr>
        <w:t>, 495–504.</w:t>
      </w:r>
    </w:p>
    <w:p w14:paraId="14236AA7" w14:textId="77777777" w:rsidR="008E137D" w:rsidRPr="00BB1AEB" w:rsidRDefault="008E137D" w:rsidP="008E137D">
      <w:pPr>
        <w:pStyle w:val="Bibliografa"/>
        <w:spacing w:line="480" w:lineRule="auto"/>
        <w:ind w:left="0" w:firstLine="0"/>
        <w:rPr>
          <w:rFonts w:ascii="Times New Roman" w:hAnsi="Times New Roman" w:cs="Times New Roman"/>
          <w:sz w:val="24"/>
          <w:lang w:val="en-US"/>
        </w:rPr>
      </w:pPr>
      <w:proofErr w:type="spellStart"/>
      <w:r w:rsidRPr="00F31347">
        <w:rPr>
          <w:rFonts w:ascii="Times New Roman" w:hAnsi="Times New Roman" w:cs="Times New Roman"/>
          <w:sz w:val="24"/>
          <w:lang w:val="en-US"/>
        </w:rPr>
        <w:t>Fedriani</w:t>
      </w:r>
      <w:proofErr w:type="spellEnd"/>
      <w:r w:rsidRPr="00F31347">
        <w:rPr>
          <w:rFonts w:ascii="Times New Roman" w:hAnsi="Times New Roman" w:cs="Times New Roman"/>
          <w:sz w:val="24"/>
          <w:lang w:val="en-US"/>
        </w:rPr>
        <w:t xml:space="preserve">, J.M. &amp; Delibes, M. (2013) Pulp feeders alter plant interactions with subsequent animal associates. </w:t>
      </w:r>
      <w:r w:rsidRPr="00BB1AEB">
        <w:rPr>
          <w:rFonts w:ascii="Times New Roman" w:hAnsi="Times New Roman" w:cs="Times New Roman"/>
          <w:i/>
          <w:iCs/>
          <w:sz w:val="24"/>
          <w:lang w:val="en-US"/>
        </w:rPr>
        <w:t>Journal of Ecology</w:t>
      </w:r>
      <w:r w:rsidRPr="00BB1AEB">
        <w:rPr>
          <w:rFonts w:ascii="Times New Roman" w:hAnsi="Times New Roman" w:cs="Times New Roman"/>
          <w:sz w:val="24"/>
          <w:lang w:val="en-US"/>
        </w:rPr>
        <w:t xml:space="preserve">, </w:t>
      </w:r>
      <w:r w:rsidRPr="00BB1AEB">
        <w:rPr>
          <w:rFonts w:ascii="Times New Roman" w:hAnsi="Times New Roman" w:cs="Times New Roman"/>
          <w:b/>
          <w:bCs/>
          <w:sz w:val="24"/>
          <w:lang w:val="en-US"/>
        </w:rPr>
        <w:t>101</w:t>
      </w:r>
      <w:r w:rsidRPr="00BB1AEB">
        <w:rPr>
          <w:rFonts w:ascii="Times New Roman" w:hAnsi="Times New Roman" w:cs="Times New Roman"/>
          <w:sz w:val="24"/>
          <w:lang w:val="en-US"/>
        </w:rPr>
        <w:t>, 1581–1588.</w:t>
      </w:r>
    </w:p>
    <w:p w14:paraId="46CC2D00" w14:textId="77777777" w:rsidR="00B873E7" w:rsidRDefault="00B873E7" w:rsidP="00B873E7">
      <w:pPr>
        <w:pStyle w:val="Bibliografa"/>
        <w:spacing w:line="480" w:lineRule="auto"/>
        <w:ind w:left="0" w:firstLine="0"/>
        <w:rPr>
          <w:rFonts w:ascii="Times New Roman" w:hAnsi="Times New Roman" w:cs="Times New Roman"/>
          <w:sz w:val="24"/>
          <w:lang w:val="en-US"/>
        </w:rPr>
      </w:pPr>
      <w:proofErr w:type="gramStart"/>
      <w:r w:rsidRPr="00CA6FD9">
        <w:rPr>
          <w:rFonts w:ascii="Times New Roman" w:hAnsi="Times New Roman" w:cs="Times New Roman"/>
          <w:sz w:val="24"/>
          <w:lang w:val="en-US"/>
        </w:rPr>
        <w:t>Franks, S.J., Sim, S. &amp; Weis, A.E. (2007) Rapid evolution of flowering time by an annual plant in response to a climate fluctuation.</w:t>
      </w:r>
      <w:proofErr w:type="gramEnd"/>
      <w:r w:rsidRPr="00CA6FD9">
        <w:rPr>
          <w:rFonts w:ascii="Times New Roman" w:hAnsi="Times New Roman" w:cs="Times New Roman"/>
          <w:sz w:val="24"/>
          <w:lang w:val="en-US"/>
        </w:rPr>
        <w:t xml:space="preserve"> </w:t>
      </w:r>
      <w:proofErr w:type="gramStart"/>
      <w:r w:rsidRPr="00320F57">
        <w:rPr>
          <w:rFonts w:ascii="Times New Roman" w:hAnsi="Times New Roman" w:cs="Times New Roman"/>
          <w:i/>
          <w:iCs/>
          <w:sz w:val="24"/>
          <w:lang w:val="en-US"/>
        </w:rPr>
        <w:t>Proceedings of the National Academy of Sciences</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104</w:t>
      </w:r>
      <w:r w:rsidRPr="00320F57">
        <w:rPr>
          <w:rFonts w:ascii="Times New Roman" w:hAnsi="Times New Roman" w:cs="Times New Roman"/>
          <w:sz w:val="24"/>
          <w:lang w:val="en-US"/>
        </w:rPr>
        <w:t>, 1278.</w:t>
      </w:r>
      <w:proofErr w:type="gramEnd"/>
    </w:p>
    <w:p w14:paraId="6717EA0D" w14:textId="77777777" w:rsidR="005F5BEC" w:rsidRPr="00BB1AEB" w:rsidRDefault="005F5BEC" w:rsidP="005F5BEC">
      <w:pPr>
        <w:pStyle w:val="Bibliografa"/>
        <w:spacing w:line="480" w:lineRule="auto"/>
        <w:ind w:left="0" w:firstLine="0"/>
        <w:rPr>
          <w:rFonts w:ascii="Times New Roman" w:hAnsi="Times New Roman" w:cs="Times New Roman"/>
          <w:sz w:val="24"/>
          <w:szCs w:val="24"/>
          <w:lang w:val="en-US"/>
        </w:rPr>
      </w:pPr>
      <w:proofErr w:type="spellStart"/>
      <w:proofErr w:type="gramStart"/>
      <w:r w:rsidRPr="009E1511">
        <w:rPr>
          <w:rFonts w:ascii="Times New Roman" w:hAnsi="Times New Roman" w:cs="Times New Roman"/>
          <w:sz w:val="24"/>
          <w:szCs w:val="24"/>
          <w:lang w:val="en-US"/>
        </w:rPr>
        <w:t>Fukano</w:t>
      </w:r>
      <w:proofErr w:type="spellEnd"/>
      <w:r w:rsidRPr="009E1511">
        <w:rPr>
          <w:rFonts w:ascii="Times New Roman" w:hAnsi="Times New Roman" w:cs="Times New Roman"/>
          <w:sz w:val="24"/>
          <w:szCs w:val="24"/>
          <w:lang w:val="en-US"/>
        </w:rPr>
        <w:t xml:space="preserve">, Y., Tanaka, K. &amp; </w:t>
      </w:r>
      <w:proofErr w:type="spellStart"/>
      <w:r w:rsidRPr="009E1511">
        <w:rPr>
          <w:rFonts w:ascii="Times New Roman" w:hAnsi="Times New Roman" w:cs="Times New Roman"/>
          <w:sz w:val="24"/>
          <w:szCs w:val="24"/>
          <w:lang w:val="en-US"/>
        </w:rPr>
        <w:t>Yahara</w:t>
      </w:r>
      <w:proofErr w:type="spellEnd"/>
      <w:r w:rsidRPr="009E1511">
        <w:rPr>
          <w:rFonts w:ascii="Times New Roman" w:hAnsi="Times New Roman" w:cs="Times New Roman"/>
          <w:sz w:val="24"/>
          <w:szCs w:val="24"/>
          <w:lang w:val="en-US"/>
        </w:rPr>
        <w:t>, T. (2013) Directional selection for early flowering is imposed by a re-associated herbivore - but no evidence of directional evolution.</w:t>
      </w:r>
      <w:proofErr w:type="gramEnd"/>
      <w:r w:rsidRPr="009E1511">
        <w:rPr>
          <w:rFonts w:ascii="Times New Roman" w:hAnsi="Times New Roman" w:cs="Times New Roman"/>
          <w:sz w:val="24"/>
          <w:szCs w:val="24"/>
          <w:lang w:val="en-US"/>
        </w:rPr>
        <w:t xml:space="preserve"> </w:t>
      </w:r>
      <w:r w:rsidRPr="00BB1AEB">
        <w:rPr>
          <w:rFonts w:ascii="Times New Roman" w:hAnsi="Times New Roman" w:cs="Times New Roman"/>
          <w:i/>
          <w:iCs/>
          <w:sz w:val="24"/>
          <w:szCs w:val="24"/>
          <w:lang w:val="en-US"/>
        </w:rPr>
        <w:t>Basic and Applied Ecology</w:t>
      </w:r>
      <w:r w:rsidRPr="00BB1AEB">
        <w:rPr>
          <w:rFonts w:ascii="Times New Roman" w:hAnsi="Times New Roman" w:cs="Times New Roman"/>
          <w:sz w:val="24"/>
          <w:szCs w:val="24"/>
          <w:lang w:val="en-US"/>
        </w:rPr>
        <w:t xml:space="preserve">, </w:t>
      </w:r>
      <w:r w:rsidRPr="00BB1AEB">
        <w:rPr>
          <w:rFonts w:ascii="Times New Roman" w:hAnsi="Times New Roman" w:cs="Times New Roman"/>
          <w:b/>
          <w:bCs/>
          <w:sz w:val="24"/>
          <w:szCs w:val="24"/>
          <w:lang w:val="en-US"/>
        </w:rPr>
        <w:t>14</w:t>
      </w:r>
      <w:r w:rsidRPr="00BB1AEB">
        <w:rPr>
          <w:rFonts w:ascii="Times New Roman" w:hAnsi="Times New Roman" w:cs="Times New Roman"/>
          <w:sz w:val="24"/>
          <w:szCs w:val="24"/>
          <w:lang w:val="en-US"/>
        </w:rPr>
        <w:t>, 387–395.</w:t>
      </w:r>
    </w:p>
    <w:p w14:paraId="422541DC" w14:textId="77777777" w:rsidR="00920C8F" w:rsidRPr="00F24C4C" w:rsidRDefault="00920C8F" w:rsidP="00920C8F">
      <w:pPr>
        <w:pStyle w:val="Bibliografa"/>
        <w:spacing w:line="480" w:lineRule="auto"/>
        <w:ind w:left="0" w:firstLine="0"/>
        <w:rPr>
          <w:rFonts w:ascii="Times New Roman" w:hAnsi="Times New Roman" w:cs="Times New Roman"/>
          <w:sz w:val="24"/>
          <w:lang w:val="en-US"/>
        </w:rPr>
      </w:pPr>
      <w:proofErr w:type="spellStart"/>
      <w:proofErr w:type="gramStart"/>
      <w:r w:rsidRPr="00F24C4C">
        <w:rPr>
          <w:rFonts w:ascii="Times New Roman" w:hAnsi="Times New Roman" w:cs="Times New Roman"/>
          <w:sz w:val="24"/>
          <w:lang w:val="en-US"/>
        </w:rPr>
        <w:lastRenderedPageBreak/>
        <w:t>Giménez</w:t>
      </w:r>
      <w:proofErr w:type="spellEnd"/>
      <w:r w:rsidRPr="00F24C4C">
        <w:rPr>
          <w:rFonts w:ascii="Times New Roman" w:hAnsi="Times New Roman" w:cs="Times New Roman"/>
          <w:sz w:val="24"/>
          <w:lang w:val="en-US"/>
        </w:rPr>
        <w:t xml:space="preserve">-Benavides, L., </w:t>
      </w:r>
      <w:proofErr w:type="spellStart"/>
      <w:r w:rsidRPr="00F24C4C">
        <w:rPr>
          <w:rFonts w:ascii="Times New Roman" w:hAnsi="Times New Roman" w:cs="Times New Roman"/>
          <w:sz w:val="24"/>
          <w:lang w:val="en-US"/>
        </w:rPr>
        <w:t>García</w:t>
      </w:r>
      <w:proofErr w:type="spellEnd"/>
      <w:r w:rsidRPr="00F24C4C">
        <w:rPr>
          <w:rFonts w:ascii="Times New Roman" w:hAnsi="Times New Roman" w:cs="Times New Roman"/>
          <w:sz w:val="24"/>
          <w:lang w:val="en-US"/>
        </w:rPr>
        <w:t xml:space="preserve">-Camacho, R., </w:t>
      </w:r>
      <w:proofErr w:type="spellStart"/>
      <w:r w:rsidRPr="00F24C4C">
        <w:rPr>
          <w:rFonts w:ascii="Times New Roman" w:hAnsi="Times New Roman" w:cs="Times New Roman"/>
          <w:sz w:val="24"/>
          <w:lang w:val="en-US"/>
        </w:rPr>
        <w:t>Iriondo</w:t>
      </w:r>
      <w:proofErr w:type="spellEnd"/>
      <w:r w:rsidRPr="00F24C4C">
        <w:rPr>
          <w:rFonts w:ascii="Times New Roman" w:hAnsi="Times New Roman" w:cs="Times New Roman"/>
          <w:sz w:val="24"/>
          <w:lang w:val="en-US"/>
        </w:rPr>
        <w:t xml:space="preserve">, J.M. &amp; </w:t>
      </w:r>
      <w:proofErr w:type="spellStart"/>
      <w:r w:rsidRPr="00F24C4C">
        <w:rPr>
          <w:rFonts w:ascii="Times New Roman" w:hAnsi="Times New Roman" w:cs="Times New Roman"/>
          <w:sz w:val="24"/>
          <w:lang w:val="en-US"/>
        </w:rPr>
        <w:t>Escudero</w:t>
      </w:r>
      <w:proofErr w:type="spellEnd"/>
      <w:r w:rsidRPr="00F24C4C">
        <w:rPr>
          <w:rFonts w:ascii="Times New Roman" w:hAnsi="Times New Roman" w:cs="Times New Roman"/>
          <w:sz w:val="24"/>
          <w:lang w:val="en-US"/>
        </w:rPr>
        <w:t>, A. (201</w:t>
      </w:r>
      <w:r>
        <w:rPr>
          <w:rFonts w:ascii="Times New Roman" w:hAnsi="Times New Roman" w:cs="Times New Roman"/>
          <w:sz w:val="24"/>
          <w:lang w:val="en-US"/>
        </w:rPr>
        <w:t>1</w:t>
      </w:r>
      <w:r w:rsidRPr="00F24C4C">
        <w:rPr>
          <w:rFonts w:ascii="Times New Roman" w:hAnsi="Times New Roman" w:cs="Times New Roman"/>
          <w:sz w:val="24"/>
          <w:lang w:val="en-US"/>
        </w:rPr>
        <w:t>) Selection on flowering time in Mediterranean high-mountain plants under global warming.</w:t>
      </w:r>
      <w:proofErr w:type="gramEnd"/>
      <w:r w:rsidRPr="00F24C4C">
        <w:rPr>
          <w:rFonts w:ascii="Times New Roman" w:hAnsi="Times New Roman" w:cs="Times New Roman"/>
          <w:sz w:val="24"/>
          <w:lang w:val="en-US"/>
        </w:rPr>
        <w:t xml:space="preserve"> </w:t>
      </w:r>
      <w:r w:rsidRPr="00F24C4C">
        <w:rPr>
          <w:rFonts w:ascii="Times New Roman" w:hAnsi="Times New Roman" w:cs="Times New Roman"/>
          <w:i/>
          <w:iCs/>
          <w:sz w:val="24"/>
          <w:lang w:val="en-US"/>
        </w:rPr>
        <w:t>Evolutionary Ecology</w:t>
      </w:r>
      <w:r w:rsidRPr="00F24C4C">
        <w:rPr>
          <w:rFonts w:ascii="Times New Roman" w:hAnsi="Times New Roman" w:cs="Times New Roman"/>
          <w:sz w:val="24"/>
          <w:lang w:val="en-US"/>
        </w:rPr>
        <w:t xml:space="preserve">, </w:t>
      </w:r>
      <w:r w:rsidRPr="00F24C4C">
        <w:rPr>
          <w:rFonts w:ascii="Times New Roman" w:hAnsi="Times New Roman" w:cs="Times New Roman"/>
          <w:b/>
          <w:bCs/>
          <w:sz w:val="24"/>
          <w:lang w:val="en-US"/>
        </w:rPr>
        <w:t>25</w:t>
      </w:r>
      <w:r w:rsidRPr="00F24C4C">
        <w:rPr>
          <w:rFonts w:ascii="Times New Roman" w:hAnsi="Times New Roman" w:cs="Times New Roman"/>
          <w:sz w:val="24"/>
          <w:lang w:val="en-US"/>
        </w:rPr>
        <w:t>, 777–794.</w:t>
      </w:r>
    </w:p>
    <w:p w14:paraId="1FF0B2A6"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Grace, J.B. (2006) </w:t>
      </w:r>
      <w:r w:rsidRPr="008C25C5">
        <w:rPr>
          <w:rFonts w:ascii="Times New Roman" w:hAnsi="Times New Roman" w:cs="Times New Roman"/>
          <w:i/>
          <w:iCs/>
          <w:sz w:val="24"/>
          <w:szCs w:val="24"/>
          <w:lang w:val="en-US"/>
        </w:rPr>
        <w:t>Structural equation modeling and natural systems</w:t>
      </w:r>
      <w:r w:rsidRPr="008C25C5">
        <w:rPr>
          <w:rFonts w:ascii="Times New Roman" w:hAnsi="Times New Roman" w:cs="Times New Roman"/>
          <w:sz w:val="24"/>
          <w:szCs w:val="24"/>
          <w:lang w:val="en-US"/>
        </w:rPr>
        <w:t>, Cambridge University Press, Cambridge, UK ; New York.</w:t>
      </w:r>
      <w:proofErr w:type="gramEnd"/>
    </w:p>
    <w:p w14:paraId="700244D2"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Irwin, R.E. (2006)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consequences of direct versus indirect species interactions to selection on traits: pollination and nectar robbing in </w:t>
      </w:r>
      <w:proofErr w:type="spellStart"/>
      <w:r w:rsidRPr="00FA5982">
        <w:rPr>
          <w:rFonts w:ascii="Times New Roman" w:hAnsi="Times New Roman" w:cs="Times New Roman"/>
          <w:i/>
          <w:sz w:val="24"/>
          <w:szCs w:val="24"/>
          <w:lang w:val="en-US"/>
        </w:rPr>
        <w:t>Ipomopsis</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aggregata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167</w:t>
      </w:r>
      <w:r w:rsidRPr="008C25C5">
        <w:rPr>
          <w:rFonts w:ascii="Times New Roman" w:hAnsi="Times New Roman" w:cs="Times New Roman"/>
          <w:sz w:val="24"/>
          <w:szCs w:val="24"/>
          <w:lang w:val="en-US"/>
        </w:rPr>
        <w:t>, 315–328.</w:t>
      </w:r>
    </w:p>
    <w:p w14:paraId="2217272C"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Ison</w:t>
      </w:r>
      <w:proofErr w:type="spellEnd"/>
      <w:r w:rsidRPr="008C25C5">
        <w:rPr>
          <w:rFonts w:ascii="Times New Roman" w:hAnsi="Times New Roman" w:cs="Times New Roman"/>
          <w:sz w:val="24"/>
          <w:szCs w:val="24"/>
          <w:lang w:val="en-US"/>
        </w:rPr>
        <w:t xml:space="preserve">, J.L. &amp; </w:t>
      </w:r>
      <w:proofErr w:type="spellStart"/>
      <w:r w:rsidRPr="008C25C5">
        <w:rPr>
          <w:rFonts w:ascii="Times New Roman" w:hAnsi="Times New Roman" w:cs="Times New Roman"/>
          <w:sz w:val="24"/>
          <w:szCs w:val="24"/>
          <w:lang w:val="en-US"/>
        </w:rPr>
        <w:t>Wagenius</w:t>
      </w:r>
      <w:proofErr w:type="spellEnd"/>
      <w:r w:rsidRPr="008C25C5">
        <w:rPr>
          <w:rFonts w:ascii="Times New Roman" w:hAnsi="Times New Roman" w:cs="Times New Roman"/>
          <w:sz w:val="24"/>
          <w:szCs w:val="24"/>
          <w:lang w:val="en-US"/>
        </w:rPr>
        <w:t xml:space="preserve">, S. (2014) </w:t>
      </w:r>
      <w:proofErr w:type="gramStart"/>
      <w:r w:rsidRPr="008C25C5">
        <w:rPr>
          <w:rFonts w:ascii="Times New Roman" w:hAnsi="Times New Roman" w:cs="Times New Roman"/>
          <w:sz w:val="24"/>
          <w:szCs w:val="24"/>
          <w:lang w:val="en-US"/>
        </w:rPr>
        <w:t>Both</w:t>
      </w:r>
      <w:proofErr w:type="gramEnd"/>
      <w:r w:rsidRPr="008C25C5">
        <w:rPr>
          <w:rFonts w:ascii="Times New Roman" w:hAnsi="Times New Roman" w:cs="Times New Roman"/>
          <w:sz w:val="24"/>
          <w:szCs w:val="24"/>
          <w:lang w:val="en-US"/>
        </w:rPr>
        <w:t xml:space="preserve"> flowering time and distance to conspecific plants affect reproduction in </w:t>
      </w:r>
      <w:r w:rsidRPr="00FA5982">
        <w:rPr>
          <w:rFonts w:ascii="Times New Roman" w:hAnsi="Times New Roman" w:cs="Times New Roman"/>
          <w:i/>
          <w:sz w:val="24"/>
          <w:szCs w:val="24"/>
          <w:lang w:val="en-US"/>
        </w:rPr>
        <w:t xml:space="preserve">Echinacea </w:t>
      </w:r>
      <w:proofErr w:type="spellStart"/>
      <w:r w:rsidRPr="00FA5982">
        <w:rPr>
          <w:rFonts w:ascii="Times New Roman" w:hAnsi="Times New Roman" w:cs="Times New Roman"/>
          <w:i/>
          <w:sz w:val="24"/>
          <w:szCs w:val="24"/>
          <w:lang w:val="en-US"/>
        </w:rPr>
        <w:t>angustifolia</w:t>
      </w:r>
      <w:proofErr w:type="spellEnd"/>
      <w:r w:rsidRPr="008C25C5">
        <w:rPr>
          <w:rFonts w:ascii="Times New Roman" w:hAnsi="Times New Roman" w:cs="Times New Roman"/>
          <w:sz w:val="24"/>
          <w:szCs w:val="24"/>
          <w:lang w:val="en-US"/>
        </w:rPr>
        <w:t xml:space="preserve">, a common prairie perennial.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102</w:t>
      </w:r>
      <w:r w:rsidRPr="008C25C5">
        <w:rPr>
          <w:rFonts w:ascii="Times New Roman" w:hAnsi="Times New Roman" w:cs="Times New Roman"/>
          <w:sz w:val="24"/>
          <w:szCs w:val="24"/>
          <w:lang w:val="en-US"/>
        </w:rPr>
        <w:t>, 920–929.</w:t>
      </w:r>
    </w:p>
    <w:p w14:paraId="6EF286EB" w14:textId="77777777" w:rsidR="00066B79" w:rsidRPr="00C219FE" w:rsidRDefault="00066B79" w:rsidP="00066B79">
      <w:pPr>
        <w:pStyle w:val="Bibliografa"/>
        <w:spacing w:line="480" w:lineRule="auto"/>
        <w:ind w:left="0" w:firstLine="0"/>
        <w:rPr>
          <w:rFonts w:ascii="Times New Roman" w:hAnsi="Times New Roman" w:cs="Times New Roman"/>
          <w:sz w:val="24"/>
          <w:lang w:val="en-US"/>
        </w:rPr>
      </w:pPr>
      <w:proofErr w:type="spellStart"/>
      <w:r w:rsidRPr="00C4238E">
        <w:rPr>
          <w:rFonts w:ascii="Times New Roman" w:hAnsi="Times New Roman" w:cs="Times New Roman"/>
          <w:sz w:val="24"/>
          <w:lang w:val="en-US"/>
        </w:rPr>
        <w:t>Kéry</w:t>
      </w:r>
      <w:proofErr w:type="spellEnd"/>
      <w:r w:rsidRPr="00C4238E">
        <w:rPr>
          <w:rFonts w:ascii="Times New Roman" w:hAnsi="Times New Roman" w:cs="Times New Roman"/>
          <w:sz w:val="24"/>
          <w:lang w:val="en-US"/>
        </w:rPr>
        <w:t xml:space="preserve">, M., </w:t>
      </w:r>
      <w:proofErr w:type="spellStart"/>
      <w:r w:rsidRPr="00C4238E">
        <w:rPr>
          <w:rFonts w:ascii="Times New Roman" w:hAnsi="Times New Roman" w:cs="Times New Roman"/>
          <w:sz w:val="24"/>
          <w:lang w:val="en-US"/>
        </w:rPr>
        <w:t>Matthies</w:t>
      </w:r>
      <w:proofErr w:type="spellEnd"/>
      <w:r w:rsidRPr="00C4238E">
        <w:rPr>
          <w:rFonts w:ascii="Times New Roman" w:hAnsi="Times New Roman" w:cs="Times New Roman"/>
          <w:sz w:val="24"/>
          <w:lang w:val="en-US"/>
        </w:rPr>
        <w:t xml:space="preserve">, D. &amp; Fischer, M. (2001) </w:t>
      </w:r>
      <w:proofErr w:type="gramStart"/>
      <w:r w:rsidRPr="00C4238E">
        <w:rPr>
          <w:rFonts w:ascii="Times New Roman" w:hAnsi="Times New Roman" w:cs="Times New Roman"/>
          <w:sz w:val="24"/>
          <w:lang w:val="en-US"/>
        </w:rPr>
        <w:t>The</w:t>
      </w:r>
      <w:proofErr w:type="gramEnd"/>
      <w:r w:rsidRPr="00C4238E">
        <w:rPr>
          <w:rFonts w:ascii="Times New Roman" w:hAnsi="Times New Roman" w:cs="Times New Roman"/>
          <w:sz w:val="24"/>
          <w:lang w:val="en-US"/>
        </w:rPr>
        <w:t xml:space="preserve"> effect of plant population size on the interactions between the rare plant </w:t>
      </w:r>
      <w:proofErr w:type="spellStart"/>
      <w:r w:rsidRPr="00C4238E">
        <w:rPr>
          <w:rFonts w:ascii="Times New Roman" w:hAnsi="Times New Roman" w:cs="Times New Roman"/>
          <w:i/>
          <w:sz w:val="24"/>
          <w:lang w:val="en-US"/>
        </w:rPr>
        <w:t>Gentiana</w:t>
      </w:r>
      <w:proofErr w:type="spellEnd"/>
      <w:r w:rsidRPr="00C4238E">
        <w:rPr>
          <w:rFonts w:ascii="Times New Roman" w:hAnsi="Times New Roman" w:cs="Times New Roman"/>
          <w:i/>
          <w:sz w:val="24"/>
          <w:lang w:val="en-US"/>
        </w:rPr>
        <w:t xml:space="preserve"> </w:t>
      </w:r>
      <w:proofErr w:type="spellStart"/>
      <w:r w:rsidRPr="00C4238E">
        <w:rPr>
          <w:rFonts w:ascii="Times New Roman" w:hAnsi="Times New Roman" w:cs="Times New Roman"/>
          <w:i/>
          <w:sz w:val="24"/>
          <w:lang w:val="en-US"/>
        </w:rPr>
        <w:t>cruciata</w:t>
      </w:r>
      <w:proofErr w:type="spellEnd"/>
      <w:r w:rsidRPr="00C4238E">
        <w:rPr>
          <w:rFonts w:ascii="Times New Roman" w:hAnsi="Times New Roman" w:cs="Times New Roman"/>
          <w:sz w:val="24"/>
          <w:lang w:val="en-US"/>
        </w:rPr>
        <w:t xml:space="preserve"> and its specialized herbivore </w:t>
      </w:r>
      <w:proofErr w:type="spellStart"/>
      <w:r w:rsidRPr="00C4238E">
        <w:rPr>
          <w:rFonts w:ascii="Times New Roman" w:hAnsi="Times New Roman" w:cs="Times New Roman"/>
          <w:i/>
          <w:sz w:val="24"/>
          <w:lang w:val="en-US"/>
        </w:rPr>
        <w:t>Maculinea</w:t>
      </w:r>
      <w:proofErr w:type="spellEnd"/>
      <w:r w:rsidRPr="00C4238E">
        <w:rPr>
          <w:rFonts w:ascii="Times New Roman" w:hAnsi="Times New Roman" w:cs="Times New Roman"/>
          <w:i/>
          <w:sz w:val="24"/>
          <w:lang w:val="en-US"/>
        </w:rPr>
        <w:t xml:space="preserve"> </w:t>
      </w:r>
      <w:proofErr w:type="spellStart"/>
      <w:r w:rsidRPr="00C4238E">
        <w:rPr>
          <w:rFonts w:ascii="Times New Roman" w:hAnsi="Times New Roman" w:cs="Times New Roman"/>
          <w:i/>
          <w:sz w:val="24"/>
          <w:lang w:val="en-US"/>
        </w:rPr>
        <w:t>rebeli</w:t>
      </w:r>
      <w:proofErr w:type="spellEnd"/>
      <w:r w:rsidRPr="00C4238E">
        <w:rPr>
          <w:rFonts w:ascii="Times New Roman" w:hAnsi="Times New Roman" w:cs="Times New Roman"/>
          <w:sz w:val="24"/>
          <w:lang w:val="en-US"/>
        </w:rPr>
        <w:t xml:space="preserve">. </w:t>
      </w:r>
      <w:r w:rsidRPr="00C219FE">
        <w:rPr>
          <w:rFonts w:ascii="Times New Roman" w:hAnsi="Times New Roman" w:cs="Times New Roman"/>
          <w:i/>
          <w:iCs/>
          <w:sz w:val="24"/>
          <w:lang w:val="en-US"/>
        </w:rPr>
        <w:t>Journal of Ecology</w:t>
      </w:r>
      <w:r w:rsidRPr="00C219FE">
        <w:rPr>
          <w:rFonts w:ascii="Times New Roman" w:hAnsi="Times New Roman" w:cs="Times New Roman"/>
          <w:sz w:val="24"/>
          <w:lang w:val="en-US"/>
        </w:rPr>
        <w:t xml:space="preserve">, </w:t>
      </w:r>
      <w:r w:rsidRPr="00C219FE">
        <w:rPr>
          <w:rFonts w:ascii="Times New Roman" w:hAnsi="Times New Roman" w:cs="Times New Roman"/>
          <w:b/>
          <w:bCs/>
          <w:sz w:val="24"/>
          <w:lang w:val="en-US"/>
        </w:rPr>
        <w:t>89</w:t>
      </w:r>
      <w:r w:rsidRPr="00C219FE">
        <w:rPr>
          <w:rFonts w:ascii="Times New Roman" w:hAnsi="Times New Roman" w:cs="Times New Roman"/>
          <w:sz w:val="24"/>
          <w:lang w:val="en-US"/>
        </w:rPr>
        <w:t>, 418–427.</w:t>
      </w:r>
    </w:p>
    <w:p w14:paraId="6D4698A0"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Kolb, A. &amp;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(2010) Environmental context drives seed predator-mediated selection on a floral display trait. </w:t>
      </w:r>
      <w:r w:rsidRPr="008C25C5">
        <w:rPr>
          <w:rFonts w:ascii="Times New Roman" w:hAnsi="Times New Roman" w:cs="Times New Roman"/>
          <w:i/>
          <w:iCs/>
          <w:sz w:val="24"/>
          <w:szCs w:val="24"/>
          <w:lang w:val="en-US"/>
        </w:rPr>
        <w:t>Evolutionary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24</w:t>
      </w:r>
      <w:r w:rsidRPr="008C25C5">
        <w:rPr>
          <w:rFonts w:ascii="Times New Roman" w:hAnsi="Times New Roman" w:cs="Times New Roman"/>
          <w:sz w:val="24"/>
          <w:szCs w:val="24"/>
          <w:lang w:val="en-US"/>
        </w:rPr>
        <w:t>, 433–445.</w:t>
      </w:r>
    </w:p>
    <w:p w14:paraId="485A2391"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Kolb, A.,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J. &amp; Eriksson, O. (2007) Ecological and evolutionary consequences of spatial and temporal variation in pre-dispersal seed predation.</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Perspectives in Plant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w:t>
      </w:r>
      <w:r w:rsidRPr="008C25C5">
        <w:rPr>
          <w:rFonts w:ascii="Times New Roman" w:hAnsi="Times New Roman" w:cs="Times New Roman"/>
          <w:sz w:val="24"/>
          <w:szCs w:val="24"/>
          <w:lang w:val="en-US"/>
        </w:rPr>
        <w:t>, 79–100.</w:t>
      </w:r>
    </w:p>
    <w:p w14:paraId="1FCBABF9" w14:textId="77777777" w:rsidR="009A5AF8" w:rsidRPr="00BB1AEB" w:rsidRDefault="009A5AF8" w:rsidP="009A5AF8">
      <w:pPr>
        <w:pStyle w:val="Bibliografa"/>
        <w:spacing w:line="480" w:lineRule="auto"/>
        <w:ind w:left="0" w:firstLine="0"/>
        <w:rPr>
          <w:rFonts w:ascii="Times New Roman" w:hAnsi="Times New Roman" w:cs="Times New Roman"/>
          <w:sz w:val="24"/>
          <w:lang w:val="en-US"/>
        </w:rPr>
      </w:pPr>
      <w:proofErr w:type="spellStart"/>
      <w:proofErr w:type="gramStart"/>
      <w:r w:rsidRPr="00884E62">
        <w:rPr>
          <w:rFonts w:ascii="Times New Roman" w:hAnsi="Times New Roman" w:cs="Times New Roman"/>
          <w:sz w:val="24"/>
          <w:lang w:val="en-US"/>
        </w:rPr>
        <w:t>König</w:t>
      </w:r>
      <w:proofErr w:type="spellEnd"/>
      <w:r w:rsidRPr="00884E62">
        <w:rPr>
          <w:rFonts w:ascii="Times New Roman" w:hAnsi="Times New Roman" w:cs="Times New Roman"/>
          <w:sz w:val="24"/>
          <w:lang w:val="en-US"/>
        </w:rPr>
        <w:t xml:space="preserve">, M.A.E., </w:t>
      </w:r>
      <w:proofErr w:type="spellStart"/>
      <w:r w:rsidRPr="00884E62">
        <w:rPr>
          <w:rFonts w:ascii="Times New Roman" w:hAnsi="Times New Roman" w:cs="Times New Roman"/>
          <w:sz w:val="24"/>
          <w:lang w:val="en-US"/>
        </w:rPr>
        <w:t>Wiklund</w:t>
      </w:r>
      <w:proofErr w:type="spellEnd"/>
      <w:r w:rsidRPr="00884E62">
        <w:rPr>
          <w:rFonts w:ascii="Times New Roman" w:hAnsi="Times New Roman" w:cs="Times New Roman"/>
          <w:sz w:val="24"/>
          <w:lang w:val="en-US"/>
        </w:rPr>
        <w:t xml:space="preserve">, C. &amp; </w:t>
      </w:r>
      <w:proofErr w:type="spellStart"/>
      <w:r w:rsidRPr="00884E62">
        <w:rPr>
          <w:rFonts w:ascii="Times New Roman" w:hAnsi="Times New Roman" w:cs="Times New Roman"/>
          <w:sz w:val="24"/>
          <w:lang w:val="en-US"/>
        </w:rPr>
        <w:t>Ehrlén</w:t>
      </w:r>
      <w:proofErr w:type="spellEnd"/>
      <w:r w:rsidRPr="00884E62">
        <w:rPr>
          <w:rFonts w:ascii="Times New Roman" w:hAnsi="Times New Roman" w:cs="Times New Roman"/>
          <w:sz w:val="24"/>
          <w:lang w:val="en-US"/>
        </w:rPr>
        <w:t xml:space="preserve">, J. (2015) Timing of flowering and intensity of attack by a butterfly herbivore in a </w:t>
      </w:r>
      <w:proofErr w:type="spellStart"/>
      <w:r w:rsidRPr="00884E62">
        <w:rPr>
          <w:rFonts w:ascii="Times New Roman" w:hAnsi="Times New Roman" w:cs="Times New Roman"/>
          <w:sz w:val="24"/>
          <w:lang w:val="en-US"/>
        </w:rPr>
        <w:t>polyploid</w:t>
      </w:r>
      <w:proofErr w:type="spellEnd"/>
      <w:r w:rsidRPr="00884E62">
        <w:rPr>
          <w:rFonts w:ascii="Times New Roman" w:hAnsi="Times New Roman" w:cs="Times New Roman"/>
          <w:sz w:val="24"/>
          <w:lang w:val="en-US"/>
        </w:rPr>
        <w:t xml:space="preserve"> herb.</w:t>
      </w:r>
      <w:proofErr w:type="gramEnd"/>
      <w:r w:rsidRPr="00884E62">
        <w:rPr>
          <w:rFonts w:ascii="Times New Roman" w:hAnsi="Times New Roman" w:cs="Times New Roman"/>
          <w:sz w:val="24"/>
          <w:lang w:val="en-US"/>
        </w:rPr>
        <w:t xml:space="preserve"> </w:t>
      </w:r>
      <w:r w:rsidRPr="00BB1AEB">
        <w:rPr>
          <w:rFonts w:ascii="Times New Roman" w:hAnsi="Times New Roman" w:cs="Times New Roman"/>
          <w:i/>
          <w:iCs/>
          <w:sz w:val="24"/>
          <w:lang w:val="en-US"/>
        </w:rPr>
        <w:t>Ecology and Evolution</w:t>
      </w:r>
      <w:r w:rsidRPr="00BB1AEB">
        <w:rPr>
          <w:rFonts w:ascii="Times New Roman" w:hAnsi="Times New Roman" w:cs="Times New Roman"/>
          <w:sz w:val="24"/>
          <w:lang w:val="en-US"/>
        </w:rPr>
        <w:t xml:space="preserve">, </w:t>
      </w:r>
      <w:r w:rsidRPr="00BB1AEB">
        <w:rPr>
          <w:rFonts w:ascii="Times New Roman" w:hAnsi="Times New Roman" w:cs="Times New Roman"/>
          <w:b/>
          <w:bCs/>
          <w:sz w:val="24"/>
          <w:lang w:val="en-US"/>
        </w:rPr>
        <w:t>5</w:t>
      </w:r>
      <w:r w:rsidRPr="00BB1AEB">
        <w:rPr>
          <w:rFonts w:ascii="Times New Roman" w:hAnsi="Times New Roman" w:cs="Times New Roman"/>
          <w:sz w:val="24"/>
          <w:lang w:val="en-US"/>
        </w:rPr>
        <w:t>, 1863–1872.</w:t>
      </w:r>
    </w:p>
    <w:p w14:paraId="36F17596"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Lande</w:t>
      </w:r>
      <w:proofErr w:type="spellEnd"/>
      <w:r w:rsidRPr="008C25C5">
        <w:rPr>
          <w:rFonts w:ascii="Times New Roman" w:hAnsi="Times New Roman" w:cs="Times New Roman"/>
          <w:sz w:val="24"/>
          <w:szCs w:val="24"/>
          <w:lang w:val="en-US"/>
        </w:rPr>
        <w:t xml:space="preserve">, R. &amp; Arnold, S.J. (1983)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measurement of selection on correlated characters. </w:t>
      </w:r>
      <w:proofErr w:type="gramStart"/>
      <w:r w:rsidRPr="008C25C5">
        <w:rPr>
          <w:rFonts w:ascii="Times New Roman" w:hAnsi="Times New Roman" w:cs="Times New Roman"/>
          <w:i/>
          <w:iCs/>
          <w:sz w:val="24"/>
          <w:szCs w:val="24"/>
          <w:lang w:val="en-US"/>
        </w:rPr>
        <w:t>Evolution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37</w:t>
      </w:r>
      <w:r w:rsidRPr="008C25C5">
        <w:rPr>
          <w:rFonts w:ascii="Times New Roman" w:hAnsi="Times New Roman" w:cs="Times New Roman"/>
          <w:sz w:val="24"/>
          <w:szCs w:val="24"/>
          <w:lang w:val="en-US"/>
        </w:rPr>
        <w:t>, 1210.</w:t>
      </w:r>
      <w:proofErr w:type="gramEnd"/>
    </w:p>
    <w:p w14:paraId="64325405"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lastRenderedPageBreak/>
        <w:t>Mouquet</w:t>
      </w:r>
      <w:proofErr w:type="spellEnd"/>
      <w:r w:rsidRPr="008C25C5">
        <w:rPr>
          <w:rFonts w:ascii="Times New Roman" w:hAnsi="Times New Roman" w:cs="Times New Roman"/>
          <w:sz w:val="24"/>
          <w:szCs w:val="24"/>
          <w:lang w:val="en-US"/>
        </w:rPr>
        <w:t xml:space="preserve">, N., </w:t>
      </w:r>
      <w:proofErr w:type="spellStart"/>
      <w:r w:rsidRPr="008C25C5">
        <w:rPr>
          <w:rFonts w:ascii="Times New Roman" w:hAnsi="Times New Roman" w:cs="Times New Roman"/>
          <w:sz w:val="24"/>
          <w:szCs w:val="24"/>
          <w:lang w:val="en-US"/>
        </w:rPr>
        <w:t>Belrose</w:t>
      </w:r>
      <w:proofErr w:type="spellEnd"/>
      <w:r w:rsidRPr="008C25C5">
        <w:rPr>
          <w:rFonts w:ascii="Times New Roman" w:hAnsi="Times New Roman" w:cs="Times New Roman"/>
          <w:sz w:val="24"/>
          <w:szCs w:val="24"/>
          <w:lang w:val="en-US"/>
        </w:rPr>
        <w:t xml:space="preserve">, V., Thomas, J.A., </w:t>
      </w:r>
      <w:proofErr w:type="spellStart"/>
      <w:r w:rsidRPr="008C25C5">
        <w:rPr>
          <w:rFonts w:ascii="Times New Roman" w:hAnsi="Times New Roman" w:cs="Times New Roman"/>
          <w:sz w:val="24"/>
          <w:szCs w:val="24"/>
          <w:lang w:val="en-US"/>
        </w:rPr>
        <w:t>Elmes</w:t>
      </w:r>
      <w:proofErr w:type="spellEnd"/>
      <w:r w:rsidRPr="008C25C5">
        <w:rPr>
          <w:rFonts w:ascii="Times New Roman" w:hAnsi="Times New Roman" w:cs="Times New Roman"/>
          <w:sz w:val="24"/>
          <w:szCs w:val="24"/>
          <w:lang w:val="en-US"/>
        </w:rPr>
        <w:t xml:space="preserve">, G.W. &amp; Clarke, R.T. (2005) Conserving community modules: a case study of the endangered </w:t>
      </w:r>
      <w:proofErr w:type="spellStart"/>
      <w:r w:rsidRPr="008C25C5">
        <w:rPr>
          <w:rFonts w:ascii="Times New Roman" w:hAnsi="Times New Roman" w:cs="Times New Roman"/>
          <w:sz w:val="24"/>
          <w:szCs w:val="24"/>
          <w:lang w:val="en-US"/>
        </w:rPr>
        <w:t>lycaenid</w:t>
      </w:r>
      <w:proofErr w:type="spellEnd"/>
      <w:r w:rsidRPr="008C25C5">
        <w:rPr>
          <w:rFonts w:ascii="Times New Roman" w:hAnsi="Times New Roman" w:cs="Times New Roman"/>
          <w:sz w:val="24"/>
          <w:szCs w:val="24"/>
          <w:lang w:val="en-US"/>
        </w:rPr>
        <w:t xml:space="preserve"> butterfly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w:t>
      </w:r>
      <w:proofErr w:type="gramStart"/>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86</w:t>
      </w:r>
      <w:r w:rsidRPr="008C25C5">
        <w:rPr>
          <w:rFonts w:ascii="Times New Roman" w:hAnsi="Times New Roman" w:cs="Times New Roman"/>
          <w:sz w:val="24"/>
          <w:szCs w:val="24"/>
          <w:lang w:val="en-US"/>
        </w:rPr>
        <w:t>, 3160–3173.</w:t>
      </w:r>
      <w:proofErr w:type="gramEnd"/>
    </w:p>
    <w:p w14:paraId="122F68ED" w14:textId="6A7037D0" w:rsidR="006B2ECB" w:rsidRPr="00320F57" w:rsidRDefault="006B2ECB" w:rsidP="006B2ECB">
      <w:pPr>
        <w:pStyle w:val="Bibliografa"/>
        <w:spacing w:line="480" w:lineRule="auto"/>
        <w:ind w:left="0" w:firstLine="0"/>
        <w:rPr>
          <w:rFonts w:ascii="Times New Roman" w:hAnsi="Times New Roman" w:cs="Times New Roman"/>
          <w:sz w:val="24"/>
          <w:szCs w:val="24"/>
          <w:lang w:val="en-US"/>
        </w:rPr>
      </w:pPr>
      <w:proofErr w:type="spellStart"/>
      <w:r w:rsidRPr="001E275F">
        <w:rPr>
          <w:rFonts w:ascii="Times New Roman" w:hAnsi="Times New Roman" w:cs="Times New Roman"/>
          <w:sz w:val="24"/>
          <w:szCs w:val="24"/>
          <w:lang w:val="en-US"/>
        </w:rPr>
        <w:t>Mungu</w:t>
      </w:r>
      <w:r>
        <w:rPr>
          <w:rFonts w:ascii="Times New Roman" w:hAnsi="Times New Roman" w:cs="Times New Roman"/>
          <w:sz w:val="24"/>
          <w:szCs w:val="24"/>
          <w:lang w:val="en-US"/>
        </w:rPr>
        <w:t>í</w:t>
      </w:r>
      <w:r w:rsidRPr="001E275F">
        <w:rPr>
          <w:rFonts w:ascii="Times New Roman" w:hAnsi="Times New Roman" w:cs="Times New Roman"/>
          <w:sz w:val="24"/>
          <w:szCs w:val="24"/>
          <w:lang w:val="en-US"/>
        </w:rPr>
        <w:t>a</w:t>
      </w:r>
      <w:proofErr w:type="spellEnd"/>
      <w:r w:rsidRPr="001E275F">
        <w:rPr>
          <w:rFonts w:ascii="Times New Roman" w:hAnsi="Times New Roman" w:cs="Times New Roman"/>
          <w:sz w:val="24"/>
          <w:szCs w:val="24"/>
          <w:lang w:val="en-US"/>
        </w:rPr>
        <w:t xml:space="preserve">-Rosas, M.A., </w:t>
      </w:r>
      <w:proofErr w:type="spellStart"/>
      <w:r w:rsidRPr="001E275F">
        <w:rPr>
          <w:rFonts w:ascii="Times New Roman" w:hAnsi="Times New Roman" w:cs="Times New Roman"/>
          <w:sz w:val="24"/>
          <w:szCs w:val="24"/>
          <w:lang w:val="en-US"/>
        </w:rPr>
        <w:t>Ollerton</w:t>
      </w:r>
      <w:proofErr w:type="spellEnd"/>
      <w:r w:rsidRPr="001E275F">
        <w:rPr>
          <w:rFonts w:ascii="Times New Roman" w:hAnsi="Times New Roman" w:cs="Times New Roman"/>
          <w:sz w:val="24"/>
          <w:szCs w:val="24"/>
          <w:lang w:val="en-US"/>
        </w:rPr>
        <w:t>, J. &amp; Parra-</w:t>
      </w:r>
      <w:proofErr w:type="spellStart"/>
      <w:r w:rsidRPr="001E275F">
        <w:rPr>
          <w:rFonts w:ascii="Times New Roman" w:hAnsi="Times New Roman" w:cs="Times New Roman"/>
          <w:sz w:val="24"/>
          <w:szCs w:val="24"/>
          <w:lang w:val="en-US"/>
        </w:rPr>
        <w:t>Tabla</w:t>
      </w:r>
      <w:proofErr w:type="spellEnd"/>
      <w:r w:rsidRPr="001E275F">
        <w:rPr>
          <w:rFonts w:ascii="Times New Roman" w:hAnsi="Times New Roman" w:cs="Times New Roman"/>
          <w:sz w:val="24"/>
          <w:szCs w:val="24"/>
          <w:lang w:val="en-US"/>
        </w:rPr>
        <w:t>, V. (2011</w:t>
      </w:r>
      <w:r>
        <w:rPr>
          <w:rFonts w:ascii="Times New Roman" w:hAnsi="Times New Roman" w:cs="Times New Roman"/>
          <w:sz w:val="24"/>
          <w:szCs w:val="24"/>
          <w:lang w:val="en-US"/>
        </w:rPr>
        <w:t>a</w:t>
      </w:r>
      <w:r w:rsidRPr="001E275F">
        <w:rPr>
          <w:rFonts w:ascii="Times New Roman" w:hAnsi="Times New Roman" w:cs="Times New Roman"/>
          <w:sz w:val="24"/>
          <w:szCs w:val="24"/>
          <w:lang w:val="en-US"/>
        </w:rPr>
        <w:t xml:space="preserve">) </w:t>
      </w:r>
      <w:proofErr w:type="gramStart"/>
      <w:r w:rsidRPr="001E275F">
        <w:rPr>
          <w:rFonts w:ascii="Times New Roman" w:hAnsi="Times New Roman" w:cs="Times New Roman"/>
          <w:sz w:val="24"/>
          <w:szCs w:val="24"/>
          <w:lang w:val="en-US"/>
        </w:rPr>
        <w:t>Phenotypic</w:t>
      </w:r>
      <w:proofErr w:type="gramEnd"/>
      <w:r w:rsidRPr="001E275F">
        <w:rPr>
          <w:rFonts w:ascii="Times New Roman" w:hAnsi="Times New Roman" w:cs="Times New Roman"/>
          <w:sz w:val="24"/>
          <w:szCs w:val="24"/>
          <w:lang w:val="en-US"/>
        </w:rPr>
        <w:t xml:space="preserve"> selection on flowering phenology and size in two dioecious plant species with different pollen vectors. </w:t>
      </w:r>
      <w:r w:rsidRPr="00320F57">
        <w:rPr>
          <w:rFonts w:ascii="Times New Roman" w:hAnsi="Times New Roman" w:cs="Times New Roman"/>
          <w:i/>
          <w:iCs/>
          <w:sz w:val="24"/>
          <w:szCs w:val="24"/>
          <w:lang w:val="en-US"/>
        </w:rPr>
        <w:t>Plant Species Biology</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26</w:t>
      </w:r>
      <w:r w:rsidRPr="00320F57">
        <w:rPr>
          <w:rFonts w:ascii="Times New Roman" w:hAnsi="Times New Roman" w:cs="Times New Roman"/>
          <w:sz w:val="24"/>
          <w:szCs w:val="24"/>
          <w:lang w:val="en-US"/>
        </w:rPr>
        <w:t>, 205–212.</w:t>
      </w:r>
    </w:p>
    <w:p w14:paraId="79CE2871" w14:textId="0C7D00A6"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Munguía</w:t>
      </w:r>
      <w:proofErr w:type="spellEnd"/>
      <w:r w:rsidRPr="008C25C5">
        <w:rPr>
          <w:rFonts w:ascii="Times New Roman" w:hAnsi="Times New Roman" w:cs="Times New Roman"/>
          <w:sz w:val="24"/>
          <w:szCs w:val="24"/>
          <w:lang w:val="en-US"/>
        </w:rPr>
        <w:t xml:space="preserve">-Rosas, M.A., </w:t>
      </w:r>
      <w:proofErr w:type="spellStart"/>
      <w:r w:rsidRPr="008C25C5">
        <w:rPr>
          <w:rFonts w:ascii="Times New Roman" w:hAnsi="Times New Roman" w:cs="Times New Roman"/>
          <w:sz w:val="24"/>
          <w:szCs w:val="24"/>
          <w:lang w:val="en-US"/>
        </w:rPr>
        <w:t>Ollerton</w:t>
      </w:r>
      <w:proofErr w:type="spellEnd"/>
      <w:r w:rsidRPr="008C25C5">
        <w:rPr>
          <w:rFonts w:ascii="Times New Roman" w:hAnsi="Times New Roman" w:cs="Times New Roman"/>
          <w:sz w:val="24"/>
          <w:szCs w:val="24"/>
          <w:lang w:val="en-US"/>
        </w:rPr>
        <w:t>, J., Parra-</w:t>
      </w:r>
      <w:proofErr w:type="spellStart"/>
      <w:r w:rsidRPr="008C25C5">
        <w:rPr>
          <w:rFonts w:ascii="Times New Roman" w:hAnsi="Times New Roman" w:cs="Times New Roman"/>
          <w:sz w:val="24"/>
          <w:szCs w:val="24"/>
          <w:lang w:val="en-US"/>
        </w:rPr>
        <w:t>Tabla</w:t>
      </w:r>
      <w:proofErr w:type="spellEnd"/>
      <w:r w:rsidRPr="008C25C5">
        <w:rPr>
          <w:rFonts w:ascii="Times New Roman" w:hAnsi="Times New Roman" w:cs="Times New Roman"/>
          <w:sz w:val="24"/>
          <w:szCs w:val="24"/>
          <w:lang w:val="en-US"/>
        </w:rPr>
        <w:t>, V. &amp; De-Nova, J.A. (2011</w:t>
      </w:r>
      <w:r w:rsidR="006B2ECB">
        <w:rPr>
          <w:rFonts w:ascii="Times New Roman" w:hAnsi="Times New Roman" w:cs="Times New Roman"/>
          <w:sz w:val="24"/>
          <w:szCs w:val="24"/>
          <w:lang w:val="en-US"/>
        </w:rPr>
        <w:t>b</w:t>
      </w:r>
      <w:r w:rsidRPr="008C25C5">
        <w:rPr>
          <w:rFonts w:ascii="Times New Roman" w:hAnsi="Times New Roman" w:cs="Times New Roman"/>
          <w:sz w:val="24"/>
          <w:szCs w:val="24"/>
          <w:lang w:val="en-US"/>
        </w:rPr>
        <w:t xml:space="preserve">) Meta-analysis of phenotypic selection on flowering phenology suggests that early flowering plants are </w:t>
      </w:r>
      <w:proofErr w:type="spellStart"/>
      <w:r w:rsidRPr="008C25C5">
        <w:rPr>
          <w:rFonts w:ascii="Times New Roman" w:hAnsi="Times New Roman" w:cs="Times New Roman"/>
          <w:sz w:val="24"/>
          <w:szCs w:val="24"/>
          <w:lang w:val="en-US"/>
        </w:rPr>
        <w:t>favoured</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14</w:t>
      </w:r>
      <w:r w:rsidRPr="008C25C5">
        <w:rPr>
          <w:rFonts w:ascii="Times New Roman" w:hAnsi="Times New Roman" w:cs="Times New Roman"/>
          <w:sz w:val="24"/>
          <w:szCs w:val="24"/>
          <w:lang w:val="en-US"/>
        </w:rPr>
        <w:t>, 511–521.</w:t>
      </w:r>
    </w:p>
    <w:p w14:paraId="74F2751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Nash, D.R., </w:t>
      </w:r>
      <w:proofErr w:type="spellStart"/>
      <w:proofErr w:type="gramStart"/>
      <w:r w:rsidRPr="008C25C5">
        <w:rPr>
          <w:rFonts w:ascii="Times New Roman" w:hAnsi="Times New Roman" w:cs="Times New Roman"/>
          <w:sz w:val="24"/>
          <w:szCs w:val="24"/>
          <w:lang w:val="en-US"/>
        </w:rPr>
        <w:t>Als</w:t>
      </w:r>
      <w:proofErr w:type="spellEnd"/>
      <w:proofErr w:type="gramEnd"/>
      <w:r w:rsidRPr="008C25C5">
        <w:rPr>
          <w:rFonts w:ascii="Times New Roman" w:hAnsi="Times New Roman" w:cs="Times New Roman"/>
          <w:sz w:val="24"/>
          <w:szCs w:val="24"/>
          <w:lang w:val="en-US"/>
        </w:rPr>
        <w:t xml:space="preserve">, T.D., </w:t>
      </w:r>
      <w:proofErr w:type="spellStart"/>
      <w:r w:rsidRPr="008C25C5">
        <w:rPr>
          <w:rFonts w:ascii="Times New Roman" w:hAnsi="Times New Roman" w:cs="Times New Roman"/>
          <w:sz w:val="24"/>
          <w:szCs w:val="24"/>
          <w:lang w:val="en-US"/>
        </w:rPr>
        <w:t>Maile</w:t>
      </w:r>
      <w:proofErr w:type="spellEnd"/>
      <w:r w:rsidRPr="008C25C5">
        <w:rPr>
          <w:rFonts w:ascii="Times New Roman" w:hAnsi="Times New Roman" w:cs="Times New Roman"/>
          <w:sz w:val="24"/>
          <w:szCs w:val="24"/>
          <w:lang w:val="en-US"/>
        </w:rPr>
        <w:t xml:space="preserve">, R., Jones, G.R. &amp; </w:t>
      </w:r>
      <w:proofErr w:type="spellStart"/>
      <w:r w:rsidRPr="008C25C5">
        <w:rPr>
          <w:rFonts w:ascii="Times New Roman" w:hAnsi="Times New Roman" w:cs="Times New Roman"/>
          <w:sz w:val="24"/>
          <w:szCs w:val="24"/>
          <w:lang w:val="en-US"/>
        </w:rPr>
        <w:t>Boomsma</w:t>
      </w:r>
      <w:proofErr w:type="spellEnd"/>
      <w:r w:rsidRPr="008C25C5">
        <w:rPr>
          <w:rFonts w:ascii="Times New Roman" w:hAnsi="Times New Roman" w:cs="Times New Roman"/>
          <w:sz w:val="24"/>
          <w:szCs w:val="24"/>
          <w:lang w:val="en-US"/>
        </w:rPr>
        <w:t xml:space="preserve">, J.J. (2008) A mosaic of chemical coevolution in a Large Blue butterfly. </w:t>
      </w:r>
      <w:r w:rsidRPr="008C25C5">
        <w:rPr>
          <w:rFonts w:ascii="Times New Roman" w:hAnsi="Times New Roman" w:cs="Times New Roman"/>
          <w:i/>
          <w:iCs/>
          <w:sz w:val="24"/>
          <w:szCs w:val="24"/>
          <w:lang w:val="en-US"/>
        </w:rPr>
        <w:t>Science</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319</w:t>
      </w:r>
      <w:r w:rsidRPr="008C25C5">
        <w:rPr>
          <w:rFonts w:ascii="Times New Roman" w:hAnsi="Times New Roman" w:cs="Times New Roman"/>
          <w:sz w:val="24"/>
          <w:szCs w:val="24"/>
          <w:lang w:val="en-US"/>
        </w:rPr>
        <w:t>, 88–90.</w:t>
      </w:r>
    </w:p>
    <w:p w14:paraId="14826E0A" w14:textId="48FE6A63"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Nowicki</w:t>
      </w:r>
      <w:proofErr w:type="spellEnd"/>
      <w:r w:rsidRPr="008C25C5">
        <w:rPr>
          <w:rFonts w:ascii="Times New Roman" w:hAnsi="Times New Roman" w:cs="Times New Roman"/>
          <w:sz w:val="24"/>
          <w:szCs w:val="24"/>
          <w:lang w:val="en-US"/>
        </w:rPr>
        <w:t xml:space="preserve">, P., </w:t>
      </w:r>
      <w:proofErr w:type="spellStart"/>
      <w:r w:rsidRPr="008C25C5">
        <w:rPr>
          <w:rFonts w:ascii="Times New Roman" w:hAnsi="Times New Roman" w:cs="Times New Roman"/>
          <w:sz w:val="24"/>
          <w:szCs w:val="24"/>
          <w:lang w:val="en-US"/>
        </w:rPr>
        <w:t>Witek</w:t>
      </w:r>
      <w:proofErr w:type="spellEnd"/>
      <w:r w:rsidRPr="008C25C5">
        <w:rPr>
          <w:rFonts w:ascii="Times New Roman" w:hAnsi="Times New Roman" w:cs="Times New Roman"/>
          <w:sz w:val="24"/>
          <w:szCs w:val="24"/>
          <w:lang w:val="en-US"/>
        </w:rPr>
        <w:t xml:space="preserve">, M., </w:t>
      </w:r>
      <w:proofErr w:type="spellStart"/>
      <w:r w:rsidRPr="008C25C5">
        <w:rPr>
          <w:rFonts w:ascii="Times New Roman" w:hAnsi="Times New Roman" w:cs="Times New Roman"/>
          <w:sz w:val="24"/>
          <w:szCs w:val="24"/>
          <w:lang w:val="en-US"/>
        </w:rPr>
        <w:t>Skorka</w:t>
      </w:r>
      <w:proofErr w:type="spellEnd"/>
      <w:r w:rsidRPr="008C25C5">
        <w:rPr>
          <w:rFonts w:ascii="Times New Roman" w:hAnsi="Times New Roman" w:cs="Times New Roman"/>
          <w:sz w:val="24"/>
          <w:szCs w:val="24"/>
          <w:lang w:val="en-US"/>
        </w:rPr>
        <w:t xml:space="preserve">, P. &amp; </w:t>
      </w:r>
      <w:proofErr w:type="spellStart"/>
      <w:r w:rsidRPr="008C25C5">
        <w:rPr>
          <w:rFonts w:ascii="Times New Roman" w:hAnsi="Times New Roman" w:cs="Times New Roman"/>
          <w:sz w:val="24"/>
          <w:szCs w:val="24"/>
          <w:lang w:val="en-US"/>
        </w:rPr>
        <w:t>Woyciechowski</w:t>
      </w:r>
      <w:proofErr w:type="spellEnd"/>
      <w:r w:rsidRPr="008C25C5">
        <w:rPr>
          <w:rFonts w:ascii="Times New Roman" w:hAnsi="Times New Roman" w:cs="Times New Roman"/>
          <w:sz w:val="24"/>
          <w:szCs w:val="24"/>
          <w:lang w:val="en-US"/>
        </w:rPr>
        <w:t xml:space="preserve">, M. (2005) Oviposition patterns in the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Denis &amp; </w:t>
      </w:r>
      <w:proofErr w:type="spellStart"/>
      <w:r w:rsidRPr="008C25C5">
        <w:rPr>
          <w:rFonts w:ascii="Times New Roman" w:hAnsi="Times New Roman" w:cs="Times New Roman"/>
          <w:sz w:val="24"/>
          <w:szCs w:val="24"/>
          <w:lang w:val="en-US"/>
        </w:rPr>
        <w:t>Schiffermueller</w:t>
      </w:r>
      <w:proofErr w:type="spellEnd"/>
      <w:r w:rsidR="003F3293">
        <w:rPr>
          <w:rFonts w:ascii="Times New Roman" w:hAnsi="Times New Roman" w:cs="Times New Roman"/>
          <w:sz w:val="24"/>
          <w:szCs w:val="24"/>
          <w:lang w:val="en-US"/>
        </w:rPr>
        <w:t xml:space="preserve"> </w:t>
      </w:r>
      <w:r w:rsidRPr="008C25C5">
        <w:rPr>
          <w:rFonts w:ascii="Times New Roman" w:hAnsi="Times New Roman" w:cs="Times New Roman"/>
          <w:sz w:val="24"/>
          <w:szCs w:val="24"/>
          <w:lang w:val="en-US"/>
        </w:rPr>
        <w:t xml:space="preserve">(Lepidoptera: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in relation to characteristics of </w:t>
      </w:r>
      <w:proofErr w:type="spellStart"/>
      <w:r w:rsidRPr="008C25C5">
        <w:rPr>
          <w:rFonts w:ascii="Times New Roman" w:hAnsi="Times New Roman" w:cs="Times New Roman"/>
          <w:sz w:val="24"/>
          <w:szCs w:val="24"/>
          <w:lang w:val="en-US"/>
        </w:rPr>
        <w:t>foodplants</w:t>
      </w:r>
      <w:proofErr w:type="spellEnd"/>
      <w:r w:rsidRPr="008C25C5">
        <w:rPr>
          <w:rFonts w:ascii="Times New Roman" w:hAnsi="Times New Roman" w:cs="Times New Roman"/>
          <w:sz w:val="24"/>
          <w:szCs w:val="24"/>
          <w:lang w:val="en-US"/>
        </w:rPr>
        <w:t xml:space="preserve"> and presence of ant hosts. </w:t>
      </w:r>
      <w:r w:rsidRPr="008C25C5">
        <w:rPr>
          <w:rFonts w:ascii="Times New Roman" w:hAnsi="Times New Roman" w:cs="Times New Roman"/>
          <w:i/>
          <w:iCs/>
          <w:sz w:val="24"/>
          <w:szCs w:val="24"/>
          <w:lang w:val="en-US"/>
        </w:rPr>
        <w:t>Polish 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53</w:t>
      </w:r>
      <w:r w:rsidRPr="008C25C5">
        <w:rPr>
          <w:rFonts w:ascii="Times New Roman" w:hAnsi="Times New Roman" w:cs="Times New Roman"/>
          <w:sz w:val="24"/>
          <w:szCs w:val="24"/>
          <w:lang w:val="en-US"/>
        </w:rPr>
        <w:t>, 409–417.</w:t>
      </w:r>
    </w:p>
    <w:p w14:paraId="6AC42D27"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Parachnowitsch</w:t>
      </w:r>
      <w:proofErr w:type="spellEnd"/>
      <w:r w:rsidRPr="008C25C5">
        <w:rPr>
          <w:rFonts w:ascii="Times New Roman" w:hAnsi="Times New Roman" w:cs="Times New Roman"/>
          <w:sz w:val="24"/>
          <w:szCs w:val="24"/>
          <w:lang w:val="en-US"/>
        </w:rPr>
        <w:t xml:space="preserve">, A.L. &amp; Caruso, C.M. (2008) Predispersal seed herbivores, not pollinators, exert selection on floral traits via female fitness.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89</w:t>
      </w:r>
      <w:r w:rsidRPr="008C25C5">
        <w:rPr>
          <w:rFonts w:ascii="Times New Roman" w:hAnsi="Times New Roman" w:cs="Times New Roman"/>
          <w:sz w:val="24"/>
          <w:szCs w:val="24"/>
          <w:lang w:val="en-US"/>
        </w:rPr>
        <w:t>, 1802–1810.</w:t>
      </w:r>
    </w:p>
    <w:p w14:paraId="030521DD"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Patricelli, D., </w:t>
      </w:r>
      <w:proofErr w:type="spellStart"/>
      <w:r w:rsidRPr="008C25C5">
        <w:rPr>
          <w:rFonts w:ascii="Times New Roman" w:hAnsi="Times New Roman" w:cs="Times New Roman"/>
          <w:sz w:val="24"/>
          <w:szCs w:val="24"/>
          <w:lang w:val="en-US"/>
        </w:rPr>
        <w:t>Barbero</w:t>
      </w:r>
      <w:proofErr w:type="spellEnd"/>
      <w:r w:rsidRPr="008C25C5">
        <w:rPr>
          <w:rFonts w:ascii="Times New Roman" w:hAnsi="Times New Roman" w:cs="Times New Roman"/>
          <w:sz w:val="24"/>
          <w:szCs w:val="24"/>
          <w:lang w:val="en-US"/>
        </w:rPr>
        <w:t xml:space="preserve">, F., La </w:t>
      </w:r>
      <w:proofErr w:type="spellStart"/>
      <w:r w:rsidRPr="008C25C5">
        <w:rPr>
          <w:rFonts w:ascii="Times New Roman" w:hAnsi="Times New Roman" w:cs="Times New Roman"/>
          <w:sz w:val="24"/>
          <w:szCs w:val="24"/>
          <w:lang w:val="en-US"/>
        </w:rPr>
        <w:t>Morgia</w:t>
      </w:r>
      <w:proofErr w:type="spellEnd"/>
      <w:r w:rsidRPr="008C25C5">
        <w:rPr>
          <w:rFonts w:ascii="Times New Roman" w:hAnsi="Times New Roman" w:cs="Times New Roman"/>
          <w:sz w:val="24"/>
          <w:szCs w:val="24"/>
          <w:lang w:val="en-US"/>
        </w:rPr>
        <w:t xml:space="preserve">, V., </w:t>
      </w:r>
      <w:proofErr w:type="spellStart"/>
      <w:r w:rsidRPr="008C25C5">
        <w:rPr>
          <w:rFonts w:ascii="Times New Roman" w:hAnsi="Times New Roman" w:cs="Times New Roman"/>
          <w:sz w:val="24"/>
          <w:szCs w:val="24"/>
          <w:lang w:val="en-US"/>
        </w:rPr>
        <w:t>Casacci</w:t>
      </w:r>
      <w:proofErr w:type="spellEnd"/>
      <w:r w:rsidRPr="008C25C5">
        <w:rPr>
          <w:rFonts w:ascii="Times New Roman" w:hAnsi="Times New Roman" w:cs="Times New Roman"/>
          <w:sz w:val="24"/>
          <w:szCs w:val="24"/>
          <w:lang w:val="en-US"/>
        </w:rPr>
        <w:t xml:space="preserve">, L.P., </w:t>
      </w:r>
      <w:proofErr w:type="spellStart"/>
      <w:r w:rsidRPr="008C25C5">
        <w:rPr>
          <w:rFonts w:ascii="Times New Roman" w:hAnsi="Times New Roman" w:cs="Times New Roman"/>
          <w:sz w:val="24"/>
          <w:szCs w:val="24"/>
          <w:lang w:val="en-US"/>
        </w:rPr>
        <w:t>Witek</w:t>
      </w:r>
      <w:proofErr w:type="spellEnd"/>
      <w:r w:rsidRPr="008C25C5">
        <w:rPr>
          <w:rFonts w:ascii="Times New Roman" w:hAnsi="Times New Roman" w:cs="Times New Roman"/>
          <w:sz w:val="24"/>
          <w:szCs w:val="24"/>
          <w:lang w:val="en-US"/>
        </w:rPr>
        <w:t xml:space="preserve">, M., Balletto, E. &amp; </w:t>
      </w:r>
      <w:proofErr w:type="spellStart"/>
      <w:r w:rsidRPr="008C25C5">
        <w:rPr>
          <w:rFonts w:ascii="Times New Roman" w:hAnsi="Times New Roman" w:cs="Times New Roman"/>
          <w:sz w:val="24"/>
          <w:szCs w:val="24"/>
          <w:lang w:val="en-US"/>
        </w:rPr>
        <w:t>Bonelli</w:t>
      </w:r>
      <w:proofErr w:type="spellEnd"/>
      <w:r w:rsidRPr="008C25C5">
        <w:rPr>
          <w:rFonts w:ascii="Times New Roman" w:hAnsi="Times New Roman" w:cs="Times New Roman"/>
          <w:sz w:val="24"/>
          <w:szCs w:val="24"/>
          <w:lang w:val="en-US"/>
        </w:rPr>
        <w:t xml:space="preserve">, S. (2011) </w:t>
      </w:r>
      <w:proofErr w:type="gramStart"/>
      <w:r w:rsidRPr="008C25C5">
        <w:rPr>
          <w:rFonts w:ascii="Times New Roman" w:hAnsi="Times New Roman" w:cs="Times New Roman"/>
          <w:sz w:val="24"/>
          <w:szCs w:val="24"/>
          <w:lang w:val="en-US"/>
        </w:rPr>
        <w:t>To</w:t>
      </w:r>
      <w:proofErr w:type="gramEnd"/>
      <w:r w:rsidRPr="008C25C5">
        <w:rPr>
          <w:rFonts w:ascii="Times New Roman" w:hAnsi="Times New Roman" w:cs="Times New Roman"/>
          <w:sz w:val="24"/>
          <w:szCs w:val="24"/>
          <w:lang w:val="en-US"/>
        </w:rPr>
        <w:t xml:space="preserve"> lay or not to lay: oviposition of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arion</w:t>
      </w:r>
      <w:proofErr w:type="spellEnd"/>
      <w:r w:rsidRPr="008C25C5">
        <w:rPr>
          <w:rFonts w:ascii="Times New Roman" w:hAnsi="Times New Roman" w:cs="Times New Roman"/>
          <w:sz w:val="24"/>
          <w:szCs w:val="24"/>
          <w:lang w:val="en-US"/>
        </w:rPr>
        <w:t xml:space="preserve"> in relation to </w:t>
      </w:r>
      <w:proofErr w:type="spellStart"/>
      <w:r w:rsidRPr="008C25C5">
        <w:rPr>
          <w:rFonts w:ascii="Times New Roman" w:hAnsi="Times New Roman" w:cs="Times New Roman"/>
          <w:sz w:val="24"/>
          <w:szCs w:val="24"/>
          <w:lang w:val="en-US"/>
        </w:rPr>
        <w:t>Myrmica</w:t>
      </w:r>
      <w:proofErr w:type="spellEnd"/>
      <w:r w:rsidRPr="008C25C5">
        <w:rPr>
          <w:rFonts w:ascii="Times New Roman" w:hAnsi="Times New Roman" w:cs="Times New Roman"/>
          <w:sz w:val="24"/>
          <w:szCs w:val="24"/>
          <w:lang w:val="en-US"/>
        </w:rPr>
        <w:t xml:space="preserve"> ant presence and host plant phenology. </w:t>
      </w:r>
      <w:r w:rsidRPr="008C25C5">
        <w:rPr>
          <w:rFonts w:ascii="Times New Roman" w:hAnsi="Times New Roman" w:cs="Times New Roman"/>
          <w:i/>
          <w:iCs/>
          <w:sz w:val="24"/>
          <w:szCs w:val="24"/>
          <w:lang w:val="en-US"/>
        </w:rPr>
        <w:t xml:space="preserve">Animal </w:t>
      </w:r>
      <w:proofErr w:type="spellStart"/>
      <w:r w:rsidRPr="008C25C5">
        <w:rPr>
          <w:rFonts w:ascii="Times New Roman" w:hAnsi="Times New Roman" w:cs="Times New Roman"/>
          <w:i/>
          <w:iCs/>
          <w:sz w:val="24"/>
          <w:szCs w:val="24"/>
          <w:lang w:val="en-US"/>
        </w:rPr>
        <w:t>Behaviour</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82</w:t>
      </w:r>
      <w:r w:rsidRPr="008C25C5">
        <w:rPr>
          <w:rFonts w:ascii="Times New Roman" w:hAnsi="Times New Roman" w:cs="Times New Roman"/>
          <w:sz w:val="24"/>
          <w:szCs w:val="24"/>
          <w:lang w:val="en-US"/>
        </w:rPr>
        <w:t>, 791–799.</w:t>
      </w:r>
    </w:p>
    <w:p w14:paraId="76F0D5F3"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proofErr w:type="gramStart"/>
      <w:r w:rsidRPr="008C25C5">
        <w:rPr>
          <w:rFonts w:ascii="Times New Roman" w:hAnsi="Times New Roman" w:cs="Times New Roman"/>
          <w:sz w:val="24"/>
          <w:szCs w:val="24"/>
          <w:lang w:val="en-US"/>
        </w:rPr>
        <w:t>Pilson</w:t>
      </w:r>
      <w:proofErr w:type="spellEnd"/>
      <w:r w:rsidRPr="008C25C5">
        <w:rPr>
          <w:rFonts w:ascii="Times New Roman" w:hAnsi="Times New Roman" w:cs="Times New Roman"/>
          <w:sz w:val="24"/>
          <w:szCs w:val="24"/>
          <w:lang w:val="en-US"/>
        </w:rPr>
        <w:t xml:space="preserve">, D. (2000) Herbivory and natural selection on flowering phenology in wild sunflower, </w:t>
      </w:r>
      <w:r w:rsidRPr="003F3293">
        <w:rPr>
          <w:rFonts w:ascii="Times New Roman" w:hAnsi="Times New Roman" w:cs="Times New Roman"/>
          <w:i/>
          <w:sz w:val="24"/>
          <w:szCs w:val="24"/>
          <w:lang w:val="en-US"/>
        </w:rPr>
        <w:t xml:space="preserve">Helianthus </w:t>
      </w:r>
      <w:proofErr w:type="spellStart"/>
      <w:r w:rsidRPr="003F3293">
        <w:rPr>
          <w:rFonts w:ascii="Times New Roman" w:hAnsi="Times New Roman" w:cs="Times New Roman"/>
          <w:i/>
          <w:sz w:val="24"/>
          <w:szCs w:val="24"/>
          <w:lang w:val="en-US"/>
        </w:rPr>
        <w:t>annuus</w:t>
      </w:r>
      <w:proofErr w:type="spellEnd"/>
      <w:r w:rsidRPr="008C25C5">
        <w:rPr>
          <w:rFonts w:ascii="Times New Roman" w:hAnsi="Times New Roman" w:cs="Times New Roman"/>
          <w:sz w:val="24"/>
          <w:szCs w:val="24"/>
          <w:lang w:val="en-US"/>
        </w:rPr>
        <w:t>.</w:t>
      </w:r>
      <w:proofErr w:type="gram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i/>
          <w:iCs/>
          <w:sz w:val="24"/>
          <w:szCs w:val="24"/>
          <w:lang w:val="en-US"/>
        </w:rPr>
        <w:t>Oecologia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122</w:t>
      </w:r>
      <w:r w:rsidRPr="008C25C5">
        <w:rPr>
          <w:rFonts w:ascii="Times New Roman" w:hAnsi="Times New Roman" w:cs="Times New Roman"/>
          <w:sz w:val="24"/>
          <w:szCs w:val="24"/>
          <w:lang w:val="en-US"/>
        </w:rPr>
        <w:t>, 72–82.</w:t>
      </w:r>
    </w:p>
    <w:p w14:paraId="437CA92B" w14:textId="16BAF727" w:rsidR="004177F1" w:rsidRPr="00320F57" w:rsidRDefault="004177F1" w:rsidP="004177F1">
      <w:pPr>
        <w:pStyle w:val="Bibliografa"/>
        <w:spacing w:line="480" w:lineRule="auto"/>
        <w:ind w:left="0" w:firstLine="0"/>
        <w:rPr>
          <w:rFonts w:ascii="Times New Roman" w:hAnsi="Times New Roman" w:cs="Times New Roman"/>
          <w:sz w:val="24"/>
          <w:lang w:val="en-US"/>
        </w:rPr>
      </w:pPr>
      <w:proofErr w:type="spellStart"/>
      <w:r w:rsidRPr="006D500C">
        <w:rPr>
          <w:rFonts w:ascii="Times New Roman" w:hAnsi="Times New Roman" w:cs="Times New Roman"/>
          <w:sz w:val="24"/>
          <w:lang w:val="en-US"/>
        </w:rPr>
        <w:t>Rausher</w:t>
      </w:r>
      <w:proofErr w:type="spellEnd"/>
      <w:r w:rsidRPr="006D500C">
        <w:rPr>
          <w:rFonts w:ascii="Times New Roman" w:hAnsi="Times New Roman" w:cs="Times New Roman"/>
          <w:sz w:val="24"/>
          <w:lang w:val="en-US"/>
        </w:rPr>
        <w:t xml:space="preserve">, M.D. (1992) </w:t>
      </w:r>
      <w:proofErr w:type="gramStart"/>
      <w:r w:rsidRPr="006D500C">
        <w:rPr>
          <w:rFonts w:ascii="Times New Roman" w:hAnsi="Times New Roman" w:cs="Times New Roman"/>
          <w:sz w:val="24"/>
          <w:lang w:val="en-US"/>
        </w:rPr>
        <w:t>The</w:t>
      </w:r>
      <w:proofErr w:type="gramEnd"/>
      <w:r w:rsidRPr="006D500C">
        <w:rPr>
          <w:rFonts w:ascii="Times New Roman" w:hAnsi="Times New Roman" w:cs="Times New Roman"/>
          <w:sz w:val="24"/>
          <w:lang w:val="en-US"/>
        </w:rPr>
        <w:t xml:space="preserve"> measurement of selection on quantitative traits: biases due to environmental </w:t>
      </w:r>
      <w:proofErr w:type="spellStart"/>
      <w:r w:rsidRPr="006D500C">
        <w:rPr>
          <w:rFonts w:ascii="Times New Roman" w:hAnsi="Times New Roman" w:cs="Times New Roman"/>
          <w:sz w:val="24"/>
          <w:lang w:val="en-US"/>
        </w:rPr>
        <w:t>covariances</w:t>
      </w:r>
      <w:proofErr w:type="spellEnd"/>
      <w:r w:rsidRPr="006D500C">
        <w:rPr>
          <w:rFonts w:ascii="Times New Roman" w:hAnsi="Times New Roman" w:cs="Times New Roman"/>
          <w:sz w:val="24"/>
          <w:lang w:val="en-US"/>
        </w:rPr>
        <w:t xml:space="preserve"> between traits and fitness. </w:t>
      </w:r>
      <w:r w:rsidRPr="00320F57">
        <w:rPr>
          <w:rFonts w:ascii="Times New Roman" w:hAnsi="Times New Roman" w:cs="Times New Roman"/>
          <w:i/>
          <w:iCs/>
          <w:sz w:val="24"/>
          <w:lang w:val="en-US"/>
        </w:rPr>
        <w:t>Evolution</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46</w:t>
      </w:r>
      <w:r w:rsidRPr="00320F57">
        <w:rPr>
          <w:rFonts w:ascii="Times New Roman" w:hAnsi="Times New Roman" w:cs="Times New Roman"/>
          <w:sz w:val="24"/>
          <w:lang w:val="en-US"/>
        </w:rPr>
        <w:t>, 616–626.</w:t>
      </w:r>
    </w:p>
    <w:p w14:paraId="6E71A769"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R Core Team (2014) </w:t>
      </w:r>
      <w:r w:rsidRPr="008C25C5">
        <w:rPr>
          <w:rFonts w:ascii="Times New Roman" w:hAnsi="Times New Roman" w:cs="Times New Roman"/>
          <w:i/>
          <w:iCs/>
          <w:sz w:val="24"/>
          <w:szCs w:val="24"/>
          <w:lang w:val="en-US"/>
        </w:rPr>
        <w:t xml:space="preserve">R: A language and environment for statistical computing. </w:t>
      </w:r>
      <w:proofErr w:type="gramStart"/>
      <w:r w:rsidRPr="008C25C5">
        <w:rPr>
          <w:rFonts w:ascii="Times New Roman" w:hAnsi="Times New Roman" w:cs="Times New Roman"/>
          <w:i/>
          <w:iCs/>
          <w:sz w:val="24"/>
          <w:szCs w:val="24"/>
          <w:lang w:val="en-US"/>
        </w:rPr>
        <w:t>R Foundation for Statistical Computing, Vienna, Austria.</w:t>
      </w:r>
      <w:proofErr w:type="gramEnd"/>
      <w:r w:rsidRPr="008C25C5">
        <w:rPr>
          <w:rFonts w:ascii="Times New Roman" w:hAnsi="Times New Roman" w:cs="Times New Roman"/>
          <w:i/>
          <w:iCs/>
          <w:sz w:val="24"/>
          <w:szCs w:val="24"/>
          <w:lang w:val="en-US"/>
        </w:rPr>
        <w:t xml:space="preserve"> URL   http</w:t>
      </w:r>
      <w:proofErr w:type="gramStart"/>
      <w:r w:rsidRPr="008C25C5">
        <w:rPr>
          <w:rFonts w:ascii="Times New Roman" w:hAnsi="Times New Roman" w:cs="Times New Roman"/>
          <w:i/>
          <w:iCs/>
          <w:sz w:val="24"/>
          <w:szCs w:val="24"/>
          <w:lang w:val="en-US"/>
        </w:rPr>
        <w:t>:/</w:t>
      </w:r>
      <w:proofErr w:type="gramEnd"/>
      <w:r w:rsidRPr="008C25C5">
        <w:rPr>
          <w:rFonts w:ascii="Times New Roman" w:hAnsi="Times New Roman" w:cs="Times New Roman"/>
          <w:i/>
          <w:iCs/>
          <w:sz w:val="24"/>
          <w:szCs w:val="24"/>
          <w:lang w:val="en-US"/>
        </w:rPr>
        <w:t>/www.R-project.org/.</w:t>
      </w:r>
      <w:r w:rsidRPr="008C25C5">
        <w:rPr>
          <w:rFonts w:ascii="Times New Roman" w:hAnsi="Times New Roman" w:cs="Times New Roman"/>
          <w:sz w:val="24"/>
          <w:szCs w:val="24"/>
          <w:lang w:val="en-US"/>
        </w:rPr>
        <w:t>,.</w:t>
      </w:r>
    </w:p>
    <w:p w14:paraId="1930494E"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Rey, P.J., Herrera, C.M., </w:t>
      </w:r>
      <w:proofErr w:type="spellStart"/>
      <w:r w:rsidRPr="008C25C5">
        <w:rPr>
          <w:rFonts w:ascii="Times New Roman" w:hAnsi="Times New Roman" w:cs="Times New Roman"/>
          <w:sz w:val="24"/>
          <w:szCs w:val="24"/>
          <w:lang w:val="en-US"/>
        </w:rPr>
        <w:t>Guitián</w:t>
      </w:r>
      <w:proofErr w:type="spellEnd"/>
      <w:r w:rsidRPr="008C25C5">
        <w:rPr>
          <w:rFonts w:ascii="Times New Roman" w:hAnsi="Times New Roman" w:cs="Times New Roman"/>
          <w:sz w:val="24"/>
          <w:szCs w:val="24"/>
          <w:lang w:val="en-US"/>
        </w:rPr>
        <w:t xml:space="preserve">, J., </w:t>
      </w:r>
      <w:proofErr w:type="spellStart"/>
      <w:r w:rsidRPr="008C25C5">
        <w:rPr>
          <w:rFonts w:ascii="Times New Roman" w:hAnsi="Times New Roman" w:cs="Times New Roman"/>
          <w:sz w:val="24"/>
          <w:szCs w:val="24"/>
          <w:lang w:val="en-US"/>
        </w:rPr>
        <w:t>Cerdá</w:t>
      </w:r>
      <w:proofErr w:type="spellEnd"/>
      <w:r w:rsidRPr="008C25C5">
        <w:rPr>
          <w:rFonts w:ascii="Times New Roman" w:hAnsi="Times New Roman" w:cs="Times New Roman"/>
          <w:sz w:val="24"/>
          <w:szCs w:val="24"/>
          <w:lang w:val="en-US"/>
        </w:rPr>
        <w:t>, X., Sanchez-</w:t>
      </w:r>
      <w:proofErr w:type="spellStart"/>
      <w:r w:rsidRPr="008C25C5">
        <w:rPr>
          <w:rFonts w:ascii="Times New Roman" w:hAnsi="Times New Roman" w:cs="Times New Roman"/>
          <w:sz w:val="24"/>
          <w:szCs w:val="24"/>
          <w:lang w:val="en-US"/>
        </w:rPr>
        <w:t>Lafuente</w:t>
      </w:r>
      <w:proofErr w:type="spellEnd"/>
      <w:r w:rsidRPr="008C25C5">
        <w:rPr>
          <w:rFonts w:ascii="Times New Roman" w:hAnsi="Times New Roman" w:cs="Times New Roman"/>
          <w:sz w:val="24"/>
          <w:szCs w:val="24"/>
          <w:lang w:val="en-US"/>
        </w:rPr>
        <w:t xml:space="preserve">, A.M., Medrano, M. &amp; </w:t>
      </w:r>
      <w:proofErr w:type="spellStart"/>
      <w:r w:rsidRPr="008C25C5">
        <w:rPr>
          <w:rFonts w:ascii="Times New Roman" w:hAnsi="Times New Roman" w:cs="Times New Roman"/>
          <w:sz w:val="24"/>
          <w:szCs w:val="24"/>
          <w:lang w:val="en-US"/>
        </w:rPr>
        <w:t>Garrido</w:t>
      </w:r>
      <w:proofErr w:type="spellEnd"/>
      <w:r w:rsidRPr="008C25C5">
        <w:rPr>
          <w:rFonts w:ascii="Times New Roman" w:hAnsi="Times New Roman" w:cs="Times New Roman"/>
          <w:sz w:val="24"/>
          <w:szCs w:val="24"/>
          <w:lang w:val="en-US"/>
        </w:rPr>
        <w:t xml:space="preserve">, J.L. (2006)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geographic mosaic in predispersal interactions and selection on </w:t>
      </w:r>
      <w:proofErr w:type="spellStart"/>
      <w:r w:rsidRPr="003F3293">
        <w:rPr>
          <w:rFonts w:ascii="Times New Roman" w:hAnsi="Times New Roman" w:cs="Times New Roman"/>
          <w:i/>
          <w:sz w:val="24"/>
          <w:szCs w:val="24"/>
          <w:lang w:val="en-US"/>
        </w:rPr>
        <w:t>Helleborus</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foetidus</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sz w:val="24"/>
          <w:szCs w:val="24"/>
          <w:lang w:val="en-US"/>
        </w:rPr>
        <w:t>Ranunculaceae</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Journal of Evolutionary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19</w:t>
      </w:r>
      <w:r w:rsidRPr="008C25C5">
        <w:rPr>
          <w:rFonts w:ascii="Times New Roman" w:hAnsi="Times New Roman" w:cs="Times New Roman"/>
          <w:sz w:val="24"/>
          <w:szCs w:val="24"/>
          <w:lang w:val="en-US"/>
        </w:rPr>
        <w:t>, 21–34.</w:t>
      </w:r>
    </w:p>
    <w:p w14:paraId="31494F08" w14:textId="77777777" w:rsidR="00CC32DB" w:rsidRPr="00BB1AEB" w:rsidRDefault="00CC32DB" w:rsidP="00CC32DB">
      <w:pPr>
        <w:pStyle w:val="Bibliografa"/>
        <w:spacing w:line="480" w:lineRule="auto"/>
        <w:ind w:left="0" w:firstLine="0"/>
        <w:rPr>
          <w:rFonts w:ascii="Times New Roman" w:hAnsi="Times New Roman" w:cs="Times New Roman"/>
          <w:sz w:val="24"/>
          <w:szCs w:val="24"/>
          <w:lang w:val="en-US"/>
        </w:rPr>
      </w:pPr>
      <w:r w:rsidRPr="009C71DC">
        <w:rPr>
          <w:rFonts w:ascii="Times New Roman" w:hAnsi="Times New Roman" w:cs="Times New Roman"/>
          <w:sz w:val="24"/>
          <w:szCs w:val="24"/>
          <w:lang w:val="en-US"/>
        </w:rPr>
        <w:t xml:space="preserve">Sala, M., </w:t>
      </w:r>
      <w:proofErr w:type="spellStart"/>
      <w:r w:rsidRPr="009C71DC">
        <w:rPr>
          <w:rFonts w:ascii="Times New Roman" w:hAnsi="Times New Roman" w:cs="Times New Roman"/>
          <w:sz w:val="24"/>
          <w:szCs w:val="24"/>
          <w:lang w:val="en-US"/>
        </w:rPr>
        <w:t>Casacci</w:t>
      </w:r>
      <w:proofErr w:type="spellEnd"/>
      <w:r w:rsidRPr="009C71DC">
        <w:rPr>
          <w:rFonts w:ascii="Times New Roman" w:hAnsi="Times New Roman" w:cs="Times New Roman"/>
          <w:sz w:val="24"/>
          <w:szCs w:val="24"/>
          <w:lang w:val="en-US"/>
        </w:rPr>
        <w:t xml:space="preserve">, L.P., Balletto, E., </w:t>
      </w:r>
      <w:proofErr w:type="spellStart"/>
      <w:r w:rsidRPr="009C71DC">
        <w:rPr>
          <w:rFonts w:ascii="Times New Roman" w:hAnsi="Times New Roman" w:cs="Times New Roman"/>
          <w:sz w:val="24"/>
          <w:szCs w:val="24"/>
          <w:lang w:val="en-US"/>
        </w:rPr>
        <w:t>Bonelli</w:t>
      </w:r>
      <w:proofErr w:type="spellEnd"/>
      <w:r w:rsidRPr="009C71DC">
        <w:rPr>
          <w:rFonts w:ascii="Times New Roman" w:hAnsi="Times New Roman" w:cs="Times New Roman"/>
          <w:sz w:val="24"/>
          <w:szCs w:val="24"/>
          <w:lang w:val="en-US"/>
        </w:rPr>
        <w:t xml:space="preserve">, S. &amp; </w:t>
      </w:r>
      <w:proofErr w:type="spellStart"/>
      <w:r w:rsidRPr="009C71DC">
        <w:rPr>
          <w:rFonts w:ascii="Times New Roman" w:hAnsi="Times New Roman" w:cs="Times New Roman"/>
          <w:sz w:val="24"/>
          <w:szCs w:val="24"/>
          <w:lang w:val="en-US"/>
        </w:rPr>
        <w:t>Barbero</w:t>
      </w:r>
      <w:proofErr w:type="spellEnd"/>
      <w:r w:rsidRPr="009C71DC">
        <w:rPr>
          <w:rFonts w:ascii="Times New Roman" w:hAnsi="Times New Roman" w:cs="Times New Roman"/>
          <w:sz w:val="24"/>
          <w:szCs w:val="24"/>
          <w:lang w:val="en-US"/>
        </w:rPr>
        <w:t xml:space="preserve">, F. (2014) Variation in butterfly larval acoustics as a strategy to infiltrate and exploit host ant colony resources. </w:t>
      </w:r>
      <w:proofErr w:type="spellStart"/>
      <w:r w:rsidRPr="00BB1AEB">
        <w:rPr>
          <w:rFonts w:ascii="Times New Roman" w:hAnsi="Times New Roman" w:cs="Times New Roman"/>
          <w:i/>
          <w:iCs/>
          <w:sz w:val="24"/>
          <w:szCs w:val="24"/>
          <w:lang w:val="en-US"/>
        </w:rPr>
        <w:t>PLoS</w:t>
      </w:r>
      <w:proofErr w:type="spellEnd"/>
      <w:r w:rsidRPr="00BB1AEB">
        <w:rPr>
          <w:rFonts w:ascii="Times New Roman" w:hAnsi="Times New Roman" w:cs="Times New Roman"/>
          <w:i/>
          <w:iCs/>
          <w:sz w:val="24"/>
          <w:szCs w:val="24"/>
          <w:lang w:val="en-US"/>
        </w:rPr>
        <w:t xml:space="preserve"> ONE</w:t>
      </w:r>
      <w:r w:rsidRPr="00BB1AEB">
        <w:rPr>
          <w:rFonts w:ascii="Times New Roman" w:hAnsi="Times New Roman" w:cs="Times New Roman"/>
          <w:sz w:val="24"/>
          <w:szCs w:val="24"/>
          <w:lang w:val="en-US"/>
        </w:rPr>
        <w:t xml:space="preserve">, </w:t>
      </w:r>
      <w:r w:rsidRPr="00BB1AEB">
        <w:rPr>
          <w:rFonts w:ascii="Times New Roman" w:hAnsi="Times New Roman" w:cs="Times New Roman"/>
          <w:b/>
          <w:bCs/>
          <w:sz w:val="24"/>
          <w:szCs w:val="24"/>
          <w:lang w:val="en-US"/>
        </w:rPr>
        <w:t>9</w:t>
      </w:r>
      <w:r w:rsidRPr="00BB1AEB">
        <w:rPr>
          <w:rFonts w:ascii="Times New Roman" w:hAnsi="Times New Roman" w:cs="Times New Roman"/>
          <w:sz w:val="24"/>
          <w:szCs w:val="24"/>
          <w:lang w:val="en-US"/>
        </w:rPr>
        <w:t>, e94341.</w:t>
      </w:r>
    </w:p>
    <w:p w14:paraId="4AA36F44" w14:textId="77777777" w:rsidR="00FD5CFE" w:rsidRPr="00FD5CFE" w:rsidRDefault="00FD5CFE" w:rsidP="00FD5CFE">
      <w:pPr>
        <w:spacing w:line="480" w:lineRule="auto"/>
        <w:rPr>
          <w:rFonts w:ascii="Times New Roman" w:hAnsi="Times New Roman" w:cs="Times New Roman"/>
          <w:sz w:val="24"/>
          <w:lang w:val="en-US"/>
        </w:rPr>
      </w:pPr>
      <w:proofErr w:type="spellStart"/>
      <w:r w:rsidRPr="00FD5CFE">
        <w:rPr>
          <w:rFonts w:ascii="Times New Roman" w:hAnsi="Times New Roman" w:cs="Times New Roman"/>
          <w:sz w:val="24"/>
          <w:lang w:val="en-US"/>
        </w:rPr>
        <w:t>Sandring</w:t>
      </w:r>
      <w:proofErr w:type="spellEnd"/>
      <w:r w:rsidRPr="00FD5CFE">
        <w:rPr>
          <w:rFonts w:ascii="Times New Roman" w:hAnsi="Times New Roman" w:cs="Times New Roman"/>
          <w:sz w:val="24"/>
          <w:lang w:val="en-US"/>
        </w:rPr>
        <w:t xml:space="preserve">, S. &amp; </w:t>
      </w:r>
      <w:proofErr w:type="spellStart"/>
      <w:r w:rsidRPr="00FD5CFE">
        <w:rPr>
          <w:rFonts w:ascii="Times New Roman" w:hAnsi="Times New Roman" w:cs="Times New Roman"/>
          <w:sz w:val="24"/>
          <w:lang w:val="en-US"/>
        </w:rPr>
        <w:t>Ågren</w:t>
      </w:r>
      <w:proofErr w:type="spellEnd"/>
      <w:r w:rsidRPr="00FD5CFE">
        <w:rPr>
          <w:rFonts w:ascii="Times New Roman" w:hAnsi="Times New Roman" w:cs="Times New Roman"/>
          <w:sz w:val="24"/>
          <w:lang w:val="en-US"/>
        </w:rPr>
        <w:t xml:space="preserve">, J. (2009) Pollinator-mediated selection on floral display and flowering time in the perennial herb </w:t>
      </w:r>
      <w:r w:rsidRPr="00FD5CFE">
        <w:rPr>
          <w:rFonts w:ascii="Times New Roman" w:hAnsi="Times New Roman" w:cs="Times New Roman"/>
          <w:i/>
          <w:sz w:val="24"/>
          <w:lang w:val="en-US"/>
        </w:rPr>
        <w:t xml:space="preserve">Arabidopsis </w:t>
      </w:r>
      <w:proofErr w:type="spellStart"/>
      <w:r w:rsidRPr="00FD5CFE">
        <w:rPr>
          <w:rFonts w:ascii="Times New Roman" w:hAnsi="Times New Roman" w:cs="Times New Roman"/>
          <w:i/>
          <w:sz w:val="24"/>
          <w:lang w:val="en-US"/>
        </w:rPr>
        <w:t>lyrata</w:t>
      </w:r>
      <w:proofErr w:type="spellEnd"/>
      <w:r w:rsidRPr="00FD5CFE">
        <w:rPr>
          <w:rFonts w:ascii="Times New Roman" w:hAnsi="Times New Roman" w:cs="Times New Roman"/>
          <w:sz w:val="24"/>
          <w:lang w:val="en-US"/>
        </w:rPr>
        <w:t xml:space="preserve">. </w:t>
      </w:r>
      <w:r w:rsidRPr="00FD5CFE">
        <w:rPr>
          <w:rFonts w:ascii="Times New Roman" w:hAnsi="Times New Roman" w:cs="Times New Roman"/>
          <w:i/>
          <w:iCs/>
          <w:sz w:val="24"/>
          <w:lang w:val="en-US"/>
        </w:rPr>
        <w:t>Evolution</w:t>
      </w:r>
      <w:r w:rsidRPr="00FD5CFE">
        <w:rPr>
          <w:rFonts w:ascii="Times New Roman" w:hAnsi="Times New Roman" w:cs="Times New Roman"/>
          <w:sz w:val="24"/>
          <w:lang w:val="en-US"/>
        </w:rPr>
        <w:t xml:space="preserve">, </w:t>
      </w:r>
      <w:r w:rsidRPr="00FD5CFE">
        <w:rPr>
          <w:rFonts w:ascii="Times New Roman" w:hAnsi="Times New Roman" w:cs="Times New Roman"/>
          <w:b/>
          <w:bCs/>
          <w:sz w:val="24"/>
          <w:lang w:val="en-US"/>
        </w:rPr>
        <w:t>63</w:t>
      </w:r>
      <w:r w:rsidRPr="00FD5CFE">
        <w:rPr>
          <w:rFonts w:ascii="Times New Roman" w:hAnsi="Times New Roman" w:cs="Times New Roman"/>
          <w:sz w:val="24"/>
          <w:lang w:val="en-US"/>
        </w:rPr>
        <w:t>, 1292–1300.</w:t>
      </w:r>
    </w:p>
    <w:p w14:paraId="6C78E6DC"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Siepielski</w:t>
      </w:r>
      <w:proofErr w:type="spellEnd"/>
      <w:r w:rsidRPr="008C25C5">
        <w:rPr>
          <w:rFonts w:ascii="Times New Roman" w:hAnsi="Times New Roman" w:cs="Times New Roman"/>
          <w:sz w:val="24"/>
          <w:szCs w:val="24"/>
          <w:lang w:val="en-US"/>
        </w:rPr>
        <w:t xml:space="preserve">, A.M. &amp; </w:t>
      </w:r>
      <w:proofErr w:type="spellStart"/>
      <w:r w:rsidRPr="008C25C5">
        <w:rPr>
          <w:rFonts w:ascii="Times New Roman" w:hAnsi="Times New Roman" w:cs="Times New Roman"/>
          <w:sz w:val="24"/>
          <w:szCs w:val="24"/>
          <w:lang w:val="en-US"/>
        </w:rPr>
        <w:t>Benkman</w:t>
      </w:r>
      <w:proofErr w:type="spellEnd"/>
      <w:r w:rsidRPr="008C25C5">
        <w:rPr>
          <w:rFonts w:ascii="Times New Roman" w:hAnsi="Times New Roman" w:cs="Times New Roman"/>
          <w:sz w:val="24"/>
          <w:szCs w:val="24"/>
          <w:lang w:val="en-US"/>
        </w:rPr>
        <w:t xml:space="preserve">, C.W. (2007) Selection by a predispersal seed predator constrains the evolution of avian seed dispersal in pines. </w:t>
      </w:r>
      <w:r w:rsidRPr="008C25C5">
        <w:rPr>
          <w:rFonts w:ascii="Times New Roman" w:hAnsi="Times New Roman" w:cs="Times New Roman"/>
          <w:i/>
          <w:iCs/>
          <w:sz w:val="24"/>
          <w:szCs w:val="24"/>
          <w:lang w:val="en-US"/>
        </w:rPr>
        <w:t>Functional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21</w:t>
      </w:r>
      <w:r w:rsidRPr="008C25C5">
        <w:rPr>
          <w:rFonts w:ascii="Times New Roman" w:hAnsi="Times New Roman" w:cs="Times New Roman"/>
          <w:sz w:val="24"/>
          <w:szCs w:val="24"/>
          <w:lang w:val="en-US"/>
        </w:rPr>
        <w:t>, 611–618.</w:t>
      </w:r>
    </w:p>
    <w:p w14:paraId="753D8898"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Siepielski</w:t>
      </w:r>
      <w:proofErr w:type="spellEnd"/>
      <w:r w:rsidRPr="008C25C5">
        <w:rPr>
          <w:rFonts w:ascii="Times New Roman" w:hAnsi="Times New Roman" w:cs="Times New Roman"/>
          <w:sz w:val="24"/>
          <w:szCs w:val="24"/>
          <w:lang w:val="en-US"/>
        </w:rPr>
        <w:t xml:space="preserve">, A.M., </w:t>
      </w:r>
      <w:proofErr w:type="spellStart"/>
      <w:r w:rsidRPr="008C25C5">
        <w:rPr>
          <w:rFonts w:ascii="Times New Roman" w:hAnsi="Times New Roman" w:cs="Times New Roman"/>
          <w:sz w:val="24"/>
          <w:szCs w:val="24"/>
          <w:lang w:val="en-US"/>
        </w:rPr>
        <w:t>Gotanda</w:t>
      </w:r>
      <w:proofErr w:type="spellEnd"/>
      <w:r w:rsidRPr="008C25C5">
        <w:rPr>
          <w:rFonts w:ascii="Times New Roman" w:hAnsi="Times New Roman" w:cs="Times New Roman"/>
          <w:sz w:val="24"/>
          <w:szCs w:val="24"/>
          <w:lang w:val="en-US"/>
        </w:rPr>
        <w:t xml:space="preserve">, K.M., Morrissey, M.B., Diamond, S.E., </w:t>
      </w:r>
      <w:proofErr w:type="spellStart"/>
      <w:r w:rsidRPr="008C25C5">
        <w:rPr>
          <w:rFonts w:ascii="Times New Roman" w:hAnsi="Times New Roman" w:cs="Times New Roman"/>
          <w:sz w:val="24"/>
          <w:szCs w:val="24"/>
          <w:lang w:val="en-US"/>
        </w:rPr>
        <w:t>DiBattista</w:t>
      </w:r>
      <w:proofErr w:type="spellEnd"/>
      <w:r w:rsidRPr="008C25C5">
        <w:rPr>
          <w:rFonts w:ascii="Times New Roman" w:hAnsi="Times New Roman" w:cs="Times New Roman"/>
          <w:sz w:val="24"/>
          <w:szCs w:val="24"/>
          <w:lang w:val="en-US"/>
        </w:rPr>
        <w:t xml:space="preserve">, J.D. &amp; Carlson, S.M. (2013)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spatial patterns of directional phenotypic selection.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w:t>
      </w:r>
      <w:r w:rsidRPr="008C25C5">
        <w:rPr>
          <w:rFonts w:ascii="Times New Roman" w:hAnsi="Times New Roman" w:cs="Times New Roman"/>
          <w:sz w:val="24"/>
          <w:szCs w:val="24"/>
          <w:lang w:val="en-US"/>
        </w:rPr>
        <w:t>, 1382–1392.</w:t>
      </w:r>
    </w:p>
    <w:p w14:paraId="54AE2707"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Simmonds, N.W. (1946) </w:t>
      </w:r>
      <w:proofErr w:type="spellStart"/>
      <w:r w:rsidRPr="008C25C5">
        <w:rPr>
          <w:rFonts w:ascii="Times New Roman" w:hAnsi="Times New Roman" w:cs="Times New Roman"/>
          <w:sz w:val="24"/>
          <w:szCs w:val="24"/>
          <w:lang w:val="en-US"/>
        </w:rPr>
        <w:t>Gentiana</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sz w:val="24"/>
          <w:szCs w:val="24"/>
          <w:lang w:val="en-US"/>
        </w:rPr>
        <w:t>pneumonanthe</w:t>
      </w:r>
      <w:proofErr w:type="spellEnd"/>
      <w:r w:rsidRPr="008C25C5">
        <w:rPr>
          <w:rFonts w:ascii="Times New Roman" w:hAnsi="Times New Roman" w:cs="Times New Roman"/>
          <w:sz w:val="24"/>
          <w:szCs w:val="24"/>
          <w:lang w:val="en-US"/>
        </w:rPr>
        <w:t xml:space="preserve"> 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33</w:t>
      </w:r>
      <w:r w:rsidRPr="008C25C5">
        <w:rPr>
          <w:rFonts w:ascii="Times New Roman" w:hAnsi="Times New Roman" w:cs="Times New Roman"/>
          <w:sz w:val="24"/>
          <w:szCs w:val="24"/>
          <w:lang w:val="en-US"/>
        </w:rPr>
        <w:t>, 295–307.</w:t>
      </w:r>
      <w:proofErr w:type="gramEnd"/>
    </w:p>
    <w:p w14:paraId="4BC2A7A4" w14:textId="77777777" w:rsidR="00DC313A" w:rsidRPr="00C57ABA" w:rsidRDefault="00DC313A" w:rsidP="00DC313A">
      <w:pPr>
        <w:pStyle w:val="Bibliografa"/>
        <w:spacing w:line="480" w:lineRule="auto"/>
        <w:ind w:left="0" w:firstLine="0"/>
        <w:rPr>
          <w:rFonts w:ascii="Times New Roman" w:hAnsi="Times New Roman" w:cs="Times New Roman"/>
          <w:sz w:val="24"/>
          <w:lang w:val="en-US"/>
        </w:rPr>
      </w:pPr>
      <w:proofErr w:type="spellStart"/>
      <w:proofErr w:type="gramStart"/>
      <w:r w:rsidRPr="00F16A44">
        <w:rPr>
          <w:rFonts w:ascii="Times New Roman" w:hAnsi="Times New Roman" w:cs="Times New Roman"/>
          <w:sz w:val="24"/>
          <w:lang w:val="en-US"/>
        </w:rPr>
        <w:t>Sletvold</w:t>
      </w:r>
      <w:proofErr w:type="spellEnd"/>
      <w:r w:rsidRPr="00F16A44">
        <w:rPr>
          <w:rFonts w:ascii="Times New Roman" w:hAnsi="Times New Roman" w:cs="Times New Roman"/>
          <w:sz w:val="24"/>
          <w:lang w:val="en-US"/>
        </w:rPr>
        <w:t xml:space="preserve">, N., Moritz, K.K. &amp; </w:t>
      </w:r>
      <w:proofErr w:type="spellStart"/>
      <w:r w:rsidRPr="00F16A44">
        <w:rPr>
          <w:rFonts w:ascii="Times New Roman" w:hAnsi="Times New Roman" w:cs="Times New Roman"/>
          <w:sz w:val="24"/>
          <w:lang w:val="en-US"/>
        </w:rPr>
        <w:t>Ågren</w:t>
      </w:r>
      <w:proofErr w:type="spellEnd"/>
      <w:r w:rsidRPr="00F16A44">
        <w:rPr>
          <w:rFonts w:ascii="Times New Roman" w:hAnsi="Times New Roman" w:cs="Times New Roman"/>
          <w:sz w:val="24"/>
          <w:lang w:val="en-US"/>
        </w:rPr>
        <w:t>, J. (2015) Additive effects of pollinators and herbivores result in both conflicting and reinforcing selection on floral traits.</w:t>
      </w:r>
      <w:proofErr w:type="gramEnd"/>
      <w:r w:rsidRPr="00F16A44">
        <w:rPr>
          <w:rFonts w:ascii="Times New Roman" w:hAnsi="Times New Roman" w:cs="Times New Roman"/>
          <w:sz w:val="24"/>
          <w:lang w:val="en-US"/>
        </w:rPr>
        <w:t xml:space="preserve"> </w:t>
      </w:r>
      <w:r w:rsidRPr="00C57ABA">
        <w:rPr>
          <w:rFonts w:ascii="Times New Roman" w:hAnsi="Times New Roman" w:cs="Times New Roman"/>
          <w:i/>
          <w:iCs/>
          <w:sz w:val="24"/>
          <w:lang w:val="en-US"/>
        </w:rPr>
        <w:t>Ecology</w:t>
      </w:r>
      <w:r w:rsidRPr="00C57ABA">
        <w:rPr>
          <w:rFonts w:ascii="Times New Roman" w:hAnsi="Times New Roman" w:cs="Times New Roman"/>
          <w:sz w:val="24"/>
          <w:lang w:val="en-US"/>
        </w:rPr>
        <w:t xml:space="preserve">, </w:t>
      </w:r>
      <w:r w:rsidRPr="00C57ABA">
        <w:rPr>
          <w:rFonts w:ascii="Times New Roman" w:hAnsi="Times New Roman" w:cs="Times New Roman"/>
          <w:b/>
          <w:bCs/>
          <w:sz w:val="24"/>
          <w:lang w:val="en-US"/>
        </w:rPr>
        <w:t>96</w:t>
      </w:r>
      <w:r w:rsidRPr="00C57ABA">
        <w:rPr>
          <w:rFonts w:ascii="Times New Roman" w:hAnsi="Times New Roman" w:cs="Times New Roman"/>
          <w:sz w:val="24"/>
          <w:lang w:val="en-US"/>
        </w:rPr>
        <w:t>, 214–221.</w:t>
      </w:r>
    </w:p>
    <w:p w14:paraId="2A6310CA"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Strauss, S.Y. &amp; Irwin, R.E. (2004) Ecological and evolutionary consequences of multispecies plant-animal interactions.</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Annual Review of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35</w:t>
      </w:r>
      <w:r w:rsidRPr="008C25C5">
        <w:rPr>
          <w:rFonts w:ascii="Times New Roman" w:hAnsi="Times New Roman" w:cs="Times New Roman"/>
          <w:sz w:val="24"/>
          <w:szCs w:val="24"/>
          <w:lang w:val="en-US"/>
        </w:rPr>
        <w:t>, 435–466.</w:t>
      </w:r>
    </w:p>
    <w:p w14:paraId="3587DBE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Thomas, J.A. &amp; </w:t>
      </w:r>
      <w:proofErr w:type="spellStart"/>
      <w:r w:rsidRPr="008C25C5">
        <w:rPr>
          <w:rFonts w:ascii="Times New Roman" w:hAnsi="Times New Roman" w:cs="Times New Roman"/>
          <w:sz w:val="24"/>
          <w:szCs w:val="24"/>
          <w:lang w:val="en-US"/>
        </w:rPr>
        <w:t>Elmes</w:t>
      </w:r>
      <w:proofErr w:type="spellEnd"/>
      <w:r w:rsidRPr="008C25C5">
        <w:rPr>
          <w:rFonts w:ascii="Times New Roman" w:hAnsi="Times New Roman" w:cs="Times New Roman"/>
          <w:sz w:val="24"/>
          <w:szCs w:val="24"/>
          <w:lang w:val="en-US"/>
        </w:rPr>
        <w:t xml:space="preserve">, G.W. (2001) Food–plant niche selection rather than the presence of ant nests explains oviposition patterns in the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genus </w:t>
      </w:r>
      <w:proofErr w:type="spellStart"/>
      <w:r w:rsidRPr="003F3293">
        <w:rPr>
          <w:rFonts w:ascii="Times New Roman" w:hAnsi="Times New Roman" w:cs="Times New Roman"/>
          <w:i/>
          <w:sz w:val="24"/>
          <w:szCs w:val="24"/>
          <w:lang w:val="en-US"/>
        </w:rPr>
        <w:t>Maculinea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Proceedings of the Royal Society of London B: Biological Sciences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268</w:t>
      </w:r>
      <w:r w:rsidRPr="008C25C5">
        <w:rPr>
          <w:rFonts w:ascii="Times New Roman" w:hAnsi="Times New Roman" w:cs="Times New Roman"/>
          <w:sz w:val="24"/>
          <w:szCs w:val="24"/>
          <w:lang w:val="en-US"/>
        </w:rPr>
        <w:t>, 471–477.</w:t>
      </w:r>
    </w:p>
    <w:p w14:paraId="380B90BF"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Thompson, J.N. (2005) </w:t>
      </w:r>
      <w:proofErr w:type="gramStart"/>
      <w:r w:rsidRPr="008C25C5">
        <w:rPr>
          <w:rFonts w:ascii="Times New Roman" w:hAnsi="Times New Roman" w:cs="Times New Roman"/>
          <w:i/>
          <w:iCs/>
          <w:sz w:val="24"/>
          <w:szCs w:val="24"/>
          <w:lang w:val="en-US"/>
        </w:rPr>
        <w:t>The</w:t>
      </w:r>
      <w:proofErr w:type="gramEnd"/>
      <w:r w:rsidRPr="008C25C5">
        <w:rPr>
          <w:rFonts w:ascii="Times New Roman" w:hAnsi="Times New Roman" w:cs="Times New Roman"/>
          <w:i/>
          <w:iCs/>
          <w:sz w:val="24"/>
          <w:szCs w:val="24"/>
          <w:lang w:val="en-US"/>
        </w:rPr>
        <w:t xml:space="preserve"> geographic mosaic of coevolution</w:t>
      </w:r>
      <w:r w:rsidRPr="008C25C5">
        <w:rPr>
          <w:rFonts w:ascii="Times New Roman" w:hAnsi="Times New Roman" w:cs="Times New Roman"/>
          <w:sz w:val="24"/>
          <w:szCs w:val="24"/>
          <w:lang w:val="en-US"/>
        </w:rPr>
        <w:t>, 1 edition. University Of Chicago Press, Chicago.</w:t>
      </w:r>
    </w:p>
    <w:p w14:paraId="0703C519" w14:textId="39E7FEC6" w:rsidR="00A76823" w:rsidRPr="00A76823" w:rsidRDefault="00A76823" w:rsidP="00A76823">
      <w:pPr>
        <w:pStyle w:val="Bibliografa"/>
        <w:spacing w:line="480" w:lineRule="auto"/>
        <w:ind w:left="0" w:firstLine="0"/>
        <w:rPr>
          <w:lang w:val="en-US"/>
        </w:rPr>
      </w:pPr>
      <w:proofErr w:type="spellStart"/>
      <w:proofErr w:type="gramStart"/>
      <w:r w:rsidRPr="00D64BCE">
        <w:rPr>
          <w:rFonts w:ascii="Times New Roman" w:hAnsi="Times New Roman" w:cs="Times New Roman"/>
          <w:sz w:val="24"/>
          <w:lang w:val="en-US"/>
        </w:rPr>
        <w:t>Vanhoenacker</w:t>
      </w:r>
      <w:proofErr w:type="spellEnd"/>
      <w:r w:rsidRPr="00D64BCE">
        <w:rPr>
          <w:rFonts w:ascii="Times New Roman" w:hAnsi="Times New Roman" w:cs="Times New Roman"/>
          <w:sz w:val="24"/>
          <w:lang w:val="en-US"/>
        </w:rPr>
        <w:t xml:space="preserve">, D., </w:t>
      </w:r>
      <w:proofErr w:type="spellStart"/>
      <w:r w:rsidRPr="00D64BCE">
        <w:rPr>
          <w:rFonts w:ascii="Times New Roman" w:hAnsi="Times New Roman" w:cs="Times New Roman"/>
          <w:sz w:val="24"/>
          <w:lang w:val="en-US"/>
        </w:rPr>
        <w:t>Ågren</w:t>
      </w:r>
      <w:proofErr w:type="spellEnd"/>
      <w:r w:rsidRPr="00D64BCE">
        <w:rPr>
          <w:rFonts w:ascii="Times New Roman" w:hAnsi="Times New Roman" w:cs="Times New Roman"/>
          <w:sz w:val="24"/>
          <w:lang w:val="en-US"/>
        </w:rPr>
        <w:t xml:space="preserve">, J. &amp; </w:t>
      </w:r>
      <w:proofErr w:type="spellStart"/>
      <w:r w:rsidRPr="00D64BCE">
        <w:rPr>
          <w:rFonts w:ascii="Times New Roman" w:hAnsi="Times New Roman" w:cs="Times New Roman"/>
          <w:sz w:val="24"/>
          <w:lang w:val="en-US"/>
        </w:rPr>
        <w:t>Ehrlén</w:t>
      </w:r>
      <w:proofErr w:type="spellEnd"/>
      <w:r w:rsidRPr="00D64BCE">
        <w:rPr>
          <w:rFonts w:ascii="Times New Roman" w:hAnsi="Times New Roman" w:cs="Times New Roman"/>
          <w:sz w:val="24"/>
          <w:lang w:val="en-US"/>
        </w:rPr>
        <w:t>, J. (2013) Non-linear relationship between intensity of plant–animal interactions and selection strength.</w:t>
      </w:r>
      <w:proofErr w:type="gramEnd"/>
      <w:r w:rsidRPr="00D64BCE">
        <w:rPr>
          <w:rFonts w:ascii="Times New Roman" w:hAnsi="Times New Roman" w:cs="Times New Roman"/>
          <w:sz w:val="24"/>
          <w:lang w:val="en-US"/>
        </w:rPr>
        <w:t xml:space="preserve"> </w:t>
      </w:r>
      <w:r w:rsidRPr="00BB1AEB">
        <w:rPr>
          <w:rFonts w:ascii="Times New Roman" w:hAnsi="Times New Roman" w:cs="Times New Roman"/>
          <w:i/>
          <w:iCs/>
          <w:sz w:val="24"/>
          <w:lang w:val="en-US"/>
        </w:rPr>
        <w:t>Ecology Letters</w:t>
      </w:r>
      <w:r w:rsidRPr="00BB1AEB">
        <w:rPr>
          <w:rFonts w:ascii="Times New Roman" w:hAnsi="Times New Roman" w:cs="Times New Roman"/>
          <w:sz w:val="24"/>
          <w:lang w:val="en-US"/>
        </w:rPr>
        <w:t xml:space="preserve">, </w:t>
      </w:r>
      <w:r w:rsidRPr="00BB1AEB">
        <w:rPr>
          <w:rFonts w:ascii="Times New Roman" w:hAnsi="Times New Roman" w:cs="Times New Roman"/>
          <w:b/>
          <w:bCs/>
          <w:sz w:val="24"/>
          <w:lang w:val="en-US"/>
        </w:rPr>
        <w:t>16</w:t>
      </w:r>
      <w:r w:rsidRPr="00BB1AEB">
        <w:rPr>
          <w:rFonts w:ascii="Times New Roman" w:hAnsi="Times New Roman" w:cs="Times New Roman"/>
          <w:sz w:val="24"/>
          <w:lang w:val="en-US"/>
        </w:rPr>
        <w:t>, 198–205.</w:t>
      </w:r>
    </w:p>
    <w:p w14:paraId="16A6FA0C" w14:textId="77777777" w:rsidR="00892311" w:rsidRDefault="0089231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E376FF9" w14:textId="5BDBB476"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38FFA4B0"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r w:rsidR="00DF153D">
        <w:rPr>
          <w:rFonts w:ascii="Times New Roman" w:hAnsi="Times New Roman" w:cs="Times New Roman"/>
          <w:sz w:val="24"/>
          <w:szCs w:val="24"/>
          <w:lang w:val="en-US"/>
        </w:rPr>
        <w:t>Selection gradient analyses showing the e</w:t>
      </w:r>
      <w:r>
        <w:rPr>
          <w:rFonts w:ascii="Times New Roman" w:hAnsi="Times New Roman" w:cs="Times New Roman"/>
          <w:sz w:val="24"/>
          <w:szCs w:val="24"/>
          <w:lang w:val="en-US"/>
        </w:rPr>
        <w:t xml:space="preserve">ffects of </w:t>
      </w:r>
      <w:r w:rsidR="00B02B10">
        <w:rPr>
          <w:rFonts w:ascii="Times New Roman" w:hAnsi="Times New Roman" w:cs="Times New Roman"/>
          <w:sz w:val="24"/>
          <w:szCs w:val="24"/>
          <w:lang w:val="en-US"/>
        </w:rPr>
        <w:t xml:space="preserve">three </w:t>
      </w:r>
      <w:r w:rsidR="001F4876">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xml:space="preserve">, </w:t>
      </w:r>
      <w:r w:rsidR="00DF153D">
        <w:rPr>
          <w:rFonts w:ascii="Times New Roman" w:hAnsi="Times New Roman" w:cs="Times New Roman"/>
          <w:sz w:val="24"/>
          <w:szCs w:val="24"/>
          <w:lang w:val="en-US"/>
        </w:rPr>
        <w:t xml:space="preserve">and </w:t>
      </w:r>
      <w:r w:rsidR="001F4876">
        <w:rPr>
          <w:rFonts w:ascii="Times New Roman" w:hAnsi="Times New Roman" w:cs="Times New Roman"/>
          <w:sz w:val="24"/>
          <w:szCs w:val="24"/>
          <w:lang w:val="en-US"/>
        </w:rPr>
        <w:t xml:space="preserve">population </w:t>
      </w:r>
      <w:r>
        <w:rPr>
          <w:rFonts w:ascii="Times New Roman" w:hAnsi="Times New Roman" w:cs="Times New Roman"/>
          <w:sz w:val="24"/>
          <w:szCs w:val="24"/>
          <w:lang w:val="en-US"/>
        </w:rPr>
        <w:t xml:space="preserve">on fitness (number of intact fruits) of </w:t>
      </w:r>
      <w:r w:rsidRPr="00484C8D">
        <w:rPr>
          <w:rFonts w:ascii="Times New Roman" w:hAnsi="Times New Roman" w:cs="Times New Roman"/>
          <w:i/>
          <w:sz w:val="24"/>
          <w:szCs w:val="24"/>
          <w:lang w:val="en-US"/>
        </w:rPr>
        <w:t>G</w:t>
      </w:r>
      <w:r>
        <w:rPr>
          <w:rFonts w:ascii="Times New Roman" w:hAnsi="Times New Roman" w:cs="Times New Roman"/>
          <w:i/>
          <w:sz w:val="24"/>
          <w:szCs w:val="24"/>
          <w:lang w:val="en-US"/>
        </w:rPr>
        <w:t>.</w:t>
      </w:r>
      <w:r w:rsidRPr="00484C8D">
        <w:rPr>
          <w:rFonts w:ascii="Times New Roman" w:hAnsi="Times New Roman" w:cs="Times New Roman"/>
          <w:i/>
          <w:sz w:val="24"/>
          <w:szCs w:val="24"/>
          <w:lang w:val="en-US"/>
        </w:rPr>
        <w:t xml:space="preserve"> </w:t>
      </w:r>
      <w:proofErr w:type="spellStart"/>
      <w:r w:rsidRPr="00484C8D">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20 populations) and 2011 (N = 1598 plants in 16 populations). 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Estimates are given for significant main effects where the 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r w:rsidR="00DF153D">
        <w:rPr>
          <w:rFonts w:ascii="Times New Roman" w:hAnsi="Times New Roman" w:cs="Times New Roman"/>
          <w:sz w:val="24"/>
          <w:szCs w:val="24"/>
          <w:lang w:val="en-US"/>
        </w:rPr>
        <w:t>Traits were standardized and fitness relativized before analyses.</w:t>
      </w:r>
    </w:p>
    <w:tbl>
      <w:tblPr>
        <w:tblStyle w:val="Tablaconcuadrcula"/>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496"/>
        <w:gridCol w:w="456"/>
        <w:gridCol w:w="1236"/>
        <w:gridCol w:w="904"/>
        <w:gridCol w:w="236"/>
        <w:gridCol w:w="529"/>
        <w:gridCol w:w="1165"/>
      </w:tblGrid>
      <w:tr w:rsidR="00D41F3A" w:rsidRPr="003D6C1F" w14:paraId="650DD777" w14:textId="77777777" w:rsidTr="00D41F3A">
        <w:tc>
          <w:tcPr>
            <w:tcW w:w="4769"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D41F3A">
        <w:tc>
          <w:tcPr>
            <w:tcW w:w="4769"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Estim</w:t>
            </w:r>
            <w:proofErr w:type="spellEnd"/>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16"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D41F3A">
        <w:tc>
          <w:tcPr>
            <w:tcW w:w="4769"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D41F3A">
        <w:tc>
          <w:tcPr>
            <w:tcW w:w="0" w:type="auto"/>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D41F3A">
        <w:tc>
          <w:tcPr>
            <w:tcW w:w="0" w:type="auto"/>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D41F3A">
        <w:tc>
          <w:tcPr>
            <w:tcW w:w="0" w:type="auto"/>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D41F3A">
        <w:tc>
          <w:tcPr>
            <w:tcW w:w="0" w:type="auto"/>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D41F3A">
        <w:tc>
          <w:tcPr>
            <w:tcW w:w="0" w:type="auto"/>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D41F3A">
        <w:tc>
          <w:tcPr>
            <w:tcW w:w="0" w:type="auto"/>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D41F3A">
        <w:tc>
          <w:tcPr>
            <w:tcW w:w="0" w:type="auto"/>
          </w:tcPr>
          <w:p w14:paraId="4A9B91BE" w14:textId="77777777" w:rsidR="00C92F8A" w:rsidRPr="003D6C1F" w:rsidRDefault="00C92F8A" w:rsidP="00DF3E3B">
            <w:pPr>
              <w:rPr>
                <w:rFonts w:ascii="Times New Roman" w:hAnsi="Times New Roman" w:cs="Times New Roman"/>
                <w:sz w:val="24"/>
                <w:szCs w:val="24"/>
                <w:lang w:val="en-US"/>
              </w:rPr>
            </w:pPr>
          </w:p>
        </w:tc>
        <w:tc>
          <w:tcPr>
            <w:tcW w:w="4547"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D41F3A">
        <w:tc>
          <w:tcPr>
            <w:tcW w:w="4769" w:type="dxa"/>
            <w:gridSpan w:val="2"/>
            <w:tcBorders>
              <w:bottom w:val="single" w:sz="4" w:space="0" w:color="auto"/>
            </w:tcBorders>
          </w:tcPr>
          <w:p w14:paraId="66624D4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14:paraId="643C965B"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36105EB" w14:textId="77777777"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3C2CA83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183E276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379DFE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158F59B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072BD3E2" w14:textId="77777777" w:rsidTr="00D41F3A">
        <w:tc>
          <w:tcPr>
            <w:tcW w:w="0" w:type="auto"/>
            <w:tcBorders>
              <w:top w:val="single" w:sz="4" w:space="0" w:color="auto"/>
            </w:tcBorders>
          </w:tcPr>
          <w:p w14:paraId="1A8EBF6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15207F7" w14:textId="2A6A66DF"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top w:val="single" w:sz="4" w:space="0" w:color="auto"/>
              <w:left w:val="nil"/>
            </w:tcBorders>
            <w:vAlign w:val="center"/>
          </w:tcPr>
          <w:p w14:paraId="7308935A"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2B09D104" w14:textId="77777777"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14:paraId="32A460E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6725EDE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3523D5E3"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3AD136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14:paraId="57CC5032" w14:textId="77777777" w:rsidTr="00D41F3A">
        <w:tc>
          <w:tcPr>
            <w:tcW w:w="0" w:type="auto"/>
          </w:tcPr>
          <w:p w14:paraId="376C45B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FBA60CE" w14:textId="4EF95014"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3C209FF2"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14:paraId="2EE5451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7029BA"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18FDB31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14:paraId="5E96B126" w14:textId="77777777" w:rsidTr="00D41F3A">
        <w:tc>
          <w:tcPr>
            <w:tcW w:w="0" w:type="auto"/>
          </w:tcPr>
          <w:p w14:paraId="542D7C02"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6FFB3D81" w14:textId="4D81EBA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1473637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14:paraId="209F3E0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EC6994"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79B5EF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14:paraId="4A4D2803" w14:textId="77777777" w:rsidTr="00D41F3A">
        <w:tc>
          <w:tcPr>
            <w:tcW w:w="0" w:type="auto"/>
          </w:tcPr>
          <w:p w14:paraId="5616D7F8" w14:textId="77777777" w:rsidR="00C92F8A" w:rsidRPr="003D6C1F" w:rsidRDefault="00C92F8A" w:rsidP="00DF3E3B">
            <w:pPr>
              <w:rPr>
                <w:rFonts w:ascii="Times New Roman" w:hAnsi="Times New Roman" w:cs="Times New Roman"/>
                <w:sz w:val="24"/>
                <w:szCs w:val="24"/>
                <w:lang w:val="en-US"/>
              </w:rPr>
            </w:pPr>
          </w:p>
        </w:tc>
        <w:tc>
          <w:tcPr>
            <w:tcW w:w="4547" w:type="dxa"/>
          </w:tcPr>
          <w:p w14:paraId="456824C7" w14:textId="316C925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left w:val="nil"/>
            </w:tcBorders>
            <w:vAlign w:val="center"/>
          </w:tcPr>
          <w:p w14:paraId="4757BE69"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14:paraId="3D9DFE1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7129579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A127EF8"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29DC9A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14:paraId="682396D6" w14:textId="77777777" w:rsidTr="00D41F3A">
        <w:tc>
          <w:tcPr>
            <w:tcW w:w="0" w:type="auto"/>
          </w:tcPr>
          <w:p w14:paraId="0D04E4F8" w14:textId="77777777" w:rsidR="00C92F8A" w:rsidRPr="003D6C1F" w:rsidRDefault="00C92F8A" w:rsidP="00DF3E3B">
            <w:pPr>
              <w:rPr>
                <w:rFonts w:ascii="Times New Roman" w:hAnsi="Times New Roman" w:cs="Times New Roman"/>
                <w:sz w:val="24"/>
                <w:szCs w:val="24"/>
                <w:lang w:val="en-US"/>
              </w:rPr>
            </w:pPr>
          </w:p>
        </w:tc>
        <w:tc>
          <w:tcPr>
            <w:tcW w:w="4547" w:type="dxa"/>
          </w:tcPr>
          <w:p w14:paraId="0FD0A476" w14:textId="466A1549"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5241F658"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14:paraId="2225EFF8"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2473CB5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94BD48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D25A47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14:paraId="4C690FB7" w14:textId="77777777" w:rsidTr="00D41F3A">
        <w:tc>
          <w:tcPr>
            <w:tcW w:w="0" w:type="auto"/>
          </w:tcPr>
          <w:p w14:paraId="385E8AA0" w14:textId="77777777" w:rsidR="00C92F8A" w:rsidRPr="003D6C1F" w:rsidRDefault="00C92F8A" w:rsidP="00DF3E3B">
            <w:pPr>
              <w:rPr>
                <w:rFonts w:ascii="Times New Roman" w:hAnsi="Times New Roman" w:cs="Times New Roman"/>
                <w:sz w:val="24"/>
                <w:szCs w:val="24"/>
                <w:lang w:val="en-US"/>
              </w:rPr>
            </w:pPr>
          </w:p>
        </w:tc>
        <w:tc>
          <w:tcPr>
            <w:tcW w:w="4547" w:type="dxa"/>
          </w:tcPr>
          <w:p w14:paraId="1DF8F1C5" w14:textId="42B14122"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725FDDA4"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62C6DCEE"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14:paraId="0216762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2BF418F"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6E42D5CD"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5111BE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14:paraId="5CB3049B" w14:textId="77777777" w:rsidTr="00D41F3A">
        <w:tc>
          <w:tcPr>
            <w:tcW w:w="0" w:type="auto"/>
          </w:tcPr>
          <w:p w14:paraId="758CB74B" w14:textId="77777777" w:rsidR="00C92F8A" w:rsidRPr="003D6C1F" w:rsidRDefault="00C92F8A" w:rsidP="00DF3E3B">
            <w:pPr>
              <w:rPr>
                <w:rFonts w:ascii="Times New Roman" w:hAnsi="Times New Roman" w:cs="Times New Roman"/>
                <w:sz w:val="24"/>
                <w:szCs w:val="24"/>
                <w:lang w:val="en-US"/>
              </w:rPr>
            </w:pPr>
          </w:p>
        </w:tc>
        <w:tc>
          <w:tcPr>
            <w:tcW w:w="4547" w:type="dxa"/>
          </w:tcPr>
          <w:p w14:paraId="3260B3F4" w14:textId="77777777"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14:paraId="42E46D49"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50415499" w14:textId="77777777"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75574B91"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0FAFF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82E5474"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146AB51E" w14:textId="77777777" w:rsidR="00C92F8A" w:rsidRPr="00CC4B12" w:rsidRDefault="00C92F8A" w:rsidP="00D41F3A">
            <w:pPr>
              <w:rPr>
                <w:rFonts w:ascii="Times New Roman" w:hAnsi="Times New Roman" w:cs="Times New Roman"/>
                <w:sz w:val="24"/>
                <w:szCs w:val="24"/>
                <w:lang w:val="en-US"/>
              </w:rPr>
            </w:pPr>
          </w:p>
        </w:tc>
      </w:tr>
      <w:tr w:rsidR="00C92F8A" w:rsidRPr="003D6C1F" w14:paraId="163C057A" w14:textId="77777777" w:rsidTr="00D41F3A">
        <w:tc>
          <w:tcPr>
            <w:tcW w:w="4769" w:type="dxa"/>
            <w:gridSpan w:val="2"/>
            <w:tcBorders>
              <w:bottom w:val="single" w:sz="4" w:space="0" w:color="auto"/>
            </w:tcBorders>
          </w:tcPr>
          <w:p w14:paraId="5AC49DCD"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14:paraId="43E6A61A"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27F0B1E" w14:textId="77777777"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5EDA1EF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70E1E1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48F872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3140990B"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2A85B395" w14:textId="77777777" w:rsidTr="00D41F3A">
        <w:tc>
          <w:tcPr>
            <w:tcW w:w="0" w:type="auto"/>
            <w:tcBorders>
              <w:top w:val="single" w:sz="4" w:space="0" w:color="auto"/>
            </w:tcBorders>
          </w:tcPr>
          <w:p w14:paraId="17AAE1EE"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11AA1B5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5E69A36"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3AB6F4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14:paraId="17D8D34E"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742F117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CBE73B9"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416A6A8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14:paraId="708FD9CA" w14:textId="77777777" w:rsidTr="00D41F3A">
        <w:tc>
          <w:tcPr>
            <w:tcW w:w="0" w:type="auto"/>
          </w:tcPr>
          <w:p w14:paraId="66471C3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1134A7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6C1BBBAC"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7EFBA187" w14:textId="77777777"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14:paraId="1670B58D"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CF19F4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C78B525"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1DCA2F9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14:paraId="7192200D" w14:textId="77777777" w:rsidTr="00D41F3A">
        <w:tc>
          <w:tcPr>
            <w:tcW w:w="0" w:type="auto"/>
          </w:tcPr>
          <w:p w14:paraId="59A30DD9"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F571439"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AAFB91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25D17F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14:paraId="386CA8A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3B8E232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6E7298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7D3190EF"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14:paraId="55E28ACD" w14:textId="77777777" w:rsidTr="00D41F3A">
        <w:tc>
          <w:tcPr>
            <w:tcW w:w="0" w:type="auto"/>
          </w:tcPr>
          <w:p w14:paraId="0DE47D0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19E059C" w14:textId="251C9915"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7649F9C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0EFF30EA"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14:paraId="6F0445B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1F36CF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42A87116"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530730A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14:paraId="3EDF4E74" w14:textId="77777777" w:rsidTr="00D41F3A">
        <w:tc>
          <w:tcPr>
            <w:tcW w:w="0" w:type="auto"/>
          </w:tcPr>
          <w:p w14:paraId="6EF3B84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6F18BE2" w14:textId="55298B6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B901BF7"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728DBBC7"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14:paraId="4269B47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C3CCD6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3A0237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617E21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14:paraId="72607971" w14:textId="77777777" w:rsidTr="00D41F3A">
        <w:tc>
          <w:tcPr>
            <w:tcW w:w="0" w:type="auto"/>
            <w:tcBorders>
              <w:bottom w:val="single" w:sz="18" w:space="0" w:color="auto"/>
            </w:tcBorders>
          </w:tcPr>
          <w:p w14:paraId="17D1991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14:paraId="5EEB2F91" w14:textId="35D5C0EA"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14:paraId="7F8CC58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14:paraId="5683F0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14:paraId="1EB865B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232422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14:paraId="3C46F252" w14:textId="77777777"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14:paraId="08CB17E6"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14:paraId="305433AD" w14:textId="200171D1" w:rsidR="00C73ABC" w:rsidRDefault="003700AD" w:rsidP="00472CC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32907507" w14:textId="79B5BCB2" w:rsidR="004C6664" w:rsidRDefault="00856503" w:rsidP="0070622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 xml:space="preserve">Effects of </w:t>
      </w:r>
      <w:r w:rsidR="00B02B10">
        <w:rPr>
          <w:rFonts w:ascii="Times New Roman" w:hAnsi="Times New Roman" w:cs="Times New Roman"/>
          <w:sz w:val="24"/>
          <w:szCs w:val="24"/>
          <w:lang w:val="en-US"/>
        </w:rPr>
        <w:t xml:space="preserve">three </w:t>
      </w:r>
      <w:del w:id="128" w:author="Alicia" w:date="2015-10-15T18:00:00Z">
        <w:r w:rsidR="00706222" w:rsidDel="004C6664">
          <w:rPr>
            <w:rFonts w:ascii="Times New Roman" w:hAnsi="Times New Roman" w:cs="Times New Roman"/>
            <w:sz w:val="24"/>
            <w:szCs w:val="24"/>
            <w:lang w:val="en-US"/>
          </w:rPr>
          <w:delText xml:space="preserve">standardized </w:delText>
        </w:r>
      </w:del>
      <w:r w:rsidR="00706222">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w:t>
      </w:r>
      <w:ins w:id="129" w:author="Alicia" w:date="2015-10-15T18:01:00Z">
        <w:r w:rsidR="004C6664">
          <w:rPr>
            <w:rFonts w:ascii="Times New Roman" w:hAnsi="Times New Roman" w:cs="Times New Roman"/>
            <w:sz w:val="24"/>
            <w:szCs w:val="24"/>
            <w:lang w:val="en-US"/>
          </w:rPr>
          <w:t xml:space="preserve">and </w:t>
        </w:r>
      </w:ins>
      <w:r w:rsidR="006C2C3E">
        <w:rPr>
          <w:rFonts w:ascii="Times New Roman" w:hAnsi="Times New Roman" w:cs="Times New Roman"/>
          <w:sz w:val="24"/>
          <w:szCs w:val="24"/>
          <w:lang w:val="en-US"/>
        </w:rPr>
        <w:t xml:space="preserve">predation </w:t>
      </w:r>
      <w:del w:id="130" w:author="Alicia" w:date="2015-10-15T18:01:00Z">
        <w:r w:rsidR="00706222" w:rsidDel="004C6664">
          <w:rPr>
            <w:rFonts w:ascii="Times New Roman" w:hAnsi="Times New Roman" w:cs="Times New Roman"/>
            <w:sz w:val="24"/>
            <w:szCs w:val="24"/>
            <w:lang w:val="en-US"/>
          </w:rPr>
          <w:delText xml:space="preserve">and their interactions </w:delText>
        </w:r>
      </w:del>
      <w:r w:rsidR="00706222">
        <w:rPr>
          <w:rFonts w:ascii="Times New Roman" w:hAnsi="Times New Roman" w:cs="Times New Roman"/>
          <w:sz w:val="24"/>
          <w:szCs w:val="24"/>
          <w:lang w:val="en-US"/>
        </w:rPr>
        <w:t xml:space="preserve">on </w:t>
      </w:r>
      <w:del w:id="131" w:author="Alicia" w:date="2015-10-15T18:01:00Z">
        <w:r w:rsidR="00706222" w:rsidDel="004C6664">
          <w:rPr>
            <w:rFonts w:ascii="Times New Roman" w:hAnsi="Times New Roman" w:cs="Times New Roman"/>
            <w:sz w:val="24"/>
            <w:szCs w:val="24"/>
            <w:lang w:val="en-US"/>
          </w:rPr>
          <w:delText xml:space="preserve">relative </w:delText>
        </w:r>
      </w:del>
      <w:r w:rsidR="00706222">
        <w:rPr>
          <w:rFonts w:ascii="Times New Roman" w:hAnsi="Times New Roman" w:cs="Times New Roman"/>
          <w:sz w:val="24"/>
          <w:szCs w:val="24"/>
          <w:lang w:val="en-US"/>
        </w:rPr>
        <w:t xml:space="preserve">fitness (number of intact fruits) 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w:t>
      </w:r>
      <w:proofErr w:type="spellStart"/>
      <w:r w:rsidR="00706222" w:rsidRPr="00484C8D">
        <w:rPr>
          <w:rFonts w:ascii="Times New Roman" w:hAnsi="Times New Roman" w:cs="Times New Roman"/>
          <w:i/>
          <w:sz w:val="24"/>
          <w:szCs w:val="24"/>
          <w:lang w:val="en-US"/>
        </w:rPr>
        <w:t>pneumonanthe</w:t>
      </w:r>
      <w:proofErr w:type="spellEnd"/>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w:t>
      </w:r>
      <w:del w:id="132" w:author="Alicia" w:date="2015-10-15T18:01:00Z">
        <w:r w:rsidR="00706222" w:rsidDel="004C6664">
          <w:rPr>
            <w:rFonts w:ascii="Times New Roman" w:hAnsi="Times New Roman" w:cs="Times New Roman"/>
            <w:sz w:val="24"/>
            <w:szCs w:val="24"/>
            <w:lang w:val="en-US"/>
          </w:rPr>
          <w:delText>N =</w:delText>
        </w:r>
      </w:del>
      <w:r w:rsidR="00706222">
        <w:rPr>
          <w:rFonts w:ascii="Times New Roman" w:hAnsi="Times New Roman" w:cs="Times New Roman"/>
          <w:sz w:val="24"/>
          <w:szCs w:val="24"/>
          <w:lang w:val="en-US"/>
        </w:rPr>
        <w:t>20 populations) and 2011 (N = 1598</w:t>
      </w:r>
      <w:r w:rsidR="006C2C3E">
        <w:rPr>
          <w:rFonts w:ascii="Times New Roman" w:hAnsi="Times New Roman" w:cs="Times New Roman"/>
          <w:sz w:val="24"/>
          <w:szCs w:val="24"/>
          <w:lang w:val="en-US"/>
        </w:rPr>
        <w:t xml:space="preserve"> plants in </w:t>
      </w:r>
      <w:del w:id="133" w:author="Alicia" w:date="2015-10-15T18:01:00Z">
        <w:r w:rsidR="006C2C3E" w:rsidDel="004C6664">
          <w:rPr>
            <w:rFonts w:ascii="Times New Roman" w:hAnsi="Times New Roman" w:cs="Times New Roman"/>
            <w:sz w:val="24"/>
            <w:szCs w:val="24"/>
            <w:lang w:val="en-US"/>
          </w:rPr>
          <w:delText xml:space="preserve">N = </w:delText>
        </w:r>
      </w:del>
      <w:r w:rsidR="006C2C3E">
        <w:rPr>
          <w:rFonts w:ascii="Times New Roman" w:hAnsi="Times New Roman" w:cs="Times New Roman"/>
          <w:sz w:val="24"/>
          <w:szCs w:val="24"/>
          <w:lang w:val="en-US"/>
        </w:rPr>
        <w:t xml:space="preserve">16 populations).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E87F88">
        <w:rPr>
          <w:rFonts w:ascii="Times New Roman" w:hAnsi="Times New Roman" w:cs="Times New Roman"/>
          <w:sz w:val="24"/>
          <w:szCs w:val="24"/>
          <w:lang w:val="en-US"/>
        </w:rPr>
        <w:t>Effects of trait × population (random effects, not shown) and trait × predation interactions were only included in the models if the trait × population interaction was significant.</w:t>
      </w:r>
      <w:ins w:id="134" w:author="Alicia" w:date="2015-10-15T18:02:00Z">
        <w:r w:rsidR="004C6664">
          <w:rPr>
            <w:rFonts w:ascii="Times New Roman" w:hAnsi="Times New Roman" w:cs="Times New Roman"/>
            <w:sz w:val="24"/>
            <w:szCs w:val="24"/>
            <w:lang w:val="en-US"/>
          </w:rPr>
          <w:t xml:space="preserve"> </w:t>
        </w:r>
      </w:ins>
      <w:ins w:id="135" w:author="Alicia" w:date="2015-10-15T17:59:00Z">
        <w:r w:rsidR="004C6664">
          <w:rPr>
            <w:rFonts w:ascii="Times New Roman" w:hAnsi="Times New Roman" w:cs="Times New Roman"/>
            <w:sz w:val="24"/>
            <w:szCs w:val="24"/>
            <w:lang w:val="en-US"/>
          </w:rPr>
          <w:t>Traits were standardized and fitness relativized before analyses.</w:t>
        </w:r>
      </w:ins>
    </w:p>
    <w:tbl>
      <w:tblPr>
        <w:tblStyle w:val="Tablaconcuadrcula"/>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416"/>
        <w:gridCol w:w="1248"/>
        <w:gridCol w:w="231"/>
        <w:gridCol w:w="498"/>
        <w:gridCol w:w="11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6C2C3E">
          <w:pgSz w:w="11906" w:h="16838"/>
          <w:pgMar w:top="1417" w:right="1701" w:bottom="1417" w:left="1701" w:header="708" w:footer="708" w:gutter="0"/>
          <w:cols w:space="708"/>
          <w:docGrid w:linePitch="360"/>
        </w:sectPr>
      </w:pPr>
    </w:p>
    <w:p w14:paraId="1F20C3AD" w14:textId="330155F9"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w:t>
      </w:r>
      <w:proofErr w:type="spellStart"/>
      <w:r w:rsidR="00AC3A14" w:rsidRPr="00AC3A14">
        <w:rPr>
          <w:rFonts w:ascii="Times New Roman" w:hAnsi="Times New Roman" w:cs="Times New Roman"/>
          <w:i/>
          <w:sz w:val="24"/>
          <w:szCs w:val="24"/>
          <w:lang w:val="en-US"/>
        </w:rPr>
        <w:t>pneumonanthe</w:t>
      </w:r>
      <w:proofErr w:type="spellEnd"/>
      <w:r w:rsidR="00AC3A14">
        <w:rPr>
          <w:rFonts w:ascii="Times New Roman" w:hAnsi="Times New Roman" w:cs="Times New Roman"/>
          <w:sz w:val="24"/>
          <w:szCs w:val="24"/>
          <w:lang w:val="en-US"/>
        </w:rPr>
        <w:t xml:space="preserve"> on </w:t>
      </w:r>
      <w:r w:rsidR="00B02B10">
        <w:rPr>
          <w:rFonts w:ascii="Times New Roman" w:hAnsi="Times New Roman" w:cs="Times New Roman"/>
          <w:sz w:val="24"/>
          <w:szCs w:val="24"/>
          <w:lang w:val="en-US"/>
        </w:rPr>
        <w:t>probability (0 or 1) and intensity (number of eggs</w:t>
      </w:r>
      <w:ins w:id="136" w:author="Alicia" w:date="2015-10-15T18:04:00Z">
        <w:r w:rsidR="004C6664" w:rsidRPr="004C6664">
          <w:rPr>
            <w:lang w:val="en-US"/>
          </w:rPr>
          <w:t xml:space="preserve"> </w:t>
        </w:r>
        <w:r w:rsidR="004C6664" w:rsidRPr="004C6664">
          <w:rPr>
            <w:rFonts w:ascii="Times New Roman" w:hAnsi="Times New Roman" w:cs="Times New Roman"/>
            <w:sz w:val="24"/>
            <w:szCs w:val="24"/>
            <w:lang w:val="en-US"/>
          </w:rPr>
          <w:t>in all individuals</w:t>
        </w:r>
      </w:ins>
      <w:r w:rsidR="00B02B10">
        <w:rPr>
          <w:rFonts w:ascii="Times New Roman" w:hAnsi="Times New Roman" w:cs="Times New Roman"/>
          <w:sz w:val="24"/>
          <w:szCs w:val="24"/>
          <w:lang w:val="en-US"/>
        </w:rPr>
        <w:t xml:space="preserve">) </w:t>
      </w:r>
      <w:r w:rsidR="00A76D6E">
        <w:rPr>
          <w:rFonts w:ascii="Times New Roman" w:hAnsi="Times New Roman" w:cs="Times New Roman"/>
          <w:sz w:val="24"/>
          <w:szCs w:val="24"/>
          <w:lang w:val="en-US"/>
        </w:rPr>
        <w:t xml:space="preserve">of </w:t>
      </w:r>
      <w:r w:rsidR="00DC438D">
        <w:rPr>
          <w:rFonts w:ascii="Times New Roman" w:hAnsi="Times New Roman" w:cs="Times New Roman"/>
          <w:sz w:val="24"/>
          <w:szCs w:val="24"/>
          <w:lang w:val="en-US"/>
        </w:rPr>
        <w:t xml:space="preserve">attack by </w:t>
      </w:r>
      <w:r w:rsidR="00DC438D" w:rsidRPr="00AC3A14">
        <w:rPr>
          <w:rFonts w:ascii="Times New Roman" w:hAnsi="Times New Roman" w:cs="Times New Roman"/>
          <w:i/>
          <w:sz w:val="24"/>
          <w:szCs w:val="24"/>
          <w:lang w:val="en-US"/>
        </w:rPr>
        <w:t>M</w:t>
      </w:r>
      <w:r w:rsidR="00DC438D">
        <w:rPr>
          <w:rFonts w:ascii="Times New Roman" w:hAnsi="Times New Roman" w:cs="Times New Roman"/>
          <w:i/>
          <w:sz w:val="24"/>
          <w:szCs w:val="24"/>
          <w:lang w:val="en-US"/>
        </w:rPr>
        <w:t>.</w:t>
      </w:r>
      <w:r w:rsidR="00DC438D" w:rsidRPr="00AC3A14">
        <w:rPr>
          <w:rFonts w:ascii="Times New Roman" w:hAnsi="Times New Roman" w:cs="Times New Roman"/>
          <w:i/>
          <w:sz w:val="24"/>
          <w:szCs w:val="24"/>
          <w:lang w:val="en-US"/>
        </w:rPr>
        <w:t xml:space="preserve"> </w:t>
      </w:r>
      <w:proofErr w:type="spellStart"/>
      <w:r w:rsidR="00DC438D" w:rsidRPr="00AC3A14">
        <w:rPr>
          <w:rFonts w:ascii="Times New Roman" w:hAnsi="Times New Roman" w:cs="Times New Roman"/>
          <w:i/>
          <w:sz w:val="24"/>
          <w:szCs w:val="24"/>
          <w:lang w:val="en-US"/>
        </w:rPr>
        <w:t>alcon</w:t>
      </w:r>
      <w:proofErr w:type="spellEnd"/>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FE2DA9">
        <w:rPr>
          <w:rFonts w:ascii="Times New Roman" w:hAnsi="Times New Roman" w:cs="Times New Roman"/>
          <w:sz w:val="24"/>
          <w:szCs w:val="24"/>
          <w:lang w:val="en-US"/>
        </w:rPr>
        <w:t xml:space="preserve"> 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laconcuadrcula"/>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809"/>
        <w:gridCol w:w="1236"/>
        <w:gridCol w:w="1093"/>
        <w:gridCol w:w="222"/>
        <w:gridCol w:w="805"/>
        <w:gridCol w:w="1236"/>
        <w:gridCol w:w="805"/>
        <w:gridCol w:w="224"/>
        <w:gridCol w:w="1088"/>
        <w:gridCol w:w="1165"/>
        <w:gridCol w:w="222"/>
        <w:gridCol w:w="809"/>
        <w:gridCol w:w="1236"/>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59A4FFAC"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probability of attack</w:t>
            </w:r>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29F147BF"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intensity of attack</w:t>
            </w:r>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5EE74B7C"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w:t>
      </w:r>
      <w:r w:rsidR="001D429C">
        <w:rPr>
          <w:rFonts w:ascii="Times New Roman" w:hAnsi="Times New Roman" w:cs="Times New Roman"/>
          <w:sz w:val="24"/>
          <w:szCs w:val="24"/>
          <w:lang w:val="en-US"/>
        </w:rPr>
        <w:t xml:space="preserve">Filed circles represent means, and bars standard errors </w:t>
      </w:r>
      <w:r w:rsidR="004B4822">
        <w:rPr>
          <w:rFonts w:ascii="Times New Roman" w:hAnsi="Times New Roman" w:cs="Times New Roman"/>
          <w:sz w:val="24"/>
          <w:szCs w:val="24"/>
          <w:lang w:val="en-US"/>
        </w:rPr>
        <w:t>(P</w:t>
      </w:r>
      <w:r w:rsidR="00DF153D">
        <w:rPr>
          <w:rFonts w:ascii="Times New Roman" w:hAnsi="Times New Roman" w:cs="Times New Roman"/>
          <w:sz w:val="24"/>
          <w:szCs w:val="24"/>
          <w:lang w:val="en-US"/>
        </w:rPr>
        <w:t xml:space="preserve"> </w:t>
      </w:r>
      <w:r w:rsidR="004B4822">
        <w:rPr>
          <w:rFonts w:ascii="Times New Roman" w:hAnsi="Times New Roman" w:cs="Times New Roman"/>
          <w:sz w:val="24"/>
          <w:szCs w:val="24"/>
          <w:lang w:val="en-US"/>
        </w:rPr>
        <w:t>&lt;</w:t>
      </w:r>
      <w:r w:rsidR="00DF153D">
        <w:rPr>
          <w:rFonts w:ascii="Times New Roman" w:hAnsi="Times New Roman" w:cs="Times New Roman"/>
          <w:sz w:val="24"/>
          <w:szCs w:val="24"/>
          <w:lang w:val="en-US"/>
        </w:rPr>
        <w:t xml:space="preserve"> </w:t>
      </w:r>
      <w:r w:rsidR="004B4822">
        <w:rPr>
          <w:rFonts w:ascii="Times New Roman" w:hAnsi="Times New Roman" w:cs="Times New Roman"/>
          <w:sz w:val="24"/>
          <w:szCs w:val="24"/>
          <w:lang w:val="en-US"/>
        </w:rPr>
        <w:t>0.001 in both years</w:t>
      </w:r>
      <w:r w:rsidR="00DF153D">
        <w:rPr>
          <w:rFonts w:ascii="Times New Roman" w:hAnsi="Times New Roman" w:cs="Times New Roman"/>
          <w:sz w:val="24"/>
          <w:szCs w:val="24"/>
          <w:lang w:val="en-US"/>
        </w:rPr>
        <w:t>,</w:t>
      </w:r>
      <w:r w:rsidR="00DF153D" w:rsidRPr="00DF153D">
        <w:rPr>
          <w:rFonts w:ascii="Times New Roman" w:hAnsi="Times New Roman" w:cs="Times New Roman"/>
          <w:sz w:val="24"/>
          <w:szCs w:val="24"/>
          <w:lang w:val="en-US"/>
        </w:rPr>
        <w:t xml:space="preserve"> </w:t>
      </w:r>
      <w:r w:rsidR="00DF153D">
        <w:rPr>
          <w:rFonts w:ascii="Times New Roman" w:hAnsi="Times New Roman" w:cs="Times New Roman"/>
          <w:sz w:val="24"/>
          <w:szCs w:val="24"/>
          <w:lang w:val="en-US"/>
        </w:rPr>
        <w:t>one-way ANOVAs</w:t>
      </w:r>
      <w:r w:rsidR="004B4822">
        <w:rPr>
          <w:rFonts w:ascii="Times New Roman" w:hAnsi="Times New Roman" w:cs="Times New Roman"/>
          <w:sz w:val="24"/>
          <w:szCs w:val="24"/>
          <w:lang w:val="en-US"/>
        </w:rPr>
        <w:t>).</w:t>
      </w:r>
      <w:r w:rsidR="009C01AB">
        <w:rPr>
          <w:rFonts w:ascii="Times New Roman" w:hAnsi="Times New Roman" w:cs="Times New Roman"/>
          <w:sz w:val="24"/>
          <w:szCs w:val="24"/>
          <w:lang w:val="en-US"/>
        </w:rPr>
        <w:t xml:space="preserve"> </w:t>
      </w:r>
    </w:p>
    <w:p w14:paraId="5251DF85" w14:textId="09E84ACE"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Relationships between</w:t>
      </w:r>
      <w:r w:rsidR="00C9195F">
        <w:rPr>
          <w:rFonts w:ascii="Times New Roman" w:hAnsi="Times New Roman" w:cs="Times New Roman"/>
          <w:sz w:val="24"/>
          <w:szCs w:val="24"/>
          <w:lang w:val="en-US"/>
        </w:rPr>
        <w:t xml:space="preserve"> of abundance of </w:t>
      </w:r>
      <w:proofErr w:type="spellStart"/>
      <w:r w:rsidR="001E0FB1" w:rsidRPr="001D2F9E">
        <w:rPr>
          <w:rFonts w:ascii="Times New Roman" w:hAnsi="Times New Roman" w:cs="Times New Roman"/>
          <w:i/>
          <w:sz w:val="24"/>
          <w:szCs w:val="24"/>
          <w:lang w:val="en-US"/>
        </w:rPr>
        <w:t>Myrmica</w:t>
      </w:r>
      <w:proofErr w:type="spellEnd"/>
      <w:r w:rsidR="001E0FB1">
        <w:rPr>
          <w:rFonts w:ascii="Times New Roman" w:hAnsi="Times New Roman" w:cs="Times New Roman"/>
          <w:sz w:val="24"/>
          <w:szCs w:val="24"/>
          <w:lang w:val="en-US"/>
        </w:rPr>
        <w:t xml:space="preserve"> </w:t>
      </w:r>
      <w:del w:id="137" w:author="Alicia" w:date="2015-10-15T18:11:00Z">
        <w:r w:rsidR="001E0FB1" w:rsidDel="00CE2EE0">
          <w:rPr>
            <w:rFonts w:ascii="Times New Roman" w:hAnsi="Times New Roman" w:cs="Times New Roman"/>
            <w:sz w:val="24"/>
            <w:szCs w:val="24"/>
            <w:lang w:val="en-US"/>
          </w:rPr>
          <w:delText>ant-</w:delText>
        </w:r>
      </w:del>
      <w:r w:rsidR="00C9195F">
        <w:rPr>
          <w:rFonts w:ascii="Times New Roman" w:hAnsi="Times New Roman" w:cs="Times New Roman"/>
          <w:sz w:val="24"/>
          <w:szCs w:val="24"/>
          <w:lang w:val="en-US"/>
        </w:rPr>
        <w:t>host</w:t>
      </w:r>
      <w:ins w:id="138" w:author="Alicia" w:date="2015-10-15T18:11:00Z">
        <w:r w:rsidR="00CE2EE0">
          <w:rPr>
            <w:rFonts w:ascii="Times New Roman" w:hAnsi="Times New Roman" w:cs="Times New Roman"/>
            <w:sz w:val="24"/>
            <w:szCs w:val="24"/>
            <w:lang w:val="en-US"/>
          </w:rPr>
          <w:t xml:space="preserve"> ant</w:t>
        </w:r>
      </w:ins>
      <w:r w:rsidR="001D429C">
        <w:rPr>
          <w:rFonts w:ascii="Times New Roman" w:hAnsi="Times New Roman" w:cs="Times New Roman"/>
          <w:sz w:val="24"/>
          <w:szCs w:val="24"/>
          <w:lang w:val="en-US"/>
        </w:rPr>
        <w:t>s</w:t>
      </w:r>
      <w:r w:rsidR="00C9195F">
        <w:rPr>
          <w:rFonts w:ascii="Times New Roman" w:hAnsi="Times New Roman" w:cs="Times New Roman"/>
          <w:sz w:val="24"/>
          <w:szCs w:val="24"/>
          <w:lang w:val="en-US"/>
        </w:rPr>
        <w:t xml:space="preserve"> (log</w:t>
      </w:r>
      <w:r w:rsidR="001E0FB1">
        <w:rPr>
          <w:rFonts w:ascii="Times New Roman" w:hAnsi="Times New Roman" w:cs="Times New Roman"/>
          <w:sz w:val="24"/>
          <w:szCs w:val="24"/>
          <w:lang w:val="en-US"/>
        </w:rPr>
        <w:t xml:space="preserve"> mean number of observed individuals</w:t>
      </w:r>
      <w:r w:rsidR="00126C80">
        <w:rPr>
          <w:rFonts w:ascii="Times New Roman" w:hAnsi="Times New Roman" w:cs="Times New Roman"/>
          <w:sz w:val="24"/>
          <w:szCs w:val="24"/>
          <w:lang w:val="en-US"/>
        </w:rPr>
        <w:t>)</w:t>
      </w:r>
      <w:r w:rsidR="001D429C">
        <w:rPr>
          <w:rFonts w:ascii="Times New Roman" w:hAnsi="Times New Roman" w:cs="Times New Roman"/>
          <w:sz w:val="24"/>
          <w:szCs w:val="24"/>
          <w:lang w:val="en-US"/>
        </w:rPr>
        <w:t>,</w:t>
      </w:r>
      <w:r w:rsidR="00C9195F">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and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Presence/absence of </w:t>
      </w:r>
      <w:r w:rsidR="001D2F9E" w:rsidRPr="001D2F9E">
        <w:rPr>
          <w:rFonts w:ascii="Times New Roman" w:hAnsi="Times New Roman" w:cs="Times New Roman"/>
          <w:i/>
          <w:sz w:val="24"/>
          <w:szCs w:val="24"/>
          <w:lang w:val="en-US"/>
        </w:rPr>
        <w:t xml:space="preserve">M. </w:t>
      </w:r>
      <w:proofErr w:type="spellStart"/>
      <w:r w:rsidR="001D2F9E" w:rsidRPr="001D2F9E">
        <w:rPr>
          <w:rFonts w:ascii="Times New Roman" w:hAnsi="Times New Roman" w:cs="Times New Roman"/>
          <w:i/>
          <w:sz w:val="24"/>
          <w:szCs w:val="24"/>
          <w:lang w:val="en-US"/>
        </w:rPr>
        <w:t>alcon</w:t>
      </w:r>
      <w:proofErr w:type="spellEnd"/>
      <w:r w:rsidR="001D2F9E">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in populations of </w:t>
      </w:r>
      <w:r w:rsidR="001E0FB1" w:rsidRPr="004B0C44">
        <w:rPr>
          <w:rFonts w:ascii="Times New Roman" w:hAnsi="Times New Roman" w:cs="Times New Roman"/>
          <w:i/>
          <w:sz w:val="24"/>
          <w:szCs w:val="24"/>
          <w:lang w:val="en-US"/>
        </w:rPr>
        <w:t xml:space="preserve">G. </w:t>
      </w:r>
      <w:proofErr w:type="spellStart"/>
      <w:r w:rsidR="001E0FB1" w:rsidRPr="004B0C44">
        <w:rPr>
          <w:rFonts w:ascii="Times New Roman" w:hAnsi="Times New Roman" w:cs="Times New Roman"/>
          <w:i/>
          <w:sz w:val="24"/>
          <w:szCs w:val="24"/>
          <w:lang w:val="en-US"/>
        </w:rPr>
        <w:t>pneumonanthe</w:t>
      </w:r>
      <w:proofErr w:type="spellEnd"/>
      <w:r w:rsidR="001E0FB1">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w:t>
      </w:r>
      <w:r w:rsidR="00126C80">
        <w:rPr>
          <w:rFonts w:ascii="Times New Roman" w:hAnsi="Times New Roman" w:cs="Times New Roman"/>
          <w:sz w:val="24"/>
          <w:szCs w:val="24"/>
          <w:lang w:val="en-US"/>
        </w:rPr>
        <w:t>fitted curve is a logistic regression</w:t>
      </w:r>
      <w:r w:rsidR="000D143B">
        <w:rPr>
          <w:rFonts w:ascii="Times New Roman" w:hAnsi="Times New Roman" w:cs="Times New Roman"/>
          <w:sz w:val="24"/>
          <w:szCs w:val="24"/>
          <w:lang w:val="en-US"/>
        </w:rPr>
        <w:t>, N = 20 populations</w:t>
      </w:r>
      <w:ins w:id="139" w:author="Alicia" w:date="2015-10-15T18:16:00Z">
        <w:r w:rsidR="00CE2EE0">
          <w:rPr>
            <w:rFonts w:ascii="Times New Roman" w:hAnsi="Times New Roman" w:cs="Times New Roman"/>
            <w:sz w:val="24"/>
            <w:szCs w:val="24"/>
            <w:lang w:val="en-US"/>
          </w:rPr>
          <w:t>, p = 0.045</w:t>
        </w:r>
      </w:ins>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w:t>
      </w:r>
      <w:r w:rsidR="00DA6203">
        <w:rPr>
          <w:rFonts w:ascii="Times New Roman" w:hAnsi="Times New Roman" w:cs="Times New Roman"/>
          <w:sz w:val="24"/>
          <w:szCs w:val="24"/>
          <w:lang w:val="en-US"/>
        </w:rPr>
        <w:t>B</w:t>
      </w:r>
      <w:r w:rsidR="000D143B">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Mean </w:t>
      </w:r>
      <w:r w:rsidR="000D143B">
        <w:rPr>
          <w:rFonts w:ascii="Times New Roman" w:hAnsi="Times New Roman" w:cs="Times New Roman"/>
          <w:sz w:val="24"/>
          <w:szCs w:val="24"/>
          <w:lang w:val="en-US"/>
        </w:rPr>
        <w:t>number of eggs per</w:t>
      </w:r>
      <w:r w:rsidR="004B3AA8">
        <w:rPr>
          <w:rFonts w:ascii="Times New Roman" w:hAnsi="Times New Roman" w:cs="Times New Roman"/>
          <w:sz w:val="24"/>
          <w:szCs w:val="24"/>
          <w:lang w:val="en-US"/>
        </w:rPr>
        <w:t xml:space="preserve"> plant</w:t>
      </w:r>
      <w:r w:rsidR="001E0FB1">
        <w:rPr>
          <w:rFonts w:ascii="Times New Roman" w:hAnsi="Times New Roman" w:cs="Times New Roman"/>
          <w:sz w:val="24"/>
          <w:szCs w:val="24"/>
          <w:lang w:val="en-US"/>
        </w:rPr>
        <w:t xml:space="preserve"> in populations where </w:t>
      </w:r>
      <w:r w:rsidR="001E0FB1" w:rsidRPr="004B0C44">
        <w:rPr>
          <w:rFonts w:ascii="Times New Roman" w:hAnsi="Times New Roman" w:cs="Times New Roman"/>
          <w:i/>
          <w:sz w:val="24"/>
          <w:szCs w:val="24"/>
          <w:lang w:val="en-US"/>
        </w:rPr>
        <w:t xml:space="preserve">M. </w:t>
      </w:r>
      <w:proofErr w:type="spellStart"/>
      <w:r w:rsidR="001E0FB1" w:rsidRPr="004B0C44">
        <w:rPr>
          <w:rFonts w:ascii="Times New Roman" w:hAnsi="Times New Roman" w:cs="Times New Roman"/>
          <w:i/>
          <w:sz w:val="24"/>
          <w:szCs w:val="24"/>
          <w:lang w:val="en-US"/>
        </w:rPr>
        <w:t>alcon</w:t>
      </w:r>
      <w:proofErr w:type="spellEnd"/>
      <w:r w:rsidR="001E0FB1">
        <w:rPr>
          <w:rFonts w:ascii="Times New Roman" w:hAnsi="Times New Roman" w:cs="Times New Roman"/>
          <w:sz w:val="24"/>
          <w:szCs w:val="24"/>
          <w:lang w:val="en-US"/>
        </w:rPr>
        <w:t xml:space="preserve"> was present (N = 11 populations in two years</w:t>
      </w:r>
      <w:ins w:id="140" w:author="Alicia" w:date="2015-10-15T18:20:00Z">
        <w:r w:rsidR="005E0B15">
          <w:rPr>
            <w:rFonts w:ascii="Times New Roman" w:hAnsi="Times New Roman" w:cs="Times New Roman"/>
            <w:sz w:val="24"/>
            <w:szCs w:val="24"/>
            <w:lang w:val="en-US"/>
          </w:rPr>
          <w:t xml:space="preserve">, </w:t>
        </w:r>
        <w:commentRangeStart w:id="141"/>
        <w:r w:rsidR="005E0B15">
          <w:rPr>
            <w:rFonts w:ascii="Times New Roman" w:hAnsi="Times New Roman" w:cs="Times New Roman"/>
            <w:sz w:val="24"/>
            <w:szCs w:val="24"/>
            <w:lang w:val="en-US"/>
          </w:rPr>
          <w:t>p &gt; 0.05</w:t>
        </w:r>
      </w:ins>
      <w:ins w:id="142" w:author="Alicia" w:date="2015-10-15T18:23:00Z">
        <w:r w:rsidR="00353941">
          <w:rPr>
            <w:rFonts w:ascii="Times New Roman" w:hAnsi="Times New Roman" w:cs="Times New Roman"/>
            <w:sz w:val="24"/>
            <w:szCs w:val="24"/>
            <w:lang w:val="en-US"/>
          </w:rPr>
          <w:t xml:space="preserve"> in both years</w:t>
        </w:r>
      </w:ins>
      <w:commentRangeEnd w:id="141"/>
      <w:ins w:id="143" w:author="Alicia" w:date="2015-10-16T12:21:00Z">
        <w:r w:rsidR="00111BC2">
          <w:rPr>
            <w:rStyle w:val="Refdecomentario"/>
          </w:rPr>
          <w:commentReference w:id="141"/>
        </w:r>
      </w:ins>
      <w:r w:rsidR="001E0FB1">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and </w:t>
      </w:r>
      <w:r w:rsidR="001D429C">
        <w:rPr>
          <w:rFonts w:ascii="Times New Roman" w:hAnsi="Times New Roman" w:cs="Times New Roman"/>
          <w:sz w:val="24"/>
          <w:szCs w:val="24"/>
          <w:lang w:val="en-US"/>
        </w:rPr>
        <w:t>(</w:t>
      </w:r>
      <w:r w:rsidR="00DA6203">
        <w:rPr>
          <w:rFonts w:ascii="Times New Roman" w:hAnsi="Times New Roman" w:cs="Times New Roman"/>
          <w:sz w:val="24"/>
          <w:szCs w:val="24"/>
          <w:lang w:val="en-US"/>
        </w:rPr>
        <w:t>C</w:t>
      </w:r>
      <w:r w:rsidR="000D143B">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The </w:t>
      </w:r>
      <w:r w:rsidR="00B02B10">
        <w:rPr>
          <w:rFonts w:ascii="Times New Roman" w:hAnsi="Times New Roman" w:cs="Times New Roman"/>
          <w:sz w:val="24"/>
          <w:szCs w:val="24"/>
          <w:lang w:val="en-US"/>
        </w:rPr>
        <w:t>p</w:t>
      </w:r>
      <w:r w:rsidR="000D143B">
        <w:rPr>
          <w:rFonts w:ascii="Times New Roman" w:hAnsi="Times New Roman" w:cs="Times New Roman"/>
          <w:sz w:val="24"/>
          <w:szCs w:val="24"/>
          <w:lang w:val="en-US"/>
        </w:rPr>
        <w:t xml:space="preserve">roportion of plants </w:t>
      </w:r>
      <w:r w:rsidR="001E0FB1">
        <w:rPr>
          <w:rFonts w:ascii="Times New Roman" w:hAnsi="Times New Roman" w:cs="Times New Roman"/>
          <w:sz w:val="24"/>
          <w:szCs w:val="24"/>
          <w:lang w:val="en-US"/>
        </w:rPr>
        <w:t>that had at least on</w:t>
      </w:r>
      <w:r w:rsidR="004B0C44">
        <w:rPr>
          <w:rFonts w:ascii="Times New Roman" w:hAnsi="Times New Roman" w:cs="Times New Roman"/>
          <w:sz w:val="24"/>
          <w:szCs w:val="24"/>
          <w:lang w:val="en-US"/>
        </w:rPr>
        <w:t>e</w:t>
      </w:r>
      <w:r w:rsidR="001E0FB1" w:rsidRPr="000D143B">
        <w:rPr>
          <w:rFonts w:ascii="Times New Roman" w:hAnsi="Times New Roman" w:cs="Times New Roman"/>
          <w:sz w:val="24"/>
          <w:szCs w:val="24"/>
          <w:lang w:val="en-US"/>
        </w:rPr>
        <w:t xml:space="preserve"> </w:t>
      </w:r>
      <w:r w:rsidR="000D143B" w:rsidRPr="00EB7719">
        <w:rPr>
          <w:rFonts w:ascii="Times New Roman" w:hAnsi="Times New Roman" w:cs="Times New Roman"/>
          <w:i/>
          <w:sz w:val="24"/>
          <w:szCs w:val="24"/>
          <w:lang w:val="en-US"/>
        </w:rPr>
        <w:t xml:space="preserve">M. </w:t>
      </w:r>
      <w:proofErr w:type="spellStart"/>
      <w:r w:rsidR="000D143B" w:rsidRPr="00EB7719">
        <w:rPr>
          <w:rFonts w:ascii="Times New Roman" w:hAnsi="Times New Roman" w:cs="Times New Roman"/>
          <w:i/>
          <w:sz w:val="24"/>
          <w:szCs w:val="24"/>
          <w:lang w:val="en-US"/>
        </w:rPr>
        <w:t>alcon</w:t>
      </w:r>
      <w:proofErr w:type="spellEnd"/>
      <w:r w:rsidR="000D143B" w:rsidRPr="000D143B">
        <w:rPr>
          <w:rFonts w:ascii="Times New Roman" w:hAnsi="Times New Roman" w:cs="Times New Roman"/>
          <w:sz w:val="24"/>
          <w:szCs w:val="24"/>
          <w:lang w:val="en-US"/>
        </w:rPr>
        <w:t xml:space="preserve"> </w:t>
      </w:r>
      <w:r w:rsidR="001E0FB1" w:rsidRPr="000D143B">
        <w:rPr>
          <w:rFonts w:ascii="Times New Roman" w:hAnsi="Times New Roman" w:cs="Times New Roman"/>
          <w:sz w:val="24"/>
          <w:szCs w:val="24"/>
          <w:lang w:val="en-US"/>
        </w:rPr>
        <w:t>egg</w:t>
      </w:r>
      <w:r w:rsidR="001E0FB1">
        <w:rPr>
          <w:rFonts w:ascii="Times New Roman" w:hAnsi="Times New Roman" w:cs="Times New Roman"/>
          <w:sz w:val="24"/>
          <w:szCs w:val="24"/>
          <w:lang w:val="en-US"/>
        </w:rPr>
        <w:t xml:space="preserve"> in populations where </w:t>
      </w:r>
      <w:r w:rsidR="001E0FB1" w:rsidRPr="00A01CBC">
        <w:rPr>
          <w:rFonts w:ascii="Times New Roman" w:hAnsi="Times New Roman" w:cs="Times New Roman"/>
          <w:i/>
          <w:sz w:val="24"/>
          <w:szCs w:val="24"/>
          <w:lang w:val="en-US"/>
        </w:rPr>
        <w:t xml:space="preserve">M. </w:t>
      </w:r>
      <w:proofErr w:type="spellStart"/>
      <w:r w:rsidR="001E0FB1" w:rsidRPr="00A01CBC">
        <w:rPr>
          <w:rFonts w:ascii="Times New Roman" w:hAnsi="Times New Roman" w:cs="Times New Roman"/>
          <w:i/>
          <w:sz w:val="24"/>
          <w:szCs w:val="24"/>
          <w:lang w:val="en-US"/>
        </w:rPr>
        <w:t>alcon</w:t>
      </w:r>
      <w:proofErr w:type="spellEnd"/>
      <w:r w:rsidR="001E0FB1">
        <w:rPr>
          <w:rFonts w:ascii="Times New Roman" w:hAnsi="Times New Roman" w:cs="Times New Roman"/>
          <w:sz w:val="24"/>
          <w:szCs w:val="24"/>
          <w:lang w:val="en-US"/>
        </w:rPr>
        <w:t xml:space="preserve"> was present (N = 11 populations in two years</w:t>
      </w:r>
      <w:ins w:id="144" w:author="Alicia" w:date="2015-10-15T18:20:00Z">
        <w:r w:rsidR="005E0B15">
          <w:rPr>
            <w:rFonts w:ascii="Times New Roman" w:hAnsi="Times New Roman" w:cs="Times New Roman"/>
            <w:sz w:val="24"/>
            <w:szCs w:val="24"/>
            <w:lang w:val="en-US"/>
          </w:rPr>
          <w:t>, p &gt; 0.05</w:t>
        </w:r>
      </w:ins>
      <w:ins w:id="145" w:author="Alicia" w:date="2015-10-15T18:23:00Z">
        <w:r w:rsidR="00353941">
          <w:rPr>
            <w:rFonts w:ascii="Times New Roman" w:hAnsi="Times New Roman" w:cs="Times New Roman"/>
            <w:sz w:val="24"/>
            <w:szCs w:val="24"/>
            <w:lang w:val="en-US"/>
          </w:rPr>
          <w:t xml:space="preserve"> in both years</w:t>
        </w:r>
      </w:ins>
      <w:r w:rsidR="001E0FB1">
        <w:rPr>
          <w:rFonts w:ascii="Times New Roman" w:hAnsi="Times New Roman" w:cs="Times New Roman"/>
          <w:sz w:val="24"/>
          <w:szCs w:val="24"/>
          <w:lang w:val="en-US"/>
        </w:rPr>
        <w:t>)</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 xml:space="preserve">Black </w:t>
      </w:r>
      <w:r w:rsidR="001D429C">
        <w:rPr>
          <w:rFonts w:ascii="Times New Roman" w:hAnsi="Times New Roman" w:cs="Times New Roman"/>
          <w:sz w:val="24"/>
          <w:szCs w:val="24"/>
          <w:lang w:val="en-US"/>
        </w:rPr>
        <w:t xml:space="preserve">circles </w:t>
      </w:r>
      <w:r w:rsidR="00977D16">
        <w:rPr>
          <w:rFonts w:ascii="Times New Roman" w:hAnsi="Times New Roman" w:cs="Times New Roman"/>
          <w:sz w:val="24"/>
          <w:szCs w:val="24"/>
          <w:lang w:val="en-US"/>
        </w:rPr>
        <w:t>in B and C</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are estimates f</w:t>
      </w:r>
      <w:r w:rsidR="001E0FB1">
        <w:rPr>
          <w:rFonts w:ascii="Times New Roman" w:hAnsi="Times New Roman" w:cs="Times New Roman"/>
          <w:sz w:val="24"/>
          <w:szCs w:val="24"/>
          <w:lang w:val="en-US"/>
        </w:rPr>
        <w:t>rom</w:t>
      </w:r>
      <w:r w:rsidR="00977D16">
        <w:rPr>
          <w:rFonts w:ascii="Times New Roman" w:hAnsi="Times New Roman" w:cs="Times New Roman"/>
          <w:sz w:val="24"/>
          <w:szCs w:val="24"/>
          <w:lang w:val="en-US"/>
        </w:rPr>
        <w:t xml:space="preserve"> 2010 and grey are </w:t>
      </w:r>
      <w:r w:rsidR="001E0FB1">
        <w:rPr>
          <w:rFonts w:ascii="Times New Roman" w:hAnsi="Times New Roman" w:cs="Times New Roman"/>
          <w:sz w:val="24"/>
          <w:szCs w:val="24"/>
          <w:lang w:val="en-US"/>
        </w:rPr>
        <w:t xml:space="preserve">estimates from </w:t>
      </w:r>
      <w:r w:rsidR="00977D16">
        <w:rPr>
          <w:rFonts w:ascii="Times New Roman" w:hAnsi="Times New Roman" w:cs="Times New Roman"/>
          <w:sz w:val="24"/>
          <w:szCs w:val="24"/>
          <w:lang w:val="en-US"/>
        </w:rPr>
        <w:t>2011</w:t>
      </w:r>
      <w:r w:rsidR="004B3AA8">
        <w:rPr>
          <w:rFonts w:ascii="Times New Roman" w:hAnsi="Times New Roman" w:cs="Times New Roman"/>
          <w:sz w:val="24"/>
          <w:szCs w:val="24"/>
          <w:lang w:val="en-US"/>
        </w:rPr>
        <w:t>.</w:t>
      </w:r>
      <w:r>
        <w:rPr>
          <w:rFonts w:ascii="Times New Roman" w:hAnsi="Times New Roman" w:cs="Times New Roman"/>
          <w:sz w:val="24"/>
          <w:szCs w:val="24"/>
          <w:lang w:val="en-US"/>
        </w:rPr>
        <w:br w:type="page"/>
      </w:r>
    </w:p>
    <w:p w14:paraId="29F8D413" w14:textId="733BC78A"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p>
    <w:p w14:paraId="5E5D36AD" w14:textId="41866073" w:rsidR="004C6664" w:rsidRDefault="004B4822" w:rsidP="00472CCB">
      <w:pPr>
        <w:spacing w:line="480" w:lineRule="auto"/>
        <w:rPr>
          <w:rFonts w:ascii="Times New Roman" w:hAnsi="Times New Roman" w:cs="Times New Roman"/>
          <w:sz w:val="24"/>
          <w:szCs w:val="24"/>
          <w:lang w:val="en-US"/>
        </w:rPr>
      </w:pPr>
      <w:del w:id="146" w:author="Alicia" w:date="2015-10-15T18:10:00Z">
        <w:r w:rsidDel="00CE2EE0">
          <w:rPr>
            <w:rFonts w:ascii="Times New Roman" w:hAnsi="Times New Roman" w:cs="Times New Roman"/>
            <w:noProof/>
            <w:sz w:val="24"/>
            <w:szCs w:val="24"/>
            <w:lang w:eastAsia="es-ES"/>
          </w:rPr>
          <w:drawing>
            <wp:inline distT="0" distB="0" distL="0" distR="0" wp14:anchorId="07CD2B26" wp14:editId="5AA32753">
              <wp:extent cx="5288400" cy="2516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400" cy="2516400"/>
                      </a:xfrm>
                      <a:prstGeom prst="rect">
                        <a:avLst/>
                      </a:prstGeom>
                      <a:noFill/>
                    </pic:spPr>
                  </pic:pic>
                </a:graphicData>
              </a:graphic>
            </wp:inline>
          </w:drawing>
        </w:r>
      </w:del>
      <w:ins w:id="147" w:author="Alicia" w:date="2015-10-15T18:09:00Z">
        <w:r w:rsidR="00CE2EE0">
          <w:rPr>
            <w:rFonts w:ascii="Times New Roman" w:hAnsi="Times New Roman" w:cs="Times New Roman"/>
            <w:noProof/>
            <w:sz w:val="24"/>
            <w:szCs w:val="24"/>
            <w:lang w:eastAsia="es-ES"/>
          </w:rPr>
          <w:drawing>
            <wp:inline distT="0" distB="0" distL="0" distR="0" wp14:anchorId="2BAAD7FD" wp14:editId="6B244ED0">
              <wp:extent cx="5317200" cy="2559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7200" cy="2559600"/>
                      </a:xfrm>
                      <a:prstGeom prst="rect">
                        <a:avLst/>
                      </a:prstGeom>
                      <a:noFill/>
                    </pic:spPr>
                  </pic:pic>
                </a:graphicData>
              </a:graphic>
            </wp:inline>
          </w:drawing>
        </w:r>
      </w:ins>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6131BB82" w14:textId="6E74E28F" w:rsidR="00484C8D" w:rsidRDefault="00912828" w:rsidP="00DC23C3">
      <w:pPr>
        <w:rPr>
          <w:ins w:id="148" w:author="Alicia" w:date="2015-10-15T18:25:00Z"/>
          <w:rFonts w:ascii="Times New Roman" w:hAnsi="Times New Roman" w:cs="Times New Roman"/>
          <w:sz w:val="24"/>
          <w:szCs w:val="24"/>
          <w:lang w:val="en-US"/>
        </w:rPr>
      </w:pPr>
      <w:del w:id="149" w:author="Alicia" w:date="2015-10-16T11:50:00Z">
        <w:r w:rsidDel="00CC64EA">
          <w:rPr>
            <w:rFonts w:ascii="Times New Roman" w:hAnsi="Times New Roman" w:cs="Times New Roman"/>
            <w:noProof/>
            <w:sz w:val="24"/>
            <w:szCs w:val="24"/>
            <w:lang w:eastAsia="es-ES"/>
          </w:rPr>
          <w:drawing>
            <wp:inline distT="0" distB="0" distL="0" distR="0" wp14:anchorId="0C9CB189" wp14:editId="7F431826">
              <wp:extent cx="2646000" cy="557640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000" cy="5576400"/>
                      </a:xfrm>
                      <a:prstGeom prst="rect">
                        <a:avLst/>
                      </a:prstGeom>
                      <a:noFill/>
                    </pic:spPr>
                  </pic:pic>
                </a:graphicData>
              </a:graphic>
            </wp:inline>
          </w:drawing>
        </w:r>
      </w:del>
      <w:ins w:id="150" w:author="Alicia" w:date="2015-10-16T11:50:00Z">
        <w:r w:rsidR="00CC64EA">
          <w:rPr>
            <w:rFonts w:ascii="Times New Roman" w:hAnsi="Times New Roman" w:cs="Times New Roman"/>
            <w:noProof/>
            <w:sz w:val="24"/>
            <w:szCs w:val="24"/>
            <w:lang w:eastAsia="es-ES"/>
          </w:rPr>
          <w:drawing>
            <wp:inline distT="0" distB="0" distL="0" distR="0" wp14:anchorId="5AECFC2A" wp14:editId="332C6D13">
              <wp:extent cx="2865600" cy="6746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5600" cy="6746400"/>
                      </a:xfrm>
                      <a:prstGeom prst="rect">
                        <a:avLst/>
                      </a:prstGeom>
                      <a:noFill/>
                    </pic:spPr>
                  </pic:pic>
                </a:graphicData>
              </a:graphic>
            </wp:inline>
          </w:drawing>
        </w:r>
      </w:ins>
    </w:p>
    <w:p w14:paraId="511D7AE9" w14:textId="1013FBAD" w:rsidR="00353941" w:rsidRPr="00472CCB" w:rsidRDefault="00353941" w:rsidP="00DC23C3">
      <w:pPr>
        <w:rPr>
          <w:rFonts w:ascii="Times New Roman" w:hAnsi="Times New Roman" w:cs="Times New Roman"/>
          <w:sz w:val="24"/>
          <w:szCs w:val="24"/>
          <w:lang w:val="en-US"/>
        </w:rPr>
      </w:pPr>
    </w:p>
    <w:sectPr w:rsidR="00353941"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licia" w:date="2015-10-16T12:22:00Z" w:initials="A">
    <w:p w14:paraId="65010A32" w14:textId="65DAEE3A" w:rsidR="009609A0" w:rsidRDefault="002D6C36" w:rsidP="002D6C36">
      <w:pPr>
        <w:pStyle w:val="Textocomentario"/>
        <w:rPr>
          <w:lang w:val="en-US"/>
        </w:rPr>
      </w:pPr>
      <w:r>
        <w:rPr>
          <w:rStyle w:val="Refdecomentario"/>
        </w:rPr>
        <w:annotationRef/>
      </w:r>
      <w:r w:rsidR="009609A0">
        <w:rPr>
          <w:lang w:val="en-US"/>
        </w:rPr>
        <w:t>OK, having a second look I agree that this kind of title could be more “catching”. I tried to make it shorter, which is always good!</w:t>
      </w:r>
    </w:p>
    <w:p w14:paraId="69DBAB8D" w14:textId="5B31CBA9" w:rsidR="002D6C36" w:rsidRPr="002D6C36" w:rsidRDefault="002D6C36">
      <w:pPr>
        <w:pStyle w:val="Textocomentario"/>
        <w:rPr>
          <w:lang w:val="en-US"/>
        </w:rPr>
      </w:pPr>
      <w:r>
        <w:rPr>
          <w:rStyle w:val="Refdecomentario"/>
        </w:rPr>
        <w:annotationRef/>
      </w:r>
      <w:r w:rsidR="009609A0">
        <w:rPr>
          <w:lang w:val="en-US"/>
        </w:rPr>
        <w:t xml:space="preserve">Also, </w:t>
      </w:r>
      <w:r w:rsidRPr="008D1EBD">
        <w:rPr>
          <w:lang w:val="en-US"/>
        </w:rPr>
        <w:t>I’ve now realized that we were using both “host ant” and “ant host”</w:t>
      </w:r>
      <w:r w:rsidR="009609A0">
        <w:rPr>
          <w:lang w:val="en-US"/>
        </w:rPr>
        <w:t xml:space="preserve">. </w:t>
      </w:r>
      <w:r w:rsidRPr="008D1EBD">
        <w:rPr>
          <w:lang w:val="en-US"/>
        </w:rPr>
        <w:t xml:space="preserve">I think the first one sounds more correct and I found it more </w:t>
      </w:r>
      <w:r w:rsidR="009609A0">
        <w:rPr>
          <w:lang w:val="en-US"/>
        </w:rPr>
        <w:t>often</w:t>
      </w:r>
      <w:r w:rsidRPr="008D1EBD">
        <w:rPr>
          <w:lang w:val="en-US"/>
        </w:rPr>
        <w:t xml:space="preserve"> on the literatur</w:t>
      </w:r>
      <w:r>
        <w:rPr>
          <w:lang w:val="en-US"/>
        </w:rPr>
        <w:t>e</w:t>
      </w:r>
      <w:r w:rsidRPr="008D1EBD">
        <w:rPr>
          <w:lang w:val="en-US"/>
        </w:rPr>
        <w:t xml:space="preserve">, so I’ve kept </w:t>
      </w:r>
      <w:r w:rsidR="00EB3DD5">
        <w:rPr>
          <w:lang w:val="en-US"/>
        </w:rPr>
        <w:t>this one</w:t>
      </w:r>
      <w:r w:rsidRPr="008D1EBD">
        <w:rPr>
          <w:lang w:val="en-US"/>
        </w:rPr>
        <w:t xml:space="preserve"> throughout the text</w:t>
      </w:r>
      <w:r w:rsidR="009609A0">
        <w:rPr>
          <w:lang w:val="en-US"/>
        </w:rPr>
        <w:t>.</w:t>
      </w:r>
    </w:p>
  </w:comment>
  <w:comment w:id="34" w:author="Alicia" w:date="2015-10-16T12:22:00Z" w:initials="A">
    <w:p w14:paraId="4BD62056" w14:textId="74D2B078" w:rsidR="002A71F0" w:rsidRPr="002A71F0" w:rsidRDefault="002A71F0">
      <w:pPr>
        <w:pStyle w:val="Textocomentario"/>
        <w:rPr>
          <w:lang w:val="en-US"/>
        </w:rPr>
      </w:pPr>
      <w:r>
        <w:rPr>
          <w:rStyle w:val="Refdecomentario"/>
        </w:rPr>
        <w:annotationRef/>
      </w:r>
      <w:r w:rsidRPr="002A71F0">
        <w:rPr>
          <w:lang w:val="en-US"/>
        </w:rPr>
        <w:t xml:space="preserve">I think this doesn’t sound </w:t>
      </w:r>
      <w:r>
        <w:rPr>
          <w:lang w:val="en-US"/>
        </w:rPr>
        <w:t>very good</w:t>
      </w:r>
      <w:r w:rsidRPr="002A71F0">
        <w:rPr>
          <w:lang w:val="en-US"/>
        </w:rPr>
        <w:t xml:space="preserve"> in </w:t>
      </w:r>
      <w:r w:rsidR="00B61EFA" w:rsidRPr="002A71F0">
        <w:rPr>
          <w:lang w:val="en-US"/>
        </w:rPr>
        <w:t>English</w:t>
      </w:r>
    </w:p>
  </w:comment>
  <w:comment w:id="60" w:author="Alicia" w:date="2015-10-16T12:22:00Z" w:initials="A">
    <w:p w14:paraId="6EEBFDB9" w14:textId="6C26EC60" w:rsidR="00CC32DB" w:rsidRPr="00CC32DB" w:rsidRDefault="00CC32DB">
      <w:pPr>
        <w:pStyle w:val="Textocomentario"/>
        <w:rPr>
          <w:lang w:val="en-US"/>
        </w:rPr>
      </w:pPr>
      <w:r>
        <w:rPr>
          <w:rStyle w:val="Refdecomentario"/>
        </w:rPr>
        <w:annotationRef/>
      </w:r>
      <w:r w:rsidRPr="00CC32DB">
        <w:rPr>
          <w:lang w:val="en-US"/>
        </w:rPr>
        <w:t>I thought it would be nice to include this as well</w:t>
      </w:r>
    </w:p>
  </w:comment>
  <w:comment w:id="71" w:author="Alicia" w:date="2015-10-16T12:22:00Z" w:initials="A">
    <w:p w14:paraId="0D5057A4" w14:textId="1DABB7D8" w:rsidR="00904EDD" w:rsidRPr="00904EDD" w:rsidRDefault="00904EDD">
      <w:pPr>
        <w:pStyle w:val="Textocomentario"/>
        <w:rPr>
          <w:lang w:val="en-US"/>
        </w:rPr>
      </w:pPr>
      <w:r>
        <w:rPr>
          <w:rStyle w:val="Refdecomentario"/>
        </w:rPr>
        <w:annotationRef/>
      </w:r>
      <w:r w:rsidRPr="00904EDD">
        <w:rPr>
          <w:lang w:val="en-US"/>
        </w:rPr>
        <w:t>This phrasing doesn’t sound good to me, I tried to write it differently</w:t>
      </w:r>
    </w:p>
  </w:comment>
  <w:comment w:id="77" w:author="Alicia" w:date="2015-10-16T12:22:00Z" w:initials="A">
    <w:p w14:paraId="44065793" w14:textId="23F0AE88" w:rsidR="00904EDD" w:rsidRPr="00904EDD" w:rsidRDefault="00904EDD">
      <w:pPr>
        <w:pStyle w:val="Textocomentario"/>
        <w:rPr>
          <w:lang w:val="en-US"/>
        </w:rPr>
      </w:pPr>
      <w:r>
        <w:rPr>
          <w:rStyle w:val="Refdecomentario"/>
        </w:rPr>
        <w:annotationRef/>
      </w:r>
      <w:r w:rsidRPr="00904EDD">
        <w:rPr>
          <w:lang w:val="en-US"/>
        </w:rPr>
        <w:t xml:space="preserve">I think we need to add this </w:t>
      </w:r>
      <w:r w:rsidR="00C73C1B">
        <w:rPr>
          <w:lang w:val="en-US"/>
        </w:rPr>
        <w:t>for</w:t>
      </w:r>
      <w:r w:rsidRPr="00904EDD">
        <w:rPr>
          <w:lang w:val="en-US"/>
        </w:rPr>
        <w:t xml:space="preserve"> the </w:t>
      </w:r>
      <w:r>
        <w:rPr>
          <w:lang w:val="en-US"/>
        </w:rPr>
        <w:t xml:space="preserve">sentence </w:t>
      </w:r>
      <w:r w:rsidR="00C73C1B">
        <w:rPr>
          <w:lang w:val="en-US"/>
        </w:rPr>
        <w:t>to be understandable</w:t>
      </w:r>
    </w:p>
  </w:comment>
  <w:comment w:id="82" w:author="Alicia" w:date="2015-10-16T12:22:00Z" w:initials="A">
    <w:p w14:paraId="2238E8F3" w14:textId="2EF6CFD8" w:rsidR="00B4714F" w:rsidRPr="00B4714F" w:rsidRDefault="00B4714F">
      <w:pPr>
        <w:pStyle w:val="Textocomentario"/>
        <w:rPr>
          <w:lang w:val="en-US"/>
        </w:rPr>
      </w:pPr>
      <w:r>
        <w:rPr>
          <w:rStyle w:val="Refdecomentario"/>
        </w:rPr>
        <w:annotationRef/>
      </w:r>
      <w:r w:rsidRPr="00B4714F">
        <w:rPr>
          <w:lang w:val="en-US"/>
        </w:rPr>
        <w:t xml:space="preserve">Actually according to Thomas and </w:t>
      </w:r>
      <w:proofErr w:type="spellStart"/>
      <w:r w:rsidRPr="00B4714F">
        <w:rPr>
          <w:lang w:val="en-US"/>
        </w:rPr>
        <w:t>Elmes</w:t>
      </w:r>
      <w:proofErr w:type="spellEnd"/>
      <w:r w:rsidRPr="00B4714F">
        <w:rPr>
          <w:lang w:val="en-US"/>
        </w:rPr>
        <w:t xml:space="preserve"> it would be mostly stage 1, and accordin</w:t>
      </w:r>
      <w:r>
        <w:rPr>
          <w:lang w:val="en-US"/>
        </w:rPr>
        <w:t xml:space="preserve">g to Patricelli et al, although it is other species, it would be stage 3… so we either refer to stages 1-3 (which is quite a “wide” preference) or not mention this at all. There is also the study of Van </w:t>
      </w:r>
      <w:proofErr w:type="spellStart"/>
      <w:r>
        <w:rPr>
          <w:lang w:val="en-US"/>
        </w:rPr>
        <w:t>Dyck</w:t>
      </w:r>
      <w:proofErr w:type="spellEnd"/>
      <w:r>
        <w:rPr>
          <w:lang w:val="en-US"/>
        </w:rPr>
        <w:t xml:space="preserve"> and </w:t>
      </w:r>
      <w:proofErr w:type="spellStart"/>
      <w:r>
        <w:rPr>
          <w:lang w:val="en-US"/>
        </w:rPr>
        <w:t>Reigners</w:t>
      </w:r>
      <w:proofErr w:type="spellEnd"/>
      <w:r>
        <w:rPr>
          <w:lang w:val="en-US"/>
        </w:rPr>
        <w:t xml:space="preserve"> 2010 showing that phenological time windows for oviposition are much wider than the ones suggested by Thomas and </w:t>
      </w:r>
      <w:proofErr w:type="spellStart"/>
      <w:r>
        <w:rPr>
          <w:lang w:val="en-US"/>
        </w:rPr>
        <w:t>Elmes</w:t>
      </w:r>
      <w:proofErr w:type="spellEnd"/>
      <w:r>
        <w:rPr>
          <w:lang w:val="en-US"/>
        </w:rPr>
        <w:t>, so stages 1-3 is probably ok here</w:t>
      </w:r>
    </w:p>
  </w:comment>
  <w:comment w:id="141" w:author="Alicia" w:date="2015-10-16T12:22:00Z" w:initials="A">
    <w:p w14:paraId="164C9081" w14:textId="453A1504" w:rsidR="00111BC2" w:rsidRPr="00111BC2" w:rsidRDefault="00111BC2">
      <w:pPr>
        <w:pStyle w:val="Textocomentario"/>
        <w:rPr>
          <w:lang w:val="en-US"/>
        </w:rPr>
      </w:pPr>
      <w:r>
        <w:rPr>
          <w:rStyle w:val="Refdecomentario"/>
        </w:rPr>
        <w:annotationRef/>
      </w:r>
      <w:r w:rsidRPr="00111BC2">
        <w:rPr>
          <w:lang w:val="en-US"/>
        </w:rPr>
        <w:t xml:space="preserve">I think it looks nicer with all the p-values in the legend, and that it is ok to just state it like this when they are not significant. </w:t>
      </w:r>
      <w:r>
        <w:rPr>
          <w:lang w:val="en-US"/>
        </w:rPr>
        <w:t>What do you think?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4292CF" w15:done="0"/>
  <w15:commentEx w15:paraId="6BF79204" w15:paraIdParent="5B4292CF" w15:done="0"/>
  <w15:commentEx w15:paraId="4B12D3C0" w15:done="0"/>
  <w15:commentEx w15:paraId="72939653" w15:paraIdParent="4B12D3C0" w15:done="0"/>
  <w15:commentEx w15:paraId="06E6BA71" w15:done="0"/>
  <w15:commentEx w15:paraId="2A932D52" w15:done="0"/>
  <w15:commentEx w15:paraId="25545708" w15:done="0"/>
  <w15:commentEx w15:paraId="679E4667" w15:done="0"/>
  <w15:commentEx w15:paraId="71D4ABD9" w15:done="0"/>
  <w15:commentEx w15:paraId="7995662C" w15:done="0"/>
  <w15:commentEx w15:paraId="6A7E8BE2" w15:paraIdParent="7995662C" w15:done="0"/>
  <w15:commentEx w15:paraId="659CAFC2" w15:done="0"/>
  <w15:commentEx w15:paraId="4472FB36" w15:done="0"/>
  <w15:commentEx w15:paraId="7A104EEF" w15:done="0"/>
  <w15:commentEx w15:paraId="5BADF344" w15:paraIdParent="7A104EEF" w15:done="0"/>
  <w15:commentEx w15:paraId="04974994" w15:done="0"/>
  <w15:commentEx w15:paraId="62980C5E" w15:done="0"/>
  <w15:commentEx w15:paraId="6C333A12" w15:done="0"/>
  <w15:commentEx w15:paraId="0040ADFB" w15:done="0"/>
  <w15:commentEx w15:paraId="597AB565" w15:done="0"/>
  <w15:commentEx w15:paraId="04DDF6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BDA84C" w14:textId="77777777" w:rsidR="00015854" w:rsidRDefault="00015854" w:rsidP="00472CCB">
      <w:pPr>
        <w:spacing w:after="0" w:line="240" w:lineRule="auto"/>
      </w:pPr>
      <w:r>
        <w:separator/>
      </w:r>
    </w:p>
  </w:endnote>
  <w:endnote w:type="continuationSeparator" w:id="0">
    <w:p w14:paraId="3DF926C8" w14:textId="77777777" w:rsidR="00015854" w:rsidRDefault="00015854"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08F1A4" w14:textId="77777777" w:rsidR="00015854" w:rsidRDefault="00015854" w:rsidP="00472CCB">
      <w:pPr>
        <w:spacing w:after="0" w:line="240" w:lineRule="auto"/>
      </w:pPr>
      <w:r>
        <w:separator/>
      </w:r>
    </w:p>
  </w:footnote>
  <w:footnote w:type="continuationSeparator" w:id="0">
    <w:p w14:paraId="7BDE4C27" w14:textId="77777777" w:rsidR="00015854" w:rsidRDefault="00015854"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F5"/>
    <w:rsid w:val="000001EA"/>
    <w:rsid w:val="00000482"/>
    <w:rsid w:val="00000CC2"/>
    <w:rsid w:val="00001A89"/>
    <w:rsid w:val="00003B8D"/>
    <w:rsid w:val="000041EE"/>
    <w:rsid w:val="00004DB8"/>
    <w:rsid w:val="00004F9D"/>
    <w:rsid w:val="0000696E"/>
    <w:rsid w:val="00007086"/>
    <w:rsid w:val="00007C4A"/>
    <w:rsid w:val="00011E75"/>
    <w:rsid w:val="00012B45"/>
    <w:rsid w:val="00013281"/>
    <w:rsid w:val="0001377C"/>
    <w:rsid w:val="00014B51"/>
    <w:rsid w:val="0001552C"/>
    <w:rsid w:val="00015854"/>
    <w:rsid w:val="0001677F"/>
    <w:rsid w:val="00016932"/>
    <w:rsid w:val="00016C11"/>
    <w:rsid w:val="00016E9E"/>
    <w:rsid w:val="00017247"/>
    <w:rsid w:val="0001755D"/>
    <w:rsid w:val="00020537"/>
    <w:rsid w:val="000205F1"/>
    <w:rsid w:val="00020E50"/>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2748D"/>
    <w:rsid w:val="00027768"/>
    <w:rsid w:val="000278C0"/>
    <w:rsid w:val="00030DB6"/>
    <w:rsid w:val="00032321"/>
    <w:rsid w:val="000329C6"/>
    <w:rsid w:val="000335C8"/>
    <w:rsid w:val="00033752"/>
    <w:rsid w:val="000337AC"/>
    <w:rsid w:val="00033889"/>
    <w:rsid w:val="00033BD1"/>
    <w:rsid w:val="00033ECE"/>
    <w:rsid w:val="000341AC"/>
    <w:rsid w:val="00034313"/>
    <w:rsid w:val="00034730"/>
    <w:rsid w:val="00034B5F"/>
    <w:rsid w:val="000354FE"/>
    <w:rsid w:val="000356D5"/>
    <w:rsid w:val="00035C79"/>
    <w:rsid w:val="00035F26"/>
    <w:rsid w:val="00036BB1"/>
    <w:rsid w:val="00037A8A"/>
    <w:rsid w:val="000406A7"/>
    <w:rsid w:val="00041BBD"/>
    <w:rsid w:val="000426CE"/>
    <w:rsid w:val="0004313B"/>
    <w:rsid w:val="000452FD"/>
    <w:rsid w:val="000458E1"/>
    <w:rsid w:val="00045BAF"/>
    <w:rsid w:val="000461AF"/>
    <w:rsid w:val="000508B9"/>
    <w:rsid w:val="00050F89"/>
    <w:rsid w:val="0005240D"/>
    <w:rsid w:val="00053406"/>
    <w:rsid w:val="0005422C"/>
    <w:rsid w:val="000554E2"/>
    <w:rsid w:val="00057068"/>
    <w:rsid w:val="00057175"/>
    <w:rsid w:val="00060224"/>
    <w:rsid w:val="00060F7A"/>
    <w:rsid w:val="000610B3"/>
    <w:rsid w:val="000610D7"/>
    <w:rsid w:val="00061A61"/>
    <w:rsid w:val="00061E15"/>
    <w:rsid w:val="000623BF"/>
    <w:rsid w:val="00063877"/>
    <w:rsid w:val="00064405"/>
    <w:rsid w:val="00064995"/>
    <w:rsid w:val="00064A80"/>
    <w:rsid w:val="00064BC8"/>
    <w:rsid w:val="00066B79"/>
    <w:rsid w:val="00067CD0"/>
    <w:rsid w:val="000703D4"/>
    <w:rsid w:val="00070635"/>
    <w:rsid w:val="000709D3"/>
    <w:rsid w:val="000718A1"/>
    <w:rsid w:val="00072424"/>
    <w:rsid w:val="00072E36"/>
    <w:rsid w:val="00073DD6"/>
    <w:rsid w:val="00073FB1"/>
    <w:rsid w:val="00074B40"/>
    <w:rsid w:val="000754E4"/>
    <w:rsid w:val="00075634"/>
    <w:rsid w:val="00076E8F"/>
    <w:rsid w:val="00082030"/>
    <w:rsid w:val="00082946"/>
    <w:rsid w:val="00083829"/>
    <w:rsid w:val="00083D3B"/>
    <w:rsid w:val="0008405F"/>
    <w:rsid w:val="000847B9"/>
    <w:rsid w:val="0008572E"/>
    <w:rsid w:val="00085873"/>
    <w:rsid w:val="00085CF3"/>
    <w:rsid w:val="00085D6E"/>
    <w:rsid w:val="000862F6"/>
    <w:rsid w:val="00087501"/>
    <w:rsid w:val="00087B6E"/>
    <w:rsid w:val="00090A19"/>
    <w:rsid w:val="00090E89"/>
    <w:rsid w:val="00091303"/>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9D0"/>
    <w:rsid w:val="000A6D7B"/>
    <w:rsid w:val="000A7382"/>
    <w:rsid w:val="000A750C"/>
    <w:rsid w:val="000B0B31"/>
    <w:rsid w:val="000B0C93"/>
    <w:rsid w:val="000B1740"/>
    <w:rsid w:val="000B1C90"/>
    <w:rsid w:val="000B2307"/>
    <w:rsid w:val="000B2329"/>
    <w:rsid w:val="000B2B26"/>
    <w:rsid w:val="000B2BD5"/>
    <w:rsid w:val="000B3D6F"/>
    <w:rsid w:val="000B4A08"/>
    <w:rsid w:val="000B4B9F"/>
    <w:rsid w:val="000B4FBA"/>
    <w:rsid w:val="000B569D"/>
    <w:rsid w:val="000B650E"/>
    <w:rsid w:val="000B7083"/>
    <w:rsid w:val="000B7194"/>
    <w:rsid w:val="000B7718"/>
    <w:rsid w:val="000C03DB"/>
    <w:rsid w:val="000C1171"/>
    <w:rsid w:val="000C134F"/>
    <w:rsid w:val="000C15BD"/>
    <w:rsid w:val="000C29F6"/>
    <w:rsid w:val="000C4656"/>
    <w:rsid w:val="000C57DF"/>
    <w:rsid w:val="000C5A26"/>
    <w:rsid w:val="000C6910"/>
    <w:rsid w:val="000D143B"/>
    <w:rsid w:val="000D19F5"/>
    <w:rsid w:val="000D1B1C"/>
    <w:rsid w:val="000D21BA"/>
    <w:rsid w:val="000D23CD"/>
    <w:rsid w:val="000D3155"/>
    <w:rsid w:val="000D31CD"/>
    <w:rsid w:val="000D3596"/>
    <w:rsid w:val="000D3B7A"/>
    <w:rsid w:val="000D51C8"/>
    <w:rsid w:val="000D534D"/>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3E97"/>
    <w:rsid w:val="000F4605"/>
    <w:rsid w:val="000F4B2C"/>
    <w:rsid w:val="000F4F90"/>
    <w:rsid w:val="000F4FC5"/>
    <w:rsid w:val="000F50C7"/>
    <w:rsid w:val="000F6EBE"/>
    <w:rsid w:val="000F741A"/>
    <w:rsid w:val="00100883"/>
    <w:rsid w:val="001014E9"/>
    <w:rsid w:val="00102B81"/>
    <w:rsid w:val="00103084"/>
    <w:rsid w:val="00104E6F"/>
    <w:rsid w:val="00105648"/>
    <w:rsid w:val="0010686C"/>
    <w:rsid w:val="001073B4"/>
    <w:rsid w:val="0010786E"/>
    <w:rsid w:val="00111003"/>
    <w:rsid w:val="001116E6"/>
    <w:rsid w:val="00111BC2"/>
    <w:rsid w:val="00112094"/>
    <w:rsid w:val="0011324B"/>
    <w:rsid w:val="00114365"/>
    <w:rsid w:val="001143FA"/>
    <w:rsid w:val="00114858"/>
    <w:rsid w:val="00114945"/>
    <w:rsid w:val="00115E3D"/>
    <w:rsid w:val="00117686"/>
    <w:rsid w:val="00117698"/>
    <w:rsid w:val="001179DC"/>
    <w:rsid w:val="00117DBA"/>
    <w:rsid w:val="00120720"/>
    <w:rsid w:val="00120D94"/>
    <w:rsid w:val="00121408"/>
    <w:rsid w:val="00121EFA"/>
    <w:rsid w:val="001226E5"/>
    <w:rsid w:val="001237B0"/>
    <w:rsid w:val="0012581C"/>
    <w:rsid w:val="0012697E"/>
    <w:rsid w:val="00126C80"/>
    <w:rsid w:val="00127670"/>
    <w:rsid w:val="00127DB7"/>
    <w:rsid w:val="00130637"/>
    <w:rsid w:val="00130CB5"/>
    <w:rsid w:val="00131222"/>
    <w:rsid w:val="00132B3D"/>
    <w:rsid w:val="00132B8B"/>
    <w:rsid w:val="0013415B"/>
    <w:rsid w:val="00134E9E"/>
    <w:rsid w:val="0013509E"/>
    <w:rsid w:val="001355BA"/>
    <w:rsid w:val="001357B7"/>
    <w:rsid w:val="00135ADD"/>
    <w:rsid w:val="00135D00"/>
    <w:rsid w:val="00136CAB"/>
    <w:rsid w:val="00137470"/>
    <w:rsid w:val="00140372"/>
    <w:rsid w:val="00140B92"/>
    <w:rsid w:val="001415A3"/>
    <w:rsid w:val="00141F4C"/>
    <w:rsid w:val="00142657"/>
    <w:rsid w:val="00142BE8"/>
    <w:rsid w:val="0014337D"/>
    <w:rsid w:val="00143411"/>
    <w:rsid w:val="00144594"/>
    <w:rsid w:val="001459EE"/>
    <w:rsid w:val="00145CF3"/>
    <w:rsid w:val="00145DB5"/>
    <w:rsid w:val="00146B65"/>
    <w:rsid w:val="00146BAE"/>
    <w:rsid w:val="00146DBE"/>
    <w:rsid w:val="00147777"/>
    <w:rsid w:val="00147E9D"/>
    <w:rsid w:val="00150E60"/>
    <w:rsid w:val="0015118B"/>
    <w:rsid w:val="00152008"/>
    <w:rsid w:val="00152546"/>
    <w:rsid w:val="001525D8"/>
    <w:rsid w:val="001525F4"/>
    <w:rsid w:val="00154BBE"/>
    <w:rsid w:val="001550C7"/>
    <w:rsid w:val="00155B8F"/>
    <w:rsid w:val="00155E36"/>
    <w:rsid w:val="001563DE"/>
    <w:rsid w:val="001568BC"/>
    <w:rsid w:val="00157335"/>
    <w:rsid w:val="00160C46"/>
    <w:rsid w:val="00161650"/>
    <w:rsid w:val="00161C00"/>
    <w:rsid w:val="00161C46"/>
    <w:rsid w:val="0016219A"/>
    <w:rsid w:val="001624BF"/>
    <w:rsid w:val="00162597"/>
    <w:rsid w:val="00162F35"/>
    <w:rsid w:val="001644CD"/>
    <w:rsid w:val="001644D1"/>
    <w:rsid w:val="00165238"/>
    <w:rsid w:val="0016530B"/>
    <w:rsid w:val="001656AF"/>
    <w:rsid w:val="00165EC0"/>
    <w:rsid w:val="00166B5C"/>
    <w:rsid w:val="00167591"/>
    <w:rsid w:val="00167EA5"/>
    <w:rsid w:val="001712F4"/>
    <w:rsid w:val="00171DD0"/>
    <w:rsid w:val="00172230"/>
    <w:rsid w:val="001728D8"/>
    <w:rsid w:val="00173947"/>
    <w:rsid w:val="00173AF9"/>
    <w:rsid w:val="00174BB0"/>
    <w:rsid w:val="00174F48"/>
    <w:rsid w:val="001754CA"/>
    <w:rsid w:val="00175DBE"/>
    <w:rsid w:val="00176CA6"/>
    <w:rsid w:val="00180444"/>
    <w:rsid w:val="00181BFA"/>
    <w:rsid w:val="0018244A"/>
    <w:rsid w:val="001833E4"/>
    <w:rsid w:val="00183455"/>
    <w:rsid w:val="00183748"/>
    <w:rsid w:val="00184EB1"/>
    <w:rsid w:val="00185DDE"/>
    <w:rsid w:val="0018628E"/>
    <w:rsid w:val="00186C4D"/>
    <w:rsid w:val="00187560"/>
    <w:rsid w:val="001876B6"/>
    <w:rsid w:val="00190426"/>
    <w:rsid w:val="00190983"/>
    <w:rsid w:val="0019130F"/>
    <w:rsid w:val="001914AF"/>
    <w:rsid w:val="001918FA"/>
    <w:rsid w:val="00191A5E"/>
    <w:rsid w:val="00191A75"/>
    <w:rsid w:val="0019225C"/>
    <w:rsid w:val="001924B8"/>
    <w:rsid w:val="00192646"/>
    <w:rsid w:val="00193BB0"/>
    <w:rsid w:val="0019415D"/>
    <w:rsid w:val="00196FF6"/>
    <w:rsid w:val="00197A6C"/>
    <w:rsid w:val="00197C5E"/>
    <w:rsid w:val="001A19A3"/>
    <w:rsid w:val="001A1CEE"/>
    <w:rsid w:val="001A2878"/>
    <w:rsid w:val="001A3207"/>
    <w:rsid w:val="001A32CC"/>
    <w:rsid w:val="001A344E"/>
    <w:rsid w:val="001A469A"/>
    <w:rsid w:val="001A555F"/>
    <w:rsid w:val="001A591A"/>
    <w:rsid w:val="001A60AA"/>
    <w:rsid w:val="001A6220"/>
    <w:rsid w:val="001A63D7"/>
    <w:rsid w:val="001A717E"/>
    <w:rsid w:val="001A71C8"/>
    <w:rsid w:val="001A74BD"/>
    <w:rsid w:val="001B0139"/>
    <w:rsid w:val="001B1D10"/>
    <w:rsid w:val="001B3B03"/>
    <w:rsid w:val="001B4BAC"/>
    <w:rsid w:val="001B6F82"/>
    <w:rsid w:val="001B72DD"/>
    <w:rsid w:val="001B7A54"/>
    <w:rsid w:val="001B7A86"/>
    <w:rsid w:val="001C24FB"/>
    <w:rsid w:val="001C3738"/>
    <w:rsid w:val="001C39FE"/>
    <w:rsid w:val="001C3BB7"/>
    <w:rsid w:val="001C42ED"/>
    <w:rsid w:val="001C49F9"/>
    <w:rsid w:val="001C4BCA"/>
    <w:rsid w:val="001C4C89"/>
    <w:rsid w:val="001C7089"/>
    <w:rsid w:val="001C754B"/>
    <w:rsid w:val="001D0C1F"/>
    <w:rsid w:val="001D0D06"/>
    <w:rsid w:val="001D2F9E"/>
    <w:rsid w:val="001D429C"/>
    <w:rsid w:val="001D5861"/>
    <w:rsid w:val="001D5DE2"/>
    <w:rsid w:val="001D5EC9"/>
    <w:rsid w:val="001D6CA0"/>
    <w:rsid w:val="001D6DCD"/>
    <w:rsid w:val="001D7099"/>
    <w:rsid w:val="001D728E"/>
    <w:rsid w:val="001D730A"/>
    <w:rsid w:val="001D73E6"/>
    <w:rsid w:val="001D79AA"/>
    <w:rsid w:val="001E0FB1"/>
    <w:rsid w:val="001E1531"/>
    <w:rsid w:val="001E21AC"/>
    <w:rsid w:val="001E278C"/>
    <w:rsid w:val="001E2BF5"/>
    <w:rsid w:val="001E32DB"/>
    <w:rsid w:val="001E3499"/>
    <w:rsid w:val="001E53FA"/>
    <w:rsid w:val="001E544A"/>
    <w:rsid w:val="001E780A"/>
    <w:rsid w:val="001E7BBF"/>
    <w:rsid w:val="001E7BDD"/>
    <w:rsid w:val="001F1540"/>
    <w:rsid w:val="001F2DA5"/>
    <w:rsid w:val="001F42C9"/>
    <w:rsid w:val="001F4876"/>
    <w:rsid w:val="001F571A"/>
    <w:rsid w:val="001F5FB7"/>
    <w:rsid w:val="0020016E"/>
    <w:rsid w:val="00200281"/>
    <w:rsid w:val="00200513"/>
    <w:rsid w:val="002006E1"/>
    <w:rsid w:val="00201A89"/>
    <w:rsid w:val="0020201B"/>
    <w:rsid w:val="00202BB8"/>
    <w:rsid w:val="00203174"/>
    <w:rsid w:val="00204CAE"/>
    <w:rsid w:val="00204D11"/>
    <w:rsid w:val="002059D7"/>
    <w:rsid w:val="002059FE"/>
    <w:rsid w:val="0020605A"/>
    <w:rsid w:val="00206B47"/>
    <w:rsid w:val="002073B7"/>
    <w:rsid w:val="002075B3"/>
    <w:rsid w:val="00211763"/>
    <w:rsid w:val="00211E37"/>
    <w:rsid w:val="00212F35"/>
    <w:rsid w:val="002153FC"/>
    <w:rsid w:val="00216531"/>
    <w:rsid w:val="00216A8B"/>
    <w:rsid w:val="00216F25"/>
    <w:rsid w:val="0021797E"/>
    <w:rsid w:val="00217CD3"/>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522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2D6"/>
    <w:rsid w:val="00236329"/>
    <w:rsid w:val="002377D1"/>
    <w:rsid w:val="00240172"/>
    <w:rsid w:val="0024166D"/>
    <w:rsid w:val="00241689"/>
    <w:rsid w:val="00242FAB"/>
    <w:rsid w:val="0024331E"/>
    <w:rsid w:val="002439CB"/>
    <w:rsid w:val="00243AE5"/>
    <w:rsid w:val="00243DEC"/>
    <w:rsid w:val="002446CC"/>
    <w:rsid w:val="00244B59"/>
    <w:rsid w:val="002451D7"/>
    <w:rsid w:val="002467E6"/>
    <w:rsid w:val="00246E3C"/>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5EFB"/>
    <w:rsid w:val="002667FE"/>
    <w:rsid w:val="00266889"/>
    <w:rsid w:val="00266DE2"/>
    <w:rsid w:val="00267235"/>
    <w:rsid w:val="00267FFD"/>
    <w:rsid w:val="002704DC"/>
    <w:rsid w:val="00270C91"/>
    <w:rsid w:val="0027108A"/>
    <w:rsid w:val="0027210D"/>
    <w:rsid w:val="00272544"/>
    <w:rsid w:val="00272BF4"/>
    <w:rsid w:val="00273B53"/>
    <w:rsid w:val="00273C1B"/>
    <w:rsid w:val="0027406B"/>
    <w:rsid w:val="00274119"/>
    <w:rsid w:val="002765C5"/>
    <w:rsid w:val="002766BA"/>
    <w:rsid w:val="00277751"/>
    <w:rsid w:val="002800FF"/>
    <w:rsid w:val="00280DA9"/>
    <w:rsid w:val="00281E1B"/>
    <w:rsid w:val="00283CA6"/>
    <w:rsid w:val="00284B15"/>
    <w:rsid w:val="00285C0E"/>
    <w:rsid w:val="00285DE7"/>
    <w:rsid w:val="002865F0"/>
    <w:rsid w:val="002872F2"/>
    <w:rsid w:val="00287482"/>
    <w:rsid w:val="00290229"/>
    <w:rsid w:val="002916BE"/>
    <w:rsid w:val="002935DA"/>
    <w:rsid w:val="00293962"/>
    <w:rsid w:val="0029416E"/>
    <w:rsid w:val="00294D2B"/>
    <w:rsid w:val="0029500B"/>
    <w:rsid w:val="00295E2A"/>
    <w:rsid w:val="00295F6C"/>
    <w:rsid w:val="00296105"/>
    <w:rsid w:val="00297170"/>
    <w:rsid w:val="0029787A"/>
    <w:rsid w:val="00297F1E"/>
    <w:rsid w:val="002A06B2"/>
    <w:rsid w:val="002A13B1"/>
    <w:rsid w:val="002A1708"/>
    <w:rsid w:val="002A221E"/>
    <w:rsid w:val="002A2707"/>
    <w:rsid w:val="002A391C"/>
    <w:rsid w:val="002A3A63"/>
    <w:rsid w:val="002A3DB0"/>
    <w:rsid w:val="002A4453"/>
    <w:rsid w:val="002A4B02"/>
    <w:rsid w:val="002A58C5"/>
    <w:rsid w:val="002A64E1"/>
    <w:rsid w:val="002A71F0"/>
    <w:rsid w:val="002A767E"/>
    <w:rsid w:val="002A7743"/>
    <w:rsid w:val="002A7D90"/>
    <w:rsid w:val="002B015D"/>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324"/>
    <w:rsid w:val="002C7966"/>
    <w:rsid w:val="002C7D03"/>
    <w:rsid w:val="002D038C"/>
    <w:rsid w:val="002D108B"/>
    <w:rsid w:val="002D16F2"/>
    <w:rsid w:val="002D2220"/>
    <w:rsid w:val="002D24AF"/>
    <w:rsid w:val="002D26EF"/>
    <w:rsid w:val="002D2C21"/>
    <w:rsid w:val="002D38CD"/>
    <w:rsid w:val="002D3B93"/>
    <w:rsid w:val="002D4905"/>
    <w:rsid w:val="002D4B54"/>
    <w:rsid w:val="002D4D67"/>
    <w:rsid w:val="002D5837"/>
    <w:rsid w:val="002D61B6"/>
    <w:rsid w:val="002D69F0"/>
    <w:rsid w:val="002D6C36"/>
    <w:rsid w:val="002D6D22"/>
    <w:rsid w:val="002D7F29"/>
    <w:rsid w:val="002E01CA"/>
    <w:rsid w:val="002E0E8D"/>
    <w:rsid w:val="002E0FE6"/>
    <w:rsid w:val="002E16D8"/>
    <w:rsid w:val="002E260B"/>
    <w:rsid w:val="002E3CA5"/>
    <w:rsid w:val="002E4C58"/>
    <w:rsid w:val="002E55B3"/>
    <w:rsid w:val="002E7068"/>
    <w:rsid w:val="002E7318"/>
    <w:rsid w:val="002E7FCA"/>
    <w:rsid w:val="002F053D"/>
    <w:rsid w:val="002F0AEE"/>
    <w:rsid w:val="002F0C20"/>
    <w:rsid w:val="002F10FE"/>
    <w:rsid w:val="002F1E13"/>
    <w:rsid w:val="002F3058"/>
    <w:rsid w:val="002F3355"/>
    <w:rsid w:val="002F35F5"/>
    <w:rsid w:val="002F47B5"/>
    <w:rsid w:val="002F4F1A"/>
    <w:rsid w:val="002F50C5"/>
    <w:rsid w:val="002F532D"/>
    <w:rsid w:val="002F5A26"/>
    <w:rsid w:val="00301D19"/>
    <w:rsid w:val="003021C1"/>
    <w:rsid w:val="003024A2"/>
    <w:rsid w:val="0030326A"/>
    <w:rsid w:val="00303356"/>
    <w:rsid w:val="00303577"/>
    <w:rsid w:val="0030547D"/>
    <w:rsid w:val="00305902"/>
    <w:rsid w:val="0030653C"/>
    <w:rsid w:val="003074C9"/>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55D3"/>
    <w:rsid w:val="00315A87"/>
    <w:rsid w:val="00316C25"/>
    <w:rsid w:val="00316C8F"/>
    <w:rsid w:val="00317968"/>
    <w:rsid w:val="00317B2D"/>
    <w:rsid w:val="00317BE7"/>
    <w:rsid w:val="00317EA0"/>
    <w:rsid w:val="00320F57"/>
    <w:rsid w:val="00320F7F"/>
    <w:rsid w:val="00320FFE"/>
    <w:rsid w:val="003213F0"/>
    <w:rsid w:val="003220A3"/>
    <w:rsid w:val="00323FA2"/>
    <w:rsid w:val="003247B5"/>
    <w:rsid w:val="003249E0"/>
    <w:rsid w:val="00324DBD"/>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6EFA"/>
    <w:rsid w:val="003378C2"/>
    <w:rsid w:val="00337BFD"/>
    <w:rsid w:val="003409C0"/>
    <w:rsid w:val="00340F5B"/>
    <w:rsid w:val="00341C38"/>
    <w:rsid w:val="00341D8C"/>
    <w:rsid w:val="003423CE"/>
    <w:rsid w:val="00342647"/>
    <w:rsid w:val="00343360"/>
    <w:rsid w:val="003446C1"/>
    <w:rsid w:val="00344A27"/>
    <w:rsid w:val="00344E3E"/>
    <w:rsid w:val="00346880"/>
    <w:rsid w:val="00350EF7"/>
    <w:rsid w:val="0035286E"/>
    <w:rsid w:val="00353941"/>
    <w:rsid w:val="00353D82"/>
    <w:rsid w:val="00354D42"/>
    <w:rsid w:val="00354EDF"/>
    <w:rsid w:val="0035501F"/>
    <w:rsid w:val="003555B8"/>
    <w:rsid w:val="0035562C"/>
    <w:rsid w:val="00355E81"/>
    <w:rsid w:val="00355EA0"/>
    <w:rsid w:val="003563E7"/>
    <w:rsid w:val="003610DF"/>
    <w:rsid w:val="00361573"/>
    <w:rsid w:val="00362DAD"/>
    <w:rsid w:val="00363748"/>
    <w:rsid w:val="003651EE"/>
    <w:rsid w:val="00366DD1"/>
    <w:rsid w:val="00366FA4"/>
    <w:rsid w:val="003673C2"/>
    <w:rsid w:val="0036762D"/>
    <w:rsid w:val="003700AD"/>
    <w:rsid w:val="00370450"/>
    <w:rsid w:val="003705B9"/>
    <w:rsid w:val="00370951"/>
    <w:rsid w:val="003713B9"/>
    <w:rsid w:val="00371B33"/>
    <w:rsid w:val="003722B4"/>
    <w:rsid w:val="003724CD"/>
    <w:rsid w:val="00372682"/>
    <w:rsid w:val="0037339C"/>
    <w:rsid w:val="0037360E"/>
    <w:rsid w:val="00374087"/>
    <w:rsid w:val="00374520"/>
    <w:rsid w:val="00375673"/>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3475"/>
    <w:rsid w:val="0038608A"/>
    <w:rsid w:val="0038610E"/>
    <w:rsid w:val="00386579"/>
    <w:rsid w:val="0038661A"/>
    <w:rsid w:val="003867EA"/>
    <w:rsid w:val="0038685B"/>
    <w:rsid w:val="00386B85"/>
    <w:rsid w:val="00387DB5"/>
    <w:rsid w:val="00387DC8"/>
    <w:rsid w:val="003911A7"/>
    <w:rsid w:val="00391D90"/>
    <w:rsid w:val="0039230F"/>
    <w:rsid w:val="00392A9B"/>
    <w:rsid w:val="00393980"/>
    <w:rsid w:val="00393BEA"/>
    <w:rsid w:val="00393ED4"/>
    <w:rsid w:val="0039452A"/>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A71A3"/>
    <w:rsid w:val="003B0513"/>
    <w:rsid w:val="003B1C24"/>
    <w:rsid w:val="003B227E"/>
    <w:rsid w:val="003B2962"/>
    <w:rsid w:val="003B2A4A"/>
    <w:rsid w:val="003B4384"/>
    <w:rsid w:val="003B49E6"/>
    <w:rsid w:val="003B5B81"/>
    <w:rsid w:val="003B5F33"/>
    <w:rsid w:val="003B668B"/>
    <w:rsid w:val="003B760E"/>
    <w:rsid w:val="003C092C"/>
    <w:rsid w:val="003C0A92"/>
    <w:rsid w:val="003C1202"/>
    <w:rsid w:val="003C23F4"/>
    <w:rsid w:val="003C2BE9"/>
    <w:rsid w:val="003C2C54"/>
    <w:rsid w:val="003C5236"/>
    <w:rsid w:val="003C58D5"/>
    <w:rsid w:val="003C5999"/>
    <w:rsid w:val="003C5C44"/>
    <w:rsid w:val="003C66EC"/>
    <w:rsid w:val="003C67A9"/>
    <w:rsid w:val="003C6D9E"/>
    <w:rsid w:val="003D0023"/>
    <w:rsid w:val="003D043A"/>
    <w:rsid w:val="003D0CA0"/>
    <w:rsid w:val="003D0CD7"/>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871"/>
    <w:rsid w:val="003E6994"/>
    <w:rsid w:val="003E6CD4"/>
    <w:rsid w:val="003E6F1D"/>
    <w:rsid w:val="003E72B2"/>
    <w:rsid w:val="003E79AE"/>
    <w:rsid w:val="003F09DB"/>
    <w:rsid w:val="003F0D86"/>
    <w:rsid w:val="003F14A8"/>
    <w:rsid w:val="003F1569"/>
    <w:rsid w:val="003F172E"/>
    <w:rsid w:val="003F3293"/>
    <w:rsid w:val="003F3EE7"/>
    <w:rsid w:val="003F41E6"/>
    <w:rsid w:val="003F4540"/>
    <w:rsid w:val="003F4B51"/>
    <w:rsid w:val="003F4BD4"/>
    <w:rsid w:val="003F560A"/>
    <w:rsid w:val="003F59A9"/>
    <w:rsid w:val="003F7C2D"/>
    <w:rsid w:val="00400D6C"/>
    <w:rsid w:val="00402BFD"/>
    <w:rsid w:val="00402C19"/>
    <w:rsid w:val="00403544"/>
    <w:rsid w:val="00403B9C"/>
    <w:rsid w:val="00404199"/>
    <w:rsid w:val="004045A6"/>
    <w:rsid w:val="004047A2"/>
    <w:rsid w:val="00405A04"/>
    <w:rsid w:val="0040725C"/>
    <w:rsid w:val="00407F56"/>
    <w:rsid w:val="004103DA"/>
    <w:rsid w:val="004114E2"/>
    <w:rsid w:val="00411657"/>
    <w:rsid w:val="004118EB"/>
    <w:rsid w:val="00411AD9"/>
    <w:rsid w:val="00411C13"/>
    <w:rsid w:val="004125D2"/>
    <w:rsid w:val="00413054"/>
    <w:rsid w:val="00414008"/>
    <w:rsid w:val="00414750"/>
    <w:rsid w:val="004148D3"/>
    <w:rsid w:val="0041590E"/>
    <w:rsid w:val="00415E39"/>
    <w:rsid w:val="00416061"/>
    <w:rsid w:val="00416C08"/>
    <w:rsid w:val="004177F1"/>
    <w:rsid w:val="00417B5F"/>
    <w:rsid w:val="004205D7"/>
    <w:rsid w:val="00420950"/>
    <w:rsid w:val="00422251"/>
    <w:rsid w:val="004251C0"/>
    <w:rsid w:val="00425205"/>
    <w:rsid w:val="00425466"/>
    <w:rsid w:val="004266AA"/>
    <w:rsid w:val="00426DA6"/>
    <w:rsid w:val="0042748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2F"/>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05C"/>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68B5"/>
    <w:rsid w:val="004571BB"/>
    <w:rsid w:val="004575E4"/>
    <w:rsid w:val="00457905"/>
    <w:rsid w:val="004606F4"/>
    <w:rsid w:val="00461129"/>
    <w:rsid w:val="004617F2"/>
    <w:rsid w:val="00461EDB"/>
    <w:rsid w:val="00462742"/>
    <w:rsid w:val="004628EB"/>
    <w:rsid w:val="00462BBB"/>
    <w:rsid w:val="00463330"/>
    <w:rsid w:val="004639F4"/>
    <w:rsid w:val="00463C6C"/>
    <w:rsid w:val="00463C6E"/>
    <w:rsid w:val="00463F01"/>
    <w:rsid w:val="00464324"/>
    <w:rsid w:val="004651CB"/>
    <w:rsid w:val="004652FF"/>
    <w:rsid w:val="00465639"/>
    <w:rsid w:val="00465AA7"/>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58C"/>
    <w:rsid w:val="00481EF8"/>
    <w:rsid w:val="0048307D"/>
    <w:rsid w:val="00483AE1"/>
    <w:rsid w:val="00484C8D"/>
    <w:rsid w:val="004859CA"/>
    <w:rsid w:val="004860BD"/>
    <w:rsid w:val="004864C2"/>
    <w:rsid w:val="00486935"/>
    <w:rsid w:val="004873A4"/>
    <w:rsid w:val="004874F8"/>
    <w:rsid w:val="00487F50"/>
    <w:rsid w:val="004913B1"/>
    <w:rsid w:val="004917AD"/>
    <w:rsid w:val="00492567"/>
    <w:rsid w:val="0049259F"/>
    <w:rsid w:val="004925AB"/>
    <w:rsid w:val="00492E44"/>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0C44"/>
    <w:rsid w:val="004B18A4"/>
    <w:rsid w:val="004B2B38"/>
    <w:rsid w:val="004B3AA8"/>
    <w:rsid w:val="004B40D0"/>
    <w:rsid w:val="004B4557"/>
    <w:rsid w:val="004B4822"/>
    <w:rsid w:val="004B4C40"/>
    <w:rsid w:val="004B595C"/>
    <w:rsid w:val="004B5AC6"/>
    <w:rsid w:val="004B6EA8"/>
    <w:rsid w:val="004B74E2"/>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58E9"/>
    <w:rsid w:val="004C6664"/>
    <w:rsid w:val="004C6E01"/>
    <w:rsid w:val="004C7173"/>
    <w:rsid w:val="004C75AA"/>
    <w:rsid w:val="004C7F28"/>
    <w:rsid w:val="004D0308"/>
    <w:rsid w:val="004D0A30"/>
    <w:rsid w:val="004D1088"/>
    <w:rsid w:val="004D1A54"/>
    <w:rsid w:val="004D258D"/>
    <w:rsid w:val="004D29AE"/>
    <w:rsid w:val="004D5A10"/>
    <w:rsid w:val="004D635B"/>
    <w:rsid w:val="004D67D3"/>
    <w:rsid w:val="004D68E4"/>
    <w:rsid w:val="004D7EF1"/>
    <w:rsid w:val="004E01CF"/>
    <w:rsid w:val="004E145A"/>
    <w:rsid w:val="004E16A0"/>
    <w:rsid w:val="004E2166"/>
    <w:rsid w:val="004E247F"/>
    <w:rsid w:val="004E29E6"/>
    <w:rsid w:val="004E2D45"/>
    <w:rsid w:val="004E2EB6"/>
    <w:rsid w:val="004E384D"/>
    <w:rsid w:val="004E4270"/>
    <w:rsid w:val="004E4E0F"/>
    <w:rsid w:val="004E4E1E"/>
    <w:rsid w:val="004E5898"/>
    <w:rsid w:val="004E592E"/>
    <w:rsid w:val="004E6176"/>
    <w:rsid w:val="004E623F"/>
    <w:rsid w:val="004E6C9D"/>
    <w:rsid w:val="004E7202"/>
    <w:rsid w:val="004E7E2C"/>
    <w:rsid w:val="004F0CC8"/>
    <w:rsid w:val="004F1F8B"/>
    <w:rsid w:val="004F201F"/>
    <w:rsid w:val="004F27EC"/>
    <w:rsid w:val="004F2840"/>
    <w:rsid w:val="004F2D2F"/>
    <w:rsid w:val="004F366B"/>
    <w:rsid w:val="004F38BF"/>
    <w:rsid w:val="004F4DF1"/>
    <w:rsid w:val="004F7A3C"/>
    <w:rsid w:val="0050068D"/>
    <w:rsid w:val="00500C46"/>
    <w:rsid w:val="00505777"/>
    <w:rsid w:val="005058A8"/>
    <w:rsid w:val="00506859"/>
    <w:rsid w:val="00506AFD"/>
    <w:rsid w:val="00506D47"/>
    <w:rsid w:val="0050739A"/>
    <w:rsid w:val="00507C94"/>
    <w:rsid w:val="00510F71"/>
    <w:rsid w:val="00511891"/>
    <w:rsid w:val="00511ABC"/>
    <w:rsid w:val="00512734"/>
    <w:rsid w:val="00512882"/>
    <w:rsid w:val="00512C6E"/>
    <w:rsid w:val="00512E8C"/>
    <w:rsid w:val="0051372B"/>
    <w:rsid w:val="00513B24"/>
    <w:rsid w:val="00514958"/>
    <w:rsid w:val="00514D47"/>
    <w:rsid w:val="00514F21"/>
    <w:rsid w:val="005160A7"/>
    <w:rsid w:val="0051703A"/>
    <w:rsid w:val="00517172"/>
    <w:rsid w:val="0051746F"/>
    <w:rsid w:val="00517503"/>
    <w:rsid w:val="005179AF"/>
    <w:rsid w:val="00520F1E"/>
    <w:rsid w:val="00521C27"/>
    <w:rsid w:val="00523255"/>
    <w:rsid w:val="00523D98"/>
    <w:rsid w:val="00524743"/>
    <w:rsid w:val="00525769"/>
    <w:rsid w:val="00525A27"/>
    <w:rsid w:val="00525E26"/>
    <w:rsid w:val="00526658"/>
    <w:rsid w:val="00526C7F"/>
    <w:rsid w:val="00527364"/>
    <w:rsid w:val="00527B23"/>
    <w:rsid w:val="00527D49"/>
    <w:rsid w:val="00527F5E"/>
    <w:rsid w:val="00530036"/>
    <w:rsid w:val="00531600"/>
    <w:rsid w:val="00532D74"/>
    <w:rsid w:val="0053314B"/>
    <w:rsid w:val="0053357A"/>
    <w:rsid w:val="00533871"/>
    <w:rsid w:val="0053450B"/>
    <w:rsid w:val="0053456C"/>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5DA2"/>
    <w:rsid w:val="0055650F"/>
    <w:rsid w:val="00557466"/>
    <w:rsid w:val="00560482"/>
    <w:rsid w:val="00561A1F"/>
    <w:rsid w:val="00562B81"/>
    <w:rsid w:val="00562D8C"/>
    <w:rsid w:val="0056446B"/>
    <w:rsid w:val="0056466F"/>
    <w:rsid w:val="005656FD"/>
    <w:rsid w:val="005666EB"/>
    <w:rsid w:val="0056769D"/>
    <w:rsid w:val="005678E2"/>
    <w:rsid w:val="005702FF"/>
    <w:rsid w:val="00570A6D"/>
    <w:rsid w:val="00572466"/>
    <w:rsid w:val="00572FDF"/>
    <w:rsid w:val="0057468E"/>
    <w:rsid w:val="005747A7"/>
    <w:rsid w:val="0057511B"/>
    <w:rsid w:val="00575777"/>
    <w:rsid w:val="00576090"/>
    <w:rsid w:val="005762EA"/>
    <w:rsid w:val="00577BDD"/>
    <w:rsid w:val="00577FFD"/>
    <w:rsid w:val="0058063F"/>
    <w:rsid w:val="00580C74"/>
    <w:rsid w:val="00580F28"/>
    <w:rsid w:val="0058191B"/>
    <w:rsid w:val="00581FD2"/>
    <w:rsid w:val="00582B44"/>
    <w:rsid w:val="00582C31"/>
    <w:rsid w:val="00583CEA"/>
    <w:rsid w:val="00586FB8"/>
    <w:rsid w:val="00587453"/>
    <w:rsid w:val="00590034"/>
    <w:rsid w:val="005902C4"/>
    <w:rsid w:val="00590667"/>
    <w:rsid w:val="00590F18"/>
    <w:rsid w:val="005916A6"/>
    <w:rsid w:val="0059220C"/>
    <w:rsid w:val="005933DA"/>
    <w:rsid w:val="0059519A"/>
    <w:rsid w:val="00595203"/>
    <w:rsid w:val="00595BCA"/>
    <w:rsid w:val="00595DCC"/>
    <w:rsid w:val="00595F8D"/>
    <w:rsid w:val="0059617F"/>
    <w:rsid w:val="00596A35"/>
    <w:rsid w:val="00596AAD"/>
    <w:rsid w:val="00597B85"/>
    <w:rsid w:val="005A0BB1"/>
    <w:rsid w:val="005A0E64"/>
    <w:rsid w:val="005A15EC"/>
    <w:rsid w:val="005A2D24"/>
    <w:rsid w:val="005A35D8"/>
    <w:rsid w:val="005A592C"/>
    <w:rsid w:val="005A6788"/>
    <w:rsid w:val="005A7766"/>
    <w:rsid w:val="005A7C5F"/>
    <w:rsid w:val="005A7EC9"/>
    <w:rsid w:val="005B00EE"/>
    <w:rsid w:val="005B0948"/>
    <w:rsid w:val="005B118D"/>
    <w:rsid w:val="005B1A7D"/>
    <w:rsid w:val="005B23BF"/>
    <w:rsid w:val="005B41DC"/>
    <w:rsid w:val="005B470B"/>
    <w:rsid w:val="005B474E"/>
    <w:rsid w:val="005B5550"/>
    <w:rsid w:val="005B79F0"/>
    <w:rsid w:val="005C0378"/>
    <w:rsid w:val="005C10BA"/>
    <w:rsid w:val="005C1304"/>
    <w:rsid w:val="005C13BC"/>
    <w:rsid w:val="005C1785"/>
    <w:rsid w:val="005C1E30"/>
    <w:rsid w:val="005C1EE5"/>
    <w:rsid w:val="005C2C30"/>
    <w:rsid w:val="005C2F0D"/>
    <w:rsid w:val="005C3098"/>
    <w:rsid w:val="005C3230"/>
    <w:rsid w:val="005C407C"/>
    <w:rsid w:val="005C584D"/>
    <w:rsid w:val="005C5E90"/>
    <w:rsid w:val="005C7060"/>
    <w:rsid w:val="005C745E"/>
    <w:rsid w:val="005D0B0F"/>
    <w:rsid w:val="005D0F14"/>
    <w:rsid w:val="005D155B"/>
    <w:rsid w:val="005D208A"/>
    <w:rsid w:val="005D28D4"/>
    <w:rsid w:val="005D31F9"/>
    <w:rsid w:val="005D3460"/>
    <w:rsid w:val="005D372A"/>
    <w:rsid w:val="005D3E2A"/>
    <w:rsid w:val="005D422D"/>
    <w:rsid w:val="005D4E81"/>
    <w:rsid w:val="005D4F38"/>
    <w:rsid w:val="005D736E"/>
    <w:rsid w:val="005D766B"/>
    <w:rsid w:val="005D7D22"/>
    <w:rsid w:val="005E07C1"/>
    <w:rsid w:val="005E0B15"/>
    <w:rsid w:val="005E1BE3"/>
    <w:rsid w:val="005E1E5D"/>
    <w:rsid w:val="005E2532"/>
    <w:rsid w:val="005E26A4"/>
    <w:rsid w:val="005E2EBB"/>
    <w:rsid w:val="005E3144"/>
    <w:rsid w:val="005E41C6"/>
    <w:rsid w:val="005E5079"/>
    <w:rsid w:val="005E53C6"/>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BEC"/>
    <w:rsid w:val="005F5C45"/>
    <w:rsid w:val="005F6C02"/>
    <w:rsid w:val="005F6D16"/>
    <w:rsid w:val="005F74DC"/>
    <w:rsid w:val="005F7738"/>
    <w:rsid w:val="006023C8"/>
    <w:rsid w:val="0060240F"/>
    <w:rsid w:val="00604CA6"/>
    <w:rsid w:val="00605A69"/>
    <w:rsid w:val="00605BD4"/>
    <w:rsid w:val="00606608"/>
    <w:rsid w:val="00606765"/>
    <w:rsid w:val="00607B65"/>
    <w:rsid w:val="00607DC0"/>
    <w:rsid w:val="00607FF8"/>
    <w:rsid w:val="0061124B"/>
    <w:rsid w:val="006117C5"/>
    <w:rsid w:val="006117CB"/>
    <w:rsid w:val="006124E4"/>
    <w:rsid w:val="006129A4"/>
    <w:rsid w:val="00612DD2"/>
    <w:rsid w:val="006137F1"/>
    <w:rsid w:val="00614630"/>
    <w:rsid w:val="00614777"/>
    <w:rsid w:val="00614D44"/>
    <w:rsid w:val="00615350"/>
    <w:rsid w:val="00615841"/>
    <w:rsid w:val="00615CFA"/>
    <w:rsid w:val="00616FCD"/>
    <w:rsid w:val="0061736B"/>
    <w:rsid w:val="006179A7"/>
    <w:rsid w:val="00620DAC"/>
    <w:rsid w:val="006211F4"/>
    <w:rsid w:val="006224A9"/>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54F"/>
    <w:rsid w:val="00630662"/>
    <w:rsid w:val="0063097F"/>
    <w:rsid w:val="00630CF1"/>
    <w:rsid w:val="00630EE3"/>
    <w:rsid w:val="00630F8C"/>
    <w:rsid w:val="00632468"/>
    <w:rsid w:val="00632B56"/>
    <w:rsid w:val="00632B77"/>
    <w:rsid w:val="006339CF"/>
    <w:rsid w:val="0063532C"/>
    <w:rsid w:val="0063584D"/>
    <w:rsid w:val="006358BA"/>
    <w:rsid w:val="006361EE"/>
    <w:rsid w:val="006375E3"/>
    <w:rsid w:val="006377C0"/>
    <w:rsid w:val="0064171F"/>
    <w:rsid w:val="006429B9"/>
    <w:rsid w:val="00642A61"/>
    <w:rsid w:val="006432D6"/>
    <w:rsid w:val="00643E8A"/>
    <w:rsid w:val="0064417F"/>
    <w:rsid w:val="006447B8"/>
    <w:rsid w:val="0064484D"/>
    <w:rsid w:val="0064526D"/>
    <w:rsid w:val="006459DA"/>
    <w:rsid w:val="00646343"/>
    <w:rsid w:val="00647302"/>
    <w:rsid w:val="00647333"/>
    <w:rsid w:val="00647FD8"/>
    <w:rsid w:val="006508AE"/>
    <w:rsid w:val="006512AD"/>
    <w:rsid w:val="00651408"/>
    <w:rsid w:val="00651743"/>
    <w:rsid w:val="0065180F"/>
    <w:rsid w:val="00651E5B"/>
    <w:rsid w:val="006527F0"/>
    <w:rsid w:val="00653831"/>
    <w:rsid w:val="006539F5"/>
    <w:rsid w:val="00657947"/>
    <w:rsid w:val="0066033C"/>
    <w:rsid w:val="00660436"/>
    <w:rsid w:val="00660483"/>
    <w:rsid w:val="0066112D"/>
    <w:rsid w:val="00661701"/>
    <w:rsid w:val="00662239"/>
    <w:rsid w:val="00662D78"/>
    <w:rsid w:val="006632B5"/>
    <w:rsid w:val="0066349F"/>
    <w:rsid w:val="00663E04"/>
    <w:rsid w:val="00663F12"/>
    <w:rsid w:val="00664538"/>
    <w:rsid w:val="006645A6"/>
    <w:rsid w:val="00664828"/>
    <w:rsid w:val="00664C37"/>
    <w:rsid w:val="006655C1"/>
    <w:rsid w:val="00667566"/>
    <w:rsid w:val="00667E80"/>
    <w:rsid w:val="00670B0B"/>
    <w:rsid w:val="00671145"/>
    <w:rsid w:val="006712CE"/>
    <w:rsid w:val="006713A9"/>
    <w:rsid w:val="00671739"/>
    <w:rsid w:val="00672AA2"/>
    <w:rsid w:val="00673044"/>
    <w:rsid w:val="00673558"/>
    <w:rsid w:val="00674411"/>
    <w:rsid w:val="006752DD"/>
    <w:rsid w:val="00675689"/>
    <w:rsid w:val="0067638B"/>
    <w:rsid w:val="00677749"/>
    <w:rsid w:val="00677E72"/>
    <w:rsid w:val="00680759"/>
    <w:rsid w:val="006836E5"/>
    <w:rsid w:val="00683EBF"/>
    <w:rsid w:val="00684814"/>
    <w:rsid w:val="0068539C"/>
    <w:rsid w:val="006860F2"/>
    <w:rsid w:val="006901DE"/>
    <w:rsid w:val="006906F2"/>
    <w:rsid w:val="006916EC"/>
    <w:rsid w:val="00691DAF"/>
    <w:rsid w:val="0069281A"/>
    <w:rsid w:val="00693058"/>
    <w:rsid w:val="0069409D"/>
    <w:rsid w:val="0069410B"/>
    <w:rsid w:val="00694383"/>
    <w:rsid w:val="00696061"/>
    <w:rsid w:val="006963B2"/>
    <w:rsid w:val="00696458"/>
    <w:rsid w:val="0069688B"/>
    <w:rsid w:val="00696EF8"/>
    <w:rsid w:val="006A0165"/>
    <w:rsid w:val="006A12B6"/>
    <w:rsid w:val="006A1768"/>
    <w:rsid w:val="006A1E4A"/>
    <w:rsid w:val="006A2606"/>
    <w:rsid w:val="006A2917"/>
    <w:rsid w:val="006A2C4D"/>
    <w:rsid w:val="006A3A9C"/>
    <w:rsid w:val="006A3EAE"/>
    <w:rsid w:val="006A4615"/>
    <w:rsid w:val="006A4890"/>
    <w:rsid w:val="006A56C2"/>
    <w:rsid w:val="006A6608"/>
    <w:rsid w:val="006A6C1B"/>
    <w:rsid w:val="006A6E74"/>
    <w:rsid w:val="006A7BEC"/>
    <w:rsid w:val="006A7DE1"/>
    <w:rsid w:val="006B0134"/>
    <w:rsid w:val="006B02A2"/>
    <w:rsid w:val="006B02CA"/>
    <w:rsid w:val="006B2155"/>
    <w:rsid w:val="006B274B"/>
    <w:rsid w:val="006B2ECB"/>
    <w:rsid w:val="006B34CC"/>
    <w:rsid w:val="006B40D1"/>
    <w:rsid w:val="006B4E5A"/>
    <w:rsid w:val="006B550D"/>
    <w:rsid w:val="006B7779"/>
    <w:rsid w:val="006B7AFE"/>
    <w:rsid w:val="006B7EAA"/>
    <w:rsid w:val="006C0680"/>
    <w:rsid w:val="006C1F3A"/>
    <w:rsid w:val="006C20DF"/>
    <w:rsid w:val="006C2343"/>
    <w:rsid w:val="006C2C16"/>
    <w:rsid w:val="006C2C3E"/>
    <w:rsid w:val="006C3099"/>
    <w:rsid w:val="006C325E"/>
    <w:rsid w:val="006C4D1A"/>
    <w:rsid w:val="006C63FD"/>
    <w:rsid w:val="006C7D60"/>
    <w:rsid w:val="006C7F43"/>
    <w:rsid w:val="006D0C57"/>
    <w:rsid w:val="006D177D"/>
    <w:rsid w:val="006D2314"/>
    <w:rsid w:val="006D2534"/>
    <w:rsid w:val="006D3450"/>
    <w:rsid w:val="006D4203"/>
    <w:rsid w:val="006D4269"/>
    <w:rsid w:val="006D42BE"/>
    <w:rsid w:val="006D42E7"/>
    <w:rsid w:val="006D5396"/>
    <w:rsid w:val="006D68F0"/>
    <w:rsid w:val="006D6E51"/>
    <w:rsid w:val="006D721D"/>
    <w:rsid w:val="006E003D"/>
    <w:rsid w:val="006E02E0"/>
    <w:rsid w:val="006E1B4E"/>
    <w:rsid w:val="006E2639"/>
    <w:rsid w:val="006E2802"/>
    <w:rsid w:val="006E40B0"/>
    <w:rsid w:val="006E5087"/>
    <w:rsid w:val="006E5299"/>
    <w:rsid w:val="006E5343"/>
    <w:rsid w:val="006E60B8"/>
    <w:rsid w:val="006E641F"/>
    <w:rsid w:val="006E670D"/>
    <w:rsid w:val="006E796E"/>
    <w:rsid w:val="006F0C12"/>
    <w:rsid w:val="006F172E"/>
    <w:rsid w:val="006F2294"/>
    <w:rsid w:val="006F333E"/>
    <w:rsid w:val="006F41EF"/>
    <w:rsid w:val="006F59A9"/>
    <w:rsid w:val="006F5DC0"/>
    <w:rsid w:val="006F6143"/>
    <w:rsid w:val="006F6D0D"/>
    <w:rsid w:val="006F7298"/>
    <w:rsid w:val="00700776"/>
    <w:rsid w:val="00700B93"/>
    <w:rsid w:val="00701242"/>
    <w:rsid w:val="00701269"/>
    <w:rsid w:val="00701B10"/>
    <w:rsid w:val="00701BB7"/>
    <w:rsid w:val="007021C8"/>
    <w:rsid w:val="00702C5E"/>
    <w:rsid w:val="007030F3"/>
    <w:rsid w:val="0070376A"/>
    <w:rsid w:val="00703918"/>
    <w:rsid w:val="00703C4A"/>
    <w:rsid w:val="00703EBE"/>
    <w:rsid w:val="0070438C"/>
    <w:rsid w:val="00704DEA"/>
    <w:rsid w:val="00705099"/>
    <w:rsid w:val="00706222"/>
    <w:rsid w:val="0070638C"/>
    <w:rsid w:val="007067AD"/>
    <w:rsid w:val="007067E1"/>
    <w:rsid w:val="00707129"/>
    <w:rsid w:val="00707FAE"/>
    <w:rsid w:val="00710119"/>
    <w:rsid w:val="007109EC"/>
    <w:rsid w:val="00710E61"/>
    <w:rsid w:val="00711965"/>
    <w:rsid w:val="0071290E"/>
    <w:rsid w:val="00713574"/>
    <w:rsid w:val="0071385A"/>
    <w:rsid w:val="00715A8E"/>
    <w:rsid w:val="00716183"/>
    <w:rsid w:val="00716587"/>
    <w:rsid w:val="00717A1E"/>
    <w:rsid w:val="007206CC"/>
    <w:rsid w:val="00720760"/>
    <w:rsid w:val="007207D1"/>
    <w:rsid w:val="00722AD9"/>
    <w:rsid w:val="00724F8D"/>
    <w:rsid w:val="007256F0"/>
    <w:rsid w:val="00725B6F"/>
    <w:rsid w:val="00725C68"/>
    <w:rsid w:val="00726B4F"/>
    <w:rsid w:val="007273B0"/>
    <w:rsid w:val="0072753A"/>
    <w:rsid w:val="00727628"/>
    <w:rsid w:val="007306BF"/>
    <w:rsid w:val="007306EA"/>
    <w:rsid w:val="007307F3"/>
    <w:rsid w:val="00731544"/>
    <w:rsid w:val="00731AB0"/>
    <w:rsid w:val="00732887"/>
    <w:rsid w:val="00732AE3"/>
    <w:rsid w:val="00732ED1"/>
    <w:rsid w:val="007334C6"/>
    <w:rsid w:val="00733BCC"/>
    <w:rsid w:val="00734185"/>
    <w:rsid w:val="007342EE"/>
    <w:rsid w:val="00734AD8"/>
    <w:rsid w:val="00734F13"/>
    <w:rsid w:val="00735114"/>
    <w:rsid w:val="007365A1"/>
    <w:rsid w:val="007365DD"/>
    <w:rsid w:val="00736DCA"/>
    <w:rsid w:val="00736E43"/>
    <w:rsid w:val="007371D3"/>
    <w:rsid w:val="0073737B"/>
    <w:rsid w:val="00737C14"/>
    <w:rsid w:val="00741179"/>
    <w:rsid w:val="0074138C"/>
    <w:rsid w:val="00741851"/>
    <w:rsid w:val="0074197C"/>
    <w:rsid w:val="007421DC"/>
    <w:rsid w:val="00744018"/>
    <w:rsid w:val="00744EDF"/>
    <w:rsid w:val="00746204"/>
    <w:rsid w:val="007463A5"/>
    <w:rsid w:val="00747AD9"/>
    <w:rsid w:val="0075043F"/>
    <w:rsid w:val="007505D0"/>
    <w:rsid w:val="0075171F"/>
    <w:rsid w:val="0075332F"/>
    <w:rsid w:val="0075374A"/>
    <w:rsid w:val="00754025"/>
    <w:rsid w:val="00754250"/>
    <w:rsid w:val="007542A5"/>
    <w:rsid w:val="007546B8"/>
    <w:rsid w:val="00754E1F"/>
    <w:rsid w:val="00755AA3"/>
    <w:rsid w:val="00756548"/>
    <w:rsid w:val="007570E1"/>
    <w:rsid w:val="007573F9"/>
    <w:rsid w:val="00757B63"/>
    <w:rsid w:val="00757C4A"/>
    <w:rsid w:val="007613A8"/>
    <w:rsid w:val="007613CC"/>
    <w:rsid w:val="00762518"/>
    <w:rsid w:val="007636F9"/>
    <w:rsid w:val="00764DE3"/>
    <w:rsid w:val="0076506B"/>
    <w:rsid w:val="00770619"/>
    <w:rsid w:val="00770686"/>
    <w:rsid w:val="00770882"/>
    <w:rsid w:val="00771F9D"/>
    <w:rsid w:val="00772BFD"/>
    <w:rsid w:val="00772EB0"/>
    <w:rsid w:val="007730F9"/>
    <w:rsid w:val="0077363C"/>
    <w:rsid w:val="0077499B"/>
    <w:rsid w:val="00774BF5"/>
    <w:rsid w:val="0077580F"/>
    <w:rsid w:val="007771B5"/>
    <w:rsid w:val="00777934"/>
    <w:rsid w:val="00777B08"/>
    <w:rsid w:val="0078210F"/>
    <w:rsid w:val="00783194"/>
    <w:rsid w:val="007834C8"/>
    <w:rsid w:val="00783C18"/>
    <w:rsid w:val="00783C62"/>
    <w:rsid w:val="00784CD6"/>
    <w:rsid w:val="00784DBF"/>
    <w:rsid w:val="00784F57"/>
    <w:rsid w:val="00785767"/>
    <w:rsid w:val="00787C96"/>
    <w:rsid w:val="00790B1C"/>
    <w:rsid w:val="00790EC6"/>
    <w:rsid w:val="00792845"/>
    <w:rsid w:val="00792BDA"/>
    <w:rsid w:val="00793727"/>
    <w:rsid w:val="00793FFA"/>
    <w:rsid w:val="00794DEA"/>
    <w:rsid w:val="007956E5"/>
    <w:rsid w:val="0079584C"/>
    <w:rsid w:val="007963DB"/>
    <w:rsid w:val="00796C47"/>
    <w:rsid w:val="00797249"/>
    <w:rsid w:val="007975D2"/>
    <w:rsid w:val="007A04D4"/>
    <w:rsid w:val="007A071E"/>
    <w:rsid w:val="007A0861"/>
    <w:rsid w:val="007A0977"/>
    <w:rsid w:val="007A1010"/>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4F89"/>
    <w:rsid w:val="007B553E"/>
    <w:rsid w:val="007B559A"/>
    <w:rsid w:val="007B75BC"/>
    <w:rsid w:val="007B7C06"/>
    <w:rsid w:val="007C1105"/>
    <w:rsid w:val="007C40B6"/>
    <w:rsid w:val="007C49B2"/>
    <w:rsid w:val="007C4B5A"/>
    <w:rsid w:val="007C4ECE"/>
    <w:rsid w:val="007C5982"/>
    <w:rsid w:val="007C6417"/>
    <w:rsid w:val="007C663D"/>
    <w:rsid w:val="007C7A72"/>
    <w:rsid w:val="007D02F0"/>
    <w:rsid w:val="007D05FD"/>
    <w:rsid w:val="007D096D"/>
    <w:rsid w:val="007D12BF"/>
    <w:rsid w:val="007D1965"/>
    <w:rsid w:val="007D28AB"/>
    <w:rsid w:val="007D36B1"/>
    <w:rsid w:val="007D4740"/>
    <w:rsid w:val="007D4786"/>
    <w:rsid w:val="007D55D0"/>
    <w:rsid w:val="007D59F0"/>
    <w:rsid w:val="007D5C8F"/>
    <w:rsid w:val="007D61F9"/>
    <w:rsid w:val="007D643B"/>
    <w:rsid w:val="007D76A2"/>
    <w:rsid w:val="007D7964"/>
    <w:rsid w:val="007E11EF"/>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BD8"/>
    <w:rsid w:val="007F2EDE"/>
    <w:rsid w:val="007F2F35"/>
    <w:rsid w:val="007F3257"/>
    <w:rsid w:val="007F3438"/>
    <w:rsid w:val="007F3861"/>
    <w:rsid w:val="007F4905"/>
    <w:rsid w:val="007F4BA5"/>
    <w:rsid w:val="007F6607"/>
    <w:rsid w:val="007F66F7"/>
    <w:rsid w:val="007F7563"/>
    <w:rsid w:val="007F79CE"/>
    <w:rsid w:val="008006A7"/>
    <w:rsid w:val="008014B5"/>
    <w:rsid w:val="008016FE"/>
    <w:rsid w:val="00801EF2"/>
    <w:rsid w:val="00802016"/>
    <w:rsid w:val="008029A9"/>
    <w:rsid w:val="008029C0"/>
    <w:rsid w:val="00802B2D"/>
    <w:rsid w:val="00802D79"/>
    <w:rsid w:val="008032A4"/>
    <w:rsid w:val="00804BF0"/>
    <w:rsid w:val="00805D95"/>
    <w:rsid w:val="008062B2"/>
    <w:rsid w:val="0080684A"/>
    <w:rsid w:val="00806E01"/>
    <w:rsid w:val="00810B3C"/>
    <w:rsid w:val="00810B7A"/>
    <w:rsid w:val="008122A3"/>
    <w:rsid w:val="0081352A"/>
    <w:rsid w:val="008135F2"/>
    <w:rsid w:val="008148C6"/>
    <w:rsid w:val="008158D0"/>
    <w:rsid w:val="00815A4D"/>
    <w:rsid w:val="00815B15"/>
    <w:rsid w:val="00816546"/>
    <w:rsid w:val="00817E76"/>
    <w:rsid w:val="008214A5"/>
    <w:rsid w:val="008223EA"/>
    <w:rsid w:val="00822553"/>
    <w:rsid w:val="008233BF"/>
    <w:rsid w:val="00826ADB"/>
    <w:rsid w:val="00827ACA"/>
    <w:rsid w:val="00830A65"/>
    <w:rsid w:val="00830F8A"/>
    <w:rsid w:val="00831ADA"/>
    <w:rsid w:val="00831ED1"/>
    <w:rsid w:val="00832DBC"/>
    <w:rsid w:val="00833831"/>
    <w:rsid w:val="00834FFC"/>
    <w:rsid w:val="00837640"/>
    <w:rsid w:val="00837F56"/>
    <w:rsid w:val="008407BD"/>
    <w:rsid w:val="00840912"/>
    <w:rsid w:val="0084154E"/>
    <w:rsid w:val="00841AB5"/>
    <w:rsid w:val="00841DBE"/>
    <w:rsid w:val="00841EED"/>
    <w:rsid w:val="00841FF2"/>
    <w:rsid w:val="0084207C"/>
    <w:rsid w:val="00842DD1"/>
    <w:rsid w:val="00843183"/>
    <w:rsid w:val="008434E2"/>
    <w:rsid w:val="00843B94"/>
    <w:rsid w:val="00844807"/>
    <w:rsid w:val="008448D2"/>
    <w:rsid w:val="00844BD4"/>
    <w:rsid w:val="008453C6"/>
    <w:rsid w:val="0084565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CFC"/>
    <w:rsid w:val="008656A0"/>
    <w:rsid w:val="00865AC3"/>
    <w:rsid w:val="00866A7E"/>
    <w:rsid w:val="00867BE6"/>
    <w:rsid w:val="008702C3"/>
    <w:rsid w:val="00870EA4"/>
    <w:rsid w:val="00871983"/>
    <w:rsid w:val="00872C45"/>
    <w:rsid w:val="0087302B"/>
    <w:rsid w:val="00873649"/>
    <w:rsid w:val="00875F45"/>
    <w:rsid w:val="00877C7F"/>
    <w:rsid w:val="008800EE"/>
    <w:rsid w:val="00880107"/>
    <w:rsid w:val="008807DD"/>
    <w:rsid w:val="00880F66"/>
    <w:rsid w:val="00881019"/>
    <w:rsid w:val="0088105A"/>
    <w:rsid w:val="008826C6"/>
    <w:rsid w:val="0088281F"/>
    <w:rsid w:val="00883047"/>
    <w:rsid w:val="00884511"/>
    <w:rsid w:val="00884AC6"/>
    <w:rsid w:val="00885126"/>
    <w:rsid w:val="008867DB"/>
    <w:rsid w:val="00887957"/>
    <w:rsid w:val="008900D9"/>
    <w:rsid w:val="00891448"/>
    <w:rsid w:val="008920F5"/>
    <w:rsid w:val="00892311"/>
    <w:rsid w:val="008928D1"/>
    <w:rsid w:val="00893190"/>
    <w:rsid w:val="00893D68"/>
    <w:rsid w:val="00894B45"/>
    <w:rsid w:val="00895383"/>
    <w:rsid w:val="00895474"/>
    <w:rsid w:val="0089585D"/>
    <w:rsid w:val="00895F3A"/>
    <w:rsid w:val="00895FFC"/>
    <w:rsid w:val="00897233"/>
    <w:rsid w:val="008A09BF"/>
    <w:rsid w:val="008A12B1"/>
    <w:rsid w:val="008A3A83"/>
    <w:rsid w:val="008A47A6"/>
    <w:rsid w:val="008A4B69"/>
    <w:rsid w:val="008A58A6"/>
    <w:rsid w:val="008A5B7B"/>
    <w:rsid w:val="008A6080"/>
    <w:rsid w:val="008A6274"/>
    <w:rsid w:val="008A648E"/>
    <w:rsid w:val="008A6CAB"/>
    <w:rsid w:val="008A790B"/>
    <w:rsid w:val="008B1859"/>
    <w:rsid w:val="008B220F"/>
    <w:rsid w:val="008B2764"/>
    <w:rsid w:val="008B3CDC"/>
    <w:rsid w:val="008B4D2A"/>
    <w:rsid w:val="008B52B5"/>
    <w:rsid w:val="008B64F3"/>
    <w:rsid w:val="008B6B3B"/>
    <w:rsid w:val="008B6E4D"/>
    <w:rsid w:val="008B77E6"/>
    <w:rsid w:val="008B7A61"/>
    <w:rsid w:val="008B7EB2"/>
    <w:rsid w:val="008C1974"/>
    <w:rsid w:val="008C25C5"/>
    <w:rsid w:val="008C3AC9"/>
    <w:rsid w:val="008C5DD1"/>
    <w:rsid w:val="008C74A5"/>
    <w:rsid w:val="008C7C12"/>
    <w:rsid w:val="008D045C"/>
    <w:rsid w:val="008D0F2D"/>
    <w:rsid w:val="008D1EBD"/>
    <w:rsid w:val="008D214A"/>
    <w:rsid w:val="008D3E4D"/>
    <w:rsid w:val="008D42B9"/>
    <w:rsid w:val="008D53DB"/>
    <w:rsid w:val="008D5D71"/>
    <w:rsid w:val="008D5E22"/>
    <w:rsid w:val="008D5ED5"/>
    <w:rsid w:val="008D6763"/>
    <w:rsid w:val="008D6888"/>
    <w:rsid w:val="008D7021"/>
    <w:rsid w:val="008E03A0"/>
    <w:rsid w:val="008E137D"/>
    <w:rsid w:val="008E20A5"/>
    <w:rsid w:val="008E2421"/>
    <w:rsid w:val="008E28E5"/>
    <w:rsid w:val="008E2AEA"/>
    <w:rsid w:val="008E2BF1"/>
    <w:rsid w:val="008E2CD9"/>
    <w:rsid w:val="008E455D"/>
    <w:rsid w:val="008E52E0"/>
    <w:rsid w:val="008E54A8"/>
    <w:rsid w:val="008E5782"/>
    <w:rsid w:val="008E5BC0"/>
    <w:rsid w:val="008E621A"/>
    <w:rsid w:val="008E6C52"/>
    <w:rsid w:val="008E7769"/>
    <w:rsid w:val="008F0587"/>
    <w:rsid w:val="008F0FD5"/>
    <w:rsid w:val="008F14E8"/>
    <w:rsid w:val="008F15BC"/>
    <w:rsid w:val="008F1C0A"/>
    <w:rsid w:val="008F1D5E"/>
    <w:rsid w:val="008F1F4E"/>
    <w:rsid w:val="008F1FEF"/>
    <w:rsid w:val="008F1FF5"/>
    <w:rsid w:val="008F358F"/>
    <w:rsid w:val="008F3833"/>
    <w:rsid w:val="008F3BB6"/>
    <w:rsid w:val="008F44FA"/>
    <w:rsid w:val="008F61E5"/>
    <w:rsid w:val="00900799"/>
    <w:rsid w:val="00901186"/>
    <w:rsid w:val="00901806"/>
    <w:rsid w:val="00901A48"/>
    <w:rsid w:val="00902601"/>
    <w:rsid w:val="00903770"/>
    <w:rsid w:val="00903939"/>
    <w:rsid w:val="00904BDF"/>
    <w:rsid w:val="00904EDD"/>
    <w:rsid w:val="0090628D"/>
    <w:rsid w:val="0090681E"/>
    <w:rsid w:val="00906959"/>
    <w:rsid w:val="00906BEB"/>
    <w:rsid w:val="00906D7F"/>
    <w:rsid w:val="009075C4"/>
    <w:rsid w:val="00907DA0"/>
    <w:rsid w:val="00910EF9"/>
    <w:rsid w:val="009115E5"/>
    <w:rsid w:val="00911D30"/>
    <w:rsid w:val="0091231B"/>
    <w:rsid w:val="00912828"/>
    <w:rsid w:val="00913075"/>
    <w:rsid w:val="0091355C"/>
    <w:rsid w:val="00913CFC"/>
    <w:rsid w:val="0091419F"/>
    <w:rsid w:val="009141B5"/>
    <w:rsid w:val="009148DD"/>
    <w:rsid w:val="009159A3"/>
    <w:rsid w:val="00915D77"/>
    <w:rsid w:val="00916382"/>
    <w:rsid w:val="00920BC9"/>
    <w:rsid w:val="00920C8F"/>
    <w:rsid w:val="00921151"/>
    <w:rsid w:val="0092249D"/>
    <w:rsid w:val="009225ED"/>
    <w:rsid w:val="00923789"/>
    <w:rsid w:val="00923A81"/>
    <w:rsid w:val="00925126"/>
    <w:rsid w:val="00925C80"/>
    <w:rsid w:val="00930285"/>
    <w:rsid w:val="0093079F"/>
    <w:rsid w:val="00930A7A"/>
    <w:rsid w:val="00930BA9"/>
    <w:rsid w:val="00931800"/>
    <w:rsid w:val="00931E82"/>
    <w:rsid w:val="00932308"/>
    <w:rsid w:val="00932907"/>
    <w:rsid w:val="00932DAA"/>
    <w:rsid w:val="00932FC6"/>
    <w:rsid w:val="0093396A"/>
    <w:rsid w:val="00934B0F"/>
    <w:rsid w:val="00934D62"/>
    <w:rsid w:val="009352D6"/>
    <w:rsid w:val="00936C86"/>
    <w:rsid w:val="009375B8"/>
    <w:rsid w:val="0093778D"/>
    <w:rsid w:val="00937A12"/>
    <w:rsid w:val="009411BA"/>
    <w:rsid w:val="0094220C"/>
    <w:rsid w:val="0094230C"/>
    <w:rsid w:val="0094248C"/>
    <w:rsid w:val="00942AA8"/>
    <w:rsid w:val="00942CD6"/>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1FAA"/>
    <w:rsid w:val="00952D6B"/>
    <w:rsid w:val="00952FF1"/>
    <w:rsid w:val="0095364C"/>
    <w:rsid w:val="00953A87"/>
    <w:rsid w:val="00953A8D"/>
    <w:rsid w:val="00953BAA"/>
    <w:rsid w:val="00953E76"/>
    <w:rsid w:val="009544F2"/>
    <w:rsid w:val="009549A8"/>
    <w:rsid w:val="009566A3"/>
    <w:rsid w:val="009576AC"/>
    <w:rsid w:val="009576CD"/>
    <w:rsid w:val="00960101"/>
    <w:rsid w:val="009609A0"/>
    <w:rsid w:val="00960FD1"/>
    <w:rsid w:val="00961B1B"/>
    <w:rsid w:val="00961F83"/>
    <w:rsid w:val="00963115"/>
    <w:rsid w:val="009635E9"/>
    <w:rsid w:val="00963AC4"/>
    <w:rsid w:val="00964205"/>
    <w:rsid w:val="0096459C"/>
    <w:rsid w:val="00964F91"/>
    <w:rsid w:val="009650F0"/>
    <w:rsid w:val="00965159"/>
    <w:rsid w:val="00966BE7"/>
    <w:rsid w:val="009670D6"/>
    <w:rsid w:val="00967E30"/>
    <w:rsid w:val="00970E72"/>
    <w:rsid w:val="0097210D"/>
    <w:rsid w:val="0097237D"/>
    <w:rsid w:val="009737DE"/>
    <w:rsid w:val="00973C27"/>
    <w:rsid w:val="00973E9C"/>
    <w:rsid w:val="00974E97"/>
    <w:rsid w:val="00975656"/>
    <w:rsid w:val="00977D16"/>
    <w:rsid w:val="0098086B"/>
    <w:rsid w:val="00981711"/>
    <w:rsid w:val="009817FE"/>
    <w:rsid w:val="00983E82"/>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591E"/>
    <w:rsid w:val="009A5AF6"/>
    <w:rsid w:val="009A5AF8"/>
    <w:rsid w:val="009A5D7C"/>
    <w:rsid w:val="009A603E"/>
    <w:rsid w:val="009A6D82"/>
    <w:rsid w:val="009A6EFE"/>
    <w:rsid w:val="009B026E"/>
    <w:rsid w:val="009B0FFF"/>
    <w:rsid w:val="009B1EFC"/>
    <w:rsid w:val="009B2FAA"/>
    <w:rsid w:val="009B3157"/>
    <w:rsid w:val="009B3F42"/>
    <w:rsid w:val="009B4059"/>
    <w:rsid w:val="009B481D"/>
    <w:rsid w:val="009B6A72"/>
    <w:rsid w:val="009B7163"/>
    <w:rsid w:val="009B73C9"/>
    <w:rsid w:val="009B7870"/>
    <w:rsid w:val="009C00A2"/>
    <w:rsid w:val="009C01AB"/>
    <w:rsid w:val="009C043A"/>
    <w:rsid w:val="009C05B4"/>
    <w:rsid w:val="009C133E"/>
    <w:rsid w:val="009C1416"/>
    <w:rsid w:val="009C2F86"/>
    <w:rsid w:val="009C35B8"/>
    <w:rsid w:val="009C37B8"/>
    <w:rsid w:val="009C3804"/>
    <w:rsid w:val="009C433B"/>
    <w:rsid w:val="009C53CC"/>
    <w:rsid w:val="009C579C"/>
    <w:rsid w:val="009C5CE5"/>
    <w:rsid w:val="009C687A"/>
    <w:rsid w:val="009C7150"/>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1837"/>
    <w:rsid w:val="009E221B"/>
    <w:rsid w:val="009E26A4"/>
    <w:rsid w:val="009E299B"/>
    <w:rsid w:val="009E5674"/>
    <w:rsid w:val="009E5BFD"/>
    <w:rsid w:val="009E60B6"/>
    <w:rsid w:val="009E6718"/>
    <w:rsid w:val="009E6E45"/>
    <w:rsid w:val="009E7508"/>
    <w:rsid w:val="009E7D4D"/>
    <w:rsid w:val="009F0786"/>
    <w:rsid w:val="009F0C16"/>
    <w:rsid w:val="009F1030"/>
    <w:rsid w:val="009F1146"/>
    <w:rsid w:val="009F4C79"/>
    <w:rsid w:val="009F51C6"/>
    <w:rsid w:val="009F5A95"/>
    <w:rsid w:val="009F5D7D"/>
    <w:rsid w:val="009F5D84"/>
    <w:rsid w:val="009F774A"/>
    <w:rsid w:val="009F7E6D"/>
    <w:rsid w:val="009F7EF8"/>
    <w:rsid w:val="00A000BA"/>
    <w:rsid w:val="00A01890"/>
    <w:rsid w:val="00A01D53"/>
    <w:rsid w:val="00A03321"/>
    <w:rsid w:val="00A0556F"/>
    <w:rsid w:val="00A060A7"/>
    <w:rsid w:val="00A06AD7"/>
    <w:rsid w:val="00A07FBA"/>
    <w:rsid w:val="00A10443"/>
    <w:rsid w:val="00A10834"/>
    <w:rsid w:val="00A14119"/>
    <w:rsid w:val="00A14319"/>
    <w:rsid w:val="00A1513A"/>
    <w:rsid w:val="00A151E3"/>
    <w:rsid w:val="00A16407"/>
    <w:rsid w:val="00A16EED"/>
    <w:rsid w:val="00A17CAD"/>
    <w:rsid w:val="00A2079D"/>
    <w:rsid w:val="00A21332"/>
    <w:rsid w:val="00A23880"/>
    <w:rsid w:val="00A238F1"/>
    <w:rsid w:val="00A25204"/>
    <w:rsid w:val="00A25F9D"/>
    <w:rsid w:val="00A262B4"/>
    <w:rsid w:val="00A30ABB"/>
    <w:rsid w:val="00A32144"/>
    <w:rsid w:val="00A32637"/>
    <w:rsid w:val="00A33A4B"/>
    <w:rsid w:val="00A33BBC"/>
    <w:rsid w:val="00A33E30"/>
    <w:rsid w:val="00A34043"/>
    <w:rsid w:val="00A3464E"/>
    <w:rsid w:val="00A35A8E"/>
    <w:rsid w:val="00A35D09"/>
    <w:rsid w:val="00A35DD3"/>
    <w:rsid w:val="00A35F4D"/>
    <w:rsid w:val="00A3707A"/>
    <w:rsid w:val="00A37B93"/>
    <w:rsid w:val="00A37E92"/>
    <w:rsid w:val="00A37F42"/>
    <w:rsid w:val="00A40164"/>
    <w:rsid w:val="00A4024B"/>
    <w:rsid w:val="00A40564"/>
    <w:rsid w:val="00A40662"/>
    <w:rsid w:val="00A41135"/>
    <w:rsid w:val="00A43BB9"/>
    <w:rsid w:val="00A44669"/>
    <w:rsid w:val="00A458F7"/>
    <w:rsid w:val="00A45CF2"/>
    <w:rsid w:val="00A461CE"/>
    <w:rsid w:val="00A46379"/>
    <w:rsid w:val="00A46634"/>
    <w:rsid w:val="00A468C8"/>
    <w:rsid w:val="00A46CC1"/>
    <w:rsid w:val="00A4713A"/>
    <w:rsid w:val="00A47D54"/>
    <w:rsid w:val="00A505D6"/>
    <w:rsid w:val="00A50826"/>
    <w:rsid w:val="00A50C80"/>
    <w:rsid w:val="00A5112B"/>
    <w:rsid w:val="00A511DD"/>
    <w:rsid w:val="00A52186"/>
    <w:rsid w:val="00A52332"/>
    <w:rsid w:val="00A52E09"/>
    <w:rsid w:val="00A53187"/>
    <w:rsid w:val="00A5438A"/>
    <w:rsid w:val="00A545B0"/>
    <w:rsid w:val="00A573B6"/>
    <w:rsid w:val="00A57E26"/>
    <w:rsid w:val="00A60447"/>
    <w:rsid w:val="00A61BEF"/>
    <w:rsid w:val="00A629E6"/>
    <w:rsid w:val="00A62CB9"/>
    <w:rsid w:val="00A6317E"/>
    <w:rsid w:val="00A63343"/>
    <w:rsid w:val="00A647ED"/>
    <w:rsid w:val="00A64A25"/>
    <w:rsid w:val="00A64B96"/>
    <w:rsid w:val="00A64F66"/>
    <w:rsid w:val="00A6545B"/>
    <w:rsid w:val="00A65C7A"/>
    <w:rsid w:val="00A66150"/>
    <w:rsid w:val="00A663E9"/>
    <w:rsid w:val="00A66878"/>
    <w:rsid w:val="00A66CE4"/>
    <w:rsid w:val="00A67AD2"/>
    <w:rsid w:val="00A67F6C"/>
    <w:rsid w:val="00A702EB"/>
    <w:rsid w:val="00A70426"/>
    <w:rsid w:val="00A7044D"/>
    <w:rsid w:val="00A707D6"/>
    <w:rsid w:val="00A70872"/>
    <w:rsid w:val="00A70C90"/>
    <w:rsid w:val="00A712DF"/>
    <w:rsid w:val="00A71784"/>
    <w:rsid w:val="00A72036"/>
    <w:rsid w:val="00A72801"/>
    <w:rsid w:val="00A72E83"/>
    <w:rsid w:val="00A72FC2"/>
    <w:rsid w:val="00A73575"/>
    <w:rsid w:val="00A74EA8"/>
    <w:rsid w:val="00A75889"/>
    <w:rsid w:val="00A7658C"/>
    <w:rsid w:val="00A76668"/>
    <w:rsid w:val="00A76823"/>
    <w:rsid w:val="00A769C3"/>
    <w:rsid w:val="00A76D6E"/>
    <w:rsid w:val="00A76D90"/>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24E"/>
    <w:rsid w:val="00AA187B"/>
    <w:rsid w:val="00AA3B29"/>
    <w:rsid w:val="00AA4220"/>
    <w:rsid w:val="00AA4603"/>
    <w:rsid w:val="00AA5B95"/>
    <w:rsid w:val="00AA74B6"/>
    <w:rsid w:val="00AA7F4F"/>
    <w:rsid w:val="00AB0B98"/>
    <w:rsid w:val="00AB1275"/>
    <w:rsid w:val="00AB15BB"/>
    <w:rsid w:val="00AB1622"/>
    <w:rsid w:val="00AB1B15"/>
    <w:rsid w:val="00AB1DCD"/>
    <w:rsid w:val="00AB246B"/>
    <w:rsid w:val="00AB259A"/>
    <w:rsid w:val="00AB2642"/>
    <w:rsid w:val="00AB302D"/>
    <w:rsid w:val="00AB31FF"/>
    <w:rsid w:val="00AB3AB3"/>
    <w:rsid w:val="00AB3EF5"/>
    <w:rsid w:val="00AB5A3C"/>
    <w:rsid w:val="00AB5B57"/>
    <w:rsid w:val="00AB6AFF"/>
    <w:rsid w:val="00AB74D7"/>
    <w:rsid w:val="00AB7823"/>
    <w:rsid w:val="00AB7AE0"/>
    <w:rsid w:val="00AC0E42"/>
    <w:rsid w:val="00AC2BF8"/>
    <w:rsid w:val="00AC3762"/>
    <w:rsid w:val="00AC382E"/>
    <w:rsid w:val="00AC39B2"/>
    <w:rsid w:val="00AC3A14"/>
    <w:rsid w:val="00AC44D0"/>
    <w:rsid w:val="00AC45BB"/>
    <w:rsid w:val="00AC55C4"/>
    <w:rsid w:val="00AC6672"/>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307E"/>
    <w:rsid w:val="00AE367E"/>
    <w:rsid w:val="00AE40E6"/>
    <w:rsid w:val="00AE6A02"/>
    <w:rsid w:val="00AE7A12"/>
    <w:rsid w:val="00AE7B9C"/>
    <w:rsid w:val="00AF1A25"/>
    <w:rsid w:val="00AF2023"/>
    <w:rsid w:val="00AF3100"/>
    <w:rsid w:val="00AF3283"/>
    <w:rsid w:val="00AF4036"/>
    <w:rsid w:val="00AF44DA"/>
    <w:rsid w:val="00AF56D1"/>
    <w:rsid w:val="00AF6079"/>
    <w:rsid w:val="00AF67DC"/>
    <w:rsid w:val="00AF6BB3"/>
    <w:rsid w:val="00AF7BDF"/>
    <w:rsid w:val="00B005C0"/>
    <w:rsid w:val="00B01B05"/>
    <w:rsid w:val="00B01C3D"/>
    <w:rsid w:val="00B02B10"/>
    <w:rsid w:val="00B031B5"/>
    <w:rsid w:val="00B03BCB"/>
    <w:rsid w:val="00B042DC"/>
    <w:rsid w:val="00B04680"/>
    <w:rsid w:val="00B04C35"/>
    <w:rsid w:val="00B05BAF"/>
    <w:rsid w:val="00B05DA1"/>
    <w:rsid w:val="00B0603B"/>
    <w:rsid w:val="00B06077"/>
    <w:rsid w:val="00B061D3"/>
    <w:rsid w:val="00B06B31"/>
    <w:rsid w:val="00B074EA"/>
    <w:rsid w:val="00B10865"/>
    <w:rsid w:val="00B11017"/>
    <w:rsid w:val="00B11551"/>
    <w:rsid w:val="00B11808"/>
    <w:rsid w:val="00B11C89"/>
    <w:rsid w:val="00B12449"/>
    <w:rsid w:val="00B129D8"/>
    <w:rsid w:val="00B131A9"/>
    <w:rsid w:val="00B13200"/>
    <w:rsid w:val="00B14103"/>
    <w:rsid w:val="00B143A6"/>
    <w:rsid w:val="00B14B47"/>
    <w:rsid w:val="00B15A49"/>
    <w:rsid w:val="00B15B93"/>
    <w:rsid w:val="00B15E02"/>
    <w:rsid w:val="00B15EFF"/>
    <w:rsid w:val="00B17737"/>
    <w:rsid w:val="00B17C04"/>
    <w:rsid w:val="00B2041B"/>
    <w:rsid w:val="00B232A3"/>
    <w:rsid w:val="00B23304"/>
    <w:rsid w:val="00B247D9"/>
    <w:rsid w:val="00B2571E"/>
    <w:rsid w:val="00B26836"/>
    <w:rsid w:val="00B268DC"/>
    <w:rsid w:val="00B26A65"/>
    <w:rsid w:val="00B2705A"/>
    <w:rsid w:val="00B2734D"/>
    <w:rsid w:val="00B2769E"/>
    <w:rsid w:val="00B27BF6"/>
    <w:rsid w:val="00B30326"/>
    <w:rsid w:val="00B30A59"/>
    <w:rsid w:val="00B30E91"/>
    <w:rsid w:val="00B32421"/>
    <w:rsid w:val="00B3284C"/>
    <w:rsid w:val="00B328E1"/>
    <w:rsid w:val="00B3367B"/>
    <w:rsid w:val="00B33B9B"/>
    <w:rsid w:val="00B34215"/>
    <w:rsid w:val="00B34765"/>
    <w:rsid w:val="00B34BA2"/>
    <w:rsid w:val="00B3508E"/>
    <w:rsid w:val="00B35589"/>
    <w:rsid w:val="00B35E35"/>
    <w:rsid w:val="00B36841"/>
    <w:rsid w:val="00B37A88"/>
    <w:rsid w:val="00B40C76"/>
    <w:rsid w:val="00B417AF"/>
    <w:rsid w:val="00B42697"/>
    <w:rsid w:val="00B42733"/>
    <w:rsid w:val="00B42EE3"/>
    <w:rsid w:val="00B43F2E"/>
    <w:rsid w:val="00B44485"/>
    <w:rsid w:val="00B451C9"/>
    <w:rsid w:val="00B4554B"/>
    <w:rsid w:val="00B455EF"/>
    <w:rsid w:val="00B45EE3"/>
    <w:rsid w:val="00B4681B"/>
    <w:rsid w:val="00B470B2"/>
    <w:rsid w:val="00B4714F"/>
    <w:rsid w:val="00B47E11"/>
    <w:rsid w:val="00B507B2"/>
    <w:rsid w:val="00B50AFD"/>
    <w:rsid w:val="00B51885"/>
    <w:rsid w:val="00B51A68"/>
    <w:rsid w:val="00B5241B"/>
    <w:rsid w:val="00B526A4"/>
    <w:rsid w:val="00B52F7E"/>
    <w:rsid w:val="00B53264"/>
    <w:rsid w:val="00B53A77"/>
    <w:rsid w:val="00B53CFB"/>
    <w:rsid w:val="00B540D1"/>
    <w:rsid w:val="00B5480D"/>
    <w:rsid w:val="00B54D81"/>
    <w:rsid w:val="00B554EB"/>
    <w:rsid w:val="00B5551F"/>
    <w:rsid w:val="00B56429"/>
    <w:rsid w:val="00B5642C"/>
    <w:rsid w:val="00B5645E"/>
    <w:rsid w:val="00B574B0"/>
    <w:rsid w:val="00B57510"/>
    <w:rsid w:val="00B575CB"/>
    <w:rsid w:val="00B60C42"/>
    <w:rsid w:val="00B6104F"/>
    <w:rsid w:val="00B61750"/>
    <w:rsid w:val="00B61D64"/>
    <w:rsid w:val="00B61EFA"/>
    <w:rsid w:val="00B61FCC"/>
    <w:rsid w:val="00B6218B"/>
    <w:rsid w:val="00B62E0A"/>
    <w:rsid w:val="00B62F37"/>
    <w:rsid w:val="00B64598"/>
    <w:rsid w:val="00B652DC"/>
    <w:rsid w:val="00B65A91"/>
    <w:rsid w:val="00B65C26"/>
    <w:rsid w:val="00B65ED6"/>
    <w:rsid w:val="00B661A8"/>
    <w:rsid w:val="00B66812"/>
    <w:rsid w:val="00B7037E"/>
    <w:rsid w:val="00B7039C"/>
    <w:rsid w:val="00B7275F"/>
    <w:rsid w:val="00B7342D"/>
    <w:rsid w:val="00B73AD7"/>
    <w:rsid w:val="00B73DC9"/>
    <w:rsid w:val="00B74390"/>
    <w:rsid w:val="00B74C97"/>
    <w:rsid w:val="00B75004"/>
    <w:rsid w:val="00B75AC1"/>
    <w:rsid w:val="00B7693F"/>
    <w:rsid w:val="00B76D3E"/>
    <w:rsid w:val="00B76E06"/>
    <w:rsid w:val="00B77405"/>
    <w:rsid w:val="00B7795A"/>
    <w:rsid w:val="00B77EE5"/>
    <w:rsid w:val="00B8046D"/>
    <w:rsid w:val="00B80B36"/>
    <w:rsid w:val="00B80C9A"/>
    <w:rsid w:val="00B81391"/>
    <w:rsid w:val="00B81693"/>
    <w:rsid w:val="00B81BE4"/>
    <w:rsid w:val="00B82544"/>
    <w:rsid w:val="00B837D3"/>
    <w:rsid w:val="00B8400D"/>
    <w:rsid w:val="00B8401D"/>
    <w:rsid w:val="00B842B8"/>
    <w:rsid w:val="00B85169"/>
    <w:rsid w:val="00B86551"/>
    <w:rsid w:val="00B8683A"/>
    <w:rsid w:val="00B871C1"/>
    <w:rsid w:val="00B873E7"/>
    <w:rsid w:val="00B90D02"/>
    <w:rsid w:val="00B90D3D"/>
    <w:rsid w:val="00B90FE6"/>
    <w:rsid w:val="00B91212"/>
    <w:rsid w:val="00B91B23"/>
    <w:rsid w:val="00B91F97"/>
    <w:rsid w:val="00B924C1"/>
    <w:rsid w:val="00B93762"/>
    <w:rsid w:val="00B93A6E"/>
    <w:rsid w:val="00B93EDA"/>
    <w:rsid w:val="00B93FB3"/>
    <w:rsid w:val="00B94AF4"/>
    <w:rsid w:val="00B97009"/>
    <w:rsid w:val="00B971A7"/>
    <w:rsid w:val="00BA08E1"/>
    <w:rsid w:val="00BA1CA4"/>
    <w:rsid w:val="00BA20EF"/>
    <w:rsid w:val="00BA22B5"/>
    <w:rsid w:val="00BA2621"/>
    <w:rsid w:val="00BA2B73"/>
    <w:rsid w:val="00BA37A6"/>
    <w:rsid w:val="00BA3CC9"/>
    <w:rsid w:val="00BA460C"/>
    <w:rsid w:val="00BA4A98"/>
    <w:rsid w:val="00BA4FBC"/>
    <w:rsid w:val="00BA57D2"/>
    <w:rsid w:val="00BA582B"/>
    <w:rsid w:val="00BA6255"/>
    <w:rsid w:val="00BA72DE"/>
    <w:rsid w:val="00BA734E"/>
    <w:rsid w:val="00BA73AB"/>
    <w:rsid w:val="00BA742D"/>
    <w:rsid w:val="00BA74F9"/>
    <w:rsid w:val="00BA7618"/>
    <w:rsid w:val="00BB012E"/>
    <w:rsid w:val="00BB01A4"/>
    <w:rsid w:val="00BB06DE"/>
    <w:rsid w:val="00BB0A7E"/>
    <w:rsid w:val="00BB0EEC"/>
    <w:rsid w:val="00BB18CE"/>
    <w:rsid w:val="00BB1A97"/>
    <w:rsid w:val="00BB1AEB"/>
    <w:rsid w:val="00BB20D3"/>
    <w:rsid w:val="00BB362D"/>
    <w:rsid w:val="00BB3A56"/>
    <w:rsid w:val="00BB3BFD"/>
    <w:rsid w:val="00BB3E18"/>
    <w:rsid w:val="00BB44C1"/>
    <w:rsid w:val="00BB561E"/>
    <w:rsid w:val="00BB57A3"/>
    <w:rsid w:val="00BB58FE"/>
    <w:rsid w:val="00BB5F60"/>
    <w:rsid w:val="00BB72DA"/>
    <w:rsid w:val="00BB7805"/>
    <w:rsid w:val="00BC04BD"/>
    <w:rsid w:val="00BC2075"/>
    <w:rsid w:val="00BC26DA"/>
    <w:rsid w:val="00BC2CD8"/>
    <w:rsid w:val="00BC4DB2"/>
    <w:rsid w:val="00BC5672"/>
    <w:rsid w:val="00BC5D84"/>
    <w:rsid w:val="00BC6033"/>
    <w:rsid w:val="00BC61A1"/>
    <w:rsid w:val="00BC6829"/>
    <w:rsid w:val="00BC6898"/>
    <w:rsid w:val="00BC7DA3"/>
    <w:rsid w:val="00BD0584"/>
    <w:rsid w:val="00BD12B4"/>
    <w:rsid w:val="00BD170B"/>
    <w:rsid w:val="00BD25B1"/>
    <w:rsid w:val="00BD29FF"/>
    <w:rsid w:val="00BD2A27"/>
    <w:rsid w:val="00BD3A7E"/>
    <w:rsid w:val="00BD5408"/>
    <w:rsid w:val="00BD54A6"/>
    <w:rsid w:val="00BD5B03"/>
    <w:rsid w:val="00BD68FF"/>
    <w:rsid w:val="00BD6A8B"/>
    <w:rsid w:val="00BD6CBE"/>
    <w:rsid w:val="00BD7AAD"/>
    <w:rsid w:val="00BD7C98"/>
    <w:rsid w:val="00BE137D"/>
    <w:rsid w:val="00BE1FD2"/>
    <w:rsid w:val="00BE21CD"/>
    <w:rsid w:val="00BE2780"/>
    <w:rsid w:val="00BE403D"/>
    <w:rsid w:val="00BE4763"/>
    <w:rsid w:val="00BE4F8A"/>
    <w:rsid w:val="00BE5367"/>
    <w:rsid w:val="00BE571C"/>
    <w:rsid w:val="00BE5EE0"/>
    <w:rsid w:val="00BE6B10"/>
    <w:rsid w:val="00BE7203"/>
    <w:rsid w:val="00BF115F"/>
    <w:rsid w:val="00BF2CE5"/>
    <w:rsid w:val="00BF2D58"/>
    <w:rsid w:val="00BF2DFD"/>
    <w:rsid w:val="00BF2F63"/>
    <w:rsid w:val="00BF31E0"/>
    <w:rsid w:val="00BF3BBB"/>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5C7A"/>
    <w:rsid w:val="00C06494"/>
    <w:rsid w:val="00C066EA"/>
    <w:rsid w:val="00C06AD2"/>
    <w:rsid w:val="00C06CB4"/>
    <w:rsid w:val="00C10C7F"/>
    <w:rsid w:val="00C10D04"/>
    <w:rsid w:val="00C11654"/>
    <w:rsid w:val="00C11C91"/>
    <w:rsid w:val="00C1205B"/>
    <w:rsid w:val="00C121E9"/>
    <w:rsid w:val="00C12AA8"/>
    <w:rsid w:val="00C12DAD"/>
    <w:rsid w:val="00C1355E"/>
    <w:rsid w:val="00C137FE"/>
    <w:rsid w:val="00C13949"/>
    <w:rsid w:val="00C13FD2"/>
    <w:rsid w:val="00C1414E"/>
    <w:rsid w:val="00C14345"/>
    <w:rsid w:val="00C144F3"/>
    <w:rsid w:val="00C14ECD"/>
    <w:rsid w:val="00C15771"/>
    <w:rsid w:val="00C158F7"/>
    <w:rsid w:val="00C201A3"/>
    <w:rsid w:val="00C204B0"/>
    <w:rsid w:val="00C218D1"/>
    <w:rsid w:val="00C219FE"/>
    <w:rsid w:val="00C223E8"/>
    <w:rsid w:val="00C22418"/>
    <w:rsid w:val="00C22637"/>
    <w:rsid w:val="00C232EE"/>
    <w:rsid w:val="00C2482F"/>
    <w:rsid w:val="00C25D28"/>
    <w:rsid w:val="00C26555"/>
    <w:rsid w:val="00C26FB6"/>
    <w:rsid w:val="00C3069A"/>
    <w:rsid w:val="00C30982"/>
    <w:rsid w:val="00C30BCC"/>
    <w:rsid w:val="00C30E29"/>
    <w:rsid w:val="00C30E98"/>
    <w:rsid w:val="00C31691"/>
    <w:rsid w:val="00C3176C"/>
    <w:rsid w:val="00C32BAD"/>
    <w:rsid w:val="00C338F3"/>
    <w:rsid w:val="00C339CB"/>
    <w:rsid w:val="00C33D27"/>
    <w:rsid w:val="00C34237"/>
    <w:rsid w:val="00C34719"/>
    <w:rsid w:val="00C3654F"/>
    <w:rsid w:val="00C36AB6"/>
    <w:rsid w:val="00C36FD6"/>
    <w:rsid w:val="00C375C8"/>
    <w:rsid w:val="00C37D73"/>
    <w:rsid w:val="00C4022B"/>
    <w:rsid w:val="00C40CC9"/>
    <w:rsid w:val="00C413AD"/>
    <w:rsid w:val="00C41F34"/>
    <w:rsid w:val="00C425CE"/>
    <w:rsid w:val="00C4301B"/>
    <w:rsid w:val="00C4458F"/>
    <w:rsid w:val="00C4523E"/>
    <w:rsid w:val="00C45A90"/>
    <w:rsid w:val="00C45D6B"/>
    <w:rsid w:val="00C45EB4"/>
    <w:rsid w:val="00C466C0"/>
    <w:rsid w:val="00C46CCB"/>
    <w:rsid w:val="00C47C1C"/>
    <w:rsid w:val="00C47E56"/>
    <w:rsid w:val="00C50131"/>
    <w:rsid w:val="00C50A76"/>
    <w:rsid w:val="00C51115"/>
    <w:rsid w:val="00C5119B"/>
    <w:rsid w:val="00C51849"/>
    <w:rsid w:val="00C51C41"/>
    <w:rsid w:val="00C51D37"/>
    <w:rsid w:val="00C51FE9"/>
    <w:rsid w:val="00C528AD"/>
    <w:rsid w:val="00C52FB9"/>
    <w:rsid w:val="00C53D1D"/>
    <w:rsid w:val="00C551D4"/>
    <w:rsid w:val="00C57247"/>
    <w:rsid w:val="00C57715"/>
    <w:rsid w:val="00C579FA"/>
    <w:rsid w:val="00C57ABA"/>
    <w:rsid w:val="00C57FC8"/>
    <w:rsid w:val="00C6156E"/>
    <w:rsid w:val="00C615DC"/>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09D"/>
    <w:rsid w:val="00C73463"/>
    <w:rsid w:val="00C73910"/>
    <w:rsid w:val="00C73ABC"/>
    <w:rsid w:val="00C73C1B"/>
    <w:rsid w:val="00C743CE"/>
    <w:rsid w:val="00C74D06"/>
    <w:rsid w:val="00C759C3"/>
    <w:rsid w:val="00C767C0"/>
    <w:rsid w:val="00C7757E"/>
    <w:rsid w:val="00C778F7"/>
    <w:rsid w:val="00C8107F"/>
    <w:rsid w:val="00C82111"/>
    <w:rsid w:val="00C822B9"/>
    <w:rsid w:val="00C8255A"/>
    <w:rsid w:val="00C82A45"/>
    <w:rsid w:val="00C83C08"/>
    <w:rsid w:val="00C83C8B"/>
    <w:rsid w:val="00C83E43"/>
    <w:rsid w:val="00C8445E"/>
    <w:rsid w:val="00C846B8"/>
    <w:rsid w:val="00C84791"/>
    <w:rsid w:val="00C84FFD"/>
    <w:rsid w:val="00C851CA"/>
    <w:rsid w:val="00C85878"/>
    <w:rsid w:val="00C858E3"/>
    <w:rsid w:val="00C866E0"/>
    <w:rsid w:val="00C8690C"/>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2FFD"/>
    <w:rsid w:val="00CA361B"/>
    <w:rsid w:val="00CA4AAB"/>
    <w:rsid w:val="00CA611F"/>
    <w:rsid w:val="00CA6A78"/>
    <w:rsid w:val="00CA7C86"/>
    <w:rsid w:val="00CB00F3"/>
    <w:rsid w:val="00CB0D7B"/>
    <w:rsid w:val="00CB16C7"/>
    <w:rsid w:val="00CB3F60"/>
    <w:rsid w:val="00CB5554"/>
    <w:rsid w:val="00CB5F5B"/>
    <w:rsid w:val="00CC13E8"/>
    <w:rsid w:val="00CC228C"/>
    <w:rsid w:val="00CC254F"/>
    <w:rsid w:val="00CC29E8"/>
    <w:rsid w:val="00CC2B88"/>
    <w:rsid w:val="00CC32DB"/>
    <w:rsid w:val="00CC3A73"/>
    <w:rsid w:val="00CC3C80"/>
    <w:rsid w:val="00CC4101"/>
    <w:rsid w:val="00CC4B12"/>
    <w:rsid w:val="00CC5692"/>
    <w:rsid w:val="00CC5914"/>
    <w:rsid w:val="00CC603C"/>
    <w:rsid w:val="00CC64EA"/>
    <w:rsid w:val="00CC6767"/>
    <w:rsid w:val="00CC69A6"/>
    <w:rsid w:val="00CC6AEA"/>
    <w:rsid w:val="00CC785E"/>
    <w:rsid w:val="00CD021C"/>
    <w:rsid w:val="00CD02A6"/>
    <w:rsid w:val="00CD0845"/>
    <w:rsid w:val="00CD0872"/>
    <w:rsid w:val="00CD1318"/>
    <w:rsid w:val="00CD1710"/>
    <w:rsid w:val="00CD2CE5"/>
    <w:rsid w:val="00CD3084"/>
    <w:rsid w:val="00CD39AA"/>
    <w:rsid w:val="00CD3A47"/>
    <w:rsid w:val="00CD497C"/>
    <w:rsid w:val="00CD766C"/>
    <w:rsid w:val="00CE1021"/>
    <w:rsid w:val="00CE1027"/>
    <w:rsid w:val="00CE2390"/>
    <w:rsid w:val="00CE2A33"/>
    <w:rsid w:val="00CE2EE0"/>
    <w:rsid w:val="00CE4AD1"/>
    <w:rsid w:val="00CE55EB"/>
    <w:rsid w:val="00CE60AE"/>
    <w:rsid w:val="00CE65C4"/>
    <w:rsid w:val="00CE7090"/>
    <w:rsid w:val="00CF019F"/>
    <w:rsid w:val="00CF085D"/>
    <w:rsid w:val="00CF1A3F"/>
    <w:rsid w:val="00CF1AC2"/>
    <w:rsid w:val="00CF2C40"/>
    <w:rsid w:val="00CF2DC8"/>
    <w:rsid w:val="00CF32E4"/>
    <w:rsid w:val="00CF3A14"/>
    <w:rsid w:val="00CF3A58"/>
    <w:rsid w:val="00CF40F4"/>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0FC9"/>
    <w:rsid w:val="00D21330"/>
    <w:rsid w:val="00D21B50"/>
    <w:rsid w:val="00D22308"/>
    <w:rsid w:val="00D2239F"/>
    <w:rsid w:val="00D2325F"/>
    <w:rsid w:val="00D23D2A"/>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9E3"/>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416C"/>
    <w:rsid w:val="00D461EC"/>
    <w:rsid w:val="00D463CC"/>
    <w:rsid w:val="00D468FC"/>
    <w:rsid w:val="00D4703A"/>
    <w:rsid w:val="00D47201"/>
    <w:rsid w:val="00D476F4"/>
    <w:rsid w:val="00D479F4"/>
    <w:rsid w:val="00D47D7C"/>
    <w:rsid w:val="00D5013F"/>
    <w:rsid w:val="00D50D27"/>
    <w:rsid w:val="00D53BA3"/>
    <w:rsid w:val="00D54166"/>
    <w:rsid w:val="00D543E0"/>
    <w:rsid w:val="00D548AB"/>
    <w:rsid w:val="00D54FA5"/>
    <w:rsid w:val="00D550D4"/>
    <w:rsid w:val="00D55432"/>
    <w:rsid w:val="00D5545F"/>
    <w:rsid w:val="00D56717"/>
    <w:rsid w:val="00D5696B"/>
    <w:rsid w:val="00D605DF"/>
    <w:rsid w:val="00D6271C"/>
    <w:rsid w:val="00D627C6"/>
    <w:rsid w:val="00D63A0D"/>
    <w:rsid w:val="00D64532"/>
    <w:rsid w:val="00D65310"/>
    <w:rsid w:val="00D653A3"/>
    <w:rsid w:val="00D65839"/>
    <w:rsid w:val="00D65C2E"/>
    <w:rsid w:val="00D65ED4"/>
    <w:rsid w:val="00D66139"/>
    <w:rsid w:val="00D66612"/>
    <w:rsid w:val="00D67EC9"/>
    <w:rsid w:val="00D67F29"/>
    <w:rsid w:val="00D70448"/>
    <w:rsid w:val="00D70E23"/>
    <w:rsid w:val="00D726AD"/>
    <w:rsid w:val="00D732E6"/>
    <w:rsid w:val="00D736BE"/>
    <w:rsid w:val="00D74C5B"/>
    <w:rsid w:val="00D7517E"/>
    <w:rsid w:val="00D75259"/>
    <w:rsid w:val="00D759F2"/>
    <w:rsid w:val="00D75D06"/>
    <w:rsid w:val="00D77D66"/>
    <w:rsid w:val="00D807E5"/>
    <w:rsid w:val="00D80C99"/>
    <w:rsid w:val="00D8127E"/>
    <w:rsid w:val="00D81425"/>
    <w:rsid w:val="00D83233"/>
    <w:rsid w:val="00D833C4"/>
    <w:rsid w:val="00D83F28"/>
    <w:rsid w:val="00D84967"/>
    <w:rsid w:val="00D849B3"/>
    <w:rsid w:val="00D84EB0"/>
    <w:rsid w:val="00D855C5"/>
    <w:rsid w:val="00D86F31"/>
    <w:rsid w:val="00D8718E"/>
    <w:rsid w:val="00D8768F"/>
    <w:rsid w:val="00D878E2"/>
    <w:rsid w:val="00D87A02"/>
    <w:rsid w:val="00D91427"/>
    <w:rsid w:val="00D91C73"/>
    <w:rsid w:val="00D91D58"/>
    <w:rsid w:val="00D9255D"/>
    <w:rsid w:val="00D93399"/>
    <w:rsid w:val="00D93596"/>
    <w:rsid w:val="00D93DF1"/>
    <w:rsid w:val="00D94BCC"/>
    <w:rsid w:val="00D94BEF"/>
    <w:rsid w:val="00D954D0"/>
    <w:rsid w:val="00D95D21"/>
    <w:rsid w:val="00D96208"/>
    <w:rsid w:val="00D96B84"/>
    <w:rsid w:val="00D9785F"/>
    <w:rsid w:val="00D97E47"/>
    <w:rsid w:val="00DA2647"/>
    <w:rsid w:val="00DA47B2"/>
    <w:rsid w:val="00DA5AF6"/>
    <w:rsid w:val="00DA5BF3"/>
    <w:rsid w:val="00DA5DD0"/>
    <w:rsid w:val="00DA6203"/>
    <w:rsid w:val="00DA7EEE"/>
    <w:rsid w:val="00DB0310"/>
    <w:rsid w:val="00DB18F7"/>
    <w:rsid w:val="00DB1BBF"/>
    <w:rsid w:val="00DB265B"/>
    <w:rsid w:val="00DB4CBA"/>
    <w:rsid w:val="00DB4D21"/>
    <w:rsid w:val="00DB4E92"/>
    <w:rsid w:val="00DB56D0"/>
    <w:rsid w:val="00DB5A71"/>
    <w:rsid w:val="00DB5F76"/>
    <w:rsid w:val="00DB650C"/>
    <w:rsid w:val="00DB65FF"/>
    <w:rsid w:val="00DB7933"/>
    <w:rsid w:val="00DB7BAF"/>
    <w:rsid w:val="00DB7C28"/>
    <w:rsid w:val="00DC0122"/>
    <w:rsid w:val="00DC132D"/>
    <w:rsid w:val="00DC13EE"/>
    <w:rsid w:val="00DC154F"/>
    <w:rsid w:val="00DC1BAB"/>
    <w:rsid w:val="00DC23C3"/>
    <w:rsid w:val="00DC2430"/>
    <w:rsid w:val="00DC270C"/>
    <w:rsid w:val="00DC313A"/>
    <w:rsid w:val="00DC438D"/>
    <w:rsid w:val="00DC483B"/>
    <w:rsid w:val="00DC4B14"/>
    <w:rsid w:val="00DC564B"/>
    <w:rsid w:val="00DC5F88"/>
    <w:rsid w:val="00DC634E"/>
    <w:rsid w:val="00DC6BB0"/>
    <w:rsid w:val="00DD0552"/>
    <w:rsid w:val="00DD15FA"/>
    <w:rsid w:val="00DD43CF"/>
    <w:rsid w:val="00DD52AC"/>
    <w:rsid w:val="00DD66B0"/>
    <w:rsid w:val="00DD69CA"/>
    <w:rsid w:val="00DD6D28"/>
    <w:rsid w:val="00DD7578"/>
    <w:rsid w:val="00DE046F"/>
    <w:rsid w:val="00DE0CB1"/>
    <w:rsid w:val="00DE2130"/>
    <w:rsid w:val="00DE269A"/>
    <w:rsid w:val="00DE32B9"/>
    <w:rsid w:val="00DE379D"/>
    <w:rsid w:val="00DE3FFA"/>
    <w:rsid w:val="00DE5408"/>
    <w:rsid w:val="00DE5972"/>
    <w:rsid w:val="00DE597D"/>
    <w:rsid w:val="00DE59A4"/>
    <w:rsid w:val="00DE5B55"/>
    <w:rsid w:val="00DE5C14"/>
    <w:rsid w:val="00DE7BA9"/>
    <w:rsid w:val="00DE7F91"/>
    <w:rsid w:val="00DF0AA2"/>
    <w:rsid w:val="00DF0B97"/>
    <w:rsid w:val="00DF0DAA"/>
    <w:rsid w:val="00DF153D"/>
    <w:rsid w:val="00DF3459"/>
    <w:rsid w:val="00DF3E3B"/>
    <w:rsid w:val="00DF3F60"/>
    <w:rsid w:val="00DF5165"/>
    <w:rsid w:val="00DF5372"/>
    <w:rsid w:val="00DF5FC7"/>
    <w:rsid w:val="00DF6DB2"/>
    <w:rsid w:val="00DF7E55"/>
    <w:rsid w:val="00E00440"/>
    <w:rsid w:val="00E00612"/>
    <w:rsid w:val="00E0399F"/>
    <w:rsid w:val="00E04614"/>
    <w:rsid w:val="00E04B80"/>
    <w:rsid w:val="00E05442"/>
    <w:rsid w:val="00E05D0D"/>
    <w:rsid w:val="00E05D7E"/>
    <w:rsid w:val="00E06737"/>
    <w:rsid w:val="00E06B1B"/>
    <w:rsid w:val="00E06C70"/>
    <w:rsid w:val="00E06FBD"/>
    <w:rsid w:val="00E07749"/>
    <w:rsid w:val="00E07917"/>
    <w:rsid w:val="00E1014A"/>
    <w:rsid w:val="00E1044D"/>
    <w:rsid w:val="00E10822"/>
    <w:rsid w:val="00E10D34"/>
    <w:rsid w:val="00E11EBE"/>
    <w:rsid w:val="00E11F25"/>
    <w:rsid w:val="00E1218C"/>
    <w:rsid w:val="00E123DA"/>
    <w:rsid w:val="00E1247A"/>
    <w:rsid w:val="00E12711"/>
    <w:rsid w:val="00E12751"/>
    <w:rsid w:val="00E12C1F"/>
    <w:rsid w:val="00E13B47"/>
    <w:rsid w:val="00E14B0F"/>
    <w:rsid w:val="00E14E44"/>
    <w:rsid w:val="00E1507F"/>
    <w:rsid w:val="00E15F4E"/>
    <w:rsid w:val="00E160F2"/>
    <w:rsid w:val="00E167F5"/>
    <w:rsid w:val="00E16D15"/>
    <w:rsid w:val="00E16E98"/>
    <w:rsid w:val="00E1704C"/>
    <w:rsid w:val="00E20976"/>
    <w:rsid w:val="00E20A59"/>
    <w:rsid w:val="00E21221"/>
    <w:rsid w:val="00E21AEC"/>
    <w:rsid w:val="00E220A6"/>
    <w:rsid w:val="00E22341"/>
    <w:rsid w:val="00E227A9"/>
    <w:rsid w:val="00E23516"/>
    <w:rsid w:val="00E235A5"/>
    <w:rsid w:val="00E23D01"/>
    <w:rsid w:val="00E23E88"/>
    <w:rsid w:val="00E24180"/>
    <w:rsid w:val="00E24F6D"/>
    <w:rsid w:val="00E2502A"/>
    <w:rsid w:val="00E25E2C"/>
    <w:rsid w:val="00E26BEA"/>
    <w:rsid w:val="00E26FED"/>
    <w:rsid w:val="00E3005C"/>
    <w:rsid w:val="00E30856"/>
    <w:rsid w:val="00E3122B"/>
    <w:rsid w:val="00E31706"/>
    <w:rsid w:val="00E32753"/>
    <w:rsid w:val="00E32973"/>
    <w:rsid w:val="00E32A36"/>
    <w:rsid w:val="00E3433B"/>
    <w:rsid w:val="00E357FC"/>
    <w:rsid w:val="00E35A89"/>
    <w:rsid w:val="00E367A2"/>
    <w:rsid w:val="00E37C35"/>
    <w:rsid w:val="00E40DB0"/>
    <w:rsid w:val="00E41050"/>
    <w:rsid w:val="00E41DBF"/>
    <w:rsid w:val="00E4257D"/>
    <w:rsid w:val="00E43C34"/>
    <w:rsid w:val="00E43C55"/>
    <w:rsid w:val="00E43E97"/>
    <w:rsid w:val="00E46405"/>
    <w:rsid w:val="00E465F4"/>
    <w:rsid w:val="00E47B7E"/>
    <w:rsid w:val="00E50CC3"/>
    <w:rsid w:val="00E5122A"/>
    <w:rsid w:val="00E51352"/>
    <w:rsid w:val="00E514A6"/>
    <w:rsid w:val="00E51B0E"/>
    <w:rsid w:val="00E51F3F"/>
    <w:rsid w:val="00E51FDF"/>
    <w:rsid w:val="00E53AFA"/>
    <w:rsid w:val="00E53DC6"/>
    <w:rsid w:val="00E53F91"/>
    <w:rsid w:val="00E54E97"/>
    <w:rsid w:val="00E557DD"/>
    <w:rsid w:val="00E55B36"/>
    <w:rsid w:val="00E55F78"/>
    <w:rsid w:val="00E56156"/>
    <w:rsid w:val="00E57010"/>
    <w:rsid w:val="00E57549"/>
    <w:rsid w:val="00E577BA"/>
    <w:rsid w:val="00E60F23"/>
    <w:rsid w:val="00E610ED"/>
    <w:rsid w:val="00E61BBA"/>
    <w:rsid w:val="00E61D48"/>
    <w:rsid w:val="00E63B13"/>
    <w:rsid w:val="00E64600"/>
    <w:rsid w:val="00E64647"/>
    <w:rsid w:val="00E64F1D"/>
    <w:rsid w:val="00E66FFC"/>
    <w:rsid w:val="00E709C1"/>
    <w:rsid w:val="00E70DB1"/>
    <w:rsid w:val="00E70E3B"/>
    <w:rsid w:val="00E72543"/>
    <w:rsid w:val="00E7321A"/>
    <w:rsid w:val="00E74125"/>
    <w:rsid w:val="00E74FFA"/>
    <w:rsid w:val="00E75E6B"/>
    <w:rsid w:val="00E765F9"/>
    <w:rsid w:val="00E81B0B"/>
    <w:rsid w:val="00E81C2B"/>
    <w:rsid w:val="00E8203A"/>
    <w:rsid w:val="00E82E54"/>
    <w:rsid w:val="00E83904"/>
    <w:rsid w:val="00E8408C"/>
    <w:rsid w:val="00E8411C"/>
    <w:rsid w:val="00E8420D"/>
    <w:rsid w:val="00E85202"/>
    <w:rsid w:val="00E86472"/>
    <w:rsid w:val="00E86811"/>
    <w:rsid w:val="00E86E79"/>
    <w:rsid w:val="00E8735F"/>
    <w:rsid w:val="00E87589"/>
    <w:rsid w:val="00E87F88"/>
    <w:rsid w:val="00E91F64"/>
    <w:rsid w:val="00E91F95"/>
    <w:rsid w:val="00E92659"/>
    <w:rsid w:val="00E92C11"/>
    <w:rsid w:val="00E92EC3"/>
    <w:rsid w:val="00E9393D"/>
    <w:rsid w:val="00E93C35"/>
    <w:rsid w:val="00E94BAC"/>
    <w:rsid w:val="00E95593"/>
    <w:rsid w:val="00E97D53"/>
    <w:rsid w:val="00EA043A"/>
    <w:rsid w:val="00EA0FF5"/>
    <w:rsid w:val="00EA1349"/>
    <w:rsid w:val="00EA3E1D"/>
    <w:rsid w:val="00EA412B"/>
    <w:rsid w:val="00EA44F7"/>
    <w:rsid w:val="00EA45B1"/>
    <w:rsid w:val="00EA629B"/>
    <w:rsid w:val="00EA66D9"/>
    <w:rsid w:val="00EA7879"/>
    <w:rsid w:val="00EB043F"/>
    <w:rsid w:val="00EB04BF"/>
    <w:rsid w:val="00EB2421"/>
    <w:rsid w:val="00EB27F3"/>
    <w:rsid w:val="00EB3DD5"/>
    <w:rsid w:val="00EB4124"/>
    <w:rsid w:val="00EB57E1"/>
    <w:rsid w:val="00EB6A7D"/>
    <w:rsid w:val="00EB7719"/>
    <w:rsid w:val="00EB7922"/>
    <w:rsid w:val="00EC0352"/>
    <w:rsid w:val="00EC0E48"/>
    <w:rsid w:val="00EC1BFC"/>
    <w:rsid w:val="00EC1D14"/>
    <w:rsid w:val="00EC1E7B"/>
    <w:rsid w:val="00EC3F95"/>
    <w:rsid w:val="00EC56EE"/>
    <w:rsid w:val="00EC6295"/>
    <w:rsid w:val="00EC69C6"/>
    <w:rsid w:val="00EC752C"/>
    <w:rsid w:val="00ED0110"/>
    <w:rsid w:val="00ED0861"/>
    <w:rsid w:val="00ED30AC"/>
    <w:rsid w:val="00ED310C"/>
    <w:rsid w:val="00ED3504"/>
    <w:rsid w:val="00ED3D12"/>
    <w:rsid w:val="00ED479C"/>
    <w:rsid w:val="00ED511F"/>
    <w:rsid w:val="00ED53F0"/>
    <w:rsid w:val="00ED54CB"/>
    <w:rsid w:val="00ED5924"/>
    <w:rsid w:val="00ED5B06"/>
    <w:rsid w:val="00ED66EC"/>
    <w:rsid w:val="00ED67D0"/>
    <w:rsid w:val="00ED6888"/>
    <w:rsid w:val="00ED6B03"/>
    <w:rsid w:val="00ED79F9"/>
    <w:rsid w:val="00EE0B63"/>
    <w:rsid w:val="00EE34A8"/>
    <w:rsid w:val="00EE4B69"/>
    <w:rsid w:val="00EE4D85"/>
    <w:rsid w:val="00EE5BF3"/>
    <w:rsid w:val="00EE6327"/>
    <w:rsid w:val="00EE7558"/>
    <w:rsid w:val="00EE7DC0"/>
    <w:rsid w:val="00EF13B6"/>
    <w:rsid w:val="00EF1913"/>
    <w:rsid w:val="00EF19AC"/>
    <w:rsid w:val="00EF1F7F"/>
    <w:rsid w:val="00EF3976"/>
    <w:rsid w:val="00EF41B4"/>
    <w:rsid w:val="00F00135"/>
    <w:rsid w:val="00F01264"/>
    <w:rsid w:val="00F01BC1"/>
    <w:rsid w:val="00F01F14"/>
    <w:rsid w:val="00F0231B"/>
    <w:rsid w:val="00F02C77"/>
    <w:rsid w:val="00F02D69"/>
    <w:rsid w:val="00F02F74"/>
    <w:rsid w:val="00F0387D"/>
    <w:rsid w:val="00F039F8"/>
    <w:rsid w:val="00F03A39"/>
    <w:rsid w:val="00F042AB"/>
    <w:rsid w:val="00F043FD"/>
    <w:rsid w:val="00F0521E"/>
    <w:rsid w:val="00F073AE"/>
    <w:rsid w:val="00F07502"/>
    <w:rsid w:val="00F10367"/>
    <w:rsid w:val="00F126C5"/>
    <w:rsid w:val="00F1301F"/>
    <w:rsid w:val="00F144E9"/>
    <w:rsid w:val="00F15E1A"/>
    <w:rsid w:val="00F174EF"/>
    <w:rsid w:val="00F1753E"/>
    <w:rsid w:val="00F203BD"/>
    <w:rsid w:val="00F20D2E"/>
    <w:rsid w:val="00F20F2F"/>
    <w:rsid w:val="00F218A4"/>
    <w:rsid w:val="00F21BD4"/>
    <w:rsid w:val="00F226AD"/>
    <w:rsid w:val="00F22ED5"/>
    <w:rsid w:val="00F23050"/>
    <w:rsid w:val="00F2378D"/>
    <w:rsid w:val="00F24576"/>
    <w:rsid w:val="00F24591"/>
    <w:rsid w:val="00F25599"/>
    <w:rsid w:val="00F26162"/>
    <w:rsid w:val="00F26538"/>
    <w:rsid w:val="00F276C6"/>
    <w:rsid w:val="00F278D5"/>
    <w:rsid w:val="00F27BDD"/>
    <w:rsid w:val="00F30581"/>
    <w:rsid w:val="00F30FDA"/>
    <w:rsid w:val="00F31DF3"/>
    <w:rsid w:val="00F31F86"/>
    <w:rsid w:val="00F32474"/>
    <w:rsid w:val="00F3269E"/>
    <w:rsid w:val="00F34FCE"/>
    <w:rsid w:val="00F35A58"/>
    <w:rsid w:val="00F36115"/>
    <w:rsid w:val="00F36802"/>
    <w:rsid w:val="00F369C8"/>
    <w:rsid w:val="00F377F8"/>
    <w:rsid w:val="00F37CEA"/>
    <w:rsid w:val="00F4028F"/>
    <w:rsid w:val="00F417AB"/>
    <w:rsid w:val="00F432DE"/>
    <w:rsid w:val="00F43BCD"/>
    <w:rsid w:val="00F448D7"/>
    <w:rsid w:val="00F448E1"/>
    <w:rsid w:val="00F45771"/>
    <w:rsid w:val="00F45BF2"/>
    <w:rsid w:val="00F46168"/>
    <w:rsid w:val="00F47029"/>
    <w:rsid w:val="00F476C6"/>
    <w:rsid w:val="00F47DE2"/>
    <w:rsid w:val="00F50A24"/>
    <w:rsid w:val="00F51815"/>
    <w:rsid w:val="00F51F6B"/>
    <w:rsid w:val="00F531B2"/>
    <w:rsid w:val="00F54009"/>
    <w:rsid w:val="00F54D5C"/>
    <w:rsid w:val="00F5660B"/>
    <w:rsid w:val="00F56AF8"/>
    <w:rsid w:val="00F5711C"/>
    <w:rsid w:val="00F574CF"/>
    <w:rsid w:val="00F57BD7"/>
    <w:rsid w:val="00F605E0"/>
    <w:rsid w:val="00F60742"/>
    <w:rsid w:val="00F62683"/>
    <w:rsid w:val="00F62B64"/>
    <w:rsid w:val="00F6364F"/>
    <w:rsid w:val="00F6597E"/>
    <w:rsid w:val="00F6598A"/>
    <w:rsid w:val="00F67F5D"/>
    <w:rsid w:val="00F70B42"/>
    <w:rsid w:val="00F70BD4"/>
    <w:rsid w:val="00F711FE"/>
    <w:rsid w:val="00F723DD"/>
    <w:rsid w:val="00F72425"/>
    <w:rsid w:val="00F7243B"/>
    <w:rsid w:val="00F725D0"/>
    <w:rsid w:val="00F729A6"/>
    <w:rsid w:val="00F72B11"/>
    <w:rsid w:val="00F73468"/>
    <w:rsid w:val="00F734AE"/>
    <w:rsid w:val="00F73A86"/>
    <w:rsid w:val="00F73E3B"/>
    <w:rsid w:val="00F74650"/>
    <w:rsid w:val="00F7472E"/>
    <w:rsid w:val="00F74AA7"/>
    <w:rsid w:val="00F757C3"/>
    <w:rsid w:val="00F7586F"/>
    <w:rsid w:val="00F75E35"/>
    <w:rsid w:val="00F769C9"/>
    <w:rsid w:val="00F7705C"/>
    <w:rsid w:val="00F770B6"/>
    <w:rsid w:val="00F77E97"/>
    <w:rsid w:val="00F8072E"/>
    <w:rsid w:val="00F8078C"/>
    <w:rsid w:val="00F80B18"/>
    <w:rsid w:val="00F80C87"/>
    <w:rsid w:val="00F81229"/>
    <w:rsid w:val="00F81888"/>
    <w:rsid w:val="00F818A0"/>
    <w:rsid w:val="00F81CF8"/>
    <w:rsid w:val="00F81D69"/>
    <w:rsid w:val="00F8213D"/>
    <w:rsid w:val="00F835EA"/>
    <w:rsid w:val="00F84D70"/>
    <w:rsid w:val="00F84ECB"/>
    <w:rsid w:val="00F85242"/>
    <w:rsid w:val="00F8663C"/>
    <w:rsid w:val="00F86F49"/>
    <w:rsid w:val="00F87743"/>
    <w:rsid w:val="00F90BF1"/>
    <w:rsid w:val="00F916A9"/>
    <w:rsid w:val="00F91A9A"/>
    <w:rsid w:val="00F92BA1"/>
    <w:rsid w:val="00F949DB"/>
    <w:rsid w:val="00F95671"/>
    <w:rsid w:val="00F95CA8"/>
    <w:rsid w:val="00F9636E"/>
    <w:rsid w:val="00F97BE6"/>
    <w:rsid w:val="00F97DAE"/>
    <w:rsid w:val="00FA0162"/>
    <w:rsid w:val="00FA09D2"/>
    <w:rsid w:val="00FA11DA"/>
    <w:rsid w:val="00FA1DC1"/>
    <w:rsid w:val="00FA21B7"/>
    <w:rsid w:val="00FA2F71"/>
    <w:rsid w:val="00FA3B2D"/>
    <w:rsid w:val="00FA4130"/>
    <w:rsid w:val="00FA5430"/>
    <w:rsid w:val="00FA5982"/>
    <w:rsid w:val="00FA5AD7"/>
    <w:rsid w:val="00FA60DF"/>
    <w:rsid w:val="00FA66F2"/>
    <w:rsid w:val="00FA7814"/>
    <w:rsid w:val="00FB1369"/>
    <w:rsid w:val="00FB1A9A"/>
    <w:rsid w:val="00FB28F0"/>
    <w:rsid w:val="00FB3ECF"/>
    <w:rsid w:val="00FB42C6"/>
    <w:rsid w:val="00FB46FA"/>
    <w:rsid w:val="00FB4886"/>
    <w:rsid w:val="00FB4ED7"/>
    <w:rsid w:val="00FB5C35"/>
    <w:rsid w:val="00FB6422"/>
    <w:rsid w:val="00FB65D1"/>
    <w:rsid w:val="00FB669C"/>
    <w:rsid w:val="00FB6A5E"/>
    <w:rsid w:val="00FB71FA"/>
    <w:rsid w:val="00FB7BD1"/>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3773"/>
    <w:rsid w:val="00FD5CFE"/>
    <w:rsid w:val="00FD609B"/>
    <w:rsid w:val="00FD6B8B"/>
    <w:rsid w:val="00FE1B08"/>
    <w:rsid w:val="00FE1C14"/>
    <w:rsid w:val="00FE1E50"/>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6434"/>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 w:type="character" w:styleId="Textodelmarcadordeposicin">
    <w:name w:val="Placeholder Text"/>
    <w:basedOn w:val="Fuentedeprrafopredeter"/>
    <w:uiPriority w:val="99"/>
    <w:semiHidden/>
    <w:rsid w:val="00ED54C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 w:type="character" w:styleId="Textodelmarcadordeposicin">
    <w:name w:val="Placeholder Text"/>
    <w:basedOn w:val="Fuentedeprrafopredeter"/>
    <w:uiPriority w:val="99"/>
    <w:semiHidden/>
    <w:rsid w:val="00ED54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15020821">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 w:id="20487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239A0-8136-4598-9A1F-A27CA7F90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27</Pages>
  <Words>6316</Words>
  <Characters>34743</Characters>
  <Application>Microsoft Office Word</Application>
  <DocSecurity>0</DocSecurity>
  <Lines>289</Lines>
  <Paragraphs>81</Paragraphs>
  <ScaleCrop>false</ScaleCrop>
  <HeadingPairs>
    <vt:vector size="6" baseType="variant">
      <vt:variant>
        <vt:lpstr>Título</vt:lpstr>
      </vt:variant>
      <vt:variant>
        <vt:i4>1</vt:i4>
      </vt:variant>
      <vt:variant>
        <vt:lpstr>Title</vt:lpstr>
      </vt:variant>
      <vt:variant>
        <vt:i4>1</vt:i4>
      </vt:variant>
      <vt:variant>
        <vt:lpstr>Rubrik</vt:lpstr>
      </vt:variant>
      <vt:variant>
        <vt:i4>1</vt:i4>
      </vt:variant>
    </vt:vector>
  </HeadingPairs>
  <TitlesOfParts>
    <vt:vector size="3" baseType="lpstr">
      <vt:lpstr/>
      <vt:lpstr/>
      <vt:lpstr/>
    </vt:vector>
  </TitlesOfParts>
  <Company/>
  <LinksUpToDate>false</LinksUpToDate>
  <CharactersWithSpaces>40978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96</cp:revision>
  <dcterms:created xsi:type="dcterms:W3CDTF">2015-10-14T06:11:00Z</dcterms:created>
  <dcterms:modified xsi:type="dcterms:W3CDTF">2015-10-19T15:13:00Z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