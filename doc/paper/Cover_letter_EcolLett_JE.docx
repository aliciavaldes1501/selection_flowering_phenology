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A74CD"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571FC346"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Please find attached the manuscript entitled “Butterfly-mediated shifts in selection on flowering phenology depend on host ant abundance” to be considered for </w:t>
      </w:r>
      <w:del w:id="0" w:author="ehrlen" w:date="2015-11-09T17:43:00Z">
        <w:r w:rsidRPr="00C92415" w:rsidDel="00B57D9D">
          <w:rPr>
            <w:rFonts w:ascii="Times New Roman" w:hAnsi="Times New Roman" w:cs="Times New Roman"/>
            <w:sz w:val="24"/>
            <w:szCs w:val="24"/>
            <w:lang w:val="en-US"/>
          </w:rPr>
          <w:delText xml:space="preserve">review </w:delText>
        </w:r>
      </w:del>
      <w:ins w:id="1" w:author="ehrlen" w:date="2015-11-09T17:43:00Z">
        <w:r w:rsidR="00B57D9D">
          <w:rPr>
            <w:rFonts w:ascii="Times New Roman" w:hAnsi="Times New Roman" w:cs="Times New Roman"/>
            <w:sz w:val="24"/>
            <w:szCs w:val="24"/>
            <w:lang w:val="en-US"/>
          </w:rPr>
          <w:t>publication</w:t>
        </w:r>
        <w:r w:rsidR="00B57D9D" w:rsidRPr="00C92415">
          <w:rPr>
            <w:rFonts w:ascii="Times New Roman" w:hAnsi="Times New Roman" w:cs="Times New Roman"/>
            <w:sz w:val="24"/>
            <w:szCs w:val="24"/>
            <w:lang w:val="en-US"/>
          </w:rPr>
          <w:t xml:space="preserve"> </w:t>
        </w:r>
      </w:ins>
      <w:r w:rsidRPr="00C92415">
        <w:rPr>
          <w:rFonts w:ascii="Times New Roman" w:hAnsi="Times New Roman" w:cs="Times New Roman"/>
          <w:sz w:val="24"/>
          <w:szCs w:val="24"/>
          <w:lang w:val="en-US"/>
        </w:rPr>
        <w:t xml:space="preserve">in Ecology Letters, under the </w:t>
      </w:r>
      <w:commentRangeStart w:id="2"/>
      <w:r w:rsidRPr="00C92415">
        <w:rPr>
          <w:rFonts w:ascii="Times New Roman" w:hAnsi="Times New Roman" w:cs="Times New Roman"/>
          <w:sz w:val="24"/>
          <w:szCs w:val="24"/>
          <w:lang w:val="en-US"/>
        </w:rPr>
        <w:t xml:space="preserve">category of </w:t>
      </w:r>
      <w:commentRangeEnd w:id="2"/>
      <w:r w:rsidR="00B57D9D">
        <w:rPr>
          <w:rStyle w:val="Refdecomentario"/>
        </w:rPr>
        <w:commentReference w:id="2"/>
      </w:r>
      <w:r w:rsidRPr="00C92415">
        <w:rPr>
          <w:rFonts w:ascii="Times New Roman" w:hAnsi="Times New Roman" w:cs="Times New Roman"/>
          <w:sz w:val="24"/>
          <w:szCs w:val="24"/>
          <w:lang w:val="en-US"/>
        </w:rPr>
        <w:t>Letters.</w:t>
      </w:r>
      <w:bookmarkStart w:id="3" w:name="_GoBack"/>
      <w:bookmarkEnd w:id="3"/>
    </w:p>
    <w:p w14:paraId="7893365C" w14:textId="2003EDDB" w:rsidR="008C7AE4" w:rsidRPr="00C92415" w:rsidRDefault="008C7AE4" w:rsidP="00C92415">
      <w:pPr>
        <w:spacing w:line="480" w:lineRule="auto"/>
        <w:rPr>
          <w:rFonts w:ascii="Times New Roman" w:hAnsi="Times New Roman" w:cs="Times New Roman"/>
          <w:sz w:val="24"/>
          <w:szCs w:val="24"/>
          <w:lang w:val="en-US"/>
        </w:rPr>
      </w:pPr>
      <w:del w:id="4" w:author="ehrlen" w:date="2015-11-09T17:00:00Z">
        <w:r w:rsidRPr="00C92415" w:rsidDel="00420D35">
          <w:rPr>
            <w:rFonts w:ascii="Times New Roman" w:hAnsi="Times New Roman" w:cs="Times New Roman"/>
            <w:sz w:val="24"/>
            <w:szCs w:val="24"/>
            <w:lang w:val="en-US"/>
          </w:rPr>
          <w:delText xml:space="preserve">As you are aware, </w:delText>
        </w:r>
        <w:r w:rsidR="00A42E59" w:rsidRPr="00C92415" w:rsidDel="00420D35">
          <w:rPr>
            <w:rFonts w:ascii="Times New Roman" w:hAnsi="Times New Roman" w:cs="Times New Roman"/>
            <w:sz w:val="24"/>
            <w:szCs w:val="24"/>
            <w:lang w:val="en-US"/>
          </w:rPr>
          <w:delText>ecologists have widely acknowledged the existence of</w:delText>
        </w:r>
      </w:del>
      <w:ins w:id="5" w:author="ehrlen" w:date="2015-11-09T17:00:00Z">
        <w:r w:rsidR="00420D35">
          <w:rPr>
            <w:rFonts w:ascii="Times New Roman" w:hAnsi="Times New Roman" w:cs="Times New Roman"/>
            <w:sz w:val="24"/>
            <w:szCs w:val="24"/>
            <w:lang w:val="en-US"/>
          </w:rPr>
          <w:t>S</w:t>
        </w:r>
      </w:ins>
      <w:del w:id="6" w:author="ehrlen" w:date="2015-11-09T17:00:00Z">
        <w:r w:rsidR="00A42E59" w:rsidRPr="00C92415" w:rsidDel="00420D35">
          <w:rPr>
            <w:rFonts w:ascii="Times New Roman" w:hAnsi="Times New Roman" w:cs="Times New Roman"/>
            <w:sz w:val="24"/>
            <w:szCs w:val="24"/>
            <w:lang w:val="en-US"/>
          </w:rPr>
          <w:delText xml:space="preserve"> s</w:delText>
        </w:r>
      </w:del>
      <w:r w:rsidR="00A42E59" w:rsidRPr="00C92415">
        <w:rPr>
          <w:rFonts w:ascii="Times New Roman" w:hAnsi="Times New Roman" w:cs="Times New Roman"/>
          <w:sz w:val="24"/>
          <w:szCs w:val="24"/>
          <w:lang w:val="en-US"/>
        </w:rPr>
        <w:t xml:space="preserve">patial variation in </w:t>
      </w:r>
      <w:del w:id="7" w:author="ehrlen" w:date="2015-11-09T17:00:00Z">
        <w:r w:rsidR="00BC4875" w:rsidRPr="00C92415" w:rsidDel="00420D35">
          <w:rPr>
            <w:rFonts w:ascii="Times New Roman" w:hAnsi="Times New Roman" w:cs="Times New Roman"/>
            <w:sz w:val="24"/>
            <w:szCs w:val="24"/>
            <w:lang w:val="en-US"/>
          </w:rPr>
          <w:delText xml:space="preserve">phenotypic </w:delText>
        </w:r>
      </w:del>
      <w:r w:rsidR="00A42E59" w:rsidRPr="00C92415">
        <w:rPr>
          <w:rFonts w:ascii="Times New Roman" w:hAnsi="Times New Roman" w:cs="Times New Roman"/>
          <w:sz w:val="24"/>
          <w:szCs w:val="24"/>
          <w:lang w:val="en-US"/>
        </w:rPr>
        <w:t xml:space="preserve">selection </w:t>
      </w:r>
      <w:ins w:id="8" w:author="ehrlen" w:date="2015-11-09T17:00:00Z">
        <w:r w:rsidR="00420D35">
          <w:rPr>
            <w:rFonts w:ascii="Times New Roman" w:hAnsi="Times New Roman" w:cs="Times New Roman"/>
            <w:sz w:val="24"/>
            <w:szCs w:val="24"/>
            <w:lang w:val="en-US"/>
          </w:rPr>
          <w:t xml:space="preserve">is fundamentally important to maintain genetic variation within populations, for local adaptation and genetic </w:t>
        </w:r>
      </w:ins>
      <w:ins w:id="9" w:author="ehrlen" w:date="2015-11-09T18:01:00Z">
        <w:r w:rsidR="004149EC">
          <w:rPr>
            <w:rFonts w:ascii="Times New Roman" w:hAnsi="Times New Roman" w:cs="Times New Roman"/>
            <w:sz w:val="24"/>
            <w:szCs w:val="24"/>
            <w:lang w:val="en-US"/>
          </w:rPr>
          <w:t>differentiation</w:t>
        </w:r>
      </w:ins>
      <w:ins w:id="10" w:author="ehrlen" w:date="2015-11-09T17:00:00Z">
        <w:r w:rsidR="00420D35">
          <w:rPr>
            <w:rFonts w:ascii="Times New Roman" w:hAnsi="Times New Roman" w:cs="Times New Roman"/>
            <w:sz w:val="24"/>
            <w:szCs w:val="24"/>
            <w:lang w:val="en-US"/>
          </w:rPr>
          <w:t xml:space="preserve"> </w:t>
        </w:r>
      </w:ins>
      <w:ins w:id="11" w:author="ehrlen" w:date="2015-11-09T18:01:00Z">
        <w:r w:rsidR="004149EC">
          <w:rPr>
            <w:rFonts w:ascii="Times New Roman" w:hAnsi="Times New Roman" w:cs="Times New Roman"/>
            <w:sz w:val="24"/>
            <w:szCs w:val="24"/>
            <w:lang w:val="en-US"/>
          </w:rPr>
          <w:t>of</w:t>
        </w:r>
      </w:ins>
      <w:ins w:id="12" w:author="ehrlen" w:date="2015-11-09T17:00:00Z">
        <w:r w:rsidR="00420D35">
          <w:rPr>
            <w:rFonts w:ascii="Times New Roman" w:hAnsi="Times New Roman" w:cs="Times New Roman"/>
            <w:sz w:val="24"/>
            <w:szCs w:val="24"/>
            <w:lang w:val="en-US"/>
          </w:rPr>
          <w:t xml:space="preserve"> populations, </w:t>
        </w:r>
      </w:ins>
      <w:ins w:id="13" w:author="ehrlen" w:date="2015-11-09T18:02:00Z">
        <w:r w:rsidR="004149EC">
          <w:rPr>
            <w:rFonts w:ascii="Times New Roman" w:hAnsi="Times New Roman" w:cs="Times New Roman"/>
            <w:sz w:val="24"/>
            <w:szCs w:val="24"/>
            <w:lang w:val="en-US"/>
          </w:rPr>
          <w:t>and</w:t>
        </w:r>
      </w:ins>
      <w:ins w:id="14" w:author="ehrlen" w:date="2015-11-09T17:00:00Z">
        <w:r w:rsidR="00420D35">
          <w:rPr>
            <w:rFonts w:ascii="Times New Roman" w:hAnsi="Times New Roman" w:cs="Times New Roman"/>
            <w:sz w:val="24"/>
            <w:szCs w:val="24"/>
            <w:lang w:val="en-US"/>
          </w:rPr>
          <w:t xml:space="preserve"> for speciation. </w:t>
        </w:r>
      </w:ins>
      <w:ins w:id="15" w:author="ehrlen" w:date="2015-11-09T17:02:00Z">
        <w:r w:rsidR="00420D35">
          <w:rPr>
            <w:rFonts w:ascii="Times New Roman" w:hAnsi="Times New Roman" w:cs="Times New Roman"/>
            <w:sz w:val="24"/>
            <w:szCs w:val="24"/>
            <w:lang w:val="en-US"/>
          </w:rPr>
          <w:t>Identifying and quantifying the effects of different selective agents</w:t>
        </w:r>
      </w:ins>
      <w:ins w:id="16" w:author="ehrlen" w:date="2015-11-09T17:03:00Z">
        <w:r w:rsidR="00420D35">
          <w:rPr>
            <w:rFonts w:ascii="Times New Roman" w:hAnsi="Times New Roman" w:cs="Times New Roman"/>
            <w:sz w:val="24"/>
            <w:szCs w:val="24"/>
            <w:lang w:val="en-US"/>
          </w:rPr>
          <w:t xml:space="preserve">, as well as how the relative importance of different agents vary with the environmental context is therefore key to </w:t>
        </w:r>
      </w:ins>
      <w:ins w:id="17" w:author="ehrlen" w:date="2015-11-09T17:04:00Z">
        <w:r w:rsidR="00420D35">
          <w:rPr>
            <w:rFonts w:ascii="Times New Roman" w:hAnsi="Times New Roman" w:cs="Times New Roman"/>
            <w:sz w:val="24"/>
            <w:szCs w:val="24"/>
            <w:lang w:val="en-US"/>
          </w:rPr>
          <w:t xml:space="preserve">a more mechanistic </w:t>
        </w:r>
      </w:ins>
      <w:ins w:id="18" w:author="ehrlen" w:date="2015-11-09T17:03:00Z">
        <w:r w:rsidR="00420D35">
          <w:rPr>
            <w:rFonts w:ascii="Times New Roman" w:hAnsi="Times New Roman" w:cs="Times New Roman"/>
            <w:sz w:val="24"/>
            <w:szCs w:val="24"/>
            <w:lang w:val="en-US"/>
          </w:rPr>
          <w:t>understand</w:t>
        </w:r>
      </w:ins>
      <w:ins w:id="19" w:author="ehrlen" w:date="2015-11-09T17:04:00Z">
        <w:r w:rsidR="00420D35">
          <w:rPr>
            <w:rFonts w:ascii="Times New Roman" w:hAnsi="Times New Roman" w:cs="Times New Roman"/>
            <w:sz w:val="24"/>
            <w:szCs w:val="24"/>
            <w:lang w:val="en-US"/>
          </w:rPr>
          <w:t>ing of</w:t>
        </w:r>
      </w:ins>
      <w:ins w:id="20" w:author="ehrlen" w:date="2015-11-09T17:03:00Z">
        <w:r w:rsidR="00420D35">
          <w:rPr>
            <w:rFonts w:ascii="Times New Roman" w:hAnsi="Times New Roman" w:cs="Times New Roman"/>
            <w:sz w:val="24"/>
            <w:szCs w:val="24"/>
            <w:lang w:val="en-US"/>
          </w:rPr>
          <w:t xml:space="preserve"> natural selection and evolution.</w:t>
        </w:r>
      </w:ins>
      <w:ins w:id="21" w:author="ehrlen" w:date="2015-11-09T17:04:00Z">
        <w:r w:rsidR="00420D35">
          <w:rPr>
            <w:rFonts w:ascii="Times New Roman" w:hAnsi="Times New Roman" w:cs="Times New Roman"/>
            <w:sz w:val="24"/>
            <w:szCs w:val="24"/>
            <w:lang w:val="en-US"/>
          </w:rPr>
          <w:t xml:space="preserve"> </w:t>
        </w:r>
      </w:ins>
      <w:ins w:id="22" w:author="ehrlen" w:date="2015-11-09T17:05:00Z">
        <w:r w:rsidR="00420D35">
          <w:rPr>
            <w:rFonts w:ascii="Times New Roman" w:hAnsi="Times New Roman" w:cs="Times New Roman"/>
            <w:sz w:val="24"/>
            <w:szCs w:val="24"/>
            <w:lang w:val="en-US"/>
          </w:rPr>
          <w:t xml:space="preserve">Yet, these relationships have rarely been quantified </w:t>
        </w:r>
      </w:ins>
      <w:ins w:id="23" w:author="ehrlen" w:date="2015-11-09T17:06:00Z">
        <w:r w:rsidR="00420D35">
          <w:rPr>
            <w:rFonts w:ascii="Times New Roman" w:hAnsi="Times New Roman" w:cs="Times New Roman"/>
            <w:sz w:val="24"/>
            <w:szCs w:val="24"/>
            <w:lang w:val="en-US"/>
          </w:rPr>
          <w:t>for large sets of</w:t>
        </w:r>
      </w:ins>
      <w:ins w:id="24" w:author="ehrlen" w:date="2015-11-09T17:05:00Z">
        <w:r w:rsidR="00420D35">
          <w:rPr>
            <w:rFonts w:ascii="Times New Roman" w:hAnsi="Times New Roman" w:cs="Times New Roman"/>
            <w:sz w:val="24"/>
            <w:szCs w:val="24"/>
            <w:lang w:val="en-US"/>
          </w:rPr>
          <w:t xml:space="preserve"> natural </w:t>
        </w:r>
      </w:ins>
      <w:del w:id="25" w:author="ehrlen" w:date="2015-11-09T17:06:00Z">
        <w:r w:rsidR="00A42E59" w:rsidRPr="00C92415" w:rsidDel="00420D35">
          <w:rPr>
            <w:rFonts w:ascii="Times New Roman" w:hAnsi="Times New Roman" w:cs="Times New Roman"/>
            <w:sz w:val="24"/>
            <w:szCs w:val="24"/>
            <w:lang w:val="en-US"/>
          </w:rPr>
          <w:delText>on plant traits and its implications</w:delText>
        </w:r>
        <w:r w:rsidR="00BC4875" w:rsidRPr="00C92415" w:rsidDel="00420D35">
          <w:rPr>
            <w:rFonts w:ascii="Times New Roman" w:hAnsi="Times New Roman" w:cs="Times New Roman"/>
            <w:sz w:val="24"/>
            <w:szCs w:val="24"/>
            <w:lang w:val="en-US"/>
          </w:rPr>
          <w:delText xml:space="preserve"> for evolutionary trajectories of </w:delText>
        </w:r>
        <w:r w:rsidR="00B275BB" w:rsidDel="00420D35">
          <w:rPr>
            <w:rFonts w:ascii="Times New Roman" w:hAnsi="Times New Roman" w:cs="Times New Roman"/>
            <w:sz w:val="24"/>
            <w:szCs w:val="24"/>
            <w:lang w:val="en-US"/>
          </w:rPr>
          <w:delText xml:space="preserve">plant </w:delText>
        </w:r>
      </w:del>
      <w:r w:rsidR="00BC4875" w:rsidRPr="00C92415">
        <w:rPr>
          <w:rFonts w:ascii="Times New Roman" w:hAnsi="Times New Roman" w:cs="Times New Roman"/>
          <w:sz w:val="24"/>
          <w:szCs w:val="24"/>
          <w:lang w:val="en-US"/>
        </w:rPr>
        <w:t>populations</w:t>
      </w:r>
      <w:r w:rsidR="00A42E59" w:rsidRPr="00C92415">
        <w:rPr>
          <w:rFonts w:ascii="Times New Roman" w:hAnsi="Times New Roman" w:cs="Times New Roman"/>
          <w:sz w:val="24"/>
          <w:szCs w:val="24"/>
          <w:lang w:val="en-US"/>
        </w:rPr>
        <w:t>.</w:t>
      </w:r>
      <w:del w:id="26" w:author="ehrlen" w:date="2015-11-09T17:06:00Z">
        <w:r w:rsidR="00A42E59" w:rsidRPr="00C92415" w:rsidDel="00420D35">
          <w:rPr>
            <w:rFonts w:ascii="Times New Roman" w:hAnsi="Times New Roman" w:cs="Times New Roman"/>
            <w:sz w:val="24"/>
            <w:szCs w:val="24"/>
            <w:lang w:val="en-US"/>
          </w:rPr>
          <w:delText xml:space="preserve"> </w:delText>
        </w:r>
        <w:r w:rsidRPr="00C92415" w:rsidDel="00420D35">
          <w:rPr>
            <w:rFonts w:ascii="Times New Roman" w:hAnsi="Times New Roman" w:cs="Times New Roman"/>
            <w:sz w:val="24"/>
            <w:szCs w:val="24"/>
            <w:lang w:val="en-US"/>
          </w:rPr>
          <w:delText xml:space="preserve">However, </w:delText>
        </w:r>
        <w:r w:rsidR="00A42E59" w:rsidRPr="00C92415" w:rsidDel="00420D35">
          <w:rPr>
            <w:rFonts w:ascii="Times New Roman" w:hAnsi="Times New Roman" w:cs="Times New Roman"/>
            <w:sz w:val="24"/>
            <w:szCs w:val="24"/>
            <w:lang w:val="en-US"/>
          </w:rPr>
          <w:delText>the environmental factors responsible for</w:delText>
        </w:r>
        <w:r w:rsidR="00BC4875" w:rsidRPr="00C92415" w:rsidDel="00420D35">
          <w:rPr>
            <w:rFonts w:ascii="Times New Roman" w:hAnsi="Times New Roman" w:cs="Times New Roman"/>
            <w:sz w:val="24"/>
            <w:szCs w:val="24"/>
            <w:lang w:val="en-US"/>
          </w:rPr>
          <w:delText xml:space="preserve"> </w:delText>
        </w:r>
        <w:r w:rsidR="00A42E59" w:rsidRPr="00C92415" w:rsidDel="00420D35">
          <w:rPr>
            <w:rFonts w:ascii="Times New Roman" w:hAnsi="Times New Roman" w:cs="Times New Roman"/>
            <w:sz w:val="24"/>
            <w:szCs w:val="24"/>
            <w:lang w:val="en-US"/>
          </w:rPr>
          <w:delText>variation</w:delText>
        </w:r>
        <w:r w:rsidR="00BC4875" w:rsidRPr="00C92415" w:rsidDel="00420D35">
          <w:rPr>
            <w:rFonts w:ascii="Times New Roman" w:hAnsi="Times New Roman" w:cs="Times New Roman"/>
            <w:sz w:val="24"/>
            <w:szCs w:val="24"/>
            <w:lang w:val="en-US"/>
          </w:rPr>
          <w:delText xml:space="preserve"> in selection</w:delText>
        </w:r>
        <w:r w:rsidR="00A42E59" w:rsidRPr="00C92415" w:rsidDel="00420D35">
          <w:rPr>
            <w:rFonts w:ascii="Times New Roman" w:hAnsi="Times New Roman" w:cs="Times New Roman"/>
            <w:sz w:val="24"/>
            <w:szCs w:val="24"/>
            <w:lang w:val="en-US"/>
          </w:rPr>
          <w:delText xml:space="preserve"> have been rarely identified.</w:delText>
        </w:r>
      </w:del>
      <w:r w:rsidR="00A42E59"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In this study, we </w:t>
      </w:r>
      <w:del w:id="27" w:author="ehrlen" w:date="2015-11-09T17:07:00Z">
        <w:r w:rsidR="00A42E59" w:rsidRPr="00C92415" w:rsidDel="00420D35">
          <w:rPr>
            <w:rFonts w:ascii="Times New Roman" w:hAnsi="Times New Roman" w:cs="Times New Roman"/>
            <w:sz w:val="24"/>
            <w:szCs w:val="24"/>
            <w:lang w:val="en-US"/>
          </w:rPr>
          <w:delText xml:space="preserve">focus </w:delText>
        </w:r>
      </w:del>
      <w:ins w:id="28" w:author="ehrlen" w:date="2015-11-09T17:07:00Z">
        <w:r w:rsidR="00420D35">
          <w:rPr>
            <w:rFonts w:ascii="Times New Roman" w:hAnsi="Times New Roman" w:cs="Times New Roman"/>
            <w:sz w:val="24"/>
            <w:szCs w:val="24"/>
            <w:lang w:val="en-US"/>
          </w:rPr>
          <w:t>examine how</w:t>
        </w:r>
      </w:ins>
      <w:del w:id="29" w:author="ehrlen" w:date="2015-11-09T17:07:00Z">
        <w:r w:rsidR="00A42E59" w:rsidRPr="00C92415" w:rsidDel="00420D35">
          <w:rPr>
            <w:rFonts w:ascii="Times New Roman" w:hAnsi="Times New Roman" w:cs="Times New Roman"/>
            <w:sz w:val="24"/>
            <w:szCs w:val="24"/>
            <w:lang w:val="en-US"/>
          </w:rPr>
          <w:delText>on</w:delText>
        </w:r>
      </w:del>
      <w:r w:rsidR="00A42E59" w:rsidRPr="00C92415">
        <w:rPr>
          <w:rFonts w:ascii="Times New Roman" w:hAnsi="Times New Roman" w:cs="Times New Roman"/>
          <w:sz w:val="24"/>
          <w:szCs w:val="24"/>
          <w:lang w:val="en-US"/>
        </w:rPr>
        <w:t xml:space="preserve"> selection on </w:t>
      </w:r>
      <w:del w:id="30" w:author="ehrlen" w:date="2015-11-09T17:12:00Z">
        <w:r w:rsidR="00A42E59" w:rsidRPr="00C92415" w:rsidDel="00420D35">
          <w:rPr>
            <w:rFonts w:ascii="Times New Roman" w:hAnsi="Times New Roman" w:cs="Times New Roman"/>
            <w:sz w:val="24"/>
            <w:szCs w:val="24"/>
            <w:lang w:val="en-US"/>
          </w:rPr>
          <w:delText>flowering phenology</w:delText>
        </w:r>
      </w:del>
      <w:ins w:id="31" w:author="ehrlen" w:date="2015-11-09T17:12:00Z">
        <w:r w:rsidR="00420D35">
          <w:rPr>
            <w:rFonts w:ascii="Times New Roman" w:hAnsi="Times New Roman" w:cs="Times New Roman"/>
            <w:sz w:val="24"/>
            <w:szCs w:val="24"/>
            <w:lang w:val="en-US"/>
          </w:rPr>
          <w:t>timing of reproduction</w:t>
        </w:r>
      </w:ins>
      <w:r w:rsidR="00A42E59" w:rsidRPr="00C92415">
        <w:rPr>
          <w:rFonts w:ascii="Times New Roman" w:hAnsi="Times New Roman" w:cs="Times New Roman"/>
          <w:sz w:val="24"/>
          <w:szCs w:val="24"/>
          <w:lang w:val="en-US"/>
        </w:rPr>
        <w:t xml:space="preserve"> </w:t>
      </w:r>
      <w:ins w:id="32" w:author="ehrlen" w:date="2015-11-09T17:07:00Z">
        <w:r w:rsidR="00420D35">
          <w:rPr>
            <w:rFonts w:ascii="Times New Roman" w:hAnsi="Times New Roman" w:cs="Times New Roman"/>
            <w:sz w:val="24"/>
            <w:szCs w:val="24"/>
            <w:lang w:val="en-US"/>
          </w:rPr>
          <w:t xml:space="preserve">in a perennial herb is </w:t>
        </w:r>
      </w:ins>
      <w:r w:rsidR="00A42E59" w:rsidRPr="00C92415">
        <w:rPr>
          <w:rFonts w:ascii="Times New Roman" w:hAnsi="Times New Roman" w:cs="Times New Roman"/>
          <w:sz w:val="24"/>
          <w:szCs w:val="24"/>
          <w:lang w:val="en-US"/>
        </w:rPr>
        <w:t xml:space="preserve">mediated by </w:t>
      </w:r>
      <w:del w:id="33" w:author="ehrlen" w:date="2015-11-09T17:07:00Z">
        <w:r w:rsidR="00A42E59" w:rsidRPr="00C92415" w:rsidDel="00420D35">
          <w:rPr>
            <w:rFonts w:ascii="Times New Roman" w:hAnsi="Times New Roman" w:cs="Times New Roman"/>
            <w:sz w:val="24"/>
            <w:szCs w:val="24"/>
            <w:lang w:val="en-US"/>
          </w:rPr>
          <w:delText xml:space="preserve">species </w:delText>
        </w:r>
      </w:del>
      <w:r w:rsidR="00A42E59" w:rsidRPr="00C92415">
        <w:rPr>
          <w:rFonts w:ascii="Times New Roman" w:hAnsi="Times New Roman" w:cs="Times New Roman"/>
          <w:sz w:val="24"/>
          <w:szCs w:val="24"/>
          <w:lang w:val="en-US"/>
        </w:rPr>
        <w:t>interactions</w:t>
      </w:r>
      <w:del w:id="34" w:author="ehrlen" w:date="2015-11-09T17:08:00Z">
        <w:r w:rsidR="00A42E59" w:rsidRPr="00C92415" w:rsidDel="00420D35">
          <w:rPr>
            <w:rFonts w:ascii="Times New Roman" w:hAnsi="Times New Roman" w:cs="Times New Roman"/>
            <w:sz w:val="24"/>
            <w:szCs w:val="24"/>
            <w:lang w:val="en-US"/>
          </w:rPr>
          <w:delText xml:space="preserve">, </w:delText>
        </w:r>
        <w:r w:rsidR="003D3C6E" w:rsidDel="00420D35">
          <w:rPr>
            <w:rFonts w:ascii="Times New Roman" w:hAnsi="Times New Roman" w:cs="Times New Roman"/>
            <w:sz w:val="24"/>
            <w:szCs w:val="24"/>
            <w:lang w:val="en-US"/>
          </w:rPr>
          <w:delText>namely predispersal</w:delText>
        </w:r>
      </w:del>
      <w:ins w:id="35" w:author="ehrlen" w:date="2015-11-09T17:08:00Z">
        <w:r w:rsidR="00420D35">
          <w:rPr>
            <w:rFonts w:ascii="Times New Roman" w:hAnsi="Times New Roman" w:cs="Times New Roman"/>
            <w:sz w:val="24"/>
            <w:szCs w:val="24"/>
            <w:lang w:val="en-US"/>
          </w:rPr>
          <w:t xml:space="preserve"> with butterfly</w:t>
        </w:r>
      </w:ins>
      <w:r w:rsidR="003D3C6E">
        <w:rPr>
          <w:rFonts w:ascii="Times New Roman" w:hAnsi="Times New Roman" w:cs="Times New Roman"/>
          <w:sz w:val="24"/>
          <w:szCs w:val="24"/>
          <w:lang w:val="en-US"/>
        </w:rPr>
        <w:t xml:space="preserve"> seed predat</w:t>
      </w:r>
      <w:ins w:id="36" w:author="ehrlen" w:date="2015-11-09T17:08:00Z">
        <w:r w:rsidR="00420D35">
          <w:rPr>
            <w:rFonts w:ascii="Times New Roman" w:hAnsi="Times New Roman" w:cs="Times New Roman"/>
            <w:sz w:val="24"/>
            <w:szCs w:val="24"/>
            <w:lang w:val="en-US"/>
          </w:rPr>
          <w:t xml:space="preserve">or and how these interactions depend </w:t>
        </w:r>
      </w:ins>
      <w:del w:id="37" w:author="ehrlen" w:date="2015-11-09T17:08:00Z">
        <w:r w:rsidR="003D3C6E" w:rsidDel="00420D35">
          <w:rPr>
            <w:rFonts w:ascii="Times New Roman" w:hAnsi="Times New Roman" w:cs="Times New Roman"/>
            <w:sz w:val="24"/>
            <w:szCs w:val="24"/>
            <w:lang w:val="en-US"/>
          </w:rPr>
          <w:delText>i</w:delText>
        </w:r>
      </w:del>
      <w:r w:rsidR="003D3C6E">
        <w:rPr>
          <w:rFonts w:ascii="Times New Roman" w:hAnsi="Times New Roman" w:cs="Times New Roman"/>
          <w:sz w:val="24"/>
          <w:szCs w:val="24"/>
          <w:lang w:val="en-US"/>
        </w:rPr>
        <w:t xml:space="preserve">on </w:t>
      </w:r>
      <w:ins w:id="38" w:author="ehrlen" w:date="2015-11-09T17:08:00Z">
        <w:r w:rsidR="00420D35">
          <w:rPr>
            <w:rFonts w:ascii="Times New Roman" w:hAnsi="Times New Roman" w:cs="Times New Roman"/>
            <w:sz w:val="24"/>
            <w:szCs w:val="24"/>
            <w:lang w:val="en-US"/>
          </w:rPr>
          <w:t xml:space="preserve">the abundance of a second </w:t>
        </w:r>
      </w:ins>
      <w:ins w:id="39" w:author="ehrlen" w:date="2015-11-09T17:09:00Z">
        <w:r w:rsidR="00420D35">
          <w:rPr>
            <w:rFonts w:ascii="Times New Roman" w:hAnsi="Times New Roman" w:cs="Times New Roman"/>
            <w:sz w:val="24"/>
            <w:szCs w:val="24"/>
            <w:lang w:val="en-US"/>
          </w:rPr>
          <w:t xml:space="preserve">(ant) </w:t>
        </w:r>
      </w:ins>
      <w:ins w:id="40" w:author="ehrlen" w:date="2015-11-09T17:08:00Z">
        <w:r w:rsidR="00420D35">
          <w:rPr>
            <w:rFonts w:ascii="Times New Roman" w:hAnsi="Times New Roman" w:cs="Times New Roman"/>
            <w:sz w:val="24"/>
            <w:szCs w:val="24"/>
            <w:lang w:val="en-US"/>
          </w:rPr>
          <w:t xml:space="preserve">host of the </w:t>
        </w:r>
      </w:ins>
      <w:del w:id="41" w:author="ehrlen" w:date="2015-11-09T17:09:00Z">
        <w:r w:rsidR="003D3C6E" w:rsidDel="00420D35">
          <w:rPr>
            <w:rFonts w:ascii="Times New Roman" w:hAnsi="Times New Roman" w:cs="Times New Roman"/>
            <w:sz w:val="24"/>
            <w:szCs w:val="24"/>
            <w:lang w:val="en-US"/>
          </w:rPr>
          <w:delText>by</w:delText>
        </w:r>
        <w:r w:rsidR="00A42E59" w:rsidRPr="00C92415" w:rsidDel="00420D35">
          <w:rPr>
            <w:rFonts w:ascii="Times New Roman" w:hAnsi="Times New Roman" w:cs="Times New Roman"/>
            <w:sz w:val="24"/>
            <w:szCs w:val="24"/>
            <w:lang w:val="en-US"/>
          </w:rPr>
          <w:delText xml:space="preserve"> a </w:delText>
        </w:r>
      </w:del>
      <w:r w:rsidR="00A42E59" w:rsidRPr="00C92415">
        <w:rPr>
          <w:rFonts w:ascii="Times New Roman" w:hAnsi="Times New Roman" w:cs="Times New Roman"/>
          <w:sz w:val="24"/>
          <w:szCs w:val="24"/>
          <w:lang w:val="en-US"/>
        </w:rPr>
        <w:t>butterfly</w:t>
      </w:r>
      <w:del w:id="42" w:author="ehrlen" w:date="2015-11-09T17:09:00Z">
        <w:r w:rsidR="00A42E59" w:rsidRPr="00C92415" w:rsidDel="00420D35">
          <w:rPr>
            <w:rFonts w:ascii="Times New Roman" w:hAnsi="Times New Roman" w:cs="Times New Roman"/>
            <w:sz w:val="24"/>
            <w:szCs w:val="24"/>
            <w:lang w:val="en-US"/>
          </w:rPr>
          <w:delText xml:space="preserve"> with two sequential hosts: </w:delText>
        </w:r>
        <w:r w:rsidR="003E3763" w:rsidRPr="00C92415" w:rsidDel="00420D35">
          <w:rPr>
            <w:rFonts w:ascii="Times New Roman" w:hAnsi="Times New Roman" w:cs="Times New Roman"/>
            <w:sz w:val="24"/>
            <w:szCs w:val="24"/>
            <w:lang w:val="en-US"/>
          </w:rPr>
          <w:delText>plants and a</w:delText>
        </w:r>
      </w:del>
      <w:del w:id="43" w:author="ehrlen" w:date="2015-11-09T17:10:00Z">
        <w:r w:rsidR="003E3763" w:rsidRPr="00C92415" w:rsidDel="00420D35">
          <w:rPr>
            <w:rFonts w:ascii="Times New Roman" w:hAnsi="Times New Roman" w:cs="Times New Roman"/>
            <w:sz w:val="24"/>
            <w:szCs w:val="24"/>
            <w:lang w:val="en-US"/>
          </w:rPr>
          <w:delText>nts</w:delText>
        </w:r>
      </w:del>
      <w:r w:rsidR="00A42E59" w:rsidRPr="00C92415">
        <w:rPr>
          <w:rFonts w:ascii="Times New Roman" w:hAnsi="Times New Roman" w:cs="Times New Roman"/>
          <w:sz w:val="24"/>
          <w:szCs w:val="24"/>
          <w:lang w:val="en-US"/>
        </w:rPr>
        <w:t xml:space="preserve">. </w:t>
      </w:r>
      <w:ins w:id="44" w:author="ehrlen" w:date="2015-11-09T17:10:00Z">
        <w:r w:rsidR="00420D35">
          <w:rPr>
            <w:rFonts w:ascii="Times New Roman" w:hAnsi="Times New Roman" w:cs="Times New Roman"/>
            <w:sz w:val="24"/>
            <w:szCs w:val="24"/>
            <w:lang w:val="en-US"/>
          </w:rPr>
          <w:t>The results clearly shows</w:t>
        </w:r>
      </w:ins>
      <w:del w:id="45" w:author="ehrlen" w:date="2015-11-09T17:10:00Z">
        <w:r w:rsidRPr="00C92415" w:rsidDel="00420D35">
          <w:rPr>
            <w:rFonts w:ascii="Times New Roman" w:hAnsi="Times New Roman" w:cs="Times New Roman"/>
            <w:sz w:val="24"/>
            <w:szCs w:val="24"/>
            <w:lang w:val="en-US"/>
          </w:rPr>
          <w:delText xml:space="preserve"> We have found</w:delText>
        </w:r>
      </w:del>
      <w:r w:rsidRPr="00C92415">
        <w:rPr>
          <w:rFonts w:ascii="Times New Roman" w:hAnsi="Times New Roman" w:cs="Times New Roman"/>
          <w:sz w:val="24"/>
          <w:szCs w:val="24"/>
          <w:lang w:val="en-US"/>
        </w:rPr>
        <w:t xml:space="preserve"> that</w:t>
      </w:r>
      <w:r w:rsidR="005B2E01" w:rsidRPr="00C92415">
        <w:rPr>
          <w:rFonts w:ascii="Times New Roman" w:hAnsi="Times New Roman" w:cs="Times New Roman"/>
          <w:sz w:val="24"/>
          <w:szCs w:val="24"/>
          <w:lang w:val="en-US"/>
        </w:rPr>
        <w:t xml:space="preserve"> selection shifts from favoring </w:t>
      </w:r>
      <w:del w:id="46" w:author="ehrlen" w:date="2015-11-09T17:11:00Z">
        <w:r w:rsidR="005B2E01" w:rsidRPr="00C92415" w:rsidDel="00420D35">
          <w:rPr>
            <w:rFonts w:ascii="Times New Roman" w:hAnsi="Times New Roman" w:cs="Times New Roman"/>
            <w:sz w:val="24"/>
            <w:szCs w:val="24"/>
            <w:lang w:val="en-US"/>
          </w:rPr>
          <w:delText xml:space="preserve">early </w:delText>
        </w:r>
      </w:del>
      <w:ins w:id="47" w:author="ehrlen" w:date="2015-11-09T17:11:00Z">
        <w:r w:rsidR="00420D35" w:rsidRPr="00C92415">
          <w:rPr>
            <w:rFonts w:ascii="Times New Roman" w:hAnsi="Times New Roman" w:cs="Times New Roman"/>
            <w:sz w:val="24"/>
            <w:szCs w:val="24"/>
            <w:lang w:val="en-US"/>
          </w:rPr>
          <w:t>earl</w:t>
        </w:r>
        <w:r w:rsidR="00420D35">
          <w:rPr>
            <w:rFonts w:ascii="Times New Roman" w:hAnsi="Times New Roman" w:cs="Times New Roman"/>
            <w:sz w:val="24"/>
            <w:szCs w:val="24"/>
            <w:lang w:val="en-US"/>
          </w:rPr>
          <w:t>ier</w:t>
        </w:r>
        <w:r w:rsidR="00420D35" w:rsidRPr="00C92415">
          <w:rPr>
            <w:rFonts w:ascii="Times New Roman" w:hAnsi="Times New Roman" w:cs="Times New Roman"/>
            <w:sz w:val="24"/>
            <w:szCs w:val="24"/>
            <w:lang w:val="en-US"/>
          </w:rPr>
          <w:t xml:space="preserve"> </w:t>
        </w:r>
      </w:ins>
      <w:r w:rsidR="005B2E01" w:rsidRPr="00C92415">
        <w:rPr>
          <w:rFonts w:ascii="Times New Roman" w:hAnsi="Times New Roman" w:cs="Times New Roman"/>
          <w:sz w:val="24"/>
          <w:szCs w:val="24"/>
          <w:lang w:val="en-US"/>
        </w:rPr>
        <w:t xml:space="preserve">flowering </w:t>
      </w:r>
      <w:ins w:id="48" w:author="ehrlen" w:date="2015-11-09T17:12:00Z">
        <w:r w:rsidR="00420D35">
          <w:rPr>
            <w:rFonts w:ascii="Times New Roman" w:hAnsi="Times New Roman" w:cs="Times New Roman"/>
            <w:sz w:val="24"/>
            <w:szCs w:val="24"/>
            <w:lang w:val="en-US"/>
          </w:rPr>
          <w:t xml:space="preserve">within a season </w:t>
        </w:r>
      </w:ins>
      <w:r w:rsidR="005B2E01" w:rsidRPr="00C92415">
        <w:rPr>
          <w:rFonts w:ascii="Times New Roman" w:hAnsi="Times New Roman" w:cs="Times New Roman"/>
          <w:sz w:val="24"/>
          <w:szCs w:val="24"/>
          <w:lang w:val="en-US"/>
        </w:rPr>
        <w:t xml:space="preserve">in </w:t>
      </w:r>
      <w:del w:id="49" w:author="ehrlen" w:date="2015-11-09T17:10:00Z">
        <w:r w:rsidR="005B2E01" w:rsidRPr="00C92415" w:rsidDel="00420D35">
          <w:rPr>
            <w:rFonts w:ascii="Times New Roman" w:hAnsi="Times New Roman" w:cs="Times New Roman"/>
            <w:sz w:val="24"/>
            <w:szCs w:val="24"/>
            <w:lang w:val="en-US"/>
          </w:rPr>
          <w:delText>the absence of</w:delText>
        </w:r>
      </w:del>
      <w:ins w:id="50" w:author="ehrlen" w:date="2015-11-09T17:10:00Z">
        <w:r w:rsidR="00420D35">
          <w:rPr>
            <w:rFonts w:ascii="Times New Roman" w:hAnsi="Times New Roman" w:cs="Times New Roman"/>
            <w:sz w:val="24"/>
            <w:szCs w:val="24"/>
            <w:lang w:val="en-US"/>
          </w:rPr>
          <w:t>plant populations where</w:t>
        </w:r>
      </w:ins>
      <w:r w:rsidR="005B2E01" w:rsidRPr="00C92415">
        <w:rPr>
          <w:rFonts w:ascii="Times New Roman" w:hAnsi="Times New Roman" w:cs="Times New Roman"/>
          <w:sz w:val="24"/>
          <w:szCs w:val="24"/>
          <w:lang w:val="en-US"/>
        </w:rPr>
        <w:t xml:space="preserve"> the antagonist </w:t>
      </w:r>
      <w:ins w:id="51" w:author="ehrlen" w:date="2015-11-09T17:10:00Z">
        <w:r w:rsidR="00420D35">
          <w:rPr>
            <w:rFonts w:ascii="Times New Roman" w:hAnsi="Times New Roman" w:cs="Times New Roman"/>
            <w:sz w:val="24"/>
            <w:szCs w:val="24"/>
            <w:lang w:val="en-US"/>
          </w:rPr>
          <w:t>is absent</w:t>
        </w:r>
      </w:ins>
      <w:ins w:id="52" w:author="ehrlen" w:date="2015-11-09T17:12:00Z">
        <w:r w:rsidR="00420D35">
          <w:rPr>
            <w:rFonts w:ascii="Times New Roman" w:hAnsi="Times New Roman" w:cs="Times New Roman"/>
            <w:sz w:val="24"/>
            <w:szCs w:val="24"/>
            <w:lang w:val="en-US"/>
          </w:rPr>
          <w:t>,</w:t>
        </w:r>
      </w:ins>
      <w:ins w:id="53" w:author="ehrlen" w:date="2015-11-09T17:10:00Z">
        <w:r w:rsidR="00420D35">
          <w:rPr>
            <w:rFonts w:ascii="Times New Roman" w:hAnsi="Times New Roman" w:cs="Times New Roman"/>
            <w:sz w:val="24"/>
            <w:szCs w:val="24"/>
            <w:lang w:val="en-US"/>
          </w:rPr>
          <w:t xml:space="preserve"> </w:t>
        </w:r>
      </w:ins>
      <w:r w:rsidR="005B2E01" w:rsidRPr="00C92415">
        <w:rPr>
          <w:rFonts w:ascii="Times New Roman" w:hAnsi="Times New Roman" w:cs="Times New Roman"/>
          <w:sz w:val="24"/>
          <w:szCs w:val="24"/>
          <w:lang w:val="en-US"/>
        </w:rPr>
        <w:t>to favoring late</w:t>
      </w:r>
      <w:ins w:id="54" w:author="ehrlen" w:date="2015-11-09T17:11:00Z">
        <w:r w:rsidR="00420D35">
          <w:rPr>
            <w:rFonts w:ascii="Times New Roman" w:hAnsi="Times New Roman" w:cs="Times New Roman"/>
            <w:sz w:val="24"/>
            <w:szCs w:val="24"/>
            <w:lang w:val="en-US"/>
          </w:rPr>
          <w:t>r</w:t>
        </w:r>
      </w:ins>
      <w:r w:rsidR="005B2E01" w:rsidRPr="00C92415">
        <w:rPr>
          <w:rFonts w:ascii="Times New Roman" w:hAnsi="Times New Roman" w:cs="Times New Roman"/>
          <w:sz w:val="24"/>
          <w:szCs w:val="24"/>
          <w:lang w:val="en-US"/>
        </w:rPr>
        <w:t xml:space="preserve"> flowering when it is present. </w:t>
      </w:r>
      <w:ins w:id="55" w:author="ehrlen" w:date="2015-11-09T17:13:00Z">
        <w:r w:rsidR="00420D35">
          <w:rPr>
            <w:rFonts w:ascii="Times New Roman" w:hAnsi="Times New Roman" w:cs="Times New Roman"/>
            <w:sz w:val="24"/>
            <w:szCs w:val="24"/>
            <w:lang w:val="en-US"/>
          </w:rPr>
          <w:t xml:space="preserve">Our results </w:t>
        </w:r>
      </w:ins>
      <w:ins w:id="56" w:author="ehrlen" w:date="2015-11-09T17:14:00Z">
        <w:r w:rsidR="00420D35">
          <w:rPr>
            <w:rFonts w:ascii="Times New Roman" w:hAnsi="Times New Roman" w:cs="Times New Roman"/>
            <w:sz w:val="24"/>
            <w:szCs w:val="24"/>
            <w:lang w:val="en-US"/>
          </w:rPr>
          <w:t>are</w:t>
        </w:r>
      </w:ins>
      <w:ins w:id="57" w:author="ehrlen" w:date="2015-11-09T17:13:00Z">
        <w:r w:rsidR="00420D35">
          <w:rPr>
            <w:rFonts w:ascii="Times New Roman" w:hAnsi="Times New Roman" w:cs="Times New Roman"/>
            <w:sz w:val="24"/>
            <w:szCs w:val="24"/>
            <w:lang w:val="en-US"/>
          </w:rPr>
          <w:t xml:space="preserve"> </w:t>
        </w:r>
      </w:ins>
      <w:ins w:id="58" w:author="ehrlen" w:date="2015-11-09T17:14:00Z">
        <w:r w:rsidR="00420D35">
          <w:rPr>
            <w:rFonts w:ascii="Times New Roman" w:hAnsi="Times New Roman" w:cs="Times New Roman"/>
            <w:sz w:val="24"/>
            <w:szCs w:val="24"/>
            <w:lang w:val="en-US"/>
          </w:rPr>
          <w:t>important</w:t>
        </w:r>
      </w:ins>
      <w:ins w:id="59" w:author="ehrlen" w:date="2015-11-09T17:13:00Z">
        <w:r w:rsidR="00420D35">
          <w:rPr>
            <w:rFonts w:ascii="Times New Roman" w:hAnsi="Times New Roman" w:cs="Times New Roman"/>
            <w:sz w:val="24"/>
            <w:szCs w:val="24"/>
            <w:lang w:val="en-US"/>
          </w:rPr>
          <w:t xml:space="preserve"> </w:t>
        </w:r>
      </w:ins>
      <w:ins w:id="60" w:author="Johan Ehrlén" w:date="2015-11-10T09:21:00Z">
        <w:r w:rsidR="00DA3453">
          <w:rPr>
            <w:rFonts w:ascii="Times New Roman" w:hAnsi="Times New Roman" w:cs="Times New Roman"/>
            <w:sz w:val="24"/>
            <w:szCs w:val="24"/>
            <w:lang w:val="en-US"/>
          </w:rPr>
          <w:t xml:space="preserve">and novel </w:t>
        </w:r>
      </w:ins>
      <w:ins w:id="61" w:author="ehrlen" w:date="2015-11-09T17:13:00Z">
        <w:r w:rsidR="00420D35">
          <w:rPr>
            <w:rFonts w:ascii="Times New Roman" w:hAnsi="Times New Roman" w:cs="Times New Roman"/>
            <w:sz w:val="24"/>
            <w:szCs w:val="24"/>
            <w:lang w:val="en-US"/>
          </w:rPr>
          <w:t xml:space="preserve">in </w:t>
        </w:r>
      </w:ins>
      <w:ins w:id="62" w:author="ehrlen" w:date="2015-11-09T17:14:00Z">
        <w:r w:rsidR="00420D35">
          <w:rPr>
            <w:rFonts w:ascii="Times New Roman" w:hAnsi="Times New Roman" w:cs="Times New Roman"/>
            <w:sz w:val="24"/>
            <w:szCs w:val="24"/>
            <w:lang w:val="en-US"/>
          </w:rPr>
          <w:t xml:space="preserve">demonstrating </w:t>
        </w:r>
      </w:ins>
      <w:ins w:id="63" w:author="ehrlen" w:date="2015-11-09T17:13:00Z">
        <w:r w:rsidR="00420D35">
          <w:rPr>
            <w:rFonts w:ascii="Times New Roman" w:hAnsi="Times New Roman" w:cs="Times New Roman"/>
            <w:sz w:val="24"/>
            <w:szCs w:val="24"/>
            <w:lang w:val="en-US"/>
          </w:rPr>
          <w:t xml:space="preserve">how among-population variation in </w:t>
        </w:r>
      </w:ins>
      <w:ins w:id="64" w:author="ehrlen" w:date="2015-11-09T17:20:00Z">
        <w:r w:rsidR="00420D35">
          <w:rPr>
            <w:rFonts w:ascii="Times New Roman" w:hAnsi="Times New Roman" w:cs="Times New Roman"/>
            <w:sz w:val="24"/>
            <w:szCs w:val="24"/>
            <w:lang w:val="en-US"/>
          </w:rPr>
          <w:t xml:space="preserve">the direction of </w:t>
        </w:r>
      </w:ins>
      <w:ins w:id="65" w:author="ehrlen" w:date="2015-11-09T17:15:00Z">
        <w:r w:rsidR="00420D35">
          <w:rPr>
            <w:rFonts w:ascii="Times New Roman" w:hAnsi="Times New Roman" w:cs="Times New Roman"/>
            <w:sz w:val="24"/>
            <w:szCs w:val="24"/>
            <w:lang w:val="en-US"/>
          </w:rPr>
          <w:t xml:space="preserve">natural </w:t>
        </w:r>
      </w:ins>
      <w:ins w:id="66" w:author="ehrlen" w:date="2015-11-09T17:13:00Z">
        <w:r w:rsidR="00420D35">
          <w:rPr>
            <w:rFonts w:ascii="Times New Roman" w:hAnsi="Times New Roman" w:cs="Times New Roman"/>
            <w:sz w:val="24"/>
            <w:szCs w:val="24"/>
            <w:lang w:val="en-US"/>
          </w:rPr>
          <w:t xml:space="preserve">selection </w:t>
        </w:r>
      </w:ins>
      <w:ins w:id="67" w:author="ehrlen" w:date="2015-11-09T17:14:00Z">
        <w:r w:rsidR="00420D35">
          <w:rPr>
            <w:rFonts w:ascii="Times New Roman" w:hAnsi="Times New Roman" w:cs="Times New Roman"/>
            <w:sz w:val="24"/>
            <w:szCs w:val="24"/>
            <w:lang w:val="en-US"/>
          </w:rPr>
          <w:t>can be explained by</w:t>
        </w:r>
      </w:ins>
      <w:ins w:id="68" w:author="ehrlen" w:date="2015-11-09T17:15:00Z">
        <w:r w:rsidR="00420D35">
          <w:rPr>
            <w:rFonts w:ascii="Times New Roman" w:hAnsi="Times New Roman" w:cs="Times New Roman"/>
            <w:sz w:val="24"/>
            <w:szCs w:val="24"/>
            <w:lang w:val="en-US"/>
          </w:rPr>
          <w:t xml:space="preserve"> interactions with </w:t>
        </w:r>
      </w:ins>
      <w:ins w:id="69" w:author="ehrlen" w:date="2015-11-09T17:16:00Z">
        <w:r w:rsidR="00420D35">
          <w:rPr>
            <w:rFonts w:ascii="Times New Roman" w:hAnsi="Times New Roman" w:cs="Times New Roman"/>
            <w:sz w:val="24"/>
            <w:szCs w:val="24"/>
            <w:lang w:val="en-US"/>
          </w:rPr>
          <w:t>an antagonistic</w:t>
        </w:r>
      </w:ins>
      <w:ins w:id="70" w:author="ehrlen" w:date="2015-11-09T17:15:00Z">
        <w:r w:rsidR="00420D35">
          <w:rPr>
            <w:rFonts w:ascii="Times New Roman" w:hAnsi="Times New Roman" w:cs="Times New Roman"/>
            <w:sz w:val="24"/>
            <w:szCs w:val="24"/>
            <w:lang w:val="en-US"/>
          </w:rPr>
          <w:t xml:space="preserve"> selective agent</w:t>
        </w:r>
      </w:ins>
      <w:ins w:id="71" w:author="ehrlen" w:date="2015-11-09T17:16:00Z">
        <w:r w:rsidR="00420D35">
          <w:rPr>
            <w:rFonts w:ascii="Times New Roman" w:hAnsi="Times New Roman" w:cs="Times New Roman"/>
            <w:sz w:val="24"/>
            <w:szCs w:val="24"/>
            <w:lang w:val="en-US"/>
          </w:rPr>
          <w:t xml:space="preserve">, and </w:t>
        </w:r>
      </w:ins>
      <w:ins w:id="72" w:author="ehrlen" w:date="2015-11-09T17:17:00Z">
        <w:del w:id="73" w:author="Johan Ehrlén" w:date="2015-11-10T09:21:00Z">
          <w:r w:rsidR="00420D35" w:rsidDel="00DA3453">
            <w:rPr>
              <w:rFonts w:ascii="Times New Roman" w:hAnsi="Times New Roman" w:cs="Times New Roman"/>
              <w:sz w:val="24"/>
              <w:szCs w:val="24"/>
              <w:lang w:val="en-US"/>
            </w:rPr>
            <w:delText>also</w:delText>
          </w:r>
        </w:del>
      </w:ins>
      <w:ins w:id="74" w:author="Johan Ehrlén" w:date="2015-11-10T09:21:00Z">
        <w:r w:rsidR="00DA3453">
          <w:rPr>
            <w:rFonts w:ascii="Times New Roman" w:hAnsi="Times New Roman" w:cs="Times New Roman"/>
            <w:sz w:val="24"/>
            <w:szCs w:val="24"/>
            <w:lang w:val="en-US"/>
          </w:rPr>
          <w:t>simultaneously</w:t>
        </w:r>
      </w:ins>
      <w:ins w:id="75" w:author="ehrlen" w:date="2015-11-09T17:17:00Z">
        <w:r w:rsidR="00420D35">
          <w:rPr>
            <w:rFonts w:ascii="Times New Roman" w:hAnsi="Times New Roman" w:cs="Times New Roman"/>
            <w:sz w:val="24"/>
            <w:szCs w:val="24"/>
            <w:lang w:val="en-US"/>
          </w:rPr>
          <w:t xml:space="preserve"> s</w:t>
        </w:r>
      </w:ins>
      <w:ins w:id="76" w:author="ehrlen" w:date="2015-11-09T17:16:00Z">
        <w:r w:rsidR="00420D35">
          <w:rPr>
            <w:rFonts w:ascii="Times New Roman" w:hAnsi="Times New Roman" w:cs="Times New Roman"/>
            <w:sz w:val="24"/>
            <w:szCs w:val="24"/>
            <w:lang w:val="en-US"/>
          </w:rPr>
          <w:t>how</w:t>
        </w:r>
      </w:ins>
      <w:ins w:id="77" w:author="Johan Ehrlén" w:date="2015-11-10T09:21:00Z">
        <w:r w:rsidR="00DA3453">
          <w:rPr>
            <w:rFonts w:ascii="Times New Roman" w:hAnsi="Times New Roman" w:cs="Times New Roman"/>
            <w:sz w:val="24"/>
            <w:szCs w:val="24"/>
            <w:lang w:val="en-US"/>
          </w:rPr>
          <w:t>ing</w:t>
        </w:r>
      </w:ins>
      <w:ins w:id="78" w:author="ehrlen" w:date="2015-11-09T17:16:00Z">
        <w:r w:rsidR="00420D35">
          <w:rPr>
            <w:rFonts w:ascii="Times New Roman" w:hAnsi="Times New Roman" w:cs="Times New Roman"/>
            <w:sz w:val="24"/>
            <w:szCs w:val="24"/>
            <w:lang w:val="en-US"/>
          </w:rPr>
          <w:t xml:space="preserve"> </w:t>
        </w:r>
      </w:ins>
      <w:ins w:id="79" w:author="ehrlen" w:date="2015-11-09T17:17:00Z">
        <w:r w:rsidR="00420D35">
          <w:rPr>
            <w:rFonts w:ascii="Times New Roman" w:hAnsi="Times New Roman" w:cs="Times New Roman"/>
            <w:sz w:val="24"/>
            <w:szCs w:val="24"/>
            <w:lang w:val="en-US"/>
          </w:rPr>
          <w:t xml:space="preserve">that </w:t>
        </w:r>
      </w:ins>
      <w:ins w:id="80" w:author="ehrlen" w:date="2015-11-09T17:16:00Z">
        <w:r w:rsidR="00420D35">
          <w:rPr>
            <w:rFonts w:ascii="Times New Roman" w:hAnsi="Times New Roman" w:cs="Times New Roman"/>
            <w:sz w:val="24"/>
            <w:szCs w:val="24"/>
            <w:lang w:val="en-US"/>
          </w:rPr>
          <w:t>the incidence of this antagonist</w:t>
        </w:r>
      </w:ins>
      <w:ins w:id="81" w:author="ehrlen" w:date="2015-11-09T17:17:00Z">
        <w:r w:rsidR="00420D35">
          <w:rPr>
            <w:rFonts w:ascii="Times New Roman" w:hAnsi="Times New Roman" w:cs="Times New Roman"/>
            <w:sz w:val="24"/>
            <w:szCs w:val="24"/>
            <w:lang w:val="en-US"/>
          </w:rPr>
          <w:t xml:space="preserve"> </w:t>
        </w:r>
      </w:ins>
      <w:del w:id="82" w:author="ehrlen" w:date="2015-11-09T17:11:00Z">
        <w:r w:rsidR="005B2E01" w:rsidRPr="00C92415" w:rsidDel="00420D35">
          <w:rPr>
            <w:rFonts w:ascii="Times New Roman" w:hAnsi="Times New Roman" w:cs="Times New Roman"/>
            <w:sz w:val="24"/>
            <w:szCs w:val="24"/>
            <w:lang w:val="en-US"/>
          </w:rPr>
          <w:delText>Furthermore</w:delText>
        </w:r>
      </w:del>
      <w:del w:id="83" w:author="ehrlen" w:date="2015-11-09T17:17:00Z">
        <w:r w:rsidR="005B2E01" w:rsidRPr="00C92415" w:rsidDel="00420D35">
          <w:rPr>
            <w:rFonts w:ascii="Times New Roman" w:hAnsi="Times New Roman" w:cs="Times New Roman"/>
            <w:sz w:val="24"/>
            <w:szCs w:val="24"/>
            <w:lang w:val="en-US"/>
          </w:rPr>
          <w:delText xml:space="preserve">, the </w:delText>
        </w:r>
      </w:del>
      <w:del w:id="84" w:author="ehrlen" w:date="2015-11-09T17:11:00Z">
        <w:r w:rsidR="005B2E01" w:rsidRPr="00C92415" w:rsidDel="00420D35">
          <w:rPr>
            <w:rFonts w:ascii="Times New Roman" w:hAnsi="Times New Roman" w:cs="Times New Roman"/>
            <w:sz w:val="24"/>
            <w:szCs w:val="24"/>
            <w:lang w:val="en-US"/>
          </w:rPr>
          <w:delText xml:space="preserve">distribution </w:delText>
        </w:r>
      </w:del>
      <w:del w:id="85" w:author="ehrlen" w:date="2015-11-09T17:17:00Z">
        <w:r w:rsidR="005B2E01" w:rsidRPr="00C92415" w:rsidDel="00420D35">
          <w:rPr>
            <w:rFonts w:ascii="Times New Roman" w:hAnsi="Times New Roman" w:cs="Times New Roman"/>
            <w:sz w:val="24"/>
            <w:szCs w:val="24"/>
            <w:lang w:val="en-US"/>
          </w:rPr>
          <w:delText xml:space="preserve">of the antagonist </w:delText>
        </w:r>
      </w:del>
      <w:del w:id="86" w:author="ehrlen" w:date="2015-11-09T17:11:00Z">
        <w:r w:rsidR="003D3C6E" w:rsidDel="00420D35">
          <w:rPr>
            <w:rFonts w:ascii="Times New Roman" w:hAnsi="Times New Roman" w:cs="Times New Roman"/>
            <w:sz w:val="24"/>
            <w:szCs w:val="24"/>
            <w:lang w:val="en-US"/>
          </w:rPr>
          <w:delText xml:space="preserve">among </w:delText>
        </w:r>
      </w:del>
      <w:del w:id="87" w:author="ehrlen" w:date="2015-11-09T17:17:00Z">
        <w:r w:rsidR="003D3C6E" w:rsidDel="00420D35">
          <w:rPr>
            <w:rFonts w:ascii="Times New Roman" w:hAnsi="Times New Roman" w:cs="Times New Roman"/>
            <w:sz w:val="24"/>
            <w:szCs w:val="24"/>
            <w:lang w:val="en-US"/>
          </w:rPr>
          <w:delText xml:space="preserve">plant populations </w:delText>
        </w:r>
        <w:r w:rsidR="005B2E01" w:rsidRPr="00C92415" w:rsidDel="00420D35">
          <w:rPr>
            <w:rFonts w:ascii="Times New Roman" w:hAnsi="Times New Roman" w:cs="Times New Roman"/>
            <w:sz w:val="24"/>
            <w:szCs w:val="24"/>
            <w:lang w:val="en-US"/>
          </w:rPr>
          <w:delText>wa</w:delText>
        </w:r>
      </w:del>
      <w:ins w:id="88" w:author="ehrlen" w:date="2015-11-09T17:20:00Z">
        <w:r w:rsidR="00420D35">
          <w:rPr>
            <w:rFonts w:ascii="Times New Roman" w:hAnsi="Times New Roman" w:cs="Times New Roman"/>
            <w:sz w:val="24"/>
            <w:szCs w:val="24"/>
            <w:lang w:val="en-US"/>
          </w:rPr>
          <w:t>i</w:t>
        </w:r>
      </w:ins>
      <w:r w:rsidR="005B2E01" w:rsidRPr="00C92415">
        <w:rPr>
          <w:rFonts w:ascii="Times New Roman" w:hAnsi="Times New Roman" w:cs="Times New Roman"/>
          <w:sz w:val="24"/>
          <w:szCs w:val="24"/>
          <w:lang w:val="en-US"/>
        </w:rPr>
        <w:t>s related to the community context</w:t>
      </w:r>
      <w:ins w:id="89" w:author="ehrlen" w:date="2015-11-09T17:18:00Z">
        <w:r w:rsidR="00420D35">
          <w:rPr>
            <w:rFonts w:ascii="Times New Roman" w:hAnsi="Times New Roman" w:cs="Times New Roman"/>
            <w:sz w:val="24"/>
            <w:szCs w:val="24"/>
            <w:lang w:val="en-US"/>
          </w:rPr>
          <w:t>,</w:t>
        </w:r>
      </w:ins>
      <w:r w:rsidR="005B2E01" w:rsidRPr="00C92415">
        <w:rPr>
          <w:rFonts w:ascii="Times New Roman" w:hAnsi="Times New Roman" w:cs="Times New Roman"/>
          <w:sz w:val="24"/>
          <w:szCs w:val="24"/>
          <w:lang w:val="en-US"/>
        </w:rPr>
        <w:t xml:space="preserve"> in terms of </w:t>
      </w:r>
      <w:ins w:id="90" w:author="ehrlen" w:date="2015-11-09T17:18:00Z">
        <w:r w:rsidR="00420D35">
          <w:rPr>
            <w:rFonts w:ascii="Times New Roman" w:hAnsi="Times New Roman" w:cs="Times New Roman"/>
            <w:sz w:val="24"/>
            <w:szCs w:val="24"/>
            <w:lang w:val="en-US"/>
          </w:rPr>
          <w:t xml:space="preserve">the </w:t>
        </w:r>
      </w:ins>
      <w:r w:rsidR="005B2E01" w:rsidRPr="00C92415">
        <w:rPr>
          <w:rFonts w:ascii="Times New Roman" w:hAnsi="Times New Roman" w:cs="Times New Roman"/>
          <w:sz w:val="24"/>
          <w:szCs w:val="24"/>
          <w:lang w:val="en-US"/>
        </w:rPr>
        <w:t xml:space="preserve">abundance of its second host. </w:t>
      </w:r>
      <w:del w:id="91" w:author="ehrlen" w:date="2015-11-09T17:20:00Z">
        <w:r w:rsidR="005B2E01" w:rsidRPr="00C92415" w:rsidDel="00420D35">
          <w:rPr>
            <w:rFonts w:ascii="Times New Roman" w:hAnsi="Times New Roman" w:cs="Times New Roman"/>
            <w:sz w:val="24"/>
            <w:szCs w:val="24"/>
            <w:lang w:val="en-US"/>
          </w:rPr>
          <w:delText xml:space="preserve">These findings prove that the distribution of an interactor, and indirectly, the context that influences this distribution, can explain patterns of spatial variation in </w:delText>
        </w:r>
        <w:r w:rsidR="003E3763" w:rsidRPr="00C92415" w:rsidDel="00420D35">
          <w:rPr>
            <w:rFonts w:ascii="Times New Roman" w:hAnsi="Times New Roman" w:cs="Times New Roman"/>
            <w:sz w:val="24"/>
            <w:szCs w:val="24"/>
            <w:lang w:val="en-US"/>
          </w:rPr>
          <w:delText xml:space="preserve">phenotypic </w:delText>
        </w:r>
        <w:r w:rsidR="005B2E01" w:rsidRPr="00C92415" w:rsidDel="00420D35">
          <w:rPr>
            <w:rFonts w:ascii="Times New Roman" w:hAnsi="Times New Roman" w:cs="Times New Roman"/>
            <w:sz w:val="24"/>
            <w:szCs w:val="24"/>
            <w:lang w:val="en-US"/>
          </w:rPr>
          <w:delText xml:space="preserve">selection. </w:delText>
        </w:r>
      </w:del>
      <w:r w:rsidRPr="00C92415">
        <w:rPr>
          <w:rFonts w:ascii="Times New Roman" w:hAnsi="Times New Roman" w:cs="Times New Roman"/>
          <w:sz w:val="24"/>
          <w:szCs w:val="24"/>
          <w:lang w:val="en-US"/>
        </w:rPr>
        <w:t xml:space="preserve">Our results </w:t>
      </w:r>
      <w:del w:id="92" w:author="Johan Ehrlén" w:date="2015-11-10T09:22:00Z">
        <w:r w:rsidRPr="00C92415" w:rsidDel="00DA3453">
          <w:rPr>
            <w:rFonts w:ascii="Times New Roman" w:hAnsi="Times New Roman" w:cs="Times New Roman"/>
            <w:sz w:val="24"/>
            <w:szCs w:val="24"/>
            <w:lang w:val="en-US"/>
          </w:rPr>
          <w:delText xml:space="preserve">also </w:delText>
        </w:r>
      </w:del>
      <w:del w:id="93" w:author="ehrlen" w:date="2015-11-09T17:21:00Z">
        <w:r w:rsidRPr="00C92415" w:rsidDel="00420D35">
          <w:rPr>
            <w:rFonts w:ascii="Times New Roman" w:hAnsi="Times New Roman" w:cs="Times New Roman"/>
            <w:sz w:val="24"/>
            <w:szCs w:val="24"/>
            <w:lang w:val="en-US"/>
          </w:rPr>
          <w:delText xml:space="preserve">contribute to </w:delText>
        </w:r>
      </w:del>
      <w:r w:rsidRPr="00C92415">
        <w:rPr>
          <w:rFonts w:ascii="Times New Roman" w:hAnsi="Times New Roman" w:cs="Times New Roman"/>
          <w:sz w:val="24"/>
          <w:szCs w:val="24"/>
          <w:lang w:val="en-US"/>
        </w:rPr>
        <w:t>highlight</w:t>
      </w:r>
      <w:r w:rsidR="00105797" w:rsidRPr="00C92415">
        <w:rPr>
          <w:rFonts w:ascii="Times New Roman" w:hAnsi="Times New Roman" w:cs="Times New Roman"/>
          <w:sz w:val="24"/>
          <w:szCs w:val="24"/>
          <w:lang w:val="en-US"/>
        </w:rPr>
        <w:t xml:space="preserve"> that</w:t>
      </w:r>
      <w:ins w:id="94" w:author="ehrlen" w:date="2015-11-09T17:21:00Z">
        <w:r w:rsidR="00420D35">
          <w:rPr>
            <w:rFonts w:ascii="Times New Roman" w:hAnsi="Times New Roman" w:cs="Times New Roman"/>
            <w:sz w:val="24"/>
            <w:szCs w:val="24"/>
            <w:lang w:val="en-US"/>
          </w:rPr>
          <w:t xml:space="preserve"> </w:t>
        </w:r>
      </w:ins>
      <w:del w:id="95" w:author="ehrlen" w:date="2015-11-09T17:21:00Z">
        <w:r w:rsidR="00105797" w:rsidRPr="00C92415" w:rsidDel="00420D35">
          <w:rPr>
            <w:rFonts w:ascii="Times New Roman" w:hAnsi="Times New Roman" w:cs="Times New Roman"/>
            <w:sz w:val="24"/>
            <w:szCs w:val="24"/>
            <w:lang w:val="en-US"/>
          </w:rPr>
          <w:delText>, when</w:delText>
        </w:r>
      </w:del>
      <w:ins w:id="96" w:author="ehrlen" w:date="2015-11-09T17:21:00Z">
        <w:r w:rsidR="00420D35">
          <w:rPr>
            <w:rFonts w:ascii="Times New Roman" w:hAnsi="Times New Roman" w:cs="Times New Roman"/>
            <w:sz w:val="24"/>
            <w:szCs w:val="24"/>
            <w:lang w:val="en-US"/>
          </w:rPr>
          <w:t>to</w:t>
        </w:r>
      </w:ins>
      <w:r w:rsidR="00105797" w:rsidRPr="00C92415">
        <w:rPr>
          <w:rFonts w:ascii="Times New Roman" w:hAnsi="Times New Roman" w:cs="Times New Roman"/>
          <w:sz w:val="24"/>
          <w:szCs w:val="24"/>
          <w:lang w:val="en-US"/>
        </w:rPr>
        <w:t xml:space="preserve"> link</w:t>
      </w:r>
      <w:del w:id="97" w:author="ehrlen" w:date="2015-11-09T17:21:00Z">
        <w:r w:rsidR="00105797" w:rsidRPr="00C92415" w:rsidDel="00420D35">
          <w:rPr>
            <w:rFonts w:ascii="Times New Roman" w:hAnsi="Times New Roman" w:cs="Times New Roman"/>
            <w:sz w:val="24"/>
            <w:szCs w:val="24"/>
            <w:lang w:val="en-US"/>
          </w:rPr>
          <w:delText>i</w:delText>
        </w:r>
      </w:del>
      <w:del w:id="98" w:author="ehrlen" w:date="2015-11-09T17:22:00Z">
        <w:r w:rsidR="00105797" w:rsidRPr="00C92415" w:rsidDel="00420D35">
          <w:rPr>
            <w:rFonts w:ascii="Times New Roman" w:hAnsi="Times New Roman" w:cs="Times New Roman"/>
            <w:sz w:val="24"/>
            <w:szCs w:val="24"/>
            <w:lang w:val="en-US"/>
          </w:rPr>
          <w:delText>ng</w:delText>
        </w:r>
      </w:del>
      <w:r w:rsidR="00105797" w:rsidRPr="00C92415">
        <w:rPr>
          <w:rFonts w:ascii="Times New Roman" w:hAnsi="Times New Roman" w:cs="Times New Roman"/>
          <w:sz w:val="24"/>
          <w:szCs w:val="24"/>
          <w:lang w:val="en-US"/>
        </w:rPr>
        <w:t xml:space="preserve"> variation in </w:t>
      </w:r>
      <w:ins w:id="99" w:author="ehrlen" w:date="2015-11-09T17:22:00Z">
        <w:r w:rsidR="00420D35" w:rsidRPr="00C92415">
          <w:rPr>
            <w:rFonts w:ascii="Times New Roman" w:hAnsi="Times New Roman" w:cs="Times New Roman"/>
            <w:sz w:val="24"/>
            <w:szCs w:val="24"/>
            <w:lang w:val="en-US"/>
          </w:rPr>
          <w:t xml:space="preserve">selection to </w:t>
        </w:r>
      </w:ins>
      <w:r w:rsidR="00105797" w:rsidRPr="00C92415">
        <w:rPr>
          <w:rFonts w:ascii="Times New Roman" w:hAnsi="Times New Roman" w:cs="Times New Roman"/>
          <w:sz w:val="24"/>
          <w:szCs w:val="24"/>
          <w:lang w:val="en-US"/>
        </w:rPr>
        <w:t>the environment</w:t>
      </w:r>
      <w:del w:id="100" w:author="ehrlen" w:date="2015-11-09T17:22:00Z">
        <w:r w:rsidR="00105797" w:rsidRPr="00C92415" w:rsidDel="00420D35">
          <w:rPr>
            <w:rFonts w:ascii="Times New Roman" w:hAnsi="Times New Roman" w:cs="Times New Roman"/>
            <w:sz w:val="24"/>
            <w:szCs w:val="24"/>
            <w:lang w:val="en-US"/>
          </w:rPr>
          <w:delText xml:space="preserve"> to variation in selection</w:delText>
        </w:r>
      </w:del>
      <w:r w:rsidR="00105797" w:rsidRPr="00C92415">
        <w:rPr>
          <w:rFonts w:ascii="Times New Roman" w:hAnsi="Times New Roman" w:cs="Times New Roman"/>
          <w:sz w:val="24"/>
          <w:szCs w:val="24"/>
          <w:lang w:val="en-US"/>
        </w:rPr>
        <w:t xml:space="preserve">, </w:t>
      </w:r>
      <w:ins w:id="101" w:author="ehrlen" w:date="2015-11-09T17:22:00Z">
        <w:r w:rsidR="00420D35">
          <w:rPr>
            <w:rFonts w:ascii="Times New Roman" w:hAnsi="Times New Roman" w:cs="Times New Roman"/>
            <w:sz w:val="24"/>
            <w:szCs w:val="24"/>
            <w:lang w:val="en-US"/>
          </w:rPr>
          <w:t>we need to assess</w:t>
        </w:r>
      </w:ins>
      <w:del w:id="102" w:author="ehrlen" w:date="2015-11-09T17:22:00Z">
        <w:r w:rsidR="00105797" w:rsidRPr="00C92415" w:rsidDel="00420D35">
          <w:rPr>
            <w:rFonts w:ascii="Times New Roman" w:hAnsi="Times New Roman" w:cs="Times New Roman"/>
            <w:sz w:val="24"/>
            <w:szCs w:val="24"/>
            <w:lang w:val="en-US"/>
          </w:rPr>
          <w:delText>it is important to evaluate</w:delText>
        </w:r>
      </w:del>
      <w:r w:rsidR="00105797" w:rsidRPr="00C92415">
        <w:rPr>
          <w:rFonts w:ascii="Times New Roman" w:hAnsi="Times New Roman" w:cs="Times New Roman"/>
          <w:sz w:val="24"/>
          <w:szCs w:val="24"/>
          <w:lang w:val="en-US"/>
        </w:rPr>
        <w:t xml:space="preserve"> both the effects of species interactions on fitness</w:t>
      </w:r>
      <w:ins w:id="103" w:author="ehrlen" w:date="2015-11-09T18:03:00Z">
        <w:r w:rsidR="004149EC">
          <w:rPr>
            <w:rFonts w:ascii="Times New Roman" w:hAnsi="Times New Roman" w:cs="Times New Roman"/>
            <w:sz w:val="24"/>
            <w:szCs w:val="24"/>
            <w:lang w:val="en-US"/>
          </w:rPr>
          <w:t>,</w:t>
        </w:r>
      </w:ins>
      <w:r w:rsidR="00105797" w:rsidRPr="00C92415">
        <w:rPr>
          <w:rFonts w:ascii="Times New Roman" w:hAnsi="Times New Roman" w:cs="Times New Roman"/>
          <w:sz w:val="24"/>
          <w:szCs w:val="24"/>
          <w:lang w:val="en-US"/>
        </w:rPr>
        <w:t xml:space="preserve"> and the effects of the environment</w:t>
      </w:r>
      <w:ins w:id="104" w:author="ehrlen" w:date="2015-11-09T17:23:00Z">
        <w:r w:rsidR="00420D35">
          <w:rPr>
            <w:rFonts w:ascii="Times New Roman" w:hAnsi="Times New Roman" w:cs="Times New Roman"/>
            <w:sz w:val="24"/>
            <w:szCs w:val="24"/>
            <w:lang w:val="en-US"/>
          </w:rPr>
          <w:t>al</w:t>
        </w:r>
      </w:ins>
      <w:del w:id="105" w:author="ehrlen" w:date="2015-11-09T17:23:00Z">
        <w:r w:rsidR="00105797" w:rsidRPr="00C92415" w:rsidDel="00420D35">
          <w:rPr>
            <w:rFonts w:ascii="Times New Roman" w:hAnsi="Times New Roman" w:cs="Times New Roman"/>
            <w:sz w:val="24"/>
            <w:szCs w:val="24"/>
            <w:lang w:val="en-US"/>
          </w:rPr>
          <w:delText xml:space="preserve"> and community</w:delText>
        </w:r>
      </w:del>
      <w:r w:rsidR="00105797" w:rsidRPr="00C92415">
        <w:rPr>
          <w:rFonts w:ascii="Times New Roman" w:hAnsi="Times New Roman" w:cs="Times New Roman"/>
          <w:sz w:val="24"/>
          <w:szCs w:val="24"/>
          <w:lang w:val="en-US"/>
        </w:rPr>
        <w:t xml:space="preserve"> context on the </w:t>
      </w:r>
      <w:ins w:id="106" w:author="ehrlen" w:date="2015-11-09T17:23:00Z">
        <w:r w:rsidR="00420D35">
          <w:rPr>
            <w:rFonts w:ascii="Times New Roman" w:hAnsi="Times New Roman" w:cs="Times New Roman"/>
            <w:sz w:val="24"/>
            <w:szCs w:val="24"/>
            <w:lang w:val="en-US"/>
          </w:rPr>
          <w:t xml:space="preserve">outcome of the </w:t>
        </w:r>
      </w:ins>
      <w:r w:rsidR="00105797" w:rsidRPr="00C92415">
        <w:rPr>
          <w:rFonts w:ascii="Times New Roman" w:hAnsi="Times New Roman" w:cs="Times New Roman"/>
          <w:sz w:val="24"/>
          <w:szCs w:val="24"/>
          <w:lang w:val="en-US"/>
        </w:rPr>
        <w:t>interact</w:t>
      </w:r>
      <w:ins w:id="107" w:author="ehrlen" w:date="2015-11-09T17:23:00Z">
        <w:r w:rsidR="00420D35">
          <w:rPr>
            <w:rFonts w:ascii="Times New Roman" w:hAnsi="Times New Roman" w:cs="Times New Roman"/>
            <w:sz w:val="24"/>
            <w:szCs w:val="24"/>
            <w:lang w:val="en-US"/>
          </w:rPr>
          <w:t>ion</w:t>
        </w:r>
      </w:ins>
      <w:del w:id="108" w:author="ehrlen" w:date="2015-11-09T17:23:00Z">
        <w:r w:rsidR="00105797" w:rsidRPr="00C92415" w:rsidDel="00420D35">
          <w:rPr>
            <w:rFonts w:ascii="Times New Roman" w:hAnsi="Times New Roman" w:cs="Times New Roman"/>
            <w:sz w:val="24"/>
            <w:szCs w:val="24"/>
            <w:lang w:val="en-US"/>
          </w:rPr>
          <w:delText>ors</w:delText>
        </w:r>
      </w:del>
      <w:r w:rsidR="00105797" w:rsidRPr="00C92415">
        <w:rPr>
          <w:rFonts w:ascii="Times New Roman" w:hAnsi="Times New Roman" w:cs="Times New Roman"/>
          <w:sz w:val="24"/>
          <w:szCs w:val="24"/>
          <w:lang w:val="en-US"/>
        </w:rPr>
        <w:t xml:space="preserve">. </w:t>
      </w:r>
      <w:del w:id="109" w:author="ehrlen" w:date="2015-11-09T17:23:00Z">
        <w:r w:rsidRPr="00C92415" w:rsidDel="00420D35">
          <w:rPr>
            <w:rFonts w:ascii="Times New Roman" w:hAnsi="Times New Roman" w:cs="Times New Roman"/>
            <w:sz w:val="24"/>
            <w:szCs w:val="24"/>
            <w:lang w:val="en-US"/>
          </w:rPr>
          <w:delText>We are confident that our findings represent novel insights in the understanding of</w:delText>
        </w:r>
        <w:r w:rsidR="00BC4875" w:rsidRPr="00C92415" w:rsidDel="00420D35">
          <w:rPr>
            <w:rFonts w:ascii="Times New Roman" w:hAnsi="Times New Roman" w:cs="Times New Roman"/>
            <w:sz w:val="24"/>
            <w:szCs w:val="24"/>
            <w:lang w:val="en-US"/>
          </w:rPr>
          <w:delText xml:space="preserve"> the causes of spatial variation in selection, and specifically, on the role of species interactions and the context where they occur in determining this variation. </w:delText>
        </w:r>
      </w:del>
    </w:p>
    <w:p w14:paraId="429950C5" w14:textId="113110AA" w:rsidR="00B57D9D" w:rsidRDefault="00B0226D">
      <w:pPr>
        <w:spacing w:line="480" w:lineRule="auto"/>
        <w:rPr>
          <w:ins w:id="110" w:author="ehrlen" w:date="2015-11-09T17:30:00Z"/>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Although </w:t>
      </w:r>
      <w:del w:id="111" w:author="ehrlen" w:date="2015-11-09T17:24:00Z">
        <w:r w:rsidRPr="00C92415" w:rsidDel="00B57D9D">
          <w:rPr>
            <w:rFonts w:ascii="Times New Roman" w:hAnsi="Times New Roman" w:cs="Times New Roman"/>
            <w:sz w:val="24"/>
            <w:szCs w:val="24"/>
            <w:lang w:val="en-US"/>
          </w:rPr>
          <w:delText xml:space="preserve">other </w:delText>
        </w:r>
      </w:del>
      <w:ins w:id="112" w:author="ehrlen" w:date="2015-11-09T17:24:00Z">
        <w:r w:rsidR="00B57D9D">
          <w:rPr>
            <w:rFonts w:ascii="Times New Roman" w:hAnsi="Times New Roman" w:cs="Times New Roman"/>
            <w:sz w:val="24"/>
            <w:szCs w:val="24"/>
            <w:lang w:val="en-US"/>
          </w:rPr>
          <w:t>previous</w:t>
        </w:r>
        <w:r w:rsidR="00B57D9D" w:rsidRPr="00C92415">
          <w:rPr>
            <w:rFonts w:ascii="Times New Roman" w:hAnsi="Times New Roman" w:cs="Times New Roman"/>
            <w:sz w:val="24"/>
            <w:szCs w:val="24"/>
            <w:lang w:val="en-US"/>
          </w:rPr>
          <w:t xml:space="preserve"> </w:t>
        </w:r>
      </w:ins>
      <w:r w:rsidRPr="00C92415">
        <w:rPr>
          <w:rFonts w:ascii="Times New Roman" w:hAnsi="Times New Roman" w:cs="Times New Roman"/>
          <w:sz w:val="24"/>
          <w:szCs w:val="24"/>
          <w:lang w:val="en-US"/>
        </w:rPr>
        <w:t xml:space="preserve">studies by one of the authors </w:t>
      </w:r>
      <w:ins w:id="113" w:author="ehrlen" w:date="2015-11-09T17:24:00Z">
        <w:r w:rsidR="00B57D9D">
          <w:rPr>
            <w:rFonts w:ascii="Times New Roman" w:hAnsi="Times New Roman" w:cs="Times New Roman"/>
            <w:sz w:val="24"/>
            <w:szCs w:val="24"/>
            <w:lang w:val="en-US"/>
          </w:rPr>
          <w:t>have examined the role of antagonistic int</w:t>
        </w:r>
      </w:ins>
      <w:ins w:id="114" w:author="ehrlen" w:date="2015-11-09T17:25:00Z">
        <w:r w:rsidR="00B57D9D">
          <w:rPr>
            <w:rFonts w:ascii="Times New Roman" w:hAnsi="Times New Roman" w:cs="Times New Roman"/>
            <w:sz w:val="24"/>
            <w:szCs w:val="24"/>
            <w:lang w:val="en-US"/>
          </w:rPr>
          <w:t xml:space="preserve">eractions for </w:t>
        </w:r>
      </w:ins>
      <w:ins w:id="115" w:author="Johan Ehrlén" w:date="2015-11-10T09:26:00Z">
        <w:r w:rsidR="00DA3453">
          <w:rPr>
            <w:rFonts w:ascii="Times New Roman" w:hAnsi="Times New Roman" w:cs="Times New Roman"/>
            <w:sz w:val="24"/>
            <w:szCs w:val="24"/>
            <w:lang w:val="en-US"/>
          </w:rPr>
          <w:t xml:space="preserve">among-population in </w:t>
        </w:r>
      </w:ins>
      <w:ins w:id="116" w:author="ehrlen" w:date="2015-11-09T17:25:00Z">
        <w:r w:rsidR="00B57D9D">
          <w:rPr>
            <w:rFonts w:ascii="Times New Roman" w:hAnsi="Times New Roman" w:cs="Times New Roman"/>
            <w:sz w:val="24"/>
            <w:szCs w:val="24"/>
            <w:lang w:val="en-US"/>
          </w:rPr>
          <w:t xml:space="preserve">selection on </w:t>
        </w:r>
        <w:del w:id="117" w:author="Johan Ehrlén" w:date="2015-11-10T09:32:00Z">
          <w:r w:rsidR="00B57D9D" w:rsidDel="00B3302E">
            <w:rPr>
              <w:rFonts w:ascii="Times New Roman" w:hAnsi="Times New Roman" w:cs="Times New Roman"/>
              <w:sz w:val="24"/>
              <w:szCs w:val="24"/>
              <w:lang w:val="en-US"/>
            </w:rPr>
            <w:delText>flowering phenology</w:delText>
          </w:r>
        </w:del>
      </w:ins>
      <w:ins w:id="118" w:author="Johan Ehrlén" w:date="2015-11-10T09:32:00Z">
        <w:r w:rsidR="00B3302E">
          <w:rPr>
            <w:rFonts w:ascii="Times New Roman" w:hAnsi="Times New Roman" w:cs="Times New Roman"/>
            <w:sz w:val="24"/>
            <w:szCs w:val="24"/>
            <w:lang w:val="en-US"/>
          </w:rPr>
          <w:t>timing of reproduction</w:t>
        </w:r>
      </w:ins>
      <w:ins w:id="119" w:author="ehrlen" w:date="2015-11-09T17:31:00Z">
        <w:r w:rsidR="00B57D9D">
          <w:rPr>
            <w:rFonts w:ascii="Times New Roman" w:hAnsi="Times New Roman" w:cs="Times New Roman"/>
            <w:sz w:val="24"/>
            <w:szCs w:val="24"/>
            <w:lang w:val="en-US"/>
          </w:rPr>
          <w:t xml:space="preserve"> (</w:t>
        </w:r>
      </w:ins>
      <w:proofErr w:type="spellStart"/>
      <w:ins w:id="120" w:author="Johan Ehrlén" w:date="2015-11-10T09:34:00Z">
        <w:r w:rsidR="00B3302E" w:rsidRPr="000C49A0">
          <w:rPr>
            <w:rFonts w:ascii="Times New Roman" w:hAnsi="Times New Roman" w:cs="Times New Roman"/>
            <w:sz w:val="24"/>
            <w:szCs w:val="24"/>
            <w:lang w:val="en-US"/>
          </w:rPr>
          <w:t>Arvanitis</w:t>
        </w:r>
        <w:proofErr w:type="spellEnd"/>
        <w:r w:rsidR="00B3302E" w:rsidRPr="000C49A0">
          <w:rPr>
            <w:rFonts w:ascii="Times New Roman" w:hAnsi="Times New Roman" w:cs="Times New Roman"/>
            <w:sz w:val="24"/>
            <w:szCs w:val="24"/>
            <w:lang w:val="en-US"/>
          </w:rPr>
          <w:t xml:space="preserve"> et </w:t>
        </w:r>
        <w:r w:rsidR="00B3302E" w:rsidRPr="000C49A0">
          <w:rPr>
            <w:rFonts w:ascii="Times New Roman" w:hAnsi="Times New Roman" w:cs="Times New Roman"/>
            <w:sz w:val="24"/>
            <w:szCs w:val="24"/>
            <w:lang w:val="en-US"/>
          </w:rPr>
          <w:lastRenderedPageBreak/>
          <w:t>al., 20</w:t>
        </w:r>
        <w:r w:rsidR="00B3302E">
          <w:rPr>
            <w:rFonts w:ascii="Times New Roman" w:hAnsi="Times New Roman" w:cs="Times New Roman"/>
            <w:sz w:val="24"/>
            <w:szCs w:val="24"/>
            <w:lang w:val="en-US"/>
          </w:rPr>
          <w:t xml:space="preserve">10, </w:t>
        </w:r>
      </w:ins>
      <w:commentRangeStart w:id="121"/>
      <w:ins w:id="122" w:author="ehrlen" w:date="2015-11-09T17:31:00Z">
        <w:del w:id="123" w:author="Johan Ehrlén" w:date="2015-11-10T09:26:00Z">
          <w:r w:rsidR="00B57D9D" w:rsidDel="00DA3453">
            <w:rPr>
              <w:rFonts w:ascii="Times New Roman" w:hAnsi="Times New Roman" w:cs="Times New Roman"/>
              <w:sz w:val="24"/>
              <w:szCs w:val="24"/>
              <w:lang w:val="en-US"/>
            </w:rPr>
            <w:delText>refs</w:delText>
          </w:r>
          <w:commentRangeEnd w:id="121"/>
          <w:r w:rsidR="00B57D9D" w:rsidDel="00DA3453">
            <w:rPr>
              <w:rStyle w:val="Refdecomentario"/>
            </w:rPr>
            <w:commentReference w:id="121"/>
          </w:r>
        </w:del>
      </w:ins>
      <w:ins w:id="124" w:author="Johan Ehrlén" w:date="2015-11-10T09:26:00Z">
        <w:r w:rsidR="00DA3453">
          <w:rPr>
            <w:rFonts w:ascii="Times New Roman" w:hAnsi="Times New Roman" w:cs="Times New Roman"/>
            <w:sz w:val="24"/>
            <w:szCs w:val="24"/>
            <w:lang w:val="en-US"/>
          </w:rPr>
          <w:t>Ehrlén et al. 2015</w:t>
        </w:r>
      </w:ins>
      <w:ins w:id="125" w:author="Johan Ehrlén" w:date="2015-11-10T09:29:00Z">
        <w:r w:rsidR="00DA3453">
          <w:rPr>
            <w:rFonts w:ascii="Times New Roman" w:hAnsi="Times New Roman" w:cs="Times New Roman"/>
            <w:sz w:val="24"/>
            <w:szCs w:val="24"/>
            <w:lang w:val="en-US"/>
          </w:rPr>
          <w:t>, König et al. 2015</w:t>
        </w:r>
      </w:ins>
      <w:ins w:id="126" w:author="ehrlen" w:date="2015-11-09T17:31:00Z">
        <w:r w:rsidR="00B57D9D">
          <w:rPr>
            <w:rFonts w:ascii="Times New Roman" w:hAnsi="Times New Roman" w:cs="Times New Roman"/>
            <w:sz w:val="24"/>
            <w:szCs w:val="24"/>
            <w:lang w:val="en-US"/>
          </w:rPr>
          <w:t>)</w:t>
        </w:r>
      </w:ins>
      <w:ins w:id="127" w:author="ehrlen" w:date="2015-11-09T17:25:00Z">
        <w:r w:rsidR="00B57D9D">
          <w:rPr>
            <w:rFonts w:ascii="Times New Roman" w:hAnsi="Times New Roman" w:cs="Times New Roman"/>
            <w:sz w:val="24"/>
            <w:szCs w:val="24"/>
            <w:lang w:val="en-US"/>
          </w:rPr>
          <w:t xml:space="preserve">, </w:t>
        </w:r>
        <w:del w:id="128" w:author="Johan Ehrlén" w:date="2015-11-10T09:26:00Z">
          <w:r w:rsidR="00B57D9D" w:rsidDel="00DA3453">
            <w:rPr>
              <w:rFonts w:ascii="Times New Roman" w:hAnsi="Times New Roman" w:cs="Times New Roman"/>
              <w:sz w:val="24"/>
              <w:szCs w:val="24"/>
              <w:lang w:val="en-US"/>
            </w:rPr>
            <w:delText>as well as for how s</w:delText>
          </w:r>
        </w:del>
      </w:ins>
      <w:ins w:id="129" w:author="ehrlen" w:date="2015-11-09T17:26:00Z">
        <w:del w:id="130" w:author="Johan Ehrlén" w:date="2015-11-10T09:26:00Z">
          <w:r w:rsidR="00B57D9D" w:rsidDel="00DA3453">
            <w:rPr>
              <w:rFonts w:ascii="Times New Roman" w:hAnsi="Times New Roman" w:cs="Times New Roman"/>
              <w:sz w:val="24"/>
              <w:szCs w:val="24"/>
              <w:lang w:val="en-US"/>
            </w:rPr>
            <w:delText>uch interactions vary among populations</w:delText>
          </w:r>
        </w:del>
      </w:ins>
      <w:ins w:id="131" w:author="ehrlen" w:date="2015-11-09T17:31:00Z">
        <w:del w:id="132" w:author="Johan Ehrlén" w:date="2015-11-10T09:26:00Z">
          <w:r w:rsidR="00B57D9D" w:rsidDel="00DA3453">
            <w:rPr>
              <w:rFonts w:ascii="Times New Roman" w:hAnsi="Times New Roman" w:cs="Times New Roman"/>
              <w:sz w:val="24"/>
              <w:szCs w:val="24"/>
              <w:lang w:val="en-US"/>
            </w:rPr>
            <w:delText xml:space="preserve"> </w:delText>
          </w:r>
        </w:del>
        <w:del w:id="133" w:author="Johan Ehrlén" w:date="2015-11-10T09:38:00Z">
          <w:r w:rsidR="00B57D9D" w:rsidDel="00B3302E">
            <w:rPr>
              <w:rFonts w:ascii="Times New Roman" w:hAnsi="Times New Roman" w:cs="Times New Roman"/>
              <w:sz w:val="24"/>
              <w:szCs w:val="24"/>
              <w:lang w:val="en-US"/>
            </w:rPr>
            <w:delText>(</w:delText>
          </w:r>
        </w:del>
      </w:ins>
      <w:moveToRangeStart w:id="134" w:author="Johan Ehrlén" w:date="2015-11-10T09:24:00Z" w:name="move434910813"/>
      <w:moveTo w:id="135" w:author="Johan Ehrlén" w:date="2015-11-10T09:24:00Z">
        <w:del w:id="136" w:author="Johan Ehrlén" w:date="2015-11-10T09:38:00Z">
          <w:r w:rsidR="00DA3453" w:rsidRPr="000C49A0" w:rsidDel="00B3302E">
            <w:rPr>
              <w:rFonts w:ascii="Times New Roman" w:hAnsi="Times New Roman" w:cs="Times New Roman"/>
              <w:sz w:val="24"/>
              <w:szCs w:val="24"/>
              <w:lang w:val="en-US"/>
            </w:rPr>
            <w:delText>(e.g.</w:delText>
          </w:r>
        </w:del>
        <w:del w:id="137" w:author="Johan Ehrlén" w:date="2015-11-10T09:34:00Z">
          <w:r w:rsidR="00DA3453" w:rsidRPr="000C49A0" w:rsidDel="00B3302E">
            <w:rPr>
              <w:rFonts w:ascii="Times New Roman" w:hAnsi="Times New Roman" w:cs="Times New Roman"/>
              <w:sz w:val="24"/>
              <w:szCs w:val="24"/>
              <w:lang w:val="en-US"/>
            </w:rPr>
            <w:delText xml:space="preserve"> Arvanitis et al., 2007</w:delText>
          </w:r>
        </w:del>
        <w:del w:id="138" w:author="Johan Ehrlén" w:date="2015-11-10T09:38:00Z">
          <w:r w:rsidR="00DA3453" w:rsidRPr="000C49A0" w:rsidDel="00B3302E">
            <w:rPr>
              <w:rFonts w:ascii="Times New Roman" w:hAnsi="Times New Roman" w:cs="Times New Roman"/>
              <w:sz w:val="24"/>
              <w:szCs w:val="24"/>
              <w:lang w:val="en-US"/>
            </w:rPr>
            <w:delText>; Kolb &amp; Ehrlén, 2010;</w:delText>
          </w:r>
        </w:del>
        <w:del w:id="139" w:author="Johan Ehrlén" w:date="2015-11-10T09:26:00Z">
          <w:r w:rsidR="00DA3453" w:rsidRPr="000C49A0" w:rsidDel="00DA3453">
            <w:rPr>
              <w:rFonts w:ascii="Times New Roman" w:hAnsi="Times New Roman" w:cs="Times New Roman"/>
              <w:sz w:val="24"/>
              <w:szCs w:val="24"/>
              <w:lang w:val="en-US"/>
            </w:rPr>
            <w:delText xml:space="preserve"> von Euler et al., 2014</w:delText>
          </w:r>
        </w:del>
        <w:del w:id="140" w:author="Johan Ehrlén" w:date="2015-11-10T09:38:00Z">
          <w:r w:rsidR="00DA3453" w:rsidRPr="000C49A0" w:rsidDel="00B3302E">
            <w:rPr>
              <w:rFonts w:ascii="Times New Roman" w:hAnsi="Times New Roman" w:cs="Times New Roman"/>
              <w:sz w:val="24"/>
              <w:szCs w:val="24"/>
              <w:lang w:val="en-US"/>
            </w:rPr>
            <w:delText>)</w:delText>
          </w:r>
        </w:del>
      </w:moveTo>
      <w:moveToRangeEnd w:id="134"/>
      <w:commentRangeStart w:id="141"/>
      <w:ins w:id="142" w:author="ehrlen" w:date="2015-11-09T17:31:00Z">
        <w:del w:id="143" w:author="Johan Ehrlén" w:date="2015-11-10T09:24:00Z">
          <w:r w:rsidR="00B57D9D" w:rsidDel="00DA3453">
            <w:rPr>
              <w:rFonts w:ascii="Times New Roman" w:hAnsi="Times New Roman" w:cs="Times New Roman"/>
              <w:sz w:val="24"/>
              <w:szCs w:val="24"/>
              <w:lang w:val="en-US"/>
            </w:rPr>
            <w:delText>refs</w:delText>
          </w:r>
          <w:commentRangeEnd w:id="141"/>
          <w:r w:rsidR="00B57D9D" w:rsidDel="00DA3453">
            <w:rPr>
              <w:rStyle w:val="Refdecomentario"/>
            </w:rPr>
            <w:commentReference w:id="141"/>
          </w:r>
        </w:del>
        <w:del w:id="144" w:author="Johan Ehrlén" w:date="2015-11-10T09:38:00Z">
          <w:r w:rsidR="00B57D9D" w:rsidDel="00B3302E">
            <w:rPr>
              <w:rFonts w:ascii="Times New Roman" w:hAnsi="Times New Roman" w:cs="Times New Roman"/>
              <w:sz w:val="24"/>
              <w:szCs w:val="24"/>
              <w:lang w:val="en-US"/>
            </w:rPr>
            <w:delText>)</w:delText>
          </w:r>
        </w:del>
      </w:ins>
      <w:ins w:id="145" w:author="ehrlen" w:date="2015-11-09T17:26:00Z">
        <w:del w:id="146" w:author="Johan Ehrlén" w:date="2015-11-10T09:38:00Z">
          <w:r w:rsidR="00B57D9D" w:rsidDel="00B3302E">
            <w:rPr>
              <w:rFonts w:ascii="Times New Roman" w:hAnsi="Times New Roman" w:cs="Times New Roman"/>
              <w:sz w:val="24"/>
              <w:szCs w:val="24"/>
              <w:lang w:val="en-US"/>
            </w:rPr>
            <w:delText xml:space="preserve">, </w:delText>
          </w:r>
        </w:del>
        <w:r w:rsidR="00B57D9D">
          <w:rPr>
            <w:rFonts w:ascii="Times New Roman" w:hAnsi="Times New Roman" w:cs="Times New Roman"/>
            <w:sz w:val="24"/>
            <w:szCs w:val="24"/>
            <w:lang w:val="en-US"/>
          </w:rPr>
          <w:t>the current study is novel</w:t>
        </w:r>
      </w:ins>
      <w:ins w:id="147" w:author="Johan Ehrlén" w:date="2015-11-10T09:22:00Z">
        <w:r w:rsidR="00DA3453">
          <w:rPr>
            <w:rFonts w:ascii="Times New Roman" w:hAnsi="Times New Roman" w:cs="Times New Roman"/>
            <w:sz w:val="24"/>
            <w:szCs w:val="24"/>
            <w:lang w:val="en-US"/>
          </w:rPr>
          <w:t>, compared to this work as well as to the work of others,</w:t>
        </w:r>
      </w:ins>
      <w:ins w:id="148" w:author="ehrlen" w:date="2015-11-09T17:26:00Z">
        <w:r w:rsidR="00B57D9D">
          <w:rPr>
            <w:rFonts w:ascii="Times New Roman" w:hAnsi="Times New Roman" w:cs="Times New Roman"/>
            <w:sz w:val="24"/>
            <w:szCs w:val="24"/>
            <w:lang w:val="en-US"/>
          </w:rPr>
          <w:t xml:space="preserve"> in </w:t>
        </w:r>
        <w:del w:id="149" w:author="Johan Ehrlén" w:date="2015-11-10T09:27:00Z">
          <w:r w:rsidR="00B57D9D" w:rsidDel="00DA3453">
            <w:rPr>
              <w:rFonts w:ascii="Times New Roman" w:hAnsi="Times New Roman" w:cs="Times New Roman"/>
              <w:sz w:val="24"/>
              <w:szCs w:val="24"/>
              <w:lang w:val="en-US"/>
            </w:rPr>
            <w:delText>many</w:delText>
          </w:r>
        </w:del>
      </w:ins>
      <w:ins w:id="150" w:author="Johan Ehrlén" w:date="2015-11-10T09:27:00Z">
        <w:r w:rsidR="00DA3453">
          <w:rPr>
            <w:rFonts w:ascii="Times New Roman" w:hAnsi="Times New Roman" w:cs="Times New Roman"/>
            <w:sz w:val="24"/>
            <w:szCs w:val="24"/>
            <w:lang w:val="en-US"/>
          </w:rPr>
          <w:t>several</w:t>
        </w:r>
      </w:ins>
      <w:ins w:id="151" w:author="ehrlen" w:date="2015-11-09T17:26:00Z">
        <w:r w:rsidR="00B57D9D">
          <w:rPr>
            <w:rFonts w:ascii="Times New Roman" w:hAnsi="Times New Roman" w:cs="Times New Roman"/>
            <w:sz w:val="24"/>
            <w:szCs w:val="24"/>
            <w:lang w:val="en-US"/>
          </w:rPr>
          <w:t xml:space="preserve"> important respects. </w:t>
        </w:r>
      </w:ins>
    </w:p>
    <w:p w14:paraId="0EBC7E65" w14:textId="6198C78E" w:rsidR="00B57D9D" w:rsidRDefault="00B57D9D">
      <w:pPr>
        <w:spacing w:line="480" w:lineRule="auto"/>
        <w:rPr>
          <w:ins w:id="152" w:author="ehrlen" w:date="2015-11-09T17:33:00Z"/>
          <w:rFonts w:ascii="Times New Roman" w:hAnsi="Times New Roman" w:cs="Times New Roman"/>
          <w:sz w:val="24"/>
          <w:szCs w:val="24"/>
          <w:lang w:val="en-US"/>
        </w:rPr>
      </w:pPr>
      <w:ins w:id="153" w:author="ehrlen" w:date="2015-11-09T17:27:00Z">
        <w:r>
          <w:rPr>
            <w:rFonts w:ascii="Times New Roman" w:hAnsi="Times New Roman" w:cs="Times New Roman"/>
            <w:sz w:val="24"/>
            <w:szCs w:val="24"/>
            <w:lang w:val="en-US"/>
          </w:rPr>
          <w:t xml:space="preserve">First, it deals with a study system </w:t>
        </w:r>
      </w:ins>
      <w:ins w:id="154" w:author="ehrlen" w:date="2015-11-09T17:28:00Z">
        <w:r>
          <w:rPr>
            <w:rFonts w:ascii="Times New Roman" w:hAnsi="Times New Roman" w:cs="Times New Roman"/>
            <w:sz w:val="24"/>
            <w:szCs w:val="24"/>
            <w:lang w:val="en-US"/>
          </w:rPr>
          <w:t xml:space="preserve">– </w:t>
        </w:r>
      </w:ins>
      <w:proofErr w:type="spellStart"/>
      <w:ins w:id="155" w:author="Johan Ehrlén" w:date="2015-11-10T09:46:00Z">
        <w:r w:rsidR="0015617F" w:rsidRPr="0015617F">
          <w:rPr>
            <w:rFonts w:ascii="Times New Roman" w:hAnsi="Times New Roman" w:cs="Times New Roman"/>
            <w:i/>
            <w:sz w:val="24"/>
            <w:szCs w:val="24"/>
            <w:lang w:val="en-US"/>
            <w:rPrChange w:id="156" w:author="Johan Ehrlén" w:date="2015-11-10T09:47:00Z">
              <w:rPr>
                <w:rFonts w:ascii="Times New Roman" w:hAnsi="Times New Roman" w:cs="Times New Roman"/>
                <w:sz w:val="24"/>
                <w:szCs w:val="24"/>
                <w:lang w:val="en-US"/>
              </w:rPr>
            </w:rPrChange>
          </w:rPr>
          <w:t>Phengaris</w:t>
        </w:r>
        <w:proofErr w:type="spellEnd"/>
        <w:r w:rsidR="0015617F">
          <w:rPr>
            <w:rFonts w:ascii="Times New Roman" w:hAnsi="Times New Roman" w:cs="Times New Roman"/>
            <w:sz w:val="24"/>
            <w:szCs w:val="24"/>
            <w:lang w:val="en-US"/>
          </w:rPr>
          <w:t xml:space="preserve"> (</w:t>
        </w:r>
      </w:ins>
      <w:proofErr w:type="spellStart"/>
      <w:ins w:id="157" w:author="ehrlen" w:date="2015-11-09T17:28:00Z">
        <w:r w:rsidRPr="00B57D9D">
          <w:rPr>
            <w:rFonts w:ascii="Times New Roman" w:hAnsi="Times New Roman" w:cs="Times New Roman"/>
            <w:i/>
            <w:sz w:val="24"/>
            <w:szCs w:val="24"/>
            <w:lang w:val="en-US"/>
            <w:rPrChange w:id="158" w:author="ehrlen" w:date="2015-11-09T17:29:00Z">
              <w:rPr>
                <w:rFonts w:ascii="Times New Roman" w:hAnsi="Times New Roman" w:cs="Times New Roman"/>
                <w:sz w:val="24"/>
                <w:szCs w:val="24"/>
                <w:lang w:val="en-US"/>
              </w:rPr>
            </w:rPrChange>
          </w:rPr>
          <w:t>Maculinea</w:t>
        </w:r>
      </w:ins>
      <w:proofErr w:type="spellEnd"/>
      <w:ins w:id="159" w:author="Johan Ehrlén" w:date="2015-11-10T09:47:00Z">
        <w:r w:rsidR="0015617F">
          <w:rPr>
            <w:rFonts w:ascii="Times New Roman" w:hAnsi="Times New Roman" w:cs="Times New Roman"/>
            <w:sz w:val="24"/>
            <w:szCs w:val="24"/>
            <w:lang w:val="en-US"/>
          </w:rPr>
          <w:t>)</w:t>
        </w:r>
      </w:ins>
      <w:ins w:id="160" w:author="ehrlen" w:date="2015-11-09T17:28:00Z">
        <w:r>
          <w:rPr>
            <w:rFonts w:ascii="Times New Roman" w:hAnsi="Times New Roman" w:cs="Times New Roman"/>
            <w:sz w:val="24"/>
            <w:szCs w:val="24"/>
            <w:lang w:val="en-US"/>
          </w:rPr>
          <w:t xml:space="preserve"> butterflies and its two hosts, plants and </w:t>
        </w:r>
        <w:proofErr w:type="spellStart"/>
        <w:r>
          <w:rPr>
            <w:rFonts w:ascii="Times New Roman" w:hAnsi="Times New Roman" w:cs="Times New Roman"/>
            <w:sz w:val="24"/>
            <w:szCs w:val="24"/>
            <w:lang w:val="en-US"/>
          </w:rPr>
          <w:t>Myrmica</w:t>
        </w:r>
        <w:proofErr w:type="spellEnd"/>
        <w:r>
          <w:rPr>
            <w:rFonts w:ascii="Times New Roman" w:hAnsi="Times New Roman" w:cs="Times New Roman"/>
            <w:sz w:val="24"/>
            <w:szCs w:val="24"/>
            <w:lang w:val="en-US"/>
          </w:rPr>
          <w:t xml:space="preserve"> ants, used in sequ</w:t>
        </w:r>
      </w:ins>
      <w:ins w:id="161" w:author="ehrlen" w:date="2015-11-09T17:29:00Z">
        <w:r>
          <w:rPr>
            <w:rFonts w:ascii="Times New Roman" w:hAnsi="Times New Roman" w:cs="Times New Roman"/>
            <w:sz w:val="24"/>
            <w:szCs w:val="24"/>
            <w:lang w:val="en-US"/>
          </w:rPr>
          <w:t xml:space="preserve">ence - </w:t>
        </w:r>
      </w:ins>
      <w:ins w:id="162" w:author="ehrlen" w:date="2015-11-09T17:27:00Z">
        <w:r>
          <w:rPr>
            <w:rFonts w:ascii="Times New Roman" w:hAnsi="Times New Roman" w:cs="Times New Roman"/>
            <w:sz w:val="24"/>
            <w:szCs w:val="24"/>
            <w:lang w:val="en-US"/>
          </w:rPr>
          <w:t xml:space="preserve">that is </w:t>
        </w:r>
      </w:ins>
      <w:ins w:id="163" w:author="ehrlen" w:date="2015-11-09T17:29:00Z">
        <w:r>
          <w:rPr>
            <w:rFonts w:ascii="Times New Roman" w:hAnsi="Times New Roman" w:cs="Times New Roman"/>
            <w:sz w:val="24"/>
            <w:szCs w:val="24"/>
            <w:lang w:val="en-US"/>
          </w:rPr>
          <w:t xml:space="preserve">extremely well </w:t>
        </w:r>
        <w:commentRangeStart w:id="164"/>
        <w:r>
          <w:rPr>
            <w:rFonts w:ascii="Times New Roman" w:hAnsi="Times New Roman" w:cs="Times New Roman"/>
            <w:sz w:val="24"/>
            <w:szCs w:val="24"/>
            <w:lang w:val="en-US"/>
          </w:rPr>
          <w:t xml:space="preserve">studied </w:t>
        </w:r>
      </w:ins>
      <w:commentRangeEnd w:id="164"/>
      <w:ins w:id="165" w:author="ehrlen" w:date="2015-11-09T17:32:00Z">
        <w:r>
          <w:rPr>
            <w:rStyle w:val="Refdecomentario"/>
          </w:rPr>
          <w:commentReference w:id="164"/>
        </w:r>
      </w:ins>
      <w:ins w:id="166" w:author="ehrlen" w:date="2015-11-09T17:29:00Z">
        <w:r>
          <w:rPr>
            <w:rFonts w:ascii="Times New Roman" w:hAnsi="Times New Roman" w:cs="Times New Roman"/>
            <w:sz w:val="24"/>
            <w:szCs w:val="24"/>
            <w:lang w:val="en-US"/>
          </w:rPr>
          <w:t xml:space="preserve">but that has </w:t>
        </w:r>
      </w:ins>
      <w:ins w:id="167" w:author="ehrlen" w:date="2015-11-09T17:30:00Z">
        <w:r>
          <w:rPr>
            <w:rFonts w:ascii="Times New Roman" w:hAnsi="Times New Roman" w:cs="Times New Roman"/>
            <w:sz w:val="24"/>
            <w:szCs w:val="24"/>
            <w:lang w:val="en-US"/>
          </w:rPr>
          <w:t>never been thoroughly examined in the current context.</w:t>
        </w:r>
      </w:ins>
      <w:ins w:id="168" w:author="ehrlen" w:date="2015-11-09T17:32:00Z">
        <w:r>
          <w:rPr>
            <w:rFonts w:ascii="Times New Roman" w:hAnsi="Times New Roman" w:cs="Times New Roman"/>
            <w:sz w:val="24"/>
            <w:szCs w:val="24"/>
            <w:lang w:val="en-US"/>
          </w:rPr>
          <w:t xml:space="preserve"> (None of the authors have published</w:t>
        </w:r>
      </w:ins>
      <w:ins w:id="169" w:author="ehrlen" w:date="2015-11-09T17:33:00Z">
        <w:r>
          <w:rPr>
            <w:rFonts w:ascii="Times New Roman" w:hAnsi="Times New Roman" w:cs="Times New Roman"/>
            <w:sz w:val="24"/>
            <w:szCs w:val="24"/>
            <w:lang w:val="en-US"/>
          </w:rPr>
          <w:t xml:space="preserve"> from </w:t>
        </w:r>
      </w:ins>
      <w:ins w:id="170" w:author="ehrlen" w:date="2015-11-09T17:32:00Z">
        <w:r>
          <w:rPr>
            <w:rFonts w:ascii="Times New Roman" w:hAnsi="Times New Roman" w:cs="Times New Roman"/>
            <w:sz w:val="24"/>
            <w:szCs w:val="24"/>
            <w:lang w:val="en-US"/>
          </w:rPr>
          <w:t>this study system pre</w:t>
        </w:r>
      </w:ins>
      <w:ins w:id="171" w:author="ehrlen" w:date="2015-11-09T17:33:00Z">
        <w:r>
          <w:rPr>
            <w:rFonts w:ascii="Times New Roman" w:hAnsi="Times New Roman" w:cs="Times New Roman"/>
            <w:sz w:val="24"/>
            <w:szCs w:val="24"/>
            <w:lang w:val="en-US"/>
          </w:rPr>
          <w:t>viously.)</w:t>
        </w:r>
      </w:ins>
    </w:p>
    <w:p w14:paraId="7049A096" w14:textId="447B7D4A" w:rsidR="00B57D9D" w:rsidRDefault="00B57D9D">
      <w:pPr>
        <w:spacing w:line="480" w:lineRule="auto"/>
        <w:rPr>
          <w:ins w:id="172" w:author="ehrlen" w:date="2015-11-09T17:35:00Z"/>
          <w:rFonts w:ascii="Times New Roman" w:hAnsi="Times New Roman" w:cs="Times New Roman"/>
          <w:sz w:val="24"/>
          <w:szCs w:val="24"/>
          <w:lang w:val="en-US"/>
        </w:rPr>
      </w:pPr>
      <w:ins w:id="173" w:author="ehrlen" w:date="2015-11-09T17:33:00Z">
        <w:r>
          <w:rPr>
            <w:rFonts w:ascii="Times New Roman" w:hAnsi="Times New Roman" w:cs="Times New Roman"/>
            <w:sz w:val="24"/>
            <w:szCs w:val="24"/>
            <w:lang w:val="en-US"/>
          </w:rPr>
          <w:t xml:space="preserve">Second, the study is important </w:t>
        </w:r>
      </w:ins>
      <w:ins w:id="174" w:author="Johan Ehrlén" w:date="2015-11-10T09:23:00Z">
        <w:r w:rsidR="00DA3453">
          <w:rPr>
            <w:rFonts w:ascii="Times New Roman" w:hAnsi="Times New Roman" w:cs="Times New Roman"/>
            <w:sz w:val="24"/>
            <w:szCs w:val="24"/>
            <w:lang w:val="en-US"/>
          </w:rPr>
          <w:t xml:space="preserve">and novel </w:t>
        </w:r>
      </w:ins>
      <w:ins w:id="175" w:author="ehrlen" w:date="2015-11-09T17:33:00Z">
        <w:del w:id="176" w:author="Johan Ehrlén" w:date="2015-11-10T09:48:00Z">
          <w:r w:rsidDel="0015617F">
            <w:rPr>
              <w:rFonts w:ascii="Times New Roman" w:hAnsi="Times New Roman" w:cs="Times New Roman"/>
              <w:sz w:val="24"/>
              <w:szCs w:val="24"/>
              <w:lang w:val="en-US"/>
            </w:rPr>
            <w:delText>in a b</w:delText>
          </w:r>
        </w:del>
      </w:ins>
      <w:ins w:id="177" w:author="ehrlen" w:date="2015-11-09T17:34:00Z">
        <w:del w:id="178" w:author="Johan Ehrlén" w:date="2015-11-10T09:48:00Z">
          <w:r w:rsidDel="0015617F">
            <w:rPr>
              <w:rFonts w:ascii="Times New Roman" w:hAnsi="Times New Roman" w:cs="Times New Roman"/>
              <w:sz w:val="24"/>
              <w:szCs w:val="24"/>
              <w:lang w:val="en-US"/>
            </w:rPr>
            <w:delText xml:space="preserve">roader context </w:delText>
          </w:r>
        </w:del>
        <w:r>
          <w:rPr>
            <w:rFonts w:ascii="Times New Roman" w:hAnsi="Times New Roman" w:cs="Times New Roman"/>
            <w:sz w:val="24"/>
            <w:szCs w:val="24"/>
            <w:lang w:val="en-US"/>
          </w:rPr>
          <w:t xml:space="preserve">because it </w:t>
        </w:r>
        <w:del w:id="179" w:author="Johan Ehrlén" w:date="2015-11-10T09:27:00Z">
          <w:r w:rsidDel="00DA3453">
            <w:rPr>
              <w:rFonts w:ascii="Times New Roman" w:hAnsi="Times New Roman" w:cs="Times New Roman"/>
              <w:sz w:val="24"/>
              <w:szCs w:val="24"/>
              <w:lang w:val="en-US"/>
            </w:rPr>
            <w:delText xml:space="preserve">shows more </w:delText>
          </w:r>
        </w:del>
        <w:r>
          <w:rPr>
            <w:rFonts w:ascii="Times New Roman" w:hAnsi="Times New Roman" w:cs="Times New Roman"/>
            <w:sz w:val="24"/>
            <w:szCs w:val="24"/>
            <w:lang w:val="en-US"/>
          </w:rPr>
          <w:t xml:space="preserve">clearly </w:t>
        </w:r>
      </w:ins>
      <w:ins w:id="180" w:author="Johan Ehrlén" w:date="2015-11-10T09:27:00Z">
        <w:r w:rsidR="00DA3453">
          <w:rPr>
            <w:rFonts w:ascii="Times New Roman" w:hAnsi="Times New Roman" w:cs="Times New Roman"/>
            <w:sz w:val="24"/>
            <w:szCs w:val="24"/>
            <w:lang w:val="en-US"/>
          </w:rPr>
          <w:t xml:space="preserve">shows </w:t>
        </w:r>
      </w:ins>
      <w:ins w:id="181" w:author="ehrlen" w:date="2015-11-09T17:34:00Z">
        <w:r>
          <w:rPr>
            <w:rFonts w:ascii="Times New Roman" w:hAnsi="Times New Roman" w:cs="Times New Roman"/>
            <w:sz w:val="24"/>
            <w:szCs w:val="24"/>
            <w:lang w:val="en-US"/>
          </w:rPr>
          <w:t>tha</w:t>
        </w:r>
        <w:del w:id="182" w:author="Johan Ehrlén" w:date="2015-11-10T09:27:00Z">
          <w:r w:rsidDel="00DA3453">
            <w:rPr>
              <w:rFonts w:ascii="Times New Roman" w:hAnsi="Times New Roman" w:cs="Times New Roman"/>
              <w:sz w:val="24"/>
              <w:szCs w:val="24"/>
              <w:lang w:val="en-US"/>
            </w:rPr>
            <w:delText>n</w:delText>
          </w:r>
        </w:del>
      </w:ins>
      <w:ins w:id="183" w:author="Johan Ehrlén" w:date="2015-11-10T09:27:00Z">
        <w:r w:rsidR="00DA3453">
          <w:rPr>
            <w:rFonts w:ascii="Times New Roman" w:hAnsi="Times New Roman" w:cs="Times New Roman"/>
            <w:sz w:val="24"/>
            <w:szCs w:val="24"/>
            <w:lang w:val="en-US"/>
          </w:rPr>
          <w:t>t</w:t>
        </w:r>
      </w:ins>
      <w:ins w:id="184" w:author="ehrlen" w:date="2015-11-09T17:34:00Z">
        <w:del w:id="185" w:author="Johan Ehrlén" w:date="2015-11-10T09:27:00Z">
          <w:r w:rsidDel="00DA3453">
            <w:rPr>
              <w:rFonts w:ascii="Times New Roman" w:hAnsi="Times New Roman" w:cs="Times New Roman"/>
              <w:sz w:val="24"/>
              <w:szCs w:val="24"/>
              <w:lang w:val="en-US"/>
            </w:rPr>
            <w:delText xml:space="preserve"> previous studies how</w:delText>
          </w:r>
        </w:del>
        <w:r>
          <w:rPr>
            <w:rFonts w:ascii="Times New Roman" w:hAnsi="Times New Roman" w:cs="Times New Roman"/>
            <w:sz w:val="24"/>
            <w:szCs w:val="24"/>
            <w:lang w:val="en-US"/>
          </w:rPr>
          <w:t xml:space="preserve"> </w:t>
        </w:r>
      </w:ins>
      <w:ins w:id="186" w:author="ehrlen" w:date="2015-11-09T17:35:00Z">
        <w:r>
          <w:rPr>
            <w:rFonts w:ascii="Times New Roman" w:hAnsi="Times New Roman" w:cs="Times New Roman"/>
            <w:sz w:val="24"/>
            <w:szCs w:val="24"/>
            <w:lang w:val="en-US"/>
          </w:rPr>
          <w:t>among-population in</w:t>
        </w:r>
      </w:ins>
      <w:ins w:id="187" w:author="Johan Ehrlén" w:date="2015-11-10T09:27:00Z">
        <w:r w:rsidR="00DA3453">
          <w:rPr>
            <w:rFonts w:ascii="Times New Roman" w:hAnsi="Times New Roman" w:cs="Times New Roman"/>
            <w:sz w:val="24"/>
            <w:szCs w:val="24"/>
            <w:lang w:val="en-US"/>
          </w:rPr>
          <w:t xml:space="preserve"> not only the intensity but also</w:t>
        </w:r>
      </w:ins>
      <w:ins w:id="188" w:author="ehrlen" w:date="2015-11-09T17:35:00Z">
        <w:r>
          <w:rPr>
            <w:rFonts w:ascii="Times New Roman" w:hAnsi="Times New Roman" w:cs="Times New Roman"/>
            <w:sz w:val="24"/>
            <w:szCs w:val="24"/>
            <w:lang w:val="en-US"/>
          </w:rPr>
          <w:t xml:space="preserve"> </w:t>
        </w:r>
      </w:ins>
      <w:ins w:id="189" w:author="ehrlen" w:date="2015-11-09T17:34:00Z">
        <w:r>
          <w:rPr>
            <w:rFonts w:ascii="Times New Roman" w:hAnsi="Times New Roman" w:cs="Times New Roman"/>
            <w:sz w:val="24"/>
            <w:szCs w:val="24"/>
            <w:lang w:val="en-US"/>
          </w:rPr>
          <w:t xml:space="preserve">the direction of selection </w:t>
        </w:r>
      </w:ins>
      <w:ins w:id="190" w:author="ehrlen" w:date="2015-11-09T17:35:00Z">
        <w:r>
          <w:rPr>
            <w:rFonts w:ascii="Times New Roman" w:hAnsi="Times New Roman" w:cs="Times New Roman"/>
            <w:sz w:val="24"/>
            <w:szCs w:val="24"/>
            <w:lang w:val="en-US"/>
          </w:rPr>
          <w:t xml:space="preserve">on </w:t>
        </w:r>
      </w:ins>
      <w:ins w:id="191" w:author="ehrlen" w:date="2015-11-09T17:38:00Z">
        <w:r>
          <w:rPr>
            <w:rFonts w:ascii="Times New Roman" w:hAnsi="Times New Roman" w:cs="Times New Roman"/>
            <w:sz w:val="24"/>
            <w:szCs w:val="24"/>
            <w:lang w:val="en-US"/>
          </w:rPr>
          <w:t xml:space="preserve">timing of reproduction in a </w:t>
        </w:r>
      </w:ins>
      <w:ins w:id="192" w:author="ehrlen" w:date="2015-11-09T17:35:00Z">
        <w:r>
          <w:rPr>
            <w:rFonts w:ascii="Times New Roman" w:hAnsi="Times New Roman" w:cs="Times New Roman"/>
            <w:sz w:val="24"/>
            <w:szCs w:val="24"/>
            <w:lang w:val="en-US"/>
          </w:rPr>
          <w:t xml:space="preserve">plant </w:t>
        </w:r>
      </w:ins>
      <w:ins w:id="193" w:author="ehrlen" w:date="2015-11-09T17:34:00Z">
        <w:r>
          <w:rPr>
            <w:rFonts w:ascii="Times New Roman" w:hAnsi="Times New Roman" w:cs="Times New Roman"/>
            <w:sz w:val="24"/>
            <w:szCs w:val="24"/>
            <w:lang w:val="en-US"/>
          </w:rPr>
          <w:t>can be explained by the presence and preferences of a</w:t>
        </w:r>
      </w:ins>
      <w:ins w:id="194" w:author="ehrlen" w:date="2015-11-09T17:35:00Z">
        <w:r>
          <w:rPr>
            <w:rFonts w:ascii="Times New Roman" w:hAnsi="Times New Roman" w:cs="Times New Roman"/>
            <w:sz w:val="24"/>
            <w:szCs w:val="24"/>
            <w:lang w:val="en-US"/>
          </w:rPr>
          <w:t>n antagonistic interactor.</w:t>
        </w:r>
      </w:ins>
    </w:p>
    <w:p w14:paraId="53A287A9" w14:textId="15CC2ED4" w:rsidR="003551FF" w:rsidRPr="00B57D9D" w:rsidRDefault="00B57D9D">
      <w:pPr>
        <w:spacing w:line="480" w:lineRule="auto"/>
        <w:rPr>
          <w:rFonts w:ascii="Times New Roman" w:hAnsi="Times New Roman" w:cs="Times New Roman"/>
          <w:sz w:val="24"/>
          <w:szCs w:val="24"/>
          <w:lang w:val="en-US"/>
          <w:rPrChange w:id="195" w:author="ehrlen" w:date="2015-11-09T17:27:00Z">
            <w:rPr>
              <w:lang w:val="en-US"/>
            </w:rPr>
          </w:rPrChange>
        </w:rPr>
      </w:pPr>
      <w:ins w:id="196" w:author="ehrlen" w:date="2015-11-09T17:35:00Z">
        <w:r>
          <w:rPr>
            <w:rFonts w:ascii="Times New Roman" w:hAnsi="Times New Roman" w:cs="Times New Roman"/>
            <w:sz w:val="24"/>
            <w:szCs w:val="24"/>
            <w:lang w:val="en-US"/>
          </w:rPr>
          <w:t xml:space="preserve">Third, the study is novel </w:t>
        </w:r>
      </w:ins>
      <w:ins w:id="197" w:author="Johan Ehrlén" w:date="2015-11-10T09:48:00Z">
        <w:r w:rsidR="0015617F">
          <w:rPr>
            <w:rFonts w:ascii="Times New Roman" w:hAnsi="Times New Roman" w:cs="Times New Roman"/>
            <w:sz w:val="24"/>
            <w:szCs w:val="24"/>
            <w:lang w:val="en-US"/>
          </w:rPr>
          <w:t xml:space="preserve">in an even broader context </w:t>
        </w:r>
      </w:ins>
      <w:ins w:id="198" w:author="ehrlen" w:date="2015-11-09T17:35:00Z">
        <w:del w:id="199" w:author="Johan Ehrlén" w:date="2015-11-10T09:48:00Z">
          <w:r w:rsidDel="0015617F">
            <w:rPr>
              <w:rFonts w:ascii="Times New Roman" w:hAnsi="Times New Roman" w:cs="Times New Roman"/>
              <w:sz w:val="24"/>
              <w:szCs w:val="24"/>
              <w:lang w:val="en-US"/>
            </w:rPr>
            <w:delText>in</w:delText>
          </w:r>
        </w:del>
      </w:ins>
      <w:ins w:id="200" w:author="Johan Ehrlén" w:date="2015-11-10T09:48:00Z">
        <w:r w:rsidR="0015617F">
          <w:rPr>
            <w:rFonts w:ascii="Times New Roman" w:hAnsi="Times New Roman" w:cs="Times New Roman"/>
            <w:sz w:val="24"/>
            <w:szCs w:val="24"/>
            <w:lang w:val="en-US"/>
          </w:rPr>
          <w:t>because it</w:t>
        </w:r>
      </w:ins>
      <w:ins w:id="201" w:author="ehrlen" w:date="2015-11-09T17:35:00Z">
        <w:r>
          <w:rPr>
            <w:rFonts w:ascii="Times New Roman" w:hAnsi="Times New Roman" w:cs="Times New Roman"/>
            <w:sz w:val="24"/>
            <w:szCs w:val="24"/>
            <w:lang w:val="en-US"/>
          </w:rPr>
          <w:t xml:space="preserve"> dem</w:t>
        </w:r>
      </w:ins>
      <w:ins w:id="202" w:author="ehrlen" w:date="2015-11-09T17:36:00Z">
        <w:r>
          <w:rPr>
            <w:rFonts w:ascii="Times New Roman" w:hAnsi="Times New Roman" w:cs="Times New Roman"/>
            <w:sz w:val="24"/>
            <w:szCs w:val="24"/>
            <w:lang w:val="en-US"/>
          </w:rPr>
          <w:t>onstrat</w:t>
        </w:r>
        <w:del w:id="203" w:author="Johan Ehrlén" w:date="2015-11-10T09:48:00Z">
          <w:r w:rsidDel="0015617F">
            <w:rPr>
              <w:rFonts w:ascii="Times New Roman" w:hAnsi="Times New Roman" w:cs="Times New Roman"/>
              <w:sz w:val="24"/>
              <w:szCs w:val="24"/>
              <w:lang w:val="en-US"/>
            </w:rPr>
            <w:delText>ing</w:delText>
          </w:r>
        </w:del>
      </w:ins>
      <w:ins w:id="204" w:author="Johan Ehrlén" w:date="2015-11-10T09:48:00Z">
        <w:r w:rsidR="0015617F">
          <w:rPr>
            <w:rFonts w:ascii="Times New Roman" w:hAnsi="Times New Roman" w:cs="Times New Roman"/>
            <w:sz w:val="24"/>
            <w:szCs w:val="24"/>
            <w:lang w:val="en-US"/>
          </w:rPr>
          <w:t>es</w:t>
        </w:r>
      </w:ins>
      <w:ins w:id="205" w:author="ehrlen" w:date="2015-11-09T17:36:00Z">
        <w:r>
          <w:rPr>
            <w:rFonts w:ascii="Times New Roman" w:hAnsi="Times New Roman" w:cs="Times New Roman"/>
            <w:sz w:val="24"/>
            <w:szCs w:val="24"/>
            <w:lang w:val="en-US"/>
          </w:rPr>
          <w:t xml:space="preserve"> how community context can be linked </w:t>
        </w:r>
      </w:ins>
      <w:ins w:id="206" w:author="ehrlen" w:date="2015-11-09T17:37:00Z">
        <w:r>
          <w:rPr>
            <w:rFonts w:ascii="Times New Roman" w:hAnsi="Times New Roman" w:cs="Times New Roman"/>
            <w:sz w:val="24"/>
            <w:szCs w:val="24"/>
            <w:lang w:val="en-US"/>
          </w:rPr>
          <w:t>to among-population variation in natural selection via a</w:t>
        </w:r>
      </w:ins>
      <w:ins w:id="207" w:author="ehrlen" w:date="2015-11-09T17:36:00Z">
        <w:r>
          <w:rPr>
            <w:rFonts w:ascii="Times New Roman" w:hAnsi="Times New Roman" w:cs="Times New Roman"/>
            <w:sz w:val="24"/>
            <w:szCs w:val="24"/>
            <w:lang w:val="en-US"/>
          </w:rPr>
          <w:t xml:space="preserve"> plant-antagonist interaction</w:t>
        </w:r>
      </w:ins>
      <w:ins w:id="208" w:author="ehrlen" w:date="2015-11-09T17:39:00Z">
        <w:r>
          <w:rPr>
            <w:rFonts w:ascii="Times New Roman" w:hAnsi="Times New Roman" w:cs="Times New Roman"/>
            <w:sz w:val="24"/>
            <w:szCs w:val="24"/>
            <w:lang w:val="en-US"/>
          </w:rPr>
          <w:t xml:space="preserve">. While </w:t>
        </w:r>
      </w:ins>
      <w:del w:id="209" w:author="ehrlen" w:date="2015-11-09T17:38:00Z">
        <w:r w:rsidR="00B0226D" w:rsidRPr="00B57D9D" w:rsidDel="00B57D9D">
          <w:rPr>
            <w:rFonts w:ascii="Times New Roman" w:hAnsi="Times New Roman" w:cs="Times New Roman"/>
            <w:sz w:val="24"/>
            <w:szCs w:val="24"/>
            <w:lang w:val="en-US"/>
            <w:rPrChange w:id="210" w:author="ehrlen" w:date="2015-11-09T17:27:00Z">
              <w:rPr>
                <w:lang w:val="en-US"/>
              </w:rPr>
            </w:rPrChange>
          </w:rPr>
          <w:delText xml:space="preserve">(e.g. Ehrlén &amp; Münzbergová 2009) have also found effects of antagonistic interactions on flowering phenology, </w:delText>
        </w:r>
        <w:r w:rsidR="002C40C0" w:rsidRPr="00B57D9D" w:rsidDel="00B57D9D">
          <w:rPr>
            <w:rFonts w:ascii="Times New Roman" w:hAnsi="Times New Roman" w:cs="Times New Roman"/>
            <w:sz w:val="24"/>
            <w:szCs w:val="24"/>
            <w:lang w:val="en-US"/>
            <w:rPrChange w:id="211" w:author="ehrlen" w:date="2015-11-09T17:27:00Z">
              <w:rPr>
                <w:lang w:val="en-US"/>
              </w:rPr>
            </w:rPrChange>
          </w:rPr>
          <w:delText>the present</w:delText>
        </w:r>
        <w:r w:rsidR="00B0226D" w:rsidRPr="00B57D9D" w:rsidDel="00B57D9D">
          <w:rPr>
            <w:rFonts w:ascii="Times New Roman" w:hAnsi="Times New Roman" w:cs="Times New Roman"/>
            <w:sz w:val="24"/>
            <w:szCs w:val="24"/>
            <w:lang w:val="en-US"/>
            <w:rPrChange w:id="212" w:author="ehrlen" w:date="2015-11-09T17:27:00Z">
              <w:rPr>
                <w:lang w:val="en-US"/>
              </w:rPr>
            </w:rPrChange>
          </w:rPr>
          <w:delText xml:space="preserve"> study </w:delText>
        </w:r>
        <w:r w:rsidR="002C40C0" w:rsidRPr="00B57D9D" w:rsidDel="00B57D9D">
          <w:rPr>
            <w:rFonts w:ascii="Times New Roman" w:hAnsi="Times New Roman" w:cs="Times New Roman"/>
            <w:sz w:val="24"/>
            <w:szCs w:val="24"/>
            <w:lang w:val="en-US"/>
            <w:rPrChange w:id="213" w:author="ehrlen" w:date="2015-11-09T17:27:00Z">
              <w:rPr>
                <w:lang w:val="en-US"/>
              </w:rPr>
            </w:rPrChange>
          </w:rPr>
          <w:delText xml:space="preserve">constitutes a novelty because </w:delText>
        </w:r>
        <w:r w:rsidR="009F47F4" w:rsidRPr="00B57D9D" w:rsidDel="00B57D9D">
          <w:rPr>
            <w:rFonts w:ascii="Times New Roman" w:hAnsi="Times New Roman" w:cs="Times New Roman"/>
            <w:sz w:val="24"/>
            <w:szCs w:val="24"/>
            <w:lang w:val="en-US"/>
            <w:rPrChange w:id="214" w:author="ehrlen" w:date="2015-11-09T17:27:00Z">
              <w:rPr>
                <w:lang w:val="en-US"/>
              </w:rPr>
            </w:rPrChange>
          </w:rPr>
          <w:delText>it</w:delText>
        </w:r>
        <w:r w:rsidR="002C40C0" w:rsidRPr="00B57D9D" w:rsidDel="00B57D9D">
          <w:rPr>
            <w:rFonts w:ascii="Times New Roman" w:hAnsi="Times New Roman" w:cs="Times New Roman"/>
            <w:sz w:val="24"/>
            <w:szCs w:val="24"/>
            <w:lang w:val="en-US"/>
            <w:rPrChange w:id="215" w:author="ehrlen" w:date="2015-11-09T17:27:00Z">
              <w:rPr>
                <w:lang w:val="en-US"/>
              </w:rPr>
            </w:rPrChange>
          </w:rPr>
          <w:delText xml:space="preserve"> demonstrate</w:delText>
        </w:r>
        <w:r w:rsidR="009F47F4" w:rsidRPr="00B57D9D" w:rsidDel="00B57D9D">
          <w:rPr>
            <w:rFonts w:ascii="Times New Roman" w:hAnsi="Times New Roman" w:cs="Times New Roman"/>
            <w:sz w:val="24"/>
            <w:szCs w:val="24"/>
            <w:lang w:val="en-US"/>
            <w:rPrChange w:id="216" w:author="ehrlen" w:date="2015-11-09T17:27:00Z">
              <w:rPr>
                <w:lang w:val="en-US"/>
              </w:rPr>
            </w:rPrChange>
          </w:rPr>
          <w:delText>s</w:delText>
        </w:r>
        <w:r w:rsidR="002C40C0" w:rsidRPr="00B57D9D" w:rsidDel="00B57D9D">
          <w:rPr>
            <w:rFonts w:ascii="Times New Roman" w:hAnsi="Times New Roman" w:cs="Times New Roman"/>
            <w:sz w:val="24"/>
            <w:szCs w:val="24"/>
            <w:lang w:val="en-US"/>
            <w:rPrChange w:id="217" w:author="ehrlen" w:date="2015-11-09T17:27:00Z">
              <w:rPr>
                <w:lang w:val="en-US"/>
              </w:rPr>
            </w:rPrChange>
          </w:rPr>
          <w:delText xml:space="preserve"> that selection </w:delText>
        </w:r>
        <w:r w:rsidR="00ED4E26" w:rsidRPr="00B57D9D" w:rsidDel="00B57D9D">
          <w:rPr>
            <w:rFonts w:ascii="Times New Roman" w:hAnsi="Times New Roman" w:cs="Times New Roman"/>
            <w:sz w:val="24"/>
            <w:szCs w:val="24"/>
            <w:lang w:val="en-US"/>
            <w:rPrChange w:id="218" w:author="ehrlen" w:date="2015-11-09T17:27:00Z">
              <w:rPr>
                <w:lang w:val="en-US"/>
              </w:rPr>
            </w:rPrChange>
          </w:rPr>
          <w:delText>may act</w:delText>
        </w:r>
        <w:r w:rsidR="002C40C0" w:rsidRPr="00B57D9D" w:rsidDel="00B57D9D">
          <w:rPr>
            <w:rFonts w:ascii="Times New Roman" w:hAnsi="Times New Roman" w:cs="Times New Roman"/>
            <w:sz w:val="24"/>
            <w:szCs w:val="24"/>
            <w:lang w:val="en-US"/>
            <w:rPrChange w:id="219" w:author="ehrlen" w:date="2015-11-09T17:27:00Z">
              <w:rPr>
                <w:lang w:val="en-US"/>
              </w:rPr>
            </w:rPrChange>
          </w:rPr>
          <w:delText xml:space="preserve"> in opposite directions depending on the presence or absence of an antagonist in plant populations</w:delText>
        </w:r>
        <w:r w:rsidR="00C92415" w:rsidRPr="00B57D9D" w:rsidDel="00B57D9D">
          <w:rPr>
            <w:rFonts w:ascii="Times New Roman" w:hAnsi="Times New Roman" w:cs="Times New Roman"/>
            <w:sz w:val="24"/>
            <w:szCs w:val="24"/>
            <w:lang w:val="en-US"/>
            <w:rPrChange w:id="220" w:author="ehrlen" w:date="2015-11-09T17:27:00Z">
              <w:rPr>
                <w:lang w:val="en-US"/>
              </w:rPr>
            </w:rPrChange>
          </w:rPr>
          <w:delText xml:space="preserve">. </w:delText>
        </w:r>
      </w:del>
      <w:del w:id="221" w:author="ehrlen" w:date="2015-11-09T17:39:00Z">
        <w:r w:rsidR="00C92415" w:rsidRPr="00B57D9D" w:rsidDel="00B57D9D">
          <w:rPr>
            <w:rFonts w:ascii="Times New Roman" w:hAnsi="Times New Roman" w:cs="Times New Roman"/>
            <w:sz w:val="24"/>
            <w:szCs w:val="24"/>
            <w:lang w:val="en-US"/>
            <w:rPrChange w:id="222" w:author="ehrlen" w:date="2015-11-09T17:27:00Z">
              <w:rPr>
                <w:lang w:val="en-US"/>
              </w:rPr>
            </w:rPrChange>
          </w:rPr>
          <w:delText xml:space="preserve">Besides, </w:delText>
        </w:r>
      </w:del>
      <w:r w:rsidR="00C92415" w:rsidRPr="00B57D9D">
        <w:rPr>
          <w:rFonts w:ascii="Times New Roman" w:hAnsi="Times New Roman" w:cs="Times New Roman"/>
          <w:sz w:val="24"/>
          <w:szCs w:val="24"/>
          <w:lang w:val="en-US"/>
          <w:rPrChange w:id="223" w:author="ehrlen" w:date="2015-11-09T17:27:00Z">
            <w:rPr>
              <w:lang w:val="en-US"/>
            </w:rPr>
          </w:rPrChange>
        </w:rPr>
        <w:t>previous studies</w:t>
      </w:r>
      <w:ins w:id="224" w:author="ehrlen" w:date="2015-11-09T17:39:00Z">
        <w:r>
          <w:rPr>
            <w:rFonts w:ascii="Times New Roman" w:hAnsi="Times New Roman" w:cs="Times New Roman"/>
            <w:sz w:val="24"/>
            <w:szCs w:val="24"/>
            <w:lang w:val="en-US"/>
          </w:rPr>
          <w:t>, by the authors of this manuscript and others,</w:t>
        </w:r>
      </w:ins>
      <w:r w:rsidR="00C92415" w:rsidRPr="00B57D9D">
        <w:rPr>
          <w:rFonts w:ascii="Times New Roman" w:hAnsi="Times New Roman" w:cs="Times New Roman"/>
          <w:sz w:val="24"/>
          <w:szCs w:val="24"/>
          <w:lang w:val="en-US"/>
          <w:rPrChange w:id="225" w:author="ehrlen" w:date="2015-11-09T17:27:00Z">
            <w:rPr>
              <w:lang w:val="en-US"/>
            </w:rPr>
          </w:rPrChange>
        </w:rPr>
        <w:t xml:space="preserve"> have highlighted the importance of the environmental context for antagonistic interactions</w:t>
      </w:r>
      <w:moveFromRangeStart w:id="226" w:author="Johan Ehrlén" w:date="2015-11-10T09:24:00Z" w:name="move434910813"/>
      <w:moveFrom w:id="227" w:author="Johan Ehrlén" w:date="2015-11-10T09:24:00Z">
        <w:r w:rsidR="00C92415" w:rsidRPr="00B57D9D" w:rsidDel="00DA3453">
          <w:rPr>
            <w:rFonts w:ascii="Times New Roman" w:hAnsi="Times New Roman" w:cs="Times New Roman"/>
            <w:sz w:val="24"/>
            <w:szCs w:val="24"/>
            <w:lang w:val="en-US"/>
            <w:rPrChange w:id="228" w:author="ehrlen" w:date="2015-11-09T17:27:00Z">
              <w:rPr>
                <w:lang w:val="en-US"/>
              </w:rPr>
            </w:rPrChange>
          </w:rPr>
          <w:t xml:space="preserve"> (e.g. Arvanitis et al., 2007; Kolb &amp; Ehrlén, 2010; von Euler et al., 2014)</w:t>
        </w:r>
      </w:moveFrom>
      <w:moveFromRangeEnd w:id="226"/>
      <w:r w:rsidR="00C92415" w:rsidRPr="00B57D9D">
        <w:rPr>
          <w:rFonts w:ascii="Times New Roman" w:hAnsi="Times New Roman" w:cs="Times New Roman"/>
          <w:sz w:val="24"/>
          <w:szCs w:val="24"/>
          <w:lang w:val="en-US"/>
          <w:rPrChange w:id="229" w:author="ehrlen" w:date="2015-11-09T17:27:00Z">
            <w:rPr>
              <w:lang w:val="en-US"/>
            </w:rPr>
          </w:rPrChange>
        </w:rPr>
        <w:t xml:space="preserve">, </w:t>
      </w:r>
      <w:del w:id="230" w:author="ehrlen" w:date="2015-11-09T17:40:00Z">
        <w:r w:rsidR="00C92415" w:rsidRPr="00B57D9D" w:rsidDel="00B57D9D">
          <w:rPr>
            <w:rFonts w:ascii="Times New Roman" w:hAnsi="Times New Roman" w:cs="Times New Roman"/>
            <w:sz w:val="24"/>
            <w:szCs w:val="24"/>
            <w:lang w:val="en-US"/>
            <w:rPrChange w:id="231" w:author="ehrlen" w:date="2015-11-09T17:27:00Z">
              <w:rPr>
                <w:lang w:val="en-US"/>
              </w:rPr>
            </w:rPrChange>
          </w:rPr>
          <w:delText xml:space="preserve">but </w:delText>
        </w:r>
      </w:del>
      <w:r w:rsidR="00C92415" w:rsidRPr="00B57D9D">
        <w:rPr>
          <w:rFonts w:ascii="Times New Roman" w:hAnsi="Times New Roman" w:cs="Times New Roman"/>
          <w:sz w:val="24"/>
          <w:szCs w:val="24"/>
          <w:lang w:val="en-US"/>
          <w:rPrChange w:id="232" w:author="ehrlen" w:date="2015-11-09T17:27:00Z">
            <w:rPr>
              <w:lang w:val="en-US"/>
            </w:rPr>
          </w:rPrChange>
        </w:rPr>
        <w:t xml:space="preserve">this is </w:t>
      </w:r>
      <w:del w:id="233" w:author="ehrlen" w:date="2015-11-09T17:40:00Z">
        <w:r w:rsidR="00C92415" w:rsidRPr="00B57D9D" w:rsidDel="00B57D9D">
          <w:rPr>
            <w:rFonts w:ascii="Times New Roman" w:hAnsi="Times New Roman" w:cs="Times New Roman"/>
            <w:sz w:val="24"/>
            <w:szCs w:val="24"/>
            <w:lang w:val="en-US"/>
            <w:rPrChange w:id="234" w:author="ehrlen" w:date="2015-11-09T17:27:00Z">
              <w:rPr>
                <w:lang w:val="en-US"/>
              </w:rPr>
            </w:rPrChange>
          </w:rPr>
          <w:delText>o</w:delText>
        </w:r>
      </w:del>
      <w:ins w:id="235" w:author="ehrlen" w:date="2015-11-09T17:40:00Z">
        <w:r>
          <w:rPr>
            <w:rFonts w:ascii="Times New Roman" w:hAnsi="Times New Roman" w:cs="Times New Roman"/>
            <w:sz w:val="24"/>
            <w:szCs w:val="24"/>
            <w:lang w:val="en-US"/>
          </w:rPr>
          <w:t>o</w:t>
        </w:r>
      </w:ins>
      <w:r w:rsidR="00C92415" w:rsidRPr="00B57D9D">
        <w:rPr>
          <w:rFonts w:ascii="Times New Roman" w:hAnsi="Times New Roman" w:cs="Times New Roman"/>
          <w:sz w:val="24"/>
          <w:szCs w:val="24"/>
          <w:lang w:val="en-US"/>
          <w:rPrChange w:id="236" w:author="ehrlen" w:date="2015-11-09T17:27:00Z">
            <w:rPr>
              <w:lang w:val="en-US"/>
            </w:rPr>
          </w:rPrChange>
        </w:rPr>
        <w:t xml:space="preserve">ne of the first </w:t>
      </w:r>
      <w:del w:id="237" w:author="ehrlen" w:date="2015-11-09T17:40:00Z">
        <w:r w:rsidR="00C92415" w:rsidRPr="00B57D9D" w:rsidDel="00B57D9D">
          <w:rPr>
            <w:rFonts w:ascii="Times New Roman" w:hAnsi="Times New Roman" w:cs="Times New Roman"/>
            <w:sz w:val="24"/>
            <w:szCs w:val="24"/>
            <w:lang w:val="en-US"/>
            <w:rPrChange w:id="238" w:author="ehrlen" w:date="2015-11-09T17:27:00Z">
              <w:rPr>
                <w:lang w:val="en-US"/>
              </w:rPr>
            </w:rPrChange>
          </w:rPr>
          <w:delText xml:space="preserve">studies </w:delText>
        </w:r>
      </w:del>
      <w:ins w:id="239" w:author="ehrlen" w:date="2015-11-09T17:40:00Z">
        <w:r>
          <w:rPr>
            <w:rFonts w:ascii="Times New Roman" w:hAnsi="Times New Roman" w:cs="Times New Roman"/>
            <w:sz w:val="24"/>
            <w:szCs w:val="24"/>
            <w:lang w:val="en-US"/>
          </w:rPr>
          <w:t>to</w:t>
        </w:r>
        <w:r w:rsidRPr="00B57D9D">
          <w:rPr>
            <w:rFonts w:ascii="Times New Roman" w:hAnsi="Times New Roman" w:cs="Times New Roman"/>
            <w:sz w:val="24"/>
            <w:szCs w:val="24"/>
            <w:lang w:val="en-US"/>
            <w:rPrChange w:id="240" w:author="ehrlen" w:date="2015-11-09T17:27:00Z">
              <w:rPr>
                <w:lang w:val="en-US"/>
              </w:rPr>
            </w:rPrChange>
          </w:rPr>
          <w:t xml:space="preserve"> </w:t>
        </w:r>
      </w:ins>
      <w:r w:rsidR="00C92415" w:rsidRPr="00B57D9D">
        <w:rPr>
          <w:rFonts w:ascii="Times New Roman" w:hAnsi="Times New Roman" w:cs="Times New Roman"/>
          <w:sz w:val="24"/>
          <w:szCs w:val="24"/>
          <w:lang w:val="en-US"/>
          <w:rPrChange w:id="241" w:author="ehrlen" w:date="2015-11-09T17:27:00Z">
            <w:rPr>
              <w:lang w:val="en-US"/>
            </w:rPr>
          </w:rPrChange>
        </w:rPr>
        <w:t>link</w:t>
      </w:r>
      <w:del w:id="242" w:author="ehrlen" w:date="2015-11-09T17:40:00Z">
        <w:r w:rsidR="00C92415" w:rsidRPr="00B57D9D" w:rsidDel="00B57D9D">
          <w:rPr>
            <w:rFonts w:ascii="Times New Roman" w:hAnsi="Times New Roman" w:cs="Times New Roman"/>
            <w:sz w:val="24"/>
            <w:szCs w:val="24"/>
            <w:lang w:val="en-US"/>
            <w:rPrChange w:id="243" w:author="ehrlen" w:date="2015-11-09T17:27:00Z">
              <w:rPr>
                <w:lang w:val="en-US"/>
              </w:rPr>
            </w:rPrChange>
          </w:rPr>
          <w:delText>ing</w:delText>
        </w:r>
      </w:del>
      <w:r w:rsidR="00C92415" w:rsidRPr="00B57D9D">
        <w:rPr>
          <w:rFonts w:ascii="Times New Roman" w:hAnsi="Times New Roman" w:cs="Times New Roman"/>
          <w:sz w:val="24"/>
          <w:szCs w:val="24"/>
          <w:lang w:val="en-US"/>
          <w:rPrChange w:id="244" w:author="ehrlen" w:date="2015-11-09T17:27:00Z">
            <w:rPr>
              <w:lang w:val="en-US"/>
            </w:rPr>
          </w:rPrChange>
        </w:rPr>
        <w:t xml:space="preserve"> variation in the community context to variation in selection through species interactions. </w:t>
      </w:r>
    </w:p>
    <w:p w14:paraId="1D3B5143"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14:paraId="07A93C47"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027A2778" w14:textId="77777777" w:rsidR="008D6768" w:rsidRPr="00C92415" w:rsidRDefault="008D6768" w:rsidP="00C92415">
      <w:pPr>
        <w:spacing w:line="480" w:lineRule="auto"/>
        <w:rPr>
          <w:rFonts w:ascii="Times New Roman" w:hAnsi="Times New Roman" w:cs="Times New Roman"/>
          <w:sz w:val="24"/>
          <w:szCs w:val="24"/>
          <w:lang w:val="en-US"/>
        </w:rPr>
      </w:pPr>
    </w:p>
    <w:p w14:paraId="2348D880"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14:paraId="3CA658EE" w14:textId="77777777" w:rsidR="00FC051E" w:rsidRDefault="008D6768" w:rsidP="00C92415">
      <w:pPr>
        <w:spacing w:line="480" w:lineRule="auto"/>
        <w:rPr>
          <w:ins w:id="245" w:author="Johan Ehrlén" w:date="2015-11-10T09:38:00Z"/>
          <w:rFonts w:ascii="Times New Roman" w:hAnsi="Times New Roman" w:cs="Times New Roman"/>
          <w:sz w:val="24"/>
          <w:szCs w:val="24"/>
          <w:lang w:val="en-US"/>
        </w:rPr>
      </w:pPr>
      <w:r w:rsidRPr="00C92415">
        <w:rPr>
          <w:rFonts w:ascii="Times New Roman" w:hAnsi="Times New Roman" w:cs="Times New Roman"/>
          <w:sz w:val="24"/>
          <w:szCs w:val="24"/>
          <w:lang w:val="en-US"/>
        </w:rPr>
        <w:lastRenderedPageBreak/>
        <w:t>Alicia Valdés (corresponding author)</w:t>
      </w:r>
    </w:p>
    <w:p w14:paraId="60BB8174" w14:textId="77777777" w:rsidR="00B3302E" w:rsidRDefault="00B3302E" w:rsidP="00C92415">
      <w:pPr>
        <w:spacing w:line="480" w:lineRule="auto"/>
        <w:rPr>
          <w:ins w:id="246" w:author="Johan Ehrlén" w:date="2015-11-10T09:38:00Z"/>
          <w:rFonts w:ascii="Times New Roman" w:hAnsi="Times New Roman" w:cs="Times New Roman"/>
          <w:sz w:val="24"/>
          <w:szCs w:val="24"/>
          <w:lang w:val="en-US"/>
        </w:rPr>
      </w:pPr>
    </w:p>
    <w:p w14:paraId="146236CE" w14:textId="5B218134" w:rsidR="00B3302E" w:rsidRPr="0015617F" w:rsidRDefault="00B3302E" w:rsidP="00C92415">
      <w:pPr>
        <w:spacing w:line="480" w:lineRule="auto"/>
        <w:rPr>
          <w:ins w:id="247" w:author="Johan Ehrlén" w:date="2015-11-10T09:38:00Z"/>
          <w:rFonts w:ascii="Times New Roman" w:hAnsi="Times New Roman" w:cs="Times New Roman"/>
          <w:i/>
          <w:sz w:val="24"/>
          <w:szCs w:val="24"/>
          <w:lang w:val="sv-SE"/>
          <w:rPrChange w:id="248" w:author="Johan Ehrlén" w:date="2015-11-10T09:44:00Z">
            <w:rPr>
              <w:ins w:id="249" w:author="Johan Ehrlén" w:date="2015-11-10T09:38:00Z"/>
              <w:rFonts w:ascii="Times New Roman" w:hAnsi="Times New Roman" w:cs="Times New Roman"/>
              <w:sz w:val="24"/>
              <w:szCs w:val="24"/>
              <w:lang w:val="en-US"/>
            </w:rPr>
          </w:rPrChange>
        </w:rPr>
      </w:pPr>
      <w:ins w:id="250" w:author="Johan Ehrlén" w:date="2015-11-10T09:38:00Z">
        <w:r w:rsidRPr="0015617F">
          <w:rPr>
            <w:rFonts w:ascii="Times New Roman" w:hAnsi="Times New Roman" w:cs="Times New Roman"/>
            <w:i/>
            <w:sz w:val="24"/>
            <w:szCs w:val="24"/>
            <w:lang w:val="sv-SE"/>
            <w:rPrChange w:id="251" w:author="Johan Ehrlén" w:date="2015-11-10T09:44:00Z">
              <w:rPr>
                <w:rFonts w:ascii="Times New Roman" w:hAnsi="Times New Roman" w:cs="Times New Roman"/>
                <w:sz w:val="24"/>
                <w:szCs w:val="24"/>
                <w:lang w:val="en-US"/>
              </w:rPr>
            </w:rPrChange>
          </w:rPr>
          <w:t>References:</w:t>
        </w:r>
      </w:ins>
    </w:p>
    <w:p w14:paraId="529A7472" w14:textId="6D9D9AEE" w:rsidR="00B3302E" w:rsidRPr="00B3302E" w:rsidRDefault="00B3302E" w:rsidP="00C92415">
      <w:pPr>
        <w:spacing w:line="480" w:lineRule="auto"/>
        <w:rPr>
          <w:ins w:id="252" w:author="Johan Ehrlén" w:date="2015-11-10T09:38:00Z"/>
          <w:rFonts w:ascii="Times New Roman" w:hAnsi="Times New Roman" w:cs="Times New Roman"/>
          <w:sz w:val="24"/>
          <w:szCs w:val="24"/>
          <w:lang w:val="en-US"/>
          <w:rPrChange w:id="253" w:author="Johan Ehrlén" w:date="2015-11-10T09:40:00Z">
            <w:rPr>
              <w:ins w:id="254" w:author="Johan Ehrlén" w:date="2015-11-10T09:38:00Z"/>
              <w:rFonts w:ascii="Times New Roman" w:hAnsi="Times New Roman" w:cs="Times New Roman"/>
              <w:sz w:val="24"/>
              <w:szCs w:val="24"/>
              <w:lang w:val="sv-SE"/>
            </w:rPr>
          </w:rPrChange>
        </w:rPr>
      </w:pPr>
      <w:ins w:id="255" w:author="Johan Ehrlén" w:date="2015-11-10T09:40:00Z">
        <w:r w:rsidRPr="00B3302E">
          <w:rPr>
            <w:rFonts w:ascii="Times New Roman" w:hAnsi="Times New Roman" w:cs="Times New Roman"/>
            <w:sz w:val="24"/>
            <w:szCs w:val="24"/>
            <w:lang w:val="sv-SE"/>
          </w:rPr>
          <w:t xml:space="preserve">Arvanitis, L., Wiklund, C., Münzbergova, Z., Dahlgren, J. P. &amp; Ehrlén, J. 2010. </w:t>
        </w:r>
        <w:r w:rsidRPr="00B3302E">
          <w:rPr>
            <w:rFonts w:ascii="Times New Roman" w:hAnsi="Times New Roman" w:cs="Times New Roman"/>
            <w:sz w:val="24"/>
            <w:szCs w:val="24"/>
            <w:lang w:val="en-US"/>
            <w:rPrChange w:id="256" w:author="Johan Ehrlén" w:date="2015-11-10T09:40:00Z">
              <w:rPr>
                <w:rFonts w:ascii="Times New Roman" w:hAnsi="Times New Roman" w:cs="Times New Roman"/>
                <w:sz w:val="24"/>
                <w:szCs w:val="24"/>
                <w:lang w:val="sv-SE"/>
              </w:rPr>
            </w:rPrChange>
          </w:rPr>
          <w:t xml:space="preserve">Novel antagonistic interactions associated with plant polyploidization influence trait selection and habitat preference. </w:t>
        </w:r>
        <w:r w:rsidRPr="0015617F">
          <w:rPr>
            <w:rFonts w:ascii="Times New Roman" w:hAnsi="Times New Roman" w:cs="Times New Roman"/>
            <w:i/>
            <w:sz w:val="24"/>
            <w:szCs w:val="24"/>
            <w:lang w:val="en-US"/>
            <w:rPrChange w:id="257" w:author="Johan Ehrlén" w:date="2015-11-10T09:44:00Z">
              <w:rPr>
                <w:rFonts w:ascii="Times New Roman" w:hAnsi="Times New Roman" w:cs="Times New Roman"/>
                <w:sz w:val="24"/>
                <w:szCs w:val="24"/>
                <w:lang w:val="sv-SE"/>
              </w:rPr>
            </w:rPrChange>
          </w:rPr>
          <w:t>Ecology Letters</w:t>
        </w:r>
        <w:r w:rsidRPr="00B3302E">
          <w:rPr>
            <w:rFonts w:ascii="Times New Roman" w:hAnsi="Times New Roman" w:cs="Times New Roman"/>
            <w:sz w:val="24"/>
            <w:szCs w:val="24"/>
            <w:lang w:val="en-US"/>
            <w:rPrChange w:id="258" w:author="Johan Ehrlén" w:date="2015-11-10T09:40:00Z">
              <w:rPr>
                <w:rFonts w:ascii="Times New Roman" w:hAnsi="Times New Roman" w:cs="Times New Roman"/>
                <w:sz w:val="24"/>
                <w:szCs w:val="24"/>
                <w:lang w:val="sv-SE"/>
              </w:rPr>
            </w:rPrChange>
          </w:rPr>
          <w:t xml:space="preserve"> 13:330-337.</w:t>
        </w:r>
      </w:ins>
      <w:ins w:id="259" w:author="Johan Ehrlén" w:date="2015-11-10T09:38:00Z">
        <w:r w:rsidRPr="00B3302E">
          <w:rPr>
            <w:rFonts w:ascii="Times New Roman" w:hAnsi="Times New Roman" w:cs="Times New Roman"/>
            <w:sz w:val="24"/>
            <w:szCs w:val="24"/>
            <w:lang w:val="en-US"/>
          </w:rPr>
          <w:t xml:space="preserve"> </w:t>
        </w:r>
      </w:ins>
    </w:p>
    <w:p w14:paraId="1F099B4F" w14:textId="083E5609" w:rsidR="0015617F" w:rsidRPr="0015617F" w:rsidRDefault="0015617F" w:rsidP="0015617F">
      <w:pPr>
        <w:spacing w:line="480" w:lineRule="auto"/>
        <w:rPr>
          <w:ins w:id="260" w:author="Johan Ehrlén" w:date="2015-11-10T09:44:00Z"/>
          <w:rFonts w:ascii="Times New Roman" w:hAnsi="Times New Roman" w:cs="Times New Roman"/>
          <w:sz w:val="24"/>
          <w:szCs w:val="24"/>
          <w:lang w:val="en-US"/>
        </w:rPr>
      </w:pPr>
      <w:ins w:id="261" w:author="Johan Ehrlén" w:date="2015-11-10T09:44:00Z">
        <w:r w:rsidRPr="0015617F">
          <w:rPr>
            <w:rFonts w:ascii="Times New Roman" w:hAnsi="Times New Roman" w:cs="Times New Roman"/>
            <w:sz w:val="24"/>
            <w:szCs w:val="24"/>
            <w:lang w:val="sv-SE"/>
            <w:rPrChange w:id="262" w:author="Johan Ehrlén" w:date="2015-11-10T09:44:00Z">
              <w:rPr>
                <w:rFonts w:ascii="Times New Roman" w:hAnsi="Times New Roman" w:cs="Times New Roman"/>
                <w:sz w:val="24"/>
                <w:szCs w:val="24"/>
                <w:lang w:val="en-US"/>
              </w:rPr>
            </w:rPrChange>
          </w:rPr>
          <w:t xml:space="preserve">Ehrlén, J., Raabova, J. &amp; Dahlgren, J.P. 2015. </w:t>
        </w:r>
        <w:r w:rsidRPr="0015617F">
          <w:rPr>
            <w:rFonts w:ascii="Times New Roman" w:hAnsi="Times New Roman" w:cs="Times New Roman"/>
            <w:sz w:val="24"/>
            <w:szCs w:val="24"/>
            <w:lang w:val="en-US"/>
          </w:rPr>
          <w:t xml:space="preserve">Flowering schedule in a perennial plant – Life-history trade-offs, seed predation and total offspring fitness. </w:t>
        </w:r>
        <w:r w:rsidRPr="0015617F">
          <w:rPr>
            <w:rFonts w:ascii="Times New Roman" w:hAnsi="Times New Roman" w:cs="Times New Roman"/>
            <w:i/>
            <w:sz w:val="24"/>
            <w:szCs w:val="24"/>
            <w:lang w:val="en-US"/>
          </w:rPr>
          <w:t>Ecology</w:t>
        </w:r>
        <w:r w:rsidRPr="0015617F">
          <w:rPr>
            <w:rFonts w:ascii="Times New Roman" w:hAnsi="Times New Roman" w:cs="Times New Roman"/>
            <w:sz w:val="24"/>
            <w:szCs w:val="24"/>
            <w:lang w:val="en-US"/>
          </w:rPr>
          <w:t xml:space="preserve"> 96:2280-2288.   </w:t>
        </w:r>
      </w:ins>
    </w:p>
    <w:p w14:paraId="37476D69" w14:textId="00189B90" w:rsidR="0015617F" w:rsidRPr="0015617F" w:rsidRDefault="0015617F" w:rsidP="0015617F">
      <w:pPr>
        <w:spacing w:line="480" w:lineRule="auto"/>
        <w:rPr>
          <w:ins w:id="263" w:author="Johan Ehrlén" w:date="2015-11-10T09:44:00Z"/>
          <w:rFonts w:ascii="Times New Roman" w:hAnsi="Times New Roman" w:cs="Times New Roman"/>
          <w:sz w:val="24"/>
          <w:szCs w:val="24"/>
          <w:lang w:val="en-US"/>
        </w:rPr>
      </w:pPr>
      <w:ins w:id="264" w:author="Johan Ehrlén" w:date="2015-11-10T09:44:00Z">
        <w:r w:rsidRPr="0015617F">
          <w:rPr>
            <w:rFonts w:ascii="Times New Roman" w:hAnsi="Times New Roman" w:cs="Times New Roman"/>
            <w:sz w:val="24"/>
            <w:szCs w:val="24"/>
            <w:lang w:val="en-US"/>
          </w:rPr>
          <w:t xml:space="preserve">König, M., Wiklund, C. &amp; Ehrlén, J. In press. Timing of flowering and intensity of attack by a butterfly herbivore in a </w:t>
        </w:r>
        <w:proofErr w:type="spellStart"/>
        <w:r w:rsidRPr="0015617F">
          <w:rPr>
            <w:rFonts w:ascii="Times New Roman" w:hAnsi="Times New Roman" w:cs="Times New Roman"/>
            <w:sz w:val="24"/>
            <w:szCs w:val="24"/>
            <w:lang w:val="en-US"/>
          </w:rPr>
          <w:t>polyploid</w:t>
        </w:r>
        <w:proofErr w:type="spellEnd"/>
        <w:r w:rsidRPr="0015617F">
          <w:rPr>
            <w:rFonts w:ascii="Times New Roman" w:hAnsi="Times New Roman" w:cs="Times New Roman"/>
            <w:sz w:val="24"/>
            <w:szCs w:val="24"/>
            <w:lang w:val="en-US"/>
          </w:rPr>
          <w:t xml:space="preserve"> herb. </w:t>
        </w:r>
        <w:r w:rsidRPr="0015617F">
          <w:rPr>
            <w:rFonts w:ascii="Times New Roman" w:hAnsi="Times New Roman" w:cs="Times New Roman"/>
            <w:i/>
            <w:sz w:val="24"/>
            <w:szCs w:val="24"/>
            <w:lang w:val="en-US"/>
          </w:rPr>
          <w:t>Ecology and Evolution</w:t>
        </w:r>
        <w:r w:rsidRPr="0015617F">
          <w:rPr>
            <w:rFonts w:ascii="Times New Roman" w:hAnsi="Times New Roman" w:cs="Times New Roman"/>
            <w:sz w:val="24"/>
            <w:szCs w:val="24"/>
            <w:lang w:val="en-US"/>
          </w:rPr>
          <w:t xml:space="preserve"> 5:1863-1872.</w:t>
        </w:r>
      </w:ins>
    </w:p>
    <w:p w14:paraId="4A3D2731" w14:textId="77777777" w:rsidR="0015617F" w:rsidRPr="0015617F" w:rsidRDefault="0015617F" w:rsidP="0015617F">
      <w:pPr>
        <w:spacing w:line="480" w:lineRule="auto"/>
        <w:rPr>
          <w:ins w:id="265" w:author="Johan Ehrlén" w:date="2015-11-10T09:44:00Z"/>
          <w:rFonts w:ascii="Times New Roman" w:hAnsi="Times New Roman" w:cs="Times New Roman"/>
          <w:sz w:val="24"/>
          <w:szCs w:val="24"/>
          <w:lang w:val="en-US"/>
        </w:rPr>
      </w:pPr>
    </w:p>
    <w:p w14:paraId="3F09196F" w14:textId="2BCE290D" w:rsidR="00B3302E" w:rsidRPr="00B3302E" w:rsidRDefault="00B3302E" w:rsidP="0015617F">
      <w:pPr>
        <w:spacing w:line="480" w:lineRule="auto"/>
        <w:rPr>
          <w:rFonts w:ascii="Times New Roman" w:hAnsi="Times New Roman" w:cs="Times New Roman"/>
          <w:sz w:val="24"/>
          <w:szCs w:val="24"/>
          <w:lang w:val="sv-SE"/>
          <w:rPrChange w:id="266" w:author="Johan Ehrlén" w:date="2015-11-10T09:38:00Z">
            <w:rPr>
              <w:rFonts w:ascii="Times New Roman" w:hAnsi="Times New Roman" w:cs="Times New Roman"/>
              <w:sz w:val="24"/>
              <w:szCs w:val="24"/>
              <w:lang w:val="en-US"/>
            </w:rPr>
          </w:rPrChange>
        </w:rPr>
      </w:pPr>
    </w:p>
    <w:sectPr w:rsidR="00B3302E" w:rsidRPr="00B330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hrlen" w:date="2015-11-09T17:43:00Z" w:initials="e">
    <w:p w14:paraId="2F60AF69" w14:textId="77777777" w:rsidR="00B57D9D" w:rsidRDefault="00B57D9D">
      <w:pPr>
        <w:pStyle w:val="Textocomentario"/>
      </w:pPr>
      <w:r>
        <w:rPr>
          <w:rStyle w:val="Refdecomentario"/>
        </w:rPr>
        <w:annotationRef/>
      </w:r>
      <w:r>
        <w:t>¿</w:t>
      </w:r>
    </w:p>
  </w:comment>
  <w:comment w:id="121" w:author="ehrlen" w:date="2015-11-10T10:05:00Z" w:initials="e">
    <w:p w14:paraId="2B3618E0" w14:textId="77777777" w:rsidR="00B57D9D" w:rsidRPr="00056C46" w:rsidRDefault="00B57D9D">
      <w:pPr>
        <w:pStyle w:val="Textocomentario"/>
        <w:rPr>
          <w:b/>
        </w:rPr>
      </w:pPr>
      <w:r w:rsidRPr="00056C46">
        <w:rPr>
          <w:rStyle w:val="Refdecomentario"/>
          <w:b/>
        </w:rPr>
        <w:annotationRef/>
      </w:r>
    </w:p>
  </w:comment>
  <w:comment w:id="141" w:author="ehrlen" w:date="2015-11-09T17:31:00Z" w:initials="e">
    <w:p w14:paraId="55651906" w14:textId="77777777" w:rsidR="00B57D9D" w:rsidRDefault="00B57D9D">
      <w:pPr>
        <w:pStyle w:val="Textocomentario"/>
      </w:pPr>
      <w:r>
        <w:rPr>
          <w:rStyle w:val="Refdecomentario"/>
        </w:rPr>
        <w:annotationRef/>
      </w:r>
    </w:p>
  </w:comment>
  <w:comment w:id="164" w:author="ehrlen" w:date="2015-11-09T17:32:00Z" w:initials="e">
    <w:p w14:paraId="50DD8CED" w14:textId="71A0A5B5" w:rsidR="00B57D9D" w:rsidRDefault="00B57D9D">
      <w:pPr>
        <w:pStyle w:val="Textocomentario"/>
      </w:pPr>
      <w:r>
        <w:rPr>
          <w:rStyle w:val="Refdecomentario"/>
        </w:rPr>
        <w:annotationRef/>
      </w:r>
      <w:r w:rsidR="0015617F">
        <w:t>265 h</w:t>
      </w:r>
      <w:r>
        <w:t>its in ISI?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60AF69" w15:done="0"/>
  <w15:commentEx w15:paraId="2B3618E0" w15:done="0"/>
  <w15:commentEx w15:paraId="55651906" w15:done="0"/>
  <w15:commentEx w15:paraId="50DD8C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92B"/>
    <w:multiLevelType w:val="multilevel"/>
    <w:tmpl w:val="7F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408A"/>
    <w:multiLevelType w:val="hybridMultilevel"/>
    <w:tmpl w:val="958A3EBC"/>
    <w:lvl w:ilvl="0" w:tplc="8F2E78D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63"/>
    <w:rsid w:val="000001EA"/>
    <w:rsid w:val="00000482"/>
    <w:rsid w:val="000006F0"/>
    <w:rsid w:val="00000CC2"/>
    <w:rsid w:val="00002AB6"/>
    <w:rsid w:val="000039BD"/>
    <w:rsid w:val="00003B8D"/>
    <w:rsid w:val="000041EE"/>
    <w:rsid w:val="00004729"/>
    <w:rsid w:val="00004891"/>
    <w:rsid w:val="00004DB8"/>
    <w:rsid w:val="00006111"/>
    <w:rsid w:val="00007086"/>
    <w:rsid w:val="00007747"/>
    <w:rsid w:val="00007C4A"/>
    <w:rsid w:val="000106C7"/>
    <w:rsid w:val="00011E75"/>
    <w:rsid w:val="000122B1"/>
    <w:rsid w:val="00013174"/>
    <w:rsid w:val="000132B2"/>
    <w:rsid w:val="000141BC"/>
    <w:rsid w:val="000146E9"/>
    <w:rsid w:val="00014B51"/>
    <w:rsid w:val="00014B67"/>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2AD"/>
    <w:rsid w:val="00030204"/>
    <w:rsid w:val="0003056F"/>
    <w:rsid w:val="00030927"/>
    <w:rsid w:val="00030A93"/>
    <w:rsid w:val="00030DB6"/>
    <w:rsid w:val="00030FAB"/>
    <w:rsid w:val="00032321"/>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8B9"/>
    <w:rsid w:val="00050F0D"/>
    <w:rsid w:val="00051230"/>
    <w:rsid w:val="000512B0"/>
    <w:rsid w:val="00053062"/>
    <w:rsid w:val="00053406"/>
    <w:rsid w:val="00053923"/>
    <w:rsid w:val="00053EDC"/>
    <w:rsid w:val="0005422C"/>
    <w:rsid w:val="000558CA"/>
    <w:rsid w:val="00055BD0"/>
    <w:rsid w:val="00056C46"/>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2E36"/>
    <w:rsid w:val="000736E8"/>
    <w:rsid w:val="00074B40"/>
    <w:rsid w:val="0007563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D87"/>
    <w:rsid w:val="000D12D3"/>
    <w:rsid w:val="000D23CD"/>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5AB"/>
    <w:rsid w:val="000E7CAA"/>
    <w:rsid w:val="000F0461"/>
    <w:rsid w:val="000F073A"/>
    <w:rsid w:val="000F0B5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822"/>
    <w:rsid w:val="00105648"/>
    <w:rsid w:val="00105797"/>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C2"/>
    <w:rsid w:val="001412EA"/>
    <w:rsid w:val="00141E11"/>
    <w:rsid w:val="00141F4C"/>
    <w:rsid w:val="00142657"/>
    <w:rsid w:val="00142BE8"/>
    <w:rsid w:val="001430BB"/>
    <w:rsid w:val="001430FC"/>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17F"/>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63D7"/>
    <w:rsid w:val="00251094"/>
    <w:rsid w:val="002510F6"/>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D1"/>
    <w:rsid w:val="002B4285"/>
    <w:rsid w:val="002B52DE"/>
    <w:rsid w:val="002B6186"/>
    <w:rsid w:val="002B6939"/>
    <w:rsid w:val="002B6ABB"/>
    <w:rsid w:val="002B727A"/>
    <w:rsid w:val="002B77F5"/>
    <w:rsid w:val="002C04D4"/>
    <w:rsid w:val="002C0AFF"/>
    <w:rsid w:val="002C3D2E"/>
    <w:rsid w:val="002C40C0"/>
    <w:rsid w:val="002C4AD0"/>
    <w:rsid w:val="002C4DBB"/>
    <w:rsid w:val="002C507A"/>
    <w:rsid w:val="002C668A"/>
    <w:rsid w:val="002C6789"/>
    <w:rsid w:val="002C69BE"/>
    <w:rsid w:val="002C7056"/>
    <w:rsid w:val="002D038C"/>
    <w:rsid w:val="002D108B"/>
    <w:rsid w:val="002D16F2"/>
    <w:rsid w:val="002D1787"/>
    <w:rsid w:val="002D2220"/>
    <w:rsid w:val="002D224A"/>
    <w:rsid w:val="002D24AF"/>
    <w:rsid w:val="002D26EF"/>
    <w:rsid w:val="002D279B"/>
    <w:rsid w:val="002D2C21"/>
    <w:rsid w:val="002D3628"/>
    <w:rsid w:val="002D3B93"/>
    <w:rsid w:val="002D3DA6"/>
    <w:rsid w:val="002D4B54"/>
    <w:rsid w:val="002D4D67"/>
    <w:rsid w:val="002D60B1"/>
    <w:rsid w:val="002D617C"/>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987"/>
    <w:rsid w:val="00310AD1"/>
    <w:rsid w:val="00310D99"/>
    <w:rsid w:val="00310F86"/>
    <w:rsid w:val="00311A15"/>
    <w:rsid w:val="0031223D"/>
    <w:rsid w:val="00312D30"/>
    <w:rsid w:val="00312DEC"/>
    <w:rsid w:val="003131CC"/>
    <w:rsid w:val="0031383D"/>
    <w:rsid w:val="00313926"/>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3D82"/>
    <w:rsid w:val="00354D42"/>
    <w:rsid w:val="00354EDF"/>
    <w:rsid w:val="0035501F"/>
    <w:rsid w:val="0035519F"/>
    <w:rsid w:val="003551F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7B"/>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1988"/>
    <w:rsid w:val="003B1C24"/>
    <w:rsid w:val="003B2191"/>
    <w:rsid w:val="003B2986"/>
    <w:rsid w:val="003B31A7"/>
    <w:rsid w:val="003B3350"/>
    <w:rsid w:val="003B3388"/>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C6E"/>
    <w:rsid w:val="003D4378"/>
    <w:rsid w:val="003D4944"/>
    <w:rsid w:val="003D5182"/>
    <w:rsid w:val="003D5595"/>
    <w:rsid w:val="003D55EE"/>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763"/>
    <w:rsid w:val="003E3999"/>
    <w:rsid w:val="003E3A54"/>
    <w:rsid w:val="003E4DF6"/>
    <w:rsid w:val="003E4F5A"/>
    <w:rsid w:val="003E57AE"/>
    <w:rsid w:val="003E5E0C"/>
    <w:rsid w:val="003E5F6B"/>
    <w:rsid w:val="003E621F"/>
    <w:rsid w:val="003E62FA"/>
    <w:rsid w:val="003E6704"/>
    <w:rsid w:val="003E69C9"/>
    <w:rsid w:val="003E6A72"/>
    <w:rsid w:val="003E6F1D"/>
    <w:rsid w:val="003E72B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68A"/>
    <w:rsid w:val="00400F86"/>
    <w:rsid w:val="004015D6"/>
    <w:rsid w:val="00401C36"/>
    <w:rsid w:val="004021EB"/>
    <w:rsid w:val="00402252"/>
    <w:rsid w:val="00402A0C"/>
    <w:rsid w:val="00402BFD"/>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49EC"/>
    <w:rsid w:val="0041590E"/>
    <w:rsid w:val="00415EDC"/>
    <w:rsid w:val="00416061"/>
    <w:rsid w:val="00417ABD"/>
    <w:rsid w:val="00417B5F"/>
    <w:rsid w:val="00420729"/>
    <w:rsid w:val="00420950"/>
    <w:rsid w:val="00420CC0"/>
    <w:rsid w:val="00420D35"/>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E06"/>
    <w:rsid w:val="0048307D"/>
    <w:rsid w:val="004848FD"/>
    <w:rsid w:val="00484A07"/>
    <w:rsid w:val="00485645"/>
    <w:rsid w:val="004859CA"/>
    <w:rsid w:val="00486BC8"/>
    <w:rsid w:val="00486C3E"/>
    <w:rsid w:val="004873A4"/>
    <w:rsid w:val="004879A0"/>
    <w:rsid w:val="00487EE0"/>
    <w:rsid w:val="00487F50"/>
    <w:rsid w:val="0049027A"/>
    <w:rsid w:val="00490A5F"/>
    <w:rsid w:val="004913B1"/>
    <w:rsid w:val="0049173C"/>
    <w:rsid w:val="0049259F"/>
    <w:rsid w:val="00492CD0"/>
    <w:rsid w:val="00493636"/>
    <w:rsid w:val="00493D12"/>
    <w:rsid w:val="00494020"/>
    <w:rsid w:val="00494BBA"/>
    <w:rsid w:val="00494C1C"/>
    <w:rsid w:val="00494D1F"/>
    <w:rsid w:val="00495185"/>
    <w:rsid w:val="00495BE1"/>
    <w:rsid w:val="00495C2A"/>
    <w:rsid w:val="004967FB"/>
    <w:rsid w:val="00497953"/>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37D6"/>
    <w:rsid w:val="004C3FC4"/>
    <w:rsid w:val="004C4969"/>
    <w:rsid w:val="004C4974"/>
    <w:rsid w:val="004C5045"/>
    <w:rsid w:val="004C56F5"/>
    <w:rsid w:val="004C5A6D"/>
    <w:rsid w:val="004C6D5F"/>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D47"/>
    <w:rsid w:val="00514DDD"/>
    <w:rsid w:val="00514F21"/>
    <w:rsid w:val="005157D2"/>
    <w:rsid w:val="005159C0"/>
    <w:rsid w:val="005160A7"/>
    <w:rsid w:val="00516C32"/>
    <w:rsid w:val="0051703A"/>
    <w:rsid w:val="0051746F"/>
    <w:rsid w:val="00517503"/>
    <w:rsid w:val="005178CE"/>
    <w:rsid w:val="005179AF"/>
    <w:rsid w:val="00520F1E"/>
    <w:rsid w:val="00521C27"/>
    <w:rsid w:val="00522092"/>
    <w:rsid w:val="005227F3"/>
    <w:rsid w:val="005244DA"/>
    <w:rsid w:val="00524743"/>
    <w:rsid w:val="005248CB"/>
    <w:rsid w:val="005255D6"/>
    <w:rsid w:val="00525769"/>
    <w:rsid w:val="00525881"/>
    <w:rsid w:val="00525A27"/>
    <w:rsid w:val="00525EB3"/>
    <w:rsid w:val="00526022"/>
    <w:rsid w:val="00527364"/>
    <w:rsid w:val="00527DA2"/>
    <w:rsid w:val="00527F5E"/>
    <w:rsid w:val="00530036"/>
    <w:rsid w:val="00530211"/>
    <w:rsid w:val="005303C6"/>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920"/>
    <w:rsid w:val="00544D1F"/>
    <w:rsid w:val="00545011"/>
    <w:rsid w:val="00545C2A"/>
    <w:rsid w:val="0054631B"/>
    <w:rsid w:val="005466EC"/>
    <w:rsid w:val="0054788F"/>
    <w:rsid w:val="00547B11"/>
    <w:rsid w:val="00547DF3"/>
    <w:rsid w:val="00547F18"/>
    <w:rsid w:val="00547FD7"/>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6D4"/>
    <w:rsid w:val="00572FDF"/>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7276"/>
    <w:rsid w:val="005900E3"/>
    <w:rsid w:val="00590421"/>
    <w:rsid w:val="00590667"/>
    <w:rsid w:val="00590F18"/>
    <w:rsid w:val="00591075"/>
    <w:rsid w:val="005916A6"/>
    <w:rsid w:val="00593944"/>
    <w:rsid w:val="00593EEF"/>
    <w:rsid w:val="0059519A"/>
    <w:rsid w:val="0059519E"/>
    <w:rsid w:val="00595203"/>
    <w:rsid w:val="005953B6"/>
    <w:rsid w:val="00595BCA"/>
    <w:rsid w:val="00595DCC"/>
    <w:rsid w:val="00595F8D"/>
    <w:rsid w:val="005964D2"/>
    <w:rsid w:val="00597B85"/>
    <w:rsid w:val="00597FF2"/>
    <w:rsid w:val="005A0288"/>
    <w:rsid w:val="005A033B"/>
    <w:rsid w:val="005A0419"/>
    <w:rsid w:val="005A0E64"/>
    <w:rsid w:val="005A1185"/>
    <w:rsid w:val="005A132D"/>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2E01"/>
    <w:rsid w:val="005B41DC"/>
    <w:rsid w:val="005B4353"/>
    <w:rsid w:val="005B47A2"/>
    <w:rsid w:val="005B5550"/>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4615"/>
    <w:rsid w:val="006A4890"/>
    <w:rsid w:val="006A4B93"/>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E003D"/>
    <w:rsid w:val="006E02E0"/>
    <w:rsid w:val="006E0767"/>
    <w:rsid w:val="006E1304"/>
    <w:rsid w:val="006E2214"/>
    <w:rsid w:val="006E2639"/>
    <w:rsid w:val="006E27BE"/>
    <w:rsid w:val="006E3752"/>
    <w:rsid w:val="006E3BB3"/>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9A9"/>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BE1"/>
    <w:rsid w:val="00742275"/>
    <w:rsid w:val="007428E4"/>
    <w:rsid w:val="00744018"/>
    <w:rsid w:val="00744EDF"/>
    <w:rsid w:val="00745BB9"/>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C4A"/>
    <w:rsid w:val="007600A4"/>
    <w:rsid w:val="00760857"/>
    <w:rsid w:val="00762164"/>
    <w:rsid w:val="00762518"/>
    <w:rsid w:val="007626C1"/>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32A4"/>
    <w:rsid w:val="00803459"/>
    <w:rsid w:val="0080363E"/>
    <w:rsid w:val="008047FF"/>
    <w:rsid w:val="00804A47"/>
    <w:rsid w:val="00804BF0"/>
    <w:rsid w:val="00805CB0"/>
    <w:rsid w:val="00805D95"/>
    <w:rsid w:val="008062B2"/>
    <w:rsid w:val="008066AF"/>
    <w:rsid w:val="0080684A"/>
    <w:rsid w:val="00806E01"/>
    <w:rsid w:val="0080754B"/>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D04"/>
    <w:rsid w:val="00837640"/>
    <w:rsid w:val="0083769F"/>
    <w:rsid w:val="00837F56"/>
    <w:rsid w:val="008407BD"/>
    <w:rsid w:val="008414AE"/>
    <w:rsid w:val="008417F3"/>
    <w:rsid w:val="00841AB5"/>
    <w:rsid w:val="00841DBE"/>
    <w:rsid w:val="00842486"/>
    <w:rsid w:val="00842563"/>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4D5C"/>
    <w:rsid w:val="008C5358"/>
    <w:rsid w:val="008C56F1"/>
    <w:rsid w:val="008C617E"/>
    <w:rsid w:val="008C73A1"/>
    <w:rsid w:val="008C74A5"/>
    <w:rsid w:val="008C7AE4"/>
    <w:rsid w:val="008C7E60"/>
    <w:rsid w:val="008D03BC"/>
    <w:rsid w:val="008D0F2D"/>
    <w:rsid w:val="008D13A1"/>
    <w:rsid w:val="008D2134"/>
    <w:rsid w:val="008D3597"/>
    <w:rsid w:val="008D39D3"/>
    <w:rsid w:val="008D3E4D"/>
    <w:rsid w:val="008D42B9"/>
    <w:rsid w:val="008D555F"/>
    <w:rsid w:val="008D5571"/>
    <w:rsid w:val="008D5813"/>
    <w:rsid w:val="008D5D71"/>
    <w:rsid w:val="008D6768"/>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5BC"/>
    <w:rsid w:val="00984C8A"/>
    <w:rsid w:val="00985148"/>
    <w:rsid w:val="009854D7"/>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7F4"/>
    <w:rsid w:val="009F4D5F"/>
    <w:rsid w:val="009F51C6"/>
    <w:rsid w:val="009F550C"/>
    <w:rsid w:val="009F5848"/>
    <w:rsid w:val="009F5A25"/>
    <w:rsid w:val="009F5A81"/>
    <w:rsid w:val="009F5D84"/>
    <w:rsid w:val="009F6485"/>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2E59"/>
    <w:rsid w:val="00A4398C"/>
    <w:rsid w:val="00A43BB9"/>
    <w:rsid w:val="00A43EF5"/>
    <w:rsid w:val="00A44346"/>
    <w:rsid w:val="00A44669"/>
    <w:rsid w:val="00A45CF2"/>
    <w:rsid w:val="00A45CFA"/>
    <w:rsid w:val="00A46082"/>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226D"/>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7002"/>
    <w:rsid w:val="00B17737"/>
    <w:rsid w:val="00B177CA"/>
    <w:rsid w:val="00B177E1"/>
    <w:rsid w:val="00B17B42"/>
    <w:rsid w:val="00B17C04"/>
    <w:rsid w:val="00B20456"/>
    <w:rsid w:val="00B20DA3"/>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5BB"/>
    <w:rsid w:val="00B27BD5"/>
    <w:rsid w:val="00B27BF6"/>
    <w:rsid w:val="00B30068"/>
    <w:rsid w:val="00B30326"/>
    <w:rsid w:val="00B30A59"/>
    <w:rsid w:val="00B30E91"/>
    <w:rsid w:val="00B32192"/>
    <w:rsid w:val="00B32F89"/>
    <w:rsid w:val="00B3302E"/>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57D9D"/>
    <w:rsid w:val="00B60974"/>
    <w:rsid w:val="00B61D64"/>
    <w:rsid w:val="00B61FCC"/>
    <w:rsid w:val="00B623CD"/>
    <w:rsid w:val="00B62825"/>
    <w:rsid w:val="00B62E0A"/>
    <w:rsid w:val="00B62F37"/>
    <w:rsid w:val="00B639A3"/>
    <w:rsid w:val="00B64B80"/>
    <w:rsid w:val="00B652DC"/>
    <w:rsid w:val="00B6590B"/>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875"/>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AE3"/>
    <w:rsid w:val="00C45D6B"/>
    <w:rsid w:val="00C45EAB"/>
    <w:rsid w:val="00C466C0"/>
    <w:rsid w:val="00C46CCB"/>
    <w:rsid w:val="00C47E1D"/>
    <w:rsid w:val="00C50131"/>
    <w:rsid w:val="00C50396"/>
    <w:rsid w:val="00C50CF3"/>
    <w:rsid w:val="00C50F5A"/>
    <w:rsid w:val="00C528AD"/>
    <w:rsid w:val="00C52D4A"/>
    <w:rsid w:val="00C52FB9"/>
    <w:rsid w:val="00C54779"/>
    <w:rsid w:val="00C54B05"/>
    <w:rsid w:val="00C57240"/>
    <w:rsid w:val="00C579FA"/>
    <w:rsid w:val="00C57A63"/>
    <w:rsid w:val="00C57FC8"/>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70B"/>
    <w:rsid w:val="00C74D06"/>
    <w:rsid w:val="00C74E2D"/>
    <w:rsid w:val="00C74E4B"/>
    <w:rsid w:val="00C759C3"/>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B30"/>
    <w:rsid w:val="00C90EB5"/>
    <w:rsid w:val="00C9118E"/>
    <w:rsid w:val="00C913C3"/>
    <w:rsid w:val="00C918CA"/>
    <w:rsid w:val="00C91934"/>
    <w:rsid w:val="00C91F70"/>
    <w:rsid w:val="00C92415"/>
    <w:rsid w:val="00C93A62"/>
    <w:rsid w:val="00C93B97"/>
    <w:rsid w:val="00C94B12"/>
    <w:rsid w:val="00C94B51"/>
    <w:rsid w:val="00C950E0"/>
    <w:rsid w:val="00C95478"/>
    <w:rsid w:val="00C955B7"/>
    <w:rsid w:val="00C95712"/>
    <w:rsid w:val="00C965DC"/>
    <w:rsid w:val="00CA0027"/>
    <w:rsid w:val="00CA0FA7"/>
    <w:rsid w:val="00CA0FE6"/>
    <w:rsid w:val="00CA1692"/>
    <w:rsid w:val="00CA22B3"/>
    <w:rsid w:val="00CA2FFD"/>
    <w:rsid w:val="00CA469A"/>
    <w:rsid w:val="00CA4AAB"/>
    <w:rsid w:val="00CA4AC7"/>
    <w:rsid w:val="00CA5407"/>
    <w:rsid w:val="00CA5CB5"/>
    <w:rsid w:val="00CA611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785E"/>
    <w:rsid w:val="00CC78AB"/>
    <w:rsid w:val="00CD02A6"/>
    <w:rsid w:val="00CD0845"/>
    <w:rsid w:val="00CD0CBD"/>
    <w:rsid w:val="00CD1769"/>
    <w:rsid w:val="00CD1923"/>
    <w:rsid w:val="00CD1D69"/>
    <w:rsid w:val="00CD1F26"/>
    <w:rsid w:val="00CD2341"/>
    <w:rsid w:val="00CD2DC2"/>
    <w:rsid w:val="00CD44F5"/>
    <w:rsid w:val="00CD48A2"/>
    <w:rsid w:val="00CD497C"/>
    <w:rsid w:val="00CD5951"/>
    <w:rsid w:val="00CD766C"/>
    <w:rsid w:val="00CE06CB"/>
    <w:rsid w:val="00CE0A21"/>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4CF3"/>
    <w:rsid w:val="00D351B9"/>
    <w:rsid w:val="00D362B5"/>
    <w:rsid w:val="00D3667B"/>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208"/>
    <w:rsid w:val="00D96D88"/>
    <w:rsid w:val="00D971F8"/>
    <w:rsid w:val="00D976C2"/>
    <w:rsid w:val="00DA0C96"/>
    <w:rsid w:val="00DA0D1D"/>
    <w:rsid w:val="00DA1ACB"/>
    <w:rsid w:val="00DA223E"/>
    <w:rsid w:val="00DA2647"/>
    <w:rsid w:val="00DA3453"/>
    <w:rsid w:val="00DA34ED"/>
    <w:rsid w:val="00DA3621"/>
    <w:rsid w:val="00DA4BD4"/>
    <w:rsid w:val="00DA5044"/>
    <w:rsid w:val="00DA505E"/>
    <w:rsid w:val="00DA569C"/>
    <w:rsid w:val="00DA5AF6"/>
    <w:rsid w:val="00DA5BF3"/>
    <w:rsid w:val="00DA5DD0"/>
    <w:rsid w:val="00DA638C"/>
    <w:rsid w:val="00DA7CC7"/>
    <w:rsid w:val="00DA7EEE"/>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440"/>
    <w:rsid w:val="00E02502"/>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D15"/>
    <w:rsid w:val="00E16E98"/>
    <w:rsid w:val="00E17FE0"/>
    <w:rsid w:val="00E20A59"/>
    <w:rsid w:val="00E20CD8"/>
    <w:rsid w:val="00E21776"/>
    <w:rsid w:val="00E21AEC"/>
    <w:rsid w:val="00E227A9"/>
    <w:rsid w:val="00E22C7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D4F"/>
    <w:rsid w:val="00EB0FA7"/>
    <w:rsid w:val="00EB1381"/>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6210"/>
    <w:rsid w:val="00EC69C6"/>
    <w:rsid w:val="00EC6ECE"/>
    <w:rsid w:val="00EC79C6"/>
    <w:rsid w:val="00ED0861"/>
    <w:rsid w:val="00ED14D6"/>
    <w:rsid w:val="00ED1658"/>
    <w:rsid w:val="00ED1DAE"/>
    <w:rsid w:val="00ED2720"/>
    <w:rsid w:val="00ED301F"/>
    <w:rsid w:val="00ED30AC"/>
    <w:rsid w:val="00ED3504"/>
    <w:rsid w:val="00ED479C"/>
    <w:rsid w:val="00ED4A7A"/>
    <w:rsid w:val="00ED4D7C"/>
    <w:rsid w:val="00ED4E26"/>
    <w:rsid w:val="00ED4FE1"/>
    <w:rsid w:val="00ED50C7"/>
    <w:rsid w:val="00ED511F"/>
    <w:rsid w:val="00ED5924"/>
    <w:rsid w:val="00ED5B06"/>
    <w:rsid w:val="00ED67D0"/>
    <w:rsid w:val="00ED6888"/>
    <w:rsid w:val="00ED69C1"/>
    <w:rsid w:val="00ED6B03"/>
    <w:rsid w:val="00ED6B44"/>
    <w:rsid w:val="00ED79F9"/>
    <w:rsid w:val="00ED7C42"/>
    <w:rsid w:val="00EE01E7"/>
    <w:rsid w:val="00EE07F6"/>
    <w:rsid w:val="00EE117A"/>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815"/>
    <w:rsid w:val="00F529DD"/>
    <w:rsid w:val="00F52A95"/>
    <w:rsid w:val="00F532CD"/>
    <w:rsid w:val="00F53C25"/>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FB6"/>
    <w:rsid w:val="00F961A4"/>
    <w:rsid w:val="00F9636E"/>
    <w:rsid w:val="00F97BE6"/>
    <w:rsid w:val="00FA0162"/>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D7"/>
    <w:rsid w:val="00FA66F2"/>
    <w:rsid w:val="00FA6926"/>
    <w:rsid w:val="00FA763E"/>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973045">
      <w:bodyDiv w:val="1"/>
      <w:marLeft w:val="0"/>
      <w:marRight w:val="0"/>
      <w:marTop w:val="0"/>
      <w:marBottom w:val="0"/>
      <w:divBdr>
        <w:top w:val="none" w:sz="0" w:space="0" w:color="auto"/>
        <w:left w:val="none" w:sz="0" w:space="0" w:color="auto"/>
        <w:bottom w:val="none" w:sz="0" w:space="0" w:color="auto"/>
        <w:right w:val="none" w:sz="0" w:space="0" w:color="auto"/>
      </w:divBdr>
    </w:div>
    <w:div w:id="1913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898</Words>
  <Characters>4941</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3</cp:revision>
  <dcterms:created xsi:type="dcterms:W3CDTF">2015-11-10T08:48:00Z</dcterms:created>
  <dcterms:modified xsi:type="dcterms:W3CDTF">2015-11-10T09:07:00Z</dcterms:modified>
</cp:coreProperties>
</file>