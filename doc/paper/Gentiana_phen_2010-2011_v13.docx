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TITLE: Butterfly seed predators mediate shifts in selection on flowering phenology in their host plant</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Valdés, Alicia* and Ehrlén, Johan</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Department of Ecology, Environment and Plant Sciences, Stockholm University, SE-106 91 Stockholm, Sweden</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addresses of authors: </w:t>
      </w:r>
      <w:r>
        <w:rPr>
          <w:lang w:val="en-US"/>
          <w:rPrChange w:id="0" w:author="Alicia" w:date="2015-12-17T10:43:00Z">
            <w:rPr>
              <w:lang w:val="en-US"/>
            </w:rPr>
          </w:rPrChange>
        </w:rPr>
        <w:fldChar w:fldCharType="begin"/>
      </w:r>
      <w:r>
        <w:rPr>
          <w:lang w:val="en-US"/>
          <w:rPrChange w:id="1" w:author="Alicia" w:date="2015-12-17T10:43:00Z">
            <w:rPr>
              <w:lang w:val="en-US"/>
            </w:rPr>
          </w:rPrChange>
        </w:rPr>
        <w:instrText xml:space="preserve"> </w:instrText>
      </w:r>
      <w:r>
        <w:rPr>
          <w:lang w:val="en-US"/>
        </w:rPr>
        <w:instrText>HYPERLINK</w:instrText>
      </w:r>
      <w:r>
        <w:rPr>
          <w:lang w:val="en-US"/>
          <w:rPrChange w:id="2" w:author="Alicia" w:date="2015-12-17T10:43:00Z">
            <w:rPr>
              <w:lang w:val="en-US"/>
            </w:rPr>
          </w:rPrChange>
        </w:rPr>
        <w:instrText xml:space="preserve"> "mailto:alicia.valdes@su.se" </w:instrText>
      </w:r>
      <w:r>
        <w:rPr>
          <w:lang w:val="en-US"/>
          <w:rPrChange w:id="3" w:author="Alicia" w:date="2015-12-17T10:43:00Z">
            <w:rPr>
              <w:lang w:val="en-US"/>
            </w:rPr>
          </w:rPrChange>
        </w:rPr>
      </w:r>
      <w:r>
        <w:rPr>
          <w:lang w:val="en-US"/>
          <w:rPrChange w:id="4" w:author="Alicia" w:date="2015-12-17T10:43:00Z">
            <w:rPr>
              <w:lang w:val="en-US"/>
            </w:rPr>
          </w:rPrChange>
        </w:rPr>
        <w:fldChar w:fldCharType="separate"/>
      </w:r>
      <w:r>
        <w:rPr>
          <w:rStyle w:val="Hyperlink"/>
          <w:sz w:val="24"/>
          <w:szCs w:val="24"/>
          <w:lang w:val="en-US"/>
        </w:rPr>
        <w:t>alicia.valdes@su.se</w:t>
      </w:r>
      <w:r>
        <w:rPr>
          <w:lang w:val="en-US"/>
          <w:rPrChange w:id="5" w:author="Alicia" w:date="2015-12-17T10:43:00Z">
            <w:rPr>
              <w:lang w:val="en-US"/>
            </w:rPr>
          </w:rPrChange>
        </w:rPr>
        <w:fldChar w:fldCharType="end"/>
      </w:r>
      <w:r>
        <w:rPr>
          <w:rStyle w:val="Hyperlink"/>
          <w:sz w:val="24"/>
          <w:szCs w:val="24"/>
          <w:lang w:val="en-US"/>
        </w:rPr>
        <w:t>, Johan.Ehrlen@su.se</w:t>
      </w:r>
    </w:p>
    <w:p w:rsidR="00564394" w:rsidRDefault="00564394">
      <w:pPr>
        <w:spacing w:line="480" w:lineRule="auto"/>
        <w:rPr>
          <w:rStyle w:val="Hyperlink"/>
          <w:sz w:val="24"/>
          <w:szCs w:val="24"/>
          <w:lang w:val="en-US"/>
        </w:rPr>
      </w:pPr>
      <w:r>
        <w:rPr>
          <w:rFonts w:ascii="Times New Roman" w:hAnsi="Times New Roman" w:cs="Times New Roman"/>
          <w:sz w:val="24"/>
          <w:szCs w:val="24"/>
          <w:lang w:val="en-US"/>
        </w:rPr>
        <w:t>* Corresponding author. Phone: +46 (0) 8163968</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Statement of authorship: JE and AV designed the study. JE collected field data. AV performed the data analysis. AV and JE wrote the manuscript.</w:t>
      </w:r>
    </w:p>
    <w:p w:rsidR="00564394" w:rsidRDefault="00564394">
      <w:pPr>
        <w:rPr>
          <w:rFonts w:ascii="Times New Roman" w:hAnsi="Times New Roman" w:cs="Times New Roman"/>
          <w:sz w:val="24"/>
          <w:szCs w:val="24"/>
          <w:lang w:val="en-US"/>
        </w:rPr>
      </w:pP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Running title: Butterflies shift selection on flowering time</w:t>
      </w:r>
    </w:p>
    <w:p w:rsidR="00564394" w:rsidRDefault="00564394">
      <w:pPr>
        <w:spacing w:line="480" w:lineRule="auto"/>
        <w:rPr>
          <w:rFonts w:ascii="Times New Roman" w:hAnsi="Times New Roman" w:cs="Times New Roman"/>
          <w:sz w:val="24"/>
          <w:szCs w:val="24"/>
          <w:lang w:val="en-US"/>
        </w:rPr>
      </w:pPr>
      <w:commentRangeStart w:id="6"/>
      <w:r>
        <w:rPr>
          <w:rFonts w:ascii="Times New Roman" w:hAnsi="Times New Roman" w:cs="Times New Roman"/>
          <w:sz w:val="24"/>
          <w:szCs w:val="24"/>
          <w:lang w:val="en-US"/>
        </w:rPr>
        <w:t>Keywords</w:t>
      </w:r>
      <w:commentRangeEnd w:id="6"/>
      <w:r>
        <w:rPr>
          <w:rStyle w:val="CommentReference"/>
        </w:rPr>
        <w:commentReference w:id="6"/>
      </w:r>
      <w:r>
        <w:rPr>
          <w:rFonts w:ascii="Times New Roman" w:hAnsi="Times New Roman" w:cs="Times New Roman"/>
          <w:sz w:val="24"/>
          <w:szCs w:val="24"/>
          <w:lang w:val="en-US"/>
        </w:rPr>
        <w:t xml:space="preserve">: phenotypic selection, timing of reproduction, plant-animal interactions, predispersal seed predation, </w:t>
      </w:r>
      <w:ins w:id="10" w:author="Primulaprojektet" w:date="2016-01-18T10:02:00Z">
        <w:r>
          <w:rPr>
            <w:rFonts w:ascii="Times New Roman" w:hAnsi="Times New Roman" w:cs="Times New Roman"/>
            <w:sz w:val="24"/>
            <w:szCs w:val="24"/>
            <w:lang w:val="en-US"/>
          </w:rPr>
          <w:t xml:space="preserve">community </w:t>
        </w:r>
      </w:ins>
      <w:r>
        <w:rPr>
          <w:rFonts w:ascii="Times New Roman" w:hAnsi="Times New Roman" w:cs="Times New Roman"/>
          <w:sz w:val="24"/>
          <w:szCs w:val="24"/>
          <w:lang w:val="en-US"/>
        </w:rPr>
        <w:t>context</w:t>
      </w:r>
      <w:del w:id="11" w:author="Primulaprojektet" w:date="2016-01-18T10:02:00Z">
        <w:r>
          <w:rPr>
            <w:rFonts w:ascii="Times New Roman" w:hAnsi="Times New Roman" w:cs="Times New Roman"/>
            <w:sz w:val="24"/>
            <w:szCs w:val="24"/>
            <w:lang w:val="en-US"/>
          </w:rPr>
          <w:delText>-dependence</w:delText>
        </w:r>
      </w:del>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Myrmica</w:t>
      </w:r>
      <w:r>
        <w:rPr>
          <w:rFonts w:ascii="Times New Roman" w:hAnsi="Times New Roman" w:cs="Times New Roman"/>
          <w:sz w:val="24"/>
          <w:szCs w:val="24"/>
          <w:lang w:val="en-US"/>
        </w:rPr>
        <w:t>, spatial variation, myrmecophily</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Type of article: Letter</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of words in </w:t>
      </w:r>
      <w:commentRangeStart w:id="12"/>
      <w:r>
        <w:rPr>
          <w:rFonts w:ascii="Times New Roman" w:hAnsi="Times New Roman" w:cs="Times New Roman"/>
          <w:sz w:val="24"/>
          <w:szCs w:val="24"/>
          <w:lang w:val="en-US"/>
        </w:rPr>
        <w:t xml:space="preserve">abstract: </w:t>
      </w:r>
      <w:r>
        <w:rPr>
          <w:rFonts w:ascii="Times New Roman" w:hAnsi="Times New Roman" w:cs="Times New Roman"/>
          <w:sz w:val="24"/>
          <w:szCs w:val="24"/>
          <w:highlight w:val="yellow"/>
          <w:lang w:val="en-US"/>
          <w:rPrChange w:id="13" w:author="Johan Ehrlén" w:date="2016-01-14T11:46:00Z">
            <w:rPr>
              <w:rFonts w:ascii="Times New Roman" w:hAnsi="Times New Roman" w:cs="Times New Roman"/>
              <w:sz w:val="24"/>
              <w:szCs w:val="24"/>
              <w:highlight w:val="yellow"/>
              <w:lang w:val="en-US"/>
            </w:rPr>
          </w:rPrChange>
        </w:rPr>
        <w:t>150</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of words in main text: </w:t>
      </w:r>
      <w:r>
        <w:rPr>
          <w:rFonts w:ascii="Times New Roman" w:hAnsi="Times New Roman" w:cs="Times New Roman"/>
          <w:sz w:val="24"/>
          <w:szCs w:val="24"/>
          <w:highlight w:val="yellow"/>
          <w:lang w:val="en-US"/>
        </w:rPr>
        <w:t>4446</w:t>
      </w:r>
      <w:commentRangeEnd w:id="12"/>
      <w:ins w:id="14" w:author="Primulaprojektet" w:date="2016-01-18T10:18:00Z">
        <w:r>
          <w:rPr>
            <w:rStyle w:val="CommentReference"/>
            <w:vanish/>
          </w:rPr>
          <w:commentReference w:id="12"/>
        </w:r>
      </w:ins>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references: 5</w:t>
      </w:r>
      <w:ins w:id="18" w:author="Primulaprojektet" w:date="2016-01-18T17:35:00Z">
        <w:r>
          <w:rPr>
            <w:rFonts w:ascii="Times New Roman" w:hAnsi="Times New Roman" w:cs="Times New Roman"/>
            <w:sz w:val="24"/>
            <w:szCs w:val="24"/>
            <w:lang w:val="en-US"/>
          </w:rPr>
          <w:t>0</w:t>
        </w:r>
      </w:ins>
      <w:del w:id="19" w:author="Primulaprojektet" w:date="2016-01-18T17:35:00Z">
        <w:r>
          <w:rPr>
            <w:rFonts w:ascii="Times New Roman" w:hAnsi="Times New Roman" w:cs="Times New Roman"/>
            <w:sz w:val="24"/>
            <w:szCs w:val="24"/>
            <w:lang w:val="en-US"/>
          </w:rPr>
          <w:delText>2</w:delText>
        </w:r>
      </w:del>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figures: 2</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tables: 3</w:t>
      </w:r>
      <w:r>
        <w:rPr>
          <w:rFonts w:ascii="Times New Roman" w:hAnsi="Times New Roman" w:cs="Times New Roman"/>
          <w:sz w:val="24"/>
          <w:szCs w:val="24"/>
          <w:lang w:val="en-US"/>
        </w:rPr>
        <w:br w:type="page"/>
        <w:t>ABSTRACT</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Variation in selection among populations and years has important implications for evolutionary trajectories of populations. Yet, the agents of selection causing this variation have rarely been identified. We</w:t>
      </w:r>
      <w:r>
        <w:rPr>
          <w:lang w:val="en-US"/>
        </w:rPr>
        <w:t xml:space="preserve"> </w:t>
      </w:r>
      <w:r>
        <w:rPr>
          <w:rFonts w:ascii="Times New Roman" w:hAnsi="Times New Roman" w:cs="Times New Roman"/>
          <w:sz w:val="24"/>
          <w:szCs w:val="24"/>
          <w:lang w:val="en-US"/>
        </w:rPr>
        <w:t xml:space="preserve">investigated if differences in the direction of phenotypic selection on flowering phenology among 20 populations of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were related to the presence of the butterfly seed predator</w:t>
      </w:r>
      <w:r>
        <w:rPr>
          <w:rFonts w:ascii="Times New Roman" w:hAnsi="Times New Roman" w:cs="Times New Roman"/>
          <w:i/>
          <w:iCs/>
          <w:sz w:val="24"/>
          <w:szCs w:val="24"/>
          <w:lang w:val="en-US"/>
        </w:rPr>
        <w:t xml:space="preserve"> Phengaris alcon</w:t>
      </w:r>
      <w:r>
        <w:rPr>
          <w:rFonts w:ascii="Times New Roman" w:hAnsi="Times New Roman" w:cs="Times New Roman"/>
          <w:sz w:val="24"/>
          <w:szCs w:val="24"/>
          <w:lang w:val="en-US"/>
        </w:rPr>
        <w:t xml:space="preserve">, and if butterfly incidence was associated with the abundance of a second host,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In plant populations without the butterfly, phenotypic selection favored earlier flowering. In populations where the butterfly was present, it preferentially attacked early-flowering individuals, shifting the direction of selection to favoring later flowering. Butterfly incidence increased with ant abundance. Our results demonstrate that antagonistic interactions can shift the direction of selection on flowering phenology, and suggest that such shifts might be associated with differences in the community context. </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t>INTRODUCTION</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Timing of reproduction within a season is a key trait influencing interactions both with the physical environment and with other organisms. For plants in temperate regions, selection on flowering phenology is mediated by abiotic conditions (Franks et al., 2007, Giménez-Benavides et al., 2011) and by species interactions (Elzinga et al., 2007, Sletvold et al., 2015). Mutualistic pollinators might select for both earlier (e.g. Munguía-Rosas et al., 2011a, Chapurlat et al., 2015), and later flowering (e.g. Sandring &amp; Ågren, 2009). Likewise, antagonistic interactions with herbivores or pre-dispersal seed predators might favor both later (e.g. Parachnowitsch &amp; Caruso, 2008, König et al., 2015) and earlier flowering (e.g. Fukano et al., 2013). Moreover, plants can simultaneously experience selection for earlier and later flowering mediated by different agents. For example, flowering early might be advantageous for plants at northern latitudes because it increases pollinator availability and the time available for seed development (Munguía-Rosas et al., 2011b), but at the same time costly if early flowering increases the exposure to antagonists. In these cases, net selection depends on the relative strengths of these interactions (e.g. Ehrlén and Münzbergová 2009, Sletvold et al. 2015).</w:t>
      </w:r>
    </w:p>
    <w:p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 mediated by species interactions has been documented in many systems (Thompson 2005, Siepielski et al. 2013), and may result in local adaptation and adaptive population divergence. Variation in selection strength may potentially be driven by differences in interaction intensities or trait preferences of the interactors among populations. For plant-animal interactions, such as pre-dispersal seed predation, studies have demonstrated that differences in selection on plant traits among populations or years can be associated with differences in both interaction intensities (Benkman 2013, Benkman et al., 2013, Vanhoenacker et al., 2013), and trait preferences (Rey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2006;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2007). Interaction intensities and animal preferences for plant traits might, in turn, depend on the environmental context in terms of the abiotic conditions (e.g. light availability, Arvanitis et al., 2007; Kolb &amp; Ehrlén, 2010, soil moisture, von Euler et al</w:t>
      </w:r>
      <w:r>
        <w:rPr>
          <w:rFonts w:ascii="Times New Roman" w:hAnsi="Times New Roman" w:cs="Times New Roman"/>
          <w:i/>
          <w:iCs/>
          <w:sz w:val="24"/>
          <w:szCs w:val="24"/>
          <w:lang w:val="en-US"/>
        </w:rPr>
        <w:t>.</w:t>
      </w:r>
      <w:r>
        <w:rPr>
          <w:rFonts w:ascii="Times New Roman" w:hAnsi="Times New Roman" w:cs="Times New Roman"/>
          <w:sz w:val="24"/>
          <w:szCs w:val="24"/>
          <w:lang w:val="en-US"/>
        </w:rPr>
        <w:t>, 2014) or in terms of other species (community context). The community context, in terms of natural enemies, competitors or alternative hosts, has been shown to influence the outcome of plant-animal interactions (Strauss &amp; Irwin, 2004; Siepielski &amp; Benkman, 2007; Chamberlain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2014). In spite of an increasing awareness of the ubiquitous spatial and temporal variation in selection, the biotic selective agents causing this variation as well as how the environmental context influences the impact of a given selective agent have been little explored. </w:t>
      </w:r>
    </w:p>
    <w:p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Large Blue butterflies of the genus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Doherty, 1891 (the senior synonym of </w:t>
      </w:r>
      <w:r>
        <w:rPr>
          <w:rFonts w:ascii="Times New Roman" w:hAnsi="Times New Roman" w:cs="Times New Roman"/>
          <w:i/>
          <w:iCs/>
          <w:sz w:val="24"/>
          <w:szCs w:val="24"/>
          <w:lang w:val="en-US"/>
        </w:rPr>
        <w:t xml:space="preserve">Maculinea </w:t>
      </w:r>
      <w:r>
        <w:rPr>
          <w:rFonts w:ascii="Times New Roman" w:hAnsi="Times New Roman" w:cs="Times New Roman"/>
          <w:sz w:val="24"/>
          <w:szCs w:val="24"/>
          <w:lang w:val="en-US"/>
        </w:rPr>
        <w:t xml:space="preserve">van Eecke, 1915) are specialist predispersal seed predators during their first larval instars, and often show strong preferences for particular plant developmental stages (Thomas &amp; Elmes, 2001; Van Dyck &amp; Regniers, 2010). This means that plant individuals for which the developmental stage preferred for oviposition coincides with the peak of butterfly activity suffer most from seed predator attacks.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larvae need also a second host to complete their development, and most species are parasites of ant nests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spp.) during later instars (Als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Butterfly-mediated selection on plant traits in this system might thus be influenced by the community context, if the incidence and intensity of predation are related to host ant abundance. In this study, we examined if among-population variation in phenotypic selection on flowering phenology in the perennial herb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is the result of differences in the intensity of interactions with its specialist predispersal seed predator, the butterfly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and if variation in this interaction is associated with the community context in terms of the abundance of the second host,</w:t>
      </w:r>
      <w:r>
        <w:rPr>
          <w:rFonts w:ascii="Times New Roman" w:hAnsi="Times New Roman" w:cs="Times New Roman"/>
          <w:i/>
          <w:iCs/>
          <w:sz w:val="24"/>
          <w:szCs w:val="24"/>
          <w:lang w:val="en-US"/>
        </w:rPr>
        <w:t xml:space="preserve"> Myrmica</w:t>
      </w:r>
      <w:r>
        <w:rPr>
          <w:rFonts w:ascii="Times New Roman" w:hAnsi="Times New Roman" w:cs="Times New Roman"/>
          <w:sz w:val="24"/>
          <w:szCs w:val="24"/>
          <w:lang w:val="en-US"/>
        </w:rPr>
        <w:t xml:space="preserve"> ants. As developmental stages preferred for oviposition in early-flowering plants usually coincide with the oviposition period of the butterfly (A. Valdés and J. Ehrlén,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we hypothesized that: (1) The presence of the butterfly seed predator in plant populations shifts the direction of phenotypic selection on flowering phenology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from favoring early flowering to favoring late flowering, and (2) Community context, in terms of host ant abundance, is related to the probability of butterfly presence within plant populations. To test these hypotheses, we assessed selection gradients for flowering phenology, seed predation intensities and ant abundances in 11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populations where the butterfly was present and 9 where it was absent. </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MATERIALS AND METHODS</w:t>
      </w:r>
    </w:p>
    <w:p w:rsidR="00564394" w:rsidRDefault="0056439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Study system</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marsh gentian (</w:t>
      </w:r>
      <w:r>
        <w:rPr>
          <w:rFonts w:ascii="Times New Roman" w:hAnsi="Times New Roman" w:cs="Times New Roman"/>
          <w:i/>
          <w:iCs/>
          <w:sz w:val="24"/>
          <w:szCs w:val="24"/>
          <w:lang w:val="en-US"/>
        </w:rPr>
        <w:t xml:space="preserve">Gentiana pneumonanthe </w:t>
      </w:r>
      <w:r>
        <w:rPr>
          <w:rFonts w:ascii="Times New Roman" w:hAnsi="Times New Roman" w:cs="Times New Roman"/>
          <w:sz w:val="24"/>
          <w:szCs w:val="24"/>
          <w:lang w:val="en-US"/>
        </w:rPr>
        <w:t>L.) is a rare, long-lived perennial herb (10-20 years, Oostermeijer et al. 1992), occurring in open habitats, such as wet heathlands and grasslands (Simmonds, 1946). In natural populations, individuals do not flower until their third year (Simmonds, 1946). Plants can have one to many, up to 45 cm high, shoots and produce deep blue flowers that are pollinated by bumblebees. The species is self-compatible and flowers in July and August in SW Sweden. Fruits are capsules containing a high number (usually 300-700, Appelqvist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of minute (mean seed weight = 0.044 mg, Simmonds, 1946), wind-dispersed seeds.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is the primary host of the Alcon Blue butterfly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a specialist predispersal seed predator which oviposits on young buds in July and August (Appelqvist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The caterpillars feed inside the capsule until they reach the fourth-instar, when then they drop to the ground to be picked up by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(Mouquet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2005). Caterpillars mimic the surface chemistry of the ant brood (Nash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2008) and the acoustic signals of queen ants (Sala et al. 2014), and this makes ants carry them to their nest, where they spend the rest of their larval period as parasites (Mouquet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2005). Contrary to the majority of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species, which prey on ant brood,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is a “cuckoo” species (Als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and larvae feed primarily on regurgitations from ant workers, trophic eggs (i.e. nutritious, infertile eggs which are fed to the queens and larvae) and prey items brought to the nest by ants. In our study area, </w:t>
      </w:r>
      <w:r>
        <w:rPr>
          <w:rFonts w:ascii="Times New Roman" w:hAnsi="Times New Roman" w:cs="Times New Roman"/>
          <w:i/>
          <w:iCs/>
          <w:sz w:val="24"/>
          <w:szCs w:val="24"/>
          <w:lang w:val="en-US"/>
        </w:rPr>
        <w:t>M. ruginodis</w:t>
      </w:r>
      <w:r>
        <w:rPr>
          <w:rFonts w:ascii="Times New Roman" w:hAnsi="Times New Roman" w:cs="Times New Roman"/>
          <w:sz w:val="24"/>
          <w:szCs w:val="24"/>
          <w:lang w:val="en-US"/>
        </w:rPr>
        <w:t xml:space="preserve"> is thought to be the most commonly used host ant species (Appelqvist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Only ants belonging to the genus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can act as second hosts of </w:t>
      </w:r>
      <w:r>
        <w:rPr>
          <w:rFonts w:ascii="Times New Roman" w:hAnsi="Times New Roman" w:cs="Times New Roman"/>
          <w:i/>
          <w:iCs/>
          <w:sz w:val="24"/>
          <w:szCs w:val="24"/>
          <w:lang w:val="en-US"/>
        </w:rPr>
        <w:t xml:space="preserve">P. alcon </w:t>
      </w:r>
      <w:r>
        <w:rPr>
          <w:rFonts w:ascii="Times New Roman" w:hAnsi="Times New Roman" w:cs="Times New Roman"/>
          <w:sz w:val="24"/>
          <w:szCs w:val="24"/>
          <w:lang w:val="en-US"/>
        </w:rPr>
        <w:t>(Mouquet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2005). </w:t>
      </w:r>
    </w:p>
    <w:p w:rsidR="00564394" w:rsidRDefault="0056439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carried out in 20 populations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located in the county of Västra Götaland in SW Sweden (see Appendix S1</w:t>
      </w:r>
      <w:commentRangeStart w:id="20"/>
      <w:ins w:id="21" w:author="Primulaprojektet" w:date="2016-01-18T11:19:00Z">
        <w:r>
          <w:rPr>
            <w:rFonts w:ascii="Times New Roman" w:hAnsi="Times New Roman" w:cs="Times New Roman"/>
            <w:sz w:val="24"/>
            <w:szCs w:val="24"/>
            <w:lang w:val="en-US"/>
          </w:rPr>
          <w:t>in Supporting Information</w:t>
        </w:r>
      </w:ins>
      <w:r>
        <w:rPr>
          <w:rFonts w:ascii="Times New Roman" w:hAnsi="Times New Roman" w:cs="Times New Roman"/>
          <w:sz w:val="24"/>
          <w:szCs w:val="24"/>
          <w:lang w:val="en-US"/>
        </w:rPr>
        <w:t xml:space="preserve"> </w:t>
      </w:r>
      <w:commentRangeEnd w:id="20"/>
      <w:ins w:id="22" w:author="Primulaprojektet" w:date="2016-01-18T11:22:00Z">
        <w:r>
          <w:rPr>
            <w:rStyle w:val="CommentReference"/>
            <w:vanish/>
          </w:rPr>
          <w:commentReference w:id="20"/>
        </w:r>
      </w:ins>
      <w:r>
        <w:rPr>
          <w:rFonts w:ascii="Times New Roman" w:hAnsi="Times New Roman" w:cs="Times New Roman"/>
          <w:sz w:val="24"/>
          <w:szCs w:val="24"/>
          <w:lang w:val="en-US"/>
        </w:rPr>
        <w:t xml:space="preserve">for details). The populations are mainly located in moist heathlands.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present in 11 of the study populations and absent from 9. Predation intensity varied considerably among the populations where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present (Appendix S1).</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collected data on plant reproductive traits, interaction intensity and plant fitness in 100 marked individuals in each of the 20 study populations during 2010 and 2011. The number of shoots per individual ranged from 1 to 44 (</w:t>
      </w:r>
      <w:commentRangeStart w:id="24"/>
      <w:r>
        <w:rPr>
          <w:rFonts w:ascii="Times New Roman" w:hAnsi="Times New Roman" w:cs="Times New Roman"/>
          <w:sz w:val="24"/>
          <w:szCs w:val="24"/>
          <w:lang w:val="en-US"/>
        </w:rPr>
        <w:t xml:space="preserve">mean </w:t>
      </w:r>
      <w:commentRangeEnd w:id="24"/>
      <w:r>
        <w:rPr>
          <w:rStyle w:val="CommentReference"/>
        </w:rPr>
        <w:commentReference w:id="24"/>
      </w:r>
      <w:r>
        <w:rPr>
          <w:rFonts w:ascii="Times New Roman" w:hAnsi="Times New Roman" w:cs="Times New Roman"/>
          <w:sz w:val="24"/>
          <w:szCs w:val="24"/>
          <w:lang w:val="en-US"/>
        </w:rPr>
        <w:t xml:space="preserve">= 3). For recordings, we selected one shoot of median length in each individual. In these focal shoots, we recorded shoot height (in cm), number of flowers, and developmental stage of each bud and flower. Buds and flowers were assigned to one of six developmental stages: (1) the sepals covering the bud completely, (2) bud becoming visible, (3) bud growing over the sepals, (4) bud turning blue, (5) flower opening, and (6) flower showing signs of wilting. All plant traits were measured once per year, at the end of July-beginning of August. Phenology of plant individuals was estimated based on the reproductive development stage of flowers at the day of recording. We calculated two different phenology measures: (1) the mean development stage of all flowers and buds within the focal shoot (a continuous variable ranging from 1 to 6), and (2) the stage of the most advanced bud within the focal shoot (an ordinal variable ranging from 1 to 6). In both cases, higher values indicate a more advanced floral development at the day of recording, i.e. an earlier flowering. The average duration of stages 2-5 was about one week (A. Valdés,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A one-unit increase in these measures thus roughly corresponds to one week earlier development.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Interaction intensity was estimated by the maximum number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observed on the focal shoot during 2-6 visits to each population. Populations were visited once at the end of July-beginning of August (when data on reproductive traits was collected) and from 1 to 5 times from the end of August until all fruits had matured in mid-October (the number of visits depending on the time needed for fruit maturation).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Plant fitness was estimated by the maximum observed number of intact (i.e. not damaged by the butterfly) mature fruits on the focal shoot (assessed from counts of fruits on 1 to 5 visits to each population, see above). Although some seeds might remain in attacked fruits, the larvae consume a large proportion of seeds in the capsules (A. Valdés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and the total number of mature seeds in intact and attacked fruits is strongly correlated with the number of intact fruits (r = 0.85, N = 1136 individuals in 2010). In 2010, information on fruit production was collected in all 20 populations but in 2011 we were only able to get information from 16 of the populations. </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estimated along transects in each of the 20 study populations, once per study year. In 2010, 20-m transects were established, and in 2011 we used a 40-m transect in each population. Sugar cubes were placed at one-meter intervals along the transects, and the number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sp. ants at each of the sugar cubes was counted 30 minutes after presenting them to ants. Assessments were only carried out under dry (no precipitation) and warm conditions. To further reduce variation due to varying weather conditions during ant counts, we used the highest yearly value of the average number of ants per sugar cube in each population as a measure of ant abundance. </w:t>
      </w:r>
    </w:p>
    <w:p w:rsidR="00564394" w:rsidRDefault="0056439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Statistical analyses</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assess phenotypic selection on flowering phenology, we performed selection gradient analyses in each of the two years by regressing relative fitness on standardized estimates of phenology, flower number and shoot height (Lande &amp; Arnold, 1983). Fitness, in terms of the number of intact fruits, was relativized within populations by dividing individual values by population mean values. Traits were standardized by subtracting the population mean and dividing by the population standard deviation. To test for differences in phenotypic selection gradients among populations, we included the interaction between standardized reproductive traits and population in the models. The main effect of population was not included as fitness was relativized within populations prior to analysis. We fitted a linear model with Type II sums of squares. In addition to tests of directional (linear) selection, we also tested for non-linear (quadratic and correlational) selection. Quadratic selection is defined as the covariance between relative fitness and the squared deviations of trait values from the mean, while correlational selection is the covariance between relative fitness and the product of trait deviations (Lande &amp; Arnold, 1983; Arnold, 1986). Non-linear selection was assessed by examining the effects of quadratic and interaction terms in a model including also the linear terms. Results for models using mean and most advanced flower developmental stages within shoots as estimates of phenology were very similar in all cases. Below, we present only results for the stage of the most advanced bud (results for selection gradient analyses using the mean flower developmental stage are shown in Appendix S2</w:t>
      </w:r>
      <w:ins w:id="28" w:author="Primulaprojektet" w:date="2016-01-18T11:20:00Z">
        <w:r>
          <w:rPr>
            <w:rFonts w:ascii="Times New Roman" w:hAnsi="Times New Roman" w:cs="Times New Roman"/>
            <w:sz w:val="24"/>
            <w:szCs w:val="24"/>
            <w:lang w:val="en-US"/>
          </w:rPr>
          <w:t xml:space="preserve"> in Supporting Information</w:t>
        </w:r>
      </w:ins>
      <w:r>
        <w:rPr>
          <w:rFonts w:ascii="Times New Roman" w:hAnsi="Times New Roman" w:cs="Times New Roman"/>
          <w:sz w:val="24"/>
          <w:szCs w:val="24"/>
          <w:lang w:val="en-US"/>
        </w:rPr>
        <w:t xml:space="preserve">).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test if linear selection on reproductive traits differed among populations with vs. without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and to avoid basing contrasts on estimated selection coefficients, we created a variable “Predation”, coded as 0 in populations without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and as 1 in populations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and constructed a linear hierarchical mixed model (Type II sums of squares) for each year. Predictors included standardized reproductive traits and their interactions with population as random effects, and predation as a fixed effect. Effects of trait × population and trait × predation interactions were only included in these models if the trait × population interaction was significant. We did not include an individual intercept by population</w:t>
      </w:r>
      <w:r>
        <w:rPr>
          <w:lang w:val="en-US"/>
        </w:rPr>
        <w:t xml:space="preserve"> </w:t>
      </w:r>
      <w:r>
        <w:rPr>
          <w:rFonts w:ascii="Times New Roman" w:hAnsi="Times New Roman" w:cs="Times New Roman"/>
          <w:sz w:val="24"/>
          <w:szCs w:val="24"/>
          <w:lang w:val="en-US"/>
        </w:rPr>
        <w:t xml:space="preserve">because fitness was relativized within populations prior to analysis.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butterfly was present, we investigated predator preferences, by regressing the probability (0 or 1) and intensity (number of eggs in all individuals) of attack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on reproductive traits, population and their interactions in each of the two years. We excluded population D (Appendix S1) in 2010 from these analyses because only one plant individual was attacked.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also used path analyses to examine the relative importance of direct and indirect effects of reproductive traits on fitness (Grace, 2006), indirect effects being mediated by either the probability or the intensity of predator attack (i.e., two different saturated models were considered, see Appendix S</w:t>
      </w:r>
      <w:del w:id="29" w:author="Primulaprojektet" w:date="2016-01-18T15:15:00Z">
        <w:r>
          <w:rPr>
            <w:rFonts w:ascii="Times New Roman" w:hAnsi="Times New Roman" w:cs="Times New Roman"/>
            <w:sz w:val="24"/>
            <w:szCs w:val="24"/>
            <w:lang w:val="en-US"/>
          </w:rPr>
          <w:delText>5</w:delText>
        </w:r>
      </w:del>
      <w:ins w:id="30" w:author="Primulaprojektet" w:date="2016-01-18T15:15:00Z">
        <w:r>
          <w:rPr>
            <w:rFonts w:ascii="Times New Roman" w:hAnsi="Times New Roman" w:cs="Times New Roman"/>
            <w:sz w:val="24"/>
            <w:szCs w:val="24"/>
            <w:lang w:val="en-US"/>
          </w:rPr>
          <w:t>3</w:t>
        </w:r>
      </w:ins>
      <w:r>
        <w:rPr>
          <w:rFonts w:ascii="Times New Roman" w:hAnsi="Times New Roman" w:cs="Times New Roman"/>
          <w:sz w:val="24"/>
          <w:szCs w:val="24"/>
          <w:lang w:val="en-US"/>
        </w:rPr>
        <w:t xml:space="preserve"> </w:t>
      </w:r>
      <w:ins w:id="31" w:author="Primulaprojektet" w:date="2016-01-18T11:20:00Z">
        <w:r>
          <w:rPr>
            <w:rFonts w:ascii="Times New Roman" w:hAnsi="Times New Roman" w:cs="Times New Roman"/>
            <w:sz w:val="24"/>
            <w:szCs w:val="24"/>
            <w:lang w:val="en-US"/>
          </w:rPr>
          <w:t xml:space="preserve">in Supporting Information </w:t>
        </w:r>
      </w:ins>
      <w:r>
        <w:rPr>
          <w:rFonts w:ascii="Times New Roman" w:hAnsi="Times New Roman" w:cs="Times New Roman"/>
          <w:sz w:val="24"/>
          <w:szCs w:val="24"/>
          <w:lang w:val="en-US"/>
        </w:rPr>
        <w:t xml:space="preserve">for details). To test for differences among populations, we used multigroup analysis (Grace, 2006). Because populations differed significantly, we fitted separate models for each population and year. We excluded population D in 2010 also from these analyses.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we examined if the abundance of the host ant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associated with an increased probability of predator presence or an increased interaction intensity. First, we performed a logistic regression of butterfly presence on log-transformed ant abundance, using the 20 study populations. Second, we regressed the mean number of eggs per plant and the proportion of plants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in each of the two years on log-transformed ant-abundance, using the 11 populations where the butterfly was present.</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16.0 (Arbukle, 2007). All other analyses were conducted in R 3.1.2 (R Development Core Team, 2014). </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RESULTS</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Directional phenotypic selection on flowering phenology varied among populations, and was statistically significant in 5 populations in 2010, and in 3 populations in 2011 (Table 1A, Appendix </w:t>
      </w:r>
      <w:del w:id="32" w:author="Primulaprojektet" w:date="2016-01-18T15:18:00Z">
        <w:r>
          <w:rPr>
            <w:rFonts w:ascii="Times New Roman" w:hAnsi="Times New Roman" w:cs="Times New Roman"/>
            <w:sz w:val="24"/>
            <w:szCs w:val="24"/>
            <w:lang w:val="en-US"/>
          </w:rPr>
          <w:delText>S3</w:delText>
        </w:r>
      </w:del>
      <w:ins w:id="33" w:author="Primulaprojektet" w:date="2016-01-18T15:18:00Z">
        <w:r>
          <w:rPr>
            <w:rFonts w:ascii="Times New Roman" w:hAnsi="Times New Roman" w:cs="Times New Roman"/>
            <w:sz w:val="24"/>
            <w:szCs w:val="24"/>
            <w:lang w:val="en-US"/>
          </w:rPr>
          <w:t xml:space="preserve">S4 </w:t>
        </w:r>
      </w:ins>
      <w:ins w:id="34" w:author="Primulaprojektet" w:date="2016-01-18T11:21:00Z">
        <w:r>
          <w:rPr>
            <w:rFonts w:ascii="Times New Roman" w:hAnsi="Times New Roman" w:cs="Times New Roman"/>
            <w:sz w:val="24"/>
            <w:szCs w:val="24"/>
            <w:lang w:val="en-US"/>
          </w:rPr>
          <w:t>in Supporting Information</w:t>
        </w:r>
      </w:ins>
      <w:r>
        <w:rPr>
          <w:rFonts w:ascii="Times New Roman" w:hAnsi="Times New Roman" w:cs="Times New Roman"/>
          <w:sz w:val="24"/>
          <w:szCs w:val="24"/>
          <w:lang w:val="en-US"/>
        </w:rPr>
        <w:t xml:space="preserve">). Among-population variation in selection on flowering phenology was strongly associated with the incidence of the predator in plant populations (Table 2, Appendix </w:t>
      </w:r>
      <w:del w:id="35" w:author="Primulaprojektet" w:date="2016-01-18T15:18:00Z">
        <w:r>
          <w:rPr>
            <w:rFonts w:ascii="Times New Roman" w:hAnsi="Times New Roman" w:cs="Times New Roman"/>
            <w:sz w:val="24"/>
            <w:szCs w:val="24"/>
            <w:lang w:val="en-US"/>
          </w:rPr>
          <w:delText>S3</w:delText>
        </w:r>
      </w:del>
      <w:ins w:id="36" w:author="Primulaprojektet" w:date="2016-01-18T15:18:00Z">
        <w:r>
          <w:rPr>
            <w:rFonts w:ascii="Times New Roman" w:hAnsi="Times New Roman" w:cs="Times New Roman"/>
            <w:sz w:val="24"/>
            <w:szCs w:val="24"/>
            <w:lang w:val="en-US"/>
          </w:rPr>
          <w:t>S4</w:t>
        </w:r>
      </w:ins>
      <w:r>
        <w:rPr>
          <w:rFonts w:ascii="Times New Roman" w:hAnsi="Times New Roman" w:cs="Times New Roman"/>
          <w:sz w:val="24"/>
          <w:szCs w:val="24"/>
          <w:lang w:val="en-US"/>
        </w:rPr>
        <w:t xml:space="preserve">). In populations where the predator was absent, there was selection for earlier flowering (mean ± 95% CI of selection gradients, 2010: 0.22 ± 0.15, 2011: 0.30 ± 0.17), while in populations where the predator was present there was selection for later flowering (mean ± 95% CI of selection gradients, 2010: - 0.19 ± 0.15, 2011: - 0.10 ± 0.11, Fig. 1). </w:t>
      </w:r>
      <w:del w:id="37" w:author="Primulaprojektet" w:date="2016-01-18T15:24:00Z">
        <w:r>
          <w:rPr>
            <w:rFonts w:ascii="Times New Roman" w:hAnsi="Times New Roman" w:cs="Times New Roman"/>
            <w:sz w:val="24"/>
            <w:szCs w:val="24"/>
            <w:lang w:val="en-US"/>
          </w:rPr>
          <w:delText>Although selection always favored later flowering in populations with the butterfly</w:delText>
        </w:r>
      </w:del>
      <w:ins w:id="38" w:author="Primulaprojektet" w:date="2016-01-18T15:24:00Z">
        <w:r>
          <w:rPr>
            <w:rFonts w:ascii="Times New Roman" w:hAnsi="Times New Roman" w:cs="Times New Roman"/>
            <w:sz w:val="24"/>
            <w:szCs w:val="24"/>
            <w:lang w:val="en-US"/>
          </w:rPr>
          <w:t>However</w:t>
        </w:r>
      </w:ins>
      <w:r>
        <w:rPr>
          <w:rFonts w:ascii="Times New Roman" w:hAnsi="Times New Roman" w:cs="Times New Roman"/>
          <w:sz w:val="24"/>
          <w:szCs w:val="24"/>
          <w:lang w:val="en-US"/>
        </w:rPr>
        <w:t xml:space="preserve">, the intensity of selection varied </w:t>
      </w:r>
      <w:ins w:id="39" w:author="Primulaprojektet" w:date="2016-01-18T15:24:00Z">
        <w:r>
          <w:rPr>
            <w:rFonts w:ascii="Times New Roman" w:hAnsi="Times New Roman" w:cs="Times New Roman"/>
            <w:sz w:val="24"/>
            <w:szCs w:val="24"/>
            <w:lang w:val="en-US"/>
          </w:rPr>
          <w:t xml:space="preserve">among populations with the butterfly </w:t>
        </w:r>
      </w:ins>
      <w:r>
        <w:rPr>
          <w:rFonts w:ascii="Times New Roman" w:hAnsi="Times New Roman" w:cs="Times New Roman"/>
          <w:sz w:val="24"/>
          <w:szCs w:val="24"/>
          <w:lang w:val="en-US"/>
        </w:rPr>
        <w:t xml:space="preserve">(Appendix </w:t>
      </w:r>
      <w:del w:id="40" w:author="Primulaprojektet" w:date="2016-01-18T15:18:00Z">
        <w:r>
          <w:rPr>
            <w:rFonts w:ascii="Times New Roman" w:hAnsi="Times New Roman" w:cs="Times New Roman"/>
            <w:sz w:val="24"/>
            <w:szCs w:val="24"/>
            <w:lang w:val="en-US"/>
          </w:rPr>
          <w:delText>S3</w:delText>
        </w:r>
      </w:del>
      <w:ins w:id="41" w:author="Primulaprojektet" w:date="2016-01-18T15:18:00Z">
        <w:r>
          <w:rPr>
            <w:rFonts w:ascii="Times New Roman" w:hAnsi="Times New Roman" w:cs="Times New Roman"/>
            <w:sz w:val="24"/>
            <w:szCs w:val="24"/>
            <w:lang w:val="en-US"/>
          </w:rPr>
          <w:t>S4</w:t>
        </w:r>
      </w:ins>
      <w:r>
        <w:rPr>
          <w:rFonts w:ascii="Times New Roman" w:hAnsi="Times New Roman" w:cs="Times New Roman"/>
          <w:sz w:val="24"/>
          <w:szCs w:val="24"/>
          <w:lang w:val="en-US"/>
        </w:rPr>
        <w:t xml:space="preserve">). Differences in selection gradients for phenology among populations with the seed predator were not significantly related to predation intensity, in terms of the mean number of eggs per individual (2010: b = -0.01, p = 0.808; 2011: b = -0.03, p = 0.080).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found evidence of directional selection also on flower number and shoot height in both study years, and again selection varied among populations (except for selection on shoot height in 2010, Table 1A).  We also found evidence of non-linear selection, in terms of quadratic effects of flower number and correlational effects of flower number × phenology, and these effects varied among populations (Table 1B).</w:t>
      </w:r>
    </w:p>
    <w:p w:rsidR="00564394" w:rsidRDefault="00564394">
      <w:pPr>
        <w:spacing w:line="480" w:lineRule="auto"/>
        <w:ind w:firstLine="708"/>
        <w:rPr>
          <w:del w:id="42" w:author="Alicia" w:date="2016-01-12T16:57:00Z"/>
          <w:rFonts w:ascii="Times New Roman" w:hAnsi="Times New Roman" w:cs="Times New Roman"/>
          <w:sz w:val="24"/>
          <w:szCs w:val="24"/>
          <w:lang w:val="en-US"/>
        </w:rPr>
      </w:pPr>
      <w:r>
        <w:rPr>
          <w:rFonts w:ascii="Times New Roman" w:hAnsi="Times New Roman" w:cs="Times New Roman"/>
          <w:sz w:val="24"/>
          <w:szCs w:val="24"/>
          <w:lang w:val="en-US"/>
        </w:rPr>
        <w:t>In both study years, early development of floral structures increased the probability of being attacked by the predator within all populations where the predator was present (Table 3)</w:t>
      </w:r>
      <w:r>
        <w:rPr>
          <w:rStyle w:val="CommentReference"/>
        </w:rPr>
        <w:t xml:space="preserve"> </w:t>
      </w:r>
      <w:r>
        <w:rPr>
          <w:rFonts w:ascii="Times New Roman" w:hAnsi="Times New Roman" w:cs="Times New Roman"/>
          <w:sz w:val="24"/>
          <w:szCs w:val="24"/>
          <w:lang w:val="en-US"/>
        </w:rPr>
        <w:t xml:space="preserve">. The probability of being attacked was higher also in plants with higher number of flowers in 2011, but the effect of flower number differed among populations in 2010. Shoot height did not influence probability of attack in 2010, and in 2011 the effect differed among populations. Also the number of eggs per plant was correlated with phenology and flower number within populations, but relationships varied among populations in both study years (Table 3, Appendix </w:t>
      </w:r>
      <w:del w:id="43" w:author="Primulaprojektet" w:date="2016-01-18T15:18:00Z">
        <w:r>
          <w:rPr>
            <w:rFonts w:ascii="Times New Roman" w:hAnsi="Times New Roman" w:cs="Times New Roman"/>
            <w:sz w:val="24"/>
            <w:szCs w:val="24"/>
            <w:lang w:val="en-US"/>
          </w:rPr>
          <w:delText>S4</w:delText>
        </w:r>
      </w:del>
      <w:ins w:id="44" w:author="Primulaprojektet" w:date="2016-01-18T15:18:00Z">
        <w:r>
          <w:rPr>
            <w:rFonts w:ascii="Times New Roman" w:hAnsi="Times New Roman" w:cs="Times New Roman"/>
            <w:sz w:val="24"/>
            <w:szCs w:val="24"/>
            <w:lang w:val="en-US"/>
          </w:rPr>
          <w:t xml:space="preserve">S5 </w:t>
        </w:r>
      </w:ins>
      <w:ins w:id="45" w:author="Primulaprojektet" w:date="2016-01-18T11:21:00Z">
        <w:r>
          <w:rPr>
            <w:rFonts w:ascii="Times New Roman" w:hAnsi="Times New Roman" w:cs="Times New Roman"/>
            <w:sz w:val="24"/>
            <w:szCs w:val="24"/>
            <w:lang w:val="en-US"/>
          </w:rPr>
          <w:t>in Supporting Information</w:t>
        </w:r>
      </w:ins>
      <w:r>
        <w:rPr>
          <w:rFonts w:ascii="Times New Roman" w:hAnsi="Times New Roman" w:cs="Times New Roman"/>
          <w:sz w:val="24"/>
          <w:szCs w:val="24"/>
          <w:lang w:val="en-US"/>
        </w:rPr>
        <w:t>). Multigroup path-analyses revealed significant among-population differences in trait-fitness relationships (Appendix S</w:t>
      </w:r>
      <w:ins w:id="46" w:author="Primulaprojektet" w:date="2016-01-18T15:06:00Z">
        <w:r>
          <w:rPr>
            <w:rFonts w:ascii="Times New Roman" w:hAnsi="Times New Roman" w:cs="Times New Roman"/>
            <w:sz w:val="24"/>
            <w:szCs w:val="24"/>
            <w:lang w:val="en-US"/>
          </w:rPr>
          <w:t>6</w:t>
        </w:r>
      </w:ins>
      <w:ins w:id="47" w:author="Primulaprojektet" w:date="2016-01-18T15:09:00Z">
        <w:r>
          <w:rPr>
            <w:rFonts w:ascii="Times New Roman" w:hAnsi="Times New Roman" w:cs="Times New Roman"/>
            <w:sz w:val="24"/>
            <w:szCs w:val="24"/>
            <w:lang w:val="en-US"/>
          </w:rPr>
          <w:t xml:space="preserve"> in Supporting Information</w:t>
        </w:r>
      </w:ins>
      <w:del w:id="48" w:author="Primulaprojektet" w:date="2016-01-18T15:07:00Z">
        <w:r>
          <w:rPr>
            <w:rFonts w:ascii="Times New Roman" w:hAnsi="Times New Roman" w:cs="Times New Roman"/>
            <w:sz w:val="24"/>
            <w:szCs w:val="24"/>
            <w:lang w:val="en-US"/>
          </w:rPr>
          <w:delText>5, Tables S5.1-2</w:delText>
        </w:r>
      </w:del>
      <w:r>
        <w:rPr>
          <w:rFonts w:ascii="Times New Roman" w:hAnsi="Times New Roman" w:cs="Times New Roman"/>
          <w:sz w:val="24"/>
          <w:szCs w:val="24"/>
          <w:lang w:val="en-US"/>
        </w:rPr>
        <w:t xml:space="preserve">). Nevertheless, models fitted for each population and year consistently identified effects of phenology on fitness mediated by seed predator preference for early-flowering plants, effects being significant </w:t>
      </w:r>
      <w:ins w:id="49" w:author="Primulaprojektet" w:date="2016-01-18T16:42:00Z">
        <w:r>
          <w:rPr>
            <w:rFonts w:ascii="Times New Roman" w:hAnsi="Times New Roman" w:cs="Times New Roman"/>
            <w:sz w:val="24"/>
            <w:szCs w:val="24"/>
            <w:lang w:val="en-US"/>
          </w:rPr>
          <w:t xml:space="preserve">or marginally significant </w:t>
        </w:r>
      </w:ins>
      <w:r>
        <w:rPr>
          <w:rFonts w:ascii="Times New Roman" w:hAnsi="Times New Roman" w:cs="Times New Roman"/>
          <w:sz w:val="24"/>
          <w:szCs w:val="24"/>
          <w:lang w:val="en-US"/>
        </w:rPr>
        <w:t xml:space="preserve">in </w:t>
      </w:r>
      <w:del w:id="50" w:author="Primulaprojektet" w:date="2016-01-18T16:40:00Z">
        <w:r>
          <w:rPr>
            <w:rFonts w:ascii="Times New Roman" w:hAnsi="Times New Roman" w:cs="Times New Roman"/>
            <w:sz w:val="24"/>
            <w:szCs w:val="24"/>
            <w:lang w:val="en-US"/>
          </w:rPr>
          <w:delText>42%</w:delText>
        </w:r>
      </w:del>
      <w:ins w:id="51" w:author="Primulaprojektet" w:date="2016-01-18T16:40:00Z">
        <w:r>
          <w:rPr>
            <w:rFonts w:ascii="Times New Roman" w:hAnsi="Times New Roman" w:cs="Times New Roman"/>
            <w:sz w:val="24"/>
            <w:szCs w:val="24"/>
            <w:lang w:val="en-US"/>
          </w:rPr>
          <w:t>40%</w:t>
        </w:r>
      </w:ins>
      <w:r>
        <w:rPr>
          <w:rFonts w:ascii="Times New Roman" w:hAnsi="Times New Roman" w:cs="Times New Roman"/>
          <w:sz w:val="24"/>
          <w:szCs w:val="24"/>
          <w:lang w:val="en-US"/>
        </w:rPr>
        <w:t xml:space="preserve"> of the cases (</w:t>
      </w:r>
      <w:del w:id="52" w:author="Primulaprojektet" w:date="2016-01-18T16:40:00Z">
        <w:r>
          <w:rPr>
            <w:rFonts w:ascii="Times New Roman" w:hAnsi="Times New Roman" w:cs="Times New Roman"/>
            <w:sz w:val="24"/>
            <w:szCs w:val="24"/>
            <w:lang w:val="en-US"/>
          </w:rPr>
          <w:delText xml:space="preserve">of </w:delText>
        </w:r>
      </w:del>
      <w:ins w:id="53" w:author="Primulaprojektet" w:date="2016-01-18T16:40:00Z">
        <w:r>
          <w:rPr>
            <w:rFonts w:ascii="Times New Roman" w:hAnsi="Times New Roman" w:cs="Times New Roman"/>
            <w:sz w:val="24"/>
            <w:szCs w:val="24"/>
            <w:lang w:val="en-US"/>
          </w:rPr>
          <w:t xml:space="preserve">considering </w:t>
        </w:r>
      </w:ins>
      <w:r>
        <w:rPr>
          <w:rFonts w:ascii="Times New Roman" w:hAnsi="Times New Roman" w:cs="Times New Roman"/>
          <w:sz w:val="24"/>
          <w:szCs w:val="24"/>
          <w:lang w:val="en-US"/>
        </w:rPr>
        <w:t>models with probability and intensity of predator attack for two years, for detailed results see Appendix S</w:t>
      </w:r>
      <w:ins w:id="54" w:author="Primulaprojektet" w:date="2016-01-18T15:09:00Z">
        <w:r>
          <w:rPr>
            <w:rFonts w:ascii="Times New Roman" w:hAnsi="Times New Roman" w:cs="Times New Roman"/>
            <w:sz w:val="24"/>
            <w:szCs w:val="24"/>
            <w:lang w:val="en-US"/>
          </w:rPr>
          <w:t>7-9 in Supporting Information</w:t>
        </w:r>
      </w:ins>
      <w:ins w:id="55" w:author="Johan Ehrlén" w:date="2016-01-14T14:41:00Z">
        <w:del w:id="56" w:author="Primulaprojektet" w:date="2016-01-18T15:08:00Z">
          <w:r>
            <w:rPr>
              <w:rFonts w:ascii="Times New Roman" w:hAnsi="Times New Roman" w:cs="Times New Roman"/>
              <w:sz w:val="24"/>
              <w:szCs w:val="24"/>
              <w:lang w:val="en-US"/>
            </w:rPr>
            <w:delText>5, Tables S5.3-5</w:delText>
          </w:r>
        </w:del>
      </w:ins>
      <w:r>
        <w:rPr>
          <w:rFonts w:ascii="Times New Roman" w:hAnsi="Times New Roman" w:cs="Times New Roman"/>
          <w:sz w:val="24"/>
          <w:szCs w:val="24"/>
          <w:lang w:val="en-US"/>
        </w:rPr>
        <w:t xml:space="preserve">). Direct effects of traits on fitness were less consistent, effects being significant </w:t>
      </w:r>
      <w:ins w:id="57" w:author="Primulaprojektet" w:date="2016-01-18T16:42:00Z">
        <w:r>
          <w:rPr>
            <w:rFonts w:ascii="Times New Roman" w:hAnsi="Times New Roman" w:cs="Times New Roman"/>
            <w:sz w:val="24"/>
            <w:szCs w:val="24"/>
            <w:lang w:val="en-US"/>
          </w:rPr>
          <w:t xml:space="preserve">or marginally significant </w:t>
        </w:r>
      </w:ins>
      <w:r>
        <w:rPr>
          <w:rFonts w:ascii="Times New Roman" w:hAnsi="Times New Roman" w:cs="Times New Roman"/>
          <w:sz w:val="24"/>
          <w:szCs w:val="24"/>
          <w:lang w:val="en-US"/>
        </w:rPr>
        <w:t xml:space="preserve">in </w:t>
      </w:r>
      <w:del w:id="58" w:author="Primulaprojektet" w:date="2016-01-18T16:42:00Z">
        <w:r>
          <w:rPr>
            <w:rFonts w:ascii="Times New Roman" w:hAnsi="Times New Roman" w:cs="Times New Roman"/>
            <w:sz w:val="24"/>
            <w:szCs w:val="24"/>
            <w:lang w:val="en-US"/>
          </w:rPr>
          <w:delText>13%</w:delText>
        </w:r>
      </w:del>
      <w:ins w:id="59" w:author="Primulaprojektet" w:date="2016-01-18T16:42:00Z">
        <w:r>
          <w:rPr>
            <w:rFonts w:ascii="Times New Roman" w:hAnsi="Times New Roman" w:cs="Times New Roman"/>
            <w:sz w:val="24"/>
            <w:szCs w:val="24"/>
            <w:lang w:val="en-US"/>
          </w:rPr>
          <w:t>14%</w:t>
        </w:r>
      </w:ins>
      <w:r>
        <w:rPr>
          <w:rFonts w:ascii="Times New Roman" w:hAnsi="Times New Roman" w:cs="Times New Roman"/>
          <w:sz w:val="24"/>
          <w:szCs w:val="24"/>
          <w:lang w:val="en-US"/>
        </w:rPr>
        <w:t xml:space="preserve"> of the cases.</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presence increased significantly with increasing abundance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in the population (Fig. 2). Although there were populations with high ant abundance where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absent, ant abundance was rarely low in populations where it was present. In populations where the butterfly was present, neither the proportion of plants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w:t>
      </w:r>
      <w:ins w:id="60" w:author="Primulaprojektet" w:date="2016-01-18T16:51:00Z">
        <w:r>
          <w:rPr>
            <w:rFonts w:ascii="Times New Roman" w:hAnsi="Times New Roman" w:cs="Times New Roman"/>
            <w:sz w:val="24"/>
            <w:szCs w:val="24"/>
            <w:lang w:val="en-US"/>
          </w:rPr>
          <w:t>(2010: b =</w:t>
        </w:r>
      </w:ins>
      <w:ins w:id="61" w:author="Primulaprojektet" w:date="2016-01-18T16:52:00Z">
        <w:r>
          <w:rPr>
            <w:rFonts w:ascii="Times New Roman" w:hAnsi="Times New Roman" w:cs="Times New Roman"/>
            <w:sz w:val="24"/>
            <w:szCs w:val="24"/>
            <w:lang w:val="en-US"/>
          </w:rPr>
          <w:t xml:space="preserve"> </w:t>
        </w:r>
      </w:ins>
      <w:ins w:id="62" w:author="Primulaprojektet" w:date="2016-01-18T16:53:00Z">
        <w:r>
          <w:rPr>
            <w:rFonts w:ascii="Times New Roman" w:hAnsi="Times New Roman" w:cs="Times New Roman"/>
            <w:sz w:val="24"/>
            <w:szCs w:val="24"/>
            <w:lang w:val="en-US"/>
          </w:rPr>
          <w:t>-</w:t>
        </w:r>
      </w:ins>
      <w:ins w:id="63" w:author="Primulaprojektet" w:date="2016-01-18T16:52:00Z">
        <w:r>
          <w:rPr>
            <w:rFonts w:ascii="Times New Roman" w:hAnsi="Times New Roman" w:cs="Times New Roman"/>
            <w:sz w:val="24"/>
            <w:szCs w:val="24"/>
            <w:lang w:val="en-US"/>
          </w:rPr>
          <w:t>3.74</w:t>
        </w:r>
      </w:ins>
      <w:ins w:id="64" w:author="Primulaprojektet" w:date="2016-01-18T16:51:00Z">
        <w:r>
          <w:rPr>
            <w:rFonts w:ascii="Times New Roman" w:hAnsi="Times New Roman" w:cs="Times New Roman"/>
            <w:sz w:val="24"/>
            <w:szCs w:val="24"/>
            <w:lang w:val="en-US"/>
          </w:rPr>
          <w:t>, p =</w:t>
        </w:r>
      </w:ins>
      <w:ins w:id="65" w:author="Primulaprojektet" w:date="2016-01-18T16:53:00Z">
        <w:r>
          <w:rPr>
            <w:rFonts w:ascii="Times New Roman" w:hAnsi="Times New Roman" w:cs="Times New Roman"/>
            <w:sz w:val="24"/>
            <w:szCs w:val="24"/>
            <w:lang w:val="en-US"/>
          </w:rPr>
          <w:t xml:space="preserve"> 0.571</w:t>
        </w:r>
      </w:ins>
      <w:ins w:id="66" w:author="Primulaprojektet" w:date="2016-01-18T16:51:00Z">
        <w:r>
          <w:rPr>
            <w:rFonts w:ascii="Times New Roman" w:hAnsi="Times New Roman" w:cs="Times New Roman"/>
            <w:sz w:val="24"/>
            <w:szCs w:val="24"/>
            <w:lang w:val="en-US"/>
          </w:rPr>
          <w:t>; 2011: b =</w:t>
        </w:r>
      </w:ins>
      <w:ins w:id="67" w:author="Primulaprojektet" w:date="2016-01-18T16:53:00Z">
        <w:r>
          <w:rPr>
            <w:rFonts w:ascii="Times New Roman" w:hAnsi="Times New Roman" w:cs="Times New Roman"/>
            <w:sz w:val="24"/>
            <w:szCs w:val="24"/>
            <w:lang w:val="en-US"/>
          </w:rPr>
          <w:t xml:space="preserve"> -5.31</w:t>
        </w:r>
      </w:ins>
      <w:ins w:id="68" w:author="Primulaprojektet" w:date="2016-01-18T16:51:00Z">
        <w:r>
          <w:rPr>
            <w:rFonts w:ascii="Times New Roman" w:hAnsi="Times New Roman" w:cs="Times New Roman"/>
            <w:sz w:val="24"/>
            <w:szCs w:val="24"/>
            <w:lang w:val="en-US"/>
          </w:rPr>
          <w:t>, p =</w:t>
        </w:r>
      </w:ins>
      <w:ins w:id="69" w:author="Primulaprojektet" w:date="2016-01-18T16:53:00Z">
        <w:r>
          <w:rPr>
            <w:rFonts w:ascii="Times New Roman" w:hAnsi="Times New Roman" w:cs="Times New Roman"/>
            <w:sz w:val="24"/>
            <w:szCs w:val="24"/>
            <w:lang w:val="en-US"/>
          </w:rPr>
          <w:t xml:space="preserve"> 0.246</w:t>
        </w:r>
      </w:ins>
      <w:ins w:id="70" w:author="Primulaprojektet" w:date="2016-01-18T16:51:00Z">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nor the mean number of eggs per plant </w:t>
      </w:r>
      <w:ins w:id="71" w:author="Primulaprojektet" w:date="2016-01-18T16:51:00Z">
        <w:r>
          <w:rPr>
            <w:rFonts w:ascii="Times New Roman" w:hAnsi="Times New Roman" w:cs="Times New Roman"/>
            <w:sz w:val="24"/>
            <w:szCs w:val="24"/>
            <w:lang w:val="en-US"/>
          </w:rPr>
          <w:t>(2010: b =</w:t>
        </w:r>
      </w:ins>
      <w:ins w:id="72" w:author="Primulaprojektet" w:date="2016-01-18T16:54:00Z">
        <w:r>
          <w:rPr>
            <w:rFonts w:ascii="Times New Roman" w:hAnsi="Times New Roman" w:cs="Times New Roman"/>
            <w:sz w:val="24"/>
            <w:szCs w:val="24"/>
            <w:lang w:val="en-US"/>
          </w:rPr>
          <w:t xml:space="preserve"> -0.30</w:t>
        </w:r>
      </w:ins>
      <w:ins w:id="73" w:author="Primulaprojektet" w:date="2016-01-18T16:51:00Z">
        <w:r>
          <w:rPr>
            <w:rFonts w:ascii="Times New Roman" w:hAnsi="Times New Roman" w:cs="Times New Roman"/>
            <w:sz w:val="24"/>
            <w:szCs w:val="24"/>
            <w:lang w:val="en-US"/>
          </w:rPr>
          <w:t>, p =</w:t>
        </w:r>
      </w:ins>
      <w:ins w:id="74" w:author="Primulaprojektet" w:date="2016-01-18T16:54:00Z">
        <w:r>
          <w:rPr>
            <w:rFonts w:ascii="Times New Roman" w:hAnsi="Times New Roman" w:cs="Times New Roman"/>
            <w:sz w:val="24"/>
            <w:szCs w:val="24"/>
            <w:lang w:val="en-US"/>
          </w:rPr>
          <w:t xml:space="preserve"> 0.552</w:t>
        </w:r>
      </w:ins>
      <w:ins w:id="75" w:author="Primulaprojektet" w:date="2016-01-18T16:51:00Z">
        <w:r>
          <w:rPr>
            <w:rFonts w:ascii="Times New Roman" w:hAnsi="Times New Roman" w:cs="Times New Roman"/>
            <w:sz w:val="24"/>
            <w:szCs w:val="24"/>
            <w:lang w:val="en-US"/>
          </w:rPr>
          <w:t>; 2011: b =</w:t>
        </w:r>
      </w:ins>
      <w:ins w:id="76" w:author="Primulaprojektet" w:date="2016-01-18T16:54:00Z">
        <w:r>
          <w:rPr>
            <w:rFonts w:ascii="Times New Roman" w:hAnsi="Times New Roman" w:cs="Times New Roman"/>
            <w:sz w:val="24"/>
            <w:szCs w:val="24"/>
            <w:lang w:val="en-US"/>
          </w:rPr>
          <w:t xml:space="preserve"> -0.61</w:t>
        </w:r>
      </w:ins>
      <w:ins w:id="77" w:author="Primulaprojektet" w:date="2016-01-18T16:51:00Z">
        <w:r>
          <w:rPr>
            <w:rFonts w:ascii="Times New Roman" w:hAnsi="Times New Roman" w:cs="Times New Roman"/>
            <w:sz w:val="24"/>
            <w:szCs w:val="24"/>
            <w:lang w:val="en-US"/>
          </w:rPr>
          <w:t>, p =</w:t>
        </w:r>
      </w:ins>
      <w:ins w:id="78" w:author="Primulaprojektet" w:date="2016-01-18T16:54:00Z">
        <w:r>
          <w:rPr>
            <w:rFonts w:ascii="Times New Roman" w:hAnsi="Times New Roman" w:cs="Times New Roman"/>
            <w:sz w:val="24"/>
            <w:szCs w:val="24"/>
            <w:lang w:val="en-US"/>
          </w:rPr>
          <w:t xml:space="preserve"> 0.575</w:t>
        </w:r>
      </w:ins>
      <w:ins w:id="79" w:author="Primulaprojektet" w:date="2016-01-18T16:51:00Z">
        <w:r>
          <w:rPr>
            <w:rFonts w:ascii="Times New Roman" w:hAnsi="Times New Roman" w:cs="Times New Roman"/>
            <w:sz w:val="24"/>
            <w:szCs w:val="24"/>
            <w:lang w:val="en-US"/>
          </w:rPr>
          <w:t xml:space="preserve">) </w:t>
        </w:r>
      </w:ins>
      <w:del w:id="80" w:author="Primulaprojektet" w:date="2016-01-18T16:51:00Z">
        <w:r>
          <w:rPr>
            <w:rFonts w:ascii="Times New Roman" w:hAnsi="Times New Roman" w:cs="Times New Roman"/>
            <w:sz w:val="24"/>
            <w:szCs w:val="24"/>
            <w:lang w:val="en-US"/>
          </w:rPr>
          <w:delText xml:space="preserve">was </w:delText>
        </w:r>
      </w:del>
      <w:ins w:id="81" w:author="Primulaprojektet" w:date="2016-01-18T16:51:00Z">
        <w:r>
          <w:rPr>
            <w:rFonts w:ascii="Times New Roman" w:hAnsi="Times New Roman" w:cs="Times New Roman"/>
            <w:sz w:val="24"/>
            <w:szCs w:val="24"/>
            <w:lang w:val="en-US"/>
          </w:rPr>
          <w:t xml:space="preserve">were </w:t>
        </w:r>
      </w:ins>
      <w:r>
        <w:rPr>
          <w:rFonts w:ascii="Times New Roman" w:hAnsi="Times New Roman" w:cs="Times New Roman"/>
          <w:sz w:val="24"/>
          <w:szCs w:val="24"/>
          <w:lang w:val="en-US"/>
        </w:rPr>
        <w:t xml:space="preserve">significantly related to ant abundance </w:t>
      </w:r>
      <w:del w:id="82" w:author="Primulaprojektet" w:date="2016-01-18T16:51:00Z">
        <w:r>
          <w:rPr>
            <w:rFonts w:ascii="Times New Roman" w:hAnsi="Times New Roman" w:cs="Times New Roman"/>
            <w:sz w:val="24"/>
            <w:szCs w:val="24"/>
            <w:lang w:val="en-US"/>
          </w:rPr>
          <w:delText>(</w:delText>
        </w:r>
      </w:del>
      <w:del w:id="83" w:author="Primulaprojektet" w:date="2016-01-18T16:45:00Z">
        <w:r>
          <w:rPr>
            <w:rFonts w:ascii="Times New Roman" w:hAnsi="Times New Roman" w:cs="Times New Roman"/>
            <w:sz w:val="24"/>
            <w:szCs w:val="24"/>
            <w:lang w:val="en-US"/>
          </w:rPr>
          <w:delText>results not shown</w:delText>
        </w:r>
      </w:del>
      <w:del w:id="84" w:author="Primulaprojektet" w:date="2016-01-18T16:51:00Z">
        <w:r>
          <w:rPr>
            <w:rFonts w:ascii="Times New Roman" w:hAnsi="Times New Roman" w:cs="Times New Roman"/>
            <w:sz w:val="24"/>
            <w:szCs w:val="24"/>
            <w:lang w:val="en-US"/>
          </w:rPr>
          <w:delText>)</w:delText>
        </w:r>
      </w:del>
      <w:r>
        <w:rPr>
          <w:rFonts w:ascii="Times New Roman" w:hAnsi="Times New Roman" w:cs="Times New Roman"/>
          <w:sz w:val="24"/>
          <w:szCs w:val="24"/>
          <w:lang w:val="en-US"/>
        </w:rPr>
        <w:t>.</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DISCUSSION</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butterfly pre-dispersal seed predator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shifts the direction of phenotypic selection on flowering phenology in its host plant</w:t>
      </w:r>
      <w:r>
        <w:rPr>
          <w:rFonts w:ascii="Times New Roman" w:hAnsi="Times New Roman" w:cs="Times New Roman"/>
          <w:i/>
          <w:iCs/>
          <w:sz w:val="24"/>
          <w:szCs w:val="24"/>
          <w:lang w:val="en-US"/>
        </w:rPr>
        <w:t xml:space="preserve"> G. pneumonanthe</w:t>
      </w:r>
      <w:r>
        <w:rPr>
          <w:rFonts w:ascii="Times New Roman" w:hAnsi="Times New Roman" w:cs="Times New Roman"/>
          <w:sz w:val="24"/>
          <w:szCs w:val="24"/>
          <w:lang w:val="en-US"/>
        </w:rPr>
        <w:t xml:space="preserve">. In the absence of the seed predator, phenotypic selection favored earlier flowering. Because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preferentially attacked earlier-flowering individuals within populations, selection favored later flowering in populations where the predator was present. Moreover, the incidence of the predator in host plant populations was higher in populations with a high abundance of host ants, suggesting that community context in terms of the second host of the seed predator might influence selection on flowering phenology in the </w:t>
      </w:r>
      <w:ins w:id="85" w:author="Primulaprojektet" w:date="2016-01-18T17:10:00Z">
        <w:r>
          <w:rPr>
            <w:rFonts w:ascii="Times New Roman" w:hAnsi="Times New Roman" w:cs="Times New Roman"/>
            <w:sz w:val="24"/>
            <w:szCs w:val="24"/>
            <w:lang w:val="en-US"/>
          </w:rPr>
          <w:t xml:space="preserve">host </w:t>
        </w:r>
      </w:ins>
      <w:r>
        <w:rPr>
          <w:rFonts w:ascii="Times New Roman" w:hAnsi="Times New Roman" w:cs="Times New Roman"/>
          <w:sz w:val="24"/>
          <w:szCs w:val="24"/>
          <w:lang w:val="en-US"/>
        </w:rPr>
        <w:t>plant</w:t>
      </w:r>
      <w:del w:id="86" w:author="Primulaprojektet" w:date="2016-01-18T17:10:00Z">
        <w:r>
          <w:rPr>
            <w:rFonts w:ascii="Times New Roman" w:hAnsi="Times New Roman" w:cs="Times New Roman"/>
            <w:sz w:val="24"/>
            <w:szCs w:val="24"/>
            <w:lang w:val="en-US"/>
          </w:rPr>
          <w:delText xml:space="preserve"> host</w:delText>
        </w:r>
      </w:del>
      <w:r>
        <w:rPr>
          <w:rFonts w:ascii="Times New Roman" w:hAnsi="Times New Roman" w:cs="Times New Roman"/>
          <w:sz w:val="24"/>
          <w:szCs w:val="24"/>
          <w:lang w:val="en-US"/>
        </w:rPr>
        <w:t xml:space="preserve">. </w:t>
      </w:r>
    </w:p>
    <w:p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seed predator was absent, phenotypic selection favored early flowering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late-flowering plant species like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earlier flowering might be beneficial at northern latitudes, where the growing season is short, because it increases the time and resources available for seed maturation. It is also possible that the availability of pollinators is higher or that the competition with other plants is less intense earlier during the season. The pattern of early-flowering plants having higher fitness in the absence of seed predators found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is consistent with the general trend suggested by Munguía-Rosas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(2011b). It is important, however, to bear in mind that higher fitness in earlier-flowering plants could result from early flowering directly increasing fitness, or from other plant traits correlated with early flowering having a positive effect on fitness. Positive correlations between early flowering and high fitness may also be the result of environmental covariance, i.e., both early flowering and fitness are correlated with favorable microsite conditions and high resource availability (Rausher, 1992; Ehrlén, 2015). In our study, we tried to alleviate problems by incorporating traits that we considered likely to be correlated with flowering phenology, as well as traits likely to be correlated with plant resource state, as covariates in our models. </w:t>
      </w:r>
    </w:p>
    <w:p w:rsidR="00564394" w:rsidRDefault="00564394">
      <w:pPr>
        <w:spacing w:line="480" w:lineRule="auto"/>
        <w:ind w:firstLine="708"/>
        <w:rPr>
          <w:ins w:id="87" w:author="Primulaprojektet" w:date="2016-01-18T17:18:00Z"/>
          <w:rFonts w:ascii="Times New Roman" w:hAnsi="Times New Roman" w:cs="Times New Roman"/>
          <w:sz w:val="24"/>
          <w:szCs w:val="24"/>
          <w:lang w:val="en-US"/>
        </w:rPr>
      </w:pPr>
      <w:r>
        <w:rPr>
          <w:rFonts w:ascii="Times New Roman" w:hAnsi="Times New Roman" w:cs="Times New Roman"/>
          <w:sz w:val="24"/>
          <w:szCs w:val="24"/>
          <w:lang w:val="en-US"/>
        </w:rPr>
        <w:t xml:space="preserve">Irrespective of the selective agents responsible for the observed selection for earlier flowering in the absence of antagonists, our results clearly show that this selection is reversed to selection for later flowering when antagonists are present. In our study system, the direction of selection on phenology differed markedly between </w:t>
      </w:r>
      <w:r>
        <w:rPr>
          <w:rFonts w:ascii="Times New Roman" w:hAnsi="Times New Roman" w:cs="Times New Roman"/>
          <w:i/>
          <w:iCs/>
          <w:sz w:val="24"/>
          <w:szCs w:val="24"/>
          <w:lang w:val="en-US"/>
        </w:rPr>
        <w:t>Gentiana</w:t>
      </w:r>
      <w:r>
        <w:rPr>
          <w:rFonts w:ascii="Times New Roman" w:hAnsi="Times New Roman" w:cs="Times New Roman"/>
          <w:sz w:val="24"/>
          <w:szCs w:val="24"/>
          <w:lang w:val="en-US"/>
        </w:rPr>
        <w:t xml:space="preserve"> populations with vs. without the butterfly pre-dispersal seed predator. This happened because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consistently preferred early-flowering plants for oviposition within populations, thus increasing the relative fitness of late-flowering plants. This means that the predator mediates shifts in selection from favoring early to favoring late flowering. The relationship between selection on flowering time and butterfly presence in this study was based on observational data, meaning that we did not prove causation in a strict sense. However, the fact</w:t>
      </w:r>
      <w:ins w:id="88" w:author="Primulaprojektet" w:date="2016-01-18T17:12:00Z">
        <w:r>
          <w:rPr>
            <w:rFonts w:ascii="Times New Roman" w:hAnsi="Times New Roman" w:cs="Times New Roman"/>
            <w:sz w:val="24"/>
            <w:szCs w:val="24"/>
            <w:lang w:val="en-US"/>
          </w:rPr>
          <w:t>s</w:t>
        </w:r>
      </w:ins>
      <w:r>
        <w:rPr>
          <w:rFonts w:ascii="Times New Roman" w:hAnsi="Times New Roman" w:cs="Times New Roman"/>
          <w:sz w:val="24"/>
          <w:szCs w:val="24"/>
          <w:lang w:val="en-US"/>
        </w:rPr>
        <w:t xml:space="preserve"> that we know from direct observations that butterfly attack reduces fitness by larval feeding on seeds, and that butterflies preferentially attack early-flowering individuals, strongly suggest that the observed relationship is indeed a casual one. Previous studies with this system have examined butterfly preferences and shown that females of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sp. prefer to oviposit on buds that are not fully developed (corresponding to stages 1-3 in our classification), thereby increasing time available for brood feeding and development (Thomas &amp; Elmes, 2001; Patricelli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 Our study instead focused on the response of the predator to the timing of bud development of individuals, and showed that given the butterfly preference for a given developmental stage, plants starting bud development early in the season are more prone to be attacked by the butterfly than plants flowering late. This is most likely because the presence of suitable floral developmental stages overlaps more with the oviposition period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early-flowering plants than in late-flowering. </w:t>
      </w:r>
    </w:p>
    <w:p w:rsidR="00564394" w:rsidRDefault="00564394">
      <w:pPr>
        <w:spacing w:line="480" w:lineRule="auto"/>
        <w:ind w:firstLine="708"/>
        <w:rPr>
          <w:rFonts w:ascii="Times New Roman" w:hAnsi="Times New Roman" w:cs="Times New Roman"/>
          <w:sz w:val="24"/>
          <w:szCs w:val="24"/>
        </w:rPr>
      </w:pPr>
      <w:r>
        <w:rPr>
          <w:rFonts w:ascii="Times New Roman" w:hAnsi="Times New Roman" w:cs="Times New Roman"/>
          <w:sz w:val="24"/>
          <w:szCs w:val="24"/>
          <w:lang w:val="en-US"/>
        </w:rPr>
        <w:t xml:space="preserve">Our findings with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agree with studies in other systems demonstrating predator-mediated selection for late flowering (Pilson, 2000;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2007; Parachnowitsch &amp; Caruso, 2008), although selection for early flowering mediated by pre-dispersal seed predators has also been reported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2007). Although</w:t>
      </w:r>
      <w:ins w:id="89" w:author="Primulaprojektet" w:date="2016-01-18T17:18:00Z">
        <w:r>
          <w:rPr>
            <w:rFonts w:ascii="Times New Roman" w:hAnsi="Times New Roman" w:cs="Times New Roman"/>
            <w:sz w:val="24"/>
            <w:szCs w:val="24"/>
            <w:lang w:val="en-US"/>
          </w:rPr>
          <w:t xml:space="preserve"> most</w:t>
        </w:r>
      </w:ins>
      <w:r>
        <w:rPr>
          <w:rFonts w:ascii="Times New Roman" w:hAnsi="Times New Roman" w:cs="Times New Roman"/>
          <w:sz w:val="24"/>
          <w:szCs w:val="24"/>
          <w:lang w:val="en-US"/>
        </w:rPr>
        <w:t xml:space="preserve"> plant populations where the seed predator was present </w:t>
      </w:r>
      <w:del w:id="90" w:author="Primulaprojektet" w:date="2016-01-18T17:18:00Z">
        <w:r>
          <w:rPr>
            <w:rFonts w:ascii="Times New Roman" w:hAnsi="Times New Roman" w:cs="Times New Roman"/>
            <w:sz w:val="24"/>
            <w:szCs w:val="24"/>
            <w:lang w:val="en-US"/>
          </w:rPr>
          <w:delText xml:space="preserve">always </w:delText>
        </w:r>
      </w:del>
      <w:r>
        <w:rPr>
          <w:rFonts w:ascii="Times New Roman" w:hAnsi="Times New Roman" w:cs="Times New Roman"/>
          <w:sz w:val="24"/>
          <w:szCs w:val="24"/>
          <w:lang w:val="en-US"/>
        </w:rPr>
        <w:t xml:space="preserve">experienced selection for later flowering in our study, the intensity of this selection varied. The fact that these differences in intensity of selection were not related to predation intensity within populations suggests that also other, unidentified, selective agents contributed to net selection on flowering phenology. In conclusion, our results with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demonstrate that the presence of antagonists in plant populations can shift the direction of selection, and that the distribution of antagonists among plant populations is strongly related to the observed patterns of among-population variation in the direction of selection.</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Butterflies did not only prefer early-flowering individuals but also oviposited more often on taller shoots, which are more conspicuous and represent a visually attractive target (Nowicki et al. 2005). Taller shoots possibly also constitute safer oviposition sites for the female butterflies, allowing them to escape from predators dwelling in the vegetation, such as lizards or spiders (Van Dyck &amp; Regniers, 2010). Moreover, eggs laid on taller shoots might experience higher temperatures and a more suitable microclimate for larval growth (Alonso, 1997). Still, the preference for taller shoots was only observed in some populations and years</w:t>
      </w:r>
      <w:del w:id="91" w:author="Primulaprojektet" w:date="2016-01-18T14:45:00Z">
        <w:r>
          <w:rPr>
            <w:rFonts w:ascii="Times New Roman" w:hAnsi="Times New Roman" w:cs="Times New Roman"/>
            <w:sz w:val="24"/>
            <w:szCs w:val="24"/>
            <w:lang w:val="en-US"/>
          </w:rPr>
          <w:delText xml:space="preserve"> (Fig. S4.3)</w:delText>
        </w:r>
      </w:del>
      <w:r>
        <w:rPr>
          <w:rFonts w:ascii="Times New Roman" w:hAnsi="Times New Roman" w:cs="Times New Roman"/>
          <w:sz w:val="24"/>
          <w:szCs w:val="24"/>
          <w:lang w:val="en-US"/>
        </w:rPr>
        <w:t xml:space="preserve">, suggesting that the positive effect of higher shoots depends on environmental context, e.g. in terms of the height of the surrounding vegetation. </w:t>
      </w:r>
    </w:p>
    <w:p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Given that our results link among-population differences in the direction of selection on flowering phenology to the incidence of the butterfly seed predator, the next step in linking variation in selection to environmental context is to identify the factors influencing butterfly distribution and abundance. In our study system,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more probable to be present in host plant populations with a high abundance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This finding agrees with what is known about the biology of the butterfly, which is unable to complete its life cycle without ants. In order to be able to reach their final size, pupate, and eclose as adults, caterpillars need to be fed in the ant nest (Mouquet et al. 2005). Although we did not demonstrate a causal relationship between ant abundance and butterfly presence, our correlative results together with the dependence of the butterfly on ant presence suggest that the observed among-population variation in selection on plant flowering phenology mediated by the butterfly seed predator is influenced by the factors influencing the abundance of its second host. Several other studies showing that selection on plant traits by mutualists and antagonists is altered by interactions with other community members (Biere &amp; Tack, 2013, Fedriani &amp; Delibes, 2013, Arceo-Gómez &amp; Ashman, 2014), also suggest that the community context has important effects on the outcome of plant-animal interactions.</w:t>
      </w:r>
    </w:p>
    <w:p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In this study we examined how seed predators influenced selection on flowering time by estimating effects on one fitness component, fruit production. To assess the likelihood of that observed differences in the direction of selection on flowering time translate into population divergence, we need to know also how well our fitness component correlates with lifetime fitness, how consistent differences in selection (i.e., persistence of butterfly populations) are over time, and to what extent there is genetic variation in flowering time</w:t>
      </w:r>
      <w:commentRangeStart w:id="92"/>
      <w:r>
        <w:rPr>
          <w:rFonts w:ascii="Times New Roman" w:hAnsi="Times New Roman" w:cs="Times New Roman"/>
          <w:sz w:val="24"/>
          <w:szCs w:val="24"/>
          <w:lang w:val="en-US"/>
        </w:rPr>
        <w:t>.</w:t>
      </w:r>
      <w:commentRangeEnd w:id="92"/>
      <w:del w:id="93" w:author="Primulaprojektet" w:date="2016-01-18T17:22:00Z">
        <w:r>
          <w:rPr>
            <w:rStyle w:val="CommentReference"/>
          </w:rPr>
          <w:commentReference w:id="92"/>
        </w:r>
      </w:del>
      <w:r>
        <w:rPr>
          <w:rFonts w:ascii="Times New Roman" w:hAnsi="Times New Roman" w:cs="Times New Roman"/>
          <w:sz w:val="24"/>
          <w:szCs w:val="24"/>
          <w:lang w:val="en-US"/>
        </w:rPr>
        <w:t xml:space="preserve"> While it is true that selective agents acting on other components of fitness might influence net selection on flowering time, our study should still provide </w:t>
      </w:r>
      <w:ins w:id="97" w:author="Primulaprojektet" w:date="2016-01-18T17:23:00Z">
        <w:r>
          <w:rPr>
            <w:rFonts w:ascii="Times New Roman" w:hAnsi="Times New Roman" w:cs="Times New Roman"/>
            <w:sz w:val="24"/>
            <w:szCs w:val="24"/>
            <w:lang w:val="en-US"/>
          </w:rPr>
          <w:t xml:space="preserve">a </w:t>
        </w:r>
      </w:ins>
      <w:r>
        <w:rPr>
          <w:rFonts w:ascii="Times New Roman" w:hAnsi="Times New Roman" w:cs="Times New Roman"/>
          <w:sz w:val="24"/>
          <w:szCs w:val="24"/>
          <w:lang w:val="en-US"/>
        </w:rPr>
        <w:t>reliable picture of the part of selection on flowering time that is mediated by pre-dispersal seed-predators. Moreover, assessing selection during multiple phases of the life cycle and lifetime fitness through demographic studies in 20 populations would constitute a massive undertaking.</w:t>
      </w:r>
      <w:commentRangeStart w:id="98"/>
      <w:r>
        <w:rPr>
          <w:rFonts w:ascii="Times New Roman" w:hAnsi="Times New Roman" w:cs="Times New Roman"/>
          <w:sz w:val="24"/>
          <w:szCs w:val="24"/>
          <w:lang w:val="en-US"/>
        </w:rPr>
        <w:t xml:space="preserve"> </w:t>
      </w:r>
      <w:commentRangeEnd w:id="98"/>
      <w:del w:id="99" w:author="Primulaprojektet" w:date="2016-01-18T17:24:00Z">
        <w:r>
          <w:rPr>
            <w:rStyle w:val="CommentReference"/>
          </w:rPr>
          <w:commentReference w:id="98"/>
        </w:r>
      </w:del>
      <w:r>
        <w:rPr>
          <w:rFonts w:ascii="Times New Roman" w:hAnsi="Times New Roman" w:cs="Times New Roman"/>
          <w:sz w:val="24"/>
          <w:szCs w:val="24"/>
          <w:lang w:val="en-US"/>
        </w:rPr>
        <w:t>Regarding genetic variation, we know through common garden experiments that there are genetically based differences among populations in flowering phenology (A. Valdés and J. Ehrlén, unpublished data). However, we still lack data from a sufficient number of populations to confirm if these differences are related to the presence of the predator in the population of origin.</w:t>
      </w:r>
    </w:p>
    <w:p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ubiquitous variation in selection among populations and years and its important implications for evolutionary trajectories of populations have been increasingly acknowledged (e.g. Thompson, 2005; Siepielski et al. 2013). Yet, the environmental factors causing this variation have been rarely identified (Siepielski et al., 2013). In this study, we have shown how an antagonistic interactor mediates selection on timing of reproduction in its host plant, and how the presence of this interaction is related to among-population variation in the direction of selection. We have also shown that the presence of the antagonist is associated with the abundance of a second host, suggesting that the community context might contribute to among-population variation in selection. These results illustrate that in order to link variation in the environment to variation in natural selection, we need to assess the effects of species interactions on fitness of different phenotypes, and to examine how the physical environment and the community context influence the incidence and abundance of the interacting species.  </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ACKNOWLEDGEMENTS</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thank Susanne Govella, Anna Herrström and Jessica Oremus for field data collection, Johan P. Dahlgren for statistical advice and Ove Eriksson, Per-Olof Wickman and three anonymous referees for valuable comments on a previous version of the manuscript. We acknowledge funding from the Swedish Research Council (VR) to JE and from the “Clarín” postdoctoral program (FICYT, Gobierno del Principado de Asturias, Spain, and Marie Curie-Cofund Actions, EU) to AV.</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br/>
        <w:t xml:space="preserve">Alonso, C. (1997). Choosing a place to grow. Importance of within-plant abiotic microenvironment for </w:t>
      </w:r>
      <w:r>
        <w:rPr>
          <w:rFonts w:ascii="Times New Roman" w:hAnsi="Times New Roman" w:cs="Times New Roman"/>
          <w:i/>
          <w:iCs/>
          <w:sz w:val="24"/>
          <w:szCs w:val="24"/>
          <w:lang w:val="en-US"/>
        </w:rPr>
        <w:t>Yponomeuta mahalebella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Entomol. Exp. Appl.</w:t>
      </w:r>
      <w:r>
        <w:rPr>
          <w:rFonts w:ascii="Times New Roman" w:hAnsi="Times New Roman" w:cs="Times New Roman"/>
          <w:sz w:val="24"/>
          <w:szCs w:val="24"/>
          <w:lang w:val="en-US"/>
        </w:rPr>
        <w:t>, 83, 171–180.</w:t>
      </w:r>
    </w:p>
    <w:p w:rsidR="00564394" w:rsidRDefault="00564394">
      <w:pPr>
        <w:pStyle w:val="Bibliography"/>
        <w:spacing w:line="480" w:lineRule="auto"/>
        <w:ind w:left="0" w:firstLine="0"/>
        <w:rPr>
          <w:rFonts w:ascii="Times New Roman" w:hAnsi="Times New Roman" w:cs="Times New Roman"/>
          <w:sz w:val="24"/>
          <w:szCs w:val="24"/>
          <w:lang w:val="sv-SE"/>
        </w:rPr>
      </w:pPr>
      <w:r>
        <w:rPr>
          <w:rFonts w:ascii="Times New Roman" w:hAnsi="Times New Roman" w:cs="Times New Roman"/>
          <w:sz w:val="24"/>
          <w:szCs w:val="24"/>
          <w:lang w:val="en-US"/>
        </w:rPr>
        <w:t>2.</w:t>
      </w:r>
      <w:r>
        <w:rPr>
          <w:rFonts w:ascii="Times New Roman" w:hAnsi="Times New Roman" w:cs="Times New Roman"/>
          <w:sz w:val="24"/>
          <w:szCs w:val="24"/>
          <w:lang w:val="en-US"/>
        </w:rPr>
        <w:br/>
        <w:t xml:space="preserve">Als, T.D., Vila, R., Kandul, N.P., Nash, D.R., Yen, S.-H., Hsu, Y.-F., </w:t>
      </w:r>
      <w:r>
        <w:rPr>
          <w:rFonts w:ascii="Times New Roman" w:hAnsi="Times New Roman" w:cs="Times New Roman"/>
          <w:i/>
          <w:iCs/>
          <w:sz w:val="24"/>
          <w:szCs w:val="24"/>
          <w:lang w:val="en-US"/>
        </w:rPr>
        <w:t>et al.</w:t>
      </w:r>
      <w:r>
        <w:rPr>
          <w:rFonts w:ascii="Times New Roman" w:hAnsi="Times New Roman" w:cs="Times New Roman"/>
          <w:sz w:val="24"/>
          <w:szCs w:val="24"/>
          <w:lang w:val="en-US"/>
        </w:rPr>
        <w:t xml:space="preserve"> (2004). The evolution of alternative parasitic life histories in large blue butterflies. </w:t>
      </w:r>
      <w:r>
        <w:rPr>
          <w:rFonts w:ascii="Times New Roman" w:hAnsi="Times New Roman" w:cs="Times New Roman"/>
          <w:i/>
          <w:iCs/>
          <w:sz w:val="24"/>
          <w:szCs w:val="24"/>
          <w:lang w:val="sv-SE"/>
        </w:rPr>
        <w:t>Nature</w:t>
      </w:r>
      <w:r>
        <w:rPr>
          <w:rFonts w:ascii="Times New Roman" w:hAnsi="Times New Roman" w:cs="Times New Roman"/>
          <w:sz w:val="24"/>
          <w:szCs w:val="24"/>
          <w:lang w:val="sv-SE"/>
        </w:rPr>
        <w:t>, 432, 386–390.</w:t>
      </w:r>
    </w:p>
    <w:p w:rsidR="00564394" w:rsidRDefault="00564394">
      <w:pPr>
        <w:pStyle w:val="Bibliography"/>
        <w:spacing w:line="480" w:lineRule="auto"/>
        <w:ind w:left="0" w:firstLine="0"/>
        <w:rPr>
          <w:rFonts w:ascii="Times New Roman" w:hAnsi="Times New Roman" w:cs="Times New Roman"/>
          <w:sz w:val="24"/>
          <w:szCs w:val="24"/>
          <w:lang w:val="sv-SE"/>
          <w:rPrChange w:id="104" w:author="ehrlen" w:date="2016-01-13T12:38:00Z">
            <w:rPr>
              <w:rFonts w:ascii="Times New Roman" w:hAnsi="Times New Roman" w:cs="Times New Roman"/>
              <w:sz w:val="24"/>
              <w:szCs w:val="24"/>
              <w:lang w:val="sv-SE"/>
            </w:rPr>
          </w:rPrChange>
        </w:rPr>
      </w:pPr>
      <w:r>
        <w:rPr>
          <w:rFonts w:ascii="Times New Roman" w:hAnsi="Times New Roman" w:cs="Times New Roman"/>
          <w:sz w:val="24"/>
          <w:szCs w:val="24"/>
          <w:lang w:val="sv-SE"/>
        </w:rPr>
        <w:t>3.</w:t>
      </w:r>
      <w:r>
        <w:rPr>
          <w:rFonts w:ascii="Times New Roman" w:hAnsi="Times New Roman" w:cs="Times New Roman"/>
          <w:sz w:val="24"/>
          <w:szCs w:val="24"/>
          <w:lang w:val="sv-SE"/>
        </w:rPr>
        <w:br/>
        <w:t xml:space="preserve">Appelqvist, T., Bengtsson, O., Sverige &amp; Naturvårdsverket. (2007). </w:t>
      </w:r>
      <w:r>
        <w:rPr>
          <w:rFonts w:ascii="Times New Roman" w:hAnsi="Times New Roman" w:cs="Times New Roman"/>
          <w:i/>
          <w:iCs/>
          <w:sz w:val="24"/>
          <w:szCs w:val="24"/>
          <w:lang w:val="sv-SE"/>
        </w:rPr>
        <w:t xml:space="preserve">Åtgärdsprogram för alkonblåvinge och klockgentiana 2007-2011: </w:t>
      </w:r>
      <w:r>
        <w:rPr>
          <w:rFonts w:ascii="Times New Roman" w:hAnsi="Times New Roman" w:cs="Times New Roman"/>
          <w:sz w:val="24"/>
          <w:szCs w:val="24"/>
          <w:lang w:val="sv-SE"/>
        </w:rPr>
        <w:t xml:space="preserve">Maculinea alcon </w:t>
      </w:r>
      <w:r>
        <w:rPr>
          <w:rFonts w:ascii="Times New Roman" w:hAnsi="Times New Roman" w:cs="Times New Roman"/>
          <w:i/>
          <w:iCs/>
          <w:sz w:val="24"/>
          <w:szCs w:val="24"/>
          <w:lang w:val="sv-SE"/>
        </w:rPr>
        <w:t xml:space="preserve">och </w:t>
      </w:r>
      <w:r>
        <w:rPr>
          <w:rFonts w:ascii="Times New Roman" w:hAnsi="Times New Roman" w:cs="Times New Roman"/>
          <w:sz w:val="24"/>
          <w:szCs w:val="24"/>
          <w:lang w:val="sv-SE"/>
        </w:rPr>
        <w:t>Gentiana pneumonanthe</w:t>
      </w:r>
      <w:r>
        <w:rPr>
          <w:rFonts w:ascii="Times New Roman" w:hAnsi="Times New Roman" w:cs="Times New Roman"/>
          <w:i/>
          <w:iCs/>
          <w:sz w:val="24"/>
          <w:szCs w:val="24"/>
          <w:lang w:val="sv-SE"/>
        </w:rPr>
        <w:t> : hotkategori: sårbara (vu)</w:t>
      </w:r>
      <w:r>
        <w:rPr>
          <w:rFonts w:ascii="Times New Roman" w:hAnsi="Times New Roman" w:cs="Times New Roman"/>
          <w:sz w:val="24"/>
          <w:szCs w:val="24"/>
          <w:lang w:val="sv-SE"/>
        </w:rPr>
        <w:t xml:space="preserve">. </w:t>
      </w:r>
      <w:r>
        <w:rPr>
          <w:rFonts w:ascii="Times New Roman" w:hAnsi="Times New Roman" w:cs="Times New Roman"/>
          <w:sz w:val="24"/>
          <w:szCs w:val="24"/>
          <w:lang w:val="sv-SE"/>
          <w:rPrChange w:id="105" w:author="ehrlen" w:date="2016-01-13T12:38:00Z">
            <w:rPr>
              <w:rFonts w:ascii="Times New Roman" w:hAnsi="Times New Roman" w:cs="Times New Roman"/>
              <w:sz w:val="24"/>
              <w:szCs w:val="24"/>
              <w:lang w:val="sv-SE"/>
            </w:rPr>
          </w:rPrChange>
        </w:rPr>
        <w:t>Naturvårdsverket, Stockholm.</w:t>
      </w:r>
    </w:p>
    <w:p w:rsidR="00564394" w:rsidRDefault="00564394">
      <w:pPr>
        <w:pStyle w:val="Bibliography"/>
        <w:spacing w:line="480" w:lineRule="auto"/>
        <w:ind w:left="0" w:firstLine="0"/>
        <w:rPr>
          <w:rFonts w:ascii="Times New Roman" w:hAnsi="Times New Roman" w:cs="Times New Roman"/>
          <w:sz w:val="24"/>
          <w:szCs w:val="24"/>
          <w:lang w:val="en-US"/>
          <w:rPrChange w:id="106" w:author="ehrlen" w:date="2016-01-13T12:38:00Z">
            <w:rPr>
              <w:rFonts w:ascii="Times New Roman" w:hAnsi="Times New Roman" w:cs="Times New Roman"/>
              <w:sz w:val="24"/>
              <w:szCs w:val="24"/>
              <w:lang w:val="en-US"/>
            </w:rPr>
          </w:rPrChange>
        </w:rPr>
      </w:pPr>
      <w:r>
        <w:rPr>
          <w:rFonts w:ascii="Times New Roman" w:hAnsi="Times New Roman" w:cs="Times New Roman"/>
          <w:sz w:val="24"/>
          <w:szCs w:val="24"/>
          <w:lang w:val="sv-SE"/>
        </w:rPr>
        <w:t>4</w:t>
      </w:r>
      <w:r>
        <w:rPr>
          <w:rFonts w:ascii="Times New Roman" w:hAnsi="Times New Roman" w:cs="Times New Roman"/>
          <w:sz w:val="24"/>
          <w:szCs w:val="24"/>
          <w:lang w:val="sv-SE"/>
          <w:rPrChange w:id="107" w:author="ehrlen" w:date="2016-01-13T12:38:00Z">
            <w:rPr>
              <w:rFonts w:ascii="Times New Roman" w:hAnsi="Times New Roman" w:cs="Times New Roman"/>
              <w:sz w:val="24"/>
              <w:szCs w:val="24"/>
              <w:lang w:val="sv-SE"/>
            </w:rPr>
          </w:rPrChange>
        </w:rPr>
        <w:t>.</w:t>
      </w:r>
      <w:r>
        <w:rPr>
          <w:rFonts w:ascii="Times New Roman" w:hAnsi="Times New Roman" w:cs="Times New Roman"/>
          <w:sz w:val="24"/>
          <w:szCs w:val="24"/>
          <w:lang w:val="sv-SE"/>
          <w:rPrChange w:id="108" w:author="ehrlen" w:date="2016-01-13T12:38:00Z">
            <w:rPr>
              <w:rFonts w:ascii="Times New Roman" w:hAnsi="Times New Roman" w:cs="Times New Roman"/>
              <w:sz w:val="24"/>
              <w:szCs w:val="24"/>
              <w:lang w:val="sv-SE"/>
            </w:rPr>
          </w:rPrChange>
        </w:rPr>
        <w:br/>
        <w:t xml:space="preserve">Arbukle, J.L. (2007). </w:t>
      </w:r>
      <w:r>
        <w:rPr>
          <w:rFonts w:ascii="Times New Roman" w:hAnsi="Times New Roman" w:cs="Times New Roman"/>
          <w:i/>
          <w:iCs/>
          <w:sz w:val="24"/>
          <w:szCs w:val="24"/>
          <w:lang w:val="en-US"/>
          <w:rPrChange w:id="109" w:author="ehrlen" w:date="2016-01-13T12:38:00Z">
            <w:rPr>
              <w:rFonts w:ascii="Times New Roman" w:hAnsi="Times New Roman" w:cs="Times New Roman"/>
              <w:i/>
              <w:iCs/>
              <w:sz w:val="24"/>
              <w:szCs w:val="24"/>
              <w:lang w:val="en-US"/>
            </w:rPr>
          </w:rPrChange>
        </w:rPr>
        <w:t>AMOS 16 Users Guide</w:t>
      </w:r>
      <w:r>
        <w:rPr>
          <w:rFonts w:ascii="Times New Roman" w:hAnsi="Times New Roman" w:cs="Times New Roman"/>
          <w:sz w:val="24"/>
          <w:szCs w:val="24"/>
          <w:lang w:val="en-US"/>
          <w:rPrChange w:id="110" w:author="ehrlen" w:date="2016-01-13T12:38:00Z">
            <w:rPr>
              <w:rFonts w:ascii="Times New Roman" w:hAnsi="Times New Roman" w:cs="Times New Roman"/>
              <w:sz w:val="24"/>
              <w:szCs w:val="24"/>
              <w:lang w:val="en-US"/>
            </w:rPr>
          </w:rPrChange>
        </w:rPr>
        <w:t>.</w:t>
      </w:r>
    </w:p>
    <w:p w:rsidR="00564394" w:rsidRDefault="00564394">
      <w:pPr>
        <w:pStyle w:val="Bibliography"/>
        <w:spacing w:line="480" w:lineRule="auto"/>
        <w:ind w:left="0" w:firstLine="0"/>
        <w:rPr>
          <w:rFonts w:ascii="Times New Roman" w:hAnsi="Times New Roman" w:cs="Times New Roman"/>
          <w:sz w:val="24"/>
          <w:szCs w:val="24"/>
          <w:lang w:val="de-DE"/>
          <w:rPrChange w:id="111" w:author="Alicia" w:date="2016-01-11T14:20:00Z">
            <w:rPr>
              <w:rFonts w:ascii="Times New Roman" w:hAnsi="Times New Roman" w:cs="Times New Roman"/>
              <w:sz w:val="24"/>
              <w:szCs w:val="24"/>
              <w:lang w:val="de-DE"/>
            </w:rPr>
          </w:rPrChange>
        </w:rPr>
      </w:pPr>
      <w:r>
        <w:rPr>
          <w:rFonts w:ascii="Times New Roman" w:hAnsi="Times New Roman" w:cs="Times New Roman"/>
          <w:sz w:val="24"/>
          <w:szCs w:val="24"/>
          <w:lang w:val="en-US"/>
        </w:rPr>
        <w:t>5</w:t>
      </w:r>
      <w:r>
        <w:rPr>
          <w:rFonts w:ascii="Times New Roman" w:hAnsi="Times New Roman" w:cs="Times New Roman"/>
          <w:sz w:val="24"/>
          <w:szCs w:val="24"/>
          <w:lang w:val="en-US"/>
          <w:rPrChange w:id="112" w:author="ehrlen" w:date="2016-01-13T12:38:00Z">
            <w:rPr>
              <w:rFonts w:ascii="Times New Roman" w:hAnsi="Times New Roman" w:cs="Times New Roman"/>
              <w:sz w:val="24"/>
              <w:szCs w:val="24"/>
              <w:lang w:val="en-US"/>
            </w:rPr>
          </w:rPrChange>
        </w:rPr>
        <w:t>.</w:t>
      </w:r>
      <w:r>
        <w:rPr>
          <w:rFonts w:ascii="Times New Roman" w:hAnsi="Times New Roman" w:cs="Times New Roman"/>
          <w:sz w:val="24"/>
          <w:szCs w:val="24"/>
          <w:lang w:val="en-US"/>
          <w:rPrChange w:id="113" w:author="ehrlen" w:date="2016-01-13T12:38:00Z">
            <w:rPr>
              <w:rFonts w:ascii="Times New Roman" w:hAnsi="Times New Roman" w:cs="Times New Roman"/>
              <w:sz w:val="24"/>
              <w:szCs w:val="24"/>
              <w:lang w:val="en-US"/>
            </w:rPr>
          </w:rPrChange>
        </w:rPr>
        <w:br/>
        <w:t xml:space="preserve">Arceo-Gómez, G. &amp; Ashman, T.-L. (2014). </w:t>
      </w:r>
      <w:r>
        <w:rPr>
          <w:rFonts w:ascii="Times New Roman" w:hAnsi="Times New Roman" w:cs="Times New Roman"/>
          <w:sz w:val="24"/>
          <w:szCs w:val="24"/>
          <w:lang w:val="en-US"/>
        </w:rPr>
        <w:t xml:space="preserve">Coflowering community context influences female fitness and alters the adaptive value of flower longevity in </w:t>
      </w:r>
      <w:r>
        <w:rPr>
          <w:rFonts w:ascii="Times New Roman" w:hAnsi="Times New Roman" w:cs="Times New Roman"/>
          <w:i/>
          <w:iCs/>
          <w:sz w:val="24"/>
          <w:szCs w:val="24"/>
          <w:lang w:val="en-US"/>
        </w:rPr>
        <w:t>Mimulus guttatus</w:t>
      </w:r>
      <w:r>
        <w:rPr>
          <w:rFonts w:ascii="Times New Roman" w:hAnsi="Times New Roman" w:cs="Times New Roman"/>
          <w:sz w:val="24"/>
          <w:szCs w:val="24"/>
          <w:lang w:val="en-US"/>
        </w:rPr>
        <w:t xml:space="preserve">. </w:t>
      </w:r>
      <w:r>
        <w:rPr>
          <w:rFonts w:ascii="Times New Roman" w:hAnsi="Times New Roman" w:cs="Times New Roman"/>
          <w:i/>
          <w:iCs/>
          <w:sz w:val="24"/>
          <w:szCs w:val="24"/>
          <w:lang w:val="de-DE"/>
          <w:rPrChange w:id="114" w:author="Alicia" w:date="2016-01-11T14:20:00Z">
            <w:rPr>
              <w:rFonts w:ascii="Times New Roman" w:hAnsi="Times New Roman" w:cs="Times New Roman"/>
              <w:i/>
              <w:iCs/>
              <w:sz w:val="24"/>
              <w:szCs w:val="24"/>
              <w:lang w:val="de-DE"/>
            </w:rPr>
          </w:rPrChange>
        </w:rPr>
        <w:t>Am. Nat.</w:t>
      </w:r>
      <w:r>
        <w:rPr>
          <w:rFonts w:ascii="Times New Roman" w:hAnsi="Times New Roman" w:cs="Times New Roman"/>
          <w:sz w:val="24"/>
          <w:szCs w:val="24"/>
          <w:lang w:val="de-DE"/>
          <w:rPrChange w:id="115" w:author="Alicia" w:date="2016-01-11T14:20:00Z">
            <w:rPr>
              <w:rFonts w:ascii="Times New Roman" w:hAnsi="Times New Roman" w:cs="Times New Roman"/>
              <w:sz w:val="24"/>
              <w:szCs w:val="24"/>
              <w:lang w:val="de-DE"/>
            </w:rPr>
          </w:rPrChange>
        </w:rPr>
        <w:t>, 183, E50–E63.</w:t>
      </w:r>
    </w:p>
    <w:p w:rsidR="00564394" w:rsidRDefault="00564394">
      <w:pPr>
        <w:pStyle w:val="Bibliography"/>
        <w:spacing w:line="480" w:lineRule="auto"/>
        <w:ind w:left="0" w:firstLine="0"/>
        <w:rPr>
          <w:ins w:id="116" w:author="Alicia" w:date="2016-01-11T11:26:00Z"/>
          <w:rFonts w:ascii="Times New Roman" w:hAnsi="Times New Roman" w:cs="Times New Roman"/>
          <w:sz w:val="24"/>
          <w:szCs w:val="24"/>
          <w:lang w:val="en-US"/>
          <w:rPrChange w:id="117" w:author="Alicia" w:date="2016-01-11T14:20:00Z">
            <w:rPr>
              <w:ins w:id="118" w:author="Alicia" w:date="2016-01-11T11:26:00Z"/>
              <w:rFonts w:ascii="Times New Roman" w:hAnsi="Times New Roman" w:cs="Times New Roman"/>
              <w:sz w:val="24"/>
              <w:szCs w:val="24"/>
              <w:lang w:val="en-US"/>
            </w:rPr>
          </w:rPrChange>
        </w:rPr>
      </w:pPr>
      <w:r>
        <w:rPr>
          <w:rFonts w:ascii="Times New Roman" w:hAnsi="Times New Roman" w:cs="Times New Roman"/>
          <w:sz w:val="24"/>
          <w:szCs w:val="24"/>
          <w:lang w:val="en-US"/>
        </w:rPr>
        <w:t>6</w:t>
      </w:r>
      <w:r>
        <w:rPr>
          <w:rFonts w:ascii="Times New Roman" w:hAnsi="Times New Roman" w:cs="Times New Roman"/>
          <w:sz w:val="24"/>
          <w:szCs w:val="24"/>
          <w:lang w:val="en-US"/>
          <w:rPrChange w:id="119" w:author="Alicia" w:date="2016-01-11T14:20:00Z">
            <w:rPr>
              <w:rFonts w:ascii="Times New Roman" w:hAnsi="Times New Roman" w:cs="Times New Roman"/>
              <w:sz w:val="24"/>
              <w:szCs w:val="24"/>
              <w:lang w:val="en-US"/>
            </w:rPr>
          </w:rPrChange>
        </w:rPr>
        <w:t>.</w:t>
      </w:r>
    </w:p>
    <w:p w:rsidR="00564394" w:rsidRDefault="00564394">
      <w:pPr>
        <w:pStyle w:val="Bibliography"/>
        <w:spacing w:line="480" w:lineRule="auto"/>
        <w:ind w:left="0" w:firstLine="0"/>
        <w:rPr>
          <w:ins w:id="120" w:author="Alicia" w:date="2016-01-11T11:28:00Z"/>
          <w:rFonts w:ascii="Times New Roman" w:hAnsi="Times New Roman" w:cs="Times New Roman"/>
          <w:sz w:val="24"/>
          <w:szCs w:val="24"/>
          <w:lang w:val="de-DE"/>
          <w:rPrChange w:id="121" w:author="Alicia" w:date="2016-01-11T14:20:00Z">
            <w:rPr>
              <w:ins w:id="122" w:author="Alicia" w:date="2016-01-11T11:28:00Z"/>
              <w:rFonts w:ascii="Times New Roman" w:hAnsi="Times New Roman" w:cs="Times New Roman"/>
              <w:sz w:val="24"/>
              <w:szCs w:val="24"/>
              <w:lang w:val="de-DE"/>
            </w:rPr>
          </w:rPrChange>
        </w:rPr>
      </w:pPr>
      <w:ins w:id="123" w:author="Alicia" w:date="2016-01-11T11:28:00Z">
        <w:r>
          <w:rPr>
            <w:rFonts w:ascii="Times New Roman" w:hAnsi="Times New Roman" w:cs="Times New Roman"/>
            <w:sz w:val="24"/>
            <w:szCs w:val="24"/>
            <w:lang w:val="en-US"/>
          </w:rPr>
          <w:t xml:space="preserve">Arnold, S.J. (1986). Limits on stabilizing, disruptive, and correlational selection set by the opportunity for selection. </w:t>
        </w:r>
        <w:r>
          <w:rPr>
            <w:rFonts w:ascii="Times New Roman" w:hAnsi="Times New Roman" w:cs="Times New Roman"/>
            <w:i/>
            <w:iCs/>
            <w:sz w:val="24"/>
            <w:szCs w:val="24"/>
            <w:lang w:val="de-DE"/>
            <w:rPrChange w:id="124" w:author="Alicia" w:date="2016-01-11T14:20:00Z">
              <w:rPr>
                <w:rFonts w:ascii="Times New Roman" w:hAnsi="Times New Roman" w:cs="Times New Roman"/>
                <w:i/>
                <w:iCs/>
                <w:sz w:val="24"/>
                <w:szCs w:val="24"/>
                <w:lang w:val="de-DE"/>
              </w:rPr>
            </w:rPrChange>
          </w:rPr>
          <w:t>Am. Nat.</w:t>
        </w:r>
        <w:r>
          <w:rPr>
            <w:rFonts w:ascii="Times New Roman" w:hAnsi="Times New Roman" w:cs="Times New Roman"/>
            <w:sz w:val="24"/>
            <w:szCs w:val="24"/>
            <w:lang w:val="de-DE"/>
            <w:rPrChange w:id="125" w:author="Alicia" w:date="2016-01-11T14:20:00Z">
              <w:rPr>
                <w:rFonts w:ascii="Times New Roman" w:hAnsi="Times New Roman" w:cs="Times New Roman"/>
                <w:sz w:val="24"/>
                <w:szCs w:val="24"/>
                <w:lang w:val="de-DE"/>
              </w:rPr>
            </w:rPrChange>
          </w:rPr>
          <w:t>, 128, 143–146.</w:t>
        </w:r>
      </w:ins>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7</w:t>
      </w:r>
      <w:ins w:id="126" w:author="Alicia" w:date="2016-01-11T11:26:00Z">
        <w:r>
          <w:rPr>
            <w:rFonts w:ascii="Times New Roman" w:hAnsi="Times New Roman" w:cs="Times New Roman"/>
            <w:sz w:val="24"/>
            <w:szCs w:val="24"/>
            <w:lang w:val="de-DE"/>
          </w:rPr>
          <w:t>.</w:t>
        </w:r>
      </w:ins>
      <w:r>
        <w:rPr>
          <w:rFonts w:ascii="Times New Roman" w:hAnsi="Times New Roman" w:cs="Times New Roman"/>
          <w:sz w:val="24"/>
          <w:szCs w:val="24"/>
          <w:lang w:val="de-DE"/>
        </w:rPr>
        <w:br/>
        <w:t xml:space="preserve">Arvanitis, L., Wiklund, C. &amp; Ehrlén, J. (2007). </w:t>
      </w:r>
      <w:r>
        <w:rPr>
          <w:rFonts w:ascii="Times New Roman" w:hAnsi="Times New Roman" w:cs="Times New Roman"/>
          <w:sz w:val="24"/>
          <w:szCs w:val="24"/>
          <w:lang w:val="en-US"/>
        </w:rPr>
        <w:t xml:space="preserve">Butterfly seed predation: effects of landscape characteristics, plant ploidy level and population structure. </w:t>
      </w:r>
      <w:r>
        <w:rPr>
          <w:rFonts w:ascii="Times New Roman" w:hAnsi="Times New Roman" w:cs="Times New Roman"/>
          <w:i/>
          <w:iCs/>
          <w:sz w:val="24"/>
          <w:szCs w:val="24"/>
          <w:lang w:val="en-US"/>
        </w:rPr>
        <w:t>Oecologia</w:t>
      </w:r>
      <w:r>
        <w:rPr>
          <w:rFonts w:ascii="Times New Roman" w:hAnsi="Times New Roman" w:cs="Times New Roman"/>
          <w:sz w:val="24"/>
          <w:szCs w:val="24"/>
          <w:lang w:val="en-US"/>
        </w:rPr>
        <w:t>, 152, 275–285.</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8.</w:t>
      </w:r>
      <w:r>
        <w:rPr>
          <w:rFonts w:ascii="Times New Roman" w:hAnsi="Times New Roman" w:cs="Times New Roman"/>
          <w:sz w:val="24"/>
          <w:szCs w:val="24"/>
          <w:lang w:val="en-US"/>
        </w:rPr>
        <w:br/>
        <w:t xml:space="preserve">Benkman, C.W. (2013). Biotic interaction strength and the intensity of selection.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1054–1060.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lang w:val="en-US"/>
        </w:rPr>
        <w:br/>
        <w:t xml:space="preserve">Benkman, C.W., Smith, J.W., Maier, M., Hansen, L. &amp; Talluto, M.V. (2013). Consistency and variation in phenotypic selection exerted by a community of seed predators.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67, 157–169.</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lang w:val="en-US"/>
        </w:rPr>
        <w:br/>
        <w:t xml:space="preserve">Biere, A. &amp; Tack, A.J.M. (2013). Evolutionary adaptation in three-way interactions between plants, microbes and arthropods. </w:t>
      </w:r>
      <w:r>
        <w:rPr>
          <w:rFonts w:ascii="Times New Roman" w:hAnsi="Times New Roman" w:cs="Times New Roman"/>
          <w:i/>
          <w:iCs/>
          <w:sz w:val="24"/>
          <w:szCs w:val="24"/>
          <w:lang w:val="en-US"/>
        </w:rPr>
        <w:t>Funct. Ecol.</w:t>
      </w:r>
      <w:r>
        <w:rPr>
          <w:rFonts w:ascii="Times New Roman" w:hAnsi="Times New Roman" w:cs="Times New Roman"/>
          <w:sz w:val="24"/>
          <w:szCs w:val="24"/>
          <w:lang w:val="en-US"/>
        </w:rPr>
        <w:t>, 27, 646–660.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br/>
        <w:t xml:space="preserve">Chamberlain, S.A., Bronstein, J.L. &amp; Rudgers, J.A. (2014). How context dependent are species interactions?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17, 881–890.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sv-SE"/>
          <w:rPrChange w:id="127" w:author="ehrlen" w:date="2016-01-13T09:15:00Z">
            <w:rPr>
              <w:rFonts w:ascii="Times New Roman" w:hAnsi="Times New Roman" w:cs="Times New Roman"/>
              <w:sz w:val="24"/>
              <w:szCs w:val="24"/>
              <w:lang w:val="sv-SE"/>
            </w:rPr>
          </w:rPrChange>
        </w:rPr>
        <w:t>1</w:t>
      </w:r>
      <w:r>
        <w:rPr>
          <w:rFonts w:ascii="Times New Roman" w:hAnsi="Times New Roman" w:cs="Times New Roman"/>
          <w:sz w:val="24"/>
          <w:szCs w:val="24"/>
          <w:lang w:val="sv-SE"/>
        </w:rPr>
        <w:t>2</w:t>
      </w:r>
      <w:r>
        <w:rPr>
          <w:rFonts w:ascii="Times New Roman" w:hAnsi="Times New Roman" w:cs="Times New Roman"/>
          <w:sz w:val="24"/>
          <w:szCs w:val="24"/>
          <w:lang w:val="sv-SE"/>
          <w:rPrChange w:id="128" w:author="ehrlen" w:date="2016-01-13T09:15:00Z">
            <w:rPr>
              <w:rFonts w:ascii="Times New Roman" w:hAnsi="Times New Roman" w:cs="Times New Roman"/>
              <w:sz w:val="24"/>
              <w:szCs w:val="24"/>
              <w:lang w:val="sv-SE"/>
            </w:rPr>
          </w:rPrChange>
        </w:rPr>
        <w:t>.</w:t>
      </w:r>
      <w:r>
        <w:rPr>
          <w:rFonts w:ascii="Times New Roman" w:hAnsi="Times New Roman" w:cs="Times New Roman"/>
          <w:sz w:val="24"/>
          <w:szCs w:val="24"/>
          <w:lang w:val="sv-SE"/>
          <w:rPrChange w:id="129" w:author="ehrlen" w:date="2016-01-13T09:15:00Z">
            <w:rPr>
              <w:rFonts w:ascii="Times New Roman" w:hAnsi="Times New Roman" w:cs="Times New Roman"/>
              <w:sz w:val="24"/>
              <w:szCs w:val="24"/>
              <w:lang w:val="sv-SE"/>
            </w:rPr>
          </w:rPrChange>
        </w:rPr>
        <w:br/>
        <w:t>Chapurlat, E., Ågren, J. &amp; Sletvold, N. (</w:t>
      </w:r>
      <w:ins w:id="130" w:author="Alicia" w:date="2015-12-17T10:43:00Z">
        <w:r>
          <w:rPr>
            <w:rFonts w:ascii="Times New Roman" w:hAnsi="Times New Roman" w:cs="Times New Roman"/>
            <w:sz w:val="24"/>
            <w:szCs w:val="24"/>
            <w:lang w:val="sv-SE"/>
            <w:rPrChange w:id="131" w:author="ehrlen" w:date="2016-01-13T09:15:00Z">
              <w:rPr>
                <w:rFonts w:ascii="Times New Roman" w:hAnsi="Times New Roman" w:cs="Times New Roman"/>
                <w:sz w:val="24"/>
                <w:szCs w:val="24"/>
                <w:lang w:val="sv-SE"/>
              </w:rPr>
            </w:rPrChange>
          </w:rPr>
          <w:t>2015</w:t>
        </w:r>
      </w:ins>
      <w:del w:id="132" w:author="Alicia" w:date="2015-12-17T10:43:00Z">
        <w:r>
          <w:rPr>
            <w:rFonts w:ascii="Times New Roman" w:hAnsi="Times New Roman" w:cs="Times New Roman"/>
            <w:sz w:val="24"/>
            <w:szCs w:val="24"/>
            <w:lang w:val="sv-SE"/>
            <w:rPrChange w:id="133" w:author="ehrlen" w:date="2016-01-13T09:15:00Z">
              <w:rPr>
                <w:rFonts w:ascii="Times New Roman" w:hAnsi="Times New Roman" w:cs="Times New Roman"/>
                <w:sz w:val="24"/>
                <w:szCs w:val="24"/>
                <w:lang w:val="sv-SE"/>
              </w:rPr>
            </w:rPrChange>
          </w:rPr>
          <w:delText>in press</w:delText>
        </w:r>
      </w:del>
      <w:r>
        <w:rPr>
          <w:rFonts w:ascii="Times New Roman" w:hAnsi="Times New Roman" w:cs="Times New Roman"/>
          <w:sz w:val="24"/>
          <w:szCs w:val="24"/>
          <w:lang w:val="sv-SE"/>
          <w:rPrChange w:id="134" w:author="ehrlen" w:date="2016-01-13T09:15:00Z">
            <w:rPr>
              <w:rFonts w:ascii="Times New Roman" w:hAnsi="Times New Roman" w:cs="Times New Roman"/>
              <w:sz w:val="24"/>
              <w:szCs w:val="24"/>
              <w:lang w:val="sv-SE"/>
            </w:rPr>
          </w:rPrChange>
        </w:rPr>
        <w:t xml:space="preserve">). </w:t>
      </w:r>
      <w:r>
        <w:rPr>
          <w:rFonts w:ascii="Times New Roman" w:hAnsi="Times New Roman" w:cs="Times New Roman"/>
          <w:sz w:val="24"/>
          <w:szCs w:val="24"/>
          <w:lang w:val="en-US"/>
        </w:rPr>
        <w:t xml:space="preserve">Spatial variation in pollinator-mediated selection on phenology, floral display and spur length in the orchid </w:t>
      </w:r>
      <w:r>
        <w:rPr>
          <w:rFonts w:ascii="Times New Roman" w:hAnsi="Times New Roman" w:cs="Times New Roman"/>
          <w:i/>
          <w:iCs/>
          <w:sz w:val="24"/>
          <w:szCs w:val="24"/>
          <w:lang w:val="en-US"/>
        </w:rPr>
        <w:t>Gymnadenia conopsea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New Phytol</w:t>
      </w:r>
      <w:del w:id="135" w:author="Alicia" w:date="2015-12-17T10:44:00Z">
        <w:r>
          <w:rPr>
            <w:rFonts w:ascii="Times New Roman" w:hAnsi="Times New Roman" w:cs="Times New Roman"/>
            <w:sz w:val="24"/>
            <w:szCs w:val="24"/>
            <w:lang w:val="en-US"/>
          </w:rPr>
          <w:delText>.</w:delText>
        </w:r>
      </w:del>
      <w:ins w:id="136" w:author="Alicia" w:date="2015-12-17T10:44:00Z">
        <w:r>
          <w:rPr>
            <w:rFonts w:ascii="Times New Roman" w:hAnsi="Times New Roman" w:cs="Times New Roman"/>
            <w:sz w:val="24"/>
            <w:szCs w:val="24"/>
            <w:lang w:val="en-US"/>
          </w:rPr>
          <w:t>, 208, 1264-1275.</w:t>
        </w:r>
      </w:ins>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13.</w:t>
      </w:r>
      <w:r>
        <w:rPr>
          <w:rFonts w:ascii="Times New Roman" w:hAnsi="Times New Roman" w:cs="Times New Roman"/>
          <w:sz w:val="24"/>
          <w:szCs w:val="24"/>
          <w:lang w:val="en-US"/>
        </w:rPr>
        <w:br/>
        <w:t xml:space="preserve">Ehrlén, J. (2015). Selection on flowering time in a life-cycle context. </w:t>
      </w:r>
      <w:r>
        <w:rPr>
          <w:rFonts w:ascii="Times New Roman" w:hAnsi="Times New Roman" w:cs="Times New Roman"/>
          <w:i/>
          <w:iCs/>
          <w:sz w:val="24"/>
          <w:szCs w:val="24"/>
          <w:lang w:val="en-US"/>
        </w:rPr>
        <w:t>Oikos</w:t>
      </w:r>
      <w:r>
        <w:rPr>
          <w:rFonts w:ascii="Times New Roman" w:hAnsi="Times New Roman" w:cs="Times New Roman"/>
          <w:sz w:val="24"/>
          <w:szCs w:val="24"/>
          <w:lang w:val="en-US"/>
        </w:rPr>
        <w:t>, 124, 92–101.</w:t>
      </w:r>
    </w:p>
    <w:p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de-DE"/>
        </w:rPr>
        <w:t>14.</w:t>
      </w:r>
      <w:r>
        <w:rPr>
          <w:rFonts w:ascii="Times New Roman" w:hAnsi="Times New Roman" w:cs="Times New Roman"/>
          <w:sz w:val="24"/>
          <w:szCs w:val="24"/>
          <w:lang w:val="de-DE"/>
        </w:rPr>
        <w:br/>
        <w:t xml:space="preserve">Ehrlén, J. &amp; Münzbergová, Z. (2009). </w:t>
      </w:r>
      <w:r>
        <w:rPr>
          <w:rFonts w:ascii="Times New Roman" w:hAnsi="Times New Roman" w:cs="Times New Roman"/>
          <w:sz w:val="24"/>
          <w:szCs w:val="24"/>
          <w:lang w:val="en-US"/>
        </w:rPr>
        <w:t xml:space="preserve">Timing of flowering: opposed selection on different fitness components and trait covariation. </w:t>
      </w:r>
      <w:r>
        <w:rPr>
          <w:rFonts w:ascii="Times New Roman" w:hAnsi="Times New Roman" w:cs="Times New Roman"/>
          <w:i/>
          <w:iCs/>
          <w:sz w:val="24"/>
          <w:szCs w:val="24"/>
          <w:lang w:val="de-DE"/>
        </w:rPr>
        <w:t>Am. Nat.</w:t>
      </w:r>
      <w:r>
        <w:rPr>
          <w:rFonts w:ascii="Times New Roman" w:hAnsi="Times New Roman" w:cs="Times New Roman"/>
          <w:sz w:val="24"/>
          <w:szCs w:val="24"/>
          <w:lang w:val="de-DE"/>
        </w:rPr>
        <w:t>, 173, 819–830.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15.</w:t>
      </w:r>
      <w:r>
        <w:rPr>
          <w:rFonts w:ascii="Times New Roman" w:hAnsi="Times New Roman" w:cs="Times New Roman"/>
          <w:sz w:val="24"/>
          <w:szCs w:val="24"/>
          <w:lang w:val="de-DE"/>
        </w:rPr>
        <w:br/>
        <w:t xml:space="preserve">Elzinga, J.A., Atlan, A., Biere, A., Gigord, L., Weis, A.E. &amp; Bernasconi, G. (2007). </w:t>
      </w:r>
      <w:r>
        <w:rPr>
          <w:rFonts w:ascii="Times New Roman" w:hAnsi="Times New Roman" w:cs="Times New Roman"/>
          <w:sz w:val="24"/>
          <w:szCs w:val="24"/>
          <w:lang w:val="en-US"/>
        </w:rPr>
        <w:t xml:space="preserve">Time after time: flowering phenology and biotic interactions. </w:t>
      </w:r>
      <w:r>
        <w:rPr>
          <w:rFonts w:ascii="Times New Roman" w:hAnsi="Times New Roman" w:cs="Times New Roman"/>
          <w:i/>
          <w:iCs/>
          <w:sz w:val="24"/>
          <w:szCs w:val="24"/>
          <w:lang w:val="en-US"/>
        </w:rPr>
        <w:t>Trends Ecol. Evol.</w:t>
      </w:r>
      <w:r>
        <w:rPr>
          <w:rFonts w:ascii="Times New Roman" w:hAnsi="Times New Roman" w:cs="Times New Roman"/>
          <w:sz w:val="24"/>
          <w:szCs w:val="24"/>
          <w:lang w:val="en-US"/>
        </w:rPr>
        <w:t>, 22, 432–439.</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16.</w:t>
      </w:r>
      <w:r>
        <w:rPr>
          <w:rFonts w:ascii="Times New Roman" w:hAnsi="Times New Roman" w:cs="Times New Roman"/>
          <w:sz w:val="24"/>
          <w:szCs w:val="24"/>
        </w:rPr>
        <w:br/>
        <w:t xml:space="preserve">Fedriani, J.M. &amp; Delibes, M. (2013). </w:t>
      </w:r>
      <w:r>
        <w:rPr>
          <w:rFonts w:ascii="Times New Roman" w:hAnsi="Times New Roman" w:cs="Times New Roman"/>
          <w:sz w:val="24"/>
          <w:szCs w:val="24"/>
          <w:lang w:val="en-US"/>
        </w:rPr>
        <w:t xml:space="preserve">Pulp feeders alter plant interactions with subsequent animal associates. </w:t>
      </w:r>
      <w:r>
        <w:rPr>
          <w:rFonts w:ascii="Times New Roman" w:hAnsi="Times New Roman" w:cs="Times New Roman"/>
          <w:i/>
          <w:iCs/>
          <w:sz w:val="24"/>
          <w:szCs w:val="24"/>
          <w:lang w:val="en-US"/>
        </w:rPr>
        <w:t>J. Ecol.</w:t>
      </w:r>
      <w:r>
        <w:rPr>
          <w:rFonts w:ascii="Times New Roman" w:hAnsi="Times New Roman" w:cs="Times New Roman"/>
          <w:sz w:val="24"/>
          <w:szCs w:val="24"/>
          <w:lang w:val="en-US"/>
        </w:rPr>
        <w:t>, 101, 1581–1588.</w:t>
      </w:r>
    </w:p>
    <w:p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de-DE"/>
        </w:rPr>
        <w:t>17.</w:t>
      </w:r>
      <w:r>
        <w:rPr>
          <w:rFonts w:ascii="Times New Roman" w:hAnsi="Times New Roman" w:cs="Times New Roman"/>
          <w:sz w:val="24"/>
          <w:szCs w:val="24"/>
          <w:lang w:val="de-DE"/>
        </w:rPr>
        <w:br/>
        <w:t xml:space="preserve">Franks, S.J., Sim, S. &amp; Weis, A.E. (2007). </w:t>
      </w:r>
      <w:r>
        <w:rPr>
          <w:rFonts w:ascii="Times New Roman" w:hAnsi="Times New Roman" w:cs="Times New Roman"/>
          <w:sz w:val="24"/>
          <w:szCs w:val="24"/>
          <w:lang w:val="en-US"/>
        </w:rPr>
        <w:t xml:space="preserve">Rapid evolution of flowering time by an annual plant in response to a climate fluctuation. </w:t>
      </w:r>
      <w:r>
        <w:rPr>
          <w:rFonts w:ascii="Times New Roman" w:hAnsi="Times New Roman" w:cs="Times New Roman"/>
          <w:i/>
          <w:iCs/>
          <w:sz w:val="24"/>
          <w:szCs w:val="24"/>
        </w:rPr>
        <w:t>Proc. Natl. Acad. Sci.</w:t>
      </w:r>
      <w:r>
        <w:rPr>
          <w:rFonts w:ascii="Times New Roman" w:hAnsi="Times New Roman" w:cs="Times New Roman"/>
          <w:sz w:val="24"/>
          <w:szCs w:val="24"/>
        </w:rPr>
        <w:t>, 104, 1278.</w:t>
      </w:r>
    </w:p>
    <w:p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br/>
        <w:t xml:space="preserve">Fukano, Y., Tanaka, K. &amp; Yahara, T. (2013). </w:t>
      </w:r>
      <w:r>
        <w:rPr>
          <w:rFonts w:ascii="Times New Roman" w:hAnsi="Times New Roman" w:cs="Times New Roman"/>
          <w:sz w:val="24"/>
          <w:szCs w:val="24"/>
          <w:lang w:val="en-US"/>
        </w:rPr>
        <w:t xml:space="preserve">Directional selection for early flowering is imposed by a re-associated herbivore - but no evidence of directional evolution. </w:t>
      </w:r>
      <w:r>
        <w:rPr>
          <w:rFonts w:ascii="Times New Roman" w:hAnsi="Times New Roman" w:cs="Times New Roman"/>
          <w:i/>
          <w:iCs/>
          <w:sz w:val="24"/>
          <w:szCs w:val="24"/>
        </w:rPr>
        <w:t>Basic Appl. Ecol.</w:t>
      </w:r>
      <w:r>
        <w:rPr>
          <w:rFonts w:ascii="Times New Roman" w:hAnsi="Times New Roman" w:cs="Times New Roman"/>
          <w:sz w:val="24"/>
          <w:szCs w:val="24"/>
        </w:rPr>
        <w:t>, 14, 387–395.</w:t>
      </w:r>
    </w:p>
    <w:p w:rsidR="00564394" w:rsidRDefault="00564394">
      <w:pPr>
        <w:pStyle w:val="Bibliography"/>
        <w:spacing w:line="480" w:lineRule="auto"/>
        <w:ind w:left="0" w:firstLine="0"/>
        <w:rPr>
          <w:rFonts w:ascii="Times New Roman" w:hAnsi="Times New Roman" w:cs="Times New Roman"/>
          <w:sz w:val="24"/>
          <w:szCs w:val="24"/>
          <w:lang w:val="en-US"/>
          <w:rPrChange w:id="137" w:author="Alicia" w:date="2016-01-08T11:50:00Z">
            <w:rPr>
              <w:rFonts w:ascii="Times New Roman" w:hAnsi="Times New Roman" w:cs="Times New Roman"/>
              <w:sz w:val="24"/>
              <w:szCs w:val="24"/>
              <w:lang w:val="en-US"/>
            </w:rPr>
          </w:rPrChange>
        </w:rPr>
      </w:pPr>
      <w:r>
        <w:rPr>
          <w:rFonts w:ascii="Times New Roman" w:hAnsi="Times New Roman" w:cs="Times New Roman"/>
          <w:sz w:val="24"/>
          <w:szCs w:val="24"/>
        </w:rPr>
        <w:t>19.</w:t>
      </w:r>
      <w:r>
        <w:rPr>
          <w:rFonts w:ascii="Times New Roman" w:hAnsi="Times New Roman" w:cs="Times New Roman"/>
          <w:sz w:val="24"/>
          <w:szCs w:val="24"/>
        </w:rPr>
        <w:br/>
        <w:t xml:space="preserve">Giménez-Benavides, L., García-Camacho, R., Iriondo, J.M. &amp; Escudero, A. (2011). </w:t>
      </w:r>
      <w:r>
        <w:rPr>
          <w:rFonts w:ascii="Times New Roman" w:hAnsi="Times New Roman" w:cs="Times New Roman"/>
          <w:sz w:val="24"/>
          <w:szCs w:val="24"/>
          <w:lang w:val="en-US"/>
        </w:rPr>
        <w:t xml:space="preserve">Selection on flowering time in Mediterranean high-mountain plants under global warming. </w:t>
      </w:r>
      <w:r>
        <w:rPr>
          <w:rFonts w:ascii="Times New Roman" w:hAnsi="Times New Roman" w:cs="Times New Roman"/>
          <w:i/>
          <w:iCs/>
          <w:sz w:val="24"/>
          <w:szCs w:val="24"/>
          <w:lang w:val="en-US"/>
        </w:rPr>
        <w:t>Evol. Ecol.</w:t>
      </w:r>
      <w:r>
        <w:rPr>
          <w:rFonts w:ascii="Times New Roman" w:hAnsi="Times New Roman" w:cs="Times New Roman"/>
          <w:sz w:val="24"/>
          <w:szCs w:val="24"/>
          <w:lang w:val="en-US"/>
        </w:rPr>
        <w:t>, 25, 777–794.</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20.</w:t>
      </w:r>
      <w:r>
        <w:rPr>
          <w:rFonts w:ascii="Times New Roman" w:hAnsi="Times New Roman" w:cs="Times New Roman"/>
          <w:sz w:val="24"/>
          <w:szCs w:val="24"/>
          <w:lang w:val="en-US"/>
        </w:rPr>
        <w:br/>
        <w:t xml:space="preserve">Grace, J.B. (2006). </w:t>
      </w:r>
      <w:r>
        <w:rPr>
          <w:rFonts w:ascii="Times New Roman" w:hAnsi="Times New Roman" w:cs="Times New Roman"/>
          <w:i/>
          <w:iCs/>
          <w:sz w:val="24"/>
          <w:szCs w:val="24"/>
          <w:lang w:val="en-US"/>
        </w:rPr>
        <w:t>Structural equation modeling and natural systems</w:t>
      </w:r>
      <w:r>
        <w:rPr>
          <w:rFonts w:ascii="Times New Roman" w:hAnsi="Times New Roman" w:cs="Times New Roman"/>
          <w:sz w:val="24"/>
          <w:szCs w:val="24"/>
          <w:lang w:val="en-US"/>
        </w:rPr>
        <w:t>. Cambridge University Press, Cambridge, UK ; New York.</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21.</w:t>
      </w:r>
      <w:r>
        <w:rPr>
          <w:rFonts w:ascii="Times New Roman" w:hAnsi="Times New Roman" w:cs="Times New Roman"/>
          <w:sz w:val="24"/>
          <w:szCs w:val="24"/>
          <w:lang w:val="en-US"/>
        </w:rPr>
        <w:br/>
        <w:t xml:space="preserve">Ison, J.L. &amp; Wagenius, S. (2014). Both flowering time and distance to conspecific plants affect reproduction in </w:t>
      </w:r>
      <w:r>
        <w:rPr>
          <w:rFonts w:ascii="Times New Roman" w:hAnsi="Times New Roman" w:cs="Times New Roman"/>
          <w:i/>
          <w:iCs/>
          <w:sz w:val="24"/>
          <w:szCs w:val="24"/>
          <w:lang w:val="en-US"/>
        </w:rPr>
        <w:t>Echinacea angustifolia</w:t>
      </w:r>
      <w:r>
        <w:rPr>
          <w:rFonts w:ascii="Times New Roman" w:hAnsi="Times New Roman" w:cs="Times New Roman"/>
          <w:sz w:val="24"/>
          <w:szCs w:val="24"/>
          <w:lang w:val="en-US"/>
        </w:rPr>
        <w:t xml:space="preserve">, a common prairie perennial. </w:t>
      </w:r>
      <w:r>
        <w:rPr>
          <w:rFonts w:ascii="Times New Roman" w:hAnsi="Times New Roman" w:cs="Times New Roman"/>
          <w:i/>
          <w:iCs/>
          <w:sz w:val="24"/>
          <w:szCs w:val="24"/>
          <w:lang w:val="en-US"/>
        </w:rPr>
        <w:t>J. Ecol.</w:t>
      </w:r>
      <w:r>
        <w:rPr>
          <w:rFonts w:ascii="Times New Roman" w:hAnsi="Times New Roman" w:cs="Times New Roman"/>
          <w:sz w:val="24"/>
          <w:szCs w:val="24"/>
          <w:lang w:val="en-US"/>
        </w:rPr>
        <w:t>, 102, 920–929.</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22.</w:t>
      </w:r>
      <w:r>
        <w:rPr>
          <w:rFonts w:ascii="Times New Roman" w:hAnsi="Times New Roman" w:cs="Times New Roman"/>
          <w:sz w:val="24"/>
          <w:szCs w:val="24"/>
          <w:lang w:val="en-US"/>
        </w:rPr>
        <w:br/>
        <w:t xml:space="preserve">Kéry, M., Matthies, D. &amp; Fischer, M. (2001). The effect of plant population size on the interactions between the rare plant </w:t>
      </w:r>
      <w:r>
        <w:rPr>
          <w:rFonts w:ascii="Times New Roman" w:hAnsi="Times New Roman" w:cs="Times New Roman"/>
          <w:i/>
          <w:iCs/>
          <w:sz w:val="24"/>
          <w:szCs w:val="24"/>
          <w:lang w:val="en-US"/>
        </w:rPr>
        <w:t>Gentiana cruciata</w:t>
      </w:r>
      <w:r>
        <w:rPr>
          <w:rFonts w:ascii="Times New Roman" w:hAnsi="Times New Roman" w:cs="Times New Roman"/>
          <w:sz w:val="24"/>
          <w:szCs w:val="24"/>
          <w:lang w:val="en-US"/>
        </w:rPr>
        <w:t xml:space="preserve"> and its specialized herbivore </w:t>
      </w:r>
      <w:r>
        <w:rPr>
          <w:rFonts w:ascii="Times New Roman" w:hAnsi="Times New Roman" w:cs="Times New Roman"/>
          <w:i/>
          <w:iCs/>
          <w:sz w:val="24"/>
          <w:szCs w:val="24"/>
          <w:lang w:val="en-US"/>
        </w:rPr>
        <w:t>Maculinea rebeli</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J. Ecol.</w:t>
      </w:r>
      <w:r>
        <w:rPr>
          <w:rFonts w:ascii="Times New Roman" w:hAnsi="Times New Roman" w:cs="Times New Roman"/>
          <w:sz w:val="24"/>
          <w:szCs w:val="24"/>
          <w:lang w:val="en-US"/>
        </w:rPr>
        <w:t>, 89, 418–427.</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23.</w:t>
      </w:r>
      <w:r>
        <w:rPr>
          <w:rFonts w:ascii="Times New Roman" w:hAnsi="Times New Roman" w:cs="Times New Roman"/>
          <w:sz w:val="24"/>
          <w:szCs w:val="24"/>
          <w:lang w:val="de-DE"/>
        </w:rPr>
        <w:br/>
        <w:t xml:space="preserve">Kolb, A. &amp; Ehrlén, J. (2010). </w:t>
      </w:r>
      <w:r>
        <w:rPr>
          <w:rFonts w:ascii="Times New Roman" w:hAnsi="Times New Roman" w:cs="Times New Roman"/>
          <w:sz w:val="24"/>
          <w:szCs w:val="24"/>
          <w:lang w:val="en-US"/>
        </w:rPr>
        <w:t xml:space="preserve">Environmental context drives seed predator-mediated selection on a floral display trait. </w:t>
      </w:r>
      <w:r>
        <w:rPr>
          <w:rFonts w:ascii="Times New Roman" w:hAnsi="Times New Roman" w:cs="Times New Roman"/>
          <w:i/>
          <w:iCs/>
          <w:sz w:val="24"/>
          <w:szCs w:val="24"/>
          <w:lang w:val="en-US"/>
        </w:rPr>
        <w:t>Evol. Ecol.</w:t>
      </w:r>
      <w:r>
        <w:rPr>
          <w:rFonts w:ascii="Times New Roman" w:hAnsi="Times New Roman" w:cs="Times New Roman"/>
          <w:sz w:val="24"/>
          <w:szCs w:val="24"/>
          <w:lang w:val="en-US"/>
        </w:rPr>
        <w:t>, 24, 433–445.</w:t>
      </w:r>
    </w:p>
    <w:p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de-DE"/>
        </w:rPr>
        <w:t>24.</w:t>
      </w:r>
      <w:r>
        <w:rPr>
          <w:rFonts w:ascii="Times New Roman" w:hAnsi="Times New Roman" w:cs="Times New Roman"/>
          <w:sz w:val="24"/>
          <w:szCs w:val="24"/>
          <w:lang w:val="de-DE"/>
        </w:rPr>
        <w:br/>
        <w:t xml:space="preserve">Kolb, A., Ehrlén, J. &amp; Eriksson, O. (2007). </w:t>
      </w:r>
      <w:r>
        <w:rPr>
          <w:rFonts w:ascii="Times New Roman" w:hAnsi="Times New Roman" w:cs="Times New Roman"/>
          <w:sz w:val="24"/>
          <w:szCs w:val="24"/>
          <w:lang w:val="en-US"/>
        </w:rPr>
        <w:t xml:space="preserve">Ecological and evolutionary consequences of spatial and temporal variation in pre-dispersal seed predation. </w:t>
      </w:r>
      <w:r>
        <w:rPr>
          <w:rFonts w:ascii="Times New Roman" w:hAnsi="Times New Roman" w:cs="Times New Roman"/>
          <w:i/>
          <w:iCs/>
          <w:sz w:val="24"/>
          <w:szCs w:val="24"/>
          <w:lang w:val="en-US"/>
        </w:rPr>
        <w:t xml:space="preserve">Perspect. Plant Ecol. </w:t>
      </w:r>
      <w:r>
        <w:rPr>
          <w:rFonts w:ascii="Times New Roman" w:hAnsi="Times New Roman" w:cs="Times New Roman"/>
          <w:i/>
          <w:iCs/>
          <w:sz w:val="24"/>
          <w:szCs w:val="24"/>
          <w:lang w:val="de-DE"/>
        </w:rPr>
        <w:t>Evol. Syst.</w:t>
      </w:r>
      <w:r>
        <w:rPr>
          <w:rFonts w:ascii="Times New Roman" w:hAnsi="Times New Roman" w:cs="Times New Roman"/>
          <w:sz w:val="24"/>
          <w:szCs w:val="24"/>
          <w:lang w:val="de-DE"/>
        </w:rPr>
        <w:t>, 9, 79–100.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25.</w:t>
      </w:r>
      <w:r>
        <w:rPr>
          <w:rFonts w:ascii="Times New Roman" w:hAnsi="Times New Roman" w:cs="Times New Roman"/>
          <w:sz w:val="24"/>
          <w:szCs w:val="24"/>
          <w:lang w:val="de-DE"/>
        </w:rPr>
        <w:br/>
        <w:t xml:space="preserve">König, M.A.E., Wiklund, C. &amp; Ehrlén, J. (2015). </w:t>
      </w:r>
      <w:r>
        <w:rPr>
          <w:rFonts w:ascii="Times New Roman" w:hAnsi="Times New Roman" w:cs="Times New Roman"/>
          <w:sz w:val="24"/>
          <w:szCs w:val="24"/>
          <w:lang w:val="en-US"/>
        </w:rPr>
        <w:t xml:space="preserve">Timing of flowering and intensity of attack by a butterfly herbivore in a polyploid herb. </w:t>
      </w:r>
      <w:r>
        <w:rPr>
          <w:rFonts w:ascii="Times New Roman" w:hAnsi="Times New Roman" w:cs="Times New Roman"/>
          <w:i/>
          <w:iCs/>
          <w:sz w:val="24"/>
          <w:szCs w:val="24"/>
          <w:lang w:val="en-US"/>
        </w:rPr>
        <w:t>Ecol. Evol.</w:t>
      </w:r>
      <w:r>
        <w:rPr>
          <w:rFonts w:ascii="Times New Roman" w:hAnsi="Times New Roman" w:cs="Times New Roman"/>
          <w:sz w:val="24"/>
          <w:szCs w:val="24"/>
          <w:lang w:val="en-US"/>
        </w:rPr>
        <w:t>, 5, 1863–1872.</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sv-SE"/>
        </w:rPr>
        <w:t>26.</w:t>
      </w:r>
      <w:r>
        <w:rPr>
          <w:rFonts w:ascii="Times New Roman" w:hAnsi="Times New Roman" w:cs="Times New Roman"/>
          <w:sz w:val="24"/>
          <w:szCs w:val="24"/>
          <w:lang w:val="sv-SE"/>
        </w:rPr>
        <w:br/>
        <w:t xml:space="preserve">Lande, R. &amp; Arnold, S.J. (1983). </w:t>
      </w:r>
      <w:r>
        <w:rPr>
          <w:rFonts w:ascii="Times New Roman" w:hAnsi="Times New Roman" w:cs="Times New Roman"/>
          <w:sz w:val="24"/>
          <w:szCs w:val="24"/>
          <w:lang w:val="en-US"/>
        </w:rPr>
        <w:t xml:space="preserve">The measurement of selection on correlated characters.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37, 1210.</w:t>
      </w:r>
    </w:p>
    <w:p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27.</w:t>
      </w:r>
      <w:r>
        <w:rPr>
          <w:rFonts w:ascii="Times New Roman" w:hAnsi="Times New Roman" w:cs="Times New Roman"/>
          <w:sz w:val="24"/>
          <w:szCs w:val="24"/>
          <w:lang w:val="en-US"/>
        </w:rPr>
        <w:br/>
        <w:t xml:space="preserve">Mouquet, N., Belrose, V., Thomas, J.A., Elmes, G.W. &amp; Clarke, R.T. (2005). Conserving community modules: a case study of the endangered lycaenid butterfly </w:t>
      </w:r>
      <w:r>
        <w:rPr>
          <w:rFonts w:ascii="Times New Roman" w:hAnsi="Times New Roman" w:cs="Times New Roman"/>
          <w:i/>
          <w:iCs/>
          <w:sz w:val="24"/>
          <w:szCs w:val="24"/>
          <w:lang w:val="en-US"/>
        </w:rPr>
        <w:t>Maculinea alcon</w:t>
      </w:r>
      <w:r>
        <w:rPr>
          <w:rFonts w:ascii="Times New Roman" w:hAnsi="Times New Roman" w:cs="Times New Roman"/>
          <w:sz w:val="24"/>
          <w:szCs w:val="24"/>
          <w:lang w:val="en-US"/>
        </w:rPr>
        <w:t xml:space="preserve">. </w:t>
      </w:r>
      <w:r>
        <w:rPr>
          <w:rFonts w:ascii="Times New Roman" w:hAnsi="Times New Roman" w:cs="Times New Roman"/>
          <w:i/>
          <w:iCs/>
          <w:sz w:val="24"/>
          <w:szCs w:val="24"/>
        </w:rPr>
        <w:t>Ecology</w:t>
      </w:r>
      <w:r>
        <w:rPr>
          <w:rFonts w:ascii="Times New Roman" w:hAnsi="Times New Roman" w:cs="Times New Roman"/>
          <w:sz w:val="24"/>
          <w:szCs w:val="24"/>
        </w:rPr>
        <w:t>, 86, 3160–3173.</w:t>
      </w:r>
    </w:p>
    <w:p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br/>
        <w:t xml:space="preserve">Munguia-Rosas, M.A., Ollerton, J. &amp; Parra-Tabla, V. (2011). </w:t>
      </w:r>
      <w:r>
        <w:rPr>
          <w:rFonts w:ascii="Times New Roman" w:hAnsi="Times New Roman" w:cs="Times New Roman"/>
          <w:sz w:val="24"/>
          <w:szCs w:val="24"/>
          <w:lang w:val="en-US"/>
        </w:rPr>
        <w:t xml:space="preserve">Phenotypic selection on flowering phenology and size in two dioecious plant species with different pollen vectors. </w:t>
      </w:r>
      <w:r>
        <w:rPr>
          <w:rFonts w:ascii="Times New Roman" w:hAnsi="Times New Roman" w:cs="Times New Roman"/>
          <w:i/>
          <w:iCs/>
          <w:sz w:val="24"/>
          <w:szCs w:val="24"/>
        </w:rPr>
        <w:t>Plant Species Biol.</w:t>
      </w:r>
      <w:r>
        <w:rPr>
          <w:rFonts w:ascii="Times New Roman" w:hAnsi="Times New Roman" w:cs="Times New Roman"/>
          <w:sz w:val="24"/>
          <w:szCs w:val="24"/>
        </w:rPr>
        <w:t>, 26, 205–212.</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29.</w:t>
      </w:r>
      <w:r>
        <w:rPr>
          <w:rFonts w:ascii="Times New Roman" w:hAnsi="Times New Roman" w:cs="Times New Roman"/>
          <w:sz w:val="24"/>
          <w:szCs w:val="24"/>
        </w:rPr>
        <w:br/>
        <w:t xml:space="preserve">Munguía-Rosas, M.A., Ollerton, J., Parra-Tabla, V. &amp; De-Nova, J.A. (2011). </w:t>
      </w:r>
      <w:r>
        <w:rPr>
          <w:rFonts w:ascii="Times New Roman" w:hAnsi="Times New Roman" w:cs="Times New Roman"/>
          <w:sz w:val="24"/>
          <w:szCs w:val="24"/>
          <w:lang w:val="en-US"/>
        </w:rPr>
        <w:t xml:space="preserve">Meta-analysis of phenotypic selection on flowering phenology suggests that early flowering plants are favoured.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14, 511–521.</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30.</w:t>
      </w:r>
      <w:r>
        <w:rPr>
          <w:rFonts w:ascii="Times New Roman" w:hAnsi="Times New Roman" w:cs="Times New Roman"/>
          <w:sz w:val="24"/>
          <w:szCs w:val="24"/>
          <w:lang w:val="en-US"/>
        </w:rPr>
        <w:br/>
        <w:t xml:space="preserve">Nash, D.R., Als, T.D., Maile, R., Jones, G.R. &amp; Boomsma, J.J. (2008). A mosaic of chemical coevolution in a Large Blue butterfly. </w:t>
      </w:r>
      <w:r>
        <w:rPr>
          <w:rFonts w:ascii="Times New Roman" w:hAnsi="Times New Roman" w:cs="Times New Roman"/>
          <w:i/>
          <w:iCs/>
          <w:sz w:val="24"/>
          <w:szCs w:val="24"/>
          <w:lang w:val="en-US"/>
        </w:rPr>
        <w:t>Science</w:t>
      </w:r>
      <w:r>
        <w:rPr>
          <w:rFonts w:ascii="Times New Roman" w:hAnsi="Times New Roman" w:cs="Times New Roman"/>
          <w:sz w:val="24"/>
          <w:szCs w:val="24"/>
          <w:lang w:val="en-US"/>
        </w:rPr>
        <w:t>, 319, 88–90.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31.</w:t>
      </w:r>
      <w:r>
        <w:rPr>
          <w:rFonts w:ascii="Times New Roman" w:hAnsi="Times New Roman" w:cs="Times New Roman"/>
          <w:sz w:val="24"/>
          <w:szCs w:val="24"/>
          <w:lang w:val="en-US"/>
        </w:rPr>
        <w:br/>
        <w:t xml:space="preserve">Nowicki, P., Witek, M., Skorka, P. &amp; Woyciechowski, M. (2005). Oviposition patterns in the myrmecophilous butterfly </w:t>
      </w:r>
      <w:r>
        <w:rPr>
          <w:rFonts w:ascii="Times New Roman" w:hAnsi="Times New Roman" w:cs="Times New Roman"/>
          <w:i/>
          <w:iCs/>
          <w:sz w:val="24"/>
          <w:szCs w:val="24"/>
          <w:lang w:val="en-US"/>
        </w:rPr>
        <w:t>Maculinea alcon</w:t>
      </w:r>
      <w:r>
        <w:rPr>
          <w:rFonts w:ascii="Times New Roman" w:hAnsi="Times New Roman" w:cs="Times New Roman"/>
          <w:sz w:val="24"/>
          <w:szCs w:val="24"/>
          <w:lang w:val="en-US"/>
        </w:rPr>
        <w:t xml:space="preserve"> Denis &amp; Schiffermueller (Lepidoptera: Lycaenidae) in relation to characteristics of foodplants and presence of ant hosts. </w:t>
      </w:r>
      <w:r>
        <w:rPr>
          <w:rFonts w:ascii="Times New Roman" w:hAnsi="Times New Roman" w:cs="Times New Roman"/>
          <w:i/>
          <w:iCs/>
          <w:sz w:val="24"/>
          <w:szCs w:val="24"/>
          <w:lang w:val="en-US"/>
        </w:rPr>
        <w:t>Pol. J. Ecol.</w:t>
      </w:r>
      <w:r>
        <w:rPr>
          <w:rFonts w:ascii="Times New Roman" w:hAnsi="Times New Roman" w:cs="Times New Roman"/>
          <w:sz w:val="24"/>
          <w:szCs w:val="24"/>
          <w:lang w:val="en-US"/>
        </w:rPr>
        <w:t>, 53, 409–417.</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32.</w:t>
      </w:r>
    </w:p>
    <w:p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en-US"/>
        </w:rPr>
        <w:t>Oostermeijer, J.G.B., Den Nijs, J.C.M., Raijmann, L.E.L. &amp; Menken, S.B.J. (1992). Population biology and management of the marsh gentian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L.), a rare species in The Netherlands. </w:t>
      </w:r>
      <w:r>
        <w:rPr>
          <w:rFonts w:ascii="Times New Roman" w:hAnsi="Times New Roman" w:cs="Times New Roman"/>
          <w:i/>
          <w:iCs/>
          <w:sz w:val="24"/>
          <w:szCs w:val="24"/>
          <w:lang w:val="de-DE"/>
        </w:rPr>
        <w:t>Bot. J. Linn. Soc.</w:t>
      </w:r>
      <w:r>
        <w:rPr>
          <w:rFonts w:ascii="Times New Roman" w:hAnsi="Times New Roman" w:cs="Times New Roman"/>
          <w:sz w:val="24"/>
          <w:szCs w:val="24"/>
          <w:lang w:val="de-DE"/>
        </w:rPr>
        <w:t>, 108, 117–130.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33.</w:t>
      </w:r>
      <w:r>
        <w:rPr>
          <w:rFonts w:ascii="Times New Roman" w:hAnsi="Times New Roman" w:cs="Times New Roman"/>
          <w:sz w:val="24"/>
          <w:szCs w:val="24"/>
          <w:lang w:val="en-US"/>
        </w:rPr>
        <w:br/>
        <w:t xml:space="preserve">Parachnowitsch, A.L. &amp; Caruso, C.M. (2008). Predispersal seed herbivores, not pollinators, exert selection on floral traits via female fitness. </w:t>
      </w:r>
      <w:r>
        <w:rPr>
          <w:rFonts w:ascii="Times New Roman" w:hAnsi="Times New Roman" w:cs="Times New Roman"/>
          <w:i/>
          <w:iCs/>
          <w:sz w:val="24"/>
          <w:szCs w:val="24"/>
          <w:lang w:val="en-US"/>
        </w:rPr>
        <w:t>Ecology</w:t>
      </w:r>
      <w:r>
        <w:rPr>
          <w:rFonts w:ascii="Times New Roman" w:hAnsi="Times New Roman" w:cs="Times New Roman"/>
          <w:sz w:val="24"/>
          <w:szCs w:val="24"/>
          <w:lang w:val="en-US"/>
        </w:rPr>
        <w:t>, 89, 1802–1810.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34.</w:t>
      </w:r>
      <w:r>
        <w:rPr>
          <w:rFonts w:ascii="Times New Roman" w:hAnsi="Times New Roman" w:cs="Times New Roman"/>
          <w:sz w:val="24"/>
          <w:szCs w:val="24"/>
          <w:lang w:val="en-US"/>
        </w:rPr>
        <w:br/>
        <w:t xml:space="preserve">Patricelli, D., Barbero, F., La Morgia, V., Casacci, L.P., Witek, M., Balletto, E., </w:t>
      </w:r>
      <w:r>
        <w:rPr>
          <w:rFonts w:ascii="Times New Roman" w:hAnsi="Times New Roman" w:cs="Times New Roman"/>
          <w:i/>
          <w:iCs/>
          <w:sz w:val="24"/>
          <w:szCs w:val="24"/>
          <w:lang w:val="en-US"/>
        </w:rPr>
        <w:t>et al.</w:t>
      </w:r>
      <w:r>
        <w:rPr>
          <w:rFonts w:ascii="Times New Roman" w:hAnsi="Times New Roman" w:cs="Times New Roman"/>
          <w:sz w:val="24"/>
          <w:szCs w:val="24"/>
          <w:lang w:val="en-US"/>
        </w:rPr>
        <w:t xml:space="preserve"> (2011). To lay or not to lay: oviposition of </w:t>
      </w:r>
      <w:r>
        <w:rPr>
          <w:rFonts w:ascii="Times New Roman" w:hAnsi="Times New Roman" w:cs="Times New Roman"/>
          <w:i/>
          <w:iCs/>
          <w:sz w:val="24"/>
          <w:szCs w:val="24"/>
          <w:lang w:val="en-US"/>
        </w:rPr>
        <w:t>Maculinea arion</w:t>
      </w:r>
      <w:r>
        <w:rPr>
          <w:rFonts w:ascii="Times New Roman" w:hAnsi="Times New Roman" w:cs="Times New Roman"/>
          <w:sz w:val="24"/>
          <w:szCs w:val="24"/>
          <w:lang w:val="en-US"/>
        </w:rPr>
        <w:t xml:space="preserve"> in relation to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 presence and host plant phenology. </w:t>
      </w:r>
      <w:r>
        <w:rPr>
          <w:rFonts w:ascii="Times New Roman" w:hAnsi="Times New Roman" w:cs="Times New Roman"/>
          <w:i/>
          <w:iCs/>
          <w:sz w:val="24"/>
          <w:szCs w:val="24"/>
          <w:lang w:val="en-US"/>
        </w:rPr>
        <w:t>Anim. Behav.</w:t>
      </w:r>
      <w:r>
        <w:rPr>
          <w:rFonts w:ascii="Times New Roman" w:hAnsi="Times New Roman" w:cs="Times New Roman"/>
          <w:sz w:val="24"/>
          <w:szCs w:val="24"/>
          <w:lang w:val="en-US"/>
        </w:rPr>
        <w:t>, 82, 791–799.</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35.</w:t>
      </w:r>
      <w:r>
        <w:rPr>
          <w:rFonts w:ascii="Times New Roman" w:hAnsi="Times New Roman" w:cs="Times New Roman"/>
          <w:sz w:val="24"/>
          <w:szCs w:val="24"/>
          <w:lang w:val="en-US"/>
        </w:rPr>
        <w:br/>
        <w:t xml:space="preserve">Pilson, D. (2000). Herbivory and natural selection on flowering phenology in wild sunflower, </w:t>
      </w:r>
      <w:r>
        <w:rPr>
          <w:rFonts w:ascii="Times New Roman" w:hAnsi="Times New Roman" w:cs="Times New Roman"/>
          <w:i/>
          <w:iCs/>
          <w:sz w:val="24"/>
          <w:szCs w:val="24"/>
          <w:lang w:val="en-US"/>
        </w:rPr>
        <w:t>Helianthus annuus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Oecologia</w:t>
      </w:r>
      <w:r>
        <w:rPr>
          <w:rFonts w:ascii="Times New Roman" w:hAnsi="Times New Roman" w:cs="Times New Roman"/>
          <w:sz w:val="24"/>
          <w:szCs w:val="24"/>
          <w:lang w:val="en-US"/>
        </w:rPr>
        <w:t>, 122, 72–82.</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36.</w:t>
      </w:r>
      <w:r>
        <w:rPr>
          <w:rFonts w:ascii="Times New Roman" w:hAnsi="Times New Roman" w:cs="Times New Roman"/>
          <w:sz w:val="24"/>
          <w:szCs w:val="24"/>
          <w:lang w:val="de-DE"/>
        </w:rPr>
        <w:br/>
        <w:t xml:space="preserve">Rausher, M.D. (1992). </w:t>
      </w:r>
      <w:r>
        <w:rPr>
          <w:rFonts w:ascii="Times New Roman" w:hAnsi="Times New Roman" w:cs="Times New Roman"/>
          <w:sz w:val="24"/>
          <w:szCs w:val="24"/>
          <w:lang w:val="en-US"/>
        </w:rPr>
        <w:t xml:space="preserve">The measurement of selection on quantitative traits: biases due to environmental covariances between traits and fitness.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46, 616–626.</w:t>
      </w:r>
    </w:p>
    <w:p w:rsidR="00564394" w:rsidRDefault="00564394">
      <w:pPr>
        <w:pStyle w:val="Bibliography"/>
        <w:spacing w:line="480" w:lineRule="auto"/>
        <w:ind w:left="0" w:firstLine="0"/>
        <w:rPr>
          <w:rFonts w:ascii="Times New Roman" w:hAnsi="Times New Roman" w:cs="Times New Roman"/>
          <w:sz w:val="24"/>
          <w:szCs w:val="24"/>
          <w:lang w:val="sv-SE"/>
        </w:rPr>
      </w:pPr>
      <w:r>
        <w:rPr>
          <w:rFonts w:ascii="Times New Roman" w:hAnsi="Times New Roman" w:cs="Times New Roman"/>
          <w:sz w:val="24"/>
          <w:szCs w:val="24"/>
          <w:lang w:val="en-US"/>
        </w:rPr>
        <w:t>37.</w:t>
      </w:r>
      <w:r>
        <w:rPr>
          <w:rFonts w:ascii="Times New Roman" w:hAnsi="Times New Roman" w:cs="Times New Roman"/>
          <w:sz w:val="24"/>
          <w:szCs w:val="24"/>
          <w:lang w:val="en-US"/>
        </w:rPr>
        <w:br/>
        <w:t xml:space="preserve">R Development Core Team. (2014). </w:t>
      </w:r>
      <w:r>
        <w:rPr>
          <w:rFonts w:ascii="Times New Roman" w:hAnsi="Times New Roman" w:cs="Times New Roman"/>
          <w:i/>
          <w:iCs/>
          <w:sz w:val="24"/>
          <w:szCs w:val="24"/>
          <w:lang w:val="en-US"/>
        </w:rPr>
        <w:t xml:space="preserve">R: A language and environment for statistical computing. R Foundation for Statistical Computing, Vienna, Austria. </w:t>
      </w:r>
      <w:r>
        <w:rPr>
          <w:rFonts w:ascii="Times New Roman" w:hAnsi="Times New Roman" w:cs="Times New Roman"/>
          <w:i/>
          <w:iCs/>
          <w:sz w:val="24"/>
          <w:szCs w:val="24"/>
          <w:lang w:val="sv-SE"/>
        </w:rPr>
        <w:t>URL   http://www.R-project.org/.</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38.</w:t>
      </w:r>
      <w:r>
        <w:rPr>
          <w:rFonts w:ascii="Times New Roman" w:hAnsi="Times New Roman" w:cs="Times New Roman"/>
          <w:sz w:val="24"/>
          <w:szCs w:val="24"/>
        </w:rPr>
        <w:br/>
        <w:t xml:space="preserve">Rey, P.J., Herrera, C.M., Guitián, J., Cerdá, X., Sanchez-Lafuente, A.M., Medrano, M., </w:t>
      </w:r>
      <w:r>
        <w:rPr>
          <w:rFonts w:ascii="Times New Roman" w:hAnsi="Times New Roman" w:cs="Times New Roman"/>
          <w:i/>
          <w:iCs/>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(2006). The geographic mosaic in predispersal interactions and selection on </w:t>
      </w:r>
      <w:r>
        <w:rPr>
          <w:rFonts w:ascii="Times New Roman" w:hAnsi="Times New Roman" w:cs="Times New Roman"/>
          <w:i/>
          <w:iCs/>
          <w:sz w:val="24"/>
          <w:szCs w:val="24"/>
          <w:lang w:val="en-US"/>
        </w:rPr>
        <w:t>Helleborus foetidus</w:t>
      </w:r>
      <w:r>
        <w:rPr>
          <w:rFonts w:ascii="Times New Roman" w:hAnsi="Times New Roman" w:cs="Times New Roman"/>
          <w:sz w:val="24"/>
          <w:szCs w:val="24"/>
          <w:lang w:val="en-US"/>
        </w:rPr>
        <w:t xml:space="preserve"> (Ranunculaceae). </w:t>
      </w:r>
      <w:r>
        <w:rPr>
          <w:rFonts w:ascii="Times New Roman" w:hAnsi="Times New Roman" w:cs="Times New Roman"/>
          <w:i/>
          <w:iCs/>
          <w:sz w:val="24"/>
          <w:szCs w:val="24"/>
          <w:lang w:val="en-US"/>
        </w:rPr>
        <w:t>J. Evol. Biol.</w:t>
      </w:r>
      <w:r>
        <w:rPr>
          <w:rFonts w:ascii="Times New Roman" w:hAnsi="Times New Roman" w:cs="Times New Roman"/>
          <w:sz w:val="24"/>
          <w:szCs w:val="24"/>
          <w:lang w:val="en-US"/>
        </w:rPr>
        <w:t>, 19, 21–34.</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39.</w:t>
      </w:r>
      <w:r>
        <w:rPr>
          <w:rFonts w:ascii="Times New Roman" w:hAnsi="Times New Roman" w:cs="Times New Roman"/>
          <w:sz w:val="24"/>
          <w:szCs w:val="24"/>
          <w:lang w:val="en-US"/>
        </w:rPr>
        <w:br/>
        <w:t xml:space="preserve">Sala, M., Casacci, L.P., Balletto, E., Bonelli, S. &amp; Barbero, F. (2014). Variation in butterfly larval acoustics as a strategy to infiltrate and exploit host ant colony resources. </w:t>
      </w:r>
      <w:r>
        <w:rPr>
          <w:rFonts w:ascii="Times New Roman" w:hAnsi="Times New Roman" w:cs="Times New Roman"/>
          <w:i/>
          <w:iCs/>
          <w:sz w:val="24"/>
          <w:szCs w:val="24"/>
          <w:lang w:val="en-US"/>
        </w:rPr>
        <w:t>PLoS ONE</w:t>
      </w:r>
      <w:r>
        <w:rPr>
          <w:rFonts w:ascii="Times New Roman" w:hAnsi="Times New Roman" w:cs="Times New Roman"/>
          <w:sz w:val="24"/>
          <w:szCs w:val="24"/>
          <w:lang w:val="en-US"/>
        </w:rPr>
        <w:t>, 9, e94341.</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sv-SE"/>
        </w:rPr>
        <w:t>40.</w:t>
      </w:r>
      <w:r>
        <w:rPr>
          <w:rFonts w:ascii="Times New Roman" w:hAnsi="Times New Roman" w:cs="Times New Roman"/>
          <w:sz w:val="24"/>
          <w:szCs w:val="24"/>
          <w:lang w:val="sv-SE"/>
        </w:rPr>
        <w:br/>
        <w:t xml:space="preserve">Sandring, S. &amp; Ågren, J. (2009). </w:t>
      </w:r>
      <w:r>
        <w:rPr>
          <w:rFonts w:ascii="Times New Roman" w:hAnsi="Times New Roman" w:cs="Times New Roman"/>
          <w:sz w:val="24"/>
          <w:szCs w:val="24"/>
          <w:lang w:val="en-US"/>
        </w:rPr>
        <w:t xml:space="preserve">Pollinator-mediated selection on floral display and flowering time in the perennial herb </w:t>
      </w:r>
      <w:r>
        <w:rPr>
          <w:rFonts w:ascii="Times New Roman" w:hAnsi="Times New Roman" w:cs="Times New Roman"/>
          <w:i/>
          <w:iCs/>
          <w:sz w:val="24"/>
          <w:szCs w:val="24"/>
          <w:lang w:val="en-US"/>
        </w:rPr>
        <w:t>Arabidopsis lyrata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63, 1292–1300.</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41.</w:t>
      </w:r>
      <w:r>
        <w:rPr>
          <w:rFonts w:ascii="Times New Roman" w:hAnsi="Times New Roman" w:cs="Times New Roman"/>
          <w:sz w:val="24"/>
          <w:szCs w:val="24"/>
          <w:lang w:val="en-US"/>
        </w:rPr>
        <w:br/>
        <w:t xml:space="preserve">Siepielski, A.M. &amp; Benkman, C.W. (2007). Selection by a predispersal seed predator constrains the evolution of avian seed dispersal in pines. </w:t>
      </w:r>
      <w:r>
        <w:rPr>
          <w:rFonts w:ascii="Times New Roman" w:hAnsi="Times New Roman" w:cs="Times New Roman"/>
          <w:i/>
          <w:iCs/>
          <w:sz w:val="24"/>
          <w:szCs w:val="24"/>
          <w:lang w:val="en-US"/>
        </w:rPr>
        <w:t>Funct. Ecol.</w:t>
      </w:r>
      <w:r>
        <w:rPr>
          <w:rFonts w:ascii="Times New Roman" w:hAnsi="Times New Roman" w:cs="Times New Roman"/>
          <w:sz w:val="24"/>
          <w:szCs w:val="24"/>
          <w:lang w:val="en-US"/>
        </w:rPr>
        <w:t>, 21, 611–618.</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42.</w:t>
      </w:r>
      <w:r>
        <w:rPr>
          <w:rFonts w:ascii="Times New Roman" w:hAnsi="Times New Roman" w:cs="Times New Roman"/>
          <w:sz w:val="24"/>
          <w:szCs w:val="24"/>
          <w:lang w:val="en-US"/>
        </w:rPr>
        <w:br/>
        <w:t xml:space="preserve">Siepielski, A.M., Gotanda, K.M., Morrissey, M.B., Diamond, S.E., DiBattista, J.D. &amp; Carlson, S.M. (2013). The spatial patterns of directional phenotypic selection.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1382–1392.</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43.</w:t>
      </w:r>
      <w:r>
        <w:rPr>
          <w:rFonts w:ascii="Times New Roman" w:hAnsi="Times New Roman" w:cs="Times New Roman"/>
          <w:sz w:val="24"/>
          <w:szCs w:val="24"/>
          <w:lang w:val="en-US"/>
        </w:rPr>
        <w:br/>
        <w:t xml:space="preserve">Simmonds, N.W. (1946).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L. </w:t>
      </w:r>
      <w:r>
        <w:rPr>
          <w:rFonts w:ascii="Times New Roman" w:hAnsi="Times New Roman" w:cs="Times New Roman"/>
          <w:i/>
          <w:iCs/>
          <w:sz w:val="24"/>
          <w:szCs w:val="24"/>
          <w:lang w:val="en-US"/>
        </w:rPr>
        <w:t>J. Ecol.</w:t>
      </w:r>
      <w:r>
        <w:rPr>
          <w:rFonts w:ascii="Times New Roman" w:hAnsi="Times New Roman" w:cs="Times New Roman"/>
          <w:sz w:val="24"/>
          <w:szCs w:val="24"/>
          <w:lang w:val="en-US"/>
        </w:rPr>
        <w:t>, 33, 295–307.</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44.</w:t>
      </w:r>
      <w:r>
        <w:rPr>
          <w:rFonts w:ascii="Times New Roman" w:hAnsi="Times New Roman" w:cs="Times New Roman"/>
          <w:sz w:val="24"/>
          <w:szCs w:val="24"/>
          <w:lang w:val="en-US"/>
        </w:rPr>
        <w:br/>
        <w:t xml:space="preserve">Sletvold, N., Moritz, K.K. &amp; Ågren, J. (2015). Additive effects of pollinators and herbivores result in both conflicting and reinforcing selection on floral traits. </w:t>
      </w:r>
      <w:r>
        <w:rPr>
          <w:rFonts w:ascii="Times New Roman" w:hAnsi="Times New Roman" w:cs="Times New Roman"/>
          <w:i/>
          <w:iCs/>
          <w:sz w:val="24"/>
          <w:szCs w:val="24"/>
          <w:lang w:val="en-US"/>
        </w:rPr>
        <w:t>Ecology</w:t>
      </w:r>
      <w:r>
        <w:rPr>
          <w:rFonts w:ascii="Times New Roman" w:hAnsi="Times New Roman" w:cs="Times New Roman"/>
          <w:sz w:val="24"/>
          <w:szCs w:val="24"/>
          <w:lang w:val="en-US"/>
        </w:rPr>
        <w:t>, 96, 214–221.</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45.</w:t>
      </w:r>
      <w:r>
        <w:rPr>
          <w:rFonts w:ascii="Times New Roman" w:hAnsi="Times New Roman" w:cs="Times New Roman"/>
          <w:sz w:val="24"/>
          <w:szCs w:val="24"/>
          <w:lang w:val="de-DE"/>
        </w:rPr>
        <w:br/>
        <w:t xml:space="preserve">Strauss, S.Y. &amp; Irwin, R.E. (2004). </w:t>
      </w:r>
      <w:r>
        <w:rPr>
          <w:rFonts w:ascii="Times New Roman" w:hAnsi="Times New Roman" w:cs="Times New Roman"/>
          <w:sz w:val="24"/>
          <w:szCs w:val="24"/>
          <w:lang w:val="en-US"/>
        </w:rPr>
        <w:t xml:space="preserve">Ecological and evolutionary consequences of multispecies plant-animal interactions. </w:t>
      </w:r>
      <w:r>
        <w:rPr>
          <w:rFonts w:ascii="Times New Roman" w:hAnsi="Times New Roman" w:cs="Times New Roman"/>
          <w:i/>
          <w:iCs/>
          <w:sz w:val="24"/>
          <w:szCs w:val="24"/>
          <w:lang w:val="sv-SE"/>
        </w:rPr>
        <w:t xml:space="preserve">Annu. Rev. Ecol. </w:t>
      </w:r>
      <w:r>
        <w:rPr>
          <w:rFonts w:ascii="Times New Roman" w:hAnsi="Times New Roman" w:cs="Times New Roman"/>
          <w:i/>
          <w:iCs/>
          <w:sz w:val="24"/>
          <w:szCs w:val="24"/>
          <w:lang w:val="en-US"/>
        </w:rPr>
        <w:t>Evol. Syst.</w:t>
      </w:r>
      <w:r>
        <w:rPr>
          <w:rFonts w:ascii="Times New Roman" w:hAnsi="Times New Roman" w:cs="Times New Roman"/>
          <w:sz w:val="24"/>
          <w:szCs w:val="24"/>
          <w:lang w:val="en-US"/>
        </w:rPr>
        <w:t>, 35, 435–466.</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fi-FI"/>
        </w:rPr>
        <w:t>46.</w:t>
      </w:r>
      <w:r>
        <w:rPr>
          <w:rFonts w:ascii="Times New Roman" w:hAnsi="Times New Roman" w:cs="Times New Roman"/>
          <w:sz w:val="24"/>
          <w:szCs w:val="24"/>
          <w:lang w:val="fi-FI"/>
        </w:rPr>
        <w:br/>
        <w:t xml:space="preserve">Thomas, J.A. &amp; Elmes, G.W. (2001). </w:t>
      </w:r>
      <w:r>
        <w:rPr>
          <w:rFonts w:ascii="Times New Roman" w:hAnsi="Times New Roman" w:cs="Times New Roman"/>
          <w:sz w:val="24"/>
          <w:szCs w:val="24"/>
          <w:lang w:val="en-US"/>
        </w:rPr>
        <w:t xml:space="preserve">Food–plant niche selection rather than the presence of ant nests explains oviposition patterns in the myrmecophilous butterfly genus </w:t>
      </w:r>
      <w:r>
        <w:rPr>
          <w:rFonts w:ascii="Times New Roman" w:hAnsi="Times New Roman" w:cs="Times New Roman"/>
          <w:i/>
          <w:iCs/>
          <w:sz w:val="24"/>
          <w:szCs w:val="24"/>
          <w:lang w:val="en-US"/>
        </w:rPr>
        <w:t>Maculinea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Proc. R. Soc. Lond. B Biol. Sci.</w:t>
      </w:r>
      <w:r>
        <w:rPr>
          <w:rFonts w:ascii="Times New Roman" w:hAnsi="Times New Roman" w:cs="Times New Roman"/>
          <w:sz w:val="24"/>
          <w:szCs w:val="24"/>
          <w:lang w:val="en-US"/>
        </w:rPr>
        <w:t>, 268, 471–477.</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47.</w:t>
      </w:r>
      <w:r>
        <w:rPr>
          <w:rFonts w:ascii="Times New Roman" w:hAnsi="Times New Roman" w:cs="Times New Roman"/>
          <w:sz w:val="24"/>
          <w:szCs w:val="24"/>
          <w:lang w:val="en-US"/>
        </w:rPr>
        <w:br/>
        <w:t xml:space="preserve">Thompson, J.N. (2005). </w:t>
      </w:r>
      <w:r>
        <w:rPr>
          <w:rFonts w:ascii="Times New Roman" w:hAnsi="Times New Roman" w:cs="Times New Roman"/>
          <w:i/>
          <w:iCs/>
          <w:sz w:val="24"/>
          <w:szCs w:val="24"/>
          <w:lang w:val="en-US"/>
        </w:rPr>
        <w:t>The geographic mosaic of coevolution</w:t>
      </w:r>
      <w:r>
        <w:rPr>
          <w:rFonts w:ascii="Times New Roman" w:hAnsi="Times New Roman" w:cs="Times New Roman"/>
          <w:sz w:val="24"/>
          <w:szCs w:val="24"/>
          <w:lang w:val="en-US"/>
        </w:rPr>
        <w:t>. 1 edition. University Of Chicago Press, Chicago.</w:t>
      </w:r>
    </w:p>
    <w:p w:rsidR="00564394" w:rsidRDefault="00564394">
      <w:pPr>
        <w:pStyle w:val="Bibliography"/>
        <w:spacing w:line="480" w:lineRule="auto"/>
        <w:ind w:left="0" w:firstLine="0"/>
        <w:rPr>
          <w:rFonts w:ascii="Times New Roman" w:hAnsi="Times New Roman" w:cs="Times New Roman"/>
          <w:sz w:val="24"/>
          <w:szCs w:val="24"/>
          <w:lang w:val="sv-SE"/>
        </w:rPr>
      </w:pPr>
      <w:r>
        <w:rPr>
          <w:rFonts w:ascii="Times New Roman" w:hAnsi="Times New Roman" w:cs="Times New Roman"/>
          <w:sz w:val="24"/>
          <w:szCs w:val="24"/>
          <w:lang w:val="sv-SE"/>
        </w:rPr>
        <w:t>48.</w:t>
      </w:r>
      <w:r>
        <w:rPr>
          <w:rFonts w:ascii="Times New Roman" w:hAnsi="Times New Roman" w:cs="Times New Roman"/>
          <w:sz w:val="24"/>
          <w:szCs w:val="24"/>
          <w:lang w:val="sv-SE"/>
        </w:rPr>
        <w:br/>
        <w:t xml:space="preserve">Van Dyck, H. &amp; Regniers, S. (2010). </w:t>
      </w:r>
      <w:r>
        <w:rPr>
          <w:rFonts w:ascii="Times New Roman" w:hAnsi="Times New Roman" w:cs="Times New Roman"/>
          <w:sz w:val="24"/>
          <w:szCs w:val="24"/>
          <w:lang w:val="en-US"/>
        </w:rPr>
        <w:t xml:space="preserve">Egg spreading in the ant-parasitic butterfly, </w:t>
      </w:r>
      <w:r>
        <w:rPr>
          <w:rFonts w:ascii="Times New Roman" w:hAnsi="Times New Roman" w:cs="Times New Roman"/>
          <w:i/>
          <w:iCs/>
          <w:sz w:val="24"/>
          <w:szCs w:val="24"/>
          <w:lang w:val="en-US"/>
        </w:rPr>
        <w:t>Maculinea alcon</w:t>
      </w:r>
      <w:r>
        <w:rPr>
          <w:rFonts w:ascii="Times New Roman" w:hAnsi="Times New Roman" w:cs="Times New Roman"/>
          <w:sz w:val="24"/>
          <w:szCs w:val="24"/>
          <w:lang w:val="en-US"/>
        </w:rPr>
        <w:t xml:space="preserve">: from individual behaviour to egg distribution pattern. </w:t>
      </w:r>
      <w:r>
        <w:rPr>
          <w:rFonts w:ascii="Times New Roman" w:hAnsi="Times New Roman" w:cs="Times New Roman"/>
          <w:i/>
          <w:iCs/>
          <w:sz w:val="24"/>
          <w:szCs w:val="24"/>
          <w:lang w:val="sv-SE"/>
        </w:rPr>
        <w:t>Anim. Behav.</w:t>
      </w:r>
      <w:r>
        <w:rPr>
          <w:rFonts w:ascii="Times New Roman" w:hAnsi="Times New Roman" w:cs="Times New Roman"/>
          <w:sz w:val="24"/>
          <w:szCs w:val="24"/>
          <w:lang w:val="sv-SE"/>
        </w:rPr>
        <w:t>, 80, 621–627.</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sv-SE"/>
        </w:rPr>
        <w:t>49.</w:t>
      </w:r>
      <w:r>
        <w:rPr>
          <w:rFonts w:ascii="Times New Roman" w:hAnsi="Times New Roman" w:cs="Times New Roman"/>
          <w:sz w:val="24"/>
          <w:szCs w:val="24"/>
          <w:lang w:val="sv-SE"/>
        </w:rPr>
        <w:br/>
        <w:t xml:space="preserve">Vanhoenacker, D., Ågren, J. &amp; Ehrlén, J. (2013). </w:t>
      </w:r>
      <w:r>
        <w:rPr>
          <w:rFonts w:ascii="Times New Roman" w:hAnsi="Times New Roman" w:cs="Times New Roman"/>
          <w:sz w:val="24"/>
          <w:szCs w:val="24"/>
          <w:lang w:val="en-US"/>
        </w:rPr>
        <w:t xml:space="preserve">Non-linear relationship between intensity of plant–animal interactions and selection strength.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198–205.</w:t>
      </w:r>
    </w:p>
    <w:p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50.</w:t>
      </w:r>
      <w:r>
        <w:rPr>
          <w:rFonts w:ascii="Times New Roman" w:hAnsi="Times New Roman" w:cs="Times New Roman"/>
          <w:sz w:val="24"/>
          <w:szCs w:val="24"/>
          <w:lang w:val="de-DE"/>
        </w:rPr>
        <w:br/>
        <w:t xml:space="preserve">von Euler, T., Ågren, J. &amp; Ehrlén, J. (2014). </w:t>
      </w:r>
      <w:r>
        <w:rPr>
          <w:rFonts w:ascii="Times New Roman" w:hAnsi="Times New Roman" w:cs="Times New Roman"/>
          <w:sz w:val="24"/>
          <w:szCs w:val="24"/>
          <w:lang w:val="en-US"/>
        </w:rPr>
        <w:t xml:space="preserve">Environmental context influences both the intensity of seed predation and plant demographic sensitivity to attack. </w:t>
      </w:r>
      <w:r>
        <w:rPr>
          <w:rFonts w:ascii="Times New Roman" w:hAnsi="Times New Roman" w:cs="Times New Roman"/>
          <w:i/>
          <w:iCs/>
          <w:sz w:val="24"/>
          <w:szCs w:val="24"/>
          <w:lang w:val="en-US"/>
        </w:rPr>
        <w:t>Ecology</w:t>
      </w:r>
      <w:r>
        <w:rPr>
          <w:rFonts w:ascii="Times New Roman" w:hAnsi="Times New Roman" w:cs="Times New Roman"/>
          <w:sz w:val="24"/>
          <w:szCs w:val="24"/>
          <w:lang w:val="en-US"/>
        </w:rPr>
        <w:t>, 95, 495–504.</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t>TABLES</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Selection gradient analyses for three traits, flowering phenology, flower number, and shoot height,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244" w:type="dxa"/>
        <w:tblInd w:w="2" w:type="dxa"/>
        <w:tblLook w:val="0000"/>
      </w:tblPr>
      <w:tblGrid>
        <w:gridCol w:w="236"/>
        <w:gridCol w:w="3985"/>
        <w:gridCol w:w="456"/>
        <w:gridCol w:w="1465"/>
        <w:gridCol w:w="884"/>
        <w:gridCol w:w="236"/>
        <w:gridCol w:w="517"/>
        <w:gridCol w:w="1465"/>
      </w:tblGrid>
      <w:tr w:rsidR="00564394">
        <w:trPr>
          <w:cantSplit/>
        </w:trPr>
        <w:tc>
          <w:tcPr>
            <w:tcW w:w="4718" w:type="dxa"/>
            <w:gridSpan w:val="2"/>
            <w:vMerge w:val="restart"/>
            <w:tcBorders>
              <w:top w:val="single" w:sz="18" w:space="0" w:color="auto"/>
              <w:left w:val="nil"/>
              <w:bottom w:val="nil"/>
              <w:right w:val="nil"/>
            </w:tcBorders>
            <w:vAlign w:val="center"/>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right w:val="nil"/>
            </w:tcBorders>
            <w:vAlign w:val="center"/>
          </w:tcPr>
          <w:p w:rsidR="00564394" w:rsidRDefault="00564394">
            <w:pPr>
              <w:spacing w:after="0"/>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904" w:type="dxa"/>
            <w:tcBorders>
              <w:top w:val="single" w:sz="18"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236" w:type="dxa"/>
            <w:tcBorders>
              <w:top w:val="single" w:sz="18"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single" w:sz="18" w:space="0" w:color="auto"/>
              <w:left w:val="nil"/>
              <w:bottom w:val="single" w:sz="2" w:space="0" w:color="auto"/>
              <w:right w:val="nil"/>
            </w:tcBorders>
          </w:tcPr>
          <w:p w:rsidR="00564394" w:rsidRDefault="00564394">
            <w:pPr>
              <w:spacing w:after="0"/>
              <w:jc w:val="center"/>
              <w:rPr>
                <w:rFonts w:ascii="Times New Roman" w:hAnsi="Times New Roman" w:cs="Times New Roman"/>
                <w:sz w:val="24"/>
                <w:szCs w:val="24"/>
                <w:lang w:val="en-US"/>
              </w:rPr>
            </w:pPr>
          </w:p>
        </w:tc>
        <w:tc>
          <w:tcPr>
            <w:tcW w:w="1165" w:type="dxa"/>
            <w:tcBorders>
              <w:top w:val="single" w:sz="18" w:space="0" w:color="auto"/>
              <w:left w:val="nil"/>
              <w:bottom w:val="single" w:sz="2" w:space="0" w:color="auto"/>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564394">
        <w:trPr>
          <w:cantSplit/>
        </w:trPr>
        <w:tc>
          <w:tcPr>
            <w:tcW w:w="4718" w:type="dxa"/>
            <w:gridSpan w:val="2"/>
            <w:vMerge/>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p>
        </w:tc>
        <w:tc>
          <w:tcPr>
            <w:tcW w:w="0" w:type="auto"/>
            <w:tcBorders>
              <w:top w:val="single" w:sz="2" w:space="0" w:color="auto"/>
              <w:left w:val="nil"/>
              <w:bottom w:val="single" w:sz="2" w:space="0" w:color="auto"/>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2" w:space="0" w:color="auto"/>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904" w:type="dxa"/>
            <w:tcBorders>
              <w:top w:val="single" w:sz="2" w:space="0" w:color="auto"/>
              <w:left w:val="nil"/>
              <w:bottom w:val="single" w:sz="2" w:space="0" w:color="auto"/>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36" w:type="dxa"/>
            <w:tcBorders>
              <w:top w:val="nil"/>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single" w:sz="2"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2" w:space="0" w:color="auto"/>
              <w:left w:val="nil"/>
              <w:bottom w:val="single" w:sz="2" w:space="0" w:color="auto"/>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564394">
        <w:tc>
          <w:tcPr>
            <w:tcW w:w="4718" w:type="dxa"/>
            <w:gridSpan w:val="2"/>
            <w:tcBorders>
              <w:top w:val="single" w:sz="18" w:space="0" w:color="auto"/>
              <w:left w:val="nil"/>
              <w:bottom w:val="single" w:sz="4" w:space="0" w:color="auto"/>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right w:val="nil"/>
            </w:tcBorders>
            <w:vAlign w:val="center"/>
          </w:tcPr>
          <w:p w:rsidR="00564394" w:rsidRDefault="00564394">
            <w:pPr>
              <w:spacing w:after="0"/>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right w:val="nil"/>
            </w:tcBorders>
            <w:vAlign w:val="center"/>
          </w:tcPr>
          <w:p w:rsidR="00564394" w:rsidRDefault="00564394">
            <w:pPr>
              <w:spacing w:after="0"/>
              <w:rPr>
                <w:rFonts w:ascii="Times New Roman" w:hAnsi="Times New Roman" w:cs="Times New Roman"/>
                <w:sz w:val="24"/>
                <w:szCs w:val="24"/>
                <w:lang w:val="en-US"/>
              </w:rPr>
            </w:pPr>
          </w:p>
        </w:tc>
        <w:tc>
          <w:tcPr>
            <w:tcW w:w="904" w:type="dxa"/>
            <w:tcBorders>
              <w:top w:val="single" w:sz="18" w:space="0" w:color="auto"/>
              <w:left w:val="nil"/>
              <w:bottom w:val="single" w:sz="4" w:space="0" w:color="auto"/>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single" w:sz="18" w:space="0" w:color="auto"/>
              <w:left w:val="nil"/>
              <w:bottom w:val="single" w:sz="4" w:space="0" w:color="auto"/>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single" w:sz="18" w:space="0" w:color="auto"/>
              <w:left w:val="nil"/>
              <w:bottom w:val="single" w:sz="4" w:space="0" w:color="auto"/>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1165" w:type="dxa"/>
            <w:tcBorders>
              <w:top w:val="single" w:sz="18" w:space="0" w:color="auto"/>
              <w:left w:val="nil"/>
              <w:bottom w:val="single" w:sz="4" w:space="0" w:color="auto"/>
              <w:right w:val="nil"/>
            </w:tcBorders>
            <w:vAlign w:val="center"/>
          </w:tcPr>
          <w:p w:rsidR="00564394" w:rsidRDefault="00564394">
            <w:pPr>
              <w:spacing w:after="0"/>
              <w:rPr>
                <w:rFonts w:ascii="Times New Roman" w:hAnsi="Times New Roman" w:cs="Times New Roman"/>
                <w:sz w:val="24"/>
                <w:szCs w:val="24"/>
                <w:lang w:val="en-US"/>
              </w:rPr>
            </w:pPr>
          </w:p>
        </w:tc>
      </w:tr>
      <w:tr w:rsidR="00564394">
        <w:tc>
          <w:tcPr>
            <w:tcW w:w="236" w:type="dxa"/>
            <w:tcBorders>
              <w:top w:val="single" w:sz="4" w:space="0" w:color="auto"/>
              <w:left w:val="nil"/>
              <w:bottom w:val="nil"/>
              <w:right w:val="nil"/>
            </w:tcBorders>
          </w:tcPr>
          <w:p w:rsidR="00564394" w:rsidRDefault="00564394">
            <w:pPr>
              <w:spacing w:after="0"/>
              <w:rPr>
                <w:rFonts w:ascii="Times New Roman" w:hAnsi="Times New Roman" w:cs="Times New Roman"/>
                <w:sz w:val="24"/>
                <w:szCs w:val="24"/>
                <w:lang w:val="en-US"/>
              </w:rPr>
            </w:pPr>
          </w:p>
        </w:tc>
        <w:tc>
          <w:tcPr>
            <w:tcW w:w="4482" w:type="dxa"/>
            <w:tcBorders>
              <w:top w:val="single" w:sz="4" w:space="0" w:color="auto"/>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0.02</w:t>
            </w:r>
          </w:p>
        </w:tc>
        <w:tc>
          <w:tcPr>
            <w:tcW w:w="904" w:type="dxa"/>
            <w:tcBorders>
              <w:top w:val="single" w:sz="4" w:space="0" w:color="auto"/>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single" w:sz="4"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single" w:sz="4" w:space="0" w:color="auto"/>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564394">
        <w:tc>
          <w:tcPr>
            <w:tcW w:w="23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82"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183.73***</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50.81***</w:t>
            </w:r>
          </w:p>
        </w:tc>
      </w:tr>
      <w:tr w:rsidR="00564394">
        <w:tc>
          <w:tcPr>
            <w:tcW w:w="23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82"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7.18 **</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0.47</w:t>
            </w:r>
          </w:p>
        </w:tc>
      </w:tr>
      <w:tr w:rsidR="00564394">
        <w:tc>
          <w:tcPr>
            <w:tcW w:w="23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82"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3.61***</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1.98*</w:t>
            </w:r>
          </w:p>
        </w:tc>
      </w:tr>
      <w:tr w:rsidR="00564394">
        <w:tc>
          <w:tcPr>
            <w:tcW w:w="23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82"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3.88***</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2.90***</w:t>
            </w:r>
          </w:p>
        </w:tc>
      </w:tr>
      <w:tr w:rsidR="00564394">
        <w:tc>
          <w:tcPr>
            <w:tcW w:w="23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82"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564394">
        <w:tc>
          <w:tcPr>
            <w:tcW w:w="236" w:type="dxa"/>
            <w:tcBorders>
              <w:top w:val="nil"/>
              <w:left w:val="nil"/>
              <w:bottom w:val="nil"/>
              <w:right w:val="nil"/>
            </w:tcBorders>
          </w:tcPr>
          <w:p w:rsidR="00564394" w:rsidRDefault="00564394">
            <w:pPr>
              <w:spacing w:after="0" w:line="240" w:lineRule="auto"/>
              <w:rPr>
                <w:rFonts w:ascii="Times New Roman" w:hAnsi="Times New Roman" w:cs="Times New Roman"/>
                <w:sz w:val="24"/>
                <w:szCs w:val="24"/>
                <w:lang w:val="en-US"/>
              </w:rPr>
            </w:pPr>
          </w:p>
        </w:tc>
        <w:tc>
          <w:tcPr>
            <w:tcW w:w="4482" w:type="dxa"/>
            <w:tcBorders>
              <w:top w:val="nil"/>
              <w:left w:val="nil"/>
              <w:bottom w:val="nil"/>
              <w:right w:val="nil"/>
            </w:tcBorders>
          </w:tcPr>
          <w:p w:rsidR="00564394" w:rsidRDefault="00564394">
            <w:pPr>
              <w:spacing w:after="0" w:line="240" w:lineRule="auto"/>
              <w:rPr>
                <w:rFonts w:ascii="Times New Roman" w:hAnsi="Times New Roman" w:cs="Times New Roman"/>
                <w:sz w:val="24"/>
                <w:szCs w:val="24"/>
                <w:lang w:val="en-US"/>
              </w:rPr>
            </w:pPr>
          </w:p>
        </w:tc>
        <w:tc>
          <w:tcPr>
            <w:tcW w:w="0" w:type="auto"/>
            <w:tcBorders>
              <w:top w:val="nil"/>
              <w:left w:val="nil"/>
              <w:bottom w:val="nil"/>
              <w:right w:val="nil"/>
            </w:tcBorders>
            <w:vAlign w:val="center"/>
          </w:tcPr>
          <w:p w:rsidR="00564394" w:rsidRDefault="00564394">
            <w:pPr>
              <w:spacing w:after="0" w:line="240" w:lineRule="auto"/>
              <w:jc w:val="center"/>
              <w:rPr>
                <w:rFonts w:ascii="Times New Roman" w:hAnsi="Times New Roman" w:cs="Times New Roman"/>
                <w:sz w:val="24"/>
                <w:szCs w:val="24"/>
                <w:lang w:val="en-US"/>
              </w:rPr>
            </w:pPr>
          </w:p>
        </w:tc>
        <w:tc>
          <w:tcPr>
            <w:tcW w:w="1236" w:type="dxa"/>
            <w:tcBorders>
              <w:top w:val="nil"/>
              <w:left w:val="nil"/>
              <w:bottom w:val="nil"/>
              <w:right w:val="nil"/>
            </w:tcBorders>
            <w:vAlign w:val="center"/>
          </w:tcPr>
          <w:p w:rsidR="00564394" w:rsidRDefault="00564394">
            <w:pPr>
              <w:tabs>
                <w:tab w:val="decimal" w:pos="-7922"/>
              </w:tabs>
              <w:spacing w:after="0" w:line="240" w:lineRule="auto"/>
              <w:rPr>
                <w:rFonts w:ascii="Times New Roman" w:hAnsi="Times New Roman" w:cs="Times New Roman"/>
                <w:sz w:val="24"/>
                <w:szCs w:val="24"/>
                <w:lang w:val="en-US"/>
              </w:rPr>
            </w:pPr>
          </w:p>
        </w:tc>
        <w:tc>
          <w:tcPr>
            <w:tcW w:w="904" w:type="dxa"/>
            <w:tcBorders>
              <w:top w:val="nil"/>
              <w:left w:val="nil"/>
              <w:bottom w:val="nil"/>
              <w:right w:val="nil"/>
            </w:tcBorders>
            <w:vAlign w:val="center"/>
          </w:tcPr>
          <w:p w:rsidR="00564394" w:rsidRDefault="00564394">
            <w:pPr>
              <w:spacing w:after="0" w:line="240" w:lineRule="auto"/>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1165" w:type="dxa"/>
            <w:tcBorders>
              <w:top w:val="nil"/>
              <w:left w:val="nil"/>
              <w:bottom w:val="nil"/>
              <w:right w:val="nil"/>
            </w:tcBorders>
            <w:vAlign w:val="center"/>
          </w:tcPr>
          <w:p w:rsidR="00564394" w:rsidRDefault="00564394">
            <w:pPr>
              <w:spacing w:after="0" w:line="240" w:lineRule="auto"/>
              <w:rPr>
                <w:rFonts w:ascii="Times New Roman" w:hAnsi="Times New Roman" w:cs="Times New Roman"/>
                <w:sz w:val="24"/>
                <w:szCs w:val="24"/>
                <w:lang w:val="en-US"/>
              </w:rPr>
            </w:pPr>
          </w:p>
        </w:tc>
      </w:tr>
      <w:tr w:rsidR="00564394">
        <w:tc>
          <w:tcPr>
            <w:tcW w:w="4718" w:type="dxa"/>
            <w:gridSpan w:val="2"/>
            <w:tcBorders>
              <w:top w:val="nil"/>
              <w:left w:val="nil"/>
              <w:bottom w:val="single" w:sz="4" w:space="0" w:color="auto"/>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0" w:type="auto"/>
            <w:tcBorders>
              <w:top w:val="nil"/>
              <w:left w:val="nil"/>
              <w:bottom w:val="single" w:sz="4" w:space="0" w:color="auto"/>
              <w:right w:val="nil"/>
            </w:tcBorders>
            <w:vAlign w:val="center"/>
          </w:tcPr>
          <w:p w:rsidR="00564394" w:rsidRDefault="00564394">
            <w:pPr>
              <w:spacing w:after="0"/>
              <w:jc w:val="center"/>
              <w:rPr>
                <w:rFonts w:ascii="Times New Roman" w:hAnsi="Times New Roman" w:cs="Times New Roman"/>
                <w:sz w:val="24"/>
                <w:szCs w:val="24"/>
                <w:lang w:val="en-US"/>
              </w:rPr>
            </w:pPr>
          </w:p>
        </w:tc>
        <w:tc>
          <w:tcPr>
            <w:tcW w:w="1236" w:type="dxa"/>
            <w:tcBorders>
              <w:top w:val="nil"/>
              <w:left w:val="nil"/>
              <w:bottom w:val="single" w:sz="4" w:space="0" w:color="auto"/>
              <w:right w:val="nil"/>
            </w:tcBorders>
            <w:vAlign w:val="center"/>
          </w:tcPr>
          <w:p w:rsidR="00564394" w:rsidRDefault="00564394">
            <w:pPr>
              <w:tabs>
                <w:tab w:val="decimal" w:pos="-7922"/>
              </w:tabs>
              <w:spacing w:after="0"/>
              <w:rPr>
                <w:rFonts w:ascii="Times New Roman" w:hAnsi="Times New Roman" w:cs="Times New Roman"/>
                <w:sz w:val="24"/>
                <w:szCs w:val="24"/>
                <w:lang w:val="en-US"/>
              </w:rPr>
            </w:pPr>
          </w:p>
        </w:tc>
        <w:tc>
          <w:tcPr>
            <w:tcW w:w="904" w:type="dxa"/>
            <w:tcBorders>
              <w:top w:val="nil"/>
              <w:left w:val="nil"/>
              <w:bottom w:val="single" w:sz="4" w:space="0" w:color="auto"/>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single" w:sz="4" w:space="0" w:color="auto"/>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single" w:sz="4" w:space="0" w:color="auto"/>
              <w:right w:val="nil"/>
            </w:tcBorders>
          </w:tcPr>
          <w:p w:rsidR="00564394" w:rsidRDefault="00564394">
            <w:pPr>
              <w:spacing w:after="0"/>
              <w:jc w:val="center"/>
              <w:rPr>
                <w:rFonts w:ascii="Times New Roman" w:hAnsi="Times New Roman" w:cs="Times New Roman"/>
                <w:sz w:val="24"/>
                <w:szCs w:val="24"/>
                <w:lang w:val="en-US"/>
              </w:rPr>
            </w:pPr>
          </w:p>
        </w:tc>
        <w:tc>
          <w:tcPr>
            <w:tcW w:w="1165" w:type="dxa"/>
            <w:tcBorders>
              <w:top w:val="nil"/>
              <w:left w:val="nil"/>
              <w:bottom w:val="single" w:sz="4" w:space="0" w:color="auto"/>
              <w:right w:val="nil"/>
            </w:tcBorders>
            <w:vAlign w:val="center"/>
          </w:tcPr>
          <w:p w:rsidR="00564394" w:rsidRDefault="00564394">
            <w:pPr>
              <w:spacing w:after="0"/>
              <w:rPr>
                <w:rFonts w:ascii="Times New Roman" w:hAnsi="Times New Roman" w:cs="Times New Roman"/>
                <w:sz w:val="24"/>
                <w:szCs w:val="24"/>
                <w:lang w:val="en-US"/>
              </w:rPr>
            </w:pPr>
          </w:p>
        </w:tc>
      </w:tr>
      <w:tr w:rsidR="00564394">
        <w:tc>
          <w:tcPr>
            <w:tcW w:w="0" w:type="auto"/>
            <w:tcBorders>
              <w:top w:val="single" w:sz="4" w:space="0" w:color="auto"/>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single" w:sz="4" w:space="0" w:color="auto"/>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0" w:type="auto"/>
            <w:tcBorders>
              <w:top w:val="single" w:sz="4" w:space="0" w:color="auto"/>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3.51</w:t>
            </w:r>
          </w:p>
        </w:tc>
        <w:tc>
          <w:tcPr>
            <w:tcW w:w="904" w:type="dxa"/>
            <w:tcBorders>
              <w:top w:val="single" w:sz="4" w:space="0" w:color="auto"/>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single" w:sz="4" w:space="0" w:color="auto"/>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single" w:sz="4" w:space="0" w:color="auto"/>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0.95</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0.02</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Phenology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1.31</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1.88*</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2.82 ***</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2.09</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0.06</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2.16</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 × Flower number</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2.39 ***</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2.42**</w:t>
            </w:r>
          </w:p>
        </w:tc>
      </w:tr>
      <w:tr w:rsidR="00564394">
        <w:tc>
          <w:tcPr>
            <w:tcW w:w="0" w:type="auto"/>
            <w:tcBorders>
              <w:top w:val="nil"/>
              <w:left w:val="nil"/>
              <w:bottom w:val="nil"/>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 × Shoot height</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904" w:type="dxa"/>
            <w:tcBorders>
              <w:top w:val="nil"/>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p>
        </w:tc>
        <w:tc>
          <w:tcPr>
            <w:tcW w:w="529" w:type="dxa"/>
            <w:tcBorders>
              <w:top w:val="nil"/>
              <w:left w:val="nil"/>
              <w:bottom w:val="nil"/>
              <w:right w:val="nil"/>
            </w:tcBorders>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0.76</w:t>
            </w:r>
          </w:p>
        </w:tc>
      </w:tr>
      <w:tr w:rsidR="00564394">
        <w:tc>
          <w:tcPr>
            <w:tcW w:w="0" w:type="auto"/>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p>
        </w:tc>
        <w:tc>
          <w:tcPr>
            <w:tcW w:w="4496" w:type="dxa"/>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 × Shoot height</w:t>
            </w:r>
          </w:p>
        </w:tc>
        <w:tc>
          <w:tcPr>
            <w:tcW w:w="0" w:type="auto"/>
            <w:tcBorders>
              <w:top w:val="nil"/>
              <w:left w:val="nil"/>
              <w:bottom w:val="single" w:sz="18" w:space="0" w:color="auto"/>
              <w:right w:val="nil"/>
            </w:tcBorders>
            <w:vAlign w:val="center"/>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top w:val="nil"/>
              <w:left w:val="nil"/>
              <w:bottom w:val="single" w:sz="18" w:space="0" w:color="auto"/>
              <w:right w:val="nil"/>
            </w:tcBorders>
            <w:vAlign w:val="center"/>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1.06</w:t>
            </w:r>
          </w:p>
        </w:tc>
        <w:tc>
          <w:tcPr>
            <w:tcW w:w="904" w:type="dxa"/>
            <w:tcBorders>
              <w:top w:val="nil"/>
              <w:left w:val="nil"/>
              <w:bottom w:val="single" w:sz="18" w:space="0" w:color="auto"/>
              <w:right w:val="nil"/>
            </w:tcBorders>
            <w:vAlign w:val="center"/>
          </w:tcPr>
          <w:p w:rsidR="00564394" w:rsidRDefault="00564394">
            <w:pPr>
              <w:spacing w:after="0"/>
              <w:rPr>
                <w:rFonts w:ascii="Times New Roman" w:hAnsi="Times New Roman" w:cs="Times New Roman"/>
                <w:sz w:val="24"/>
                <w:szCs w:val="24"/>
                <w:lang w:val="en-US"/>
              </w:rPr>
            </w:pPr>
          </w:p>
        </w:tc>
        <w:tc>
          <w:tcPr>
            <w:tcW w:w="236" w:type="dxa"/>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p>
        </w:tc>
        <w:tc>
          <w:tcPr>
            <w:tcW w:w="529" w:type="dxa"/>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top w:val="nil"/>
              <w:left w:val="nil"/>
              <w:bottom w:val="single" w:sz="18" w:space="0" w:color="auto"/>
              <w:right w:val="nil"/>
            </w:tcBorders>
            <w:vAlign w:val="center"/>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2.14 **</w:t>
            </w:r>
          </w:p>
        </w:tc>
      </w:tr>
    </w:tbl>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rsidR="00564394" w:rsidRDefault="00564394">
      <w:pPr>
        <w:spacing w:line="480" w:lineRule="auto"/>
        <w:rPr>
          <w:rFonts w:ascii="Times New Roman" w:hAnsi="Times New Roman" w:cs="Times New Roman"/>
          <w:sz w:val="24"/>
          <w:szCs w:val="24"/>
          <w:lang w:val="en-US"/>
        </w:rPr>
      </w:pPr>
      <w:ins w:id="138" w:author="ehrlen" w:date="2016-01-13T17:33:00Z">
        <w:r>
          <w:rPr>
            <w:rFonts w:ascii="Times New Roman" w:hAnsi="Times New Roman" w:cs="Times New Roman"/>
            <w:sz w:val="24"/>
            <w:szCs w:val="24"/>
            <w:lang w:val="en-US"/>
          </w:rPr>
          <w:br w:type="page"/>
        </w:r>
      </w:ins>
      <w:r>
        <w:rPr>
          <w:rFonts w:ascii="Times New Roman" w:hAnsi="Times New Roman" w:cs="Times New Roman"/>
          <w:sz w:val="24"/>
          <w:szCs w:val="24"/>
          <w:lang w:val="en-US"/>
        </w:rPr>
        <w:t xml:space="preserve">Table 2: Selection gradient analyses for three traits, flowering phenology, flower number, and shoot height,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The presence of butterfly seed predators (Predation), coded as 0 in populations without the predator and as 1 in populations with the predator, was included in all models. Results are from linear hierarchical mixed models with Type II sums of squares (Wald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values are shown). Effects of population × trait (random effects, not shown) and predation × trait interactions were only included in the models if the population × trait interaction was significant. Fitness was estimated by the number of intact fruits. Traits were standardized and fitness relativized before analyses. </w:t>
      </w:r>
    </w:p>
    <w:tbl>
      <w:tblPr>
        <w:tblW w:w="7113" w:type="dxa"/>
        <w:tblInd w:w="2" w:type="dxa"/>
        <w:tblLook w:val="0000"/>
      </w:tblPr>
      <w:tblGrid>
        <w:gridCol w:w="3056"/>
        <w:gridCol w:w="416"/>
        <w:gridCol w:w="1465"/>
        <w:gridCol w:w="236"/>
        <w:gridCol w:w="475"/>
        <w:gridCol w:w="1465"/>
      </w:tblGrid>
      <w:tr w:rsidR="00564394">
        <w:trPr>
          <w:cantSplit/>
        </w:trPr>
        <w:tc>
          <w:tcPr>
            <w:tcW w:w="3056" w:type="dxa"/>
            <w:vMerge w:val="restart"/>
            <w:tcBorders>
              <w:top w:val="single" w:sz="18" w:space="0" w:color="auto"/>
              <w:left w:val="nil"/>
              <w:bottom w:val="nil"/>
              <w:right w:val="nil"/>
            </w:tcBorders>
            <w:vAlign w:val="center"/>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1881" w:type="dxa"/>
            <w:gridSpan w:val="2"/>
            <w:tcBorders>
              <w:top w:val="single" w:sz="18" w:space="0" w:color="auto"/>
              <w:left w:val="nil"/>
              <w:bottom w:val="single" w:sz="4" w:space="0" w:color="auto"/>
              <w:right w:val="nil"/>
            </w:tcBorders>
            <w:vAlign w:val="center"/>
          </w:tcPr>
          <w:p w:rsidR="00564394" w:rsidRDefault="00564394">
            <w:pPr>
              <w:tabs>
                <w:tab w:val="decimal" w:pos="589"/>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236" w:type="dxa"/>
            <w:tcBorders>
              <w:top w:val="single" w:sz="18"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1940" w:type="dxa"/>
            <w:gridSpan w:val="2"/>
            <w:tcBorders>
              <w:top w:val="single" w:sz="18" w:space="0" w:color="auto"/>
              <w:left w:val="nil"/>
              <w:bottom w:val="single" w:sz="4"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564394">
        <w:trPr>
          <w:cantSplit/>
        </w:trPr>
        <w:tc>
          <w:tcPr>
            <w:tcW w:w="3056" w:type="dxa"/>
            <w:vMerge/>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p>
        </w:tc>
        <w:tc>
          <w:tcPr>
            <w:tcW w:w="0" w:type="auto"/>
            <w:tcBorders>
              <w:top w:val="single" w:sz="4" w:space="0" w:color="auto"/>
              <w:left w:val="nil"/>
              <w:bottom w:val="single" w:sz="18" w:space="0" w:color="auto"/>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4" w:space="0" w:color="auto"/>
              <w:left w:val="nil"/>
              <w:bottom w:val="single" w:sz="18" w:space="0" w:color="auto"/>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c>
          <w:tcPr>
            <w:tcW w:w="236" w:type="dxa"/>
            <w:tcBorders>
              <w:top w:val="nil"/>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single" w:sz="4"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4" w:space="0" w:color="auto"/>
              <w:left w:val="nil"/>
              <w:bottom w:val="single" w:sz="18" w:space="0" w:color="auto"/>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r>
      <w:tr w:rsidR="00564394">
        <w:tc>
          <w:tcPr>
            <w:tcW w:w="3056" w:type="dxa"/>
            <w:tcBorders>
              <w:top w:val="single" w:sz="4" w:space="0" w:color="auto"/>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236" w:type="dxa"/>
            <w:tcBorders>
              <w:top w:val="single" w:sz="4"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single" w:sz="18"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18" w:space="0" w:color="auto"/>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0.86</w:t>
            </w:r>
          </w:p>
        </w:tc>
      </w:tr>
      <w:tr w:rsidR="00564394">
        <w:tc>
          <w:tcPr>
            <w:tcW w:w="305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53.85***</w:t>
            </w: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27.82***</w:t>
            </w:r>
          </w:p>
        </w:tc>
      </w:tr>
      <w:tr w:rsidR="00564394">
        <w:tc>
          <w:tcPr>
            <w:tcW w:w="305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7.82**</w:t>
            </w: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0.21</w:t>
            </w:r>
          </w:p>
        </w:tc>
      </w:tr>
      <w:tr w:rsidR="00564394">
        <w:tc>
          <w:tcPr>
            <w:tcW w:w="3056" w:type="dxa"/>
            <w:tcBorders>
              <w:top w:val="nil"/>
              <w:left w:val="nil"/>
              <w:bottom w:val="nil"/>
              <w:right w:val="nil"/>
            </w:tcBorders>
          </w:tcPr>
          <w:p w:rsidR="00564394" w:rsidRDefault="0056439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top w:val="nil"/>
              <w:left w:val="nil"/>
              <w:bottom w:val="nil"/>
              <w:right w:val="nil"/>
            </w:tcBorders>
            <w:vAlign w:val="center"/>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564394">
        <w:tc>
          <w:tcPr>
            <w:tcW w:w="305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Phenology</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14.72***</w:t>
            </w: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14.95***</w:t>
            </w:r>
          </w:p>
        </w:tc>
      </w:tr>
      <w:tr w:rsidR="00564394">
        <w:tc>
          <w:tcPr>
            <w:tcW w:w="3056"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Flower number</w:t>
            </w:r>
          </w:p>
        </w:tc>
        <w:tc>
          <w:tcPr>
            <w:tcW w:w="0" w:type="auto"/>
            <w:tcBorders>
              <w:top w:val="nil"/>
              <w:left w:val="nil"/>
              <w:bottom w:val="nil"/>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236"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3.69</w:t>
            </w:r>
          </w:p>
        </w:tc>
      </w:tr>
      <w:tr w:rsidR="00564394">
        <w:tc>
          <w:tcPr>
            <w:tcW w:w="3056" w:type="dxa"/>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Shoot height</w:t>
            </w:r>
          </w:p>
        </w:tc>
        <w:tc>
          <w:tcPr>
            <w:tcW w:w="0" w:type="auto"/>
            <w:tcBorders>
              <w:top w:val="nil"/>
              <w:left w:val="nil"/>
              <w:bottom w:val="single" w:sz="18" w:space="0" w:color="auto"/>
              <w:right w:val="nil"/>
            </w:tcBorders>
            <w:vAlign w:val="center"/>
          </w:tcPr>
          <w:p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rsidR="00564394" w:rsidRDefault="00564394">
            <w:pPr>
              <w:tabs>
                <w:tab w:val="decimal" w:pos="589"/>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6" w:type="dxa"/>
            <w:tcBorders>
              <w:top w:val="nil"/>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5.69*</w:t>
            </w:r>
          </w:p>
        </w:tc>
      </w:tr>
    </w:tbl>
    <w:p w:rsidR="00564394" w:rsidRDefault="00564394">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p &lt; 0.05; ** p &lt; 0.01; *** p &lt; 0.001</w:t>
      </w:r>
    </w:p>
    <w:p w:rsidR="00564394" w:rsidRDefault="00564394">
      <w:pPr>
        <w:spacing w:line="480" w:lineRule="auto"/>
        <w:rPr>
          <w:rFonts w:ascii="Times New Roman" w:hAnsi="Times New Roman" w:cs="Times New Roman"/>
          <w:sz w:val="24"/>
          <w:szCs w:val="24"/>
          <w:lang w:val="en-US"/>
        </w:rPr>
        <w:sectPr w:rsidR="00564394">
          <w:footerReference w:type="default" r:id="rId8"/>
          <w:pgSz w:w="11906" w:h="16838"/>
          <w:pgMar w:top="1417" w:right="1701" w:bottom="1417" w:left="1701" w:header="708" w:footer="708" w:gutter="0"/>
          <w:lnNumType w:countBy="1" w:restart="continuous"/>
          <w:cols w:space="708"/>
          <w:docGrid w:linePitch="360"/>
        </w:sectPr>
      </w:pP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 3: Effects of population, flowering phenology, flower number and shoot height on the probability (0 or 1) and intensity (number of eggs</w:t>
      </w:r>
      <w:r>
        <w:rPr>
          <w:lang w:val="en-US"/>
        </w:rPr>
        <w:t xml:space="preserve"> </w:t>
      </w:r>
      <w:r>
        <w:rPr>
          <w:rFonts w:ascii="Times New Roman" w:hAnsi="Times New Roman" w:cs="Times New Roman"/>
          <w:sz w:val="24"/>
          <w:szCs w:val="24"/>
          <w:lang w:val="en-US"/>
        </w:rPr>
        <w:t xml:space="preserve">in all individuals) of attack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10 populations of the </w:t>
      </w:r>
      <w:bookmarkStart w:id="139" w:name="_GoBack"/>
      <w:bookmarkEnd w:id="139"/>
      <w:r>
        <w:rPr>
          <w:rFonts w:ascii="Times New Roman" w:hAnsi="Times New Roman" w:cs="Times New Roman"/>
          <w:sz w:val="24"/>
          <w:szCs w:val="24"/>
          <w:lang w:val="en-US"/>
        </w:rPr>
        <w:t xml:space="preserve">plant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1000 plants) and 11 populations in 2011 (N = 1099 plants) where the predator was present.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-values are shown for logistic regressions, and F values for linear regressions. Estimates from a model without interaction terms are given for significant main effects where the interaction with population is not significant  </w:t>
      </w:r>
    </w:p>
    <w:tbl>
      <w:tblPr>
        <w:tblW w:w="14040" w:type="dxa"/>
        <w:tblInd w:w="2" w:type="dxa"/>
        <w:tblLook w:val="0000"/>
      </w:tblPr>
      <w:tblGrid>
        <w:gridCol w:w="1727"/>
        <w:gridCol w:w="806"/>
        <w:gridCol w:w="1465"/>
        <w:gridCol w:w="1225"/>
        <w:gridCol w:w="236"/>
        <w:gridCol w:w="805"/>
        <w:gridCol w:w="1465"/>
        <w:gridCol w:w="1225"/>
        <w:gridCol w:w="236"/>
        <w:gridCol w:w="878"/>
        <w:gridCol w:w="1465"/>
        <w:gridCol w:w="236"/>
        <w:gridCol w:w="806"/>
        <w:gridCol w:w="1465"/>
      </w:tblGrid>
      <w:tr w:rsidR="00564394">
        <w:trPr>
          <w:cantSplit/>
        </w:trPr>
        <w:tc>
          <w:tcPr>
            <w:tcW w:w="3090" w:type="dxa"/>
            <w:vMerge w:val="restart"/>
            <w:tcBorders>
              <w:top w:val="single" w:sz="18" w:space="0" w:color="auto"/>
              <w:left w:val="nil"/>
              <w:bottom w:val="nil"/>
              <w:right w:val="nil"/>
            </w:tcBorders>
            <w:vAlign w:val="center"/>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Response: probability of attack</w:t>
            </w:r>
          </w:p>
        </w:tc>
        <w:tc>
          <w:tcPr>
            <w:tcW w:w="0" w:type="auto"/>
            <w:tcBorders>
              <w:top w:val="single" w:sz="18"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Response: intensity of attack</w:t>
            </w:r>
          </w:p>
        </w:tc>
      </w:tr>
      <w:tr w:rsidR="00564394">
        <w:trPr>
          <w:cantSplit/>
          <w:trHeight w:val="330"/>
        </w:trPr>
        <w:tc>
          <w:tcPr>
            <w:tcW w:w="3090" w:type="dxa"/>
            <w:vMerge/>
            <w:tcBorders>
              <w:top w:val="single" w:sz="18" w:space="0" w:color="auto"/>
              <w:left w:val="nil"/>
              <w:bottom w:val="nil"/>
              <w:right w:val="nil"/>
            </w:tcBorders>
            <w:vAlign w:val="center"/>
          </w:tcPr>
          <w:p w:rsidR="00564394" w:rsidRDefault="00564394">
            <w:pPr>
              <w:spacing w:after="0"/>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top w:val="single" w:sz="2"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de-DE"/>
              </w:rPr>
            </w:pPr>
          </w:p>
        </w:tc>
        <w:tc>
          <w:tcPr>
            <w:tcW w:w="2846" w:type="dxa"/>
            <w:gridSpan w:val="3"/>
            <w:tcBorders>
              <w:top w:val="single" w:sz="2"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0" w:type="auto"/>
            <w:tcBorders>
              <w:top w:val="nil"/>
              <w:left w:val="nil"/>
              <w:bottom w:val="nil"/>
              <w:right w:val="nil"/>
            </w:tcBorders>
          </w:tcPr>
          <w:p w:rsidR="00564394" w:rsidRDefault="00564394">
            <w:pPr>
              <w:spacing w:after="0" w:line="240" w:lineRule="auto"/>
              <w:jc w:val="center"/>
              <w:rPr>
                <w:rFonts w:ascii="Times New Roman" w:hAnsi="Times New Roman" w:cs="Times New Roman"/>
                <w:sz w:val="24"/>
                <w:szCs w:val="24"/>
                <w:lang w:val="de-DE"/>
              </w:rPr>
            </w:pPr>
          </w:p>
        </w:tc>
        <w:tc>
          <w:tcPr>
            <w:tcW w:w="2253" w:type="dxa"/>
            <w:gridSpan w:val="2"/>
            <w:tcBorders>
              <w:top w:val="single" w:sz="2"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0" w:type="auto"/>
            <w:tcBorders>
              <w:top w:val="single" w:sz="2" w:space="0" w:color="auto"/>
              <w:left w:val="nil"/>
              <w:bottom w:val="nil"/>
              <w:right w:val="nil"/>
            </w:tcBorders>
          </w:tcPr>
          <w:p w:rsidR="00564394" w:rsidRDefault="00564394">
            <w:pPr>
              <w:spacing w:after="0" w:line="240" w:lineRule="auto"/>
              <w:jc w:val="center"/>
              <w:rPr>
                <w:rFonts w:ascii="Times New Roman" w:hAnsi="Times New Roman" w:cs="Times New Roman"/>
                <w:sz w:val="24"/>
                <w:szCs w:val="24"/>
                <w:lang w:val="de-DE"/>
              </w:rPr>
            </w:pPr>
          </w:p>
        </w:tc>
        <w:tc>
          <w:tcPr>
            <w:tcW w:w="2045" w:type="dxa"/>
            <w:gridSpan w:val="2"/>
            <w:tcBorders>
              <w:top w:val="single" w:sz="2" w:space="0" w:color="auto"/>
              <w:left w:val="nil"/>
              <w:bottom w:val="single" w:sz="2"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r>
      <w:tr w:rsidR="00564394">
        <w:tc>
          <w:tcPr>
            <w:tcW w:w="809" w:type="dxa"/>
            <w:gridSpan w:val="2"/>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df</w:t>
            </w:r>
          </w:p>
        </w:tc>
        <w:tc>
          <w:tcPr>
            <w:tcW w:w="1236" w:type="dxa"/>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Symbol" w:hAnsi="Symbol" w:cs="Symbol"/>
                <w:sz w:val="24"/>
                <w:szCs w:val="24"/>
                <w:lang w:val="en-US"/>
              </w:rPr>
              <w:t></w:t>
            </w:r>
            <w:r>
              <w:rPr>
                <w:rFonts w:ascii="Times New Roman" w:hAnsi="Times New Roman" w:cs="Times New Roman"/>
                <w:sz w:val="24"/>
                <w:szCs w:val="24"/>
                <w:vertAlign w:val="superscript"/>
                <w:lang w:val="de-DE"/>
              </w:rPr>
              <w:t>2</w:t>
            </w:r>
          </w:p>
        </w:tc>
        <w:tc>
          <w:tcPr>
            <w:tcW w:w="0" w:type="auto"/>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Estim</w:t>
            </w:r>
          </w:p>
        </w:tc>
        <w:tc>
          <w:tcPr>
            <w:tcW w:w="0" w:type="auto"/>
            <w:tcBorders>
              <w:top w:val="nil"/>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p>
        </w:tc>
        <w:tc>
          <w:tcPr>
            <w:tcW w:w="0" w:type="auto"/>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df</w:t>
            </w:r>
          </w:p>
        </w:tc>
        <w:tc>
          <w:tcPr>
            <w:tcW w:w="0" w:type="auto"/>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Symbol" w:hAnsi="Symbol" w:cs="Symbol"/>
                <w:sz w:val="24"/>
                <w:szCs w:val="24"/>
                <w:lang w:val="en-US"/>
              </w:rPr>
              <w:t></w:t>
            </w:r>
            <w:r>
              <w:rPr>
                <w:rFonts w:ascii="Times New Roman" w:hAnsi="Times New Roman" w:cs="Times New Roman"/>
                <w:sz w:val="24"/>
                <w:szCs w:val="24"/>
                <w:vertAlign w:val="superscript"/>
                <w:lang w:val="de-DE"/>
              </w:rPr>
              <w:t>2</w:t>
            </w:r>
          </w:p>
        </w:tc>
        <w:tc>
          <w:tcPr>
            <w:tcW w:w="0" w:type="auto"/>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Estim</w:t>
            </w:r>
          </w:p>
        </w:tc>
        <w:tc>
          <w:tcPr>
            <w:tcW w:w="224" w:type="dxa"/>
            <w:tcBorders>
              <w:top w:val="nil"/>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p>
        </w:tc>
        <w:tc>
          <w:tcPr>
            <w:tcW w:w="1088" w:type="dxa"/>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df</w:t>
            </w:r>
          </w:p>
        </w:tc>
        <w:tc>
          <w:tcPr>
            <w:tcW w:w="0" w:type="auto"/>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top w:val="nil"/>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right w:val="nil"/>
            </w:tcBorders>
          </w:tcPr>
          <w:p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564394">
        <w:tc>
          <w:tcPr>
            <w:tcW w:w="3090" w:type="dxa"/>
            <w:tcBorders>
              <w:top w:val="single" w:sz="18" w:space="0" w:color="auto"/>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809" w:type="dxa"/>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39.32***</w:t>
            </w:r>
          </w:p>
        </w:tc>
        <w:tc>
          <w:tcPr>
            <w:tcW w:w="0" w:type="auto"/>
            <w:tcBorders>
              <w:top w:val="single" w:sz="18" w:space="0" w:color="auto"/>
              <w:left w:val="nil"/>
              <w:bottom w:val="nil"/>
              <w:right w:val="nil"/>
            </w:tcBorders>
          </w:tcPr>
          <w:p w:rsidR="00564394" w:rsidRDefault="00564394">
            <w:pPr>
              <w:tabs>
                <w:tab w:val="decimal" w:pos="589"/>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0.420</w:t>
            </w: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39.00***</w:t>
            </w: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0.545</w:t>
            </w: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79.57***</w:t>
            </w:r>
          </w:p>
        </w:tc>
        <w:tc>
          <w:tcPr>
            <w:tcW w:w="0" w:type="auto"/>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809" w:type="dxa"/>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46.87***</w:t>
            </w:r>
          </w:p>
        </w:tc>
      </w:tr>
      <w:tr w:rsidR="00564394">
        <w:tc>
          <w:tcPr>
            <w:tcW w:w="3090"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27.69***</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81.15***</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0.794</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75.43***</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240.98***</w:t>
            </w:r>
          </w:p>
        </w:tc>
      </w:tr>
      <w:tr w:rsidR="00564394">
        <w:tc>
          <w:tcPr>
            <w:tcW w:w="3090"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564394">
        <w:tc>
          <w:tcPr>
            <w:tcW w:w="3090"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181.74***</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138.77***</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29.09***</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46.00***</w:t>
            </w:r>
          </w:p>
        </w:tc>
      </w:tr>
      <w:tr w:rsidR="00564394">
        <w:tc>
          <w:tcPr>
            <w:tcW w:w="3090"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9.91***</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5.55***</w:t>
            </w:r>
          </w:p>
        </w:tc>
      </w:tr>
      <w:tr w:rsidR="00564394">
        <w:tc>
          <w:tcPr>
            <w:tcW w:w="3090" w:type="dxa"/>
            <w:tcBorders>
              <w:top w:val="nil"/>
              <w:left w:val="nil"/>
              <w:bottom w:val="nil"/>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29.67***</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8.77***</w:t>
            </w:r>
          </w:p>
        </w:tc>
        <w:tc>
          <w:tcPr>
            <w:tcW w:w="0" w:type="auto"/>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809"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top w:val="nil"/>
              <w:left w:val="nil"/>
              <w:bottom w:val="nil"/>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33.61***</w:t>
            </w:r>
          </w:p>
        </w:tc>
      </w:tr>
      <w:tr w:rsidR="00564394">
        <w:tc>
          <w:tcPr>
            <w:tcW w:w="3090" w:type="dxa"/>
            <w:tcBorders>
              <w:top w:val="nil"/>
              <w:left w:val="nil"/>
              <w:bottom w:val="single" w:sz="18" w:space="0" w:color="auto"/>
              <w:right w:val="nil"/>
            </w:tcBorders>
          </w:tcPr>
          <w:p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809" w:type="dxa"/>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18.38*</w:t>
            </w: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p>
        </w:tc>
        <w:tc>
          <w:tcPr>
            <w:tcW w:w="809" w:type="dxa"/>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top w:val="nil"/>
              <w:left w:val="nil"/>
              <w:bottom w:val="single" w:sz="18" w:space="0" w:color="auto"/>
              <w:right w:val="nil"/>
            </w:tcBorders>
          </w:tcPr>
          <w:p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rsidR="00564394" w:rsidRDefault="00564394">
      <w:pPr>
        <w:spacing w:line="480" w:lineRule="auto"/>
        <w:rPr>
          <w:rFonts w:ascii="Times New Roman" w:hAnsi="Times New Roman" w:cs="Times New Roman"/>
          <w:sz w:val="24"/>
          <w:szCs w:val="24"/>
          <w:lang w:val="en-US"/>
        </w:rPr>
      </w:pPr>
    </w:p>
    <w:p w:rsidR="00564394" w:rsidRDefault="00564394">
      <w:pPr>
        <w:spacing w:line="480" w:lineRule="auto"/>
        <w:rPr>
          <w:rFonts w:ascii="Times New Roman" w:hAnsi="Times New Roman" w:cs="Times New Roman"/>
          <w:sz w:val="24"/>
          <w:szCs w:val="24"/>
          <w:lang w:val="en-US"/>
        </w:rPr>
        <w:sectPr w:rsidR="00564394">
          <w:pgSz w:w="16838" w:h="11906" w:orient="landscape"/>
          <w:pgMar w:top="1701" w:right="1417" w:bottom="1701" w:left="1417" w:header="708" w:footer="708" w:gutter="0"/>
          <w:cols w:space="708"/>
          <w:docGrid w:linePitch="360"/>
        </w:sectPr>
      </w:pPr>
    </w:p>
    <w:p w:rsidR="00564394" w:rsidRDefault="00564394">
      <w:pPr>
        <w:rPr>
          <w:rFonts w:ascii="Times New Roman" w:hAnsi="Times New Roman" w:cs="Times New Roman"/>
          <w:sz w:val="24"/>
          <w:szCs w:val="24"/>
          <w:lang w:val="en-US"/>
        </w:rPr>
      </w:pPr>
      <w:r>
        <w:rPr>
          <w:rFonts w:ascii="Times New Roman" w:hAnsi="Times New Roman" w:cs="Times New Roman"/>
          <w:sz w:val="24"/>
          <w:szCs w:val="24"/>
          <w:lang w:val="en-US"/>
        </w:rPr>
        <w:t>FIGURE LEGENDS</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1: Differences in linear selection gradients for flowering phenology between populations where the predator was present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=1, N = 11) and absent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 0, N = 9) </w:t>
      </w:r>
      <w:commentRangeStart w:id="140"/>
      <w:r>
        <w:rPr>
          <w:rFonts w:ascii="Times New Roman" w:hAnsi="Times New Roman" w:cs="Times New Roman"/>
          <w:sz w:val="24"/>
          <w:szCs w:val="24"/>
          <w:lang w:val="en-US"/>
        </w:rPr>
        <w:t>in 2010 (black) and 2011 (grey)</w:t>
      </w:r>
      <w:commentRangeEnd w:id="140"/>
      <w:r>
        <w:rPr>
          <w:rStyle w:val="CommentReference"/>
        </w:rPr>
        <w:commentReference w:id="140"/>
      </w:r>
      <w:r>
        <w:rPr>
          <w:rFonts w:ascii="Times New Roman" w:hAnsi="Times New Roman" w:cs="Times New Roman"/>
          <w:sz w:val="24"/>
          <w:szCs w:val="24"/>
          <w:lang w:val="en-US"/>
        </w:rPr>
        <w:t xml:space="preserve">. Filed circles represent means, and bars standard errors (P &lt; 0.001 in both years, one-way ANOVAs). </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2: Relationship between abundance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host ants (log mean number of observed individuals), and presence/absence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populations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(fitted curve is a logistic regression, N = 20 populations, p = 0.045). </w:t>
      </w:r>
    </w:p>
    <w:p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t>Figure 1</w:t>
      </w:r>
    </w:p>
    <w:p w:rsidR="00564394" w:rsidRDefault="00564394">
      <w:pPr>
        <w:spacing w:line="480" w:lineRule="auto"/>
        <w:rPr>
          <w:rFonts w:ascii="Times New Roman" w:hAnsi="Times New Roman" w:cs="Times New Roman"/>
          <w:sz w:val="24"/>
          <w:szCs w:val="24"/>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223.5pt" o:allowoverlap="f">
            <v:imagedata r:id="rId9" o:title=""/>
          </v:shape>
        </w:pict>
      </w:r>
    </w:p>
    <w:p w:rsidR="00564394" w:rsidRDefault="00564394">
      <w:pPr>
        <w:rPr>
          <w:rFonts w:ascii="Times New Roman" w:hAnsi="Times New Roman" w:cs="Times New Roman"/>
          <w:sz w:val="24"/>
          <w:szCs w:val="24"/>
          <w:lang w:val="en-US"/>
        </w:rPr>
      </w:pPr>
      <w:r>
        <w:rPr>
          <w:rFonts w:ascii="Times New Roman" w:hAnsi="Times New Roman" w:cs="Times New Roman"/>
          <w:sz w:val="24"/>
          <w:szCs w:val="24"/>
          <w:lang w:val="en-US"/>
        </w:rPr>
        <w:br w:type="page"/>
        <w:t>Figure 2</w:t>
      </w:r>
    </w:p>
    <w:p w:rsidR="00564394" w:rsidRDefault="00564394">
      <w:pP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 o:spid="_x0000_i1026" type="#_x0000_t75" style="width:295.5pt;height:280.5pt;visibility:visible">
            <v:imagedata r:id="rId10" o:title=""/>
          </v:shape>
        </w:pict>
      </w:r>
    </w:p>
    <w:sectPr w:rsidR="00564394" w:rsidSect="00564394">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ehrlen" w:initials="e">
    <w:p w:rsidR="00564394" w:rsidRDefault="00564394">
      <w:pPr>
        <w:pStyle w:val="CommentText"/>
        <w:rPr>
          <w:ins w:id="7" w:author="Primulaprojektet" w:date="2016-01-18T10:03:00Z"/>
        </w:rPr>
      </w:pPr>
      <w:r>
        <w:rPr>
          <w:rStyle w:val="CommentReference"/>
        </w:rPr>
        <w:annotationRef/>
      </w:r>
      <w:r>
        <w:t>Add “community context” here? Perhaps removing Myrmica?</w:t>
      </w:r>
    </w:p>
    <w:p w:rsidR="00564394" w:rsidRDefault="00564394">
      <w:pPr>
        <w:pStyle w:val="CommentText"/>
        <w:numPr>
          <w:ins w:id="8" w:author="Primulaprojektet" w:date="2016-01-18T10:03:00Z"/>
        </w:numPr>
      </w:pPr>
      <w:ins w:id="9" w:author="Primulaprojektet" w:date="2016-01-18T10:03:00Z">
        <w:r>
          <w:t>I left Myrmica, but changed context-dependence by community context</w:t>
        </w:r>
      </w:ins>
    </w:p>
  </w:comment>
  <w:comment w:id="12" w:author="Primulaprojektet" w:initials="P">
    <w:p w:rsidR="00564394" w:rsidRDefault="00564394">
      <w:pPr>
        <w:pStyle w:val="CommentText"/>
      </w:pPr>
      <w:ins w:id="15" w:author="Primulaprojektet" w:date="2016-01-18T10:18:00Z">
        <w:r>
          <w:fldChar w:fldCharType="begin"/>
        </w:r>
        <w:r>
          <w:instrText>PAGE \# "'Sidan: '#'</w:instrText>
        </w:r>
        <w:r>
          <w:br/>
          <w:instrText>'"</w:instrText>
        </w:r>
        <w:r>
          <w:rPr>
            <w:rStyle w:val="CommentReference"/>
          </w:rPr>
          <w:instrText xml:space="preserve">  </w:instrText>
        </w:r>
        <w:r>
          <w:fldChar w:fldCharType="end"/>
        </w:r>
        <w:r>
          <w:rPr>
            <w:rStyle w:val="CommentReference"/>
          </w:rPr>
          <w:annotationRef/>
        </w:r>
        <w:r>
          <w:t xml:space="preserve">Can you check these? Cannot find how to count words in </w:t>
        </w:r>
      </w:ins>
      <w:ins w:id="16" w:author="Primulaprojektet" w:date="2016-01-18T10:19:00Z">
        <w:r>
          <w:t xml:space="preserve">this old </w:t>
        </w:r>
      </w:ins>
      <w:ins w:id="17" w:author="Primulaprojektet" w:date="2016-01-18T10:18:00Z">
        <w:r>
          <w:t xml:space="preserve"> version of word! Main text is from intro to acknowledgements (included)</w:t>
        </w:r>
      </w:ins>
    </w:p>
  </w:comment>
  <w:comment w:id="20" w:author="Primulaprojektet" w:initials="P">
    <w:p w:rsidR="00564394" w:rsidRDefault="00564394">
      <w:pPr>
        <w:pStyle w:val="CommentText"/>
      </w:pPr>
      <w:ins w:id="23" w:author="Primulaprojektet" w:date="2016-01-18T11:22:00Z">
        <w:r>
          <w:fldChar w:fldCharType="begin"/>
        </w:r>
        <w:r>
          <w:instrText>PAGE \# "'Sidan: '#'</w:instrText>
        </w:r>
        <w:r>
          <w:br/>
          <w:instrText>'"</w:instrText>
        </w:r>
        <w:r>
          <w:rPr>
            <w:rStyle w:val="CommentReference"/>
          </w:rPr>
          <w:instrText xml:space="preserve">  </w:instrText>
        </w:r>
        <w:r>
          <w:fldChar w:fldCharType="end"/>
        </w:r>
        <w:r>
          <w:rPr>
            <w:rStyle w:val="CommentReference"/>
          </w:rPr>
          <w:annotationRef/>
        </w:r>
        <w:r>
          <w:t>According to the journal guidelines, this is needed in the first mention of each Appendix</w:t>
        </w:r>
      </w:ins>
    </w:p>
  </w:comment>
  <w:comment w:id="24" w:author="ehrlen" w:initials="e">
    <w:p w:rsidR="00564394" w:rsidRDefault="00564394">
      <w:pPr>
        <w:pStyle w:val="CommentText"/>
        <w:rPr>
          <w:ins w:id="25" w:author="Primulaprojektet" w:date="2016-01-18T10:53:00Z"/>
        </w:rPr>
      </w:pPr>
      <w:r>
        <w:rPr>
          <w:rStyle w:val="CommentReference"/>
        </w:rPr>
        <w:annotationRef/>
      </w:r>
      <w:r>
        <w:t>Median?</w:t>
      </w:r>
    </w:p>
    <w:p w:rsidR="00564394" w:rsidRDefault="00564394">
      <w:pPr>
        <w:pStyle w:val="CommentText"/>
        <w:numPr>
          <w:ins w:id="26" w:author="Primulaprojektet" w:date="2016-01-18T10:53:00Z"/>
        </w:numPr>
      </w:pPr>
      <w:ins w:id="27" w:author="Primulaprojektet" w:date="2016-01-18T10:53:00Z">
        <w:r>
          <w:t>No, that was the mean</w:t>
        </w:r>
      </w:ins>
    </w:p>
  </w:comment>
  <w:comment w:id="92" w:author="Johan Ehrlén" w:initials="JE">
    <w:p w:rsidR="00564394" w:rsidRDefault="00564394">
      <w:pPr>
        <w:pStyle w:val="CommentText"/>
        <w:rPr>
          <w:ins w:id="94" w:author="Primulaprojektet" w:date="2016-01-18T17:23:00Z"/>
        </w:rPr>
      </w:pPr>
      <w:r>
        <w:rPr>
          <w:rStyle w:val="CommentReference"/>
        </w:rPr>
        <w:annotationRef/>
      </w:r>
      <w:r>
        <w:t>Also gene flow!?</w:t>
      </w:r>
    </w:p>
    <w:p w:rsidR="00564394" w:rsidRDefault="00564394">
      <w:pPr>
        <w:pStyle w:val="CommentText"/>
        <w:numPr>
          <w:ins w:id="95" w:author="Primulaprojektet" w:date="2016-01-18T17:23:00Z"/>
        </w:numPr>
      </w:pPr>
      <w:ins w:id="96" w:author="Primulaprojektet" w:date="2016-01-18T17:23:00Z">
        <w:r>
          <w:t>Maybe we don´t need to go into that?</w:t>
        </w:r>
      </w:ins>
    </w:p>
  </w:comment>
  <w:comment w:id="98" w:author="Johan Ehrlén" w:initials="JE">
    <w:p w:rsidR="00564394" w:rsidRDefault="00564394">
      <w:pPr>
        <w:pStyle w:val="CommentText"/>
        <w:rPr>
          <w:ins w:id="100" w:author="Primulaprojektet" w:date="2016-01-18T17:24:00Z"/>
        </w:rPr>
      </w:pPr>
      <w:r>
        <w:rPr>
          <w:rStyle w:val="CommentReference"/>
        </w:rPr>
        <w:annotationRef/>
      </w:r>
      <w:r>
        <w:t>Nothing about butterfly population persistence here so far!?</w:t>
      </w:r>
    </w:p>
    <w:p w:rsidR="00564394" w:rsidRDefault="00564394">
      <w:pPr>
        <w:pStyle w:val="CommentText"/>
        <w:numPr>
          <w:ins w:id="101" w:author="Primulaprojektet" w:date="2016-01-18T17:24:00Z"/>
        </w:numPr>
      </w:pPr>
      <w:ins w:id="102" w:author="Primulaprojektet" w:date="2016-01-18T18:28:00Z">
        <w:r>
          <w:t>Above</w:t>
        </w:r>
      </w:ins>
      <w:ins w:id="103" w:author="Primulaprojektet" w:date="2016-01-18T17:24:00Z">
        <w:r>
          <w:t>?</w:t>
        </w:r>
      </w:ins>
    </w:p>
  </w:comment>
  <w:comment w:id="140" w:author="ehrlen" w:initials="e">
    <w:p w:rsidR="00564394" w:rsidRDefault="00564394">
      <w:pPr>
        <w:pStyle w:val="CommentText"/>
        <w:rPr>
          <w:ins w:id="141" w:author="Primulaprojektet" w:date="2016-01-18T17:47:00Z"/>
        </w:rPr>
      </w:pPr>
      <w:r>
        <w:rPr>
          <w:rStyle w:val="CommentReference"/>
        </w:rPr>
        <w:annotationRef/>
      </w:r>
      <w:r>
        <w:t>I think this must be evident from the figure, not just by reading the legend. I think we should insert the year either in the field or below the x-axis.</w:t>
      </w:r>
    </w:p>
    <w:p w:rsidR="00564394" w:rsidRDefault="00564394">
      <w:pPr>
        <w:pStyle w:val="CommentText"/>
        <w:numPr>
          <w:ins w:id="142" w:author="Primulaprojektet" w:date="2016-01-18T17:47:00Z"/>
        </w:numPr>
      </w:pPr>
      <w:ins w:id="143" w:author="Primulaprojektet" w:date="2016-01-18T17:47:00Z">
        <w:r>
          <w:t>I included a legend now (not sure of what you meant by "in the field")</w:t>
        </w:r>
      </w:ins>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394" w:rsidRDefault="00564394">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564394" w:rsidRDefault="00564394">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394" w:rsidRDefault="00564394">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p>
  <w:p w:rsidR="00564394" w:rsidRDefault="00564394">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394" w:rsidRDefault="00564394">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564394" w:rsidRDefault="00564394">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A90"/>
    <w:multiLevelType w:val="hybridMultilevel"/>
    <w:tmpl w:val="1E8C270E"/>
    <w:lvl w:ilvl="0" w:tplc="9AEC0020">
      <w:numFmt w:val="bullet"/>
      <w:lvlText w:val="•"/>
      <w:lvlJc w:val="left"/>
      <w:pPr>
        <w:ind w:left="720" w:hanging="360"/>
      </w:pPr>
      <w:rPr>
        <w:rFonts w:ascii="Times New Roman" w:eastAsia="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
    <w:nsid w:val="328F4593"/>
    <w:multiLevelType w:val="multilevel"/>
    <w:tmpl w:val="9FF04E0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3">
    <w:nsid w:val="56387C17"/>
    <w:multiLevelType w:val="hybridMultilevel"/>
    <w:tmpl w:val="8AA07EE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abstractNum w:abstractNumId="4">
    <w:nsid w:val="761B29EF"/>
    <w:multiLevelType w:val="hybridMultilevel"/>
    <w:tmpl w:val="17489E6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9"/>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4394"/>
    <w:rsid w:val="00564394"/>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lin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nhideWhenUsed="0"/>
    <w:lsdException w:name="TOC Heading" w:uiPriority="39" w:qFormat="1"/>
  </w:latentStyles>
  <w:style w:type="paragraph" w:default="1" w:styleId="Normal">
    <w:name w:val="Normal"/>
    <w:qFormat/>
    <w:pPr>
      <w:spacing w:after="200" w:line="276" w:lineRule="auto"/>
    </w:pPr>
    <w:rPr>
      <w:rFonts w:ascii="Calibri" w:hAnsi="Calibri" w:cs="Calibri"/>
      <w:lang w:val="es-ES" w:eastAsia="en-U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ibliography">
    <w:name w:val="Bibliography"/>
    <w:basedOn w:val="Normal"/>
    <w:next w:val="Normal"/>
    <w:uiPriority w:val="99"/>
    <w:pPr>
      <w:spacing w:after="0" w:line="240" w:lineRule="auto"/>
      <w:ind w:left="720" w:hanging="72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character" w:customStyle="1" w:styleId="apple-converted-space">
    <w:name w:val="apple-converted-space"/>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paragraph" w:styleId="Revision">
    <w:name w:val="Revision"/>
    <w:hidden/>
    <w:uiPriority w:val="99"/>
    <w:rPr>
      <w:rFonts w:ascii="Calibri" w:hAnsi="Calibri" w:cs="Calibri"/>
      <w:lang w:val="es-ES" w:eastAsia="en-US"/>
    </w:rPr>
  </w:style>
  <w:style w:type="paragraph" w:styleId="ListParagraph">
    <w:name w:val="List Paragraph"/>
    <w:basedOn w:val="Normal"/>
    <w:uiPriority w:val="99"/>
    <w:qFormat/>
    <w:pPr>
      <w:ind w:left="720"/>
    </w:pPr>
  </w:style>
  <w:style w:type="paragraph" w:customStyle="1" w:styleId="Liststycke1">
    <w:name w:val="Liststycke1"/>
    <w:basedOn w:val="Normal"/>
    <w:uiPriority w:val="99"/>
    <w:pPr>
      <w:ind w:left="720"/>
    </w:pPr>
    <w:rPr>
      <w:lang w:val="sv-SE"/>
    </w:rPr>
  </w:style>
  <w:style w:type="character" w:styleId="PlaceholderText">
    <w:name w:val="Placeholder Text"/>
    <w:basedOn w:val="DefaultParagraphFont"/>
    <w:uiPriority w:val="99"/>
    <w:rPr>
      <w:rFonts w:ascii="Times New Roman" w:hAnsi="Times New Roman" w:cs="Times New Roman"/>
      <w:color w:val="808080"/>
    </w:rPr>
  </w:style>
  <w:style w:type="character" w:styleId="LineNumber">
    <w:name w:val="line number"/>
    <w:basedOn w:val="DefaultParagraphFont"/>
    <w:uiPriority w:val="99"/>
    <w:rPr>
      <w:rFonts w:ascii="Times New Roman" w:hAnsi="Times New Roman" w:cs="Times New Roman"/>
    </w:rPr>
  </w:style>
  <w:style w:type="character" w:styleId="Emphasis">
    <w:name w:val="Emphasis"/>
    <w:basedOn w:val="DefaultParagraphFont"/>
    <w:uiPriority w:val="99"/>
    <w:qFormat/>
    <w:rPr>
      <w:rFonts w:ascii="Times New Roman" w:hAnsi="Times New Roman" w:cs="Times New Roman"/>
      <w:i/>
      <w:iCs/>
    </w:rPr>
  </w:style>
  <w:style w:type="paragraph" w:customStyle="1" w:styleId="Style">
    <w:name w:val="Style"/>
    <w:basedOn w:val="Normal"/>
    <w:next w:val="HTM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Times New Roman" w:hAnsi="Arial Unicode MS" w:cs="Arial Unicode MS"/>
      <w:sz w:val="20"/>
      <w:szCs w:val="20"/>
      <w:lang w:val="sv-SE" w:eastAsia="sv-SE"/>
    </w:rPr>
  </w:style>
  <w:style w:type="paragraph" w:customStyle="1" w:styleId="HTML">
    <w:name w:val="HTML"/>
    <w:aliases w:val="förformaterad"/>
    <w:basedOn w:val="Normal"/>
    <w:uiPriority w:val="99"/>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245</TotalTime>
  <Pages>31</Pages>
  <Words>7193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Butterfly seed predators mediate shifts in selection on flowering phenology in their host plant</dc:title>
  <dc:subject/>
  <dc:creator>Alicia</dc:creator>
  <cp:keywords/>
  <dc:description/>
  <cp:lastModifiedBy>Primulaprojektet</cp:lastModifiedBy>
  <cp:revision>19</cp:revision>
  <dcterms:created xsi:type="dcterms:W3CDTF">2016-01-18T09:05:00Z</dcterms:created>
  <dcterms:modified xsi:type="dcterms:W3CDTF">2016-01-18T17:31:00Z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