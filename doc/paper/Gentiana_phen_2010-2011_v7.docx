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C038D" w14:textId="5B3ED43D" w:rsidR="006512AD" w:rsidRDefault="006512AD"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TITLE: </w:t>
      </w:r>
    </w:p>
    <w:p w14:paraId="4C34E3B8" w14:textId="7D427DC4" w:rsidR="006A3EAE" w:rsidRDefault="006A3EAE"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Seed predator-mediated shifts in selection on flowering phenology </w:t>
      </w:r>
      <w:r w:rsidR="00D339E3">
        <w:rPr>
          <w:rFonts w:ascii="Times New Roman" w:hAnsi="Times New Roman" w:cs="Times New Roman"/>
          <w:sz w:val="24"/>
          <w:szCs w:val="24"/>
          <w:lang w:val="en-US"/>
        </w:rPr>
        <w:t xml:space="preserve">and </w:t>
      </w:r>
      <w:r w:rsidR="00D95D21">
        <w:rPr>
          <w:rFonts w:ascii="Times New Roman" w:hAnsi="Times New Roman" w:cs="Times New Roman"/>
          <w:sz w:val="24"/>
          <w:szCs w:val="24"/>
          <w:lang w:val="en-US"/>
        </w:rPr>
        <w:t>dependence on</w:t>
      </w:r>
      <w:r>
        <w:rPr>
          <w:rFonts w:ascii="Times New Roman" w:hAnsi="Times New Roman" w:cs="Times New Roman"/>
          <w:sz w:val="24"/>
          <w:szCs w:val="24"/>
          <w:lang w:val="en-US"/>
        </w:rPr>
        <w:t xml:space="preserve"> a second host</w:t>
      </w:r>
    </w:p>
    <w:p w14:paraId="16F3DB6E" w14:textId="77777777" w:rsidR="009C133E"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Valdés, Alicia* and Ehrlén, Johan</w:t>
      </w:r>
    </w:p>
    <w:p w14:paraId="2435C721" w14:textId="5A2E38C4" w:rsid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Dep</w:t>
      </w:r>
      <w:r>
        <w:rPr>
          <w:rFonts w:ascii="Times New Roman" w:eastAsia="Times New Roman" w:hAnsi="Times New Roman"/>
          <w:sz w:val="24"/>
          <w:szCs w:val="24"/>
          <w:lang w:val="en-US"/>
        </w:rPr>
        <w:t>ar</w:t>
      </w:r>
      <w:r w:rsidRPr="00DE59A4">
        <w:rPr>
          <w:rFonts w:ascii="Times New Roman" w:eastAsia="Times New Roman" w:hAnsi="Times New Roman"/>
          <w:sz w:val="24"/>
          <w:szCs w:val="24"/>
          <w:lang w:val="en-US"/>
        </w:rPr>
        <w:t>t</w:t>
      </w:r>
      <w:r>
        <w:rPr>
          <w:rFonts w:ascii="Times New Roman" w:eastAsia="Times New Roman" w:hAnsi="Times New Roman"/>
          <w:sz w:val="24"/>
          <w:szCs w:val="24"/>
          <w:lang w:val="en-US"/>
        </w:rPr>
        <w:t>ment</w:t>
      </w:r>
      <w:r w:rsidRPr="00DE59A4">
        <w:rPr>
          <w:rFonts w:ascii="Times New Roman" w:eastAsia="Times New Roman" w:hAnsi="Times New Roman"/>
          <w:sz w:val="24"/>
          <w:szCs w:val="24"/>
          <w:lang w:val="en-US"/>
        </w:rPr>
        <w:t xml:space="preserve"> of Ecology, Environment and Plant Sciences, Stockholm Univ</w:t>
      </w:r>
      <w:r>
        <w:rPr>
          <w:rFonts w:ascii="Times New Roman" w:eastAsia="Times New Roman" w:hAnsi="Times New Roman"/>
          <w:sz w:val="24"/>
          <w:szCs w:val="24"/>
          <w:lang w:val="en-US"/>
        </w:rPr>
        <w:t>ersity</w:t>
      </w:r>
      <w:r w:rsidRPr="00DE59A4">
        <w:rPr>
          <w:rFonts w:ascii="Times New Roman" w:eastAsia="Times New Roman" w:hAnsi="Times New Roman"/>
          <w:sz w:val="24"/>
          <w:szCs w:val="24"/>
          <w:lang w:val="en-US"/>
        </w:rPr>
        <w:t>, SE-106 91 Stockholm, Sweden</w:t>
      </w:r>
    </w:p>
    <w:p w14:paraId="3E25115C" w14:textId="77777777" w:rsidR="00DE59A4" w:rsidRPr="00F5643D" w:rsidRDefault="00DE59A4" w:rsidP="00DE59A4">
      <w:pPr>
        <w:spacing w:line="480" w:lineRule="auto"/>
        <w:rPr>
          <w:rFonts w:ascii="Times New Roman" w:eastAsia="Times New Roman" w:hAnsi="Times New Roman"/>
          <w:sz w:val="24"/>
          <w:szCs w:val="24"/>
          <w:lang w:val="en-US"/>
        </w:rPr>
      </w:pPr>
    </w:p>
    <w:p w14:paraId="2F17BE21" w14:textId="77777777" w:rsidR="00A870C3" w:rsidRP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 Corresponding author. </w:t>
      </w:r>
      <w:r>
        <w:rPr>
          <w:rFonts w:ascii="Times New Roman" w:eastAsia="Times New Roman" w:hAnsi="Times New Roman"/>
          <w:sz w:val="24"/>
          <w:szCs w:val="24"/>
          <w:lang w:val="en-US"/>
        </w:rPr>
        <w:t>E</w:t>
      </w:r>
      <w:r w:rsidRPr="00DE59A4">
        <w:rPr>
          <w:rFonts w:ascii="Times New Roman" w:eastAsia="Times New Roman" w:hAnsi="Times New Roman"/>
          <w:sz w:val="24"/>
          <w:szCs w:val="24"/>
          <w:lang w:val="en-US"/>
        </w:rPr>
        <w:t xml:space="preserve">-mail: </w:t>
      </w:r>
      <w:r w:rsidR="00F7705C">
        <w:fldChar w:fldCharType="begin"/>
      </w:r>
      <w:r w:rsidR="00F7705C" w:rsidRPr="004B6EA8">
        <w:rPr>
          <w:lang w:val="en-US"/>
          <w:rPrChange w:id="0" w:author="Alicia" w:date="2015-09-03T10:56:00Z">
            <w:rPr/>
          </w:rPrChange>
        </w:rPr>
        <w:instrText xml:space="preserve"> HYPERLINK "mailto:alicia.valdes@su.se" </w:instrText>
      </w:r>
      <w:r w:rsidR="00F7705C">
        <w:fldChar w:fldCharType="separate"/>
      </w:r>
      <w:r w:rsidR="00A870C3" w:rsidRPr="00DC42B9">
        <w:rPr>
          <w:rStyle w:val="Hipervnculo"/>
          <w:rFonts w:ascii="Times New Roman" w:eastAsia="Times New Roman" w:hAnsi="Times New Roman"/>
          <w:sz w:val="24"/>
          <w:szCs w:val="24"/>
          <w:lang w:val="en-US"/>
        </w:rPr>
        <w:t>alicia.valdes@su.se</w:t>
      </w:r>
      <w:r w:rsidR="00F7705C">
        <w:rPr>
          <w:rStyle w:val="Hipervnculo"/>
          <w:rFonts w:ascii="Times New Roman" w:eastAsia="Times New Roman" w:hAnsi="Times New Roman"/>
          <w:sz w:val="24"/>
          <w:szCs w:val="24"/>
          <w:lang w:val="en-US"/>
        </w:rPr>
        <w:fldChar w:fldCharType="end"/>
      </w:r>
    </w:p>
    <w:p w14:paraId="680C91E1" w14:textId="77777777" w:rsidR="00CF32E4" w:rsidRDefault="00CF32E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93D37E7" w14:textId="77777777" w:rsidR="00B842B8" w:rsidRDefault="00B842B8" w:rsidP="009B481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ABSTRACT</w:t>
      </w:r>
    </w:p>
    <w:p w14:paraId="112EF661" w14:textId="22FD20C1" w:rsidR="00FE1B08" w:rsidRDefault="000D31CD" w:rsidP="009B481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Evolution of timing of reproduction in plants can be determined by different abiotic and biotic factors. Plants can simultaneously experience selection for early or late flowering mediated by different agents, the direction of net selection</w:t>
      </w:r>
      <w:r w:rsidRPr="000D31C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depending on the relative strengths of selective forces. When selection is mediated by </w:t>
      </w:r>
      <w:r w:rsidR="00462BBB">
        <w:rPr>
          <w:rFonts w:ascii="Times New Roman" w:hAnsi="Times New Roman" w:cs="Times New Roman"/>
          <w:sz w:val="24"/>
          <w:szCs w:val="24"/>
          <w:lang w:val="en-US"/>
        </w:rPr>
        <w:t>animal interactors</w:t>
      </w:r>
      <w:r>
        <w:rPr>
          <w:rFonts w:ascii="Times New Roman" w:hAnsi="Times New Roman" w:cs="Times New Roman"/>
          <w:sz w:val="24"/>
          <w:szCs w:val="24"/>
          <w:lang w:val="en-US"/>
        </w:rPr>
        <w:t xml:space="preserve">, spatiotemporal differences in interaction intensities and in </w:t>
      </w:r>
      <w:r w:rsidR="00305902">
        <w:rPr>
          <w:rFonts w:ascii="Times New Roman" w:hAnsi="Times New Roman" w:cs="Times New Roman"/>
          <w:sz w:val="24"/>
          <w:szCs w:val="24"/>
          <w:lang w:val="en-US"/>
        </w:rPr>
        <w:t xml:space="preserve">interactor </w:t>
      </w:r>
      <w:r>
        <w:rPr>
          <w:rFonts w:ascii="Times New Roman" w:hAnsi="Times New Roman" w:cs="Times New Roman"/>
          <w:sz w:val="24"/>
          <w:szCs w:val="24"/>
          <w:lang w:val="en-US"/>
        </w:rPr>
        <w:t xml:space="preserve">preferences </w:t>
      </w:r>
      <w:r w:rsidR="00462BBB">
        <w:rPr>
          <w:rFonts w:ascii="Times New Roman" w:hAnsi="Times New Roman" w:cs="Times New Roman"/>
          <w:sz w:val="24"/>
          <w:szCs w:val="24"/>
          <w:lang w:val="en-US"/>
        </w:rPr>
        <w:t>can lead to variations in selection and selection mosaics. Intensity of interactions may</w:t>
      </w:r>
      <w:r w:rsidR="007A071E">
        <w:rPr>
          <w:rFonts w:ascii="Times New Roman" w:hAnsi="Times New Roman" w:cs="Times New Roman"/>
          <w:sz w:val="24"/>
          <w:szCs w:val="24"/>
          <w:lang w:val="en-US"/>
        </w:rPr>
        <w:t xml:space="preserve"> in turn</w:t>
      </w:r>
      <w:r w:rsidR="00462BBB">
        <w:rPr>
          <w:rFonts w:ascii="Times New Roman" w:hAnsi="Times New Roman" w:cs="Times New Roman"/>
          <w:sz w:val="24"/>
          <w:szCs w:val="24"/>
          <w:lang w:val="en-US"/>
        </w:rPr>
        <w:t xml:space="preserve"> be determined by the environment where they occur, including relations of interactors with other community</w:t>
      </w:r>
      <w:r w:rsidR="00462BBB" w:rsidRPr="00462BBB">
        <w:rPr>
          <w:rFonts w:ascii="Times New Roman" w:hAnsi="Times New Roman" w:cs="Times New Roman"/>
          <w:sz w:val="24"/>
          <w:szCs w:val="24"/>
          <w:lang w:val="en-US"/>
        </w:rPr>
        <w:t xml:space="preserve"> </w:t>
      </w:r>
      <w:r w:rsidR="00462BBB">
        <w:rPr>
          <w:rFonts w:ascii="Times New Roman" w:hAnsi="Times New Roman" w:cs="Times New Roman"/>
          <w:sz w:val="24"/>
          <w:szCs w:val="24"/>
          <w:lang w:val="en-US"/>
        </w:rPr>
        <w:t>members</w:t>
      </w:r>
      <w:r w:rsidR="002C7D03">
        <w:rPr>
          <w:rFonts w:ascii="Times New Roman" w:hAnsi="Times New Roman" w:cs="Times New Roman"/>
          <w:sz w:val="24"/>
          <w:szCs w:val="24"/>
          <w:lang w:val="en-US"/>
        </w:rPr>
        <w:t xml:space="preserve">. </w:t>
      </w:r>
      <w:r w:rsidR="00AB74D7">
        <w:rPr>
          <w:rFonts w:ascii="Times New Roman" w:hAnsi="Times New Roman" w:cs="Times New Roman"/>
          <w:sz w:val="24"/>
          <w:szCs w:val="24"/>
          <w:lang w:val="en-US"/>
        </w:rPr>
        <w:t xml:space="preserve">During two years of studies in </w:t>
      </w:r>
      <w:r w:rsidR="005E53C6">
        <w:rPr>
          <w:rFonts w:ascii="Times New Roman" w:hAnsi="Times New Roman" w:cs="Times New Roman"/>
          <w:sz w:val="24"/>
          <w:szCs w:val="24"/>
          <w:lang w:val="en-US"/>
        </w:rPr>
        <w:t xml:space="preserve">20 populations of the </w:t>
      </w:r>
      <w:r w:rsidR="005E53C6" w:rsidRPr="00FE1B08">
        <w:rPr>
          <w:rFonts w:ascii="Times New Roman" w:hAnsi="Times New Roman" w:cs="Times New Roman"/>
          <w:sz w:val="24"/>
          <w:szCs w:val="24"/>
          <w:lang w:val="en-US"/>
        </w:rPr>
        <w:t xml:space="preserve">perennial herb </w:t>
      </w:r>
      <w:proofErr w:type="spellStart"/>
      <w:r w:rsidR="005E53C6" w:rsidRPr="00FE1B08">
        <w:rPr>
          <w:rFonts w:ascii="Times New Roman" w:hAnsi="Times New Roman" w:cs="Times New Roman"/>
          <w:i/>
          <w:sz w:val="24"/>
          <w:szCs w:val="24"/>
          <w:lang w:val="en-US"/>
        </w:rPr>
        <w:t>Gentiana</w:t>
      </w:r>
      <w:proofErr w:type="spellEnd"/>
      <w:r w:rsidR="005E53C6" w:rsidRPr="00FE1B08">
        <w:rPr>
          <w:rFonts w:ascii="Times New Roman" w:hAnsi="Times New Roman" w:cs="Times New Roman"/>
          <w:i/>
          <w:sz w:val="24"/>
          <w:szCs w:val="24"/>
          <w:lang w:val="en-US"/>
        </w:rPr>
        <w:t xml:space="preserve"> </w:t>
      </w:r>
      <w:proofErr w:type="spellStart"/>
      <w:r w:rsidR="005E53C6" w:rsidRPr="00FE1B08">
        <w:rPr>
          <w:rFonts w:ascii="Times New Roman" w:hAnsi="Times New Roman" w:cs="Times New Roman"/>
          <w:i/>
          <w:sz w:val="24"/>
          <w:szCs w:val="24"/>
          <w:lang w:val="en-US"/>
        </w:rPr>
        <w:t>pneumonanthe</w:t>
      </w:r>
      <w:proofErr w:type="spellEnd"/>
      <w:r w:rsidR="005E53C6">
        <w:rPr>
          <w:rFonts w:ascii="Times New Roman" w:hAnsi="Times New Roman" w:cs="Times New Roman"/>
          <w:i/>
          <w:sz w:val="24"/>
          <w:szCs w:val="24"/>
          <w:lang w:val="en-US"/>
        </w:rPr>
        <w:t xml:space="preserve"> </w:t>
      </w:r>
      <w:r w:rsidR="005E53C6">
        <w:rPr>
          <w:rFonts w:ascii="Times New Roman" w:hAnsi="Times New Roman" w:cs="Times New Roman"/>
          <w:sz w:val="24"/>
          <w:szCs w:val="24"/>
          <w:lang w:val="en-US"/>
        </w:rPr>
        <w:t>in SW Sweden, w</w:t>
      </w:r>
      <w:r w:rsidR="00FE1B08">
        <w:rPr>
          <w:rFonts w:ascii="Times New Roman" w:hAnsi="Times New Roman" w:cs="Times New Roman"/>
          <w:sz w:val="24"/>
          <w:szCs w:val="24"/>
          <w:lang w:val="en-US"/>
        </w:rPr>
        <w:t>e</w:t>
      </w:r>
      <w:r w:rsidR="00FE1B08" w:rsidRPr="00FE1B08">
        <w:rPr>
          <w:lang w:val="en-US"/>
        </w:rPr>
        <w:t xml:space="preserve"> </w:t>
      </w:r>
      <w:r w:rsidR="00FE1B08">
        <w:rPr>
          <w:rFonts w:ascii="Times New Roman" w:hAnsi="Times New Roman" w:cs="Times New Roman"/>
          <w:sz w:val="24"/>
          <w:szCs w:val="24"/>
          <w:lang w:val="en-US"/>
        </w:rPr>
        <w:t>investigated</w:t>
      </w:r>
      <w:r w:rsidR="00FE1B08" w:rsidRPr="00FE1B08">
        <w:rPr>
          <w:rFonts w:ascii="Times New Roman" w:hAnsi="Times New Roman" w:cs="Times New Roman"/>
          <w:sz w:val="24"/>
          <w:szCs w:val="24"/>
          <w:lang w:val="en-US"/>
        </w:rPr>
        <w:t xml:space="preserve"> how phenotypic selection on flowering phenology</w:t>
      </w:r>
      <w:r w:rsidR="00B34765">
        <w:rPr>
          <w:rFonts w:ascii="Times New Roman" w:hAnsi="Times New Roman" w:cs="Times New Roman"/>
          <w:sz w:val="24"/>
          <w:szCs w:val="24"/>
          <w:lang w:val="en-US"/>
        </w:rPr>
        <w:t xml:space="preserve"> </w:t>
      </w:r>
      <w:r w:rsidR="005E53C6">
        <w:rPr>
          <w:rFonts w:ascii="Times New Roman" w:hAnsi="Times New Roman" w:cs="Times New Roman"/>
          <w:sz w:val="24"/>
          <w:szCs w:val="24"/>
          <w:lang w:val="en-US"/>
        </w:rPr>
        <w:t xml:space="preserve">in this species </w:t>
      </w:r>
      <w:r w:rsidR="00FE1B08" w:rsidRPr="00FE1B08">
        <w:rPr>
          <w:rFonts w:ascii="Times New Roman" w:hAnsi="Times New Roman" w:cs="Times New Roman"/>
          <w:sz w:val="24"/>
          <w:szCs w:val="24"/>
          <w:lang w:val="en-US"/>
        </w:rPr>
        <w:t>is mediated by the interaction with its butterfly seed predator</w:t>
      </w:r>
      <w:r w:rsidR="00FE1B08" w:rsidRPr="00FE1B08">
        <w:rPr>
          <w:rFonts w:ascii="Times New Roman" w:hAnsi="Times New Roman" w:cs="Times New Roman"/>
          <w:i/>
          <w:sz w:val="24"/>
          <w:szCs w:val="24"/>
          <w:lang w:val="en-US"/>
        </w:rPr>
        <w:t xml:space="preserve"> </w:t>
      </w:r>
      <w:proofErr w:type="spellStart"/>
      <w:r w:rsidR="00FE1B08" w:rsidRPr="00FE1B08">
        <w:rPr>
          <w:rFonts w:ascii="Times New Roman" w:hAnsi="Times New Roman" w:cs="Times New Roman"/>
          <w:i/>
          <w:sz w:val="24"/>
          <w:szCs w:val="24"/>
          <w:lang w:val="en-US"/>
        </w:rPr>
        <w:t>Maculinea</w:t>
      </w:r>
      <w:proofErr w:type="spellEnd"/>
      <w:r w:rsidR="00FE1B08" w:rsidRPr="00FE1B08">
        <w:rPr>
          <w:rFonts w:ascii="Times New Roman" w:hAnsi="Times New Roman" w:cs="Times New Roman"/>
          <w:i/>
          <w:sz w:val="24"/>
          <w:szCs w:val="24"/>
          <w:lang w:val="en-US"/>
        </w:rPr>
        <w:t xml:space="preserve"> </w:t>
      </w:r>
      <w:proofErr w:type="spellStart"/>
      <w:r w:rsidR="00FE1B08" w:rsidRPr="00FE1B08">
        <w:rPr>
          <w:rFonts w:ascii="Times New Roman" w:hAnsi="Times New Roman" w:cs="Times New Roman"/>
          <w:i/>
          <w:sz w:val="24"/>
          <w:szCs w:val="24"/>
          <w:lang w:val="en-US"/>
        </w:rPr>
        <w:t>alcon</w:t>
      </w:r>
      <w:proofErr w:type="spellEnd"/>
      <w:r w:rsidR="00FE1B08" w:rsidRPr="00FE1B08">
        <w:rPr>
          <w:rFonts w:ascii="Times New Roman" w:hAnsi="Times New Roman" w:cs="Times New Roman"/>
          <w:sz w:val="24"/>
          <w:szCs w:val="24"/>
          <w:lang w:val="en-US"/>
        </w:rPr>
        <w:t xml:space="preserve">, and how this interaction depends on the </w:t>
      </w:r>
      <w:r w:rsidR="00FE1B08">
        <w:rPr>
          <w:rFonts w:ascii="Times New Roman" w:hAnsi="Times New Roman" w:cs="Times New Roman"/>
          <w:sz w:val="24"/>
          <w:szCs w:val="24"/>
          <w:lang w:val="en-US"/>
        </w:rPr>
        <w:t xml:space="preserve">abundance </w:t>
      </w:r>
      <w:r w:rsidR="00FE1B08" w:rsidRPr="00FE1B08">
        <w:rPr>
          <w:rFonts w:ascii="Times New Roman" w:hAnsi="Times New Roman" w:cs="Times New Roman"/>
          <w:sz w:val="24"/>
          <w:szCs w:val="24"/>
          <w:lang w:val="en-US"/>
        </w:rPr>
        <w:t xml:space="preserve">of </w:t>
      </w:r>
      <w:proofErr w:type="spellStart"/>
      <w:r w:rsidR="00FE1B08" w:rsidRPr="00FE1B08">
        <w:rPr>
          <w:rFonts w:ascii="Times New Roman" w:hAnsi="Times New Roman" w:cs="Times New Roman"/>
          <w:i/>
          <w:sz w:val="24"/>
          <w:szCs w:val="24"/>
          <w:lang w:val="en-US"/>
        </w:rPr>
        <w:t>Myrmica</w:t>
      </w:r>
      <w:proofErr w:type="spellEnd"/>
      <w:r w:rsidR="00FE1B08" w:rsidRPr="00FE1B08">
        <w:rPr>
          <w:rFonts w:ascii="Times New Roman" w:hAnsi="Times New Roman" w:cs="Times New Roman"/>
          <w:sz w:val="24"/>
          <w:szCs w:val="24"/>
          <w:lang w:val="en-US"/>
        </w:rPr>
        <w:t xml:space="preserve"> ants</w:t>
      </w:r>
      <w:r w:rsidR="00FE1B08">
        <w:rPr>
          <w:rFonts w:ascii="Times New Roman" w:hAnsi="Times New Roman" w:cs="Times New Roman"/>
          <w:sz w:val="24"/>
          <w:szCs w:val="24"/>
          <w:lang w:val="en-US"/>
        </w:rPr>
        <w:t>, which act as a</w:t>
      </w:r>
      <w:r w:rsidR="00FE1B08" w:rsidRPr="00FE1B08">
        <w:rPr>
          <w:rFonts w:ascii="Times New Roman" w:hAnsi="Times New Roman" w:cs="Times New Roman"/>
          <w:sz w:val="24"/>
          <w:szCs w:val="24"/>
          <w:lang w:val="en-US"/>
        </w:rPr>
        <w:t xml:space="preserve"> second host</w:t>
      </w:r>
      <w:r w:rsidR="00FE1B08">
        <w:rPr>
          <w:rFonts w:ascii="Times New Roman" w:hAnsi="Times New Roman" w:cs="Times New Roman"/>
          <w:sz w:val="24"/>
          <w:szCs w:val="24"/>
          <w:lang w:val="en-US"/>
        </w:rPr>
        <w:t xml:space="preserve"> for the butterfly</w:t>
      </w:r>
      <w:r w:rsidR="004B74E2">
        <w:rPr>
          <w:rFonts w:ascii="Times New Roman" w:hAnsi="Times New Roman" w:cs="Times New Roman"/>
          <w:sz w:val="24"/>
          <w:szCs w:val="24"/>
          <w:lang w:val="en-US"/>
        </w:rPr>
        <w:t xml:space="preserve">. </w:t>
      </w:r>
      <w:r w:rsidR="0043622F">
        <w:rPr>
          <w:rFonts w:ascii="Times New Roman" w:hAnsi="Times New Roman" w:cs="Times New Roman"/>
          <w:sz w:val="24"/>
          <w:szCs w:val="24"/>
          <w:lang w:val="en-US"/>
        </w:rPr>
        <w:t xml:space="preserve">In </w:t>
      </w:r>
      <w:r w:rsidR="00EA0FF5" w:rsidRPr="00EA0FF5">
        <w:rPr>
          <w:rFonts w:ascii="Times New Roman" w:hAnsi="Times New Roman" w:cs="Times New Roman"/>
          <w:i/>
          <w:sz w:val="24"/>
          <w:szCs w:val="24"/>
          <w:lang w:val="en-US"/>
        </w:rPr>
        <w:t xml:space="preserve">G. </w:t>
      </w:r>
      <w:proofErr w:type="spellStart"/>
      <w:r w:rsidR="00EA0FF5" w:rsidRPr="00EA0FF5">
        <w:rPr>
          <w:rFonts w:ascii="Times New Roman" w:hAnsi="Times New Roman" w:cs="Times New Roman"/>
          <w:i/>
          <w:sz w:val="24"/>
          <w:szCs w:val="24"/>
          <w:lang w:val="en-US"/>
        </w:rPr>
        <w:t>pneumonanthe</w:t>
      </w:r>
      <w:proofErr w:type="spellEnd"/>
      <w:r w:rsidR="00EA0FF5">
        <w:rPr>
          <w:rFonts w:ascii="Times New Roman" w:hAnsi="Times New Roman" w:cs="Times New Roman"/>
          <w:sz w:val="24"/>
          <w:szCs w:val="24"/>
          <w:lang w:val="en-US"/>
        </w:rPr>
        <w:t xml:space="preserve"> populations where </w:t>
      </w:r>
      <w:r w:rsidR="0043622F">
        <w:rPr>
          <w:rFonts w:ascii="Times New Roman" w:hAnsi="Times New Roman" w:cs="Times New Roman"/>
          <w:sz w:val="24"/>
          <w:szCs w:val="24"/>
          <w:lang w:val="en-US"/>
        </w:rPr>
        <w:t>the predator</w:t>
      </w:r>
      <w:r w:rsidR="00EA0FF5">
        <w:rPr>
          <w:rFonts w:ascii="Times New Roman" w:hAnsi="Times New Roman" w:cs="Times New Roman"/>
          <w:sz w:val="24"/>
          <w:szCs w:val="24"/>
          <w:lang w:val="en-US"/>
        </w:rPr>
        <w:t xml:space="preserve"> was absent</w:t>
      </w:r>
      <w:r w:rsidR="0043622F">
        <w:rPr>
          <w:rFonts w:ascii="Times New Roman" w:hAnsi="Times New Roman" w:cs="Times New Roman"/>
          <w:sz w:val="24"/>
          <w:szCs w:val="24"/>
          <w:lang w:val="en-US"/>
        </w:rPr>
        <w:t>, phenotypic selec</w:t>
      </w:r>
      <w:r w:rsidR="00EA0FF5">
        <w:rPr>
          <w:rFonts w:ascii="Times New Roman" w:hAnsi="Times New Roman" w:cs="Times New Roman"/>
          <w:sz w:val="24"/>
          <w:szCs w:val="24"/>
          <w:lang w:val="en-US"/>
        </w:rPr>
        <w:t>tion favored earlier flowering</w:t>
      </w:r>
      <w:r w:rsidR="004B74E2">
        <w:rPr>
          <w:rFonts w:ascii="Times New Roman" w:hAnsi="Times New Roman" w:cs="Times New Roman"/>
          <w:sz w:val="24"/>
          <w:szCs w:val="24"/>
          <w:lang w:val="en-US"/>
        </w:rPr>
        <w:t>. In populations w</w:t>
      </w:r>
      <w:r w:rsidR="00EA0FF5">
        <w:rPr>
          <w:rFonts w:ascii="Times New Roman" w:hAnsi="Times New Roman" w:cs="Times New Roman"/>
          <w:sz w:val="24"/>
          <w:szCs w:val="24"/>
          <w:lang w:val="en-US"/>
        </w:rPr>
        <w:t xml:space="preserve">here the predator was present, it attacked preferentially early-flowering individuals, which caused a shift in selection towards later flowering. </w:t>
      </w:r>
      <w:r w:rsidR="00B34765">
        <w:rPr>
          <w:rFonts w:ascii="Times New Roman" w:hAnsi="Times New Roman" w:cs="Times New Roman"/>
          <w:sz w:val="24"/>
          <w:szCs w:val="24"/>
          <w:lang w:val="en-US"/>
        </w:rPr>
        <w:t>We also observed s</w:t>
      </w:r>
      <w:r w:rsidR="00076E8F" w:rsidRPr="00B34765">
        <w:rPr>
          <w:rFonts w:ascii="Times New Roman" w:hAnsi="Times New Roman" w:cs="Times New Roman"/>
          <w:sz w:val="24"/>
          <w:szCs w:val="24"/>
          <w:lang w:val="en-US"/>
        </w:rPr>
        <w:t>election on other plant traits</w:t>
      </w:r>
      <w:r w:rsidR="00076E8F">
        <w:rPr>
          <w:rFonts w:ascii="Times New Roman" w:hAnsi="Times New Roman" w:cs="Times New Roman"/>
          <w:sz w:val="24"/>
          <w:szCs w:val="24"/>
          <w:lang w:val="en-US"/>
        </w:rPr>
        <w:t xml:space="preserve"> </w:t>
      </w:r>
      <w:r w:rsidR="00B34765">
        <w:rPr>
          <w:rFonts w:ascii="Times New Roman" w:hAnsi="Times New Roman" w:cs="Times New Roman"/>
          <w:sz w:val="24"/>
          <w:szCs w:val="24"/>
          <w:lang w:val="en-US"/>
        </w:rPr>
        <w:t xml:space="preserve">correlated with phenology (shoot height and number of flowers), although it </w:t>
      </w:r>
      <w:r w:rsidR="00076E8F">
        <w:rPr>
          <w:rFonts w:ascii="Times New Roman" w:hAnsi="Times New Roman" w:cs="Times New Roman"/>
          <w:sz w:val="24"/>
          <w:szCs w:val="24"/>
          <w:lang w:val="en-US"/>
        </w:rPr>
        <w:t>was less consistent</w:t>
      </w:r>
      <w:r w:rsidR="00B34765">
        <w:rPr>
          <w:rFonts w:ascii="Times New Roman" w:hAnsi="Times New Roman" w:cs="Times New Roman"/>
          <w:sz w:val="24"/>
          <w:szCs w:val="24"/>
          <w:lang w:val="en-US"/>
        </w:rPr>
        <w:t xml:space="preserve"> among populations and years. </w:t>
      </w:r>
      <w:r w:rsidR="00162F35">
        <w:rPr>
          <w:rFonts w:ascii="Times New Roman" w:hAnsi="Times New Roman" w:cs="Times New Roman"/>
          <w:sz w:val="24"/>
          <w:szCs w:val="24"/>
          <w:lang w:val="en-US"/>
        </w:rPr>
        <w:t xml:space="preserve">Predator-mediated selection on host plant </w:t>
      </w:r>
      <w:r w:rsidR="00076E8F">
        <w:rPr>
          <w:rFonts w:ascii="Times New Roman" w:hAnsi="Times New Roman" w:cs="Times New Roman"/>
          <w:sz w:val="24"/>
          <w:szCs w:val="24"/>
          <w:lang w:val="en-US"/>
        </w:rPr>
        <w:t>traits</w:t>
      </w:r>
      <w:r w:rsidR="00162F35">
        <w:rPr>
          <w:rFonts w:ascii="Times New Roman" w:hAnsi="Times New Roman" w:cs="Times New Roman"/>
          <w:sz w:val="24"/>
          <w:szCs w:val="24"/>
          <w:lang w:val="en-US"/>
        </w:rPr>
        <w:t xml:space="preserve"> depended on the community context, as the probability of presence of the predator increased with ant abundance at the population level. Our results demonstrate that antagonistic interactions are able to shift the direction of selection on flowering phenology, and that the community context where interactions occur is an important source of spatial variation in species interactions, and therefore in phenotypic selection</w:t>
      </w:r>
      <w:r w:rsidR="005E53C6">
        <w:rPr>
          <w:rFonts w:ascii="Times New Roman" w:hAnsi="Times New Roman" w:cs="Times New Roman"/>
          <w:sz w:val="24"/>
          <w:szCs w:val="24"/>
          <w:lang w:val="en-US"/>
        </w:rPr>
        <w:t xml:space="preserve">. </w:t>
      </w:r>
    </w:p>
    <w:p w14:paraId="5E53CD83" w14:textId="5D9AB022" w:rsidR="00FE1B08" w:rsidRDefault="00FE1B08" w:rsidP="0043622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6B56EF0" w14:textId="2C966BCA" w:rsidR="00FC051E" w:rsidRDefault="00472CCB" w:rsidP="009B481D">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lastRenderedPageBreak/>
        <w:t>INTRODUCTION</w:t>
      </w:r>
    </w:p>
    <w:p w14:paraId="19BFF6A9" w14:textId="1E14FA42" w:rsidR="00DF6DB2" w:rsidRDefault="00A505D6" w:rsidP="00183455">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Timing of reproduction in plants </w:t>
      </w:r>
      <w:r w:rsidR="00C30E98">
        <w:rPr>
          <w:rFonts w:ascii="Times New Roman" w:hAnsi="Times New Roman" w:cs="Times New Roman"/>
          <w:sz w:val="24"/>
          <w:szCs w:val="24"/>
          <w:lang w:val="en-US"/>
        </w:rPr>
        <w:t xml:space="preserve">is a key trait influencing </w:t>
      </w:r>
      <w:r>
        <w:rPr>
          <w:rFonts w:ascii="Times New Roman" w:hAnsi="Times New Roman" w:cs="Times New Roman"/>
          <w:sz w:val="24"/>
          <w:szCs w:val="24"/>
          <w:lang w:val="en-US"/>
        </w:rPr>
        <w:t xml:space="preserve">interactions both with the physical environment and with other organisms. </w:t>
      </w:r>
      <w:r w:rsidR="007A1010">
        <w:rPr>
          <w:rFonts w:ascii="Times New Roman" w:hAnsi="Times New Roman" w:cs="Times New Roman"/>
          <w:sz w:val="24"/>
          <w:szCs w:val="24"/>
          <w:lang w:val="en-US"/>
        </w:rPr>
        <w:t>For p</w:t>
      </w:r>
      <w:r w:rsidR="007613CC" w:rsidRPr="007613CC">
        <w:rPr>
          <w:rFonts w:ascii="Times New Roman" w:hAnsi="Times New Roman" w:cs="Times New Roman"/>
          <w:sz w:val="24"/>
          <w:szCs w:val="24"/>
          <w:lang w:val="en-US"/>
        </w:rPr>
        <w:t xml:space="preserve">lants </w:t>
      </w:r>
      <w:r w:rsidR="001D5DE2">
        <w:rPr>
          <w:rFonts w:ascii="Times New Roman" w:hAnsi="Times New Roman" w:cs="Times New Roman"/>
          <w:sz w:val="24"/>
          <w:szCs w:val="24"/>
          <w:lang w:val="en-US"/>
        </w:rPr>
        <w:t>in t</w:t>
      </w:r>
      <w:r w:rsidR="001D5DE2" w:rsidRPr="007613CC">
        <w:rPr>
          <w:rFonts w:ascii="Times New Roman" w:hAnsi="Times New Roman" w:cs="Times New Roman"/>
          <w:sz w:val="24"/>
          <w:szCs w:val="24"/>
          <w:lang w:val="en-US"/>
        </w:rPr>
        <w:t>emperate</w:t>
      </w:r>
      <w:r w:rsidR="001D5DE2">
        <w:rPr>
          <w:rFonts w:ascii="Times New Roman" w:hAnsi="Times New Roman" w:cs="Times New Roman"/>
          <w:sz w:val="24"/>
          <w:szCs w:val="24"/>
          <w:lang w:val="en-US"/>
        </w:rPr>
        <w:t xml:space="preserve"> regions</w:t>
      </w:r>
      <w:r w:rsidR="00C53D1D">
        <w:rPr>
          <w:rFonts w:ascii="Times New Roman" w:hAnsi="Times New Roman" w:cs="Times New Roman"/>
          <w:sz w:val="24"/>
          <w:szCs w:val="24"/>
          <w:lang w:val="en-US"/>
        </w:rPr>
        <w:t>,</w:t>
      </w:r>
      <w:r w:rsidR="001D5DE2" w:rsidRPr="007613CC">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 xml:space="preserve">selection on flowering phenology may be mediated by </w:t>
      </w:r>
      <w:r w:rsidR="007A1010">
        <w:rPr>
          <w:rFonts w:ascii="Times New Roman" w:hAnsi="Times New Roman" w:cs="Times New Roman"/>
          <w:sz w:val="24"/>
          <w:szCs w:val="24"/>
          <w:lang w:val="en-US"/>
        </w:rPr>
        <w:t>several factors</w:t>
      </w:r>
      <w:r w:rsidR="002362D6">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as</w:t>
      </w:r>
      <w:r w:rsidR="002362D6">
        <w:rPr>
          <w:rFonts w:ascii="Times New Roman" w:hAnsi="Times New Roman" w:cs="Times New Roman"/>
          <w:sz w:val="24"/>
          <w:szCs w:val="24"/>
          <w:lang w:val="en-US"/>
        </w:rPr>
        <w:t xml:space="preserve"> abiotic conditions (</w:t>
      </w:r>
      <w:r w:rsidR="00D70448" w:rsidRPr="00C50A76">
        <w:rPr>
          <w:rFonts w:ascii="Times New Roman" w:hAnsi="Times New Roman" w:cs="Times New Roman"/>
          <w:sz w:val="24"/>
          <w:szCs w:val="24"/>
          <w:lang w:val="en-US"/>
        </w:rPr>
        <w:t xml:space="preserve">Franks </w:t>
      </w:r>
      <w:r w:rsidR="00D70448" w:rsidRPr="00981711">
        <w:rPr>
          <w:rFonts w:ascii="Times New Roman" w:hAnsi="Times New Roman" w:cs="Times New Roman"/>
          <w:iCs/>
          <w:sz w:val="24"/>
          <w:szCs w:val="24"/>
          <w:lang w:val="en-US"/>
        </w:rPr>
        <w:t>et al.</w:t>
      </w:r>
      <w:r w:rsidR="00D70448" w:rsidRPr="00C50A76">
        <w:rPr>
          <w:rFonts w:ascii="Times New Roman" w:hAnsi="Times New Roman" w:cs="Times New Roman"/>
          <w:sz w:val="24"/>
          <w:szCs w:val="24"/>
          <w:lang w:val="en-US"/>
        </w:rPr>
        <w:t>, 2007</w:t>
      </w:r>
      <w:r w:rsidR="002362D6">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and</w:t>
      </w:r>
      <w:r w:rsidR="002362D6">
        <w:rPr>
          <w:rFonts w:ascii="Times New Roman" w:hAnsi="Times New Roman" w:cs="Times New Roman"/>
          <w:sz w:val="24"/>
          <w:szCs w:val="24"/>
          <w:lang w:val="en-US"/>
        </w:rPr>
        <w:t xml:space="preserve"> biotic </w:t>
      </w:r>
      <w:r w:rsidR="007B75BC">
        <w:rPr>
          <w:rFonts w:ascii="Times New Roman" w:hAnsi="Times New Roman" w:cs="Times New Roman"/>
          <w:sz w:val="24"/>
          <w:szCs w:val="24"/>
          <w:lang w:val="en-US"/>
        </w:rPr>
        <w:t>interactions (</w:t>
      </w:r>
      <w:proofErr w:type="spellStart"/>
      <w:r w:rsidR="007B75BC" w:rsidRPr="002A3A63">
        <w:rPr>
          <w:rFonts w:ascii="Times New Roman" w:hAnsi="Times New Roman" w:cs="Times New Roman"/>
          <w:sz w:val="24"/>
          <w:szCs w:val="24"/>
          <w:lang w:val="en-US"/>
        </w:rPr>
        <w:t>Elzinga</w:t>
      </w:r>
      <w:proofErr w:type="spellEnd"/>
      <w:r w:rsidR="007B75BC" w:rsidRPr="002A3A63">
        <w:rPr>
          <w:rFonts w:ascii="Times New Roman" w:hAnsi="Times New Roman" w:cs="Times New Roman"/>
          <w:sz w:val="24"/>
          <w:szCs w:val="24"/>
          <w:lang w:val="en-US"/>
        </w:rPr>
        <w:t xml:space="preserve"> et al., 2007</w:t>
      </w:r>
      <w:r w:rsidR="007B75BC">
        <w:rPr>
          <w:rFonts w:ascii="Times New Roman" w:hAnsi="Times New Roman" w:cs="Times New Roman"/>
          <w:sz w:val="24"/>
          <w:szCs w:val="24"/>
          <w:lang w:val="en-US"/>
        </w:rPr>
        <w:t>). Both mutualist</w:t>
      </w:r>
      <w:r w:rsidR="004D1088">
        <w:rPr>
          <w:rFonts w:ascii="Times New Roman" w:hAnsi="Times New Roman" w:cs="Times New Roman"/>
          <w:sz w:val="24"/>
          <w:szCs w:val="24"/>
          <w:lang w:val="en-US"/>
        </w:rPr>
        <w:t>ic</w:t>
      </w:r>
      <w:r w:rsidR="007B75BC">
        <w:rPr>
          <w:rFonts w:ascii="Times New Roman" w:hAnsi="Times New Roman" w:cs="Times New Roman"/>
          <w:sz w:val="24"/>
          <w:szCs w:val="24"/>
          <w:lang w:val="en-US"/>
        </w:rPr>
        <w:t xml:space="preserve"> (</w:t>
      </w:r>
      <w:proofErr w:type="spellStart"/>
      <w:r w:rsidR="006B2ECB">
        <w:rPr>
          <w:rFonts w:ascii="Times New Roman" w:hAnsi="Times New Roman" w:cs="Times New Roman"/>
          <w:sz w:val="24"/>
          <w:szCs w:val="24"/>
          <w:lang w:val="en-US"/>
        </w:rPr>
        <w:t>Munguí</w:t>
      </w:r>
      <w:r w:rsidR="006B2ECB" w:rsidRPr="006B2ECB">
        <w:rPr>
          <w:rFonts w:ascii="Times New Roman" w:hAnsi="Times New Roman" w:cs="Times New Roman"/>
          <w:sz w:val="24"/>
          <w:szCs w:val="24"/>
          <w:lang w:val="en-US"/>
        </w:rPr>
        <w:t>a</w:t>
      </w:r>
      <w:proofErr w:type="spellEnd"/>
      <w:r w:rsidR="006B2ECB" w:rsidRPr="006B2ECB">
        <w:rPr>
          <w:rFonts w:ascii="Times New Roman" w:hAnsi="Times New Roman" w:cs="Times New Roman"/>
          <w:sz w:val="24"/>
          <w:szCs w:val="24"/>
          <w:lang w:val="en-US"/>
        </w:rPr>
        <w:t>-Rosas et al., 2011</w:t>
      </w:r>
      <w:r w:rsidR="006B2ECB">
        <w:rPr>
          <w:rFonts w:ascii="Times New Roman" w:hAnsi="Times New Roman" w:cs="Times New Roman"/>
          <w:sz w:val="24"/>
          <w:szCs w:val="24"/>
          <w:lang w:val="en-US"/>
        </w:rPr>
        <w:t xml:space="preserve">a, </w:t>
      </w:r>
      <w:proofErr w:type="spellStart"/>
      <w:r w:rsidR="007B75BC">
        <w:rPr>
          <w:rFonts w:ascii="Times New Roman" w:hAnsi="Times New Roman" w:cs="Times New Roman"/>
          <w:sz w:val="24"/>
          <w:szCs w:val="24"/>
          <w:lang w:val="en-US"/>
        </w:rPr>
        <w:t>Aizen</w:t>
      </w:r>
      <w:proofErr w:type="spellEnd"/>
      <w:r w:rsidR="007B75BC">
        <w:rPr>
          <w:rFonts w:ascii="Times New Roman" w:hAnsi="Times New Roman" w:cs="Times New Roman"/>
          <w:sz w:val="24"/>
          <w:szCs w:val="24"/>
          <w:lang w:val="en-US"/>
        </w:rPr>
        <w:t>, 2003) and antagonist</w:t>
      </w:r>
      <w:r w:rsidR="004D1088">
        <w:rPr>
          <w:rFonts w:ascii="Times New Roman" w:hAnsi="Times New Roman" w:cs="Times New Roman"/>
          <w:sz w:val="24"/>
          <w:szCs w:val="24"/>
          <w:lang w:val="en-US"/>
        </w:rPr>
        <w:t>ic interactors</w:t>
      </w:r>
      <w:r w:rsidR="007B75BC">
        <w:rPr>
          <w:rFonts w:ascii="Times New Roman" w:hAnsi="Times New Roman" w:cs="Times New Roman"/>
          <w:sz w:val="24"/>
          <w:szCs w:val="24"/>
          <w:lang w:val="en-US"/>
        </w:rPr>
        <w:t xml:space="preserve"> (</w:t>
      </w:r>
      <w:proofErr w:type="spellStart"/>
      <w:r w:rsidR="007B75BC" w:rsidRPr="007B75BC">
        <w:rPr>
          <w:rFonts w:ascii="Times New Roman" w:hAnsi="Times New Roman" w:cs="Times New Roman"/>
          <w:sz w:val="24"/>
          <w:szCs w:val="24"/>
          <w:lang w:val="en-US"/>
        </w:rPr>
        <w:t>Ehrlén</w:t>
      </w:r>
      <w:proofErr w:type="spellEnd"/>
      <w:r w:rsidR="007B75BC" w:rsidRPr="007B75BC">
        <w:rPr>
          <w:rFonts w:ascii="Times New Roman" w:hAnsi="Times New Roman" w:cs="Times New Roman"/>
          <w:sz w:val="24"/>
          <w:szCs w:val="24"/>
          <w:lang w:val="en-US"/>
        </w:rPr>
        <w:t xml:space="preserve"> &amp; </w:t>
      </w:r>
      <w:proofErr w:type="spellStart"/>
      <w:r w:rsidR="007B75BC" w:rsidRPr="007B75BC">
        <w:rPr>
          <w:rFonts w:ascii="Times New Roman" w:hAnsi="Times New Roman" w:cs="Times New Roman"/>
          <w:sz w:val="24"/>
          <w:szCs w:val="24"/>
          <w:lang w:val="en-US"/>
        </w:rPr>
        <w:t>Münzbergová</w:t>
      </w:r>
      <w:proofErr w:type="spellEnd"/>
      <w:r w:rsidR="007B75BC" w:rsidRPr="007B75BC">
        <w:rPr>
          <w:rFonts w:ascii="Times New Roman" w:hAnsi="Times New Roman" w:cs="Times New Roman"/>
          <w:sz w:val="24"/>
          <w:szCs w:val="24"/>
          <w:lang w:val="en-US"/>
        </w:rPr>
        <w:t>, 2009</w:t>
      </w:r>
      <w:r w:rsidR="000278C0">
        <w:rPr>
          <w:rFonts w:ascii="Times New Roman" w:hAnsi="Times New Roman" w:cs="Times New Roman"/>
          <w:sz w:val="24"/>
          <w:szCs w:val="24"/>
          <w:lang w:val="en-US"/>
        </w:rPr>
        <w:t xml:space="preserve">, </w:t>
      </w:r>
      <w:proofErr w:type="spellStart"/>
      <w:r w:rsidR="000278C0" w:rsidRPr="00C50A76">
        <w:rPr>
          <w:rFonts w:ascii="Times New Roman" w:hAnsi="Times New Roman" w:cs="Times New Roman"/>
          <w:sz w:val="24"/>
          <w:lang w:val="en-US"/>
        </w:rPr>
        <w:t>Biere</w:t>
      </w:r>
      <w:proofErr w:type="spellEnd"/>
      <w:r w:rsidR="000278C0" w:rsidRPr="00C50A76">
        <w:rPr>
          <w:rFonts w:ascii="Times New Roman" w:hAnsi="Times New Roman" w:cs="Times New Roman"/>
          <w:sz w:val="24"/>
          <w:lang w:val="en-US"/>
        </w:rPr>
        <w:t xml:space="preserve"> &amp; </w:t>
      </w:r>
      <w:proofErr w:type="spellStart"/>
      <w:r w:rsidR="000278C0" w:rsidRPr="00C50A76">
        <w:rPr>
          <w:rFonts w:ascii="Times New Roman" w:hAnsi="Times New Roman" w:cs="Times New Roman"/>
          <w:sz w:val="24"/>
          <w:lang w:val="en-US"/>
        </w:rPr>
        <w:t>Antonovics</w:t>
      </w:r>
      <w:proofErr w:type="spellEnd"/>
      <w:r w:rsidR="000278C0" w:rsidRPr="00C50A76">
        <w:rPr>
          <w:rFonts w:ascii="Times New Roman" w:hAnsi="Times New Roman" w:cs="Times New Roman"/>
          <w:sz w:val="24"/>
          <w:lang w:val="en-US"/>
        </w:rPr>
        <w:t>, 1996</w:t>
      </w:r>
      <w:r w:rsidR="000278C0">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 xml:space="preserve">have been </w:t>
      </w:r>
      <w:r w:rsidR="004D1088">
        <w:rPr>
          <w:rFonts w:ascii="Times New Roman" w:hAnsi="Times New Roman" w:cs="Times New Roman"/>
          <w:sz w:val="24"/>
          <w:szCs w:val="24"/>
          <w:lang w:val="en-US"/>
        </w:rPr>
        <w:t>pointed out</w:t>
      </w:r>
      <w:r w:rsidR="007B75BC">
        <w:rPr>
          <w:rFonts w:ascii="Times New Roman" w:hAnsi="Times New Roman" w:cs="Times New Roman"/>
          <w:sz w:val="24"/>
          <w:szCs w:val="24"/>
          <w:lang w:val="en-US"/>
        </w:rPr>
        <w:t xml:space="preserve"> </w:t>
      </w:r>
      <w:r w:rsidR="00403B9C">
        <w:rPr>
          <w:rFonts w:ascii="Times New Roman" w:hAnsi="Times New Roman" w:cs="Times New Roman"/>
          <w:sz w:val="24"/>
          <w:szCs w:val="24"/>
          <w:lang w:val="en-US"/>
        </w:rPr>
        <w:t xml:space="preserve">as agents of selection </w:t>
      </w:r>
      <w:r w:rsidR="006B2ECB">
        <w:rPr>
          <w:rFonts w:ascii="Times New Roman" w:hAnsi="Times New Roman" w:cs="Times New Roman"/>
          <w:sz w:val="24"/>
          <w:szCs w:val="24"/>
          <w:lang w:val="en-US"/>
        </w:rPr>
        <w:t>for</w:t>
      </w:r>
      <w:r w:rsidR="007B75BC">
        <w:rPr>
          <w:rFonts w:ascii="Times New Roman" w:hAnsi="Times New Roman" w:cs="Times New Roman"/>
          <w:sz w:val="24"/>
          <w:szCs w:val="24"/>
          <w:lang w:val="en-US"/>
        </w:rPr>
        <w:t xml:space="preserve"> flowering phenology. </w:t>
      </w:r>
      <w:r w:rsidR="004D1088">
        <w:rPr>
          <w:rFonts w:ascii="Times New Roman" w:hAnsi="Times New Roman" w:cs="Times New Roman"/>
          <w:sz w:val="24"/>
          <w:szCs w:val="24"/>
          <w:lang w:val="en-US"/>
        </w:rPr>
        <w:t xml:space="preserve">Some of these factors have been reported to </w:t>
      </w:r>
      <w:r w:rsidR="00AB74D7">
        <w:rPr>
          <w:rFonts w:ascii="Times New Roman" w:hAnsi="Times New Roman" w:cs="Times New Roman"/>
          <w:sz w:val="24"/>
          <w:szCs w:val="24"/>
          <w:lang w:val="en-US"/>
        </w:rPr>
        <w:t>favor</w:t>
      </w:r>
      <w:r w:rsidR="004D1088">
        <w:rPr>
          <w:rFonts w:ascii="Times New Roman" w:hAnsi="Times New Roman" w:cs="Times New Roman"/>
          <w:sz w:val="24"/>
          <w:szCs w:val="24"/>
          <w:lang w:val="en-US"/>
        </w:rPr>
        <w:t xml:space="preserve"> earlier flowering. </w:t>
      </w:r>
      <w:r w:rsidR="00930285">
        <w:rPr>
          <w:rFonts w:ascii="Times New Roman" w:hAnsi="Times New Roman" w:cs="Times New Roman"/>
          <w:sz w:val="24"/>
          <w:szCs w:val="24"/>
          <w:lang w:val="en-US"/>
        </w:rPr>
        <w:t xml:space="preserve">For example, </w:t>
      </w:r>
      <w:r w:rsidR="008E20A5" w:rsidRPr="008E20A5">
        <w:rPr>
          <w:rFonts w:ascii="Times New Roman" w:hAnsi="Times New Roman" w:cs="Times New Roman"/>
          <w:sz w:val="24"/>
          <w:szCs w:val="24"/>
          <w:lang w:val="en-US"/>
        </w:rPr>
        <w:t>warm temperatures and earl</w:t>
      </w:r>
      <w:r w:rsidR="00FA11DA">
        <w:rPr>
          <w:rFonts w:ascii="Times New Roman" w:hAnsi="Times New Roman" w:cs="Times New Roman"/>
          <w:sz w:val="24"/>
          <w:szCs w:val="24"/>
          <w:lang w:val="en-US"/>
        </w:rPr>
        <w:t>y</w:t>
      </w:r>
      <w:r w:rsidR="008E20A5" w:rsidRPr="008E20A5">
        <w:rPr>
          <w:rFonts w:ascii="Times New Roman" w:hAnsi="Times New Roman" w:cs="Times New Roman"/>
          <w:sz w:val="24"/>
          <w:szCs w:val="24"/>
          <w:lang w:val="en-US"/>
        </w:rPr>
        <w:t xml:space="preserve"> snowmelt dates</w:t>
      </w:r>
      <w:r w:rsidR="008E20A5">
        <w:rPr>
          <w:rFonts w:ascii="Times New Roman" w:hAnsi="Times New Roman" w:cs="Times New Roman"/>
          <w:sz w:val="24"/>
          <w:szCs w:val="24"/>
          <w:lang w:val="en-US"/>
        </w:rPr>
        <w:t xml:space="preserve"> </w:t>
      </w:r>
      <w:r w:rsidR="00E43C34">
        <w:rPr>
          <w:rFonts w:ascii="Times New Roman" w:hAnsi="Times New Roman" w:cs="Times New Roman"/>
          <w:sz w:val="24"/>
          <w:szCs w:val="24"/>
          <w:lang w:val="en-US"/>
        </w:rPr>
        <w:t>ha</w:t>
      </w:r>
      <w:r w:rsidR="00FA11DA">
        <w:rPr>
          <w:rFonts w:ascii="Times New Roman" w:hAnsi="Times New Roman" w:cs="Times New Roman"/>
          <w:sz w:val="24"/>
          <w:szCs w:val="24"/>
          <w:lang w:val="en-US"/>
        </w:rPr>
        <w:t>ve</w:t>
      </w:r>
      <w:r w:rsidR="00E43C34">
        <w:rPr>
          <w:rFonts w:ascii="Times New Roman" w:hAnsi="Times New Roman" w:cs="Times New Roman"/>
          <w:sz w:val="24"/>
          <w:szCs w:val="24"/>
          <w:lang w:val="en-US"/>
        </w:rPr>
        <w:t xml:space="preserve"> been suggested to</w:t>
      </w:r>
      <w:r w:rsidR="008E20A5">
        <w:rPr>
          <w:rFonts w:ascii="Times New Roman" w:hAnsi="Times New Roman" w:cs="Times New Roman"/>
          <w:sz w:val="24"/>
          <w:szCs w:val="24"/>
          <w:lang w:val="en-US"/>
        </w:rPr>
        <w:t xml:space="preserve"> drive an advancement of flowering phenology</w:t>
      </w:r>
      <w:r w:rsidR="00103084" w:rsidRPr="00103084">
        <w:rPr>
          <w:rFonts w:ascii="Times New Roman" w:hAnsi="Times New Roman" w:cs="Times New Roman"/>
          <w:sz w:val="24"/>
          <w:szCs w:val="24"/>
          <w:lang w:val="en-US"/>
        </w:rPr>
        <w:t xml:space="preserve"> (Anderson </w:t>
      </w:r>
      <w:r w:rsidR="00103084" w:rsidRPr="00981711">
        <w:rPr>
          <w:rFonts w:ascii="Times New Roman" w:hAnsi="Times New Roman" w:cs="Times New Roman"/>
          <w:iCs/>
          <w:sz w:val="24"/>
          <w:szCs w:val="24"/>
          <w:lang w:val="en-US"/>
        </w:rPr>
        <w:t>et al</w:t>
      </w:r>
      <w:r w:rsidR="00103084" w:rsidRPr="00103084">
        <w:rPr>
          <w:rFonts w:ascii="Times New Roman" w:hAnsi="Times New Roman" w:cs="Times New Roman"/>
          <w:i/>
          <w:iCs/>
          <w:sz w:val="24"/>
          <w:szCs w:val="24"/>
          <w:lang w:val="en-US"/>
        </w:rPr>
        <w:t>.</w:t>
      </w:r>
      <w:r w:rsidR="00103084" w:rsidRPr="00103084">
        <w:rPr>
          <w:rFonts w:ascii="Times New Roman" w:hAnsi="Times New Roman" w:cs="Times New Roman"/>
          <w:sz w:val="24"/>
          <w:szCs w:val="24"/>
          <w:lang w:val="en-US"/>
        </w:rPr>
        <w:t>, 2012)</w:t>
      </w:r>
      <w:r w:rsidR="008E20A5">
        <w:rPr>
          <w:rFonts w:ascii="Times New Roman" w:hAnsi="Times New Roman" w:cs="Times New Roman"/>
          <w:sz w:val="24"/>
          <w:szCs w:val="24"/>
          <w:lang w:val="en-US"/>
        </w:rPr>
        <w:t xml:space="preserve">. </w:t>
      </w:r>
      <w:r w:rsidR="002A3A63">
        <w:rPr>
          <w:rFonts w:ascii="Times New Roman" w:hAnsi="Times New Roman" w:cs="Times New Roman"/>
          <w:sz w:val="24"/>
          <w:szCs w:val="24"/>
          <w:lang w:val="en-US"/>
        </w:rPr>
        <w:t xml:space="preserve">Pollinators have also been </w:t>
      </w:r>
      <w:r w:rsidR="004D1088">
        <w:rPr>
          <w:rFonts w:ascii="Times New Roman" w:hAnsi="Times New Roman" w:cs="Times New Roman"/>
          <w:sz w:val="24"/>
          <w:szCs w:val="24"/>
          <w:lang w:val="en-US"/>
        </w:rPr>
        <w:t>mentioned</w:t>
      </w:r>
      <w:r w:rsidR="002A3A63">
        <w:rPr>
          <w:rFonts w:ascii="Times New Roman" w:hAnsi="Times New Roman" w:cs="Times New Roman"/>
          <w:sz w:val="24"/>
          <w:szCs w:val="24"/>
          <w:lang w:val="en-US"/>
        </w:rPr>
        <w:t xml:space="preserve"> as agents of selection for early flowering (</w:t>
      </w:r>
      <w:proofErr w:type="spellStart"/>
      <w:r w:rsidR="002A3A63" w:rsidRPr="002A3A63">
        <w:rPr>
          <w:rFonts w:ascii="Times New Roman" w:hAnsi="Times New Roman" w:cs="Times New Roman"/>
          <w:sz w:val="24"/>
          <w:szCs w:val="24"/>
          <w:lang w:val="en-US"/>
        </w:rPr>
        <w:t>Elzinga</w:t>
      </w:r>
      <w:proofErr w:type="spellEnd"/>
      <w:r w:rsidR="002A3A63" w:rsidRPr="002A3A63">
        <w:rPr>
          <w:rFonts w:ascii="Times New Roman" w:hAnsi="Times New Roman" w:cs="Times New Roman"/>
          <w:sz w:val="24"/>
          <w:szCs w:val="24"/>
          <w:lang w:val="en-US"/>
        </w:rPr>
        <w:t xml:space="preserve"> et al., 2007</w:t>
      </w:r>
      <w:r w:rsidR="002A3A63">
        <w:rPr>
          <w:rFonts w:ascii="Times New Roman" w:hAnsi="Times New Roman" w:cs="Times New Roman"/>
          <w:sz w:val="24"/>
          <w:szCs w:val="24"/>
          <w:lang w:val="en-US"/>
        </w:rPr>
        <w:t>), although empirical evidence of pollinator-mediated selection on phenology is scarce (but see</w:t>
      </w:r>
      <w:r w:rsidR="00E43C34">
        <w:rPr>
          <w:rFonts w:ascii="Times New Roman" w:hAnsi="Times New Roman" w:cs="Times New Roman"/>
          <w:sz w:val="24"/>
          <w:szCs w:val="24"/>
          <w:lang w:val="en-US"/>
        </w:rPr>
        <w:t xml:space="preserve"> </w:t>
      </w:r>
      <w:proofErr w:type="spellStart"/>
      <w:r w:rsidR="00E43C34" w:rsidRPr="00716587">
        <w:rPr>
          <w:rFonts w:ascii="Times New Roman" w:hAnsi="Times New Roman" w:cs="Times New Roman"/>
          <w:sz w:val="24"/>
          <w:szCs w:val="24"/>
          <w:lang w:val="en-US"/>
        </w:rPr>
        <w:t>Sandring</w:t>
      </w:r>
      <w:proofErr w:type="spellEnd"/>
      <w:r w:rsidR="00E43C34" w:rsidRPr="00716587">
        <w:rPr>
          <w:rFonts w:ascii="Times New Roman" w:hAnsi="Times New Roman" w:cs="Times New Roman"/>
          <w:sz w:val="24"/>
          <w:szCs w:val="24"/>
          <w:lang w:val="en-US"/>
        </w:rPr>
        <w:t xml:space="preserve"> &amp; </w:t>
      </w:r>
      <w:proofErr w:type="spellStart"/>
      <w:r w:rsidR="00E43C34" w:rsidRPr="00716587">
        <w:rPr>
          <w:rFonts w:ascii="Times New Roman" w:hAnsi="Times New Roman" w:cs="Times New Roman"/>
          <w:sz w:val="24"/>
          <w:szCs w:val="24"/>
          <w:lang w:val="en-US"/>
        </w:rPr>
        <w:t>Ågren</w:t>
      </w:r>
      <w:proofErr w:type="spellEnd"/>
      <w:r w:rsidR="00E43C34" w:rsidRPr="00716587">
        <w:rPr>
          <w:rFonts w:ascii="Times New Roman" w:hAnsi="Times New Roman" w:cs="Times New Roman"/>
          <w:sz w:val="24"/>
          <w:szCs w:val="24"/>
          <w:lang w:val="en-US"/>
        </w:rPr>
        <w:t>, 2009</w:t>
      </w:r>
      <w:r w:rsidR="002A3A63">
        <w:rPr>
          <w:rFonts w:ascii="Times New Roman" w:hAnsi="Times New Roman" w:cs="Times New Roman"/>
          <w:sz w:val="24"/>
          <w:szCs w:val="24"/>
          <w:lang w:val="en-US"/>
        </w:rPr>
        <w:t>)</w:t>
      </w:r>
      <w:r w:rsidR="00FF6434">
        <w:rPr>
          <w:rFonts w:ascii="Times New Roman" w:hAnsi="Times New Roman" w:cs="Times New Roman"/>
          <w:sz w:val="24"/>
          <w:szCs w:val="24"/>
          <w:lang w:val="en-US"/>
        </w:rPr>
        <w:t xml:space="preserve">. However, other </w:t>
      </w:r>
      <w:r w:rsidR="007A1010">
        <w:rPr>
          <w:rFonts w:ascii="Times New Roman" w:hAnsi="Times New Roman" w:cs="Times New Roman"/>
          <w:sz w:val="24"/>
          <w:szCs w:val="24"/>
          <w:lang w:val="en-US"/>
        </w:rPr>
        <w:t>factors may</w:t>
      </w:r>
      <w:r w:rsidR="00C53D1D">
        <w:rPr>
          <w:rFonts w:ascii="Times New Roman" w:hAnsi="Times New Roman" w:cs="Times New Roman"/>
          <w:sz w:val="24"/>
          <w:szCs w:val="24"/>
          <w:lang w:val="en-US"/>
        </w:rPr>
        <w:t xml:space="preserve"> simultaneously</w:t>
      </w:r>
      <w:r w:rsidR="007A1010">
        <w:rPr>
          <w:rFonts w:ascii="Times New Roman" w:hAnsi="Times New Roman" w:cs="Times New Roman"/>
          <w:sz w:val="24"/>
          <w:szCs w:val="24"/>
          <w:lang w:val="en-US"/>
        </w:rPr>
        <w:t xml:space="preserve"> act to favor later flowering</w:t>
      </w:r>
      <w:r w:rsidR="00C53D1D">
        <w:rPr>
          <w:rFonts w:ascii="Times New Roman" w:hAnsi="Times New Roman" w:cs="Times New Roman"/>
          <w:sz w:val="24"/>
          <w:szCs w:val="24"/>
          <w:lang w:val="en-US"/>
        </w:rPr>
        <w:t xml:space="preserve">. </w:t>
      </w:r>
      <w:r w:rsidR="007A1010">
        <w:rPr>
          <w:rFonts w:ascii="Times New Roman" w:hAnsi="Times New Roman" w:cs="Times New Roman"/>
          <w:sz w:val="24"/>
          <w:szCs w:val="24"/>
          <w:lang w:val="en-US"/>
        </w:rPr>
        <w:t>For example, g</w:t>
      </w:r>
      <w:r w:rsidR="004047A2">
        <w:rPr>
          <w:rFonts w:ascii="Times New Roman" w:hAnsi="Times New Roman" w:cs="Times New Roman"/>
          <w:sz w:val="24"/>
          <w:szCs w:val="24"/>
          <w:lang w:val="en-US"/>
        </w:rPr>
        <w:t>rowing</w:t>
      </w:r>
      <w:r w:rsidR="00BF2DFD">
        <w:rPr>
          <w:rFonts w:ascii="Times New Roman" w:hAnsi="Times New Roman" w:cs="Times New Roman"/>
          <w:sz w:val="24"/>
          <w:szCs w:val="24"/>
          <w:lang w:val="en-US"/>
        </w:rPr>
        <w:t xml:space="preserve"> evidence shows that predispersal seed predators can mediate selection on </w:t>
      </w:r>
      <w:r w:rsidR="00B842B8">
        <w:rPr>
          <w:rFonts w:ascii="Times New Roman" w:hAnsi="Times New Roman" w:cs="Times New Roman"/>
          <w:sz w:val="24"/>
          <w:szCs w:val="24"/>
          <w:lang w:val="en-US"/>
        </w:rPr>
        <w:t xml:space="preserve">flowering </w:t>
      </w:r>
      <w:r w:rsidR="00B7275F">
        <w:rPr>
          <w:rFonts w:ascii="Times New Roman" w:hAnsi="Times New Roman" w:cs="Times New Roman"/>
          <w:sz w:val="24"/>
          <w:szCs w:val="24"/>
          <w:lang w:val="en-US"/>
        </w:rPr>
        <w:t>phenology</w:t>
      </w:r>
      <w:r w:rsidR="00BF2DFD">
        <w:rPr>
          <w:rFonts w:ascii="Times New Roman" w:hAnsi="Times New Roman" w:cs="Times New Roman"/>
          <w:sz w:val="24"/>
          <w:szCs w:val="24"/>
          <w:lang w:val="en-US"/>
        </w:rPr>
        <w:t xml:space="preserve"> </w:t>
      </w:r>
      <w:r w:rsidR="006179A7" w:rsidRPr="00CE4AD1">
        <w:rPr>
          <w:rFonts w:ascii="Times New Roman" w:hAnsi="Times New Roman" w:cs="Times New Roman"/>
          <w:sz w:val="24"/>
          <w:szCs w:val="24"/>
          <w:lang w:val="en-US"/>
        </w:rPr>
        <w:t>(</w:t>
      </w:r>
      <w:proofErr w:type="spellStart"/>
      <w:r w:rsidR="000C15BD" w:rsidRPr="000D1B1C">
        <w:rPr>
          <w:rFonts w:ascii="Times New Roman" w:hAnsi="Times New Roman" w:cs="Times New Roman"/>
          <w:sz w:val="24"/>
          <w:szCs w:val="24"/>
          <w:lang w:val="en-US"/>
        </w:rPr>
        <w:t>Elzinga</w:t>
      </w:r>
      <w:proofErr w:type="spellEnd"/>
      <w:r w:rsidR="000C15BD" w:rsidRPr="000D1B1C">
        <w:rPr>
          <w:rFonts w:ascii="Times New Roman" w:hAnsi="Times New Roman" w:cs="Times New Roman"/>
          <w:sz w:val="24"/>
          <w:szCs w:val="24"/>
          <w:lang w:val="en-US"/>
        </w:rPr>
        <w:t xml:space="preserve"> </w:t>
      </w:r>
      <w:r w:rsidR="000C15BD" w:rsidRPr="00981711">
        <w:rPr>
          <w:rFonts w:ascii="Times New Roman" w:hAnsi="Times New Roman" w:cs="Times New Roman"/>
          <w:iCs/>
          <w:sz w:val="24"/>
          <w:szCs w:val="24"/>
          <w:lang w:val="en-US"/>
        </w:rPr>
        <w:t>et al</w:t>
      </w:r>
      <w:r w:rsidR="000C15BD" w:rsidRPr="000D1B1C">
        <w:rPr>
          <w:rFonts w:ascii="Times New Roman" w:hAnsi="Times New Roman" w:cs="Times New Roman"/>
          <w:i/>
          <w:iCs/>
          <w:sz w:val="24"/>
          <w:szCs w:val="24"/>
          <w:lang w:val="en-US"/>
        </w:rPr>
        <w:t>.</w:t>
      </w:r>
      <w:r w:rsidR="000C15BD" w:rsidRPr="000D1B1C">
        <w:rPr>
          <w:rFonts w:ascii="Times New Roman" w:hAnsi="Times New Roman" w:cs="Times New Roman"/>
          <w:sz w:val="24"/>
          <w:szCs w:val="24"/>
          <w:lang w:val="en-US"/>
        </w:rPr>
        <w:t>, 2007</w:t>
      </w:r>
      <w:r w:rsidR="000C15BD">
        <w:rPr>
          <w:rFonts w:ascii="Times New Roman" w:hAnsi="Times New Roman" w:cs="Times New Roman"/>
          <w:sz w:val="24"/>
          <w:szCs w:val="24"/>
          <w:lang w:val="en-US"/>
        </w:rPr>
        <w:t xml:space="preserve">, </w:t>
      </w:r>
      <w:proofErr w:type="spellStart"/>
      <w:r w:rsidR="006179A7" w:rsidRPr="00CE4AD1">
        <w:rPr>
          <w:rFonts w:ascii="Times New Roman" w:hAnsi="Times New Roman" w:cs="Times New Roman"/>
          <w:sz w:val="24"/>
          <w:szCs w:val="24"/>
          <w:lang w:val="en-US"/>
        </w:rPr>
        <w:t>Ehrlén</w:t>
      </w:r>
      <w:proofErr w:type="spellEnd"/>
      <w:r w:rsidR="006179A7" w:rsidRPr="00CE4AD1">
        <w:rPr>
          <w:rFonts w:ascii="Times New Roman" w:hAnsi="Times New Roman" w:cs="Times New Roman"/>
          <w:sz w:val="24"/>
          <w:szCs w:val="24"/>
          <w:lang w:val="en-US"/>
        </w:rPr>
        <w:t xml:space="preserve"> &amp; </w:t>
      </w:r>
      <w:proofErr w:type="spellStart"/>
      <w:r w:rsidR="006179A7" w:rsidRPr="00CE4AD1">
        <w:rPr>
          <w:rFonts w:ascii="Times New Roman" w:hAnsi="Times New Roman" w:cs="Times New Roman"/>
          <w:sz w:val="24"/>
          <w:szCs w:val="24"/>
          <w:lang w:val="en-US"/>
        </w:rPr>
        <w:t>Münzbergová</w:t>
      </w:r>
      <w:proofErr w:type="spellEnd"/>
      <w:r w:rsidR="006179A7" w:rsidRPr="00CE4AD1">
        <w:rPr>
          <w:rFonts w:ascii="Times New Roman" w:hAnsi="Times New Roman" w:cs="Times New Roman"/>
          <w:sz w:val="24"/>
          <w:szCs w:val="24"/>
          <w:lang w:val="en-US"/>
        </w:rPr>
        <w:t>, 2009</w:t>
      </w:r>
      <w:r w:rsidR="00B3508E">
        <w:rPr>
          <w:rFonts w:ascii="Times New Roman" w:hAnsi="Times New Roman" w:cs="Times New Roman"/>
          <w:sz w:val="24"/>
          <w:szCs w:val="24"/>
          <w:lang w:val="en-US"/>
        </w:rPr>
        <w:t xml:space="preserve">, </w:t>
      </w:r>
      <w:proofErr w:type="spellStart"/>
      <w:r w:rsidR="00B3508E">
        <w:rPr>
          <w:rFonts w:ascii="Times New Roman" w:hAnsi="Times New Roman" w:cs="Times New Roman"/>
          <w:sz w:val="24"/>
          <w:szCs w:val="24"/>
          <w:lang w:val="en-US"/>
        </w:rPr>
        <w:t>Ehrlén</w:t>
      </w:r>
      <w:proofErr w:type="spellEnd"/>
      <w:r w:rsidR="00B3508E">
        <w:rPr>
          <w:rFonts w:ascii="Times New Roman" w:hAnsi="Times New Roman" w:cs="Times New Roman"/>
          <w:sz w:val="24"/>
          <w:szCs w:val="24"/>
          <w:lang w:val="en-US"/>
        </w:rPr>
        <w:t xml:space="preserve"> 2015</w:t>
      </w:r>
      <w:r w:rsidR="006179A7" w:rsidRPr="00CE4AD1">
        <w:rPr>
          <w:rFonts w:ascii="Times New Roman" w:hAnsi="Times New Roman" w:cs="Times New Roman"/>
          <w:sz w:val="24"/>
          <w:szCs w:val="24"/>
          <w:lang w:val="en-US"/>
        </w:rPr>
        <w:t>)</w:t>
      </w:r>
      <w:r w:rsidR="007A1010">
        <w:rPr>
          <w:rFonts w:ascii="Times New Roman" w:hAnsi="Times New Roman" w:cs="Times New Roman"/>
          <w:sz w:val="24"/>
          <w:szCs w:val="24"/>
          <w:lang w:val="en-US"/>
        </w:rPr>
        <w:t>, and that this sometimes favors later flowering (</w:t>
      </w:r>
      <w:proofErr w:type="spellStart"/>
      <w:r w:rsidR="00C32BAD" w:rsidRPr="00B7275F">
        <w:rPr>
          <w:rFonts w:ascii="Times New Roman" w:hAnsi="Times New Roman" w:cs="Times New Roman"/>
          <w:sz w:val="24"/>
          <w:szCs w:val="24"/>
          <w:lang w:val="en-US"/>
        </w:rPr>
        <w:t>Parachnowitsch</w:t>
      </w:r>
      <w:proofErr w:type="spellEnd"/>
      <w:r w:rsidR="00C32BAD" w:rsidRPr="00B7275F">
        <w:rPr>
          <w:rFonts w:ascii="Times New Roman" w:hAnsi="Times New Roman" w:cs="Times New Roman"/>
          <w:sz w:val="24"/>
          <w:szCs w:val="24"/>
          <w:lang w:val="en-US"/>
        </w:rPr>
        <w:t xml:space="preserve"> &amp; Caruso, 2008</w:t>
      </w:r>
      <w:r w:rsidR="007A1010">
        <w:rPr>
          <w:rFonts w:ascii="Times New Roman" w:hAnsi="Times New Roman" w:cs="Times New Roman"/>
          <w:sz w:val="24"/>
          <w:szCs w:val="24"/>
          <w:lang w:val="en-US"/>
        </w:rPr>
        <w:t>)</w:t>
      </w:r>
      <w:r w:rsidR="004C3D69">
        <w:rPr>
          <w:rFonts w:ascii="Times New Roman" w:hAnsi="Times New Roman" w:cs="Times New Roman"/>
          <w:sz w:val="24"/>
          <w:szCs w:val="24"/>
          <w:lang w:val="en-US"/>
        </w:rPr>
        <w:t xml:space="preserve">. </w:t>
      </w:r>
      <w:r w:rsidR="00285DE7">
        <w:rPr>
          <w:rFonts w:ascii="Times New Roman" w:hAnsi="Times New Roman" w:cs="Times New Roman"/>
          <w:sz w:val="24"/>
          <w:szCs w:val="24"/>
          <w:lang w:val="en-US"/>
        </w:rPr>
        <w:t>If the period of maximum predator activity occurs earlier than the peak of flower abundance, late flowering plants would be favored, as they would be able to escape herbivory and thus have a higher fitness (</w:t>
      </w:r>
      <w:proofErr w:type="spellStart"/>
      <w:r w:rsidR="00285DE7" w:rsidRPr="00C32BAD">
        <w:rPr>
          <w:rFonts w:ascii="Times New Roman" w:hAnsi="Times New Roman" w:cs="Times New Roman"/>
          <w:sz w:val="24"/>
          <w:szCs w:val="24"/>
          <w:lang w:val="en-US"/>
        </w:rPr>
        <w:t>Pilson</w:t>
      </w:r>
      <w:proofErr w:type="spellEnd"/>
      <w:r w:rsidR="00285DE7" w:rsidRPr="00C32BAD">
        <w:rPr>
          <w:rFonts w:ascii="Times New Roman" w:hAnsi="Times New Roman" w:cs="Times New Roman"/>
          <w:sz w:val="24"/>
          <w:szCs w:val="24"/>
          <w:lang w:val="en-US"/>
        </w:rPr>
        <w:t>, 2000</w:t>
      </w:r>
      <w:r w:rsidR="00285DE7">
        <w:rPr>
          <w:rFonts w:ascii="Times New Roman" w:hAnsi="Times New Roman" w:cs="Times New Roman"/>
          <w:sz w:val="24"/>
          <w:szCs w:val="24"/>
          <w:lang w:val="en-US"/>
        </w:rPr>
        <w:t>).</w:t>
      </w:r>
    </w:p>
    <w:p w14:paraId="1337B7AD" w14:textId="6A37D836" w:rsidR="005F03EB" w:rsidRDefault="00285DE7" w:rsidP="00183455">
      <w:pPr>
        <w:spacing w:line="480" w:lineRule="auto"/>
        <w:ind w:firstLine="709"/>
        <w:rPr>
          <w:rFonts w:ascii="Times New Roman" w:hAnsi="Times New Roman" w:cs="Times New Roman"/>
          <w:sz w:val="24"/>
          <w:szCs w:val="24"/>
          <w:lang w:val="en-US"/>
        </w:rPr>
      </w:pPr>
      <w:r w:rsidRPr="00285DE7">
        <w:rPr>
          <w:rFonts w:ascii="Times New Roman" w:hAnsi="Times New Roman" w:cs="Times New Roman"/>
          <w:sz w:val="24"/>
          <w:szCs w:val="24"/>
          <w:lang w:val="en-US"/>
        </w:rPr>
        <w:t xml:space="preserve">Therefore, a plant species can simultaneously experience selection for earlier and </w:t>
      </w:r>
      <w:r w:rsidR="003446C1">
        <w:rPr>
          <w:rFonts w:ascii="Times New Roman" w:hAnsi="Times New Roman" w:cs="Times New Roman"/>
          <w:sz w:val="24"/>
          <w:szCs w:val="24"/>
          <w:lang w:val="en-US"/>
        </w:rPr>
        <w:t xml:space="preserve">for </w:t>
      </w:r>
      <w:r w:rsidRPr="00285DE7">
        <w:rPr>
          <w:rFonts w:ascii="Times New Roman" w:hAnsi="Times New Roman" w:cs="Times New Roman"/>
          <w:sz w:val="24"/>
          <w:szCs w:val="24"/>
          <w:lang w:val="en-US"/>
        </w:rPr>
        <w:t xml:space="preserve">later flowering mediated by different agents (e.g. mutualists and antagonists, </w:t>
      </w:r>
      <w:proofErr w:type="spellStart"/>
      <w:r w:rsidRPr="00285DE7">
        <w:rPr>
          <w:rFonts w:ascii="Times New Roman" w:hAnsi="Times New Roman" w:cs="Times New Roman"/>
          <w:sz w:val="24"/>
          <w:szCs w:val="24"/>
          <w:lang w:val="en-US"/>
        </w:rPr>
        <w:t>Ehrlén</w:t>
      </w:r>
      <w:proofErr w:type="spellEnd"/>
      <w:r w:rsidRPr="00285DE7">
        <w:rPr>
          <w:rFonts w:ascii="Times New Roman" w:hAnsi="Times New Roman" w:cs="Times New Roman"/>
          <w:sz w:val="24"/>
          <w:szCs w:val="24"/>
          <w:lang w:val="en-US"/>
        </w:rPr>
        <w:t xml:space="preserve"> and </w:t>
      </w:r>
      <w:proofErr w:type="spellStart"/>
      <w:r w:rsidRPr="00285DE7">
        <w:rPr>
          <w:rFonts w:ascii="Times New Roman" w:hAnsi="Times New Roman" w:cs="Times New Roman"/>
          <w:sz w:val="24"/>
          <w:szCs w:val="24"/>
          <w:lang w:val="en-US"/>
        </w:rPr>
        <w:t>Münzber</w:t>
      </w:r>
      <w:r>
        <w:rPr>
          <w:rFonts w:ascii="Times New Roman" w:hAnsi="Times New Roman" w:cs="Times New Roman"/>
          <w:sz w:val="24"/>
          <w:szCs w:val="24"/>
          <w:lang w:val="en-US"/>
        </w:rPr>
        <w:t>gová</w:t>
      </w:r>
      <w:proofErr w:type="spellEnd"/>
      <w:r>
        <w:rPr>
          <w:rFonts w:ascii="Times New Roman" w:hAnsi="Times New Roman" w:cs="Times New Roman"/>
          <w:sz w:val="24"/>
          <w:szCs w:val="24"/>
          <w:lang w:val="en-US"/>
        </w:rPr>
        <w:t xml:space="preserve"> 2009, </w:t>
      </w:r>
      <w:proofErr w:type="spellStart"/>
      <w:r w:rsidR="00DC313A" w:rsidRPr="00DC313A">
        <w:rPr>
          <w:rFonts w:ascii="Times New Roman" w:hAnsi="Times New Roman" w:cs="Times New Roman"/>
          <w:sz w:val="24"/>
          <w:szCs w:val="24"/>
          <w:lang w:val="en-US"/>
        </w:rPr>
        <w:t>Sletvold</w:t>
      </w:r>
      <w:proofErr w:type="spellEnd"/>
      <w:r w:rsidR="00DC313A" w:rsidRPr="00DC313A">
        <w:rPr>
          <w:rFonts w:ascii="Times New Roman" w:hAnsi="Times New Roman" w:cs="Times New Roman"/>
          <w:sz w:val="24"/>
          <w:szCs w:val="24"/>
          <w:lang w:val="en-US"/>
        </w:rPr>
        <w:t xml:space="preserve"> </w:t>
      </w:r>
      <w:r>
        <w:rPr>
          <w:rFonts w:ascii="Times New Roman" w:hAnsi="Times New Roman" w:cs="Times New Roman"/>
          <w:sz w:val="24"/>
          <w:szCs w:val="24"/>
          <w:lang w:val="en-US"/>
        </w:rPr>
        <w:t>et al. 2015),</w:t>
      </w:r>
      <w:r w:rsidRPr="00285DE7">
        <w:rPr>
          <w:rFonts w:ascii="Times New Roman" w:hAnsi="Times New Roman" w:cs="Times New Roman"/>
          <w:sz w:val="24"/>
          <w:szCs w:val="24"/>
          <w:lang w:val="en-US"/>
        </w:rPr>
        <w:t xml:space="preserve">  and net selection </w:t>
      </w:r>
      <w:r>
        <w:rPr>
          <w:rFonts w:ascii="Times New Roman" w:hAnsi="Times New Roman" w:cs="Times New Roman"/>
          <w:sz w:val="24"/>
          <w:szCs w:val="24"/>
          <w:lang w:val="en-US"/>
        </w:rPr>
        <w:t xml:space="preserve">could shift in direction depending on </w:t>
      </w:r>
      <w:r w:rsidRPr="00285DE7">
        <w:rPr>
          <w:rFonts w:ascii="Times New Roman" w:hAnsi="Times New Roman" w:cs="Times New Roman"/>
          <w:sz w:val="24"/>
          <w:szCs w:val="24"/>
          <w:lang w:val="en-US"/>
        </w:rPr>
        <w:t>the relative strength</w:t>
      </w:r>
      <w:r w:rsidR="00C45A90">
        <w:rPr>
          <w:rFonts w:ascii="Times New Roman" w:hAnsi="Times New Roman" w:cs="Times New Roman"/>
          <w:sz w:val="24"/>
          <w:szCs w:val="24"/>
          <w:lang w:val="en-US"/>
        </w:rPr>
        <w:t>s</w:t>
      </w:r>
      <w:r w:rsidRPr="00285DE7">
        <w:rPr>
          <w:rFonts w:ascii="Times New Roman" w:hAnsi="Times New Roman" w:cs="Times New Roman"/>
          <w:sz w:val="24"/>
          <w:szCs w:val="24"/>
          <w:lang w:val="en-US"/>
        </w:rPr>
        <w:t xml:space="preserve"> of selecti</w:t>
      </w:r>
      <w:r w:rsidR="00D543E0">
        <w:rPr>
          <w:rFonts w:ascii="Times New Roman" w:hAnsi="Times New Roman" w:cs="Times New Roman"/>
          <w:sz w:val="24"/>
          <w:szCs w:val="24"/>
          <w:lang w:val="en-US"/>
        </w:rPr>
        <w:t>ve forces</w:t>
      </w:r>
      <w:r w:rsidRPr="00285DE7">
        <w:rPr>
          <w:rFonts w:ascii="Times New Roman" w:hAnsi="Times New Roman" w:cs="Times New Roman"/>
          <w:sz w:val="24"/>
          <w:szCs w:val="24"/>
          <w:lang w:val="en-US"/>
        </w:rPr>
        <w:t>.</w:t>
      </w:r>
      <w:r w:rsidR="00506AFD">
        <w:rPr>
          <w:rFonts w:ascii="Times New Roman" w:hAnsi="Times New Roman" w:cs="Times New Roman"/>
          <w:sz w:val="24"/>
          <w:szCs w:val="24"/>
          <w:lang w:val="en-US"/>
        </w:rPr>
        <w:t xml:space="preserve"> </w:t>
      </w:r>
      <w:r w:rsidR="001A32CC">
        <w:rPr>
          <w:rFonts w:ascii="Times New Roman" w:hAnsi="Times New Roman" w:cs="Times New Roman"/>
          <w:sz w:val="24"/>
          <w:szCs w:val="24"/>
          <w:lang w:val="en-US"/>
        </w:rPr>
        <w:t>T</w:t>
      </w:r>
      <w:r w:rsidR="00A21332" w:rsidRPr="00A21332">
        <w:rPr>
          <w:rFonts w:ascii="Times New Roman" w:hAnsi="Times New Roman" w:cs="Times New Roman"/>
          <w:sz w:val="24"/>
          <w:szCs w:val="24"/>
          <w:lang w:val="en-US"/>
        </w:rPr>
        <w:t xml:space="preserve">he relative </w:t>
      </w:r>
      <w:r w:rsidR="00C1205B" w:rsidRPr="00A21332">
        <w:rPr>
          <w:rFonts w:ascii="Times New Roman" w:hAnsi="Times New Roman" w:cs="Times New Roman"/>
          <w:sz w:val="24"/>
          <w:szCs w:val="24"/>
          <w:lang w:val="en-US"/>
        </w:rPr>
        <w:t xml:space="preserve">interaction </w:t>
      </w:r>
      <w:r w:rsidR="001A32CC" w:rsidRPr="00A21332">
        <w:rPr>
          <w:rFonts w:ascii="Times New Roman" w:hAnsi="Times New Roman" w:cs="Times New Roman"/>
          <w:sz w:val="24"/>
          <w:szCs w:val="24"/>
          <w:lang w:val="en-US"/>
        </w:rPr>
        <w:t>intensities</w:t>
      </w:r>
      <w:r w:rsidR="00A21332" w:rsidRPr="00A21332">
        <w:rPr>
          <w:rFonts w:ascii="Times New Roman" w:hAnsi="Times New Roman" w:cs="Times New Roman"/>
          <w:sz w:val="24"/>
          <w:szCs w:val="24"/>
          <w:lang w:val="en-US"/>
        </w:rPr>
        <w:t xml:space="preserve"> </w:t>
      </w:r>
      <w:r w:rsidR="007771B5">
        <w:rPr>
          <w:rFonts w:ascii="Times New Roman" w:hAnsi="Times New Roman" w:cs="Times New Roman"/>
          <w:sz w:val="24"/>
          <w:szCs w:val="24"/>
          <w:lang w:val="en-US"/>
        </w:rPr>
        <w:t xml:space="preserve">and the trait preferences of the interactors </w:t>
      </w:r>
      <w:r w:rsidR="001A32CC">
        <w:rPr>
          <w:rFonts w:ascii="Times New Roman" w:hAnsi="Times New Roman" w:cs="Times New Roman"/>
          <w:sz w:val="24"/>
          <w:szCs w:val="24"/>
          <w:lang w:val="en-US"/>
        </w:rPr>
        <w:t xml:space="preserve">might </w:t>
      </w:r>
      <w:r w:rsidR="00F15E1A">
        <w:rPr>
          <w:rFonts w:ascii="Times New Roman" w:hAnsi="Times New Roman" w:cs="Times New Roman"/>
          <w:sz w:val="24"/>
          <w:szCs w:val="24"/>
          <w:lang w:val="en-US"/>
        </w:rPr>
        <w:t>differ</w:t>
      </w:r>
      <w:r w:rsidR="001A32CC">
        <w:rPr>
          <w:rFonts w:ascii="Times New Roman" w:hAnsi="Times New Roman" w:cs="Times New Roman"/>
          <w:sz w:val="24"/>
          <w:szCs w:val="24"/>
          <w:lang w:val="en-US"/>
        </w:rPr>
        <w:t xml:space="preserve"> among populations</w:t>
      </w:r>
      <w:r w:rsidR="007771B5">
        <w:rPr>
          <w:rFonts w:ascii="Times New Roman" w:hAnsi="Times New Roman" w:cs="Times New Roman"/>
          <w:sz w:val="24"/>
          <w:szCs w:val="24"/>
          <w:lang w:val="en-US"/>
        </w:rPr>
        <w:t xml:space="preserve"> </w:t>
      </w:r>
      <w:r w:rsidR="007771B5">
        <w:rPr>
          <w:rFonts w:ascii="Times New Roman" w:hAnsi="Times New Roman" w:cs="Times New Roman"/>
          <w:sz w:val="24"/>
          <w:szCs w:val="24"/>
          <w:lang w:val="en-US"/>
        </w:rPr>
        <w:lastRenderedPageBreak/>
        <w:t>and years</w:t>
      </w:r>
      <w:r w:rsidR="001A32CC">
        <w:rPr>
          <w:rFonts w:ascii="Times New Roman" w:hAnsi="Times New Roman" w:cs="Times New Roman"/>
          <w:sz w:val="24"/>
          <w:szCs w:val="24"/>
          <w:lang w:val="en-US"/>
        </w:rPr>
        <w:t>, leading to spatially</w:t>
      </w:r>
      <w:r w:rsidR="007771B5">
        <w:rPr>
          <w:rFonts w:ascii="Times New Roman" w:hAnsi="Times New Roman" w:cs="Times New Roman"/>
          <w:sz w:val="24"/>
          <w:szCs w:val="24"/>
          <w:lang w:val="en-US"/>
        </w:rPr>
        <w:t xml:space="preserve"> and temporally</w:t>
      </w:r>
      <w:r w:rsidR="001A32CC">
        <w:rPr>
          <w:rFonts w:ascii="Times New Roman" w:hAnsi="Times New Roman" w:cs="Times New Roman"/>
          <w:sz w:val="24"/>
          <w:szCs w:val="24"/>
          <w:lang w:val="en-US"/>
        </w:rPr>
        <w:t xml:space="preserve"> </w:t>
      </w:r>
      <w:r w:rsidR="00F15E1A">
        <w:rPr>
          <w:rFonts w:ascii="Times New Roman" w:hAnsi="Times New Roman" w:cs="Times New Roman"/>
          <w:sz w:val="24"/>
          <w:szCs w:val="24"/>
          <w:lang w:val="en-US"/>
        </w:rPr>
        <w:t>varying selection and selection mosaics</w:t>
      </w:r>
      <w:r w:rsidR="00180444">
        <w:rPr>
          <w:rFonts w:ascii="Times New Roman" w:hAnsi="Times New Roman" w:cs="Times New Roman"/>
          <w:sz w:val="24"/>
          <w:szCs w:val="24"/>
          <w:lang w:val="en-US"/>
        </w:rPr>
        <w:t xml:space="preserve"> </w:t>
      </w:r>
      <w:r w:rsidR="00180444" w:rsidRPr="0037728F">
        <w:rPr>
          <w:rFonts w:ascii="Times New Roman" w:hAnsi="Times New Roman" w:cs="Times New Roman"/>
          <w:sz w:val="24"/>
          <w:lang w:val="en-US"/>
        </w:rPr>
        <w:t>(Thompson, 2005)</w:t>
      </w:r>
      <w:r w:rsidR="00BB0EEC">
        <w:rPr>
          <w:rFonts w:ascii="Times New Roman" w:hAnsi="Times New Roman" w:cs="Times New Roman"/>
          <w:sz w:val="24"/>
          <w:lang w:val="en-US"/>
        </w:rPr>
        <w:t>. F</w:t>
      </w:r>
      <w:r w:rsidR="006267C1">
        <w:rPr>
          <w:rFonts w:ascii="Times New Roman" w:hAnsi="Times New Roman" w:cs="Times New Roman"/>
          <w:sz w:val="24"/>
          <w:szCs w:val="24"/>
          <w:lang w:val="en-US"/>
        </w:rPr>
        <w:t xml:space="preserve">or example, </w:t>
      </w:r>
      <w:r w:rsidR="008F358F">
        <w:rPr>
          <w:rFonts w:ascii="Times New Roman" w:hAnsi="Times New Roman" w:cs="Times New Roman"/>
          <w:sz w:val="24"/>
          <w:szCs w:val="24"/>
          <w:lang w:val="en-US"/>
        </w:rPr>
        <w:t>variation</w:t>
      </w:r>
      <w:r w:rsidR="000D6171">
        <w:rPr>
          <w:rFonts w:ascii="Times New Roman" w:hAnsi="Times New Roman" w:cs="Times New Roman"/>
          <w:sz w:val="24"/>
          <w:szCs w:val="24"/>
          <w:lang w:val="en-US"/>
        </w:rPr>
        <w:t xml:space="preserve"> </w:t>
      </w:r>
      <w:r w:rsidR="00FA21B7">
        <w:rPr>
          <w:rFonts w:ascii="Times New Roman" w:hAnsi="Times New Roman" w:cs="Times New Roman"/>
          <w:sz w:val="24"/>
          <w:szCs w:val="24"/>
          <w:lang w:val="en-US"/>
        </w:rPr>
        <w:t xml:space="preserve">in </w:t>
      </w:r>
      <w:r w:rsidR="000D6171">
        <w:rPr>
          <w:rFonts w:ascii="Times New Roman" w:hAnsi="Times New Roman" w:cs="Times New Roman"/>
          <w:sz w:val="24"/>
          <w:szCs w:val="24"/>
          <w:lang w:val="en-US"/>
        </w:rPr>
        <w:t>relationship</w:t>
      </w:r>
      <w:r w:rsidR="008F358F">
        <w:rPr>
          <w:rFonts w:ascii="Times New Roman" w:hAnsi="Times New Roman" w:cs="Times New Roman"/>
          <w:sz w:val="24"/>
          <w:szCs w:val="24"/>
          <w:lang w:val="en-US"/>
        </w:rPr>
        <w:t>s</w:t>
      </w:r>
      <w:r w:rsidR="000D6171">
        <w:rPr>
          <w:rFonts w:ascii="Times New Roman" w:hAnsi="Times New Roman" w:cs="Times New Roman"/>
          <w:sz w:val="24"/>
          <w:szCs w:val="24"/>
          <w:lang w:val="en-US"/>
        </w:rPr>
        <w:t xml:space="preserve"> between plant reproductive traits and predispersal seed predation </w:t>
      </w:r>
      <w:r w:rsidR="008F358F">
        <w:rPr>
          <w:rFonts w:ascii="Times New Roman" w:hAnsi="Times New Roman" w:cs="Times New Roman"/>
          <w:sz w:val="24"/>
          <w:szCs w:val="24"/>
          <w:lang w:val="en-US"/>
        </w:rPr>
        <w:t>in different</w:t>
      </w:r>
      <w:r w:rsidR="000D6171">
        <w:rPr>
          <w:rFonts w:ascii="Times New Roman" w:hAnsi="Times New Roman" w:cs="Times New Roman"/>
          <w:sz w:val="24"/>
          <w:szCs w:val="24"/>
          <w:lang w:val="en-US"/>
        </w:rPr>
        <w:t xml:space="preserve"> populations</w:t>
      </w:r>
      <w:r w:rsidR="009075C4">
        <w:rPr>
          <w:rFonts w:ascii="Times New Roman" w:hAnsi="Times New Roman" w:cs="Times New Roman"/>
          <w:sz w:val="24"/>
          <w:szCs w:val="24"/>
          <w:lang w:val="en-US"/>
        </w:rPr>
        <w:t xml:space="preserve"> and years </w:t>
      </w:r>
      <w:r w:rsidR="0037728F" w:rsidRPr="0037728F">
        <w:rPr>
          <w:rFonts w:ascii="Times New Roman" w:hAnsi="Times New Roman" w:cs="Times New Roman"/>
          <w:sz w:val="24"/>
          <w:szCs w:val="24"/>
          <w:lang w:val="en-US"/>
        </w:rPr>
        <w:t xml:space="preserve">(Kolb </w:t>
      </w:r>
      <w:r w:rsidR="0037728F" w:rsidRPr="00981711">
        <w:rPr>
          <w:rFonts w:ascii="Times New Roman" w:hAnsi="Times New Roman" w:cs="Times New Roman"/>
          <w:iCs/>
          <w:sz w:val="24"/>
          <w:szCs w:val="24"/>
          <w:lang w:val="en-US"/>
        </w:rPr>
        <w:t>et al</w:t>
      </w:r>
      <w:r w:rsidR="0037728F" w:rsidRPr="0037728F">
        <w:rPr>
          <w:rFonts w:ascii="Times New Roman" w:hAnsi="Times New Roman" w:cs="Times New Roman"/>
          <w:i/>
          <w:iCs/>
          <w:sz w:val="24"/>
          <w:szCs w:val="24"/>
          <w:lang w:val="en-US"/>
        </w:rPr>
        <w:t>.</w:t>
      </w:r>
      <w:r w:rsidR="0037728F" w:rsidRPr="0037728F">
        <w:rPr>
          <w:rFonts w:ascii="Times New Roman" w:hAnsi="Times New Roman" w:cs="Times New Roman"/>
          <w:sz w:val="24"/>
          <w:szCs w:val="24"/>
          <w:lang w:val="en-US"/>
        </w:rPr>
        <w:t>, 2007)</w:t>
      </w:r>
      <w:r w:rsidR="000D6171">
        <w:rPr>
          <w:rFonts w:ascii="Times New Roman" w:hAnsi="Times New Roman" w:cs="Times New Roman"/>
          <w:sz w:val="24"/>
          <w:szCs w:val="24"/>
          <w:lang w:val="en-US"/>
        </w:rPr>
        <w:t xml:space="preserve"> </w:t>
      </w:r>
      <w:r w:rsidR="008F358F">
        <w:rPr>
          <w:rFonts w:ascii="Times New Roman" w:hAnsi="Times New Roman" w:cs="Times New Roman"/>
          <w:sz w:val="24"/>
          <w:szCs w:val="24"/>
          <w:lang w:val="en-US"/>
        </w:rPr>
        <w:t xml:space="preserve">may </w:t>
      </w:r>
      <w:r w:rsidR="007E6B36">
        <w:rPr>
          <w:rFonts w:ascii="Times New Roman" w:hAnsi="Times New Roman" w:cs="Times New Roman"/>
          <w:sz w:val="24"/>
          <w:szCs w:val="24"/>
          <w:lang w:val="en-US"/>
        </w:rPr>
        <w:t>contribute</w:t>
      </w:r>
      <w:r w:rsidR="000D6171">
        <w:rPr>
          <w:rFonts w:ascii="Times New Roman" w:hAnsi="Times New Roman" w:cs="Times New Roman"/>
          <w:sz w:val="24"/>
          <w:szCs w:val="24"/>
          <w:lang w:val="en-US"/>
        </w:rPr>
        <w:t xml:space="preserve"> to </w:t>
      </w:r>
      <w:r w:rsidR="007771B5">
        <w:rPr>
          <w:rFonts w:ascii="Times New Roman" w:hAnsi="Times New Roman" w:cs="Times New Roman"/>
          <w:sz w:val="24"/>
          <w:szCs w:val="24"/>
          <w:lang w:val="en-US"/>
        </w:rPr>
        <w:t xml:space="preserve">spatiotemporal </w:t>
      </w:r>
      <w:r w:rsidR="006A3EAE">
        <w:rPr>
          <w:rFonts w:ascii="Times New Roman" w:hAnsi="Times New Roman" w:cs="Times New Roman"/>
          <w:sz w:val="24"/>
          <w:szCs w:val="24"/>
          <w:lang w:val="en-US"/>
        </w:rPr>
        <w:t>variation in selection</w:t>
      </w:r>
      <w:r w:rsidR="009075C4">
        <w:rPr>
          <w:rFonts w:ascii="Times New Roman" w:hAnsi="Times New Roman" w:cs="Times New Roman"/>
          <w:sz w:val="24"/>
          <w:szCs w:val="24"/>
          <w:lang w:val="en-US"/>
        </w:rPr>
        <w:t xml:space="preserve"> </w:t>
      </w:r>
      <w:r w:rsidR="0037728F" w:rsidRPr="00CC2B88">
        <w:rPr>
          <w:rFonts w:ascii="Times New Roman" w:hAnsi="Times New Roman" w:cs="Times New Roman"/>
          <w:sz w:val="24"/>
          <w:szCs w:val="24"/>
          <w:lang w:val="en-US"/>
        </w:rPr>
        <w:t>(</w:t>
      </w:r>
      <w:proofErr w:type="spellStart"/>
      <w:r w:rsidR="0037728F" w:rsidRPr="00CC2B88">
        <w:rPr>
          <w:rFonts w:ascii="Times New Roman" w:hAnsi="Times New Roman" w:cs="Times New Roman"/>
          <w:sz w:val="24"/>
          <w:szCs w:val="24"/>
          <w:lang w:val="en-US"/>
        </w:rPr>
        <w:t>Benkman</w:t>
      </w:r>
      <w:proofErr w:type="spellEnd"/>
      <w:r w:rsidR="0037728F" w:rsidRPr="00CC2B88">
        <w:rPr>
          <w:rFonts w:ascii="Times New Roman" w:hAnsi="Times New Roman" w:cs="Times New Roman"/>
          <w:sz w:val="24"/>
          <w:szCs w:val="24"/>
          <w:lang w:val="en-US"/>
        </w:rPr>
        <w:t xml:space="preserve">, 1999; Rey </w:t>
      </w:r>
      <w:r w:rsidR="0037728F" w:rsidRPr="00981711">
        <w:rPr>
          <w:rFonts w:ascii="Times New Roman" w:hAnsi="Times New Roman" w:cs="Times New Roman"/>
          <w:iCs/>
          <w:sz w:val="24"/>
          <w:szCs w:val="24"/>
          <w:lang w:val="en-US"/>
        </w:rPr>
        <w:t>et al</w:t>
      </w:r>
      <w:r w:rsidR="0037728F" w:rsidRPr="00CC2B88">
        <w:rPr>
          <w:rFonts w:ascii="Times New Roman" w:hAnsi="Times New Roman" w:cs="Times New Roman"/>
          <w:i/>
          <w:iCs/>
          <w:sz w:val="24"/>
          <w:szCs w:val="24"/>
          <w:lang w:val="en-US"/>
        </w:rPr>
        <w:t>.</w:t>
      </w:r>
      <w:r w:rsidR="0037728F" w:rsidRPr="00CC2B88">
        <w:rPr>
          <w:rFonts w:ascii="Times New Roman" w:hAnsi="Times New Roman" w:cs="Times New Roman"/>
          <w:sz w:val="24"/>
          <w:szCs w:val="24"/>
          <w:lang w:val="en-US"/>
        </w:rPr>
        <w:t>, 2006)</w:t>
      </w:r>
      <w:r w:rsidR="007E6B36">
        <w:rPr>
          <w:rFonts w:ascii="Times New Roman" w:hAnsi="Times New Roman" w:cs="Times New Roman"/>
          <w:sz w:val="24"/>
          <w:szCs w:val="24"/>
          <w:lang w:val="en-US"/>
        </w:rPr>
        <w:t xml:space="preserve">. </w:t>
      </w:r>
      <w:r w:rsidR="006A3EAE">
        <w:rPr>
          <w:rFonts w:ascii="Times New Roman" w:hAnsi="Times New Roman" w:cs="Times New Roman"/>
          <w:sz w:val="24"/>
          <w:szCs w:val="24"/>
          <w:lang w:val="en-US"/>
        </w:rPr>
        <w:t>I</w:t>
      </w:r>
      <w:r w:rsidR="00273C1B">
        <w:rPr>
          <w:rFonts w:ascii="Times New Roman" w:hAnsi="Times New Roman" w:cs="Times New Roman"/>
          <w:sz w:val="24"/>
          <w:szCs w:val="24"/>
          <w:lang w:val="en-US"/>
        </w:rPr>
        <w:t xml:space="preserve">nteraction intensities and preferences of </w:t>
      </w:r>
      <w:r w:rsidR="00947B5A">
        <w:rPr>
          <w:rFonts w:ascii="Times New Roman" w:hAnsi="Times New Roman" w:cs="Times New Roman"/>
          <w:sz w:val="24"/>
          <w:szCs w:val="24"/>
          <w:lang w:val="en-US"/>
        </w:rPr>
        <w:t>seed predators might</w:t>
      </w:r>
      <w:r w:rsidR="006A3EAE">
        <w:rPr>
          <w:rFonts w:ascii="Times New Roman" w:hAnsi="Times New Roman" w:cs="Times New Roman"/>
          <w:sz w:val="24"/>
          <w:szCs w:val="24"/>
          <w:lang w:val="en-US"/>
        </w:rPr>
        <w:t>,</w:t>
      </w:r>
      <w:r w:rsidR="00947B5A">
        <w:rPr>
          <w:rFonts w:ascii="Times New Roman" w:hAnsi="Times New Roman" w:cs="Times New Roman"/>
          <w:sz w:val="24"/>
          <w:szCs w:val="24"/>
          <w:lang w:val="en-US"/>
        </w:rPr>
        <w:t xml:space="preserve"> </w:t>
      </w:r>
      <w:r w:rsidR="00273C1B">
        <w:rPr>
          <w:rFonts w:ascii="Times New Roman" w:hAnsi="Times New Roman" w:cs="Times New Roman"/>
          <w:sz w:val="24"/>
          <w:szCs w:val="24"/>
          <w:lang w:val="en-US"/>
        </w:rPr>
        <w:t>in turn</w:t>
      </w:r>
      <w:r w:rsidR="006A3EAE">
        <w:rPr>
          <w:rFonts w:ascii="Times New Roman" w:hAnsi="Times New Roman" w:cs="Times New Roman"/>
          <w:sz w:val="24"/>
          <w:szCs w:val="24"/>
          <w:lang w:val="en-US"/>
        </w:rPr>
        <w:t>,</w:t>
      </w:r>
      <w:r w:rsidR="00273C1B">
        <w:rPr>
          <w:rFonts w:ascii="Times New Roman" w:hAnsi="Times New Roman" w:cs="Times New Roman"/>
          <w:sz w:val="24"/>
          <w:szCs w:val="24"/>
          <w:lang w:val="en-US"/>
        </w:rPr>
        <w:t xml:space="preserve"> </w:t>
      </w:r>
      <w:r w:rsidR="00947B5A">
        <w:rPr>
          <w:rFonts w:ascii="Times New Roman" w:hAnsi="Times New Roman" w:cs="Times New Roman"/>
          <w:sz w:val="24"/>
          <w:szCs w:val="24"/>
          <w:lang w:val="en-US"/>
        </w:rPr>
        <w:t xml:space="preserve">be related to the </w:t>
      </w:r>
      <w:r w:rsidR="00273C1B">
        <w:rPr>
          <w:rFonts w:ascii="Times New Roman" w:hAnsi="Times New Roman" w:cs="Times New Roman"/>
          <w:sz w:val="24"/>
          <w:szCs w:val="24"/>
          <w:lang w:val="en-US"/>
        </w:rPr>
        <w:t xml:space="preserve">environmental </w:t>
      </w:r>
      <w:r w:rsidR="00947B5A">
        <w:rPr>
          <w:rFonts w:ascii="Times New Roman" w:hAnsi="Times New Roman" w:cs="Times New Roman"/>
          <w:sz w:val="24"/>
          <w:szCs w:val="24"/>
          <w:lang w:val="en-US"/>
        </w:rPr>
        <w:t>context</w:t>
      </w:r>
      <w:r w:rsidR="00273C1B">
        <w:rPr>
          <w:rFonts w:ascii="Times New Roman" w:hAnsi="Times New Roman" w:cs="Times New Roman"/>
          <w:sz w:val="24"/>
          <w:szCs w:val="24"/>
          <w:lang w:val="en-US"/>
        </w:rPr>
        <w:t xml:space="preserve">. </w:t>
      </w:r>
      <w:r w:rsidR="00E51352">
        <w:rPr>
          <w:rFonts w:ascii="Times New Roman" w:hAnsi="Times New Roman" w:cs="Times New Roman"/>
          <w:sz w:val="24"/>
          <w:szCs w:val="24"/>
          <w:lang w:val="en-US"/>
        </w:rPr>
        <w:t>Species interactions have been shown to be influenced by t</w:t>
      </w:r>
      <w:r w:rsidR="009A1D10">
        <w:rPr>
          <w:rFonts w:ascii="Times New Roman" w:hAnsi="Times New Roman" w:cs="Times New Roman"/>
          <w:sz w:val="24"/>
          <w:szCs w:val="24"/>
          <w:lang w:val="en-US"/>
        </w:rPr>
        <w:t xml:space="preserve">he </w:t>
      </w:r>
      <w:r w:rsidR="00273C1B">
        <w:rPr>
          <w:rFonts w:ascii="Times New Roman" w:hAnsi="Times New Roman" w:cs="Times New Roman"/>
          <w:sz w:val="24"/>
          <w:szCs w:val="24"/>
          <w:lang w:val="en-US"/>
        </w:rPr>
        <w:t xml:space="preserve">physical </w:t>
      </w:r>
      <w:r w:rsidR="009A1D10">
        <w:rPr>
          <w:rFonts w:ascii="Times New Roman" w:hAnsi="Times New Roman" w:cs="Times New Roman"/>
          <w:sz w:val="24"/>
          <w:szCs w:val="24"/>
          <w:lang w:val="en-US"/>
        </w:rPr>
        <w:t>environment where the</w:t>
      </w:r>
      <w:r w:rsidR="00E51352">
        <w:rPr>
          <w:rFonts w:ascii="Times New Roman" w:hAnsi="Times New Roman" w:cs="Times New Roman"/>
          <w:sz w:val="24"/>
          <w:szCs w:val="24"/>
          <w:lang w:val="en-US"/>
        </w:rPr>
        <w:t>y</w:t>
      </w:r>
      <w:r w:rsidR="009A1D10">
        <w:rPr>
          <w:rFonts w:ascii="Times New Roman" w:hAnsi="Times New Roman" w:cs="Times New Roman"/>
          <w:sz w:val="24"/>
          <w:szCs w:val="24"/>
          <w:lang w:val="en-US"/>
        </w:rPr>
        <w:t xml:space="preserve"> occur</w:t>
      </w:r>
      <w:r w:rsidR="00E51352">
        <w:rPr>
          <w:rFonts w:ascii="Times New Roman" w:hAnsi="Times New Roman" w:cs="Times New Roman"/>
          <w:sz w:val="24"/>
          <w:szCs w:val="24"/>
          <w:lang w:val="en-US"/>
        </w:rPr>
        <w:t xml:space="preserve">, in terms of e.g. canopy cover </w:t>
      </w:r>
      <w:r w:rsidR="003338F6" w:rsidRPr="00273C1B">
        <w:rPr>
          <w:rFonts w:ascii="Times New Roman" w:hAnsi="Times New Roman" w:cs="Times New Roman"/>
          <w:sz w:val="24"/>
          <w:szCs w:val="24"/>
          <w:lang w:val="en-US"/>
        </w:rPr>
        <w:t>(</w:t>
      </w:r>
      <w:proofErr w:type="spellStart"/>
      <w:r w:rsidR="00DA47B2" w:rsidRPr="00DA47B2">
        <w:rPr>
          <w:rFonts w:ascii="Times New Roman" w:hAnsi="Times New Roman" w:cs="Times New Roman"/>
          <w:sz w:val="24"/>
          <w:szCs w:val="24"/>
          <w:lang w:val="en-US"/>
        </w:rPr>
        <w:t>Arvanitis</w:t>
      </w:r>
      <w:proofErr w:type="spellEnd"/>
      <w:r w:rsidR="00DA47B2">
        <w:rPr>
          <w:rFonts w:ascii="Times New Roman" w:hAnsi="Times New Roman" w:cs="Times New Roman"/>
          <w:sz w:val="24"/>
          <w:szCs w:val="24"/>
          <w:lang w:val="en-US"/>
        </w:rPr>
        <w:t xml:space="preserve"> et al</w:t>
      </w:r>
      <w:r w:rsidR="00DF7E55">
        <w:rPr>
          <w:rFonts w:ascii="Times New Roman" w:hAnsi="Times New Roman" w:cs="Times New Roman"/>
          <w:sz w:val="24"/>
          <w:szCs w:val="24"/>
          <w:lang w:val="en-US"/>
        </w:rPr>
        <w:t>.</w:t>
      </w:r>
      <w:r w:rsidR="00DA47B2">
        <w:rPr>
          <w:rFonts w:ascii="Times New Roman" w:hAnsi="Times New Roman" w:cs="Times New Roman"/>
          <w:sz w:val="24"/>
          <w:szCs w:val="24"/>
          <w:lang w:val="en-US"/>
        </w:rPr>
        <w:t xml:space="preserve">, 2001; </w:t>
      </w:r>
      <w:r w:rsidR="003338F6" w:rsidRPr="00273C1B">
        <w:rPr>
          <w:rFonts w:ascii="Times New Roman" w:hAnsi="Times New Roman" w:cs="Times New Roman"/>
          <w:sz w:val="24"/>
          <w:szCs w:val="24"/>
          <w:lang w:val="en-US"/>
        </w:rPr>
        <w:t>Kolb &amp; Ehrlén, 2010</w:t>
      </w:r>
      <w:r w:rsidR="00E51352">
        <w:rPr>
          <w:rFonts w:ascii="Times New Roman" w:hAnsi="Times New Roman" w:cs="Times New Roman"/>
          <w:sz w:val="24"/>
          <w:szCs w:val="24"/>
          <w:lang w:val="en-US"/>
        </w:rPr>
        <w:t>) or soil moisture (</w:t>
      </w:r>
      <w:r w:rsidR="003338F6" w:rsidRPr="00273C1B">
        <w:rPr>
          <w:rFonts w:ascii="Times New Roman" w:hAnsi="Times New Roman" w:cs="Times New Roman"/>
          <w:sz w:val="24"/>
          <w:szCs w:val="24"/>
          <w:lang w:val="en-US"/>
        </w:rPr>
        <w:t xml:space="preserve">von Euler </w:t>
      </w:r>
      <w:r w:rsidR="003338F6" w:rsidRPr="00981711">
        <w:rPr>
          <w:rFonts w:ascii="Times New Roman" w:hAnsi="Times New Roman" w:cs="Times New Roman"/>
          <w:iCs/>
          <w:sz w:val="24"/>
          <w:szCs w:val="24"/>
          <w:lang w:val="en-US"/>
        </w:rPr>
        <w:t>et al</w:t>
      </w:r>
      <w:r w:rsidR="003338F6" w:rsidRPr="00273C1B">
        <w:rPr>
          <w:rFonts w:ascii="Times New Roman" w:hAnsi="Times New Roman" w:cs="Times New Roman"/>
          <w:i/>
          <w:iCs/>
          <w:sz w:val="24"/>
          <w:szCs w:val="24"/>
          <w:lang w:val="en-US"/>
        </w:rPr>
        <w:t>.</w:t>
      </w:r>
      <w:r w:rsidR="003338F6" w:rsidRPr="00273C1B">
        <w:rPr>
          <w:rFonts w:ascii="Times New Roman" w:hAnsi="Times New Roman" w:cs="Times New Roman"/>
          <w:sz w:val="24"/>
          <w:szCs w:val="24"/>
          <w:lang w:val="en-US"/>
        </w:rPr>
        <w:t>, 2014)</w:t>
      </w:r>
      <w:r w:rsidR="004251C0">
        <w:rPr>
          <w:rFonts w:ascii="Times New Roman" w:hAnsi="Times New Roman" w:cs="Times New Roman"/>
          <w:sz w:val="24"/>
          <w:szCs w:val="24"/>
          <w:lang w:val="en-US"/>
        </w:rPr>
        <w:t>. Also</w:t>
      </w:r>
      <w:r w:rsidR="009A1D10">
        <w:rPr>
          <w:rFonts w:ascii="Times New Roman" w:hAnsi="Times New Roman" w:cs="Times New Roman"/>
          <w:sz w:val="24"/>
          <w:szCs w:val="24"/>
          <w:lang w:val="en-US"/>
        </w:rPr>
        <w:t xml:space="preserve"> other community members</w:t>
      </w:r>
      <w:r w:rsidR="004251C0">
        <w:rPr>
          <w:rFonts w:ascii="Times New Roman" w:hAnsi="Times New Roman" w:cs="Times New Roman"/>
          <w:sz w:val="24"/>
          <w:szCs w:val="24"/>
          <w:lang w:val="en-US"/>
        </w:rPr>
        <w:t xml:space="preserve">, being natural enemies, competitors or alternative hosts, </w:t>
      </w:r>
      <w:r w:rsidR="009A1D10">
        <w:rPr>
          <w:rFonts w:ascii="Times New Roman" w:hAnsi="Times New Roman" w:cs="Times New Roman"/>
          <w:sz w:val="24"/>
          <w:szCs w:val="24"/>
          <w:lang w:val="en-US"/>
        </w:rPr>
        <w:t xml:space="preserve">i.e. the community context, </w:t>
      </w:r>
      <w:r w:rsidR="004251C0" w:rsidRPr="009A6EFE">
        <w:rPr>
          <w:rFonts w:ascii="Times New Roman" w:hAnsi="Times New Roman" w:cs="Times New Roman"/>
          <w:sz w:val="24"/>
          <w:szCs w:val="24"/>
          <w:lang w:val="en-US"/>
        </w:rPr>
        <w:t xml:space="preserve">might influence </w:t>
      </w:r>
      <w:r w:rsidR="004251C0">
        <w:rPr>
          <w:rFonts w:ascii="Times New Roman" w:hAnsi="Times New Roman" w:cs="Times New Roman"/>
          <w:sz w:val="24"/>
          <w:szCs w:val="24"/>
          <w:lang w:val="en-US"/>
        </w:rPr>
        <w:t>interactions</w:t>
      </w:r>
      <w:r w:rsidR="004251C0" w:rsidRPr="00F57BD7">
        <w:rPr>
          <w:rFonts w:ascii="Times New Roman" w:hAnsi="Times New Roman" w:cs="Times New Roman"/>
          <w:sz w:val="24"/>
          <w:szCs w:val="24"/>
          <w:lang w:val="en-US"/>
        </w:rPr>
        <w:t xml:space="preserve"> </w:t>
      </w:r>
      <w:r w:rsidR="004251C0">
        <w:rPr>
          <w:rFonts w:ascii="Times New Roman" w:hAnsi="Times New Roman" w:cs="Times New Roman"/>
          <w:sz w:val="24"/>
          <w:szCs w:val="24"/>
          <w:lang w:val="en-US"/>
        </w:rPr>
        <w:t>(</w:t>
      </w:r>
      <w:r w:rsidR="00F57BD7" w:rsidRPr="00F57BD7">
        <w:rPr>
          <w:rFonts w:ascii="Times New Roman" w:hAnsi="Times New Roman" w:cs="Times New Roman"/>
          <w:sz w:val="24"/>
          <w:szCs w:val="24"/>
          <w:lang w:val="en-US"/>
        </w:rPr>
        <w:t xml:space="preserve">Brandt &amp; </w:t>
      </w:r>
      <w:proofErr w:type="spellStart"/>
      <w:r w:rsidR="00F57BD7" w:rsidRPr="00F57BD7">
        <w:rPr>
          <w:rFonts w:ascii="Times New Roman" w:hAnsi="Times New Roman" w:cs="Times New Roman"/>
          <w:sz w:val="24"/>
          <w:szCs w:val="24"/>
          <w:lang w:val="en-US"/>
        </w:rPr>
        <w:t>Foitzik</w:t>
      </w:r>
      <w:proofErr w:type="spellEnd"/>
      <w:r w:rsidR="00F57BD7" w:rsidRPr="00F57BD7">
        <w:rPr>
          <w:rFonts w:ascii="Times New Roman" w:hAnsi="Times New Roman" w:cs="Times New Roman"/>
          <w:sz w:val="24"/>
          <w:szCs w:val="24"/>
          <w:lang w:val="en-US"/>
        </w:rPr>
        <w:t xml:space="preserve">, 2004; Strauss &amp; Irwin, 2004; </w:t>
      </w:r>
      <w:proofErr w:type="spellStart"/>
      <w:r w:rsidR="00F57BD7" w:rsidRPr="00F57BD7">
        <w:rPr>
          <w:rFonts w:ascii="Times New Roman" w:hAnsi="Times New Roman" w:cs="Times New Roman"/>
          <w:sz w:val="24"/>
          <w:szCs w:val="24"/>
          <w:lang w:val="en-US"/>
        </w:rPr>
        <w:t>Siepielski</w:t>
      </w:r>
      <w:proofErr w:type="spellEnd"/>
      <w:r w:rsidR="00F57BD7" w:rsidRPr="00F57BD7">
        <w:rPr>
          <w:rFonts w:ascii="Times New Roman" w:hAnsi="Times New Roman" w:cs="Times New Roman"/>
          <w:sz w:val="24"/>
          <w:szCs w:val="24"/>
          <w:lang w:val="en-US"/>
        </w:rPr>
        <w:t xml:space="preserve"> &amp; </w:t>
      </w:r>
      <w:proofErr w:type="spellStart"/>
      <w:r w:rsidR="00F57BD7" w:rsidRPr="00F57BD7">
        <w:rPr>
          <w:rFonts w:ascii="Times New Roman" w:hAnsi="Times New Roman" w:cs="Times New Roman"/>
          <w:sz w:val="24"/>
          <w:szCs w:val="24"/>
          <w:lang w:val="en-US"/>
        </w:rPr>
        <w:t>Benkman</w:t>
      </w:r>
      <w:proofErr w:type="spellEnd"/>
      <w:r w:rsidR="00F57BD7" w:rsidRPr="00F57BD7">
        <w:rPr>
          <w:rFonts w:ascii="Times New Roman" w:hAnsi="Times New Roman" w:cs="Times New Roman"/>
          <w:sz w:val="24"/>
          <w:szCs w:val="24"/>
          <w:lang w:val="en-US"/>
        </w:rPr>
        <w:t xml:space="preserve">, 2007; Chamberlain </w:t>
      </w:r>
      <w:r w:rsidR="00F57BD7" w:rsidRPr="00981711">
        <w:rPr>
          <w:rFonts w:ascii="Times New Roman" w:hAnsi="Times New Roman" w:cs="Times New Roman"/>
          <w:iCs/>
          <w:sz w:val="24"/>
          <w:szCs w:val="24"/>
          <w:lang w:val="en-US"/>
        </w:rPr>
        <w:t>et al</w:t>
      </w:r>
      <w:r w:rsidR="00F57BD7" w:rsidRPr="00F57BD7">
        <w:rPr>
          <w:rFonts w:ascii="Times New Roman" w:hAnsi="Times New Roman" w:cs="Times New Roman"/>
          <w:i/>
          <w:iCs/>
          <w:sz w:val="24"/>
          <w:szCs w:val="24"/>
          <w:lang w:val="en-US"/>
        </w:rPr>
        <w:t>.</w:t>
      </w:r>
      <w:r w:rsidR="00F57BD7" w:rsidRPr="00F57BD7">
        <w:rPr>
          <w:rFonts w:ascii="Times New Roman" w:hAnsi="Times New Roman" w:cs="Times New Roman"/>
          <w:sz w:val="24"/>
          <w:szCs w:val="24"/>
          <w:lang w:val="en-US"/>
        </w:rPr>
        <w:t>, 2014)</w:t>
      </w:r>
      <w:r w:rsidR="009A6EFE">
        <w:rPr>
          <w:rFonts w:ascii="Times New Roman" w:hAnsi="Times New Roman" w:cs="Times New Roman"/>
          <w:sz w:val="24"/>
          <w:szCs w:val="24"/>
          <w:lang w:val="en-US"/>
        </w:rPr>
        <w:t>.</w:t>
      </w:r>
      <w:r w:rsidR="00FB1369">
        <w:rPr>
          <w:rFonts w:ascii="Times New Roman" w:hAnsi="Times New Roman" w:cs="Times New Roman"/>
          <w:sz w:val="24"/>
          <w:szCs w:val="24"/>
          <w:lang w:val="en-US"/>
        </w:rPr>
        <w:t xml:space="preserve"> </w:t>
      </w:r>
      <w:r w:rsidR="00035C79">
        <w:rPr>
          <w:rFonts w:ascii="Times New Roman" w:hAnsi="Times New Roman" w:cs="Times New Roman"/>
          <w:sz w:val="24"/>
          <w:szCs w:val="24"/>
          <w:lang w:val="en-US"/>
        </w:rPr>
        <w:t xml:space="preserve">For example, nectar robbers can affect selection by pollinators </w:t>
      </w:r>
      <w:r w:rsidR="00035C79" w:rsidRPr="00C14345">
        <w:rPr>
          <w:rFonts w:ascii="Times New Roman" w:hAnsi="Times New Roman" w:cs="Times New Roman"/>
          <w:sz w:val="24"/>
          <w:lang w:val="en-US"/>
        </w:rPr>
        <w:t>(Irwin, 2006)</w:t>
      </w:r>
      <w:r w:rsidR="00035C79">
        <w:rPr>
          <w:rFonts w:ascii="Times New Roman" w:hAnsi="Times New Roman" w:cs="Times New Roman"/>
          <w:sz w:val="24"/>
          <w:szCs w:val="24"/>
          <w:lang w:val="en-US"/>
        </w:rPr>
        <w:t>, and plant</w:t>
      </w:r>
      <w:r w:rsidR="00035C79" w:rsidRPr="005C1785">
        <w:rPr>
          <w:rFonts w:ascii="Times New Roman" w:hAnsi="Times New Roman" w:cs="Times New Roman"/>
          <w:sz w:val="24"/>
          <w:szCs w:val="24"/>
          <w:lang w:val="en-US"/>
        </w:rPr>
        <w:t xml:space="preserve"> </w:t>
      </w:r>
      <w:r w:rsidR="00183455">
        <w:rPr>
          <w:rFonts w:ascii="Times New Roman" w:hAnsi="Times New Roman" w:cs="Times New Roman"/>
          <w:sz w:val="24"/>
          <w:szCs w:val="24"/>
          <w:lang w:val="en-US"/>
        </w:rPr>
        <w:t>community heterogeneity</w:t>
      </w:r>
      <w:r w:rsidR="00183455" w:rsidRPr="00320F57">
        <w:rPr>
          <w:lang w:val="en-US"/>
        </w:rPr>
        <w:t xml:space="preserve"> </w:t>
      </w:r>
      <w:r w:rsidR="00183455" w:rsidRPr="00183455">
        <w:rPr>
          <w:rFonts w:ascii="Times New Roman" w:hAnsi="Times New Roman" w:cs="Times New Roman"/>
          <w:sz w:val="24"/>
          <w:szCs w:val="24"/>
          <w:lang w:val="en-US"/>
        </w:rPr>
        <w:t>in terms of productivity, species and genetic</w:t>
      </w:r>
      <w:r w:rsidR="00183455">
        <w:rPr>
          <w:rFonts w:ascii="Times New Roman" w:hAnsi="Times New Roman" w:cs="Times New Roman"/>
          <w:sz w:val="24"/>
          <w:szCs w:val="24"/>
          <w:lang w:val="en-US"/>
        </w:rPr>
        <w:t xml:space="preserve"> diversity</w:t>
      </w:r>
      <w:r w:rsidR="00183455" w:rsidRPr="005C1785">
        <w:rPr>
          <w:rFonts w:ascii="Times New Roman" w:hAnsi="Times New Roman" w:cs="Times New Roman"/>
          <w:sz w:val="24"/>
          <w:szCs w:val="24"/>
          <w:lang w:val="en-US"/>
        </w:rPr>
        <w:t xml:space="preserve"> </w:t>
      </w:r>
      <w:r w:rsidR="00035C79">
        <w:rPr>
          <w:rFonts w:ascii="Times New Roman" w:hAnsi="Times New Roman" w:cs="Times New Roman"/>
          <w:sz w:val="24"/>
          <w:szCs w:val="24"/>
          <w:lang w:val="en-US"/>
        </w:rPr>
        <w:t xml:space="preserve">may alter selection by insect herbivores </w:t>
      </w:r>
      <w:r w:rsidR="00035C79" w:rsidRPr="00C14345">
        <w:rPr>
          <w:rFonts w:ascii="Times New Roman" w:hAnsi="Times New Roman" w:cs="Times New Roman"/>
          <w:sz w:val="24"/>
          <w:szCs w:val="24"/>
          <w:lang w:val="en-US"/>
        </w:rPr>
        <w:t xml:space="preserve">(Agrawal </w:t>
      </w:r>
      <w:r w:rsidR="00035C79" w:rsidRPr="00981711">
        <w:rPr>
          <w:rFonts w:ascii="Times New Roman" w:hAnsi="Times New Roman" w:cs="Times New Roman"/>
          <w:iCs/>
          <w:sz w:val="24"/>
          <w:szCs w:val="24"/>
          <w:lang w:val="en-US"/>
        </w:rPr>
        <w:t>et al</w:t>
      </w:r>
      <w:r w:rsidR="00035C79" w:rsidRPr="00C14345">
        <w:rPr>
          <w:rFonts w:ascii="Times New Roman" w:hAnsi="Times New Roman" w:cs="Times New Roman"/>
          <w:i/>
          <w:iCs/>
          <w:sz w:val="24"/>
          <w:szCs w:val="24"/>
          <w:lang w:val="en-US"/>
        </w:rPr>
        <w:t>.</w:t>
      </w:r>
      <w:r w:rsidR="00035C79" w:rsidRPr="00C14345">
        <w:rPr>
          <w:rFonts w:ascii="Times New Roman" w:hAnsi="Times New Roman" w:cs="Times New Roman"/>
          <w:sz w:val="24"/>
          <w:szCs w:val="24"/>
          <w:lang w:val="en-US"/>
        </w:rPr>
        <w:t>, 2006)</w:t>
      </w:r>
      <w:r w:rsidR="00035C79">
        <w:rPr>
          <w:rFonts w:ascii="Times New Roman" w:hAnsi="Times New Roman" w:cs="Times New Roman"/>
          <w:sz w:val="24"/>
          <w:szCs w:val="24"/>
          <w:lang w:val="en-US"/>
        </w:rPr>
        <w:t xml:space="preserve">. </w:t>
      </w:r>
      <w:r w:rsidR="004251C0">
        <w:rPr>
          <w:rFonts w:ascii="Times New Roman" w:hAnsi="Times New Roman" w:cs="Times New Roman"/>
          <w:sz w:val="24"/>
          <w:szCs w:val="24"/>
          <w:lang w:val="en-US"/>
        </w:rPr>
        <w:t xml:space="preserve">Analyses of selection mediated by species interactions have mostly focused on pairwise interactions, and analyses of more complex </w:t>
      </w:r>
      <w:r w:rsidR="00C30E98">
        <w:rPr>
          <w:rFonts w:ascii="Times New Roman" w:hAnsi="Times New Roman" w:cs="Times New Roman"/>
          <w:sz w:val="24"/>
          <w:szCs w:val="24"/>
          <w:lang w:val="en-US"/>
        </w:rPr>
        <w:t>multispecies interactions (Strauss and Irwin</w:t>
      </w:r>
      <w:r w:rsidR="00DF7E55">
        <w:rPr>
          <w:rFonts w:ascii="Times New Roman" w:hAnsi="Times New Roman" w:cs="Times New Roman"/>
          <w:sz w:val="24"/>
          <w:szCs w:val="24"/>
          <w:lang w:val="en-US"/>
        </w:rPr>
        <w:t>,</w:t>
      </w:r>
      <w:r w:rsidR="00C30E98">
        <w:rPr>
          <w:rFonts w:ascii="Times New Roman" w:hAnsi="Times New Roman" w:cs="Times New Roman"/>
          <w:sz w:val="24"/>
          <w:szCs w:val="24"/>
          <w:lang w:val="en-US"/>
        </w:rPr>
        <w:t xml:space="preserve"> 2004)</w:t>
      </w:r>
      <w:r w:rsidR="004251C0">
        <w:rPr>
          <w:rFonts w:ascii="Times New Roman" w:hAnsi="Times New Roman" w:cs="Times New Roman"/>
          <w:sz w:val="24"/>
          <w:szCs w:val="24"/>
          <w:lang w:val="en-US"/>
        </w:rPr>
        <w:t xml:space="preserve"> rarely have assessed effects on selection. Unravelling the ways in which community context influences species interactions and the resulting selection is therefore a key step to link analyses of selection to community ecology.</w:t>
      </w:r>
    </w:p>
    <w:p w14:paraId="7AC0826A" w14:textId="3EA6BA1A" w:rsidR="009A0C1E" w:rsidRDefault="00C30E98" w:rsidP="004D0308">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One interesting way in which community context may influence selection mediated by a focal interaction is when the outcome of a plant-consumer interaction depends on the abundance of a second resource for the consumer. For example,</w:t>
      </w:r>
      <w:r w:rsidR="00FA21B7">
        <w:rPr>
          <w:rFonts w:ascii="Times New Roman" w:hAnsi="Times New Roman" w:cs="Times New Roman"/>
          <w:sz w:val="24"/>
          <w:szCs w:val="24"/>
          <w:lang w:val="en-US"/>
        </w:rPr>
        <w:t xml:space="preserve"> </w:t>
      </w:r>
      <w:r w:rsidR="00D759F2">
        <w:rPr>
          <w:rFonts w:ascii="Times New Roman" w:hAnsi="Times New Roman" w:cs="Times New Roman"/>
          <w:sz w:val="24"/>
          <w:szCs w:val="24"/>
          <w:lang w:val="en-US"/>
        </w:rPr>
        <w:t>l</w:t>
      </w:r>
      <w:r w:rsidR="008B1859">
        <w:rPr>
          <w:rFonts w:ascii="Times New Roman" w:hAnsi="Times New Roman" w:cs="Times New Roman"/>
          <w:sz w:val="24"/>
          <w:szCs w:val="24"/>
          <w:lang w:val="en-US"/>
        </w:rPr>
        <w:t xml:space="preserve">arge </w:t>
      </w:r>
      <w:r w:rsidR="00BB44C1">
        <w:rPr>
          <w:rFonts w:ascii="Times New Roman" w:hAnsi="Times New Roman" w:cs="Times New Roman"/>
          <w:sz w:val="24"/>
          <w:szCs w:val="24"/>
          <w:lang w:val="en-US"/>
        </w:rPr>
        <w:t>B</w:t>
      </w:r>
      <w:r w:rsidR="008B1859">
        <w:rPr>
          <w:rFonts w:ascii="Times New Roman" w:hAnsi="Times New Roman" w:cs="Times New Roman"/>
          <w:sz w:val="24"/>
          <w:szCs w:val="24"/>
          <w:lang w:val="en-US"/>
        </w:rPr>
        <w:t>lue butterflies (</w:t>
      </w:r>
      <w:proofErr w:type="spellStart"/>
      <w:r w:rsidR="008B1859" w:rsidRPr="0098541D">
        <w:rPr>
          <w:rFonts w:ascii="Times New Roman" w:hAnsi="Times New Roman" w:cs="Times New Roman"/>
          <w:i/>
          <w:sz w:val="24"/>
          <w:szCs w:val="24"/>
          <w:lang w:val="en-US"/>
        </w:rPr>
        <w:t>Maculinea</w:t>
      </w:r>
      <w:proofErr w:type="spellEnd"/>
      <w:r w:rsidR="008B1859">
        <w:rPr>
          <w:rFonts w:ascii="Times New Roman" w:hAnsi="Times New Roman" w:cs="Times New Roman"/>
          <w:sz w:val="24"/>
          <w:szCs w:val="24"/>
          <w:lang w:val="en-US"/>
        </w:rPr>
        <w:t xml:space="preserve"> spp.) are </w:t>
      </w:r>
      <w:r w:rsidR="00CF40F4">
        <w:rPr>
          <w:rFonts w:ascii="Times New Roman" w:hAnsi="Times New Roman" w:cs="Times New Roman"/>
          <w:sz w:val="24"/>
          <w:szCs w:val="24"/>
          <w:lang w:val="en-US"/>
        </w:rPr>
        <w:t xml:space="preserve">specialist </w:t>
      </w:r>
      <w:r w:rsidR="008B1859">
        <w:rPr>
          <w:rFonts w:ascii="Times New Roman" w:hAnsi="Times New Roman" w:cs="Times New Roman"/>
          <w:sz w:val="24"/>
          <w:szCs w:val="24"/>
          <w:lang w:val="en-US"/>
        </w:rPr>
        <w:t xml:space="preserve">predispersal </w:t>
      </w:r>
      <w:r w:rsidR="004753E7">
        <w:rPr>
          <w:rFonts w:ascii="Times New Roman" w:hAnsi="Times New Roman" w:cs="Times New Roman"/>
          <w:sz w:val="24"/>
          <w:szCs w:val="24"/>
          <w:lang w:val="en-US"/>
        </w:rPr>
        <w:t xml:space="preserve">seed </w:t>
      </w:r>
      <w:r w:rsidR="008B1859">
        <w:rPr>
          <w:rFonts w:ascii="Times New Roman" w:hAnsi="Times New Roman" w:cs="Times New Roman"/>
          <w:sz w:val="24"/>
          <w:szCs w:val="24"/>
          <w:lang w:val="en-US"/>
        </w:rPr>
        <w:t>predators during their first larval instars</w:t>
      </w:r>
      <w:r w:rsidR="00FA21B7">
        <w:rPr>
          <w:rFonts w:ascii="Times New Roman" w:hAnsi="Times New Roman" w:cs="Times New Roman"/>
          <w:sz w:val="24"/>
          <w:szCs w:val="24"/>
          <w:lang w:val="en-US"/>
        </w:rPr>
        <w:t>,</w:t>
      </w:r>
      <w:r w:rsidR="00CF40F4">
        <w:rPr>
          <w:rFonts w:ascii="Times New Roman" w:hAnsi="Times New Roman" w:cs="Times New Roman"/>
          <w:sz w:val="24"/>
          <w:szCs w:val="24"/>
          <w:lang w:val="en-US"/>
        </w:rPr>
        <w:t xml:space="preserve"> </w:t>
      </w:r>
      <w:r w:rsidR="00FA21B7">
        <w:rPr>
          <w:rFonts w:ascii="Times New Roman" w:hAnsi="Times New Roman" w:cs="Times New Roman"/>
          <w:sz w:val="24"/>
          <w:szCs w:val="24"/>
          <w:lang w:val="en-US"/>
        </w:rPr>
        <w:t xml:space="preserve">often </w:t>
      </w:r>
      <w:r w:rsidR="00CF40F4">
        <w:rPr>
          <w:rFonts w:ascii="Times New Roman" w:hAnsi="Times New Roman" w:cs="Times New Roman"/>
          <w:sz w:val="24"/>
          <w:szCs w:val="24"/>
          <w:lang w:val="en-US"/>
        </w:rPr>
        <w:t>o</w:t>
      </w:r>
      <w:r w:rsidR="00904BDF">
        <w:rPr>
          <w:rFonts w:ascii="Times New Roman" w:hAnsi="Times New Roman" w:cs="Times New Roman"/>
          <w:sz w:val="24"/>
          <w:szCs w:val="24"/>
          <w:lang w:val="en-US"/>
        </w:rPr>
        <w:t>vipositin</w:t>
      </w:r>
      <w:r w:rsidR="00FA21B7">
        <w:rPr>
          <w:rFonts w:ascii="Times New Roman" w:hAnsi="Times New Roman" w:cs="Times New Roman"/>
          <w:sz w:val="24"/>
          <w:szCs w:val="24"/>
          <w:lang w:val="en-US"/>
        </w:rPr>
        <w:t>g</w:t>
      </w:r>
      <w:r w:rsidR="00904BDF">
        <w:rPr>
          <w:rFonts w:ascii="Times New Roman" w:hAnsi="Times New Roman" w:cs="Times New Roman"/>
          <w:sz w:val="24"/>
          <w:szCs w:val="24"/>
          <w:lang w:val="en-US"/>
        </w:rPr>
        <w:t xml:space="preserve"> </w:t>
      </w:r>
      <w:r w:rsidR="00CF40F4">
        <w:rPr>
          <w:rFonts w:ascii="Times New Roman" w:hAnsi="Times New Roman" w:cs="Times New Roman"/>
          <w:sz w:val="24"/>
          <w:szCs w:val="24"/>
          <w:lang w:val="en-US"/>
        </w:rPr>
        <w:t>only on specific</w:t>
      </w:r>
      <w:r w:rsidR="00904BDF">
        <w:rPr>
          <w:rFonts w:ascii="Times New Roman" w:hAnsi="Times New Roman" w:cs="Times New Roman"/>
          <w:sz w:val="24"/>
          <w:szCs w:val="24"/>
          <w:lang w:val="en-US"/>
        </w:rPr>
        <w:t xml:space="preserve"> plant </w:t>
      </w:r>
      <w:r w:rsidR="00897233">
        <w:rPr>
          <w:rFonts w:ascii="Times New Roman" w:hAnsi="Times New Roman" w:cs="Times New Roman"/>
          <w:sz w:val="24"/>
          <w:szCs w:val="24"/>
          <w:lang w:val="en-US"/>
        </w:rPr>
        <w:t>developmental</w:t>
      </w:r>
      <w:r w:rsidR="00904BDF">
        <w:rPr>
          <w:rFonts w:ascii="Times New Roman" w:hAnsi="Times New Roman" w:cs="Times New Roman"/>
          <w:sz w:val="24"/>
          <w:szCs w:val="24"/>
          <w:lang w:val="en-US"/>
        </w:rPr>
        <w:t xml:space="preserve"> state</w:t>
      </w:r>
      <w:r w:rsidR="00CF40F4">
        <w:rPr>
          <w:rFonts w:ascii="Times New Roman" w:hAnsi="Times New Roman" w:cs="Times New Roman"/>
          <w:sz w:val="24"/>
          <w:szCs w:val="24"/>
          <w:lang w:val="en-US"/>
        </w:rPr>
        <w:t>s</w:t>
      </w:r>
      <w:r w:rsidR="00904BDF">
        <w:rPr>
          <w:rFonts w:ascii="Times New Roman" w:hAnsi="Times New Roman" w:cs="Times New Roman"/>
          <w:sz w:val="24"/>
          <w:szCs w:val="24"/>
          <w:lang w:val="en-US"/>
        </w:rPr>
        <w:t xml:space="preserve"> </w:t>
      </w:r>
      <w:r w:rsidR="00904BDF" w:rsidRPr="00647333">
        <w:rPr>
          <w:rFonts w:ascii="Times New Roman" w:hAnsi="Times New Roman" w:cs="Times New Roman"/>
          <w:sz w:val="24"/>
          <w:lang w:val="en-US"/>
        </w:rPr>
        <w:t xml:space="preserve">(Thomas &amp; </w:t>
      </w:r>
      <w:proofErr w:type="spellStart"/>
      <w:r w:rsidR="00904BDF" w:rsidRPr="00647333">
        <w:rPr>
          <w:rFonts w:ascii="Times New Roman" w:hAnsi="Times New Roman" w:cs="Times New Roman"/>
          <w:sz w:val="24"/>
          <w:lang w:val="en-US"/>
        </w:rPr>
        <w:t>Elmes</w:t>
      </w:r>
      <w:proofErr w:type="spellEnd"/>
      <w:r w:rsidR="00904BDF" w:rsidRPr="00647333">
        <w:rPr>
          <w:rFonts w:ascii="Times New Roman" w:hAnsi="Times New Roman" w:cs="Times New Roman"/>
          <w:sz w:val="24"/>
          <w:lang w:val="en-US"/>
        </w:rPr>
        <w:t xml:space="preserve">, 2001; Van </w:t>
      </w:r>
      <w:proofErr w:type="spellStart"/>
      <w:r w:rsidR="00904BDF" w:rsidRPr="00647333">
        <w:rPr>
          <w:rFonts w:ascii="Times New Roman" w:hAnsi="Times New Roman" w:cs="Times New Roman"/>
          <w:sz w:val="24"/>
          <w:lang w:val="en-US"/>
        </w:rPr>
        <w:t>Dyck</w:t>
      </w:r>
      <w:proofErr w:type="spellEnd"/>
      <w:r w:rsidR="00904BDF" w:rsidRPr="00647333">
        <w:rPr>
          <w:rFonts w:ascii="Times New Roman" w:hAnsi="Times New Roman" w:cs="Times New Roman"/>
          <w:sz w:val="24"/>
          <w:lang w:val="en-US"/>
        </w:rPr>
        <w:t xml:space="preserve"> &amp; </w:t>
      </w:r>
      <w:proofErr w:type="spellStart"/>
      <w:r w:rsidR="00904BDF" w:rsidRPr="00647333">
        <w:rPr>
          <w:rFonts w:ascii="Times New Roman" w:hAnsi="Times New Roman" w:cs="Times New Roman"/>
          <w:sz w:val="24"/>
          <w:lang w:val="en-US"/>
        </w:rPr>
        <w:t>Regniers</w:t>
      </w:r>
      <w:proofErr w:type="spellEnd"/>
      <w:r w:rsidR="00904BDF" w:rsidRPr="00647333">
        <w:rPr>
          <w:rFonts w:ascii="Times New Roman" w:hAnsi="Times New Roman" w:cs="Times New Roman"/>
          <w:sz w:val="24"/>
          <w:lang w:val="en-US"/>
        </w:rPr>
        <w:t>, 2010</w:t>
      </w:r>
      <w:r w:rsidR="00CF40F4">
        <w:rPr>
          <w:rFonts w:ascii="Times New Roman" w:hAnsi="Times New Roman" w:cs="Times New Roman"/>
          <w:sz w:val="24"/>
          <w:lang w:val="en-US"/>
        </w:rPr>
        <w:t>;</w:t>
      </w:r>
      <w:r w:rsidR="00897233">
        <w:rPr>
          <w:rFonts w:ascii="Times New Roman" w:hAnsi="Times New Roman" w:cs="Times New Roman"/>
          <w:sz w:val="24"/>
          <w:szCs w:val="24"/>
          <w:lang w:val="en-US"/>
        </w:rPr>
        <w:t xml:space="preserve"> </w:t>
      </w:r>
      <w:proofErr w:type="spellStart"/>
      <w:r w:rsidR="00904BDF" w:rsidRPr="00B65C26">
        <w:rPr>
          <w:rFonts w:ascii="Times New Roman" w:hAnsi="Times New Roman" w:cs="Times New Roman"/>
          <w:sz w:val="24"/>
          <w:szCs w:val="24"/>
          <w:lang w:val="en-US"/>
        </w:rPr>
        <w:t>Czekes</w:t>
      </w:r>
      <w:proofErr w:type="spellEnd"/>
      <w:r w:rsidR="00904BDF" w:rsidRPr="00B65C26">
        <w:rPr>
          <w:rFonts w:ascii="Times New Roman" w:hAnsi="Times New Roman" w:cs="Times New Roman"/>
          <w:sz w:val="24"/>
          <w:szCs w:val="24"/>
          <w:lang w:val="en-US"/>
        </w:rPr>
        <w:t xml:space="preserve"> </w:t>
      </w:r>
      <w:r w:rsidR="00904BDF" w:rsidRPr="00981711">
        <w:rPr>
          <w:rFonts w:ascii="Times New Roman" w:hAnsi="Times New Roman" w:cs="Times New Roman"/>
          <w:iCs/>
          <w:sz w:val="24"/>
          <w:szCs w:val="24"/>
          <w:lang w:val="en-US"/>
        </w:rPr>
        <w:t>et al</w:t>
      </w:r>
      <w:r w:rsidR="00904BDF" w:rsidRPr="00B65C26">
        <w:rPr>
          <w:rFonts w:ascii="Times New Roman" w:hAnsi="Times New Roman" w:cs="Times New Roman"/>
          <w:i/>
          <w:iCs/>
          <w:sz w:val="24"/>
          <w:szCs w:val="24"/>
          <w:lang w:val="en-US"/>
        </w:rPr>
        <w:t>.</w:t>
      </w:r>
      <w:r w:rsidR="00904BDF" w:rsidRPr="00B65C26">
        <w:rPr>
          <w:rFonts w:ascii="Times New Roman" w:hAnsi="Times New Roman" w:cs="Times New Roman"/>
          <w:sz w:val="24"/>
          <w:szCs w:val="24"/>
          <w:lang w:val="en-US"/>
        </w:rPr>
        <w:t>, 2014)</w:t>
      </w:r>
      <w:r w:rsidR="00904BDF">
        <w:rPr>
          <w:rFonts w:ascii="Times New Roman" w:hAnsi="Times New Roman" w:cs="Times New Roman"/>
          <w:sz w:val="24"/>
          <w:szCs w:val="24"/>
          <w:lang w:val="en-US"/>
        </w:rPr>
        <w:t>.</w:t>
      </w:r>
      <w:r w:rsidR="005F03EB">
        <w:rPr>
          <w:rFonts w:ascii="Times New Roman" w:hAnsi="Times New Roman" w:cs="Times New Roman"/>
          <w:sz w:val="24"/>
          <w:szCs w:val="24"/>
          <w:lang w:val="en-US"/>
        </w:rPr>
        <w:t xml:space="preserve"> </w:t>
      </w:r>
      <w:proofErr w:type="spellStart"/>
      <w:r w:rsidR="005F03EB">
        <w:rPr>
          <w:rFonts w:ascii="Times New Roman" w:hAnsi="Times New Roman" w:cs="Times New Roman"/>
          <w:i/>
          <w:sz w:val="24"/>
          <w:szCs w:val="24"/>
          <w:lang w:val="en-US"/>
        </w:rPr>
        <w:t>Maculinea</w:t>
      </w:r>
      <w:proofErr w:type="spellEnd"/>
      <w:r w:rsidR="005F03EB">
        <w:rPr>
          <w:rFonts w:ascii="Times New Roman" w:hAnsi="Times New Roman" w:cs="Times New Roman"/>
          <w:sz w:val="24"/>
          <w:szCs w:val="24"/>
          <w:lang w:val="en-US"/>
        </w:rPr>
        <w:t xml:space="preserve"> </w:t>
      </w:r>
      <w:r w:rsidR="005F03EB">
        <w:rPr>
          <w:rFonts w:ascii="Times New Roman" w:hAnsi="Times New Roman" w:cs="Times New Roman"/>
          <w:sz w:val="24"/>
          <w:szCs w:val="24"/>
          <w:lang w:val="en-US"/>
        </w:rPr>
        <w:lastRenderedPageBreak/>
        <w:t>larvae</w:t>
      </w:r>
      <w:r w:rsidR="004925AB">
        <w:rPr>
          <w:rFonts w:ascii="Times New Roman" w:hAnsi="Times New Roman" w:cs="Times New Roman"/>
          <w:sz w:val="24"/>
          <w:szCs w:val="24"/>
          <w:lang w:val="en-US"/>
        </w:rPr>
        <w:t xml:space="preserve"> </w:t>
      </w:r>
      <w:r w:rsidR="008B1859">
        <w:rPr>
          <w:rFonts w:ascii="Times New Roman" w:hAnsi="Times New Roman" w:cs="Times New Roman"/>
          <w:sz w:val="24"/>
          <w:szCs w:val="24"/>
          <w:lang w:val="en-US"/>
        </w:rPr>
        <w:t>need</w:t>
      </w:r>
      <w:r w:rsidR="008B1859" w:rsidRPr="005C10BA">
        <w:rPr>
          <w:rFonts w:ascii="Times New Roman" w:hAnsi="Times New Roman" w:cs="Times New Roman"/>
          <w:sz w:val="24"/>
          <w:szCs w:val="24"/>
          <w:lang w:val="en-US"/>
        </w:rPr>
        <w:t xml:space="preserve"> </w:t>
      </w:r>
      <w:r w:rsidR="00897233">
        <w:rPr>
          <w:rFonts w:ascii="Times New Roman" w:hAnsi="Times New Roman" w:cs="Times New Roman"/>
          <w:sz w:val="24"/>
          <w:szCs w:val="24"/>
          <w:lang w:val="en-US"/>
        </w:rPr>
        <w:t xml:space="preserve">also </w:t>
      </w:r>
      <w:r w:rsidR="008B1859" w:rsidRPr="005C10BA">
        <w:rPr>
          <w:rFonts w:ascii="Times New Roman" w:hAnsi="Times New Roman" w:cs="Times New Roman"/>
          <w:sz w:val="24"/>
          <w:szCs w:val="24"/>
          <w:lang w:val="en-US"/>
        </w:rPr>
        <w:t>a second host to complete their development</w:t>
      </w:r>
      <w:r w:rsidR="008B1859">
        <w:rPr>
          <w:rFonts w:ascii="Times New Roman" w:hAnsi="Times New Roman" w:cs="Times New Roman"/>
          <w:sz w:val="24"/>
          <w:szCs w:val="24"/>
          <w:lang w:val="en-US"/>
        </w:rPr>
        <w:t xml:space="preserve">, </w:t>
      </w:r>
      <w:r w:rsidR="00DC0122">
        <w:rPr>
          <w:rFonts w:ascii="Times New Roman" w:hAnsi="Times New Roman" w:cs="Times New Roman"/>
          <w:sz w:val="24"/>
          <w:szCs w:val="24"/>
          <w:lang w:val="en-US"/>
        </w:rPr>
        <w:t xml:space="preserve">and </w:t>
      </w:r>
      <w:r w:rsidR="00F57BD7">
        <w:rPr>
          <w:rFonts w:ascii="Times New Roman" w:hAnsi="Times New Roman" w:cs="Times New Roman"/>
          <w:sz w:val="24"/>
          <w:szCs w:val="24"/>
          <w:lang w:val="en-US"/>
        </w:rPr>
        <w:t xml:space="preserve">most species </w:t>
      </w:r>
      <w:r w:rsidR="00DC0122">
        <w:rPr>
          <w:rFonts w:ascii="Times New Roman" w:hAnsi="Times New Roman" w:cs="Times New Roman"/>
          <w:sz w:val="24"/>
          <w:szCs w:val="24"/>
          <w:lang w:val="en-US"/>
        </w:rPr>
        <w:t>are</w:t>
      </w:r>
      <w:r w:rsidR="008B1859">
        <w:rPr>
          <w:rFonts w:ascii="Times New Roman" w:hAnsi="Times New Roman" w:cs="Times New Roman"/>
          <w:sz w:val="24"/>
          <w:szCs w:val="24"/>
          <w:lang w:val="en-US"/>
        </w:rPr>
        <w:t xml:space="preserve"> parasites of ant nests </w:t>
      </w:r>
      <w:r w:rsidR="00CF5A15">
        <w:rPr>
          <w:rFonts w:ascii="Times New Roman" w:hAnsi="Times New Roman" w:cs="Times New Roman"/>
          <w:sz w:val="24"/>
          <w:szCs w:val="24"/>
          <w:lang w:val="en-US"/>
        </w:rPr>
        <w:t>(</w:t>
      </w:r>
      <w:proofErr w:type="spellStart"/>
      <w:r w:rsidR="00CF5A15" w:rsidRPr="002E16D8">
        <w:rPr>
          <w:rFonts w:ascii="Times New Roman" w:hAnsi="Times New Roman" w:cs="Times New Roman"/>
          <w:i/>
          <w:sz w:val="24"/>
          <w:szCs w:val="24"/>
          <w:lang w:val="en-US"/>
        </w:rPr>
        <w:t>Myrmica</w:t>
      </w:r>
      <w:proofErr w:type="spellEnd"/>
      <w:r w:rsidR="00CF5A15">
        <w:rPr>
          <w:rFonts w:ascii="Times New Roman" w:hAnsi="Times New Roman" w:cs="Times New Roman"/>
          <w:sz w:val="24"/>
          <w:szCs w:val="24"/>
          <w:lang w:val="en-US"/>
        </w:rPr>
        <w:t xml:space="preserve"> spp.)</w:t>
      </w:r>
      <w:r w:rsidR="00CF5A15" w:rsidRPr="00932DAA">
        <w:rPr>
          <w:rFonts w:ascii="Times New Roman" w:hAnsi="Times New Roman" w:cs="Times New Roman"/>
          <w:sz w:val="24"/>
          <w:szCs w:val="24"/>
          <w:lang w:val="en-US"/>
        </w:rPr>
        <w:t xml:space="preserve"> </w:t>
      </w:r>
      <w:r w:rsidR="008B1859">
        <w:rPr>
          <w:rFonts w:ascii="Times New Roman" w:hAnsi="Times New Roman" w:cs="Times New Roman"/>
          <w:sz w:val="24"/>
          <w:szCs w:val="24"/>
          <w:lang w:val="en-US"/>
        </w:rPr>
        <w:t xml:space="preserve">during later instars </w:t>
      </w:r>
      <w:r w:rsidR="008B1859" w:rsidRPr="009478E0">
        <w:rPr>
          <w:rFonts w:ascii="Times New Roman" w:hAnsi="Times New Roman" w:cs="Times New Roman"/>
          <w:sz w:val="24"/>
          <w:szCs w:val="24"/>
          <w:lang w:val="en-US"/>
        </w:rPr>
        <w:t>(</w:t>
      </w:r>
      <w:proofErr w:type="spellStart"/>
      <w:r w:rsidR="008B1859" w:rsidRPr="009478E0">
        <w:rPr>
          <w:rFonts w:ascii="Times New Roman" w:hAnsi="Times New Roman" w:cs="Times New Roman"/>
          <w:sz w:val="24"/>
          <w:szCs w:val="24"/>
          <w:lang w:val="en-US"/>
        </w:rPr>
        <w:t>Als</w:t>
      </w:r>
      <w:proofErr w:type="spellEnd"/>
      <w:r w:rsidR="008B1859" w:rsidRPr="009478E0">
        <w:rPr>
          <w:rFonts w:ascii="Times New Roman" w:hAnsi="Times New Roman" w:cs="Times New Roman"/>
          <w:sz w:val="24"/>
          <w:szCs w:val="24"/>
          <w:lang w:val="en-US"/>
        </w:rPr>
        <w:t xml:space="preserve"> </w:t>
      </w:r>
      <w:r w:rsidR="008B1859" w:rsidRPr="00981711">
        <w:rPr>
          <w:rFonts w:ascii="Times New Roman" w:hAnsi="Times New Roman" w:cs="Times New Roman"/>
          <w:iCs/>
          <w:sz w:val="24"/>
          <w:szCs w:val="24"/>
          <w:lang w:val="en-US"/>
        </w:rPr>
        <w:t>et al</w:t>
      </w:r>
      <w:r w:rsidR="008B1859" w:rsidRPr="009478E0">
        <w:rPr>
          <w:rFonts w:ascii="Times New Roman" w:hAnsi="Times New Roman" w:cs="Times New Roman"/>
          <w:i/>
          <w:iCs/>
          <w:sz w:val="24"/>
          <w:szCs w:val="24"/>
          <w:lang w:val="en-US"/>
        </w:rPr>
        <w:t>.</w:t>
      </w:r>
      <w:r w:rsidR="008B1859" w:rsidRPr="009478E0">
        <w:rPr>
          <w:rFonts w:ascii="Times New Roman" w:hAnsi="Times New Roman" w:cs="Times New Roman"/>
          <w:sz w:val="24"/>
          <w:szCs w:val="24"/>
          <w:lang w:val="en-US"/>
        </w:rPr>
        <w:t>, 2004)</w:t>
      </w:r>
      <w:r w:rsidR="008B1859">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w:t>
      </w:r>
      <w:r w:rsidR="00CF40F4">
        <w:rPr>
          <w:rFonts w:ascii="Times New Roman" w:hAnsi="Times New Roman" w:cs="Times New Roman"/>
          <w:sz w:val="24"/>
          <w:szCs w:val="24"/>
          <w:lang w:val="en-US"/>
        </w:rPr>
        <w:t>Selection on plant traits might thus be influenced by t</w:t>
      </w:r>
      <w:r w:rsidR="00932DAA">
        <w:rPr>
          <w:rFonts w:ascii="Times New Roman" w:hAnsi="Times New Roman" w:cs="Times New Roman"/>
          <w:sz w:val="24"/>
          <w:szCs w:val="24"/>
          <w:lang w:val="en-US"/>
        </w:rPr>
        <w:t>he community context</w:t>
      </w:r>
      <w:r w:rsidR="00CF40F4">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in terms of the abundance of the </w:t>
      </w:r>
      <w:r w:rsidR="00CF40F4">
        <w:rPr>
          <w:rFonts w:ascii="Times New Roman" w:hAnsi="Times New Roman" w:cs="Times New Roman"/>
          <w:sz w:val="24"/>
          <w:szCs w:val="24"/>
          <w:lang w:val="en-US"/>
        </w:rPr>
        <w:t xml:space="preserve">ant </w:t>
      </w:r>
      <w:r w:rsidR="00932DAA">
        <w:rPr>
          <w:rFonts w:ascii="Times New Roman" w:hAnsi="Times New Roman" w:cs="Times New Roman"/>
          <w:sz w:val="24"/>
          <w:szCs w:val="24"/>
          <w:lang w:val="en-US"/>
        </w:rPr>
        <w:t xml:space="preserve">host </w:t>
      </w:r>
      <w:r w:rsidR="00350EF7">
        <w:rPr>
          <w:rFonts w:ascii="Times New Roman" w:hAnsi="Times New Roman" w:cs="Times New Roman"/>
          <w:sz w:val="24"/>
          <w:szCs w:val="24"/>
          <w:lang w:val="en-US"/>
        </w:rPr>
        <w:t>affecting</w:t>
      </w:r>
      <w:r w:rsidR="00904BDF">
        <w:rPr>
          <w:rFonts w:ascii="Times New Roman" w:hAnsi="Times New Roman" w:cs="Times New Roman"/>
          <w:sz w:val="24"/>
          <w:szCs w:val="24"/>
          <w:lang w:val="en-US"/>
        </w:rPr>
        <w:t xml:space="preserve"> butterfly abundance and </w:t>
      </w:r>
      <w:r w:rsidR="00CF40F4">
        <w:rPr>
          <w:rFonts w:ascii="Times New Roman" w:hAnsi="Times New Roman" w:cs="Times New Roman"/>
          <w:sz w:val="24"/>
          <w:szCs w:val="24"/>
          <w:lang w:val="en-US"/>
        </w:rPr>
        <w:t xml:space="preserve">seed </w:t>
      </w:r>
      <w:r w:rsidR="00904BDF">
        <w:rPr>
          <w:rFonts w:ascii="Times New Roman" w:hAnsi="Times New Roman" w:cs="Times New Roman"/>
          <w:sz w:val="24"/>
          <w:szCs w:val="24"/>
          <w:lang w:val="en-US"/>
        </w:rPr>
        <w:t>preda</w:t>
      </w:r>
      <w:r w:rsidR="00587453">
        <w:rPr>
          <w:rFonts w:ascii="Times New Roman" w:hAnsi="Times New Roman" w:cs="Times New Roman"/>
          <w:sz w:val="24"/>
          <w:szCs w:val="24"/>
          <w:lang w:val="en-US"/>
        </w:rPr>
        <w:t>tion intensit</w:t>
      </w:r>
      <w:r w:rsidR="00904BDF">
        <w:rPr>
          <w:rFonts w:ascii="Times New Roman" w:hAnsi="Times New Roman" w:cs="Times New Roman"/>
          <w:sz w:val="24"/>
          <w:szCs w:val="24"/>
          <w:lang w:val="en-US"/>
        </w:rPr>
        <w:t>y</w:t>
      </w:r>
      <w:r w:rsidR="00932DAA">
        <w:rPr>
          <w:rFonts w:ascii="Times New Roman" w:hAnsi="Times New Roman" w:cs="Times New Roman"/>
          <w:sz w:val="24"/>
          <w:szCs w:val="24"/>
          <w:lang w:val="en-US"/>
        </w:rPr>
        <w:t>.</w:t>
      </w:r>
      <w:r w:rsidR="00897233">
        <w:rPr>
          <w:rFonts w:ascii="Times New Roman" w:hAnsi="Times New Roman" w:cs="Times New Roman"/>
          <w:sz w:val="24"/>
          <w:szCs w:val="24"/>
          <w:lang w:val="en-US"/>
        </w:rPr>
        <w:t xml:space="preserve"> </w:t>
      </w:r>
      <w:r w:rsidR="00C65CD5">
        <w:rPr>
          <w:rFonts w:ascii="Times New Roman" w:hAnsi="Times New Roman" w:cs="Times New Roman"/>
          <w:sz w:val="24"/>
          <w:szCs w:val="24"/>
          <w:lang w:val="en-US"/>
        </w:rPr>
        <w:t xml:space="preserve">In this study, we </w:t>
      </w:r>
      <w:r w:rsidR="007E1554">
        <w:rPr>
          <w:rFonts w:ascii="Times New Roman" w:hAnsi="Times New Roman" w:cs="Times New Roman"/>
          <w:sz w:val="24"/>
          <w:szCs w:val="24"/>
          <w:lang w:val="en-US"/>
        </w:rPr>
        <w:t>examined</w:t>
      </w:r>
      <w:r w:rsidR="00677E72">
        <w:rPr>
          <w:rFonts w:ascii="Times New Roman" w:hAnsi="Times New Roman" w:cs="Times New Roman"/>
          <w:sz w:val="24"/>
          <w:szCs w:val="24"/>
          <w:lang w:val="en-US"/>
        </w:rPr>
        <w:t xml:space="preserve"> how phenotypic selection on flowering </w:t>
      </w:r>
      <w:r w:rsidR="00897233">
        <w:rPr>
          <w:rFonts w:ascii="Times New Roman" w:hAnsi="Times New Roman" w:cs="Times New Roman"/>
          <w:sz w:val="24"/>
          <w:szCs w:val="24"/>
          <w:lang w:val="en-US"/>
        </w:rPr>
        <w:t xml:space="preserve">phenology </w:t>
      </w:r>
      <w:r w:rsidR="00677E72">
        <w:rPr>
          <w:rFonts w:ascii="Times New Roman" w:hAnsi="Times New Roman" w:cs="Times New Roman"/>
          <w:sz w:val="24"/>
          <w:szCs w:val="24"/>
          <w:lang w:val="en-US"/>
        </w:rPr>
        <w:t xml:space="preserve">in the perennial herb </w:t>
      </w:r>
      <w:proofErr w:type="spellStart"/>
      <w:r w:rsidR="00677E72" w:rsidRPr="00677E72">
        <w:rPr>
          <w:rFonts w:ascii="Times New Roman" w:hAnsi="Times New Roman" w:cs="Times New Roman"/>
          <w:i/>
          <w:sz w:val="24"/>
          <w:szCs w:val="24"/>
          <w:lang w:val="en-US"/>
        </w:rPr>
        <w:t>Gentiana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pneumonanthe</w:t>
      </w:r>
      <w:proofErr w:type="spellEnd"/>
      <w:r w:rsidR="00677E72">
        <w:rPr>
          <w:rFonts w:ascii="Times New Roman" w:hAnsi="Times New Roman" w:cs="Times New Roman"/>
          <w:sz w:val="24"/>
          <w:szCs w:val="24"/>
          <w:lang w:val="en-US"/>
        </w:rPr>
        <w:t xml:space="preserve"> is mediated by the interaction with</w:t>
      </w:r>
      <w:r w:rsidR="00677E72" w:rsidRPr="00677E72">
        <w:rPr>
          <w:rFonts w:ascii="Times New Roman" w:hAnsi="Times New Roman" w:cs="Times New Roman"/>
          <w:sz w:val="24"/>
          <w:szCs w:val="24"/>
          <w:lang w:val="en-US"/>
        </w:rPr>
        <w:t xml:space="preserve"> its specialist predispersal seed predator, the butterfly </w:t>
      </w:r>
      <w:proofErr w:type="spellStart"/>
      <w:r w:rsidR="00677E72" w:rsidRPr="00677E72">
        <w:rPr>
          <w:rFonts w:ascii="Times New Roman" w:hAnsi="Times New Roman" w:cs="Times New Roman"/>
          <w:i/>
          <w:sz w:val="24"/>
          <w:szCs w:val="24"/>
          <w:lang w:val="en-US"/>
        </w:rPr>
        <w:t>Maculinea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alcon</w:t>
      </w:r>
      <w:proofErr w:type="spellEnd"/>
      <w:r w:rsidR="00677E72" w:rsidRPr="00677E72">
        <w:rPr>
          <w:rFonts w:ascii="Times New Roman" w:hAnsi="Times New Roman" w:cs="Times New Roman"/>
          <w:sz w:val="24"/>
          <w:szCs w:val="24"/>
          <w:lang w:val="en-US"/>
        </w:rPr>
        <w:t>, and</w:t>
      </w:r>
      <w:r w:rsidR="00C47C1C">
        <w:rPr>
          <w:rFonts w:ascii="Times New Roman" w:hAnsi="Times New Roman" w:cs="Times New Roman"/>
          <w:sz w:val="24"/>
          <w:szCs w:val="24"/>
          <w:lang w:val="en-US"/>
        </w:rPr>
        <w:t xml:space="preserve"> how this interaction </w:t>
      </w:r>
      <w:r w:rsidR="00677E72">
        <w:rPr>
          <w:rFonts w:ascii="Times New Roman" w:hAnsi="Times New Roman" w:cs="Times New Roman"/>
          <w:sz w:val="24"/>
          <w:szCs w:val="24"/>
          <w:lang w:val="en-US"/>
        </w:rPr>
        <w:t>depend</w:t>
      </w:r>
      <w:r w:rsidR="00C47C1C">
        <w:rPr>
          <w:rFonts w:ascii="Times New Roman" w:hAnsi="Times New Roman" w:cs="Times New Roman"/>
          <w:sz w:val="24"/>
          <w:szCs w:val="24"/>
          <w:lang w:val="en-US"/>
        </w:rPr>
        <w:t>s</w:t>
      </w:r>
      <w:r w:rsidR="00677E72">
        <w:rPr>
          <w:rFonts w:ascii="Times New Roman" w:hAnsi="Times New Roman" w:cs="Times New Roman"/>
          <w:sz w:val="24"/>
          <w:szCs w:val="24"/>
          <w:lang w:val="en-US"/>
        </w:rPr>
        <w:t xml:space="preserve"> on the community context</w:t>
      </w:r>
      <w:r w:rsidR="002507F5">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in terms of the abundance of the second host</w:t>
      </w:r>
      <w:r w:rsidR="00897233">
        <w:rPr>
          <w:rFonts w:ascii="Times New Roman" w:hAnsi="Times New Roman" w:cs="Times New Roman"/>
          <w:sz w:val="24"/>
          <w:szCs w:val="24"/>
          <w:lang w:val="en-US"/>
        </w:rPr>
        <w:t>,</w:t>
      </w:r>
      <w:r w:rsidR="00897233" w:rsidRPr="00897233">
        <w:rPr>
          <w:rFonts w:ascii="Times New Roman" w:hAnsi="Times New Roman" w:cs="Times New Roman"/>
          <w:i/>
          <w:sz w:val="24"/>
          <w:szCs w:val="24"/>
          <w:lang w:val="en-US"/>
        </w:rPr>
        <w:t xml:space="preserve"> </w:t>
      </w:r>
      <w:proofErr w:type="spellStart"/>
      <w:r w:rsidR="00897233" w:rsidRPr="009A0C1E">
        <w:rPr>
          <w:rFonts w:ascii="Times New Roman" w:hAnsi="Times New Roman" w:cs="Times New Roman"/>
          <w:i/>
          <w:sz w:val="24"/>
          <w:szCs w:val="24"/>
          <w:lang w:val="en-US"/>
        </w:rPr>
        <w:t>Myrmica</w:t>
      </w:r>
      <w:proofErr w:type="spellEnd"/>
      <w:r w:rsidR="00897233">
        <w:rPr>
          <w:rFonts w:ascii="Times New Roman" w:hAnsi="Times New Roman" w:cs="Times New Roman"/>
          <w:sz w:val="24"/>
          <w:szCs w:val="24"/>
          <w:lang w:val="en-US"/>
        </w:rPr>
        <w:t xml:space="preserve"> ants</w:t>
      </w:r>
      <w:r w:rsidR="00677E7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w:t>
      </w:r>
      <w:r w:rsidR="00C65CD5">
        <w:rPr>
          <w:rFonts w:ascii="Times New Roman" w:hAnsi="Times New Roman" w:cs="Times New Roman"/>
          <w:sz w:val="24"/>
          <w:szCs w:val="24"/>
          <w:lang w:val="en-US"/>
        </w:rPr>
        <w:t xml:space="preserve">e </w:t>
      </w:r>
      <w:r w:rsidR="00F91A9A">
        <w:rPr>
          <w:rFonts w:ascii="Times New Roman" w:hAnsi="Times New Roman" w:cs="Times New Roman"/>
          <w:sz w:val="24"/>
          <w:szCs w:val="24"/>
          <w:lang w:val="en-US"/>
        </w:rPr>
        <w:t>addressed</w:t>
      </w:r>
      <w:r w:rsidR="00C65CD5">
        <w:rPr>
          <w:rFonts w:ascii="Times New Roman" w:hAnsi="Times New Roman" w:cs="Times New Roman"/>
          <w:sz w:val="24"/>
          <w:szCs w:val="24"/>
          <w:lang w:val="en-US"/>
        </w:rPr>
        <w:t xml:space="preserve"> </w:t>
      </w:r>
      <w:r w:rsidR="002A7743">
        <w:rPr>
          <w:rFonts w:ascii="Times New Roman" w:hAnsi="Times New Roman" w:cs="Times New Roman"/>
          <w:sz w:val="24"/>
          <w:szCs w:val="24"/>
          <w:lang w:val="en-US"/>
        </w:rPr>
        <w:t>two main</w:t>
      </w:r>
      <w:r w:rsidR="00C65CD5">
        <w:rPr>
          <w:rFonts w:ascii="Times New Roman" w:hAnsi="Times New Roman" w:cs="Times New Roman"/>
          <w:sz w:val="24"/>
          <w:szCs w:val="24"/>
          <w:lang w:val="en-US"/>
        </w:rPr>
        <w:t xml:space="preserve"> questions:</w:t>
      </w:r>
      <w:r w:rsidR="00F91A9A">
        <w:rPr>
          <w:rFonts w:ascii="Times New Roman" w:hAnsi="Times New Roman" w:cs="Times New Roman"/>
          <w:sz w:val="24"/>
          <w:szCs w:val="24"/>
          <w:lang w:val="en-US"/>
        </w:rPr>
        <w:t xml:space="preserve"> </w:t>
      </w:r>
      <w:r w:rsidR="004D1A54">
        <w:rPr>
          <w:rFonts w:ascii="Times New Roman" w:hAnsi="Times New Roman" w:cs="Times New Roman"/>
          <w:sz w:val="24"/>
          <w:szCs w:val="24"/>
          <w:lang w:val="en-US"/>
        </w:rPr>
        <w:t>1</w:t>
      </w:r>
      <w:r w:rsidR="005F4239">
        <w:rPr>
          <w:rFonts w:ascii="Times New Roman" w:hAnsi="Times New Roman" w:cs="Times New Roman"/>
          <w:sz w:val="24"/>
          <w:szCs w:val="24"/>
          <w:lang w:val="en-US"/>
        </w:rPr>
        <w:t>)</w:t>
      </w:r>
      <w:r w:rsidR="004D1A54">
        <w:rPr>
          <w:rFonts w:ascii="Times New Roman" w:hAnsi="Times New Roman" w:cs="Times New Roman"/>
          <w:sz w:val="24"/>
          <w:szCs w:val="24"/>
          <w:lang w:val="en-US"/>
        </w:rPr>
        <w:t xml:space="preserve"> </w:t>
      </w:r>
      <w:r w:rsidR="00CF40F4">
        <w:rPr>
          <w:rFonts w:ascii="Times New Roman" w:hAnsi="Times New Roman" w:cs="Times New Roman"/>
          <w:sz w:val="24"/>
          <w:szCs w:val="24"/>
          <w:lang w:val="en-US"/>
        </w:rPr>
        <w:t>Do</w:t>
      </w:r>
      <w:r w:rsidR="00FB42C6">
        <w:rPr>
          <w:rFonts w:ascii="Times New Roman" w:hAnsi="Times New Roman" w:cs="Times New Roman"/>
          <w:sz w:val="24"/>
          <w:szCs w:val="24"/>
          <w:lang w:val="en-US"/>
        </w:rPr>
        <w:t>es the</w:t>
      </w:r>
      <w:r w:rsidR="00CF40F4">
        <w:rPr>
          <w:rFonts w:ascii="Times New Roman" w:hAnsi="Times New Roman" w:cs="Times New Roman"/>
          <w:sz w:val="24"/>
          <w:szCs w:val="24"/>
          <w:lang w:val="en-US"/>
        </w:rPr>
        <w:t xml:space="preserve"> butterfly seed predator influence </w:t>
      </w:r>
      <w:r w:rsidR="00897233">
        <w:rPr>
          <w:rFonts w:ascii="Times New Roman" w:hAnsi="Times New Roman" w:cs="Times New Roman"/>
          <w:sz w:val="24"/>
          <w:szCs w:val="24"/>
          <w:lang w:val="en-US"/>
        </w:rPr>
        <w:t xml:space="preserve">the direction and strength of </w:t>
      </w:r>
      <w:r w:rsidR="008900D9">
        <w:rPr>
          <w:rFonts w:ascii="Times New Roman" w:hAnsi="Times New Roman" w:cs="Times New Roman"/>
          <w:sz w:val="24"/>
          <w:szCs w:val="24"/>
          <w:lang w:val="en-US"/>
        </w:rPr>
        <w:t xml:space="preserve">phenotypic selection on flowering phenology in </w:t>
      </w:r>
      <w:r w:rsidR="008900D9" w:rsidRPr="009A0C1E">
        <w:rPr>
          <w:rFonts w:ascii="Times New Roman" w:hAnsi="Times New Roman" w:cs="Times New Roman"/>
          <w:i/>
          <w:sz w:val="24"/>
          <w:szCs w:val="24"/>
          <w:lang w:val="en-US"/>
        </w:rPr>
        <w:t xml:space="preserve">G. </w:t>
      </w:r>
      <w:proofErr w:type="spellStart"/>
      <w:r w:rsidR="008900D9" w:rsidRPr="009A0C1E">
        <w:rPr>
          <w:rFonts w:ascii="Times New Roman" w:hAnsi="Times New Roman" w:cs="Times New Roman"/>
          <w:i/>
          <w:sz w:val="24"/>
          <w:szCs w:val="24"/>
          <w:lang w:val="en-US"/>
        </w:rPr>
        <w:t>pneumonanthe</w:t>
      </w:r>
      <w:proofErr w:type="spellEnd"/>
      <w:r w:rsidR="008900D9">
        <w:rPr>
          <w:rFonts w:ascii="Times New Roman" w:hAnsi="Times New Roman" w:cs="Times New Roman"/>
          <w:sz w:val="24"/>
          <w:szCs w:val="24"/>
          <w:lang w:val="en-US"/>
        </w:rPr>
        <w:t>?</w:t>
      </w:r>
      <w:r w:rsidR="00897233">
        <w:rPr>
          <w:rFonts w:ascii="Times New Roman" w:hAnsi="Times New Roman" w:cs="Times New Roman"/>
          <w:sz w:val="24"/>
          <w:szCs w:val="24"/>
          <w:lang w:val="en-US"/>
        </w:rPr>
        <w:t>,</w:t>
      </w:r>
      <w:r w:rsidR="008900D9">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 xml:space="preserve">and </w:t>
      </w:r>
      <w:r w:rsidR="002A7743">
        <w:rPr>
          <w:rFonts w:ascii="Times New Roman" w:hAnsi="Times New Roman" w:cs="Times New Roman"/>
          <w:sz w:val="24"/>
          <w:szCs w:val="24"/>
          <w:lang w:val="en-US"/>
        </w:rPr>
        <w:t>2</w:t>
      </w:r>
      <w:r w:rsidR="00943DE7">
        <w:rPr>
          <w:rFonts w:ascii="Times New Roman" w:hAnsi="Times New Roman" w:cs="Times New Roman"/>
          <w:sz w:val="24"/>
          <w:szCs w:val="24"/>
          <w:lang w:val="en-US"/>
        </w:rPr>
        <w:t xml:space="preserve">) </w:t>
      </w:r>
      <w:r w:rsidR="00CF40F4">
        <w:rPr>
          <w:rFonts w:ascii="Times New Roman" w:hAnsi="Times New Roman" w:cs="Times New Roman"/>
          <w:sz w:val="24"/>
          <w:szCs w:val="24"/>
          <w:lang w:val="en-US"/>
        </w:rPr>
        <w:t xml:space="preserve">Does community context, in terms of the abundance of their second host, influence </w:t>
      </w:r>
      <w:r w:rsidR="00897233">
        <w:rPr>
          <w:rFonts w:ascii="Times New Roman" w:hAnsi="Times New Roman" w:cs="Times New Roman"/>
          <w:sz w:val="24"/>
          <w:szCs w:val="24"/>
          <w:lang w:val="en-US"/>
        </w:rPr>
        <w:t>butterfly</w:t>
      </w:r>
      <w:r w:rsidR="009A0C1E">
        <w:rPr>
          <w:rFonts w:ascii="Times New Roman" w:hAnsi="Times New Roman" w:cs="Times New Roman"/>
          <w:sz w:val="24"/>
          <w:szCs w:val="24"/>
          <w:lang w:val="en-US"/>
        </w:rPr>
        <w:t xml:space="preserve"> </w:t>
      </w:r>
      <w:r w:rsidR="00CF40F4">
        <w:rPr>
          <w:rFonts w:ascii="Times New Roman" w:hAnsi="Times New Roman" w:cs="Times New Roman"/>
          <w:sz w:val="24"/>
          <w:szCs w:val="24"/>
          <w:lang w:val="en-US"/>
        </w:rPr>
        <w:t xml:space="preserve">occurrence </w:t>
      </w:r>
      <w:r w:rsidR="0023475F">
        <w:rPr>
          <w:rFonts w:ascii="Times New Roman" w:hAnsi="Times New Roman" w:cs="Times New Roman"/>
          <w:sz w:val="24"/>
          <w:szCs w:val="24"/>
          <w:lang w:val="en-US"/>
        </w:rPr>
        <w:t>and</w:t>
      </w:r>
      <w:r w:rsidR="00EF13B6">
        <w:rPr>
          <w:rFonts w:ascii="Times New Roman" w:hAnsi="Times New Roman" w:cs="Times New Roman"/>
          <w:sz w:val="24"/>
          <w:szCs w:val="24"/>
          <w:lang w:val="en-US"/>
        </w:rPr>
        <w:t xml:space="preserve"> seed predation</w:t>
      </w:r>
      <w:r w:rsidR="0023475F" w:rsidRPr="0023475F">
        <w:rPr>
          <w:rFonts w:ascii="Times New Roman" w:hAnsi="Times New Roman" w:cs="Times New Roman"/>
          <w:sz w:val="24"/>
          <w:szCs w:val="24"/>
          <w:lang w:val="en-US"/>
        </w:rPr>
        <w:t xml:space="preserve"> intensit</w:t>
      </w:r>
      <w:r w:rsidR="0023475F">
        <w:rPr>
          <w:rFonts w:ascii="Times New Roman" w:hAnsi="Times New Roman" w:cs="Times New Roman"/>
          <w:sz w:val="24"/>
          <w:szCs w:val="24"/>
          <w:lang w:val="en-US"/>
        </w:rPr>
        <w:t>y</w:t>
      </w:r>
      <w:r w:rsidR="009A0C1E">
        <w:rPr>
          <w:rFonts w:ascii="Times New Roman" w:hAnsi="Times New Roman" w:cs="Times New Roman"/>
          <w:sz w:val="24"/>
          <w:szCs w:val="24"/>
          <w:lang w:val="en-US"/>
        </w:rPr>
        <w:t>?</w:t>
      </w:r>
    </w:p>
    <w:p w14:paraId="46580BB4" w14:textId="77777777" w:rsidR="00472CCB" w:rsidRDefault="00472CCB"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MATERIALS AND </w:t>
      </w:r>
      <w:r w:rsidRPr="00472CCB">
        <w:rPr>
          <w:rFonts w:ascii="Times New Roman" w:hAnsi="Times New Roman" w:cs="Times New Roman"/>
          <w:sz w:val="24"/>
          <w:szCs w:val="24"/>
          <w:lang w:val="en-US"/>
        </w:rPr>
        <w:t>METHODS</w:t>
      </w:r>
    </w:p>
    <w:p w14:paraId="3AC5C126" w14:textId="1F03A014" w:rsidR="00472CCB" w:rsidRDefault="00472CCB" w:rsidP="00472CCB">
      <w:pPr>
        <w:spacing w:line="480" w:lineRule="auto"/>
        <w:rPr>
          <w:rFonts w:ascii="Times New Roman" w:hAnsi="Times New Roman" w:cs="Times New Roman"/>
          <w:b/>
          <w:sz w:val="24"/>
          <w:szCs w:val="24"/>
          <w:lang w:val="en-US"/>
        </w:rPr>
      </w:pPr>
      <w:r w:rsidRPr="00AD1C36">
        <w:rPr>
          <w:rFonts w:ascii="Times New Roman" w:hAnsi="Times New Roman" w:cs="Times New Roman"/>
          <w:b/>
          <w:sz w:val="24"/>
          <w:szCs w:val="24"/>
          <w:lang w:val="en-US"/>
        </w:rPr>
        <w:t>Study system</w:t>
      </w:r>
    </w:p>
    <w:p w14:paraId="751F8F9E" w14:textId="11EF6904" w:rsidR="001E21AC" w:rsidRDefault="00F81229" w:rsidP="00472CCB">
      <w:pPr>
        <w:spacing w:line="480" w:lineRule="auto"/>
        <w:rPr>
          <w:rFonts w:ascii="Times New Roman" w:hAnsi="Times New Roman" w:cs="Times New Roman"/>
          <w:sz w:val="24"/>
          <w:szCs w:val="24"/>
          <w:lang w:val="en-US"/>
        </w:rPr>
      </w:pPr>
      <w:r w:rsidRPr="00F81229">
        <w:rPr>
          <w:rFonts w:ascii="Times New Roman" w:hAnsi="Times New Roman" w:cs="Times New Roman"/>
          <w:sz w:val="24"/>
          <w:szCs w:val="24"/>
          <w:lang w:val="en-US"/>
        </w:rPr>
        <w:t>The marsh gentian</w:t>
      </w:r>
      <w:r>
        <w:rPr>
          <w:rFonts w:ascii="Times New Roman" w:hAnsi="Times New Roman" w:cs="Times New Roman"/>
          <w:sz w:val="24"/>
          <w:szCs w:val="24"/>
          <w:lang w:val="en-US"/>
        </w:rPr>
        <w:t xml:space="preserve"> (</w:t>
      </w:r>
      <w:proofErr w:type="spellStart"/>
      <w:r w:rsidRPr="00F81229">
        <w:rPr>
          <w:rFonts w:ascii="Times New Roman" w:hAnsi="Times New Roman" w:cs="Times New Roman"/>
          <w:i/>
          <w:sz w:val="24"/>
          <w:szCs w:val="24"/>
          <w:lang w:val="en-US"/>
        </w:rPr>
        <w:t>Gentiana</w:t>
      </w:r>
      <w:proofErr w:type="spellEnd"/>
      <w:r w:rsidRPr="00F81229">
        <w:rPr>
          <w:rFonts w:ascii="Times New Roman" w:hAnsi="Times New Roman" w:cs="Times New Roman"/>
          <w:i/>
          <w:sz w:val="24"/>
          <w:szCs w:val="24"/>
          <w:lang w:val="en-US"/>
        </w:rPr>
        <w:t xml:space="preserve"> </w:t>
      </w:r>
      <w:proofErr w:type="spellStart"/>
      <w:r w:rsidRPr="00F81229">
        <w:rPr>
          <w:rFonts w:ascii="Times New Roman" w:hAnsi="Times New Roman" w:cs="Times New Roman"/>
          <w:i/>
          <w:sz w:val="24"/>
          <w:szCs w:val="24"/>
          <w:lang w:val="en-US"/>
        </w:rPr>
        <w:t>pneumonanthe</w:t>
      </w:r>
      <w:proofErr w:type="spellEnd"/>
      <w:r>
        <w:rPr>
          <w:rFonts w:ascii="Times New Roman" w:hAnsi="Times New Roman" w:cs="Times New Roman"/>
          <w:i/>
          <w:sz w:val="24"/>
          <w:szCs w:val="24"/>
          <w:lang w:val="en-US"/>
        </w:rPr>
        <w:t xml:space="preserve"> </w:t>
      </w:r>
      <w:r w:rsidRPr="00F81229">
        <w:rPr>
          <w:rFonts w:ascii="Times New Roman" w:hAnsi="Times New Roman" w:cs="Times New Roman"/>
          <w:sz w:val="24"/>
          <w:szCs w:val="24"/>
          <w:lang w:val="en-US"/>
        </w:rPr>
        <w:t>L.</w:t>
      </w:r>
      <w:r>
        <w:rPr>
          <w:rFonts w:ascii="Times New Roman" w:hAnsi="Times New Roman" w:cs="Times New Roman"/>
          <w:sz w:val="24"/>
          <w:szCs w:val="24"/>
          <w:lang w:val="en-US"/>
        </w:rPr>
        <w:t>) is a rare</w:t>
      </w:r>
      <w:r w:rsidR="0084154E">
        <w:rPr>
          <w:rFonts w:ascii="Times New Roman" w:hAnsi="Times New Roman" w:cs="Times New Roman"/>
          <w:sz w:val="24"/>
          <w:szCs w:val="24"/>
          <w:lang w:val="en-US"/>
        </w:rPr>
        <w:t>, long-lived</w:t>
      </w:r>
      <w:r>
        <w:rPr>
          <w:rFonts w:ascii="Times New Roman" w:hAnsi="Times New Roman" w:cs="Times New Roman"/>
          <w:sz w:val="24"/>
          <w:szCs w:val="24"/>
          <w:lang w:val="en-US"/>
        </w:rPr>
        <w:t xml:space="preserve"> perennial herb</w:t>
      </w:r>
      <w:r w:rsidR="00612DD2">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FB42C6">
        <w:rPr>
          <w:rFonts w:ascii="Times New Roman" w:hAnsi="Times New Roman" w:cs="Times New Roman"/>
          <w:sz w:val="24"/>
          <w:szCs w:val="24"/>
          <w:lang w:val="en-US"/>
        </w:rPr>
        <w:t>occurring</w:t>
      </w:r>
      <w:r w:rsidR="00612DD2">
        <w:rPr>
          <w:rFonts w:ascii="Times New Roman" w:hAnsi="Times New Roman" w:cs="Times New Roman"/>
          <w:sz w:val="24"/>
          <w:szCs w:val="24"/>
          <w:lang w:val="en-US"/>
        </w:rPr>
        <w:t xml:space="preserve"> in open habitats, such as wet heathlands and grasslands</w:t>
      </w:r>
      <w:r w:rsidR="00612DD2" w:rsidRPr="0037728F">
        <w:rPr>
          <w:rFonts w:ascii="Times New Roman" w:hAnsi="Times New Roman" w:cs="Times New Roman"/>
          <w:sz w:val="24"/>
          <w:lang w:val="en-US"/>
        </w:rPr>
        <w:t xml:space="preserve"> </w:t>
      </w:r>
      <w:r w:rsidR="0084154E" w:rsidRPr="0037728F">
        <w:rPr>
          <w:rFonts w:ascii="Times New Roman" w:hAnsi="Times New Roman" w:cs="Times New Roman"/>
          <w:sz w:val="24"/>
          <w:lang w:val="en-US"/>
        </w:rPr>
        <w:t>(Simmonds, 1946)</w:t>
      </w:r>
      <w:r w:rsidR="002A4453">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Plants</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 xml:space="preserve">can have one to many </w:t>
      </w:r>
      <w:r w:rsidR="00612DD2">
        <w:rPr>
          <w:rFonts w:ascii="Times New Roman" w:hAnsi="Times New Roman" w:cs="Times New Roman"/>
          <w:sz w:val="24"/>
          <w:szCs w:val="24"/>
          <w:lang w:val="en-US"/>
        </w:rPr>
        <w:t xml:space="preserve">up to 45 cm high </w:t>
      </w:r>
      <w:r w:rsidR="0084154E">
        <w:rPr>
          <w:rFonts w:ascii="Times New Roman" w:hAnsi="Times New Roman" w:cs="Times New Roman"/>
          <w:sz w:val="24"/>
          <w:szCs w:val="24"/>
          <w:lang w:val="en-US"/>
        </w:rPr>
        <w:t>shoots</w:t>
      </w:r>
      <w:r w:rsidR="0084154E" w:rsidRPr="0084154E">
        <w:rPr>
          <w:rFonts w:ascii="Times New Roman" w:hAnsi="Times New Roman" w:cs="Times New Roman"/>
          <w:sz w:val="24"/>
          <w:szCs w:val="24"/>
          <w:lang w:val="en-US"/>
        </w:rPr>
        <w:t xml:space="preserve"> and </w:t>
      </w:r>
      <w:r w:rsidR="0084154E">
        <w:rPr>
          <w:rFonts w:ascii="Times New Roman" w:hAnsi="Times New Roman" w:cs="Times New Roman"/>
          <w:sz w:val="24"/>
          <w:szCs w:val="24"/>
          <w:lang w:val="en-US"/>
        </w:rPr>
        <w:t xml:space="preserve">produce deep blue </w:t>
      </w:r>
      <w:r w:rsidR="0084154E" w:rsidRPr="0084154E">
        <w:rPr>
          <w:rFonts w:ascii="Times New Roman" w:hAnsi="Times New Roman" w:cs="Times New Roman"/>
          <w:sz w:val="24"/>
          <w:szCs w:val="24"/>
          <w:lang w:val="en-US"/>
        </w:rPr>
        <w:t xml:space="preserve">flowers </w:t>
      </w:r>
      <w:r w:rsidR="002F0C20">
        <w:rPr>
          <w:rFonts w:ascii="Times New Roman" w:hAnsi="Times New Roman" w:cs="Times New Roman"/>
          <w:sz w:val="24"/>
          <w:szCs w:val="24"/>
          <w:lang w:val="en-US"/>
        </w:rPr>
        <w:t xml:space="preserve">that are </w:t>
      </w:r>
      <w:r w:rsidR="0084154E">
        <w:rPr>
          <w:rFonts w:ascii="Times New Roman" w:hAnsi="Times New Roman" w:cs="Times New Roman"/>
          <w:sz w:val="24"/>
          <w:szCs w:val="24"/>
          <w:lang w:val="en-US"/>
        </w:rPr>
        <w:t>pollinated by bumblebees</w:t>
      </w:r>
      <w:r w:rsidR="002F0C20">
        <w:rPr>
          <w:rFonts w:ascii="Times New Roman" w:hAnsi="Times New Roman" w:cs="Times New Roman"/>
          <w:sz w:val="24"/>
          <w:szCs w:val="24"/>
          <w:lang w:val="en-US"/>
        </w:rPr>
        <w:t>. T</w:t>
      </w:r>
      <w:r w:rsidR="0084154E" w:rsidRPr="0084154E">
        <w:rPr>
          <w:rFonts w:ascii="Times New Roman" w:hAnsi="Times New Roman" w:cs="Times New Roman"/>
          <w:sz w:val="24"/>
          <w:szCs w:val="24"/>
          <w:lang w:val="en-US"/>
        </w:rPr>
        <w:t>he species is entirely self-compatible</w:t>
      </w:r>
      <w:r w:rsidR="002F0C20">
        <w:rPr>
          <w:rFonts w:ascii="Times New Roman" w:hAnsi="Times New Roman" w:cs="Times New Roman"/>
          <w:sz w:val="24"/>
          <w:szCs w:val="24"/>
          <w:lang w:val="en-US"/>
        </w:rPr>
        <w:t xml:space="preserve"> and </w:t>
      </w:r>
      <w:r w:rsidR="000610D7">
        <w:rPr>
          <w:rFonts w:ascii="Times New Roman" w:hAnsi="Times New Roman" w:cs="Times New Roman"/>
          <w:sz w:val="24"/>
          <w:szCs w:val="24"/>
          <w:lang w:val="en-US"/>
        </w:rPr>
        <w:t xml:space="preserve">flowers in July and August in SW Sweden. </w:t>
      </w:r>
      <w:r w:rsidR="0084154E">
        <w:rPr>
          <w:rFonts w:ascii="Times New Roman" w:hAnsi="Times New Roman" w:cs="Times New Roman"/>
          <w:sz w:val="24"/>
          <w:szCs w:val="24"/>
          <w:lang w:val="en-US"/>
        </w:rPr>
        <w:t>Fruits are capsules containing a high number of minute</w:t>
      </w:r>
      <w:r w:rsidR="00F2378D">
        <w:rPr>
          <w:rFonts w:ascii="Times New Roman" w:hAnsi="Times New Roman" w:cs="Times New Roman"/>
          <w:sz w:val="24"/>
          <w:szCs w:val="24"/>
          <w:lang w:val="en-US"/>
        </w:rPr>
        <w:t xml:space="preserve"> (mean seed weight = 0.</w:t>
      </w:r>
      <w:r w:rsidR="00F2378D" w:rsidRPr="00F2378D">
        <w:rPr>
          <w:rFonts w:ascii="Times New Roman" w:hAnsi="Times New Roman" w:cs="Times New Roman"/>
          <w:sz w:val="24"/>
          <w:szCs w:val="24"/>
          <w:lang w:val="en-US"/>
        </w:rPr>
        <w:t>044 mg</w:t>
      </w:r>
      <w:r w:rsidR="00F2378D">
        <w:rPr>
          <w:rFonts w:ascii="Times New Roman" w:hAnsi="Times New Roman" w:cs="Times New Roman"/>
          <w:sz w:val="24"/>
          <w:szCs w:val="24"/>
          <w:lang w:val="en-US"/>
        </w:rPr>
        <w:t xml:space="preserve">, </w:t>
      </w:r>
      <w:r w:rsidR="00F2378D" w:rsidRPr="00EE4B69">
        <w:rPr>
          <w:rFonts w:ascii="Times New Roman" w:hAnsi="Times New Roman" w:cs="Times New Roman"/>
          <w:sz w:val="24"/>
          <w:lang w:val="en-US"/>
        </w:rPr>
        <w:t>Simmonds, 1946)</w:t>
      </w:r>
      <w:r w:rsidR="0084154E">
        <w:rPr>
          <w:rFonts w:ascii="Times New Roman" w:hAnsi="Times New Roman" w:cs="Times New Roman"/>
          <w:sz w:val="24"/>
          <w:szCs w:val="24"/>
          <w:lang w:val="en-US"/>
        </w:rPr>
        <w:t>, wind-dispersed seeds</w:t>
      </w:r>
      <w:r w:rsidR="00F2378D">
        <w:rPr>
          <w:rFonts w:ascii="Times New Roman" w:hAnsi="Times New Roman" w:cs="Times New Roman"/>
          <w:sz w:val="24"/>
          <w:szCs w:val="24"/>
          <w:lang w:val="en-US"/>
        </w:rPr>
        <w:t xml:space="preserve"> (usually 300-700</w:t>
      </w:r>
      <w:r w:rsidR="00612DD2">
        <w:rPr>
          <w:rFonts w:ascii="Times New Roman" w:hAnsi="Times New Roman" w:cs="Times New Roman"/>
          <w:sz w:val="24"/>
          <w:szCs w:val="24"/>
          <w:lang w:val="en-US"/>
        </w:rPr>
        <w:t xml:space="preserve"> per capsule</w:t>
      </w:r>
      <w:r w:rsidR="00F2378D">
        <w:rPr>
          <w:rFonts w:ascii="Times New Roman" w:hAnsi="Times New Roman" w:cs="Times New Roman"/>
          <w:sz w:val="24"/>
          <w:szCs w:val="24"/>
          <w:lang w:val="en-US"/>
        </w:rPr>
        <w:t xml:space="preserve">, </w:t>
      </w:r>
      <w:proofErr w:type="spellStart"/>
      <w:r w:rsidR="00F2378D" w:rsidRPr="00EE4B69">
        <w:rPr>
          <w:rFonts w:ascii="Times New Roman" w:hAnsi="Times New Roman" w:cs="Times New Roman"/>
          <w:sz w:val="24"/>
          <w:szCs w:val="24"/>
          <w:lang w:val="en-US"/>
        </w:rPr>
        <w:t>Appelqvist</w:t>
      </w:r>
      <w:proofErr w:type="spellEnd"/>
      <w:r w:rsidR="00F2378D" w:rsidRPr="00EE4B69">
        <w:rPr>
          <w:rFonts w:ascii="Times New Roman" w:hAnsi="Times New Roman" w:cs="Times New Roman"/>
          <w:sz w:val="24"/>
          <w:szCs w:val="24"/>
          <w:lang w:val="en-US"/>
        </w:rPr>
        <w:t xml:space="preserve"> </w:t>
      </w:r>
      <w:r w:rsidR="00F2378D" w:rsidRPr="00981711">
        <w:rPr>
          <w:rFonts w:ascii="Times New Roman" w:hAnsi="Times New Roman" w:cs="Times New Roman"/>
          <w:iCs/>
          <w:sz w:val="24"/>
          <w:szCs w:val="24"/>
          <w:lang w:val="en-US"/>
        </w:rPr>
        <w:t>et al</w:t>
      </w:r>
      <w:r w:rsidR="00F2378D" w:rsidRPr="00EE4B69">
        <w:rPr>
          <w:rFonts w:ascii="Times New Roman" w:hAnsi="Times New Roman" w:cs="Times New Roman"/>
          <w:i/>
          <w:iCs/>
          <w:sz w:val="24"/>
          <w:szCs w:val="24"/>
          <w:lang w:val="en-US"/>
        </w:rPr>
        <w:t>.</w:t>
      </w:r>
      <w:r w:rsidR="00F2378D" w:rsidRPr="00EE4B69">
        <w:rPr>
          <w:rFonts w:ascii="Times New Roman" w:hAnsi="Times New Roman" w:cs="Times New Roman"/>
          <w:sz w:val="24"/>
          <w:szCs w:val="24"/>
          <w:lang w:val="en-US"/>
        </w:rPr>
        <w:t>, 2007)</w:t>
      </w:r>
      <w:r w:rsidR="0084154E">
        <w:rPr>
          <w:rFonts w:ascii="Times New Roman" w:hAnsi="Times New Roman" w:cs="Times New Roman"/>
          <w:sz w:val="24"/>
          <w:szCs w:val="24"/>
          <w:lang w:val="en-US"/>
        </w:rPr>
        <w:t xml:space="preserve">. </w:t>
      </w:r>
      <w:proofErr w:type="spellStart"/>
      <w:r w:rsidR="0016219A" w:rsidRPr="0016219A">
        <w:rPr>
          <w:rFonts w:ascii="Times New Roman" w:hAnsi="Times New Roman" w:cs="Times New Roman"/>
          <w:i/>
          <w:sz w:val="24"/>
          <w:szCs w:val="24"/>
          <w:lang w:val="en-US"/>
        </w:rPr>
        <w:t>G</w:t>
      </w:r>
      <w:r w:rsidR="002F0C20">
        <w:rPr>
          <w:rFonts w:ascii="Times New Roman" w:hAnsi="Times New Roman" w:cs="Times New Roman"/>
          <w:i/>
          <w:sz w:val="24"/>
          <w:szCs w:val="24"/>
          <w:lang w:val="en-US"/>
        </w:rPr>
        <w:t>entiana</w:t>
      </w:r>
      <w:proofErr w:type="spellEnd"/>
      <w:r w:rsidR="002F0C20" w:rsidRPr="0016219A">
        <w:rPr>
          <w:rFonts w:ascii="Times New Roman" w:hAnsi="Times New Roman" w:cs="Times New Roman"/>
          <w:i/>
          <w:sz w:val="24"/>
          <w:szCs w:val="24"/>
          <w:lang w:val="en-US"/>
        </w:rPr>
        <w:t xml:space="preserve"> </w:t>
      </w:r>
      <w:proofErr w:type="spellStart"/>
      <w:r w:rsidR="0016219A" w:rsidRPr="0016219A">
        <w:rPr>
          <w:rFonts w:ascii="Times New Roman" w:hAnsi="Times New Roman" w:cs="Times New Roman"/>
          <w:i/>
          <w:sz w:val="24"/>
          <w:szCs w:val="24"/>
          <w:lang w:val="en-US"/>
        </w:rPr>
        <w:t>pneumonanthe</w:t>
      </w:r>
      <w:proofErr w:type="spellEnd"/>
      <w:r w:rsidR="0016219A">
        <w:rPr>
          <w:rFonts w:ascii="Times New Roman" w:hAnsi="Times New Roman" w:cs="Times New Roman"/>
          <w:sz w:val="24"/>
          <w:szCs w:val="24"/>
          <w:lang w:val="en-US"/>
        </w:rPr>
        <w:t xml:space="preserve"> is the primary host of</w:t>
      </w:r>
      <w:r w:rsidR="00ED3D12">
        <w:rPr>
          <w:rFonts w:ascii="Times New Roman" w:hAnsi="Times New Roman" w:cs="Times New Roman"/>
          <w:sz w:val="24"/>
          <w:szCs w:val="24"/>
          <w:lang w:val="en-US"/>
        </w:rPr>
        <w:t xml:space="preserve"> the Alcon Blue butterfly (</w:t>
      </w:r>
      <w:proofErr w:type="spellStart"/>
      <w:r w:rsidR="00ED3D12" w:rsidRPr="00ED3D12">
        <w:rPr>
          <w:rFonts w:ascii="Times New Roman" w:hAnsi="Times New Roman" w:cs="Times New Roman"/>
          <w:i/>
          <w:sz w:val="24"/>
          <w:szCs w:val="24"/>
          <w:lang w:val="en-US"/>
        </w:rPr>
        <w:t>Maculinea</w:t>
      </w:r>
      <w:proofErr w:type="spellEnd"/>
      <w:r w:rsidR="00ED3D12" w:rsidRPr="00ED3D12">
        <w:rPr>
          <w:rFonts w:ascii="Times New Roman" w:hAnsi="Times New Roman" w:cs="Times New Roman"/>
          <w:i/>
          <w:sz w:val="24"/>
          <w:szCs w:val="24"/>
          <w:lang w:val="en-US"/>
        </w:rPr>
        <w:t xml:space="preserve"> </w:t>
      </w:r>
      <w:proofErr w:type="spellStart"/>
      <w:r w:rsidR="00ED3D12" w:rsidRPr="00ED3D12">
        <w:rPr>
          <w:rFonts w:ascii="Times New Roman" w:hAnsi="Times New Roman" w:cs="Times New Roman"/>
          <w:i/>
          <w:sz w:val="24"/>
          <w:szCs w:val="24"/>
          <w:lang w:val="en-US"/>
        </w:rPr>
        <w:t>alcon</w:t>
      </w:r>
      <w:proofErr w:type="spellEnd"/>
      <w:r w:rsidR="00ED3D12">
        <w:rPr>
          <w:rFonts w:ascii="Times New Roman" w:hAnsi="Times New Roman" w:cs="Times New Roman"/>
          <w:sz w:val="24"/>
          <w:szCs w:val="24"/>
          <w:lang w:val="en-US"/>
        </w:rPr>
        <w:t xml:space="preserve">), a specialist </w:t>
      </w:r>
      <w:r w:rsidR="002C7966">
        <w:rPr>
          <w:rFonts w:ascii="Times New Roman" w:hAnsi="Times New Roman" w:cs="Times New Roman"/>
          <w:sz w:val="24"/>
          <w:szCs w:val="24"/>
          <w:lang w:val="en-US"/>
        </w:rPr>
        <w:t xml:space="preserve">predispersal </w:t>
      </w:r>
      <w:r w:rsidR="00ED3D12">
        <w:rPr>
          <w:rFonts w:ascii="Times New Roman" w:hAnsi="Times New Roman" w:cs="Times New Roman"/>
          <w:sz w:val="24"/>
          <w:szCs w:val="24"/>
          <w:lang w:val="en-US"/>
        </w:rPr>
        <w:t>seed predator which lays its eggs on young buds during its flight period (July</w:t>
      </w:r>
      <w:r w:rsidR="008E2CD9">
        <w:rPr>
          <w:rFonts w:ascii="Times New Roman" w:hAnsi="Times New Roman" w:cs="Times New Roman"/>
          <w:sz w:val="24"/>
          <w:szCs w:val="24"/>
          <w:lang w:val="en-US"/>
        </w:rPr>
        <w:t xml:space="preserve"> and August, </w:t>
      </w:r>
      <w:proofErr w:type="spellStart"/>
      <w:r w:rsidR="008E2CD9" w:rsidRPr="008E2CD9">
        <w:rPr>
          <w:rFonts w:ascii="Times New Roman" w:hAnsi="Times New Roman" w:cs="Times New Roman"/>
          <w:sz w:val="24"/>
          <w:szCs w:val="24"/>
          <w:lang w:val="en-US"/>
        </w:rPr>
        <w:t>Appelqvist</w:t>
      </w:r>
      <w:proofErr w:type="spellEnd"/>
      <w:r w:rsidR="008E2CD9" w:rsidRPr="008E2CD9">
        <w:rPr>
          <w:rFonts w:ascii="Times New Roman" w:hAnsi="Times New Roman" w:cs="Times New Roman"/>
          <w:sz w:val="24"/>
          <w:szCs w:val="24"/>
          <w:lang w:val="en-US"/>
        </w:rPr>
        <w:t xml:space="preserve"> </w:t>
      </w:r>
      <w:r w:rsidR="008E2CD9" w:rsidRPr="00981711">
        <w:rPr>
          <w:rFonts w:ascii="Times New Roman" w:hAnsi="Times New Roman" w:cs="Times New Roman"/>
          <w:iCs/>
          <w:sz w:val="24"/>
          <w:szCs w:val="24"/>
          <w:lang w:val="en-US"/>
        </w:rPr>
        <w:t>et al</w:t>
      </w:r>
      <w:r w:rsidR="008E2CD9" w:rsidRPr="008E2CD9">
        <w:rPr>
          <w:rFonts w:ascii="Times New Roman" w:hAnsi="Times New Roman" w:cs="Times New Roman"/>
          <w:i/>
          <w:iCs/>
          <w:sz w:val="24"/>
          <w:szCs w:val="24"/>
          <w:lang w:val="en-US"/>
        </w:rPr>
        <w:t>.</w:t>
      </w:r>
      <w:r w:rsidR="008E2CD9" w:rsidRPr="008E2CD9">
        <w:rPr>
          <w:rFonts w:ascii="Times New Roman" w:hAnsi="Times New Roman" w:cs="Times New Roman"/>
          <w:sz w:val="24"/>
          <w:szCs w:val="24"/>
          <w:lang w:val="en-US"/>
        </w:rPr>
        <w:t>, 2007)</w:t>
      </w:r>
      <w:r w:rsidR="00ED3D12">
        <w:rPr>
          <w:rFonts w:ascii="Times New Roman" w:hAnsi="Times New Roman" w:cs="Times New Roman"/>
          <w:sz w:val="24"/>
          <w:szCs w:val="24"/>
          <w:lang w:val="en-US"/>
        </w:rPr>
        <w:t>. T</w:t>
      </w:r>
      <w:r w:rsidR="00ED3D12" w:rsidRPr="00AD1C36">
        <w:rPr>
          <w:rFonts w:ascii="Times New Roman" w:hAnsi="Times New Roman" w:cs="Times New Roman"/>
          <w:sz w:val="24"/>
          <w:szCs w:val="24"/>
          <w:lang w:val="en-US"/>
        </w:rPr>
        <w:t xml:space="preserve">he caterpillars </w:t>
      </w:r>
      <w:r w:rsidR="000B2329">
        <w:rPr>
          <w:rFonts w:ascii="Times New Roman" w:hAnsi="Times New Roman" w:cs="Times New Roman"/>
          <w:sz w:val="24"/>
          <w:szCs w:val="24"/>
          <w:lang w:val="en-US"/>
        </w:rPr>
        <w:t xml:space="preserve">feed inside the </w:t>
      </w:r>
      <w:r w:rsidR="00612DD2">
        <w:rPr>
          <w:rFonts w:ascii="Times New Roman" w:hAnsi="Times New Roman" w:cs="Times New Roman"/>
          <w:sz w:val="24"/>
          <w:szCs w:val="24"/>
          <w:lang w:val="en-US"/>
        </w:rPr>
        <w:t>capsule</w:t>
      </w:r>
      <w:r w:rsidR="00ED3D12" w:rsidRPr="00AD1C36">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until they reach the</w:t>
      </w:r>
      <w:r w:rsidR="008D53DB">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f</w:t>
      </w:r>
      <w:r w:rsidR="00F22ED5">
        <w:rPr>
          <w:rFonts w:ascii="Times New Roman" w:hAnsi="Times New Roman" w:cs="Times New Roman"/>
          <w:sz w:val="24"/>
          <w:szCs w:val="24"/>
          <w:lang w:val="en-US"/>
        </w:rPr>
        <w:t>ourth</w:t>
      </w:r>
      <w:r w:rsidR="008D53DB">
        <w:rPr>
          <w:rFonts w:ascii="Times New Roman" w:hAnsi="Times New Roman" w:cs="Times New Roman"/>
          <w:sz w:val="24"/>
          <w:szCs w:val="24"/>
          <w:lang w:val="en-US"/>
        </w:rPr>
        <w:t>-instar</w:t>
      </w:r>
      <w:r w:rsidR="000B2329">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lastRenderedPageBreak/>
        <w:t>when then they</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drop</w:t>
      </w:r>
      <w:r w:rsidR="008D53DB">
        <w:rPr>
          <w:rFonts w:ascii="Times New Roman" w:hAnsi="Times New Roman" w:cs="Times New Roman"/>
          <w:sz w:val="24"/>
          <w:szCs w:val="24"/>
          <w:lang w:val="en-US"/>
        </w:rPr>
        <w:t xml:space="preserve"> to the ground </w:t>
      </w:r>
      <w:r w:rsidR="00612DD2">
        <w:rPr>
          <w:rFonts w:ascii="Times New Roman" w:hAnsi="Times New Roman" w:cs="Times New Roman"/>
          <w:sz w:val="24"/>
          <w:szCs w:val="24"/>
          <w:lang w:val="en-US"/>
        </w:rPr>
        <w:t>to be</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picked up by</w:t>
      </w:r>
      <w:r w:rsidR="008D53DB">
        <w:rPr>
          <w:rFonts w:ascii="Times New Roman" w:hAnsi="Times New Roman" w:cs="Times New Roman"/>
          <w:sz w:val="24"/>
          <w:szCs w:val="24"/>
          <w:lang w:val="en-US"/>
        </w:rPr>
        <w:t xml:space="preserve"> </w:t>
      </w:r>
      <w:proofErr w:type="spellStart"/>
      <w:r w:rsidR="008D53DB" w:rsidRPr="008D53DB">
        <w:rPr>
          <w:rFonts w:ascii="Times New Roman" w:hAnsi="Times New Roman" w:cs="Times New Roman"/>
          <w:i/>
          <w:sz w:val="24"/>
          <w:szCs w:val="24"/>
          <w:lang w:val="en-US"/>
        </w:rPr>
        <w:t>Myrmica</w:t>
      </w:r>
      <w:proofErr w:type="spellEnd"/>
      <w:r w:rsidR="008D53DB">
        <w:rPr>
          <w:rFonts w:ascii="Times New Roman" w:hAnsi="Times New Roman" w:cs="Times New Roman"/>
          <w:sz w:val="24"/>
          <w:szCs w:val="24"/>
          <w:lang w:val="en-US"/>
        </w:rPr>
        <w:t xml:space="preserve"> ants</w:t>
      </w:r>
      <w:r w:rsidR="000B2329">
        <w:rPr>
          <w:rFonts w:ascii="Times New Roman" w:hAnsi="Times New Roman" w:cs="Times New Roman"/>
          <w:sz w:val="24"/>
          <w:szCs w:val="24"/>
          <w:lang w:val="en-US"/>
        </w:rPr>
        <w:t xml:space="preserve"> </w:t>
      </w:r>
      <w:r w:rsidR="000B2329" w:rsidRPr="00FB42C6">
        <w:rPr>
          <w:rFonts w:ascii="Times New Roman" w:hAnsi="Times New Roman" w:cs="Times New Roman"/>
          <w:sz w:val="24"/>
          <w:szCs w:val="24"/>
          <w:lang w:val="en-US"/>
        </w:rPr>
        <w:t>(</w:t>
      </w:r>
      <w:proofErr w:type="spellStart"/>
      <w:r w:rsidR="000B2329" w:rsidRPr="00FB42C6">
        <w:rPr>
          <w:rFonts w:ascii="Times New Roman" w:hAnsi="Times New Roman" w:cs="Times New Roman"/>
          <w:sz w:val="24"/>
          <w:szCs w:val="24"/>
          <w:lang w:val="en-US"/>
        </w:rPr>
        <w:t>Mouquet</w:t>
      </w:r>
      <w:proofErr w:type="spellEnd"/>
      <w:r w:rsidR="000B2329" w:rsidRPr="00FB42C6">
        <w:rPr>
          <w:rFonts w:ascii="Times New Roman" w:hAnsi="Times New Roman" w:cs="Times New Roman"/>
          <w:sz w:val="24"/>
          <w:szCs w:val="24"/>
          <w:lang w:val="en-US"/>
        </w:rPr>
        <w:t xml:space="preserve"> </w:t>
      </w:r>
      <w:r w:rsidR="000B2329" w:rsidRPr="00981711">
        <w:rPr>
          <w:rFonts w:ascii="Times New Roman" w:hAnsi="Times New Roman" w:cs="Times New Roman"/>
          <w:iCs/>
          <w:sz w:val="24"/>
          <w:szCs w:val="24"/>
          <w:lang w:val="en-US"/>
        </w:rPr>
        <w:t>et al</w:t>
      </w:r>
      <w:r w:rsidR="000B2329" w:rsidRPr="00FB42C6">
        <w:rPr>
          <w:rFonts w:ascii="Times New Roman" w:hAnsi="Times New Roman" w:cs="Times New Roman"/>
          <w:i/>
          <w:iCs/>
          <w:sz w:val="24"/>
          <w:szCs w:val="24"/>
          <w:lang w:val="en-US"/>
        </w:rPr>
        <w:t>.</w:t>
      </w:r>
      <w:r w:rsidR="000B2329" w:rsidRPr="00FB42C6">
        <w:rPr>
          <w:rFonts w:ascii="Times New Roman" w:hAnsi="Times New Roman" w:cs="Times New Roman"/>
          <w:sz w:val="24"/>
          <w:szCs w:val="24"/>
          <w:lang w:val="en-US"/>
        </w:rPr>
        <w:t>, 2005)</w:t>
      </w:r>
      <w:r w:rsidR="002F0C20">
        <w:rPr>
          <w:rFonts w:ascii="Times New Roman" w:hAnsi="Times New Roman" w:cs="Times New Roman"/>
          <w:sz w:val="24"/>
          <w:szCs w:val="24"/>
          <w:lang w:val="en-US"/>
        </w:rPr>
        <w:t>.</w:t>
      </w:r>
      <w:r w:rsidR="00AF4036">
        <w:rPr>
          <w:rFonts w:ascii="Times New Roman" w:hAnsi="Times New Roman" w:cs="Times New Roman"/>
          <w:sz w:val="24"/>
          <w:szCs w:val="24"/>
          <w:lang w:val="en-US"/>
        </w:rPr>
        <w:t xml:space="preserve"> </w:t>
      </w:r>
      <w:r w:rsidR="008D53DB">
        <w:rPr>
          <w:rFonts w:ascii="Times New Roman" w:hAnsi="Times New Roman" w:cs="Times New Roman"/>
          <w:sz w:val="24"/>
          <w:szCs w:val="24"/>
          <w:lang w:val="en-US"/>
        </w:rPr>
        <w:t xml:space="preserve">Caterpillars mimic the </w:t>
      </w:r>
      <w:r w:rsidR="008D53DB" w:rsidRPr="00AD1C36">
        <w:rPr>
          <w:rFonts w:ascii="Times New Roman" w:hAnsi="Times New Roman" w:cs="Times New Roman"/>
          <w:sz w:val="24"/>
          <w:szCs w:val="24"/>
          <w:lang w:val="en-US"/>
        </w:rPr>
        <w:t>surface chemistry of the ant brood</w:t>
      </w:r>
      <w:r w:rsidR="00033ECE">
        <w:rPr>
          <w:rFonts w:ascii="Times New Roman" w:hAnsi="Times New Roman" w:cs="Times New Roman"/>
          <w:sz w:val="24"/>
          <w:szCs w:val="24"/>
          <w:lang w:val="en-US"/>
        </w:rPr>
        <w:t xml:space="preserve"> </w:t>
      </w:r>
      <w:r w:rsidR="00033ECE" w:rsidRPr="00033ECE">
        <w:rPr>
          <w:rFonts w:ascii="Times New Roman" w:hAnsi="Times New Roman" w:cs="Times New Roman"/>
          <w:sz w:val="24"/>
          <w:szCs w:val="24"/>
          <w:lang w:val="en-US"/>
        </w:rPr>
        <w:t xml:space="preserve">(Nash </w:t>
      </w:r>
      <w:r w:rsidR="00033ECE" w:rsidRPr="00981711">
        <w:rPr>
          <w:rFonts w:ascii="Times New Roman" w:hAnsi="Times New Roman" w:cs="Times New Roman"/>
          <w:iCs/>
          <w:sz w:val="24"/>
          <w:szCs w:val="24"/>
          <w:lang w:val="en-US"/>
        </w:rPr>
        <w:t>et al</w:t>
      </w:r>
      <w:r w:rsidR="00033ECE" w:rsidRPr="00033ECE">
        <w:rPr>
          <w:rFonts w:ascii="Times New Roman" w:hAnsi="Times New Roman" w:cs="Times New Roman"/>
          <w:i/>
          <w:iCs/>
          <w:sz w:val="24"/>
          <w:szCs w:val="24"/>
          <w:lang w:val="en-US"/>
        </w:rPr>
        <w:t>.</w:t>
      </w:r>
      <w:r w:rsidR="00033ECE" w:rsidRPr="00033ECE">
        <w:rPr>
          <w:rFonts w:ascii="Times New Roman" w:hAnsi="Times New Roman" w:cs="Times New Roman"/>
          <w:sz w:val="24"/>
          <w:szCs w:val="24"/>
          <w:lang w:val="en-US"/>
        </w:rPr>
        <w:t>, 2008)</w:t>
      </w:r>
      <w:r w:rsidR="008D53DB">
        <w:rPr>
          <w:rFonts w:ascii="Times New Roman" w:hAnsi="Times New Roman" w:cs="Times New Roman"/>
          <w:sz w:val="24"/>
          <w:szCs w:val="24"/>
          <w:lang w:val="en-US"/>
        </w:rPr>
        <w:t>, and this makes ants carry them to their nest, where they spend the rest of t</w:t>
      </w:r>
      <w:r w:rsidR="00F22ED5">
        <w:rPr>
          <w:rFonts w:ascii="Times New Roman" w:hAnsi="Times New Roman" w:cs="Times New Roman"/>
          <w:sz w:val="24"/>
          <w:szCs w:val="24"/>
          <w:lang w:val="en-US"/>
        </w:rPr>
        <w:t>heir larval period as parasites</w:t>
      </w:r>
      <w:r w:rsidR="00673558">
        <w:rPr>
          <w:rFonts w:ascii="Times New Roman" w:hAnsi="Times New Roman" w:cs="Times New Roman"/>
          <w:sz w:val="24"/>
          <w:szCs w:val="24"/>
          <w:lang w:val="en-US"/>
        </w:rPr>
        <w:t xml:space="preserve"> </w:t>
      </w:r>
      <w:r w:rsidR="00673558" w:rsidRPr="000C03DB">
        <w:rPr>
          <w:rFonts w:ascii="Times New Roman" w:hAnsi="Times New Roman" w:cs="Times New Roman"/>
          <w:sz w:val="24"/>
          <w:szCs w:val="24"/>
          <w:lang w:val="en-US"/>
        </w:rPr>
        <w:t>(</w:t>
      </w:r>
      <w:proofErr w:type="spellStart"/>
      <w:r w:rsidR="00673558" w:rsidRPr="000C03DB">
        <w:rPr>
          <w:rFonts w:ascii="Times New Roman" w:hAnsi="Times New Roman" w:cs="Times New Roman"/>
          <w:sz w:val="24"/>
          <w:szCs w:val="24"/>
          <w:lang w:val="en-US"/>
        </w:rPr>
        <w:t>Mouquet</w:t>
      </w:r>
      <w:proofErr w:type="spellEnd"/>
      <w:r w:rsidR="00673558" w:rsidRPr="000C03DB">
        <w:rPr>
          <w:rFonts w:ascii="Times New Roman" w:hAnsi="Times New Roman" w:cs="Times New Roman"/>
          <w:sz w:val="24"/>
          <w:szCs w:val="24"/>
          <w:lang w:val="en-US"/>
        </w:rPr>
        <w:t xml:space="preserve"> </w:t>
      </w:r>
      <w:r w:rsidR="00673558" w:rsidRPr="00981711">
        <w:rPr>
          <w:rFonts w:ascii="Times New Roman" w:hAnsi="Times New Roman" w:cs="Times New Roman"/>
          <w:iCs/>
          <w:sz w:val="24"/>
          <w:szCs w:val="24"/>
          <w:lang w:val="en-US"/>
        </w:rPr>
        <w:t>et al</w:t>
      </w:r>
      <w:r w:rsidR="00673558" w:rsidRPr="000C03DB">
        <w:rPr>
          <w:rFonts w:ascii="Times New Roman" w:hAnsi="Times New Roman" w:cs="Times New Roman"/>
          <w:i/>
          <w:iCs/>
          <w:sz w:val="24"/>
          <w:szCs w:val="24"/>
          <w:lang w:val="en-US"/>
        </w:rPr>
        <w:t>.</w:t>
      </w:r>
      <w:r w:rsidR="00673558" w:rsidRPr="000C03DB">
        <w:rPr>
          <w:rFonts w:ascii="Times New Roman" w:hAnsi="Times New Roman" w:cs="Times New Roman"/>
          <w:sz w:val="24"/>
          <w:szCs w:val="24"/>
          <w:lang w:val="en-US"/>
        </w:rPr>
        <w:t>, 2005)</w:t>
      </w:r>
      <w:r w:rsidR="00F22ED5">
        <w:rPr>
          <w:rFonts w:ascii="Times New Roman" w:hAnsi="Times New Roman" w:cs="Times New Roman"/>
          <w:sz w:val="24"/>
          <w:szCs w:val="24"/>
          <w:lang w:val="en-US"/>
        </w:rPr>
        <w:t xml:space="preserve">. Contrary to the majority of </w:t>
      </w:r>
      <w:proofErr w:type="spellStart"/>
      <w:r w:rsidR="00F22ED5" w:rsidRPr="00F22ED5">
        <w:rPr>
          <w:rFonts w:ascii="Times New Roman" w:hAnsi="Times New Roman" w:cs="Times New Roman"/>
          <w:i/>
          <w:sz w:val="24"/>
          <w:szCs w:val="24"/>
          <w:lang w:val="en-US"/>
        </w:rPr>
        <w:t>Maculinea</w:t>
      </w:r>
      <w:proofErr w:type="spellEnd"/>
      <w:r w:rsidR="00F22ED5">
        <w:rPr>
          <w:rFonts w:ascii="Times New Roman" w:hAnsi="Times New Roman" w:cs="Times New Roman"/>
          <w:sz w:val="24"/>
          <w:szCs w:val="24"/>
          <w:lang w:val="en-US"/>
        </w:rPr>
        <w:t xml:space="preserve"> species, which prey on ant brood, </w:t>
      </w:r>
      <w:r w:rsidR="00F22ED5" w:rsidRPr="00F22ED5">
        <w:rPr>
          <w:rFonts w:ascii="Times New Roman" w:hAnsi="Times New Roman" w:cs="Times New Roman"/>
          <w:i/>
          <w:sz w:val="24"/>
          <w:szCs w:val="24"/>
          <w:lang w:val="en-US"/>
        </w:rPr>
        <w:t xml:space="preserve">M. </w:t>
      </w:r>
      <w:proofErr w:type="spellStart"/>
      <w:r w:rsidR="00F22ED5" w:rsidRPr="00F22ED5">
        <w:rPr>
          <w:rFonts w:ascii="Times New Roman" w:hAnsi="Times New Roman" w:cs="Times New Roman"/>
          <w:i/>
          <w:sz w:val="24"/>
          <w:szCs w:val="24"/>
          <w:lang w:val="en-US"/>
        </w:rPr>
        <w:t>alcon</w:t>
      </w:r>
      <w:proofErr w:type="spellEnd"/>
      <w:r w:rsidR="00F22ED5">
        <w:rPr>
          <w:rFonts w:ascii="Times New Roman" w:hAnsi="Times New Roman" w:cs="Times New Roman"/>
          <w:sz w:val="24"/>
          <w:szCs w:val="24"/>
          <w:lang w:val="en-US"/>
        </w:rPr>
        <w:t xml:space="preserve"> is a “cuckoo” species </w:t>
      </w:r>
      <w:r w:rsidR="00F22ED5" w:rsidRPr="00F22ED5">
        <w:rPr>
          <w:rFonts w:ascii="Times New Roman" w:hAnsi="Times New Roman" w:cs="Times New Roman"/>
          <w:sz w:val="24"/>
          <w:szCs w:val="24"/>
          <w:lang w:val="en-US"/>
        </w:rPr>
        <w:t>(</w:t>
      </w:r>
      <w:proofErr w:type="spellStart"/>
      <w:r w:rsidR="00F22ED5" w:rsidRPr="00F22ED5">
        <w:rPr>
          <w:rFonts w:ascii="Times New Roman" w:hAnsi="Times New Roman" w:cs="Times New Roman"/>
          <w:sz w:val="24"/>
          <w:szCs w:val="24"/>
          <w:lang w:val="en-US"/>
        </w:rPr>
        <w:t>Als</w:t>
      </w:r>
      <w:proofErr w:type="spellEnd"/>
      <w:r w:rsidR="00F22ED5" w:rsidRPr="00F22ED5">
        <w:rPr>
          <w:rFonts w:ascii="Times New Roman" w:hAnsi="Times New Roman" w:cs="Times New Roman"/>
          <w:sz w:val="24"/>
          <w:szCs w:val="24"/>
          <w:lang w:val="en-US"/>
        </w:rPr>
        <w:t xml:space="preserve"> </w:t>
      </w:r>
      <w:r w:rsidR="00F22ED5" w:rsidRPr="00981711">
        <w:rPr>
          <w:rFonts w:ascii="Times New Roman" w:hAnsi="Times New Roman" w:cs="Times New Roman"/>
          <w:iCs/>
          <w:sz w:val="24"/>
          <w:szCs w:val="24"/>
          <w:lang w:val="en-US"/>
        </w:rPr>
        <w:t>et al</w:t>
      </w:r>
      <w:r w:rsidR="00F22ED5" w:rsidRPr="00F22ED5">
        <w:rPr>
          <w:rFonts w:ascii="Times New Roman" w:hAnsi="Times New Roman" w:cs="Times New Roman"/>
          <w:i/>
          <w:iCs/>
          <w:sz w:val="24"/>
          <w:szCs w:val="24"/>
          <w:lang w:val="en-US"/>
        </w:rPr>
        <w:t>.</w:t>
      </w:r>
      <w:r w:rsidR="00F22ED5" w:rsidRPr="00F22ED5">
        <w:rPr>
          <w:rFonts w:ascii="Times New Roman" w:hAnsi="Times New Roman" w:cs="Times New Roman"/>
          <w:sz w:val="24"/>
          <w:szCs w:val="24"/>
          <w:lang w:val="en-US"/>
        </w:rPr>
        <w:t xml:space="preserve">, 2004), </w:t>
      </w:r>
      <w:r w:rsidR="002F0C20">
        <w:rPr>
          <w:rFonts w:ascii="Times New Roman" w:hAnsi="Times New Roman" w:cs="Times New Roman"/>
          <w:sz w:val="24"/>
          <w:szCs w:val="24"/>
          <w:lang w:val="en-US"/>
        </w:rPr>
        <w:t xml:space="preserve">and </w:t>
      </w:r>
      <w:r w:rsidR="00F22ED5" w:rsidRPr="00F22ED5">
        <w:rPr>
          <w:rFonts w:ascii="Times New Roman" w:hAnsi="Times New Roman" w:cs="Times New Roman"/>
          <w:sz w:val="24"/>
          <w:szCs w:val="24"/>
          <w:lang w:val="en-US"/>
        </w:rPr>
        <w:t>larvae are fed primarily on regurgitations from ant workers, trophic</w:t>
      </w:r>
      <w:r w:rsidR="00F22ED5">
        <w:rPr>
          <w:rFonts w:ascii="Times New Roman" w:hAnsi="Times New Roman" w:cs="Times New Roman"/>
          <w:sz w:val="24"/>
          <w:szCs w:val="24"/>
          <w:lang w:val="en-US"/>
        </w:rPr>
        <w:t xml:space="preserve"> eggs </w:t>
      </w:r>
      <w:r w:rsidR="001E21AC">
        <w:rPr>
          <w:rFonts w:ascii="Times New Roman" w:hAnsi="Times New Roman" w:cs="Times New Roman"/>
          <w:sz w:val="24"/>
          <w:szCs w:val="24"/>
          <w:lang w:val="en-US"/>
        </w:rPr>
        <w:t xml:space="preserve">(i.e. nutritious, infertile </w:t>
      </w:r>
      <w:r w:rsidR="001E21AC" w:rsidRPr="001E21AC">
        <w:rPr>
          <w:rFonts w:ascii="Times New Roman" w:hAnsi="Times New Roman" w:cs="Times New Roman"/>
          <w:sz w:val="24"/>
          <w:szCs w:val="24"/>
          <w:lang w:val="en-US"/>
        </w:rPr>
        <w:t>eggs which are fed to the queens and larvae</w:t>
      </w:r>
      <w:r w:rsidR="001E21AC">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and prey items.</w:t>
      </w:r>
      <w:r w:rsidR="00BC6829" w:rsidRPr="00BC6829">
        <w:rPr>
          <w:rFonts w:ascii="Times New Roman" w:hAnsi="Times New Roman" w:cs="Times New Roman"/>
          <w:sz w:val="24"/>
          <w:szCs w:val="24"/>
          <w:lang w:val="en-US"/>
        </w:rPr>
        <w:t xml:space="preserve"> </w:t>
      </w:r>
      <w:r w:rsidR="00BC6829">
        <w:rPr>
          <w:rFonts w:ascii="Times New Roman" w:hAnsi="Times New Roman" w:cs="Times New Roman"/>
          <w:sz w:val="24"/>
          <w:szCs w:val="24"/>
          <w:lang w:val="en-US"/>
        </w:rPr>
        <w:t xml:space="preserve">In our study area, </w:t>
      </w:r>
      <w:r w:rsidR="00BC6829" w:rsidRPr="000C03DB">
        <w:rPr>
          <w:rFonts w:ascii="Times New Roman" w:hAnsi="Times New Roman" w:cs="Times New Roman"/>
          <w:i/>
          <w:sz w:val="24"/>
          <w:szCs w:val="24"/>
          <w:lang w:val="en-US"/>
        </w:rPr>
        <w:t xml:space="preserve">M. </w:t>
      </w:r>
      <w:proofErr w:type="spellStart"/>
      <w:r w:rsidR="00BC6829" w:rsidRPr="000C03DB">
        <w:rPr>
          <w:rFonts w:ascii="Times New Roman" w:hAnsi="Times New Roman" w:cs="Times New Roman"/>
          <w:i/>
          <w:sz w:val="24"/>
          <w:szCs w:val="24"/>
          <w:lang w:val="en-US"/>
        </w:rPr>
        <w:t>ruginodis</w:t>
      </w:r>
      <w:proofErr w:type="spellEnd"/>
      <w:r w:rsidR="00BC6829">
        <w:rPr>
          <w:rFonts w:ascii="Times New Roman" w:hAnsi="Times New Roman" w:cs="Times New Roman"/>
          <w:sz w:val="24"/>
          <w:szCs w:val="24"/>
          <w:lang w:val="en-US"/>
        </w:rPr>
        <w:t xml:space="preserve"> is thought to be the commonly used ant host species (</w:t>
      </w:r>
      <w:proofErr w:type="spellStart"/>
      <w:r w:rsidR="00BC6829" w:rsidRPr="000C03DB">
        <w:rPr>
          <w:rFonts w:ascii="Times New Roman" w:hAnsi="Times New Roman" w:cs="Times New Roman"/>
          <w:sz w:val="24"/>
          <w:szCs w:val="24"/>
          <w:lang w:val="en-US"/>
        </w:rPr>
        <w:t>Appelqvist</w:t>
      </w:r>
      <w:proofErr w:type="spellEnd"/>
      <w:r w:rsidR="00BC6829" w:rsidRPr="000C03DB">
        <w:rPr>
          <w:rFonts w:ascii="Times New Roman" w:hAnsi="Times New Roman" w:cs="Times New Roman"/>
          <w:sz w:val="24"/>
          <w:szCs w:val="24"/>
          <w:lang w:val="en-US"/>
        </w:rPr>
        <w:t xml:space="preserve"> </w:t>
      </w:r>
      <w:r w:rsidR="00BC6829" w:rsidRPr="00981711">
        <w:rPr>
          <w:rFonts w:ascii="Times New Roman" w:hAnsi="Times New Roman" w:cs="Times New Roman"/>
          <w:iCs/>
          <w:sz w:val="24"/>
          <w:szCs w:val="24"/>
          <w:lang w:val="en-US"/>
        </w:rPr>
        <w:t>et al</w:t>
      </w:r>
      <w:r w:rsidR="00BC6829" w:rsidRPr="000C03DB">
        <w:rPr>
          <w:rFonts w:ascii="Times New Roman" w:hAnsi="Times New Roman" w:cs="Times New Roman"/>
          <w:i/>
          <w:iCs/>
          <w:sz w:val="24"/>
          <w:szCs w:val="24"/>
          <w:lang w:val="en-US"/>
        </w:rPr>
        <w:t>.</w:t>
      </w:r>
      <w:r w:rsidR="00BC6829" w:rsidRPr="000C03DB">
        <w:rPr>
          <w:rFonts w:ascii="Times New Roman" w:hAnsi="Times New Roman" w:cs="Times New Roman"/>
          <w:sz w:val="24"/>
          <w:szCs w:val="24"/>
          <w:lang w:val="en-US"/>
        </w:rPr>
        <w:t>, 2007)</w:t>
      </w:r>
      <w:r w:rsidR="00BC6829">
        <w:rPr>
          <w:rFonts w:ascii="Times New Roman" w:hAnsi="Times New Roman" w:cs="Times New Roman"/>
          <w:sz w:val="24"/>
          <w:szCs w:val="24"/>
          <w:lang w:val="en-US"/>
        </w:rPr>
        <w:t>.</w:t>
      </w:r>
    </w:p>
    <w:p w14:paraId="51AADD20" w14:textId="56D5A372" w:rsidR="00472CCB" w:rsidRPr="008A6274" w:rsidRDefault="00472CCB" w:rsidP="00472CCB">
      <w:pPr>
        <w:spacing w:line="480" w:lineRule="auto"/>
        <w:rPr>
          <w:rFonts w:ascii="Times New Roman" w:hAnsi="Times New Roman" w:cs="Times New Roman"/>
          <w:b/>
          <w:sz w:val="24"/>
          <w:szCs w:val="24"/>
          <w:lang w:val="en-US"/>
        </w:rPr>
      </w:pPr>
      <w:r w:rsidRPr="008A6274">
        <w:rPr>
          <w:rFonts w:ascii="Times New Roman" w:hAnsi="Times New Roman" w:cs="Times New Roman"/>
          <w:b/>
          <w:sz w:val="24"/>
          <w:szCs w:val="24"/>
          <w:lang w:val="en-US"/>
        </w:rPr>
        <w:t>Data collection</w:t>
      </w:r>
    </w:p>
    <w:p w14:paraId="22F20086" w14:textId="0C77E999" w:rsidR="00F91A9A" w:rsidRDefault="007D28AB" w:rsidP="00F91A9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F91A9A">
        <w:rPr>
          <w:rFonts w:ascii="Times New Roman" w:hAnsi="Times New Roman" w:cs="Times New Roman"/>
          <w:sz w:val="24"/>
          <w:szCs w:val="24"/>
          <w:lang w:val="en-US"/>
        </w:rPr>
        <w:t xml:space="preserve">study was carried out in 20 populations of </w:t>
      </w:r>
      <w:r w:rsidR="00F91A9A" w:rsidRPr="00312E12">
        <w:rPr>
          <w:rFonts w:ascii="Times New Roman" w:hAnsi="Times New Roman" w:cs="Times New Roman"/>
          <w:i/>
          <w:sz w:val="24"/>
          <w:szCs w:val="24"/>
          <w:lang w:val="en-US"/>
        </w:rPr>
        <w:t xml:space="preserve">G. </w:t>
      </w:r>
      <w:proofErr w:type="spellStart"/>
      <w:r w:rsidR="00F91A9A" w:rsidRPr="00312E12">
        <w:rPr>
          <w:rFonts w:ascii="Times New Roman" w:hAnsi="Times New Roman" w:cs="Times New Roman"/>
          <w:i/>
          <w:sz w:val="24"/>
          <w:szCs w:val="24"/>
          <w:lang w:val="en-US"/>
        </w:rPr>
        <w:t>pneumonanthe</w:t>
      </w:r>
      <w:proofErr w:type="spellEnd"/>
      <w:r w:rsidR="00F91A9A">
        <w:rPr>
          <w:rFonts w:ascii="Times New Roman" w:hAnsi="Times New Roman" w:cs="Times New Roman"/>
          <w:sz w:val="24"/>
          <w:szCs w:val="24"/>
          <w:lang w:val="en-US"/>
        </w:rPr>
        <w:t xml:space="preserve"> located in </w:t>
      </w:r>
      <w:r w:rsidR="00F91A9A" w:rsidRPr="00312E12">
        <w:rPr>
          <w:rFonts w:ascii="Times New Roman" w:hAnsi="Times New Roman" w:cs="Times New Roman"/>
          <w:sz w:val="24"/>
          <w:szCs w:val="24"/>
          <w:lang w:val="en-US"/>
        </w:rPr>
        <w:t xml:space="preserve">the county of </w:t>
      </w:r>
      <w:proofErr w:type="spellStart"/>
      <w:r w:rsidR="00F91A9A" w:rsidRPr="00312E12">
        <w:rPr>
          <w:rFonts w:ascii="Times New Roman" w:hAnsi="Times New Roman" w:cs="Times New Roman"/>
          <w:sz w:val="24"/>
          <w:szCs w:val="24"/>
          <w:lang w:val="en-US"/>
        </w:rPr>
        <w:t>Västra</w:t>
      </w:r>
      <w:proofErr w:type="spellEnd"/>
      <w:r w:rsidR="00F91A9A" w:rsidRPr="00312E12">
        <w:rPr>
          <w:rFonts w:ascii="Times New Roman" w:hAnsi="Times New Roman" w:cs="Times New Roman"/>
          <w:sz w:val="24"/>
          <w:szCs w:val="24"/>
          <w:lang w:val="en-US"/>
        </w:rPr>
        <w:t xml:space="preserve"> </w:t>
      </w:r>
      <w:proofErr w:type="spellStart"/>
      <w:r w:rsidR="00F91A9A" w:rsidRPr="00312E12">
        <w:rPr>
          <w:rFonts w:ascii="Times New Roman" w:hAnsi="Times New Roman" w:cs="Times New Roman"/>
          <w:sz w:val="24"/>
          <w:szCs w:val="24"/>
          <w:lang w:val="en-US"/>
        </w:rPr>
        <w:t>Götaland</w:t>
      </w:r>
      <w:proofErr w:type="spellEnd"/>
      <w:r w:rsidR="00F91A9A" w:rsidRPr="00312E12">
        <w:rPr>
          <w:rFonts w:ascii="Times New Roman" w:hAnsi="Times New Roman" w:cs="Times New Roman"/>
          <w:sz w:val="24"/>
          <w:szCs w:val="24"/>
          <w:lang w:val="en-US"/>
        </w:rPr>
        <w:t xml:space="preserve"> in</w:t>
      </w:r>
      <w:r w:rsidR="00F91A9A">
        <w:rPr>
          <w:rFonts w:ascii="Times New Roman" w:hAnsi="Times New Roman" w:cs="Times New Roman"/>
          <w:sz w:val="24"/>
          <w:szCs w:val="24"/>
          <w:lang w:val="en-US"/>
        </w:rPr>
        <w:t xml:space="preserve"> </w:t>
      </w:r>
      <w:r w:rsidR="00F91A9A" w:rsidRPr="00312E12">
        <w:rPr>
          <w:rFonts w:ascii="Times New Roman" w:hAnsi="Times New Roman" w:cs="Times New Roman"/>
          <w:sz w:val="24"/>
          <w:szCs w:val="24"/>
          <w:lang w:val="en-US"/>
        </w:rPr>
        <w:t>SW Sweden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 xml:space="preserve">ee Appendix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1 for details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The populations </w:t>
      </w:r>
      <w:r w:rsidR="00F91A9A" w:rsidRPr="00312E12">
        <w:rPr>
          <w:rFonts w:ascii="Times New Roman" w:hAnsi="Times New Roman" w:cs="Times New Roman"/>
          <w:sz w:val="24"/>
          <w:szCs w:val="24"/>
          <w:lang w:val="en-US"/>
        </w:rPr>
        <w:t>are</w:t>
      </w:r>
      <w:r w:rsidR="00F91A9A">
        <w:rPr>
          <w:rFonts w:ascii="Times New Roman" w:hAnsi="Times New Roman" w:cs="Times New Roman"/>
          <w:sz w:val="24"/>
          <w:szCs w:val="24"/>
          <w:lang w:val="en-US"/>
        </w:rPr>
        <w:t xml:space="preserve"> mainly located in moist heathlands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t>
      </w:r>
      <w:r w:rsidR="00F91A9A" w:rsidRPr="00312E12">
        <w:rPr>
          <w:rFonts w:ascii="Times New Roman" w:hAnsi="Times New Roman" w:cs="Times New Roman"/>
          <w:i/>
          <w:sz w:val="24"/>
          <w:szCs w:val="24"/>
          <w:lang w:val="en-US"/>
        </w:rPr>
        <w:t xml:space="preserve">M. </w:t>
      </w:r>
      <w:proofErr w:type="spellStart"/>
      <w:r w:rsidR="00F91A9A" w:rsidRPr="00312E12">
        <w:rPr>
          <w:rFonts w:ascii="Times New Roman" w:hAnsi="Times New Roman" w:cs="Times New Roman"/>
          <w:i/>
          <w:sz w:val="24"/>
          <w:szCs w:val="24"/>
          <w:lang w:val="en-US"/>
        </w:rPr>
        <w:t>alcon</w:t>
      </w:r>
      <w:proofErr w:type="spellEnd"/>
      <w:r w:rsidR="00F91A9A">
        <w:rPr>
          <w:rFonts w:ascii="Times New Roman" w:hAnsi="Times New Roman" w:cs="Times New Roman"/>
          <w:sz w:val="24"/>
          <w:szCs w:val="24"/>
          <w:lang w:val="en-US"/>
        </w:rPr>
        <w:t xml:space="preserve"> was present in 11 of the study populations and absent from 9. </w:t>
      </w:r>
    </w:p>
    <w:p w14:paraId="16582859" w14:textId="0DEEAAA0" w:rsidR="00C31691" w:rsidRDefault="008A6274" w:rsidP="009C5CE5">
      <w:pPr>
        <w:spacing w:line="480" w:lineRule="auto"/>
        <w:ind w:firstLine="708"/>
        <w:rPr>
          <w:ins w:id="1" w:author="Alicia" w:date="2015-09-04T17:55:00Z"/>
          <w:rFonts w:ascii="Times New Roman" w:hAnsi="Times New Roman" w:cs="Times New Roman"/>
          <w:sz w:val="24"/>
          <w:szCs w:val="24"/>
          <w:lang w:val="en-US"/>
        </w:rPr>
      </w:pPr>
      <w:r>
        <w:rPr>
          <w:rFonts w:ascii="Times New Roman" w:hAnsi="Times New Roman" w:cs="Times New Roman"/>
          <w:sz w:val="24"/>
          <w:szCs w:val="24"/>
          <w:lang w:val="en-US"/>
        </w:rPr>
        <w:t xml:space="preserve">We collected data on reproductive traits, </w:t>
      </w:r>
      <w:r w:rsidR="00466D72">
        <w:rPr>
          <w:rFonts w:ascii="Times New Roman" w:hAnsi="Times New Roman" w:cs="Times New Roman"/>
          <w:sz w:val="24"/>
          <w:szCs w:val="24"/>
          <w:lang w:val="en-US"/>
        </w:rPr>
        <w:t xml:space="preserve">plant </w:t>
      </w:r>
      <w:r>
        <w:rPr>
          <w:rFonts w:ascii="Times New Roman" w:hAnsi="Times New Roman" w:cs="Times New Roman"/>
          <w:sz w:val="24"/>
          <w:szCs w:val="24"/>
          <w:lang w:val="en-US"/>
        </w:rPr>
        <w:t xml:space="preserve">fitness and interaction intensity in </w:t>
      </w:r>
      <w:r w:rsidR="00463F01">
        <w:rPr>
          <w:rFonts w:ascii="Times New Roman" w:hAnsi="Times New Roman" w:cs="Times New Roman"/>
          <w:sz w:val="24"/>
          <w:szCs w:val="24"/>
          <w:lang w:val="en-US"/>
        </w:rPr>
        <w:t xml:space="preserve">100 marked individuals in each </w:t>
      </w:r>
      <w:r w:rsidR="004D7EF1">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20 </w:t>
      </w:r>
      <w:r>
        <w:rPr>
          <w:rFonts w:ascii="Times New Roman" w:hAnsi="Times New Roman" w:cs="Times New Roman"/>
          <w:sz w:val="24"/>
          <w:szCs w:val="24"/>
          <w:lang w:val="en-US"/>
        </w:rPr>
        <w:t>study populations during 2010 and 2011</w:t>
      </w:r>
      <w:r w:rsidR="00463F01">
        <w:rPr>
          <w:rFonts w:ascii="Times New Roman" w:hAnsi="Times New Roman" w:cs="Times New Roman"/>
          <w:sz w:val="24"/>
          <w:szCs w:val="24"/>
          <w:lang w:val="en-US"/>
        </w:rPr>
        <w:t xml:space="preserve">. For each individual, </w:t>
      </w:r>
      <w:r w:rsidR="00314206">
        <w:rPr>
          <w:rFonts w:ascii="Times New Roman" w:hAnsi="Times New Roman" w:cs="Times New Roman"/>
          <w:sz w:val="24"/>
          <w:szCs w:val="24"/>
          <w:lang w:val="en-US"/>
        </w:rPr>
        <w:t xml:space="preserve">we selected one shoot </w:t>
      </w:r>
      <w:r w:rsidR="007D28AB">
        <w:rPr>
          <w:rFonts w:ascii="Times New Roman" w:hAnsi="Times New Roman" w:cs="Times New Roman"/>
          <w:sz w:val="24"/>
          <w:szCs w:val="24"/>
          <w:lang w:val="en-US"/>
        </w:rPr>
        <w:t>of</w:t>
      </w:r>
      <w:r w:rsidR="00314206">
        <w:rPr>
          <w:rFonts w:ascii="Times New Roman" w:hAnsi="Times New Roman" w:cs="Times New Roman"/>
          <w:sz w:val="24"/>
          <w:szCs w:val="24"/>
          <w:lang w:val="en-US"/>
        </w:rPr>
        <w:t xml:space="preserve"> median length. All </w:t>
      </w:r>
      <w:r w:rsidR="007D28AB">
        <w:rPr>
          <w:rFonts w:ascii="Times New Roman" w:hAnsi="Times New Roman" w:cs="Times New Roman"/>
          <w:sz w:val="24"/>
          <w:szCs w:val="24"/>
          <w:lang w:val="en-US"/>
        </w:rPr>
        <w:t xml:space="preserve">measurements </w:t>
      </w:r>
      <w:r w:rsidR="00314206">
        <w:rPr>
          <w:rFonts w:ascii="Times New Roman" w:hAnsi="Times New Roman" w:cs="Times New Roman"/>
          <w:sz w:val="24"/>
          <w:szCs w:val="24"/>
          <w:lang w:val="en-US"/>
        </w:rPr>
        <w:t>were carried out on this focal shoot.</w:t>
      </w:r>
      <w:r w:rsidR="00314206" w:rsidDel="00314206">
        <w:rPr>
          <w:rFonts w:ascii="Times New Roman" w:hAnsi="Times New Roman" w:cs="Times New Roman"/>
          <w:sz w:val="24"/>
          <w:szCs w:val="24"/>
          <w:lang w:val="en-US"/>
        </w:rPr>
        <w:t xml:space="preserve"> </w:t>
      </w:r>
      <w:r w:rsidR="00314206">
        <w:rPr>
          <w:rFonts w:ascii="Times New Roman" w:hAnsi="Times New Roman" w:cs="Times New Roman"/>
          <w:sz w:val="24"/>
          <w:szCs w:val="24"/>
          <w:lang w:val="en-US"/>
        </w:rPr>
        <w:t>W</w:t>
      </w:r>
      <w:r w:rsidR="000A331A">
        <w:rPr>
          <w:rFonts w:ascii="Times New Roman" w:hAnsi="Times New Roman" w:cs="Times New Roman"/>
          <w:sz w:val="24"/>
          <w:szCs w:val="24"/>
          <w:lang w:val="en-US"/>
        </w:rPr>
        <w:t xml:space="preserve">e measured shoot </w:t>
      </w:r>
      <w:r w:rsidR="00463F01">
        <w:rPr>
          <w:rFonts w:ascii="Times New Roman" w:hAnsi="Times New Roman" w:cs="Times New Roman"/>
          <w:sz w:val="24"/>
          <w:szCs w:val="24"/>
          <w:lang w:val="en-US"/>
        </w:rPr>
        <w:t>height</w:t>
      </w:r>
      <w:ins w:id="2" w:author="Alicia" w:date="2015-09-07T10:38:00Z">
        <w:r w:rsidR="001F42C9">
          <w:rPr>
            <w:rFonts w:ascii="Times New Roman" w:hAnsi="Times New Roman" w:cs="Times New Roman"/>
            <w:sz w:val="24"/>
            <w:szCs w:val="24"/>
            <w:lang w:val="en-US"/>
          </w:rPr>
          <w:t xml:space="preserve"> (in cm)</w:t>
        </w:r>
      </w:ins>
      <w:r w:rsidR="00463F0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 xml:space="preserve">reproductive </w:t>
      </w:r>
      <w:r w:rsidR="00463F01">
        <w:rPr>
          <w:rFonts w:ascii="Times New Roman" w:hAnsi="Times New Roman" w:cs="Times New Roman"/>
          <w:sz w:val="24"/>
          <w:szCs w:val="24"/>
          <w:lang w:val="en-US"/>
        </w:rPr>
        <w:t>phenological state, number of flowers</w:t>
      </w:r>
      <w:r w:rsidR="007D28AB">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463F01">
        <w:rPr>
          <w:rFonts w:ascii="Times New Roman" w:hAnsi="Times New Roman" w:cs="Times New Roman"/>
          <w:sz w:val="24"/>
          <w:szCs w:val="24"/>
          <w:lang w:val="en-US"/>
        </w:rPr>
        <w:t xml:space="preserve">and number of </w:t>
      </w:r>
      <w:r w:rsidR="00463F01" w:rsidRPr="00463F01">
        <w:rPr>
          <w:rFonts w:ascii="Times New Roman" w:hAnsi="Times New Roman" w:cs="Times New Roman"/>
          <w:i/>
          <w:sz w:val="24"/>
          <w:szCs w:val="24"/>
          <w:lang w:val="en-US"/>
        </w:rPr>
        <w:t xml:space="preserve">M. </w:t>
      </w:r>
      <w:proofErr w:type="spellStart"/>
      <w:r w:rsidR="00463F01" w:rsidRPr="00463F01">
        <w:rPr>
          <w:rFonts w:ascii="Times New Roman" w:hAnsi="Times New Roman" w:cs="Times New Roman"/>
          <w:i/>
          <w:sz w:val="24"/>
          <w:szCs w:val="24"/>
          <w:lang w:val="en-US"/>
        </w:rPr>
        <w:t>alcon</w:t>
      </w:r>
      <w:proofErr w:type="spellEnd"/>
      <w:r w:rsidR="00463F01">
        <w:rPr>
          <w:rFonts w:ascii="Times New Roman" w:hAnsi="Times New Roman" w:cs="Times New Roman"/>
          <w:sz w:val="24"/>
          <w:szCs w:val="24"/>
          <w:lang w:val="en-US"/>
        </w:rPr>
        <w:t xml:space="preserve"> eggs </w:t>
      </w:r>
      <w:r w:rsidR="007D28AB">
        <w:rPr>
          <w:rFonts w:ascii="Times New Roman" w:hAnsi="Times New Roman" w:cs="Times New Roman"/>
          <w:sz w:val="24"/>
          <w:szCs w:val="24"/>
          <w:lang w:val="en-US"/>
        </w:rPr>
        <w:t xml:space="preserve">during </w:t>
      </w:r>
      <w:r w:rsidR="00463F01">
        <w:rPr>
          <w:rFonts w:ascii="Times New Roman" w:hAnsi="Times New Roman" w:cs="Times New Roman"/>
          <w:sz w:val="24"/>
          <w:szCs w:val="24"/>
          <w:lang w:val="en-US"/>
        </w:rPr>
        <w:t xml:space="preserve">late July – early August. </w:t>
      </w:r>
      <w:commentRangeStart w:id="3"/>
      <w:r w:rsidR="00463F01">
        <w:rPr>
          <w:rFonts w:ascii="Times New Roman" w:hAnsi="Times New Roman" w:cs="Times New Roman"/>
          <w:sz w:val="24"/>
          <w:szCs w:val="24"/>
          <w:lang w:val="en-US"/>
        </w:rPr>
        <w:t>Phenolog</w:t>
      </w:r>
      <w:r w:rsidR="00F73A86">
        <w:rPr>
          <w:rFonts w:ascii="Times New Roman" w:hAnsi="Times New Roman" w:cs="Times New Roman"/>
          <w:sz w:val="24"/>
          <w:szCs w:val="24"/>
          <w:lang w:val="en-US"/>
        </w:rPr>
        <w:t>y</w:t>
      </w:r>
      <w:r w:rsidR="00314206">
        <w:rPr>
          <w:rFonts w:ascii="Times New Roman" w:hAnsi="Times New Roman" w:cs="Times New Roman"/>
          <w:sz w:val="24"/>
          <w:szCs w:val="24"/>
          <w:lang w:val="en-US"/>
        </w:rPr>
        <w:t xml:space="preserve"> of each individual</w:t>
      </w:r>
      <w:r w:rsidR="00F73A86">
        <w:rPr>
          <w:rFonts w:ascii="Times New Roman" w:hAnsi="Times New Roman" w:cs="Times New Roman"/>
          <w:sz w:val="24"/>
          <w:szCs w:val="24"/>
          <w:lang w:val="en-US"/>
        </w:rPr>
        <w:t>, in terms of the developmental stages of flowers</w:t>
      </w:r>
      <w:r w:rsidR="002F0C20">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 xml:space="preserve">on the focal shoot </w:t>
      </w:r>
      <w:r w:rsidR="002F0C20">
        <w:rPr>
          <w:rFonts w:ascii="Times New Roman" w:hAnsi="Times New Roman" w:cs="Times New Roman"/>
          <w:sz w:val="24"/>
          <w:szCs w:val="24"/>
          <w:lang w:val="en-US"/>
        </w:rPr>
        <w:t>at a given date</w:t>
      </w:r>
      <w:r w:rsidR="00F73A86">
        <w:rPr>
          <w:rFonts w:ascii="Times New Roman" w:hAnsi="Times New Roman" w:cs="Times New Roman"/>
          <w:sz w:val="24"/>
          <w:szCs w:val="24"/>
          <w:lang w:val="en-US"/>
        </w:rPr>
        <w:t xml:space="preserve">, </w:t>
      </w:r>
      <w:r w:rsidR="00463F01">
        <w:rPr>
          <w:rFonts w:ascii="Times New Roman" w:hAnsi="Times New Roman" w:cs="Times New Roman"/>
          <w:sz w:val="24"/>
          <w:szCs w:val="24"/>
          <w:lang w:val="en-US"/>
        </w:rPr>
        <w:t xml:space="preserve">was </w:t>
      </w:r>
      <w:r w:rsidR="00F73A86">
        <w:rPr>
          <w:rFonts w:ascii="Times New Roman" w:hAnsi="Times New Roman" w:cs="Times New Roman"/>
          <w:sz w:val="24"/>
          <w:szCs w:val="24"/>
          <w:lang w:val="en-US"/>
        </w:rPr>
        <w:t>estimated</w:t>
      </w:r>
      <w:r w:rsidR="00463F01">
        <w:rPr>
          <w:rFonts w:ascii="Times New Roman" w:hAnsi="Times New Roman" w:cs="Times New Roman"/>
          <w:sz w:val="24"/>
          <w:szCs w:val="24"/>
          <w:lang w:val="en-US"/>
        </w:rPr>
        <w:t xml:space="preserve"> by counting the number of </w:t>
      </w:r>
      <w:r w:rsidR="00463F01" w:rsidRPr="00463F01">
        <w:rPr>
          <w:rFonts w:ascii="Times New Roman" w:hAnsi="Times New Roman" w:cs="Times New Roman"/>
          <w:sz w:val="24"/>
          <w:szCs w:val="24"/>
          <w:lang w:val="en-US"/>
        </w:rPr>
        <w:t>buds</w:t>
      </w:r>
      <w:r w:rsidR="00BD25B1">
        <w:rPr>
          <w:rFonts w:ascii="Times New Roman" w:hAnsi="Times New Roman" w:cs="Times New Roman"/>
          <w:sz w:val="24"/>
          <w:szCs w:val="24"/>
          <w:lang w:val="en-US"/>
        </w:rPr>
        <w:t xml:space="preserve"> and</w:t>
      </w:r>
      <w:r w:rsidR="00463F01" w:rsidRPr="00463F01">
        <w:rPr>
          <w:rFonts w:ascii="Times New Roman" w:hAnsi="Times New Roman" w:cs="Times New Roman"/>
          <w:sz w:val="24"/>
          <w:szCs w:val="24"/>
          <w:lang w:val="en-US"/>
        </w:rPr>
        <w:t xml:space="preserve"> flowers </w:t>
      </w:r>
      <w:r w:rsidR="00F73A86">
        <w:rPr>
          <w:rFonts w:ascii="Times New Roman" w:hAnsi="Times New Roman" w:cs="Times New Roman"/>
          <w:sz w:val="24"/>
          <w:szCs w:val="24"/>
          <w:lang w:val="en-US"/>
        </w:rPr>
        <w:t>in each</w:t>
      </w:r>
      <w:r w:rsidR="00BD25B1" w:rsidRPr="00BD25B1">
        <w:rPr>
          <w:rFonts w:ascii="Times New Roman" w:hAnsi="Times New Roman" w:cs="Times New Roman"/>
          <w:sz w:val="24"/>
          <w:szCs w:val="24"/>
          <w:lang w:val="en-US"/>
        </w:rPr>
        <w:t xml:space="preserve"> of six</w:t>
      </w:r>
      <w:r w:rsidR="00BD25B1">
        <w:rPr>
          <w:rFonts w:ascii="Times New Roman" w:hAnsi="Times New Roman" w:cs="Times New Roman"/>
          <w:sz w:val="24"/>
          <w:szCs w:val="24"/>
          <w:lang w:val="en-US"/>
        </w:rPr>
        <w:t xml:space="preserve"> </w:t>
      </w:r>
      <w:r w:rsidR="00F73A86">
        <w:rPr>
          <w:rFonts w:ascii="Times New Roman" w:hAnsi="Times New Roman" w:cs="Times New Roman"/>
          <w:sz w:val="24"/>
          <w:szCs w:val="24"/>
          <w:lang w:val="en-US"/>
        </w:rPr>
        <w:t>developmental stages</w:t>
      </w:r>
      <w:r w:rsidR="00BD25B1">
        <w:rPr>
          <w:rFonts w:ascii="Times New Roman" w:hAnsi="Times New Roman" w:cs="Times New Roman"/>
          <w:sz w:val="24"/>
          <w:szCs w:val="24"/>
          <w:lang w:val="en-US"/>
        </w:rPr>
        <w:t xml:space="preserve">: </w:t>
      </w:r>
      <w:del w:id="4" w:author="Alicia" w:date="2015-09-04T17:54:00Z">
        <w:r w:rsidR="00BD25B1" w:rsidDel="00C31691">
          <w:rPr>
            <w:rFonts w:ascii="Times New Roman" w:hAnsi="Times New Roman" w:cs="Times New Roman"/>
            <w:sz w:val="24"/>
            <w:szCs w:val="24"/>
            <w:lang w:val="en-US"/>
          </w:rPr>
          <w:delText>a</w:delText>
        </w:r>
      </w:del>
      <w:ins w:id="5" w:author="Alicia" w:date="2015-09-04T17:54:00Z">
        <w:r w:rsidR="00C31691">
          <w:rPr>
            <w:rFonts w:ascii="Times New Roman" w:hAnsi="Times New Roman" w:cs="Times New Roman"/>
            <w:sz w:val="24"/>
            <w:szCs w:val="24"/>
            <w:lang w:val="en-US"/>
          </w:rPr>
          <w:t>1</w:t>
        </w:r>
      </w:ins>
      <w:r w:rsid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the sepals covering the </w:t>
      </w:r>
      <w:r w:rsidR="00090A19">
        <w:rPr>
          <w:rFonts w:ascii="Times New Roman" w:hAnsi="Times New Roman" w:cs="Times New Roman"/>
          <w:sz w:val="24"/>
          <w:szCs w:val="24"/>
          <w:lang w:val="en-US"/>
        </w:rPr>
        <w:t>bud</w:t>
      </w:r>
      <w:r w:rsidR="00090A19" w:rsidRPr="00090A19">
        <w:rPr>
          <w:rFonts w:ascii="Times New Roman" w:hAnsi="Times New Roman" w:cs="Times New Roman"/>
          <w:sz w:val="24"/>
          <w:szCs w:val="24"/>
          <w:lang w:val="en-US"/>
        </w:rPr>
        <w:t xml:space="preserve"> completely</w:t>
      </w:r>
      <w:r w:rsidR="00BD25B1">
        <w:rPr>
          <w:rFonts w:ascii="Times New Roman" w:hAnsi="Times New Roman" w:cs="Times New Roman"/>
          <w:sz w:val="24"/>
          <w:szCs w:val="24"/>
          <w:lang w:val="en-US"/>
        </w:rPr>
        <w:t xml:space="preserve">, </w:t>
      </w:r>
      <w:del w:id="6" w:author="Alicia" w:date="2015-09-04T17:54:00Z">
        <w:r w:rsidR="00BD25B1" w:rsidDel="00C31691">
          <w:rPr>
            <w:rFonts w:ascii="Times New Roman" w:hAnsi="Times New Roman" w:cs="Times New Roman"/>
            <w:sz w:val="24"/>
            <w:szCs w:val="24"/>
            <w:lang w:val="en-US"/>
          </w:rPr>
          <w:delText>b</w:delText>
        </w:r>
      </w:del>
      <w:ins w:id="7" w:author="Alicia" w:date="2015-09-04T17:54:00Z">
        <w:r w:rsidR="00C31691">
          <w:rPr>
            <w:rFonts w:ascii="Times New Roman" w:hAnsi="Times New Roman" w:cs="Times New Roman"/>
            <w:sz w:val="24"/>
            <w:szCs w:val="24"/>
            <w:lang w:val="en-US"/>
          </w:rPr>
          <w:t>2</w:t>
        </w:r>
      </w:ins>
      <w:r w:rsid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from </w:t>
      </w:r>
      <w:r w:rsidR="00090A19">
        <w:rPr>
          <w:rFonts w:ascii="Times New Roman" w:hAnsi="Times New Roman" w:cs="Times New Roman"/>
          <w:sz w:val="24"/>
          <w:szCs w:val="24"/>
          <w:lang w:val="en-US"/>
        </w:rPr>
        <w:t xml:space="preserve">the time </w:t>
      </w:r>
      <w:r w:rsidR="00090A19" w:rsidRPr="00090A19">
        <w:rPr>
          <w:rFonts w:ascii="Times New Roman" w:hAnsi="Times New Roman" w:cs="Times New Roman"/>
          <w:sz w:val="24"/>
          <w:szCs w:val="24"/>
          <w:lang w:val="en-US"/>
        </w:rPr>
        <w:t xml:space="preserve">the bud begins to </w:t>
      </w:r>
      <w:r w:rsidR="007D28AB">
        <w:rPr>
          <w:rFonts w:ascii="Times New Roman" w:hAnsi="Times New Roman" w:cs="Times New Roman"/>
          <w:sz w:val="24"/>
          <w:szCs w:val="24"/>
          <w:lang w:val="en-US"/>
        </w:rPr>
        <w:t>be</w:t>
      </w:r>
      <w:r w:rsidR="007D5C8F">
        <w:rPr>
          <w:rFonts w:ascii="Times New Roman" w:hAnsi="Times New Roman" w:cs="Times New Roman"/>
          <w:sz w:val="24"/>
          <w:szCs w:val="24"/>
          <w:lang w:val="en-US"/>
        </w:rPr>
        <w:t xml:space="preserve"> visible </w:t>
      </w:r>
      <w:r w:rsidR="007D28AB">
        <w:rPr>
          <w:rFonts w:ascii="Times New Roman" w:hAnsi="Times New Roman" w:cs="Times New Roman"/>
          <w:sz w:val="24"/>
          <w:szCs w:val="24"/>
          <w:lang w:val="en-US"/>
        </w:rPr>
        <w:t>between</w:t>
      </w:r>
      <w:r w:rsidR="007D5C8F">
        <w:rPr>
          <w:rFonts w:ascii="Times New Roman" w:hAnsi="Times New Roman" w:cs="Times New Roman"/>
          <w:sz w:val="24"/>
          <w:szCs w:val="24"/>
          <w:lang w:val="en-US"/>
        </w:rPr>
        <w:t xml:space="preserve"> the</w:t>
      </w:r>
      <w:r w:rsidR="00090A19" w:rsidRPr="00090A19">
        <w:rPr>
          <w:rFonts w:ascii="Times New Roman" w:hAnsi="Times New Roman" w:cs="Times New Roman"/>
          <w:sz w:val="24"/>
          <w:szCs w:val="24"/>
          <w:lang w:val="en-US"/>
        </w:rPr>
        <w:t xml:space="preserve"> </w:t>
      </w:r>
      <w:r w:rsidR="00090A19">
        <w:rPr>
          <w:rFonts w:ascii="Times New Roman" w:hAnsi="Times New Roman" w:cs="Times New Roman"/>
          <w:sz w:val="24"/>
          <w:szCs w:val="24"/>
          <w:lang w:val="en-US"/>
        </w:rPr>
        <w:t>sepals</w:t>
      </w:r>
      <w:r w:rsidR="00090A19" w:rsidRPr="00090A19">
        <w:rPr>
          <w:rFonts w:ascii="Times New Roman" w:hAnsi="Times New Roman" w:cs="Times New Roman"/>
          <w:sz w:val="24"/>
          <w:szCs w:val="24"/>
          <w:lang w:val="en-US"/>
        </w:rPr>
        <w:t xml:space="preserve"> until it grows over the </w:t>
      </w:r>
      <w:r w:rsidR="00090A19">
        <w:rPr>
          <w:rFonts w:ascii="Times New Roman" w:hAnsi="Times New Roman" w:cs="Times New Roman"/>
          <w:sz w:val="24"/>
          <w:szCs w:val="24"/>
          <w:lang w:val="en-US"/>
        </w:rPr>
        <w:t>sepals</w:t>
      </w:r>
      <w:r w:rsidR="00D5545F">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del w:id="8" w:author="Alicia" w:date="2015-09-04T17:54:00Z">
        <w:r w:rsidR="00BD25B1" w:rsidRPr="00BD25B1" w:rsidDel="00C31691">
          <w:rPr>
            <w:rFonts w:ascii="Times New Roman" w:hAnsi="Times New Roman" w:cs="Times New Roman"/>
            <w:sz w:val="24"/>
            <w:szCs w:val="24"/>
            <w:lang w:val="en-US"/>
          </w:rPr>
          <w:delText>c</w:delText>
        </w:r>
      </w:del>
      <w:ins w:id="9" w:author="Alicia" w:date="2015-09-04T17:54:00Z">
        <w:r w:rsidR="00C31691">
          <w:rPr>
            <w:rFonts w:ascii="Times New Roman" w:hAnsi="Times New Roman" w:cs="Times New Roman"/>
            <w:sz w:val="24"/>
            <w:szCs w:val="24"/>
            <w:lang w:val="en-US"/>
          </w:rPr>
          <w:t>3</w:t>
        </w:r>
      </w:ins>
      <w:r w:rsidR="00BD25B1" w:rsidRPr="00BD25B1">
        <w:rPr>
          <w:rFonts w:ascii="Times New Roman" w:hAnsi="Times New Roman" w:cs="Times New Roman"/>
          <w:sz w:val="24"/>
          <w:szCs w:val="24"/>
          <w:lang w:val="en-US"/>
        </w:rPr>
        <w:t xml:space="preserve">) </w:t>
      </w:r>
      <w:r w:rsidR="007D5C8F">
        <w:rPr>
          <w:rFonts w:ascii="Times New Roman" w:hAnsi="Times New Roman" w:cs="Times New Roman"/>
          <w:sz w:val="24"/>
          <w:szCs w:val="24"/>
          <w:lang w:val="en-US"/>
        </w:rPr>
        <w:t xml:space="preserve">from the time the bud grows over the sepals until it starts </w:t>
      </w:r>
      <w:r w:rsidR="007D28AB">
        <w:rPr>
          <w:rFonts w:ascii="Times New Roman" w:hAnsi="Times New Roman" w:cs="Times New Roman"/>
          <w:sz w:val="24"/>
          <w:szCs w:val="24"/>
          <w:lang w:val="en-US"/>
        </w:rPr>
        <w:t>to turn</w:t>
      </w:r>
      <w:r w:rsidR="007D5C8F">
        <w:rPr>
          <w:rFonts w:ascii="Times New Roman" w:hAnsi="Times New Roman" w:cs="Times New Roman"/>
          <w:sz w:val="24"/>
          <w:szCs w:val="24"/>
          <w:lang w:val="en-US"/>
        </w:rPr>
        <w:t xml:space="preserve"> blue</w:t>
      </w:r>
      <w:r w:rsidR="00F91A9A">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del w:id="10" w:author="Alicia" w:date="2015-09-04T17:54:00Z">
        <w:r w:rsidR="00BD25B1" w:rsidRPr="00BD25B1" w:rsidDel="00C31691">
          <w:rPr>
            <w:rFonts w:ascii="Times New Roman" w:hAnsi="Times New Roman" w:cs="Times New Roman"/>
            <w:sz w:val="24"/>
            <w:szCs w:val="24"/>
            <w:lang w:val="en-US"/>
          </w:rPr>
          <w:delText>d</w:delText>
        </w:r>
      </w:del>
      <w:ins w:id="11" w:author="Alicia" w:date="2015-09-04T17:54:00Z">
        <w:r w:rsidR="00C31691">
          <w:rPr>
            <w:rFonts w:ascii="Times New Roman" w:hAnsi="Times New Roman" w:cs="Times New Roman"/>
            <w:sz w:val="24"/>
            <w:szCs w:val="24"/>
            <w:lang w:val="en-US"/>
          </w:rPr>
          <w:t>4</w:t>
        </w:r>
      </w:ins>
      <w:r w:rsidR="00BD25B1" w:rsidRPr="00BD25B1">
        <w:rPr>
          <w:rFonts w:ascii="Times New Roman" w:hAnsi="Times New Roman" w:cs="Times New Roman"/>
          <w:sz w:val="24"/>
          <w:szCs w:val="24"/>
          <w:lang w:val="en-US"/>
        </w:rPr>
        <w:t xml:space="preserve">) </w:t>
      </w:r>
      <w:r w:rsidR="00090A19">
        <w:rPr>
          <w:rFonts w:ascii="Times New Roman" w:hAnsi="Times New Roman" w:cs="Times New Roman"/>
          <w:sz w:val="24"/>
          <w:szCs w:val="24"/>
          <w:lang w:val="en-US"/>
        </w:rPr>
        <w:t>f</w:t>
      </w:r>
      <w:r w:rsidR="00090A19" w:rsidRPr="00090A19">
        <w:rPr>
          <w:rFonts w:ascii="Times New Roman" w:hAnsi="Times New Roman" w:cs="Times New Roman"/>
          <w:sz w:val="24"/>
          <w:szCs w:val="24"/>
          <w:lang w:val="en-US"/>
        </w:rPr>
        <w:t>rom</w:t>
      </w:r>
      <w:r w:rsidR="00090A19">
        <w:rPr>
          <w:rFonts w:ascii="Times New Roman" w:hAnsi="Times New Roman" w:cs="Times New Roman"/>
          <w:sz w:val="24"/>
          <w:szCs w:val="24"/>
          <w:lang w:val="en-US"/>
        </w:rPr>
        <w:t xml:space="preserve"> the time</w:t>
      </w:r>
      <w:r w:rsidR="00090A19" w:rsidRPr="00090A19">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lastRenderedPageBreak/>
        <w:t xml:space="preserve">the bud </w:t>
      </w:r>
      <w:r w:rsidR="00090A19">
        <w:rPr>
          <w:rFonts w:ascii="Times New Roman" w:hAnsi="Times New Roman" w:cs="Times New Roman"/>
          <w:sz w:val="24"/>
          <w:szCs w:val="24"/>
          <w:lang w:val="en-US"/>
        </w:rPr>
        <w:t xml:space="preserve">starts </w:t>
      </w:r>
      <w:r w:rsidR="007D28AB">
        <w:rPr>
          <w:rFonts w:ascii="Times New Roman" w:hAnsi="Times New Roman" w:cs="Times New Roman"/>
          <w:sz w:val="24"/>
          <w:szCs w:val="24"/>
          <w:lang w:val="en-US"/>
        </w:rPr>
        <w:t>to turn</w:t>
      </w:r>
      <w:r w:rsidR="00090A19" w:rsidRPr="00090A19">
        <w:rPr>
          <w:rFonts w:ascii="Times New Roman" w:hAnsi="Times New Roman" w:cs="Times New Roman"/>
          <w:sz w:val="24"/>
          <w:szCs w:val="24"/>
          <w:lang w:val="en-US"/>
        </w:rPr>
        <w:t xml:space="preserve"> blue </w:t>
      </w:r>
      <w:r w:rsidR="00090A19">
        <w:rPr>
          <w:rFonts w:ascii="Times New Roman" w:hAnsi="Times New Roman" w:cs="Times New Roman"/>
          <w:sz w:val="24"/>
          <w:szCs w:val="24"/>
          <w:lang w:val="en-US"/>
        </w:rPr>
        <w:t>until it becomes</w:t>
      </w:r>
      <w:r w:rsidR="00090A19" w:rsidRPr="00090A19">
        <w:rPr>
          <w:rFonts w:ascii="Times New Roman" w:hAnsi="Times New Roman" w:cs="Times New Roman"/>
          <w:sz w:val="24"/>
          <w:szCs w:val="24"/>
          <w:lang w:val="en-US"/>
        </w:rPr>
        <w:t xml:space="preserve"> </w:t>
      </w:r>
      <w:r w:rsidR="00090A19">
        <w:rPr>
          <w:rFonts w:ascii="Times New Roman" w:hAnsi="Times New Roman" w:cs="Times New Roman"/>
          <w:sz w:val="24"/>
          <w:szCs w:val="24"/>
          <w:lang w:val="en-US"/>
        </w:rPr>
        <w:t xml:space="preserve">a </w:t>
      </w:r>
      <w:r w:rsidR="00090A19" w:rsidRPr="00090A19">
        <w:rPr>
          <w:rFonts w:ascii="Times New Roman" w:hAnsi="Times New Roman" w:cs="Times New Roman"/>
          <w:sz w:val="24"/>
          <w:szCs w:val="24"/>
          <w:lang w:val="en-US"/>
        </w:rPr>
        <w:t>solid blue, tight</w:t>
      </w:r>
      <w:r w:rsidR="00090A19">
        <w:rPr>
          <w:rFonts w:ascii="Times New Roman" w:hAnsi="Times New Roman" w:cs="Times New Roman"/>
          <w:sz w:val="24"/>
          <w:szCs w:val="24"/>
          <w:lang w:val="en-US"/>
        </w:rPr>
        <w:t>ly</w:t>
      </w:r>
      <w:r w:rsidR="00090A19" w:rsidRPr="00090A19">
        <w:rPr>
          <w:rFonts w:ascii="Times New Roman" w:hAnsi="Times New Roman" w:cs="Times New Roman"/>
          <w:sz w:val="24"/>
          <w:szCs w:val="24"/>
          <w:lang w:val="en-US"/>
        </w:rPr>
        <w:t xml:space="preserve"> twisted </w:t>
      </w:r>
      <w:r w:rsidR="00090A19">
        <w:rPr>
          <w:rFonts w:ascii="Times New Roman" w:hAnsi="Times New Roman" w:cs="Times New Roman"/>
          <w:sz w:val="24"/>
          <w:szCs w:val="24"/>
          <w:lang w:val="en-US"/>
        </w:rPr>
        <w:t>bud</w:t>
      </w:r>
      <w:r w:rsidR="00D5545F">
        <w:rPr>
          <w:rFonts w:ascii="Times New Roman" w:hAnsi="Times New Roman" w:cs="Times New Roman"/>
          <w:sz w:val="24"/>
          <w:szCs w:val="24"/>
          <w:lang w:val="en-US"/>
        </w:rPr>
        <w:t>.</w:t>
      </w:r>
      <w:r w:rsidR="00090A19">
        <w:rPr>
          <w:rFonts w:ascii="Times New Roman" w:hAnsi="Times New Roman" w:cs="Times New Roman"/>
          <w:sz w:val="24"/>
          <w:szCs w:val="24"/>
          <w:lang w:val="en-US"/>
        </w:rPr>
        <w:t xml:space="preserve"> </w:t>
      </w:r>
      <w:del w:id="12" w:author="Alicia" w:date="2015-09-04T17:54:00Z">
        <w:r w:rsidR="00BD25B1" w:rsidRPr="00BD25B1" w:rsidDel="00C31691">
          <w:rPr>
            <w:rFonts w:ascii="Times New Roman" w:hAnsi="Times New Roman" w:cs="Times New Roman"/>
            <w:sz w:val="24"/>
            <w:szCs w:val="24"/>
            <w:lang w:val="en-US"/>
          </w:rPr>
          <w:delText>e</w:delText>
        </w:r>
      </w:del>
      <w:ins w:id="13" w:author="Alicia" w:date="2015-09-04T17:54:00Z">
        <w:r w:rsidR="00C31691">
          <w:rPr>
            <w:rFonts w:ascii="Times New Roman" w:hAnsi="Times New Roman" w:cs="Times New Roman"/>
            <w:sz w:val="24"/>
            <w:szCs w:val="24"/>
            <w:lang w:val="en-US"/>
          </w:rPr>
          <w:t>5</w:t>
        </w:r>
      </w:ins>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proofErr w:type="gramStart"/>
      <w:r w:rsidR="00BC61A1">
        <w:rPr>
          <w:rFonts w:ascii="Times New Roman" w:hAnsi="Times New Roman" w:cs="Times New Roman"/>
          <w:sz w:val="24"/>
          <w:szCs w:val="24"/>
          <w:lang w:val="en-US"/>
        </w:rPr>
        <w:t>from</w:t>
      </w:r>
      <w:proofErr w:type="gramEnd"/>
      <w:r w:rsidR="00BC61A1">
        <w:rPr>
          <w:rFonts w:ascii="Times New Roman" w:hAnsi="Times New Roman" w:cs="Times New Roman"/>
          <w:sz w:val="24"/>
          <w:szCs w:val="24"/>
          <w:lang w:val="en-US"/>
        </w:rPr>
        <w:t xml:space="preserve"> the time the bud starts to open, </w:t>
      </w:r>
      <w:r w:rsidR="007D28AB">
        <w:rPr>
          <w:rFonts w:ascii="Times New Roman" w:hAnsi="Times New Roman" w:cs="Times New Roman"/>
          <w:sz w:val="24"/>
          <w:szCs w:val="24"/>
          <w:lang w:val="en-US"/>
        </w:rPr>
        <w:t>until the flower is</w:t>
      </w:r>
      <w:r w:rsidR="00BC61A1" w:rsidRPr="00BC61A1">
        <w:rPr>
          <w:rFonts w:ascii="Times New Roman" w:hAnsi="Times New Roman" w:cs="Times New Roman"/>
          <w:sz w:val="24"/>
          <w:szCs w:val="24"/>
          <w:lang w:val="en-US"/>
        </w:rPr>
        <w:t xml:space="preserve"> full</w:t>
      </w:r>
      <w:r w:rsidR="00BC61A1">
        <w:rPr>
          <w:rFonts w:ascii="Times New Roman" w:hAnsi="Times New Roman" w:cs="Times New Roman"/>
          <w:sz w:val="24"/>
          <w:szCs w:val="24"/>
          <w:lang w:val="en-US"/>
        </w:rPr>
        <w:t>y opened</w:t>
      </w:r>
      <w:r w:rsidR="00090A19">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 xml:space="preserve">and </w:t>
      </w:r>
      <w:del w:id="14" w:author="Alicia" w:date="2015-09-04T17:54:00Z">
        <w:r w:rsidR="00BD25B1" w:rsidRPr="00BD25B1" w:rsidDel="00C31691">
          <w:rPr>
            <w:rFonts w:ascii="Times New Roman" w:hAnsi="Times New Roman" w:cs="Times New Roman"/>
            <w:sz w:val="24"/>
            <w:szCs w:val="24"/>
            <w:lang w:val="en-US"/>
          </w:rPr>
          <w:delText>f</w:delText>
        </w:r>
      </w:del>
      <w:ins w:id="15" w:author="Alicia" w:date="2015-09-04T17:54:00Z">
        <w:r w:rsidR="00C31691">
          <w:rPr>
            <w:rFonts w:ascii="Times New Roman" w:hAnsi="Times New Roman" w:cs="Times New Roman"/>
            <w:sz w:val="24"/>
            <w:szCs w:val="24"/>
            <w:lang w:val="en-US"/>
          </w:rPr>
          <w:t>6</w:t>
        </w:r>
      </w:ins>
      <w:r w:rsidR="00BD25B1" w:rsidRPr="00BD25B1">
        <w:rPr>
          <w:rFonts w:ascii="Times New Roman" w:hAnsi="Times New Roman" w:cs="Times New Roman"/>
          <w:sz w:val="24"/>
          <w:szCs w:val="24"/>
          <w:lang w:val="en-US"/>
        </w:rPr>
        <w:t xml:space="preserve">) </w:t>
      </w:r>
      <w:r w:rsidR="00D5545F">
        <w:rPr>
          <w:rFonts w:ascii="Times New Roman" w:hAnsi="Times New Roman" w:cs="Times New Roman"/>
          <w:sz w:val="24"/>
          <w:szCs w:val="24"/>
          <w:lang w:val="en-US"/>
        </w:rPr>
        <w:t>from the time the</w:t>
      </w:r>
      <w:r w:rsidR="00D5545F" w:rsidRPr="00BD25B1">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flower</w:t>
      </w:r>
      <w:r w:rsidR="00090A19">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shows signs of wilting</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Using this data, w</w:t>
      </w:r>
      <w:r w:rsidR="00CF7AB2">
        <w:rPr>
          <w:rFonts w:ascii="Times New Roman" w:hAnsi="Times New Roman" w:cs="Times New Roman"/>
          <w:sz w:val="24"/>
          <w:szCs w:val="24"/>
          <w:lang w:val="en-US"/>
        </w:rPr>
        <w:t xml:space="preserve">e </w:t>
      </w:r>
      <w:r w:rsidR="002F0C20">
        <w:rPr>
          <w:rFonts w:ascii="Times New Roman" w:hAnsi="Times New Roman" w:cs="Times New Roman"/>
          <w:sz w:val="24"/>
          <w:szCs w:val="24"/>
          <w:lang w:val="en-US"/>
        </w:rPr>
        <w:t>derived</w:t>
      </w:r>
      <w:r w:rsidR="00D849B3">
        <w:rPr>
          <w:rFonts w:ascii="Times New Roman" w:hAnsi="Times New Roman" w:cs="Times New Roman"/>
          <w:sz w:val="24"/>
          <w:szCs w:val="24"/>
          <w:lang w:val="en-US"/>
        </w:rPr>
        <w:t xml:space="preserve"> two </w:t>
      </w:r>
      <w:r w:rsidR="00FF511A">
        <w:rPr>
          <w:rFonts w:ascii="Times New Roman" w:hAnsi="Times New Roman" w:cs="Times New Roman"/>
          <w:sz w:val="24"/>
          <w:szCs w:val="24"/>
          <w:lang w:val="en-US"/>
        </w:rPr>
        <w:t xml:space="preserve">different </w:t>
      </w:r>
      <w:r w:rsidR="00D849B3">
        <w:rPr>
          <w:rFonts w:ascii="Times New Roman" w:hAnsi="Times New Roman" w:cs="Times New Roman"/>
          <w:sz w:val="24"/>
          <w:szCs w:val="24"/>
          <w:lang w:val="en-US"/>
        </w:rPr>
        <w:t xml:space="preserve">measures of </w:t>
      </w:r>
      <w:r w:rsidR="002F0C20">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reproductive </w:t>
      </w:r>
      <w:r w:rsidR="002F0C20">
        <w:rPr>
          <w:rFonts w:ascii="Times New Roman" w:hAnsi="Times New Roman" w:cs="Times New Roman"/>
          <w:sz w:val="24"/>
          <w:szCs w:val="24"/>
          <w:lang w:val="en-US"/>
        </w:rPr>
        <w:t xml:space="preserve">developmental stage of each individual: (1) the mean developmental stage of all flowers and buds within a shoot, and (2) </w:t>
      </w:r>
      <w:r w:rsidR="000B7083">
        <w:rPr>
          <w:rFonts w:ascii="Times New Roman" w:hAnsi="Times New Roman" w:cs="Times New Roman"/>
          <w:sz w:val="24"/>
          <w:szCs w:val="24"/>
          <w:lang w:val="en-US"/>
        </w:rPr>
        <w:t xml:space="preserve">the </w:t>
      </w:r>
      <w:r w:rsidR="005F74DC">
        <w:rPr>
          <w:rFonts w:ascii="Times New Roman" w:hAnsi="Times New Roman" w:cs="Times New Roman"/>
          <w:sz w:val="24"/>
          <w:szCs w:val="24"/>
          <w:lang w:val="en-US"/>
        </w:rPr>
        <w:t xml:space="preserve">stage </w:t>
      </w:r>
      <w:r w:rsidR="000B7083">
        <w:rPr>
          <w:rFonts w:ascii="Times New Roman" w:hAnsi="Times New Roman" w:cs="Times New Roman"/>
          <w:sz w:val="24"/>
          <w:szCs w:val="24"/>
          <w:lang w:val="en-US"/>
        </w:rPr>
        <w:t>of the most advanced bud</w:t>
      </w:r>
      <w:r w:rsidR="009A379C">
        <w:rPr>
          <w:rFonts w:ascii="Times New Roman" w:hAnsi="Times New Roman" w:cs="Times New Roman"/>
          <w:sz w:val="24"/>
          <w:szCs w:val="24"/>
          <w:lang w:val="en-US"/>
        </w:rPr>
        <w:t xml:space="preserve"> in each shoot</w:t>
      </w:r>
      <w:r w:rsidR="000B7083">
        <w:rPr>
          <w:rFonts w:ascii="Times New Roman" w:hAnsi="Times New Roman" w:cs="Times New Roman"/>
          <w:sz w:val="24"/>
          <w:szCs w:val="24"/>
          <w:lang w:val="en-US"/>
        </w:rPr>
        <w:t>.</w:t>
      </w:r>
      <w:r w:rsidR="00DE7F9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In both cases, h</w:t>
      </w:r>
      <w:r w:rsidR="00DE7F91">
        <w:rPr>
          <w:rFonts w:ascii="Times New Roman" w:hAnsi="Times New Roman" w:cs="Times New Roman"/>
          <w:sz w:val="24"/>
          <w:szCs w:val="24"/>
          <w:lang w:val="en-US"/>
        </w:rPr>
        <w:t>igher values indicate earlier flowering.</w:t>
      </w:r>
      <w:commentRangeEnd w:id="3"/>
      <w:r w:rsidR="00DF7E55">
        <w:rPr>
          <w:rStyle w:val="Refdecomentario"/>
        </w:rPr>
        <w:commentReference w:id="3"/>
      </w:r>
      <w:ins w:id="16" w:author="Alicia" w:date="2015-09-04T17:48:00Z">
        <w:r w:rsidR="00C31691">
          <w:rPr>
            <w:rFonts w:ascii="Times New Roman" w:hAnsi="Times New Roman" w:cs="Times New Roman"/>
            <w:sz w:val="24"/>
            <w:szCs w:val="24"/>
            <w:lang w:val="en-US"/>
          </w:rPr>
          <w:t xml:space="preserve"> </w:t>
        </w:r>
      </w:ins>
      <w:ins w:id="17" w:author="Alicia" w:date="2015-09-04T17:41:00Z">
        <w:r w:rsidR="00DB265B">
          <w:rPr>
            <w:rFonts w:ascii="Times New Roman" w:hAnsi="Times New Roman" w:cs="Times New Roman"/>
            <w:sz w:val="24"/>
            <w:szCs w:val="24"/>
            <w:lang w:val="en-US"/>
          </w:rPr>
          <w:t xml:space="preserve">The average duration of each stage is </w:t>
        </w:r>
        <w:commentRangeStart w:id="18"/>
        <w:r w:rsidR="00DB265B">
          <w:rPr>
            <w:rFonts w:ascii="Times New Roman" w:hAnsi="Times New Roman" w:cs="Times New Roman"/>
            <w:sz w:val="24"/>
            <w:szCs w:val="24"/>
            <w:lang w:val="en-US"/>
          </w:rPr>
          <w:t xml:space="preserve">roughly one week </w:t>
        </w:r>
      </w:ins>
      <w:commentRangeEnd w:id="18"/>
      <w:ins w:id="19" w:author="Alicia" w:date="2015-09-07T09:55:00Z">
        <w:r w:rsidR="00DC132D">
          <w:rPr>
            <w:rStyle w:val="Refdecomentario"/>
          </w:rPr>
          <w:commentReference w:id="18"/>
        </w:r>
      </w:ins>
      <w:ins w:id="20" w:author="Alicia" w:date="2015-09-04T17:41:00Z">
        <w:r w:rsidR="00DB265B">
          <w:rPr>
            <w:rFonts w:ascii="Times New Roman" w:hAnsi="Times New Roman" w:cs="Times New Roman"/>
            <w:sz w:val="24"/>
            <w:szCs w:val="24"/>
            <w:lang w:val="en-US"/>
          </w:rPr>
          <w:t>(</w:t>
        </w:r>
      </w:ins>
      <w:ins w:id="21" w:author="Alicia" w:date="2015-09-04T17:47:00Z">
        <w:r w:rsidR="00DB265B">
          <w:rPr>
            <w:rFonts w:ascii="Times New Roman" w:hAnsi="Times New Roman" w:cs="Times New Roman"/>
            <w:sz w:val="24"/>
            <w:szCs w:val="24"/>
            <w:lang w:val="en-US"/>
          </w:rPr>
          <w:t>although some buds can stay</w:t>
        </w:r>
      </w:ins>
      <w:ins w:id="22" w:author="Alicia" w:date="2015-09-04T17:54:00Z">
        <w:r w:rsidR="00C31691">
          <w:rPr>
            <w:rFonts w:ascii="Times New Roman" w:hAnsi="Times New Roman" w:cs="Times New Roman"/>
            <w:sz w:val="24"/>
            <w:szCs w:val="24"/>
            <w:lang w:val="en-US"/>
          </w:rPr>
          <w:t xml:space="preserve"> in stage 1</w:t>
        </w:r>
      </w:ins>
      <w:ins w:id="23" w:author="Alicia" w:date="2015-09-04T17:47:00Z">
        <w:r w:rsidR="00DB265B">
          <w:rPr>
            <w:rFonts w:ascii="Times New Roman" w:hAnsi="Times New Roman" w:cs="Times New Roman"/>
            <w:sz w:val="24"/>
            <w:szCs w:val="24"/>
            <w:lang w:val="en-US"/>
          </w:rPr>
          <w:t xml:space="preserve"> for longer, </w:t>
        </w:r>
      </w:ins>
      <w:ins w:id="24" w:author="Alicia" w:date="2015-09-04T17:41:00Z">
        <w:r w:rsidR="00DB265B" w:rsidRPr="00C31691">
          <w:rPr>
            <w:rFonts w:ascii="Times New Roman" w:hAnsi="Times New Roman" w:cs="Times New Roman"/>
            <w:i/>
            <w:sz w:val="24"/>
            <w:szCs w:val="24"/>
            <w:lang w:val="en-US"/>
            <w:rPrChange w:id="25" w:author="Alicia" w:date="2015-09-04T17:57:00Z">
              <w:rPr>
                <w:rFonts w:ascii="Times New Roman" w:hAnsi="Times New Roman" w:cs="Times New Roman"/>
                <w:sz w:val="24"/>
                <w:szCs w:val="24"/>
                <w:lang w:val="en-US"/>
              </w:rPr>
            </w:rPrChange>
          </w:rPr>
          <w:t>pers. obs.</w:t>
        </w:r>
        <w:r w:rsidR="00DB265B">
          <w:rPr>
            <w:rFonts w:ascii="Times New Roman" w:hAnsi="Times New Roman" w:cs="Times New Roman"/>
            <w:sz w:val="24"/>
            <w:szCs w:val="24"/>
            <w:lang w:val="en-US"/>
          </w:rPr>
          <w:t>), and thus</w:t>
        </w:r>
      </w:ins>
      <w:ins w:id="26" w:author="Alicia" w:date="2015-09-04T17:55:00Z">
        <w:r w:rsidR="00C31691">
          <w:rPr>
            <w:rFonts w:ascii="Times New Roman" w:hAnsi="Times New Roman" w:cs="Times New Roman"/>
            <w:sz w:val="24"/>
            <w:szCs w:val="24"/>
            <w:lang w:val="en-US"/>
          </w:rPr>
          <w:t xml:space="preserve"> an increase </w:t>
        </w:r>
      </w:ins>
      <w:ins w:id="27" w:author="Alicia" w:date="2015-09-04T17:56:00Z">
        <w:r w:rsidR="00C31691">
          <w:rPr>
            <w:rFonts w:ascii="Times New Roman" w:hAnsi="Times New Roman" w:cs="Times New Roman"/>
            <w:sz w:val="24"/>
            <w:szCs w:val="24"/>
            <w:lang w:val="en-US"/>
          </w:rPr>
          <w:t>of</w:t>
        </w:r>
      </w:ins>
      <w:ins w:id="28" w:author="Alicia" w:date="2015-09-04T17:55:00Z">
        <w:r w:rsidR="00C31691">
          <w:rPr>
            <w:rFonts w:ascii="Times New Roman" w:hAnsi="Times New Roman" w:cs="Times New Roman"/>
            <w:sz w:val="24"/>
            <w:szCs w:val="24"/>
            <w:lang w:val="en-US"/>
          </w:rPr>
          <w:t xml:space="preserve"> one unit </w:t>
        </w:r>
      </w:ins>
      <w:ins w:id="29" w:author="Alicia" w:date="2015-09-04T17:56:00Z">
        <w:r w:rsidR="00C31691">
          <w:rPr>
            <w:rFonts w:ascii="Times New Roman" w:hAnsi="Times New Roman" w:cs="Times New Roman"/>
            <w:sz w:val="24"/>
            <w:szCs w:val="24"/>
            <w:lang w:val="en-US"/>
          </w:rPr>
          <w:t xml:space="preserve">on these measures </w:t>
        </w:r>
      </w:ins>
      <w:ins w:id="30" w:author="Alicia" w:date="2015-09-04T17:55:00Z">
        <w:r w:rsidR="00C31691">
          <w:rPr>
            <w:rFonts w:ascii="Times New Roman" w:hAnsi="Times New Roman" w:cs="Times New Roman"/>
            <w:sz w:val="24"/>
            <w:szCs w:val="24"/>
            <w:lang w:val="en-US"/>
          </w:rPr>
          <w:t xml:space="preserve">indicates </w:t>
        </w:r>
      </w:ins>
      <w:ins w:id="31" w:author="Alicia" w:date="2015-09-04T17:56:00Z">
        <w:r w:rsidR="00C31691">
          <w:rPr>
            <w:rFonts w:ascii="Times New Roman" w:hAnsi="Times New Roman" w:cs="Times New Roman"/>
            <w:sz w:val="24"/>
            <w:szCs w:val="24"/>
            <w:lang w:val="en-US"/>
          </w:rPr>
          <w:t>an</w:t>
        </w:r>
      </w:ins>
      <w:ins w:id="32" w:author="Alicia" w:date="2015-09-04T17:55:00Z">
        <w:r w:rsidR="00C31691">
          <w:rPr>
            <w:rFonts w:ascii="Times New Roman" w:hAnsi="Times New Roman" w:cs="Times New Roman"/>
            <w:sz w:val="24"/>
            <w:szCs w:val="24"/>
            <w:lang w:val="en-US"/>
          </w:rPr>
          <w:t xml:space="preserve"> advancement</w:t>
        </w:r>
      </w:ins>
      <w:ins w:id="33" w:author="Alicia" w:date="2015-09-04T17:56:00Z">
        <w:r w:rsidR="00C31691">
          <w:rPr>
            <w:rFonts w:ascii="Times New Roman" w:hAnsi="Times New Roman" w:cs="Times New Roman"/>
            <w:sz w:val="24"/>
            <w:szCs w:val="24"/>
            <w:lang w:val="en-US"/>
          </w:rPr>
          <w:t xml:space="preserve"> of one week</w:t>
        </w:r>
      </w:ins>
      <w:ins w:id="34" w:author="Alicia" w:date="2015-09-04T17:55:00Z">
        <w:r w:rsidR="00C31691">
          <w:rPr>
            <w:rFonts w:ascii="Times New Roman" w:hAnsi="Times New Roman" w:cs="Times New Roman"/>
            <w:sz w:val="24"/>
            <w:szCs w:val="24"/>
            <w:lang w:val="en-US"/>
          </w:rPr>
          <w:t xml:space="preserve"> in flowering phenology. </w:t>
        </w:r>
      </w:ins>
    </w:p>
    <w:p w14:paraId="0F960FE2" w14:textId="515848A1" w:rsidR="00DB265B" w:rsidDel="00C31691" w:rsidRDefault="00DB265B" w:rsidP="009C5CE5">
      <w:pPr>
        <w:spacing w:line="480" w:lineRule="auto"/>
        <w:ind w:firstLine="708"/>
        <w:rPr>
          <w:del w:id="35" w:author="Alicia" w:date="2015-09-04T17:57:00Z"/>
          <w:rFonts w:ascii="Times New Roman" w:hAnsi="Times New Roman" w:cs="Times New Roman"/>
          <w:sz w:val="24"/>
          <w:szCs w:val="24"/>
          <w:lang w:val="en-US"/>
        </w:rPr>
      </w:pPr>
    </w:p>
    <w:p w14:paraId="1581C8E7" w14:textId="3E66E34C" w:rsidR="00934D62" w:rsidDel="00934D62" w:rsidRDefault="00FF511A" w:rsidP="00934D62">
      <w:pPr>
        <w:spacing w:line="480" w:lineRule="auto"/>
        <w:ind w:firstLine="708"/>
        <w:rPr>
          <w:del w:id="36" w:author="Alicia" w:date="2015-09-02T11:34:00Z"/>
          <w:rFonts w:ascii="Times New Roman" w:hAnsi="Times New Roman" w:cs="Times New Roman"/>
          <w:sz w:val="24"/>
          <w:szCs w:val="24"/>
          <w:lang w:val="en-US"/>
        </w:rPr>
      </w:pPr>
      <w:r>
        <w:rPr>
          <w:rFonts w:ascii="Times New Roman" w:hAnsi="Times New Roman" w:cs="Times New Roman"/>
          <w:sz w:val="24"/>
          <w:szCs w:val="24"/>
          <w:lang w:val="en-US"/>
        </w:rPr>
        <w:t xml:space="preserve">Populations were </w:t>
      </w:r>
      <w:r w:rsidR="00BD25B1">
        <w:rPr>
          <w:rFonts w:ascii="Times New Roman" w:hAnsi="Times New Roman" w:cs="Times New Roman"/>
          <w:sz w:val="24"/>
          <w:szCs w:val="24"/>
          <w:lang w:val="en-US"/>
        </w:rPr>
        <w:t xml:space="preserve">visited </w:t>
      </w:r>
      <w:r w:rsidR="007963DB">
        <w:rPr>
          <w:rFonts w:ascii="Times New Roman" w:hAnsi="Times New Roman" w:cs="Times New Roman"/>
          <w:sz w:val="24"/>
          <w:szCs w:val="24"/>
          <w:lang w:val="en-US"/>
        </w:rPr>
        <w:t>once at the end of July-beginning of August and from 1 to</w:t>
      </w:r>
      <w:r w:rsidR="00BF3BBB">
        <w:rPr>
          <w:rFonts w:ascii="Times New Roman" w:hAnsi="Times New Roman" w:cs="Times New Roman"/>
          <w:sz w:val="24"/>
          <w:szCs w:val="24"/>
          <w:lang w:val="en-US"/>
        </w:rPr>
        <w:t xml:space="preserve"> 5 times </w:t>
      </w:r>
      <w:r w:rsidR="00AD63D3">
        <w:rPr>
          <w:rFonts w:ascii="Times New Roman" w:hAnsi="Times New Roman" w:cs="Times New Roman"/>
          <w:sz w:val="24"/>
          <w:szCs w:val="24"/>
          <w:lang w:val="en-US"/>
        </w:rPr>
        <w:t xml:space="preserve">from the end of August </w:t>
      </w:r>
      <w:r w:rsidR="00607B65">
        <w:rPr>
          <w:rFonts w:ascii="Times New Roman" w:hAnsi="Times New Roman" w:cs="Times New Roman"/>
          <w:sz w:val="24"/>
          <w:szCs w:val="24"/>
          <w:lang w:val="en-US"/>
        </w:rPr>
        <w:t>until</w:t>
      </w:r>
      <w:r w:rsidR="0071290E">
        <w:rPr>
          <w:rFonts w:ascii="Times New Roman" w:hAnsi="Times New Roman" w:cs="Times New Roman"/>
          <w:sz w:val="24"/>
          <w:szCs w:val="24"/>
          <w:lang w:val="en-US"/>
        </w:rPr>
        <w:t xml:space="preserve"> all fruits had matured </w:t>
      </w:r>
      <w:r w:rsidR="002F0C20">
        <w:rPr>
          <w:rFonts w:ascii="Times New Roman" w:hAnsi="Times New Roman" w:cs="Times New Roman"/>
          <w:sz w:val="24"/>
          <w:szCs w:val="24"/>
          <w:lang w:val="en-US"/>
        </w:rPr>
        <w:t xml:space="preserve">in </w:t>
      </w:r>
      <w:r w:rsidR="00466D72">
        <w:rPr>
          <w:rFonts w:ascii="Times New Roman" w:hAnsi="Times New Roman" w:cs="Times New Roman"/>
          <w:sz w:val="24"/>
          <w:szCs w:val="24"/>
          <w:lang w:val="en-US"/>
        </w:rPr>
        <w:t>mid-October</w:t>
      </w:r>
      <w:r w:rsidR="008530B6">
        <w:rPr>
          <w:rFonts w:ascii="Times New Roman" w:hAnsi="Times New Roman" w:cs="Times New Roman"/>
          <w:sz w:val="24"/>
          <w:szCs w:val="24"/>
          <w:lang w:val="en-US"/>
        </w:rPr>
        <w:t xml:space="preserve"> (the number of visits depend</w:t>
      </w:r>
      <w:r w:rsidR="00111003">
        <w:rPr>
          <w:rFonts w:ascii="Times New Roman" w:hAnsi="Times New Roman" w:cs="Times New Roman"/>
          <w:sz w:val="24"/>
          <w:szCs w:val="24"/>
          <w:lang w:val="en-US"/>
        </w:rPr>
        <w:t>ing</w:t>
      </w:r>
      <w:r w:rsidR="008530B6">
        <w:rPr>
          <w:rFonts w:ascii="Times New Roman" w:hAnsi="Times New Roman" w:cs="Times New Roman"/>
          <w:sz w:val="24"/>
          <w:szCs w:val="24"/>
          <w:lang w:val="en-US"/>
        </w:rPr>
        <w:t xml:space="preserve"> on the </w:t>
      </w:r>
      <w:r w:rsidR="00111003">
        <w:rPr>
          <w:rFonts w:ascii="Times New Roman" w:hAnsi="Times New Roman" w:cs="Times New Roman"/>
          <w:sz w:val="24"/>
          <w:szCs w:val="24"/>
          <w:lang w:val="en-US"/>
        </w:rPr>
        <w:t>time needed for</w:t>
      </w:r>
      <w:r w:rsidR="008530B6">
        <w:rPr>
          <w:rFonts w:ascii="Times New Roman" w:hAnsi="Times New Roman" w:cs="Times New Roman"/>
          <w:sz w:val="24"/>
          <w:szCs w:val="24"/>
          <w:lang w:val="en-US"/>
        </w:rPr>
        <w:t xml:space="preserve"> fruit maturation)</w:t>
      </w:r>
      <w:r w:rsidR="002F0C20">
        <w:rPr>
          <w:rFonts w:ascii="Times New Roman" w:hAnsi="Times New Roman" w:cs="Times New Roman"/>
          <w:sz w:val="24"/>
          <w:szCs w:val="24"/>
          <w:lang w:val="en-US"/>
        </w:rPr>
        <w:t>. T</w:t>
      </w:r>
      <w:r w:rsidR="00466D72">
        <w:rPr>
          <w:rFonts w:ascii="Times New Roman" w:hAnsi="Times New Roman" w:cs="Times New Roman"/>
          <w:sz w:val="24"/>
          <w:szCs w:val="24"/>
          <w:lang w:val="en-US"/>
        </w:rPr>
        <w:t xml:space="preserve">he maximum number of eggs </w:t>
      </w:r>
      <w:r w:rsidR="002F0C20">
        <w:rPr>
          <w:rFonts w:ascii="Times New Roman" w:hAnsi="Times New Roman" w:cs="Times New Roman"/>
          <w:sz w:val="24"/>
          <w:szCs w:val="24"/>
          <w:lang w:val="en-US"/>
        </w:rPr>
        <w:t>observed during these visits was</w:t>
      </w:r>
      <w:r w:rsidR="0071290E">
        <w:rPr>
          <w:rFonts w:ascii="Times New Roman" w:hAnsi="Times New Roman" w:cs="Times New Roman"/>
          <w:sz w:val="24"/>
          <w:szCs w:val="24"/>
          <w:lang w:val="en-US"/>
        </w:rPr>
        <w:t xml:space="preserve"> </w:t>
      </w:r>
      <w:r w:rsidR="00466D72">
        <w:rPr>
          <w:rFonts w:ascii="Times New Roman" w:hAnsi="Times New Roman" w:cs="Times New Roman"/>
          <w:sz w:val="24"/>
          <w:szCs w:val="24"/>
          <w:lang w:val="en-US"/>
        </w:rPr>
        <w:t xml:space="preserve">used as </w:t>
      </w:r>
      <w:r w:rsidR="002F0C20">
        <w:rPr>
          <w:rFonts w:ascii="Times New Roman" w:hAnsi="Times New Roman" w:cs="Times New Roman"/>
          <w:sz w:val="24"/>
          <w:szCs w:val="24"/>
          <w:lang w:val="en-US"/>
        </w:rPr>
        <w:t xml:space="preserve">an </w:t>
      </w:r>
      <w:r w:rsidR="00B01B05">
        <w:rPr>
          <w:rFonts w:ascii="Times New Roman" w:hAnsi="Times New Roman" w:cs="Times New Roman"/>
          <w:sz w:val="24"/>
          <w:szCs w:val="24"/>
          <w:lang w:val="en-US"/>
        </w:rPr>
        <w:t xml:space="preserve">estimate </w:t>
      </w:r>
      <w:r w:rsidR="00BD25B1">
        <w:rPr>
          <w:rFonts w:ascii="Times New Roman" w:hAnsi="Times New Roman" w:cs="Times New Roman"/>
          <w:sz w:val="24"/>
          <w:szCs w:val="24"/>
          <w:lang w:val="en-US"/>
        </w:rPr>
        <w:t>of interaction intensity</w:t>
      </w:r>
      <w:r w:rsidR="00217F5C">
        <w:rPr>
          <w:rFonts w:ascii="Times New Roman" w:hAnsi="Times New Roman" w:cs="Times New Roman"/>
          <w:sz w:val="24"/>
          <w:szCs w:val="24"/>
          <w:lang w:val="en-US"/>
        </w:rPr>
        <w:t>.</w:t>
      </w:r>
      <w:r w:rsidR="001D79AA">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The number of intact (i.e. not damaged by the butterfly) mature fruits </w:t>
      </w:r>
      <w:ins w:id="37" w:author="Alicia" w:date="2015-09-03T11:16:00Z">
        <w:r w:rsidR="00F7705C">
          <w:rPr>
            <w:rFonts w:ascii="Times New Roman" w:hAnsi="Times New Roman" w:cs="Times New Roman"/>
            <w:sz w:val="24"/>
            <w:szCs w:val="24"/>
            <w:lang w:val="en-US"/>
          </w:rPr>
          <w:t xml:space="preserve">on the focal shoot </w:t>
        </w:r>
      </w:ins>
      <w:r w:rsidR="002F0C20">
        <w:rPr>
          <w:rFonts w:ascii="Times New Roman" w:hAnsi="Times New Roman" w:cs="Times New Roman"/>
          <w:sz w:val="24"/>
          <w:szCs w:val="24"/>
          <w:lang w:val="en-US"/>
        </w:rPr>
        <w:t xml:space="preserve">was used as an estimate </w:t>
      </w:r>
      <w:ins w:id="38" w:author="Alicia" w:date="2015-09-03T11:16:00Z">
        <w:r w:rsidR="00F7705C">
          <w:rPr>
            <w:rFonts w:ascii="Times New Roman" w:hAnsi="Times New Roman" w:cs="Times New Roman"/>
            <w:sz w:val="24"/>
            <w:szCs w:val="24"/>
            <w:lang w:val="en-US"/>
          </w:rPr>
          <w:t xml:space="preserve">of </w:t>
        </w:r>
      </w:ins>
      <w:r w:rsidR="002F0C20">
        <w:rPr>
          <w:rFonts w:ascii="Times New Roman" w:hAnsi="Times New Roman" w:cs="Times New Roman"/>
          <w:sz w:val="24"/>
          <w:szCs w:val="24"/>
          <w:lang w:val="en-US"/>
        </w:rPr>
        <w:t xml:space="preserve">plant fitness. </w:t>
      </w:r>
      <w:moveToRangeStart w:id="39" w:author="Alicia" w:date="2015-09-02T11:34:00Z" w:name="move428956997"/>
      <w:moveTo w:id="40" w:author="Alicia" w:date="2015-09-02T11:34:00Z">
        <w:r w:rsidR="00934D62">
          <w:rPr>
            <w:rFonts w:ascii="Times New Roman" w:hAnsi="Times New Roman" w:cs="Times New Roman"/>
            <w:sz w:val="24"/>
            <w:szCs w:val="24"/>
            <w:lang w:val="en-US"/>
          </w:rPr>
          <w:t>In 2011, information on fruit production was not available for 4 of the populations.</w:t>
        </w:r>
      </w:moveTo>
      <w:ins w:id="41" w:author="Alicia" w:date="2015-09-03T10:57:00Z">
        <w:r w:rsidR="004B6EA8">
          <w:rPr>
            <w:rFonts w:ascii="Times New Roman" w:hAnsi="Times New Roman" w:cs="Times New Roman"/>
            <w:sz w:val="24"/>
            <w:szCs w:val="24"/>
            <w:lang w:val="en-US"/>
          </w:rPr>
          <w:t xml:space="preserve"> </w:t>
        </w:r>
      </w:ins>
    </w:p>
    <w:moveToRangeEnd w:id="39"/>
    <w:p w14:paraId="2E80936B" w14:textId="2EFDCE3D" w:rsidR="0030653C" w:rsidRDefault="00066B79" w:rsidP="0071290E">
      <w:pPr>
        <w:spacing w:line="480" w:lineRule="auto"/>
        <w:ind w:firstLine="708"/>
        <w:rPr>
          <w:ins w:id="42" w:author="Alicia" w:date="2015-09-03T11:23:00Z"/>
          <w:rFonts w:ascii="Times New Roman" w:hAnsi="Times New Roman" w:cs="Times New Roman"/>
          <w:sz w:val="24"/>
          <w:szCs w:val="24"/>
          <w:lang w:val="en-US"/>
        </w:rPr>
      </w:pPr>
      <w:ins w:id="43" w:author="Alicia" w:date="2015-09-02T11:23:00Z">
        <w:r>
          <w:rPr>
            <w:rFonts w:ascii="Times New Roman" w:hAnsi="Times New Roman" w:cs="Times New Roman"/>
            <w:sz w:val="24"/>
            <w:szCs w:val="24"/>
            <w:lang w:val="en-US"/>
          </w:rPr>
          <w:t>We acknowledge that</w:t>
        </w:r>
      </w:ins>
      <w:ins w:id="44" w:author="Alicia" w:date="2015-09-02T11:25:00Z">
        <w:r>
          <w:rPr>
            <w:rFonts w:ascii="Times New Roman" w:hAnsi="Times New Roman" w:cs="Times New Roman"/>
            <w:sz w:val="24"/>
            <w:szCs w:val="24"/>
            <w:lang w:val="en-US"/>
          </w:rPr>
          <w:t xml:space="preserve"> the</w:t>
        </w:r>
      </w:ins>
      <w:ins w:id="45" w:author="Alicia" w:date="2015-09-02T11:23:00Z">
        <w:r>
          <w:rPr>
            <w:rFonts w:ascii="Times New Roman" w:hAnsi="Times New Roman" w:cs="Times New Roman"/>
            <w:sz w:val="24"/>
            <w:szCs w:val="24"/>
            <w:lang w:val="en-US"/>
          </w:rPr>
          <w:t xml:space="preserve"> number of seeds might </w:t>
        </w:r>
      </w:ins>
      <w:ins w:id="46" w:author="Alicia" w:date="2015-09-02T12:40:00Z">
        <w:r w:rsidR="00BB0A7E">
          <w:rPr>
            <w:rFonts w:ascii="Times New Roman" w:hAnsi="Times New Roman" w:cs="Times New Roman"/>
            <w:sz w:val="24"/>
            <w:szCs w:val="24"/>
            <w:lang w:val="en-US"/>
          </w:rPr>
          <w:t>have been</w:t>
        </w:r>
      </w:ins>
      <w:ins w:id="47" w:author="Alicia" w:date="2015-09-02T11:23:00Z">
        <w:r>
          <w:rPr>
            <w:rFonts w:ascii="Times New Roman" w:hAnsi="Times New Roman" w:cs="Times New Roman"/>
            <w:sz w:val="24"/>
            <w:szCs w:val="24"/>
            <w:lang w:val="en-US"/>
          </w:rPr>
          <w:t xml:space="preserve"> a more accurate estimate of fitness. However, although some seeds might remain</w:t>
        </w:r>
        <w:r w:rsidRPr="00066B7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attacked </w:t>
        </w:r>
      </w:ins>
      <w:ins w:id="48" w:author="Alicia" w:date="2015-09-02T11:32:00Z">
        <w:r w:rsidR="00934D62">
          <w:rPr>
            <w:rFonts w:ascii="Times New Roman" w:hAnsi="Times New Roman" w:cs="Times New Roman"/>
            <w:sz w:val="24"/>
            <w:szCs w:val="24"/>
            <w:lang w:val="en-US"/>
          </w:rPr>
          <w:t>fruits</w:t>
        </w:r>
      </w:ins>
      <w:ins w:id="49" w:author="Alicia" w:date="2015-09-02T11:23:00Z">
        <w:r>
          <w:rPr>
            <w:rFonts w:ascii="Times New Roman" w:hAnsi="Times New Roman" w:cs="Times New Roman"/>
            <w:sz w:val="24"/>
            <w:szCs w:val="24"/>
            <w:lang w:val="en-US"/>
          </w:rPr>
          <w:t>, the larvae of this (</w:t>
        </w:r>
        <w:r w:rsidRPr="00066B79">
          <w:rPr>
            <w:rFonts w:ascii="Times New Roman" w:hAnsi="Times New Roman" w:cs="Times New Roman"/>
            <w:i/>
            <w:sz w:val="24"/>
            <w:szCs w:val="24"/>
            <w:lang w:val="en-US"/>
          </w:rPr>
          <w:t>pers. obs.</w:t>
        </w:r>
        <w:r>
          <w:rPr>
            <w:rFonts w:ascii="Times New Roman" w:hAnsi="Times New Roman" w:cs="Times New Roman"/>
            <w:sz w:val="24"/>
            <w:szCs w:val="24"/>
            <w:lang w:val="en-US"/>
          </w:rPr>
          <w:t xml:space="preserve">) and other </w:t>
        </w:r>
        <w:proofErr w:type="spellStart"/>
        <w:r w:rsidRPr="00066B79">
          <w:rPr>
            <w:rFonts w:ascii="Times New Roman" w:hAnsi="Times New Roman" w:cs="Times New Roman"/>
            <w:i/>
            <w:sz w:val="24"/>
            <w:szCs w:val="24"/>
            <w:lang w:val="en-US"/>
          </w:rPr>
          <w:t>Maculinea</w:t>
        </w:r>
        <w:proofErr w:type="spellEnd"/>
        <w:r>
          <w:rPr>
            <w:rFonts w:ascii="Times New Roman" w:hAnsi="Times New Roman" w:cs="Times New Roman"/>
            <w:sz w:val="24"/>
            <w:szCs w:val="24"/>
            <w:lang w:val="en-US"/>
          </w:rPr>
          <w:t xml:space="preserve"> species (</w:t>
        </w:r>
        <w:proofErr w:type="spellStart"/>
        <w:r>
          <w:rPr>
            <w:rFonts w:ascii="Times New Roman" w:hAnsi="Times New Roman" w:cs="Times New Roman"/>
            <w:sz w:val="24"/>
            <w:szCs w:val="24"/>
            <w:lang w:val="en-US"/>
          </w:rPr>
          <w:t>Kéry</w:t>
        </w:r>
        <w:proofErr w:type="spellEnd"/>
        <w:r>
          <w:rPr>
            <w:rFonts w:ascii="Times New Roman" w:hAnsi="Times New Roman" w:cs="Times New Roman"/>
            <w:sz w:val="24"/>
            <w:szCs w:val="24"/>
            <w:lang w:val="en-US"/>
          </w:rPr>
          <w:t xml:space="preserve"> et al. 2001) consume a large proportion of seeds</w:t>
        </w:r>
      </w:ins>
      <w:ins w:id="50" w:author="Alicia" w:date="2015-09-02T11:32:00Z">
        <w:r w:rsidR="00934D62">
          <w:rPr>
            <w:rFonts w:ascii="Times New Roman" w:hAnsi="Times New Roman" w:cs="Times New Roman"/>
            <w:sz w:val="24"/>
            <w:szCs w:val="24"/>
            <w:lang w:val="en-US"/>
          </w:rPr>
          <w:t xml:space="preserve"> into the capsules</w:t>
        </w:r>
      </w:ins>
      <w:ins w:id="51" w:author="Alicia" w:date="2015-09-02T11:30:00Z">
        <w:r w:rsidR="00934D62">
          <w:rPr>
            <w:rFonts w:ascii="Times New Roman" w:hAnsi="Times New Roman" w:cs="Times New Roman"/>
            <w:sz w:val="24"/>
            <w:szCs w:val="24"/>
            <w:lang w:val="en-US"/>
          </w:rPr>
          <w:t xml:space="preserve">, and we thus believe that the intact fruits </w:t>
        </w:r>
      </w:ins>
      <w:ins w:id="52" w:author="Alicia" w:date="2015-09-02T11:33:00Z">
        <w:r w:rsidR="00934D62">
          <w:rPr>
            <w:rFonts w:ascii="Times New Roman" w:hAnsi="Times New Roman" w:cs="Times New Roman"/>
            <w:sz w:val="24"/>
            <w:szCs w:val="24"/>
            <w:lang w:val="en-US"/>
          </w:rPr>
          <w:t>are responsible for</w:t>
        </w:r>
      </w:ins>
      <w:ins w:id="53" w:author="Alicia" w:date="2015-09-02T11:31:00Z">
        <w:r w:rsidR="00934D62">
          <w:rPr>
            <w:rFonts w:ascii="Times New Roman" w:hAnsi="Times New Roman" w:cs="Times New Roman"/>
            <w:sz w:val="24"/>
            <w:szCs w:val="24"/>
            <w:lang w:val="en-US"/>
          </w:rPr>
          <w:t xml:space="preserve"> </w:t>
        </w:r>
      </w:ins>
      <w:ins w:id="54" w:author="Alicia" w:date="2015-09-02T11:33:00Z">
        <w:r w:rsidR="00934D62">
          <w:rPr>
            <w:rFonts w:ascii="Times New Roman" w:hAnsi="Times New Roman" w:cs="Times New Roman"/>
            <w:sz w:val="24"/>
            <w:szCs w:val="24"/>
            <w:lang w:val="en-US"/>
          </w:rPr>
          <w:t>the majority</w:t>
        </w:r>
      </w:ins>
      <w:ins w:id="55" w:author="Alicia" w:date="2015-09-02T11:31:00Z">
        <w:r w:rsidR="00934D62">
          <w:rPr>
            <w:rFonts w:ascii="Times New Roman" w:hAnsi="Times New Roman" w:cs="Times New Roman"/>
            <w:sz w:val="24"/>
            <w:szCs w:val="24"/>
            <w:lang w:val="en-US"/>
          </w:rPr>
          <w:t xml:space="preserve"> of the seed production of the plant. </w:t>
        </w:r>
      </w:ins>
      <w:ins w:id="56" w:author="Alicia" w:date="2015-09-03T11:32:00Z">
        <w:r w:rsidR="00B90FE6">
          <w:rPr>
            <w:rFonts w:ascii="Times New Roman" w:hAnsi="Times New Roman" w:cs="Times New Roman"/>
            <w:sz w:val="24"/>
            <w:szCs w:val="24"/>
            <w:lang w:val="en-US"/>
          </w:rPr>
          <w:t>D</w:t>
        </w:r>
      </w:ins>
      <w:ins w:id="57" w:author="Alicia" w:date="2015-09-03T11:29:00Z">
        <w:r w:rsidR="00C10D04">
          <w:rPr>
            <w:rFonts w:ascii="Times New Roman" w:hAnsi="Times New Roman" w:cs="Times New Roman"/>
            <w:sz w:val="24"/>
            <w:szCs w:val="24"/>
            <w:lang w:val="en-US"/>
          </w:rPr>
          <w:t xml:space="preserve">ata from 2010 reveal a very strong correlation </w:t>
        </w:r>
      </w:ins>
      <w:ins w:id="58" w:author="Alicia" w:date="2015-09-03T11:32:00Z">
        <w:r w:rsidR="00B90FE6">
          <w:rPr>
            <w:rFonts w:ascii="Times New Roman" w:hAnsi="Times New Roman" w:cs="Times New Roman"/>
            <w:sz w:val="24"/>
            <w:szCs w:val="24"/>
            <w:lang w:val="en-US"/>
          </w:rPr>
          <w:t xml:space="preserve">(r = 0.85) </w:t>
        </w:r>
      </w:ins>
      <w:ins w:id="59" w:author="Alicia" w:date="2015-09-03T11:29:00Z">
        <w:r w:rsidR="00C10D04">
          <w:rPr>
            <w:rFonts w:ascii="Times New Roman" w:hAnsi="Times New Roman" w:cs="Times New Roman"/>
            <w:sz w:val="24"/>
            <w:szCs w:val="24"/>
            <w:lang w:val="en-US"/>
          </w:rPr>
          <w:t>between the number of intact fruits</w:t>
        </w:r>
      </w:ins>
      <w:ins w:id="60" w:author="Alicia" w:date="2015-09-03T11:30:00Z">
        <w:r w:rsidR="00B90FE6">
          <w:rPr>
            <w:rFonts w:ascii="Times New Roman" w:hAnsi="Times New Roman" w:cs="Times New Roman"/>
            <w:sz w:val="24"/>
            <w:szCs w:val="24"/>
            <w:lang w:val="en-US"/>
          </w:rPr>
          <w:t xml:space="preserve"> and the number of </w:t>
        </w:r>
      </w:ins>
      <w:ins w:id="61" w:author="Alicia" w:date="2015-09-03T11:31:00Z">
        <w:r w:rsidR="00B90FE6">
          <w:rPr>
            <w:rFonts w:ascii="Times New Roman" w:hAnsi="Times New Roman" w:cs="Times New Roman"/>
            <w:sz w:val="24"/>
            <w:szCs w:val="24"/>
            <w:lang w:val="en-US"/>
          </w:rPr>
          <w:t xml:space="preserve">mature </w:t>
        </w:r>
      </w:ins>
      <w:ins w:id="62" w:author="Alicia" w:date="2015-09-03T11:30:00Z">
        <w:r w:rsidR="00B90FE6">
          <w:rPr>
            <w:rFonts w:ascii="Times New Roman" w:hAnsi="Times New Roman" w:cs="Times New Roman"/>
            <w:sz w:val="24"/>
            <w:szCs w:val="24"/>
            <w:lang w:val="en-US"/>
          </w:rPr>
          <w:t xml:space="preserve">seeds </w:t>
        </w:r>
      </w:ins>
      <w:ins w:id="63" w:author="Alicia" w:date="2015-09-03T11:31:00Z">
        <w:r w:rsidR="00B90FE6">
          <w:rPr>
            <w:rFonts w:ascii="Times New Roman" w:hAnsi="Times New Roman" w:cs="Times New Roman"/>
            <w:sz w:val="24"/>
            <w:szCs w:val="24"/>
            <w:lang w:val="en-US"/>
          </w:rPr>
          <w:t>(considering seeds</w:t>
        </w:r>
      </w:ins>
      <w:ins w:id="64" w:author="Alicia" w:date="2015-09-03T11:30:00Z">
        <w:r w:rsidR="00B90FE6">
          <w:rPr>
            <w:rFonts w:ascii="Times New Roman" w:hAnsi="Times New Roman" w:cs="Times New Roman"/>
            <w:sz w:val="24"/>
            <w:szCs w:val="24"/>
            <w:lang w:val="en-US"/>
          </w:rPr>
          <w:t xml:space="preserve"> in </w:t>
        </w:r>
      </w:ins>
      <w:ins w:id="65" w:author="Alicia" w:date="2015-09-03T11:31:00Z">
        <w:r w:rsidR="00B90FE6">
          <w:rPr>
            <w:rFonts w:ascii="Times New Roman" w:hAnsi="Times New Roman" w:cs="Times New Roman"/>
            <w:sz w:val="24"/>
            <w:szCs w:val="24"/>
            <w:lang w:val="en-US"/>
          </w:rPr>
          <w:t xml:space="preserve">both </w:t>
        </w:r>
      </w:ins>
      <w:ins w:id="66" w:author="Alicia" w:date="2015-09-03T11:30:00Z">
        <w:r w:rsidR="00B90FE6">
          <w:rPr>
            <w:rFonts w:ascii="Times New Roman" w:hAnsi="Times New Roman" w:cs="Times New Roman"/>
            <w:sz w:val="24"/>
            <w:szCs w:val="24"/>
            <w:lang w:val="en-US"/>
          </w:rPr>
          <w:t>predated and unpredated fruits</w:t>
        </w:r>
      </w:ins>
      <w:ins w:id="67" w:author="Alicia" w:date="2015-09-03T11:31:00Z">
        <w:r w:rsidR="00B90FE6">
          <w:rPr>
            <w:rFonts w:ascii="Times New Roman" w:hAnsi="Times New Roman" w:cs="Times New Roman"/>
            <w:sz w:val="24"/>
            <w:szCs w:val="24"/>
            <w:lang w:val="en-US"/>
          </w:rPr>
          <w:t>)</w:t>
        </w:r>
      </w:ins>
      <w:ins w:id="68" w:author="Alicia" w:date="2015-09-03T11:32:00Z">
        <w:r w:rsidR="00B90FE6">
          <w:rPr>
            <w:rFonts w:ascii="Times New Roman" w:hAnsi="Times New Roman" w:cs="Times New Roman"/>
            <w:sz w:val="24"/>
            <w:szCs w:val="24"/>
            <w:lang w:val="en-US"/>
          </w:rPr>
          <w:t xml:space="preserve">. </w:t>
        </w:r>
      </w:ins>
      <w:ins w:id="69" w:author="Alicia" w:date="2015-09-03T11:19:00Z">
        <w:r w:rsidR="00F7705C">
          <w:rPr>
            <w:rFonts w:ascii="Times New Roman" w:hAnsi="Times New Roman" w:cs="Times New Roman"/>
            <w:sz w:val="24"/>
            <w:szCs w:val="24"/>
            <w:lang w:val="en-US"/>
          </w:rPr>
          <w:t xml:space="preserve">We also reckon that </w:t>
        </w:r>
      </w:ins>
      <w:ins w:id="70" w:author="Alicia" w:date="2015-09-03T11:32:00Z">
        <w:r w:rsidR="00B90FE6">
          <w:rPr>
            <w:rFonts w:ascii="Times New Roman" w:hAnsi="Times New Roman" w:cs="Times New Roman"/>
            <w:sz w:val="24"/>
            <w:szCs w:val="24"/>
            <w:lang w:val="en-US"/>
          </w:rPr>
          <w:t>our fitness</w:t>
        </w:r>
      </w:ins>
      <w:ins w:id="71" w:author="Alicia" w:date="2015-09-03T11:19:00Z">
        <w:r w:rsidR="00F7705C">
          <w:rPr>
            <w:rFonts w:ascii="Times New Roman" w:hAnsi="Times New Roman" w:cs="Times New Roman"/>
            <w:sz w:val="24"/>
            <w:szCs w:val="24"/>
            <w:lang w:val="en-US"/>
          </w:rPr>
          <w:t xml:space="preserve"> measure only represents a </w:t>
        </w:r>
      </w:ins>
      <w:ins w:id="72" w:author="Alicia" w:date="2015-09-03T11:32:00Z">
        <w:r w:rsidR="00B90FE6">
          <w:rPr>
            <w:rFonts w:ascii="Times New Roman" w:hAnsi="Times New Roman" w:cs="Times New Roman"/>
            <w:sz w:val="24"/>
            <w:szCs w:val="24"/>
            <w:lang w:val="en-US"/>
          </w:rPr>
          <w:t xml:space="preserve">partial </w:t>
        </w:r>
      </w:ins>
      <w:ins w:id="73" w:author="Alicia" w:date="2015-09-03T11:19:00Z">
        <w:r w:rsidR="00F7705C">
          <w:rPr>
            <w:rFonts w:ascii="Times New Roman" w:hAnsi="Times New Roman" w:cs="Times New Roman"/>
            <w:sz w:val="24"/>
            <w:szCs w:val="24"/>
            <w:lang w:val="en-US"/>
          </w:rPr>
          <w:t>component</w:t>
        </w:r>
      </w:ins>
      <w:ins w:id="74" w:author="Alicia" w:date="2015-09-03T11:21:00Z">
        <w:r w:rsidR="0030653C">
          <w:rPr>
            <w:rFonts w:ascii="Times New Roman" w:hAnsi="Times New Roman" w:cs="Times New Roman"/>
            <w:sz w:val="24"/>
            <w:szCs w:val="24"/>
            <w:lang w:val="en-US"/>
          </w:rPr>
          <w:t xml:space="preserve"> of plant</w:t>
        </w:r>
      </w:ins>
      <w:ins w:id="75" w:author="Alicia" w:date="2015-09-03T11:33:00Z">
        <w:r w:rsidR="00B90FE6">
          <w:rPr>
            <w:rFonts w:ascii="Times New Roman" w:hAnsi="Times New Roman" w:cs="Times New Roman"/>
            <w:sz w:val="24"/>
            <w:szCs w:val="24"/>
            <w:lang w:val="en-US"/>
          </w:rPr>
          <w:t xml:space="preserve"> fitness</w:t>
        </w:r>
      </w:ins>
      <w:ins w:id="76" w:author="Alicia" w:date="2015-09-03T11:21:00Z">
        <w:r w:rsidR="0030653C">
          <w:rPr>
            <w:rFonts w:ascii="Times New Roman" w:hAnsi="Times New Roman" w:cs="Times New Roman"/>
            <w:sz w:val="24"/>
            <w:szCs w:val="24"/>
            <w:lang w:val="en-US"/>
          </w:rPr>
          <w:t>, as we are evaluating only one shoot.</w:t>
        </w:r>
      </w:ins>
    </w:p>
    <w:p w14:paraId="70E952F4" w14:textId="12975FDF" w:rsidR="00217F5C" w:rsidDel="0030653C" w:rsidRDefault="0071290E" w:rsidP="0071290E">
      <w:pPr>
        <w:spacing w:line="480" w:lineRule="auto"/>
        <w:ind w:firstLine="708"/>
        <w:rPr>
          <w:del w:id="77" w:author="Alicia" w:date="2015-09-03T11:27:00Z"/>
          <w:rFonts w:ascii="Times New Roman" w:hAnsi="Times New Roman" w:cs="Times New Roman"/>
          <w:sz w:val="24"/>
          <w:szCs w:val="24"/>
          <w:lang w:val="en-US"/>
        </w:rPr>
      </w:pPr>
      <w:moveFromRangeStart w:id="78" w:author="Alicia" w:date="2015-09-02T11:34:00Z" w:name="move428956997"/>
      <w:moveFrom w:id="79" w:author="Alicia" w:date="2015-09-02T11:34:00Z">
        <w:del w:id="80" w:author="Alicia" w:date="2015-09-03T11:27:00Z">
          <w:r w:rsidDel="0030653C">
            <w:rPr>
              <w:rFonts w:ascii="Times New Roman" w:hAnsi="Times New Roman" w:cs="Times New Roman"/>
              <w:sz w:val="24"/>
              <w:szCs w:val="24"/>
              <w:lang w:val="en-US"/>
            </w:rPr>
            <w:lastRenderedPageBreak/>
            <w:delText xml:space="preserve">In 2011, information on fruit production was </w:delText>
          </w:r>
          <w:r w:rsidR="00111003" w:rsidDel="0030653C">
            <w:rPr>
              <w:rFonts w:ascii="Times New Roman" w:hAnsi="Times New Roman" w:cs="Times New Roman"/>
              <w:sz w:val="24"/>
              <w:szCs w:val="24"/>
              <w:lang w:val="en-US"/>
            </w:rPr>
            <w:delText xml:space="preserve">not </w:delText>
          </w:r>
          <w:r w:rsidDel="0030653C">
            <w:rPr>
              <w:rFonts w:ascii="Times New Roman" w:hAnsi="Times New Roman" w:cs="Times New Roman"/>
              <w:sz w:val="24"/>
              <w:szCs w:val="24"/>
              <w:lang w:val="en-US"/>
            </w:rPr>
            <w:delText>available for 4 of the populations.</w:delText>
          </w:r>
        </w:del>
      </w:moveFrom>
    </w:p>
    <w:moveFromRangeEnd w:id="78"/>
    <w:p w14:paraId="42205CCB" w14:textId="235A32AF" w:rsidR="00463F01" w:rsidRDefault="004D7EF1" w:rsidP="00DC6B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Ant abundance was </w:t>
      </w:r>
      <w:r w:rsidR="002F0C20">
        <w:rPr>
          <w:rFonts w:ascii="Times New Roman" w:hAnsi="Times New Roman" w:cs="Times New Roman"/>
          <w:sz w:val="24"/>
          <w:szCs w:val="24"/>
          <w:lang w:val="en-US"/>
        </w:rPr>
        <w:t xml:space="preserve">estimated </w:t>
      </w:r>
      <w:r>
        <w:rPr>
          <w:rFonts w:ascii="Times New Roman" w:hAnsi="Times New Roman" w:cs="Times New Roman"/>
          <w:sz w:val="24"/>
          <w:szCs w:val="24"/>
          <w:lang w:val="en-US"/>
        </w:rPr>
        <w:t>in each of the 20 study populations</w:t>
      </w:r>
      <w:r w:rsidR="002F0C20">
        <w:rPr>
          <w:rFonts w:ascii="Times New Roman" w:hAnsi="Times New Roman" w:cs="Times New Roman"/>
          <w:sz w:val="24"/>
          <w:szCs w:val="24"/>
          <w:lang w:val="en-US"/>
        </w:rPr>
        <w:t>,</w:t>
      </w:r>
      <w:r w:rsidR="00E00612">
        <w:rPr>
          <w:rFonts w:ascii="Times New Roman" w:hAnsi="Times New Roman" w:cs="Times New Roman"/>
          <w:sz w:val="24"/>
          <w:szCs w:val="24"/>
          <w:lang w:val="en-US"/>
        </w:rPr>
        <w:t xml:space="preserve"> using ant counts</w:t>
      </w:r>
      <w:r w:rsidR="002F0C20">
        <w:rPr>
          <w:rFonts w:ascii="Times New Roman" w:hAnsi="Times New Roman" w:cs="Times New Roman"/>
          <w:sz w:val="24"/>
          <w:szCs w:val="24"/>
          <w:lang w:val="en-US"/>
        </w:rPr>
        <w:t xml:space="preserve"> along transects </w:t>
      </w:r>
      <w:r w:rsidR="00AD63D3">
        <w:rPr>
          <w:rFonts w:ascii="Times New Roman" w:hAnsi="Times New Roman" w:cs="Times New Roman"/>
          <w:sz w:val="24"/>
          <w:szCs w:val="24"/>
          <w:lang w:val="en-US"/>
        </w:rPr>
        <w:t xml:space="preserve">where </w:t>
      </w:r>
      <w:r w:rsidR="002F0C20">
        <w:rPr>
          <w:rFonts w:ascii="Times New Roman" w:hAnsi="Times New Roman" w:cs="Times New Roman"/>
          <w:sz w:val="24"/>
          <w:szCs w:val="24"/>
          <w:lang w:val="en-US"/>
        </w:rPr>
        <w:t>a sugar cube was placed every meter</w:t>
      </w:r>
      <w:r w:rsidR="00E00612">
        <w:rPr>
          <w:rFonts w:ascii="Times New Roman" w:hAnsi="Times New Roman" w:cs="Times New Roman"/>
          <w:sz w:val="24"/>
          <w:szCs w:val="24"/>
          <w:lang w:val="en-US"/>
        </w:rPr>
        <w:t xml:space="preserve">. </w:t>
      </w:r>
      <w:r w:rsidR="00111003">
        <w:rPr>
          <w:rFonts w:ascii="Times New Roman" w:hAnsi="Times New Roman" w:cs="Times New Roman"/>
          <w:sz w:val="24"/>
          <w:szCs w:val="24"/>
          <w:lang w:val="en-US"/>
        </w:rPr>
        <w:t xml:space="preserve">Assessments were only carried out under dry (no precipitation) and warm conditions. </w:t>
      </w:r>
      <w:r w:rsidR="002F0C20">
        <w:rPr>
          <w:rFonts w:ascii="Times New Roman" w:hAnsi="Times New Roman" w:cs="Times New Roman"/>
          <w:sz w:val="24"/>
          <w:szCs w:val="24"/>
          <w:lang w:val="en-US"/>
        </w:rPr>
        <w:t xml:space="preserve">The number of </w:t>
      </w:r>
      <w:proofErr w:type="spellStart"/>
      <w:r w:rsidR="002F0C20" w:rsidRPr="00B53A77">
        <w:rPr>
          <w:rFonts w:ascii="Times New Roman" w:hAnsi="Times New Roman" w:cs="Times New Roman"/>
          <w:i/>
          <w:sz w:val="24"/>
          <w:szCs w:val="24"/>
          <w:lang w:val="en-US"/>
        </w:rPr>
        <w:t>Myrmica</w:t>
      </w:r>
      <w:proofErr w:type="spellEnd"/>
      <w:r w:rsidR="002F0C20">
        <w:rPr>
          <w:rFonts w:ascii="Times New Roman" w:hAnsi="Times New Roman" w:cs="Times New Roman"/>
          <w:sz w:val="24"/>
          <w:szCs w:val="24"/>
          <w:lang w:val="en-US"/>
        </w:rPr>
        <w:t xml:space="preserve"> sp. ants </w:t>
      </w:r>
      <w:r w:rsidR="00111003">
        <w:rPr>
          <w:rFonts w:ascii="Times New Roman" w:hAnsi="Times New Roman" w:cs="Times New Roman"/>
          <w:sz w:val="24"/>
          <w:szCs w:val="24"/>
          <w:lang w:val="en-US"/>
        </w:rPr>
        <w:t>at</w:t>
      </w:r>
      <w:r w:rsidR="002F0C20">
        <w:rPr>
          <w:rFonts w:ascii="Times New Roman" w:hAnsi="Times New Roman" w:cs="Times New Roman"/>
          <w:sz w:val="24"/>
          <w:szCs w:val="24"/>
          <w:lang w:val="en-US"/>
        </w:rPr>
        <w:t xml:space="preserve"> each of the </w:t>
      </w:r>
      <w:r w:rsidR="00111003">
        <w:rPr>
          <w:rFonts w:ascii="Times New Roman" w:hAnsi="Times New Roman" w:cs="Times New Roman"/>
          <w:sz w:val="24"/>
          <w:szCs w:val="24"/>
          <w:lang w:val="en-US"/>
        </w:rPr>
        <w:t xml:space="preserve">sugar </w:t>
      </w:r>
      <w:r w:rsidR="002F0C20">
        <w:rPr>
          <w:rFonts w:ascii="Times New Roman" w:hAnsi="Times New Roman" w:cs="Times New Roman"/>
          <w:sz w:val="24"/>
          <w:szCs w:val="24"/>
          <w:lang w:val="en-US"/>
        </w:rPr>
        <w:t>cubes was counted 30 minutes</w:t>
      </w:r>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after </w:t>
      </w:r>
      <w:r w:rsidR="00AD63D3">
        <w:rPr>
          <w:rFonts w:ascii="Times New Roman" w:hAnsi="Times New Roman" w:cs="Times New Roman"/>
          <w:sz w:val="24"/>
          <w:szCs w:val="24"/>
          <w:lang w:val="en-US"/>
        </w:rPr>
        <w:t xml:space="preserve">presenting </w:t>
      </w:r>
      <w:r w:rsidR="002F0C20">
        <w:rPr>
          <w:rFonts w:ascii="Times New Roman" w:hAnsi="Times New Roman" w:cs="Times New Roman"/>
          <w:sz w:val="24"/>
          <w:szCs w:val="24"/>
          <w:lang w:val="en-US"/>
        </w:rPr>
        <w:t>the</w:t>
      </w:r>
      <w:r w:rsidR="00111003">
        <w:rPr>
          <w:rFonts w:ascii="Times New Roman" w:hAnsi="Times New Roman" w:cs="Times New Roman"/>
          <w:sz w:val="24"/>
          <w:szCs w:val="24"/>
          <w:lang w:val="en-US"/>
        </w:rPr>
        <w:t>m</w:t>
      </w:r>
      <w:r w:rsidR="002F0C20">
        <w:rPr>
          <w:rFonts w:ascii="Times New Roman" w:hAnsi="Times New Roman" w:cs="Times New Roman"/>
          <w:sz w:val="24"/>
          <w:szCs w:val="24"/>
          <w:lang w:val="en-US"/>
        </w:rPr>
        <w:t xml:space="preserve"> to ants. </w:t>
      </w:r>
      <w:r w:rsidR="00E00612">
        <w:rPr>
          <w:rFonts w:ascii="Times New Roman" w:hAnsi="Times New Roman" w:cs="Times New Roman"/>
          <w:sz w:val="24"/>
          <w:szCs w:val="24"/>
          <w:lang w:val="en-US"/>
        </w:rPr>
        <w:t>In 2010, 20-m transect</w:t>
      </w:r>
      <w:r w:rsidR="002F0C20">
        <w:rPr>
          <w:rFonts w:ascii="Times New Roman" w:hAnsi="Times New Roman" w:cs="Times New Roman"/>
          <w:sz w:val="24"/>
          <w:szCs w:val="24"/>
          <w:lang w:val="en-US"/>
        </w:rPr>
        <w:t>s</w:t>
      </w:r>
      <w:r w:rsidR="00E00612">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were </w:t>
      </w:r>
      <w:r w:rsidR="00E00612">
        <w:rPr>
          <w:rFonts w:ascii="Times New Roman" w:hAnsi="Times New Roman" w:cs="Times New Roman"/>
          <w:sz w:val="24"/>
          <w:szCs w:val="24"/>
          <w:lang w:val="en-US"/>
        </w:rPr>
        <w:t xml:space="preserve">established, and </w:t>
      </w:r>
      <w:r w:rsidR="002F0C20">
        <w:rPr>
          <w:rFonts w:ascii="Times New Roman" w:hAnsi="Times New Roman" w:cs="Times New Roman"/>
          <w:sz w:val="24"/>
          <w:szCs w:val="24"/>
          <w:lang w:val="en-US"/>
        </w:rPr>
        <w:t>i</w:t>
      </w:r>
      <w:r w:rsidR="00E00612">
        <w:rPr>
          <w:rFonts w:ascii="Times New Roman" w:hAnsi="Times New Roman" w:cs="Times New Roman"/>
          <w:sz w:val="24"/>
          <w:szCs w:val="24"/>
          <w:lang w:val="en-US"/>
        </w:rPr>
        <w:t>n 201</w:t>
      </w:r>
      <w:r w:rsidR="001415A3">
        <w:rPr>
          <w:rFonts w:ascii="Times New Roman" w:hAnsi="Times New Roman" w:cs="Times New Roman"/>
          <w:sz w:val="24"/>
          <w:szCs w:val="24"/>
          <w:lang w:val="en-US"/>
        </w:rPr>
        <w:t>1</w:t>
      </w:r>
      <w:r w:rsidR="00E00612">
        <w:rPr>
          <w:rFonts w:ascii="Times New Roman" w:hAnsi="Times New Roman" w:cs="Times New Roman"/>
          <w:sz w:val="24"/>
          <w:szCs w:val="24"/>
          <w:lang w:val="en-US"/>
        </w:rPr>
        <w:t xml:space="preserve"> </w:t>
      </w:r>
      <w:r w:rsidR="00E04B80">
        <w:rPr>
          <w:rFonts w:ascii="Times New Roman" w:hAnsi="Times New Roman" w:cs="Times New Roman"/>
          <w:sz w:val="24"/>
          <w:szCs w:val="24"/>
          <w:lang w:val="en-US"/>
        </w:rPr>
        <w:t>we used a</w:t>
      </w:r>
      <w:r w:rsidR="00E00612">
        <w:rPr>
          <w:rFonts w:ascii="Times New Roman" w:hAnsi="Times New Roman" w:cs="Times New Roman"/>
          <w:sz w:val="24"/>
          <w:szCs w:val="24"/>
          <w:lang w:val="en-US"/>
        </w:rPr>
        <w:t xml:space="preserve"> 40-m transect </w:t>
      </w:r>
      <w:r w:rsidR="00E04B80">
        <w:rPr>
          <w:rFonts w:ascii="Times New Roman" w:hAnsi="Times New Roman" w:cs="Times New Roman"/>
          <w:sz w:val="24"/>
          <w:szCs w:val="24"/>
          <w:lang w:val="en-US"/>
        </w:rPr>
        <w:t xml:space="preserve">in each </w:t>
      </w:r>
      <w:r w:rsidR="00B53A77">
        <w:rPr>
          <w:rFonts w:ascii="Times New Roman" w:hAnsi="Times New Roman" w:cs="Times New Roman"/>
          <w:sz w:val="24"/>
          <w:szCs w:val="24"/>
          <w:lang w:val="en-US"/>
        </w:rPr>
        <w:t xml:space="preserve">population. </w:t>
      </w:r>
      <w:commentRangeStart w:id="81"/>
      <w:r w:rsidR="00B53A77">
        <w:rPr>
          <w:rFonts w:ascii="Times New Roman" w:hAnsi="Times New Roman" w:cs="Times New Roman"/>
          <w:sz w:val="24"/>
          <w:szCs w:val="24"/>
          <w:lang w:val="en-US"/>
        </w:rPr>
        <w:t xml:space="preserve">We </w:t>
      </w:r>
      <w:r w:rsidR="002F0C20">
        <w:rPr>
          <w:rFonts w:ascii="Times New Roman" w:hAnsi="Times New Roman" w:cs="Times New Roman"/>
          <w:sz w:val="24"/>
          <w:szCs w:val="24"/>
          <w:lang w:val="en-US"/>
        </w:rPr>
        <w:t xml:space="preserve">used the highest yearly value of </w:t>
      </w:r>
      <w:r w:rsidR="00DB56D0">
        <w:rPr>
          <w:rFonts w:ascii="Times New Roman" w:hAnsi="Times New Roman" w:cs="Times New Roman"/>
          <w:sz w:val="24"/>
          <w:szCs w:val="24"/>
          <w:lang w:val="en-US"/>
        </w:rPr>
        <w:t>the</w:t>
      </w:r>
      <w:r w:rsidR="00DC6BB0">
        <w:rPr>
          <w:rFonts w:ascii="Times New Roman" w:hAnsi="Times New Roman" w:cs="Times New Roman"/>
          <w:sz w:val="24"/>
          <w:szCs w:val="24"/>
          <w:lang w:val="en-US"/>
        </w:rPr>
        <w:t xml:space="preserve"> average </w:t>
      </w:r>
      <w:r w:rsidR="00B53A77">
        <w:rPr>
          <w:rFonts w:ascii="Times New Roman" w:hAnsi="Times New Roman" w:cs="Times New Roman"/>
          <w:sz w:val="24"/>
          <w:szCs w:val="24"/>
          <w:lang w:val="en-US"/>
        </w:rPr>
        <w:t>number of ants</w:t>
      </w:r>
      <w:r w:rsidR="00DC6BB0">
        <w:rPr>
          <w:rFonts w:ascii="Times New Roman" w:hAnsi="Times New Roman" w:cs="Times New Roman"/>
          <w:sz w:val="24"/>
          <w:szCs w:val="24"/>
          <w:lang w:val="en-US"/>
        </w:rPr>
        <w:t xml:space="preserve"> per sugar cube </w:t>
      </w:r>
      <w:r w:rsidR="00B53A77">
        <w:rPr>
          <w:rFonts w:ascii="Times New Roman" w:hAnsi="Times New Roman" w:cs="Times New Roman"/>
          <w:sz w:val="24"/>
          <w:szCs w:val="24"/>
          <w:lang w:val="en-US"/>
        </w:rPr>
        <w:t>in each population</w:t>
      </w:r>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as a measure of ant abundance</w:t>
      </w:r>
      <w:commentRangeEnd w:id="81"/>
      <w:r w:rsidR="00B56429">
        <w:rPr>
          <w:rStyle w:val="Refdecomentario"/>
        </w:rPr>
        <w:commentReference w:id="81"/>
      </w:r>
      <w:r w:rsidR="002F0C20">
        <w:rPr>
          <w:rFonts w:ascii="Times New Roman" w:hAnsi="Times New Roman" w:cs="Times New Roman"/>
          <w:sz w:val="24"/>
          <w:szCs w:val="24"/>
          <w:lang w:val="en-US"/>
        </w:rPr>
        <w:t xml:space="preserve">. This was </w:t>
      </w:r>
      <w:r w:rsidR="00657947">
        <w:rPr>
          <w:rFonts w:ascii="Times New Roman" w:hAnsi="Times New Roman" w:cs="Times New Roman"/>
          <w:sz w:val="24"/>
          <w:szCs w:val="24"/>
          <w:lang w:val="en-US"/>
        </w:rPr>
        <w:t xml:space="preserve">done </w:t>
      </w:r>
      <w:r w:rsidR="002F0C20">
        <w:rPr>
          <w:rFonts w:ascii="Times New Roman" w:hAnsi="Times New Roman" w:cs="Times New Roman"/>
          <w:sz w:val="24"/>
          <w:szCs w:val="24"/>
          <w:lang w:val="en-US"/>
        </w:rPr>
        <w:t xml:space="preserve">to partly decrease errors associated with </w:t>
      </w:r>
      <w:r w:rsidR="00111003">
        <w:rPr>
          <w:rFonts w:ascii="Times New Roman" w:hAnsi="Times New Roman" w:cs="Times New Roman"/>
          <w:sz w:val="24"/>
          <w:szCs w:val="24"/>
          <w:lang w:val="en-US"/>
        </w:rPr>
        <w:t xml:space="preserve">remaining </w:t>
      </w:r>
      <w:r w:rsidR="002F0C20">
        <w:rPr>
          <w:rFonts w:ascii="Times New Roman" w:hAnsi="Times New Roman" w:cs="Times New Roman"/>
          <w:sz w:val="24"/>
          <w:szCs w:val="24"/>
          <w:lang w:val="en-US"/>
        </w:rPr>
        <w:t xml:space="preserve">variation in ant abundance due to varying weather </w:t>
      </w:r>
      <w:r w:rsidR="004860BD">
        <w:rPr>
          <w:rFonts w:ascii="Times New Roman" w:hAnsi="Times New Roman" w:cs="Times New Roman"/>
          <w:sz w:val="24"/>
          <w:szCs w:val="24"/>
          <w:lang w:val="en-US"/>
        </w:rPr>
        <w:t>conditions</w:t>
      </w:r>
      <w:r w:rsidR="00CF7AB2">
        <w:rPr>
          <w:rFonts w:ascii="Times New Roman" w:hAnsi="Times New Roman" w:cs="Times New Roman"/>
          <w:sz w:val="24"/>
          <w:szCs w:val="24"/>
          <w:lang w:val="en-US"/>
        </w:rPr>
        <w:t xml:space="preserve">. </w:t>
      </w:r>
    </w:p>
    <w:p w14:paraId="1B77D9FF" w14:textId="77777777" w:rsidR="008D5E22" w:rsidRDefault="00472CCB" w:rsidP="005F74DC">
      <w:pPr>
        <w:spacing w:line="480" w:lineRule="auto"/>
        <w:rPr>
          <w:rFonts w:ascii="Times New Roman" w:hAnsi="Times New Roman" w:cs="Times New Roman"/>
          <w:b/>
          <w:sz w:val="24"/>
          <w:szCs w:val="24"/>
          <w:lang w:val="en-US"/>
        </w:rPr>
      </w:pPr>
      <w:r w:rsidRPr="00CF7AB2">
        <w:rPr>
          <w:rFonts w:ascii="Times New Roman" w:hAnsi="Times New Roman" w:cs="Times New Roman"/>
          <w:b/>
          <w:sz w:val="24"/>
          <w:szCs w:val="24"/>
          <w:lang w:val="en-US"/>
        </w:rPr>
        <w:t>Statistical analyses</w:t>
      </w:r>
    </w:p>
    <w:p w14:paraId="569EF97F" w14:textId="3F6EA8BD" w:rsidR="009F774A" w:rsidRDefault="00C5119B" w:rsidP="005F74DC">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00E220A6">
        <w:rPr>
          <w:rFonts w:ascii="Times New Roman" w:hAnsi="Times New Roman" w:cs="Times New Roman"/>
          <w:sz w:val="24"/>
          <w:szCs w:val="24"/>
          <w:lang w:val="en-US"/>
        </w:rPr>
        <w:t>assess</w:t>
      </w:r>
      <w:r w:rsidR="00875F45">
        <w:rPr>
          <w:rFonts w:ascii="Times New Roman" w:hAnsi="Times New Roman" w:cs="Times New Roman"/>
          <w:sz w:val="24"/>
          <w:szCs w:val="24"/>
          <w:lang w:val="en-US"/>
        </w:rPr>
        <w:t xml:space="preserve"> phenotypic selection on flowering phenology, </w:t>
      </w:r>
      <w:r>
        <w:rPr>
          <w:rFonts w:ascii="Times New Roman" w:hAnsi="Times New Roman" w:cs="Times New Roman"/>
          <w:sz w:val="24"/>
          <w:szCs w:val="24"/>
          <w:lang w:val="en-US"/>
        </w:rPr>
        <w:t>we</w:t>
      </w:r>
      <w:r w:rsidR="005B470B">
        <w:rPr>
          <w:rFonts w:ascii="Times New Roman" w:hAnsi="Times New Roman" w:cs="Times New Roman"/>
          <w:sz w:val="24"/>
          <w:szCs w:val="24"/>
          <w:lang w:val="en-US"/>
        </w:rPr>
        <w:t xml:space="preserve"> </w:t>
      </w:r>
      <w:r w:rsidR="00AC382E">
        <w:rPr>
          <w:rFonts w:ascii="Times New Roman" w:hAnsi="Times New Roman" w:cs="Times New Roman"/>
          <w:sz w:val="24"/>
          <w:szCs w:val="24"/>
          <w:lang w:val="en-US"/>
        </w:rPr>
        <w:t xml:space="preserve">performed </w:t>
      </w:r>
      <w:r w:rsidR="00B01B05">
        <w:rPr>
          <w:rFonts w:ascii="Times New Roman" w:hAnsi="Times New Roman" w:cs="Times New Roman"/>
          <w:sz w:val="24"/>
          <w:szCs w:val="24"/>
          <w:lang w:val="en-US"/>
        </w:rPr>
        <w:t>selection gradient analys</w:t>
      </w:r>
      <w:r w:rsidR="00AC382E">
        <w:rPr>
          <w:rFonts w:ascii="Times New Roman" w:hAnsi="Times New Roman" w:cs="Times New Roman"/>
          <w:sz w:val="24"/>
          <w:szCs w:val="24"/>
          <w:lang w:val="en-US"/>
        </w:rPr>
        <w:t xml:space="preserve">es </w:t>
      </w:r>
      <w:r w:rsidR="0064417F">
        <w:rPr>
          <w:rFonts w:ascii="Times New Roman" w:hAnsi="Times New Roman" w:cs="Times New Roman"/>
          <w:sz w:val="24"/>
          <w:szCs w:val="24"/>
          <w:lang w:val="en-US"/>
        </w:rPr>
        <w:t xml:space="preserve">in each of the two years </w:t>
      </w:r>
      <w:r w:rsidR="00440546">
        <w:rPr>
          <w:rFonts w:ascii="Times New Roman" w:hAnsi="Times New Roman" w:cs="Times New Roman"/>
          <w:sz w:val="24"/>
          <w:szCs w:val="24"/>
          <w:lang w:val="en-US"/>
        </w:rPr>
        <w:t xml:space="preserve">by regressing relative fitness on standardized </w:t>
      </w:r>
      <w:r w:rsidR="00920BC9">
        <w:rPr>
          <w:rFonts w:ascii="Times New Roman" w:hAnsi="Times New Roman" w:cs="Times New Roman"/>
          <w:sz w:val="24"/>
          <w:szCs w:val="24"/>
          <w:lang w:val="en-US"/>
        </w:rPr>
        <w:t xml:space="preserve">estimates of </w:t>
      </w:r>
      <w:r w:rsidR="009F774A">
        <w:rPr>
          <w:rFonts w:ascii="Times New Roman" w:hAnsi="Times New Roman" w:cs="Times New Roman"/>
          <w:sz w:val="24"/>
          <w:szCs w:val="24"/>
          <w:lang w:val="en-US"/>
        </w:rPr>
        <w:t>phenolog</w:t>
      </w:r>
      <w:r w:rsidR="00920BC9">
        <w:rPr>
          <w:rFonts w:ascii="Times New Roman" w:hAnsi="Times New Roman" w:cs="Times New Roman"/>
          <w:sz w:val="24"/>
          <w:szCs w:val="24"/>
          <w:lang w:val="en-US"/>
        </w:rPr>
        <w:t>y</w:t>
      </w:r>
      <w:r w:rsidR="009F774A">
        <w:rPr>
          <w:rFonts w:ascii="Times New Roman" w:hAnsi="Times New Roman" w:cs="Times New Roman"/>
          <w:sz w:val="24"/>
          <w:szCs w:val="24"/>
          <w:lang w:val="en-US"/>
        </w:rPr>
        <w:t xml:space="preserve">, </w:t>
      </w:r>
      <w:r w:rsidR="00673558">
        <w:rPr>
          <w:rFonts w:ascii="Times New Roman" w:hAnsi="Times New Roman" w:cs="Times New Roman"/>
          <w:sz w:val="24"/>
          <w:szCs w:val="24"/>
          <w:lang w:val="en-US"/>
        </w:rPr>
        <w:t>flower number and shoot height</w:t>
      </w:r>
      <w:r w:rsidR="00E220A6" w:rsidRPr="00E220A6">
        <w:rPr>
          <w:rFonts w:ascii="Times New Roman" w:hAnsi="Times New Roman" w:cs="Times New Roman"/>
          <w:sz w:val="24"/>
          <w:szCs w:val="24"/>
          <w:lang w:val="en-US"/>
        </w:rPr>
        <w:t xml:space="preserve"> </w:t>
      </w:r>
      <w:r w:rsidR="00E220A6" w:rsidRPr="0037728F">
        <w:rPr>
          <w:rFonts w:ascii="Times New Roman" w:hAnsi="Times New Roman" w:cs="Times New Roman"/>
          <w:sz w:val="24"/>
          <w:lang w:val="en-US"/>
        </w:rPr>
        <w:t>(</w:t>
      </w:r>
      <w:proofErr w:type="spellStart"/>
      <w:r w:rsidR="00E220A6" w:rsidRPr="0037728F">
        <w:rPr>
          <w:rFonts w:ascii="Times New Roman" w:hAnsi="Times New Roman" w:cs="Times New Roman"/>
          <w:sz w:val="24"/>
          <w:lang w:val="en-US"/>
        </w:rPr>
        <w:t>Lande</w:t>
      </w:r>
      <w:proofErr w:type="spellEnd"/>
      <w:r w:rsidR="00E220A6" w:rsidRPr="0037728F">
        <w:rPr>
          <w:rFonts w:ascii="Times New Roman" w:hAnsi="Times New Roman" w:cs="Times New Roman"/>
          <w:sz w:val="24"/>
          <w:lang w:val="en-US"/>
        </w:rPr>
        <w:t xml:space="preserve"> &amp; Arnold, 1983)</w:t>
      </w:r>
      <w:r w:rsidR="00440546">
        <w:rPr>
          <w:rFonts w:ascii="Times New Roman" w:hAnsi="Times New Roman" w:cs="Times New Roman"/>
          <w:sz w:val="24"/>
          <w:szCs w:val="24"/>
          <w:lang w:val="en-US"/>
        </w:rPr>
        <w:t>.</w:t>
      </w:r>
      <w:r w:rsidR="00E220A6">
        <w:rPr>
          <w:rFonts w:ascii="Times New Roman" w:hAnsi="Times New Roman" w:cs="Times New Roman"/>
          <w:sz w:val="24"/>
          <w:szCs w:val="24"/>
          <w:lang w:val="en-US"/>
        </w:rPr>
        <w:t xml:space="preserve"> F</w:t>
      </w:r>
      <w:r w:rsidR="00A35A8E">
        <w:rPr>
          <w:rFonts w:ascii="Times New Roman" w:hAnsi="Times New Roman" w:cs="Times New Roman"/>
          <w:sz w:val="24"/>
          <w:szCs w:val="24"/>
          <w:lang w:val="en-US"/>
        </w:rPr>
        <w:t>itness</w:t>
      </w:r>
      <w:r w:rsidR="00E220A6">
        <w:rPr>
          <w:rFonts w:ascii="Times New Roman" w:hAnsi="Times New Roman" w:cs="Times New Roman"/>
          <w:sz w:val="24"/>
          <w:szCs w:val="24"/>
          <w:lang w:val="en-US"/>
        </w:rPr>
        <w:t xml:space="preserve">, in terms of the </w:t>
      </w:r>
      <w:r w:rsidR="00A35A8E">
        <w:rPr>
          <w:rFonts w:ascii="Times New Roman" w:hAnsi="Times New Roman" w:cs="Times New Roman"/>
          <w:sz w:val="24"/>
          <w:szCs w:val="24"/>
          <w:lang w:val="en-US"/>
        </w:rPr>
        <w:t>number of intact fruits</w:t>
      </w:r>
      <w:r w:rsidR="00E220A6">
        <w:rPr>
          <w:rFonts w:ascii="Times New Roman" w:hAnsi="Times New Roman" w:cs="Times New Roman"/>
          <w:sz w:val="24"/>
          <w:szCs w:val="24"/>
          <w:lang w:val="en-US"/>
        </w:rPr>
        <w:t>,</w:t>
      </w:r>
      <w:r w:rsidR="00A35A8E">
        <w:rPr>
          <w:rFonts w:ascii="Times New Roman" w:hAnsi="Times New Roman" w:cs="Times New Roman"/>
          <w:sz w:val="24"/>
          <w:szCs w:val="24"/>
          <w:lang w:val="en-US"/>
        </w:rPr>
        <w:t xml:space="preserve"> was relativized </w:t>
      </w:r>
      <w:r w:rsidR="00E220A6">
        <w:rPr>
          <w:rFonts w:ascii="Times New Roman" w:hAnsi="Times New Roman" w:cs="Times New Roman"/>
          <w:sz w:val="24"/>
          <w:szCs w:val="24"/>
          <w:lang w:val="en-US"/>
        </w:rPr>
        <w:t xml:space="preserve">within populations </w:t>
      </w:r>
      <w:r w:rsidR="00A35A8E">
        <w:rPr>
          <w:rFonts w:ascii="Times New Roman" w:hAnsi="Times New Roman" w:cs="Times New Roman"/>
          <w:sz w:val="24"/>
          <w:szCs w:val="24"/>
          <w:lang w:val="en-US"/>
        </w:rPr>
        <w:t xml:space="preserve">by diving </w:t>
      </w:r>
      <w:r w:rsidR="00E220A6">
        <w:rPr>
          <w:rFonts w:ascii="Times New Roman" w:hAnsi="Times New Roman" w:cs="Times New Roman"/>
          <w:sz w:val="24"/>
          <w:szCs w:val="24"/>
          <w:lang w:val="en-US"/>
        </w:rPr>
        <w:t xml:space="preserve">individual values </w:t>
      </w:r>
      <w:r w:rsidR="00A35A8E">
        <w:rPr>
          <w:rFonts w:ascii="Times New Roman" w:hAnsi="Times New Roman" w:cs="Times New Roman"/>
          <w:sz w:val="24"/>
          <w:szCs w:val="24"/>
          <w:lang w:val="en-US"/>
        </w:rPr>
        <w:t xml:space="preserve">by </w:t>
      </w:r>
      <w:r w:rsidR="00E220A6">
        <w:rPr>
          <w:rFonts w:ascii="Times New Roman" w:hAnsi="Times New Roman" w:cs="Times New Roman"/>
          <w:sz w:val="24"/>
          <w:szCs w:val="24"/>
          <w:lang w:val="en-US"/>
        </w:rPr>
        <w:t xml:space="preserve">population </w:t>
      </w:r>
      <w:r w:rsidR="00A35A8E">
        <w:rPr>
          <w:rFonts w:ascii="Times New Roman" w:hAnsi="Times New Roman" w:cs="Times New Roman"/>
          <w:sz w:val="24"/>
          <w:szCs w:val="24"/>
          <w:lang w:val="en-US"/>
        </w:rPr>
        <w:t xml:space="preserve">mean </w:t>
      </w:r>
      <w:r w:rsidR="00E220A6">
        <w:rPr>
          <w:rFonts w:ascii="Times New Roman" w:hAnsi="Times New Roman" w:cs="Times New Roman"/>
          <w:sz w:val="24"/>
          <w:szCs w:val="24"/>
          <w:lang w:val="en-US"/>
        </w:rPr>
        <w:t>values. T</w:t>
      </w:r>
      <w:r w:rsidR="00A35A8E">
        <w:rPr>
          <w:rFonts w:ascii="Times New Roman" w:hAnsi="Times New Roman" w:cs="Times New Roman"/>
          <w:sz w:val="24"/>
          <w:szCs w:val="24"/>
          <w:lang w:val="en-US"/>
        </w:rPr>
        <w:t xml:space="preserve">raits were standardized </w:t>
      </w:r>
      <w:r w:rsidR="00A35A8E" w:rsidRPr="00A35A8E">
        <w:rPr>
          <w:rFonts w:ascii="Times New Roman" w:hAnsi="Times New Roman" w:cs="Times New Roman"/>
          <w:sz w:val="24"/>
          <w:szCs w:val="24"/>
          <w:lang w:val="en-US"/>
        </w:rPr>
        <w:t xml:space="preserve">by subtracting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 xml:space="preserve">mean and dividing by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standard deviation.</w:t>
      </w:r>
      <w:r w:rsidR="00987BBE">
        <w:rPr>
          <w:rFonts w:ascii="Times New Roman" w:hAnsi="Times New Roman" w:cs="Times New Roman"/>
          <w:sz w:val="24"/>
          <w:szCs w:val="24"/>
          <w:lang w:val="en-US"/>
        </w:rPr>
        <w:t xml:space="preserve"> </w:t>
      </w:r>
      <w:r w:rsidR="00920BC9">
        <w:rPr>
          <w:rFonts w:ascii="Times New Roman" w:hAnsi="Times New Roman" w:cs="Times New Roman"/>
          <w:sz w:val="24"/>
          <w:szCs w:val="24"/>
          <w:lang w:val="en-US"/>
        </w:rPr>
        <w:t xml:space="preserve">To </w:t>
      </w:r>
      <w:r w:rsidR="00987BBE">
        <w:rPr>
          <w:rFonts w:ascii="Times New Roman" w:hAnsi="Times New Roman" w:cs="Times New Roman"/>
          <w:sz w:val="24"/>
          <w:szCs w:val="24"/>
          <w:lang w:val="en-US"/>
        </w:rPr>
        <w:t>test for differences in phenotypic selection gradients among populations</w:t>
      </w:r>
      <w:r w:rsidR="002A4B02">
        <w:rPr>
          <w:rFonts w:ascii="Times New Roman" w:hAnsi="Times New Roman" w:cs="Times New Roman"/>
          <w:sz w:val="24"/>
          <w:szCs w:val="24"/>
          <w:lang w:val="en-US"/>
        </w:rPr>
        <w:t>, we included also interactions between</w:t>
      </w:r>
      <w:r w:rsidR="00987BBE">
        <w:rPr>
          <w:rFonts w:ascii="Times New Roman" w:hAnsi="Times New Roman" w:cs="Times New Roman"/>
          <w:sz w:val="24"/>
          <w:szCs w:val="24"/>
          <w:lang w:val="en-US"/>
        </w:rPr>
        <w:t xml:space="preserve"> standardized reproductive traits and population. </w:t>
      </w:r>
      <w:r w:rsidR="00240172" w:rsidRPr="00987BBE">
        <w:rPr>
          <w:rFonts w:ascii="Times New Roman" w:hAnsi="Times New Roman" w:cs="Times New Roman"/>
          <w:sz w:val="24"/>
          <w:szCs w:val="24"/>
          <w:lang w:val="en-US"/>
        </w:rPr>
        <w:t>The main effect of population was not included because fitness w</w:t>
      </w:r>
      <w:r w:rsidR="00240172">
        <w:rPr>
          <w:rFonts w:ascii="Times New Roman" w:hAnsi="Times New Roman" w:cs="Times New Roman"/>
          <w:sz w:val="24"/>
          <w:szCs w:val="24"/>
          <w:lang w:val="en-US"/>
        </w:rPr>
        <w:t>as</w:t>
      </w:r>
      <w:r w:rsidR="00240172" w:rsidRPr="00987BBE">
        <w:rPr>
          <w:rFonts w:ascii="Times New Roman" w:hAnsi="Times New Roman" w:cs="Times New Roman"/>
          <w:sz w:val="24"/>
          <w:szCs w:val="24"/>
          <w:lang w:val="en-US"/>
        </w:rPr>
        <w:t xml:space="preserve"> relativized within populations prior to analysis.</w:t>
      </w:r>
      <w:r w:rsidR="00240172">
        <w:rPr>
          <w:rFonts w:ascii="Times New Roman" w:hAnsi="Times New Roman" w:cs="Times New Roman"/>
          <w:sz w:val="24"/>
          <w:szCs w:val="24"/>
          <w:lang w:val="en-US"/>
        </w:rPr>
        <w:t xml:space="preserve"> </w:t>
      </w:r>
      <w:r w:rsidR="002A4B02">
        <w:rPr>
          <w:rFonts w:ascii="Times New Roman" w:hAnsi="Times New Roman" w:cs="Times New Roman"/>
          <w:sz w:val="24"/>
          <w:szCs w:val="24"/>
          <w:lang w:val="en-US"/>
        </w:rPr>
        <w:t>We fitted a linear model with Type II sums of squares</w:t>
      </w:r>
      <w:r w:rsidR="00C767C0">
        <w:rPr>
          <w:rFonts w:ascii="Times New Roman" w:hAnsi="Times New Roman" w:cs="Times New Roman"/>
          <w:sz w:val="24"/>
          <w:szCs w:val="24"/>
          <w:lang w:val="en-US"/>
        </w:rPr>
        <w:t>.</w:t>
      </w:r>
      <w:r w:rsidR="002A4B02">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In addition to tests of</w:t>
      </w:r>
      <w:r w:rsidR="008F1F4E">
        <w:rPr>
          <w:rFonts w:ascii="Times New Roman" w:hAnsi="Times New Roman" w:cs="Times New Roman"/>
          <w:sz w:val="24"/>
          <w:szCs w:val="24"/>
          <w:lang w:val="en-US"/>
        </w:rPr>
        <w:t xml:space="preserve"> directional selection, </w:t>
      </w:r>
      <w:r w:rsidR="00E220A6">
        <w:rPr>
          <w:rFonts w:ascii="Times New Roman" w:hAnsi="Times New Roman" w:cs="Times New Roman"/>
          <w:sz w:val="24"/>
          <w:szCs w:val="24"/>
          <w:lang w:val="en-US"/>
        </w:rPr>
        <w:t xml:space="preserve">we </w:t>
      </w:r>
      <w:r w:rsidR="008F1F4E">
        <w:rPr>
          <w:rFonts w:ascii="Times New Roman" w:hAnsi="Times New Roman" w:cs="Times New Roman"/>
          <w:sz w:val="24"/>
          <w:szCs w:val="24"/>
          <w:lang w:val="en-US"/>
        </w:rPr>
        <w:t xml:space="preserve">also </w:t>
      </w:r>
      <w:r w:rsidR="00E220A6">
        <w:rPr>
          <w:rFonts w:ascii="Times New Roman" w:hAnsi="Times New Roman" w:cs="Times New Roman"/>
          <w:sz w:val="24"/>
          <w:szCs w:val="24"/>
          <w:lang w:val="en-US"/>
        </w:rPr>
        <w:t xml:space="preserve">tested </w:t>
      </w:r>
      <w:r w:rsidR="008F1F4E">
        <w:rPr>
          <w:rFonts w:ascii="Times New Roman" w:hAnsi="Times New Roman" w:cs="Times New Roman"/>
          <w:sz w:val="24"/>
          <w:szCs w:val="24"/>
          <w:lang w:val="en-US"/>
        </w:rPr>
        <w:t>for</w:t>
      </w:r>
      <w:r w:rsidR="00D96B84">
        <w:rPr>
          <w:rFonts w:ascii="Times New Roman" w:hAnsi="Times New Roman" w:cs="Times New Roman"/>
          <w:sz w:val="24"/>
          <w:szCs w:val="24"/>
          <w:lang w:val="en-US"/>
        </w:rPr>
        <w:t xml:space="preserve"> correlational selection</w:t>
      </w:r>
      <w:r w:rsid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 the effects</w:t>
      </w:r>
      <w:r w:rsidR="00E220A6">
        <w:rPr>
          <w:rFonts w:ascii="Times New Roman" w:hAnsi="Times New Roman" w:cs="Times New Roman"/>
          <w:sz w:val="24"/>
          <w:szCs w:val="24"/>
          <w:lang w:val="en-US"/>
        </w:rPr>
        <w:t xml:space="preserve"> </w:t>
      </w:r>
      <w:r w:rsidR="008F1F4E">
        <w:rPr>
          <w:rFonts w:ascii="Times New Roman" w:hAnsi="Times New Roman" w:cs="Times New Roman"/>
          <w:sz w:val="24"/>
          <w:szCs w:val="24"/>
          <w:lang w:val="en-US"/>
        </w:rPr>
        <w:t>of interaction terms</w:t>
      </w:r>
      <w:r w:rsidR="008F1F4E" w:rsidRPr="008F1F4E">
        <w:rPr>
          <w:rFonts w:ascii="Times New Roman" w:hAnsi="Times New Roman" w:cs="Times New Roman"/>
          <w:sz w:val="24"/>
          <w:szCs w:val="24"/>
          <w:lang w:val="en-US"/>
        </w:rPr>
        <w:t xml:space="preserve"> in a model also including the linear terms</w:t>
      </w:r>
      <w:r w:rsidR="00E220A6">
        <w:rPr>
          <w:rFonts w:ascii="Times New Roman" w:hAnsi="Times New Roman" w:cs="Times New Roman"/>
          <w:sz w:val="24"/>
          <w:szCs w:val="24"/>
          <w:lang w:val="en-US"/>
        </w:rPr>
        <w:t>,</w:t>
      </w:r>
      <w:r w:rsidR="008F1F4E">
        <w:rPr>
          <w:rFonts w:ascii="Times New Roman" w:hAnsi="Times New Roman" w:cs="Times New Roman"/>
          <w:sz w:val="24"/>
          <w:szCs w:val="24"/>
          <w:lang w:val="en-US"/>
        </w:rPr>
        <w:t xml:space="preserve"> and </w:t>
      </w:r>
      <w:r w:rsidR="00E220A6">
        <w:rPr>
          <w:rFonts w:ascii="Times New Roman" w:hAnsi="Times New Roman" w:cs="Times New Roman"/>
          <w:sz w:val="24"/>
          <w:szCs w:val="24"/>
          <w:lang w:val="en-US"/>
        </w:rPr>
        <w:t xml:space="preserve">for </w:t>
      </w:r>
      <w:r w:rsidR="00D96B84">
        <w:rPr>
          <w:rFonts w:ascii="Times New Roman" w:hAnsi="Times New Roman" w:cs="Times New Roman"/>
          <w:sz w:val="24"/>
          <w:szCs w:val="24"/>
          <w:lang w:val="en-US"/>
        </w:rPr>
        <w:t>non-linear selection</w:t>
      </w:r>
      <w:r w:rsidR="00D96B84" w:rsidRP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w:t>
      </w:r>
      <w:r w:rsidR="008F1F4E" w:rsidRPr="008F1F4E">
        <w:rPr>
          <w:rFonts w:ascii="Times New Roman" w:hAnsi="Times New Roman" w:cs="Times New Roman"/>
          <w:sz w:val="24"/>
          <w:szCs w:val="24"/>
          <w:lang w:val="en-US"/>
        </w:rPr>
        <w:t xml:space="preserve"> the effect of quadratic terms in </w:t>
      </w:r>
      <w:r w:rsidR="008F1F4E">
        <w:rPr>
          <w:rFonts w:ascii="Times New Roman" w:hAnsi="Times New Roman" w:cs="Times New Roman"/>
          <w:sz w:val="24"/>
          <w:szCs w:val="24"/>
          <w:lang w:val="en-US"/>
        </w:rPr>
        <w:t>a model</w:t>
      </w:r>
      <w:r w:rsidR="008F1F4E" w:rsidRPr="008F1F4E">
        <w:rPr>
          <w:rFonts w:ascii="Times New Roman" w:hAnsi="Times New Roman" w:cs="Times New Roman"/>
          <w:sz w:val="24"/>
          <w:szCs w:val="24"/>
          <w:lang w:val="en-US"/>
        </w:rPr>
        <w:t xml:space="preserve"> also </w:t>
      </w:r>
      <w:r w:rsidR="002B5A80" w:rsidRPr="008F1F4E">
        <w:rPr>
          <w:rFonts w:ascii="Times New Roman" w:hAnsi="Times New Roman" w:cs="Times New Roman"/>
          <w:sz w:val="24"/>
          <w:szCs w:val="24"/>
          <w:lang w:val="en-US"/>
        </w:rPr>
        <w:t xml:space="preserve">including </w:t>
      </w:r>
      <w:r w:rsidR="002B5A80">
        <w:rPr>
          <w:rFonts w:ascii="Times New Roman" w:hAnsi="Times New Roman" w:cs="Times New Roman"/>
          <w:sz w:val="24"/>
          <w:szCs w:val="24"/>
          <w:lang w:val="en-US"/>
        </w:rPr>
        <w:t xml:space="preserve">the </w:t>
      </w:r>
      <w:r w:rsidR="008F1F4E" w:rsidRPr="008F1F4E">
        <w:rPr>
          <w:rFonts w:ascii="Times New Roman" w:hAnsi="Times New Roman" w:cs="Times New Roman"/>
          <w:sz w:val="24"/>
          <w:szCs w:val="24"/>
          <w:lang w:val="en-US"/>
        </w:rPr>
        <w:t>linear terms.</w:t>
      </w:r>
      <w:r w:rsidR="00240172">
        <w:rPr>
          <w:rFonts w:ascii="Times New Roman" w:hAnsi="Times New Roman" w:cs="Times New Roman"/>
          <w:sz w:val="24"/>
          <w:szCs w:val="24"/>
          <w:lang w:val="en-US"/>
        </w:rPr>
        <w:t xml:space="preserve">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models using mean and most advanced flower developmental sta</w:t>
      </w:r>
      <w:r w:rsidR="005F74DC">
        <w:rPr>
          <w:rFonts w:ascii="Times New Roman" w:hAnsi="Times New Roman" w:cs="Times New Roman"/>
          <w:sz w:val="24"/>
          <w:szCs w:val="24"/>
          <w:lang w:val="en-US"/>
        </w:rPr>
        <w:t>g</w:t>
      </w:r>
      <w:r w:rsidR="00E220A6">
        <w:rPr>
          <w:rFonts w:ascii="Times New Roman" w:hAnsi="Times New Roman" w:cs="Times New Roman"/>
          <w:sz w:val="24"/>
          <w:szCs w:val="24"/>
          <w:lang w:val="en-US"/>
        </w:rPr>
        <w:t xml:space="preserve">es </w:t>
      </w:r>
      <w:r w:rsidR="00E220A6">
        <w:rPr>
          <w:rFonts w:ascii="Times New Roman" w:hAnsi="Times New Roman" w:cs="Times New Roman"/>
          <w:sz w:val="24"/>
          <w:szCs w:val="24"/>
          <w:lang w:val="en-US"/>
        </w:rPr>
        <w:lastRenderedPageBreak/>
        <w:t xml:space="preserve">within shoots </w:t>
      </w:r>
      <w:r w:rsidR="00C767C0">
        <w:rPr>
          <w:rFonts w:ascii="Times New Roman" w:hAnsi="Times New Roman" w:cs="Times New Roman"/>
          <w:sz w:val="24"/>
          <w:szCs w:val="24"/>
          <w:lang w:val="en-US"/>
        </w:rPr>
        <w:t xml:space="preserve">were </w:t>
      </w:r>
      <w:r w:rsidR="009F774A">
        <w:rPr>
          <w:rFonts w:ascii="Times New Roman" w:hAnsi="Times New Roman" w:cs="Times New Roman"/>
          <w:sz w:val="24"/>
          <w:szCs w:val="24"/>
          <w:lang w:val="en-US"/>
        </w:rPr>
        <w:t xml:space="preserve">very similar in all </w:t>
      </w:r>
      <w:r w:rsidR="00E220A6">
        <w:rPr>
          <w:rFonts w:ascii="Times New Roman" w:hAnsi="Times New Roman" w:cs="Times New Roman"/>
          <w:sz w:val="24"/>
          <w:szCs w:val="24"/>
          <w:lang w:val="en-US"/>
        </w:rPr>
        <w:t>cases</w:t>
      </w:r>
      <w:r w:rsidR="00C767C0">
        <w:rPr>
          <w:rFonts w:ascii="Times New Roman" w:hAnsi="Times New Roman" w:cs="Times New Roman"/>
          <w:sz w:val="24"/>
          <w:szCs w:val="24"/>
          <w:lang w:val="en-US"/>
        </w:rPr>
        <w:t>. Below</w:t>
      </w:r>
      <w:r w:rsidR="009F774A">
        <w:rPr>
          <w:rFonts w:ascii="Times New Roman" w:hAnsi="Times New Roman" w:cs="Times New Roman"/>
          <w:sz w:val="24"/>
          <w:szCs w:val="24"/>
          <w:lang w:val="en-US"/>
        </w:rPr>
        <w:t>, we</w:t>
      </w:r>
      <w:r w:rsidR="00C767C0">
        <w:rPr>
          <w:rFonts w:ascii="Times New Roman" w:hAnsi="Times New Roman" w:cs="Times New Roman"/>
          <w:sz w:val="24"/>
          <w:szCs w:val="24"/>
          <w:lang w:val="en-US"/>
        </w:rPr>
        <w:t xml:space="preserve"> present</w:t>
      </w:r>
      <w:r w:rsidR="009F774A">
        <w:rPr>
          <w:rFonts w:ascii="Times New Roman" w:hAnsi="Times New Roman" w:cs="Times New Roman"/>
          <w:sz w:val="24"/>
          <w:szCs w:val="24"/>
          <w:lang w:val="en-US"/>
        </w:rPr>
        <w:t xml:space="preserve"> only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the </w:t>
      </w:r>
      <w:r w:rsidR="00DE7F91">
        <w:rPr>
          <w:rFonts w:ascii="Times New Roman" w:hAnsi="Times New Roman" w:cs="Times New Roman"/>
          <w:sz w:val="24"/>
          <w:szCs w:val="24"/>
          <w:lang w:val="en-US"/>
        </w:rPr>
        <w:t xml:space="preserve">stage </w:t>
      </w:r>
      <w:r w:rsidR="009F774A">
        <w:rPr>
          <w:rFonts w:ascii="Times New Roman" w:hAnsi="Times New Roman" w:cs="Times New Roman"/>
          <w:sz w:val="24"/>
          <w:szCs w:val="24"/>
          <w:lang w:val="en-US"/>
        </w:rPr>
        <w:t>of the most advanced bud, hereafter referred to as “phenology”</w:t>
      </w:r>
      <w:r w:rsidR="00E220A6">
        <w:rPr>
          <w:rFonts w:ascii="Times New Roman" w:hAnsi="Times New Roman" w:cs="Times New Roman"/>
          <w:sz w:val="24"/>
          <w:szCs w:val="24"/>
          <w:lang w:val="en-US"/>
        </w:rPr>
        <w:t xml:space="preserve">. </w:t>
      </w:r>
    </w:p>
    <w:p w14:paraId="57ED90D6" w14:textId="1B6B2FA7" w:rsidR="00F0387D" w:rsidRDefault="00B268DC" w:rsidP="00F769C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To</w:t>
      </w:r>
      <w:r w:rsidR="00240172" w:rsidRPr="005702FF">
        <w:rPr>
          <w:rFonts w:ascii="Times New Roman" w:hAnsi="Times New Roman" w:cs="Times New Roman"/>
          <w:sz w:val="24"/>
          <w:szCs w:val="24"/>
          <w:lang w:val="en-US"/>
        </w:rPr>
        <w:t xml:space="preserve"> test if linear selection on </w:t>
      </w:r>
      <w:r w:rsidR="00240172">
        <w:rPr>
          <w:rFonts w:ascii="Times New Roman" w:hAnsi="Times New Roman" w:cs="Times New Roman"/>
          <w:sz w:val="24"/>
          <w:szCs w:val="24"/>
          <w:lang w:val="en-US"/>
        </w:rPr>
        <w:t>reproductive traits</w:t>
      </w:r>
      <w:r w:rsidR="00240172" w:rsidRPr="005702FF">
        <w:rPr>
          <w:rFonts w:ascii="Times New Roman" w:hAnsi="Times New Roman" w:cs="Times New Roman"/>
          <w:sz w:val="24"/>
          <w:szCs w:val="24"/>
          <w:lang w:val="en-US"/>
        </w:rPr>
        <w:t xml:space="preserve"> </w:t>
      </w:r>
      <w:r w:rsidR="00D67F29">
        <w:rPr>
          <w:rFonts w:ascii="Times New Roman" w:hAnsi="Times New Roman" w:cs="Times New Roman"/>
          <w:sz w:val="24"/>
          <w:szCs w:val="24"/>
          <w:lang w:val="en-US"/>
        </w:rPr>
        <w:t xml:space="preserve">differed </w:t>
      </w:r>
      <w:r w:rsidR="00D67F29" w:rsidRPr="005702FF">
        <w:rPr>
          <w:rFonts w:ascii="Times New Roman" w:hAnsi="Times New Roman" w:cs="Times New Roman"/>
          <w:sz w:val="24"/>
          <w:szCs w:val="24"/>
          <w:lang w:val="en-US"/>
        </w:rPr>
        <w:t>among population</w:t>
      </w:r>
      <w:r w:rsidR="00D67F29">
        <w:rPr>
          <w:rFonts w:ascii="Times New Roman" w:hAnsi="Times New Roman" w:cs="Times New Roman"/>
          <w:sz w:val="24"/>
          <w:szCs w:val="24"/>
          <w:lang w:val="en-US"/>
        </w:rPr>
        <w:t xml:space="preserve">s </w:t>
      </w:r>
      <w:r w:rsidR="00240172">
        <w:rPr>
          <w:rFonts w:ascii="Times New Roman" w:hAnsi="Times New Roman" w:cs="Times New Roman"/>
          <w:sz w:val="24"/>
          <w:szCs w:val="24"/>
          <w:lang w:val="en-US"/>
        </w:rPr>
        <w:t>with</w:t>
      </w:r>
      <w:r w:rsidR="00D67F29">
        <w:rPr>
          <w:rFonts w:ascii="Times New Roman" w:hAnsi="Times New Roman" w:cs="Times New Roman"/>
          <w:sz w:val="24"/>
          <w:szCs w:val="24"/>
          <w:lang w:val="en-US"/>
        </w:rPr>
        <w:t xml:space="preserve"> vs. without</w:t>
      </w:r>
      <w:r w:rsidR="00240172">
        <w:rPr>
          <w:rFonts w:ascii="Times New Roman" w:hAnsi="Times New Roman" w:cs="Times New Roman"/>
          <w:sz w:val="24"/>
          <w:szCs w:val="24"/>
          <w:lang w:val="en-US"/>
        </w:rPr>
        <w:t xml:space="preserve"> </w:t>
      </w:r>
      <w:r w:rsidR="00240172" w:rsidRPr="00943DE7">
        <w:rPr>
          <w:rFonts w:ascii="Times New Roman" w:hAnsi="Times New Roman" w:cs="Times New Roman"/>
          <w:i/>
          <w:sz w:val="24"/>
          <w:szCs w:val="24"/>
          <w:lang w:val="en-US"/>
        </w:rPr>
        <w:t xml:space="preserve">M. </w:t>
      </w:r>
      <w:proofErr w:type="spellStart"/>
      <w:r w:rsidR="00240172" w:rsidRPr="00943DE7">
        <w:rPr>
          <w:rFonts w:ascii="Times New Roman" w:hAnsi="Times New Roman" w:cs="Times New Roman"/>
          <w:i/>
          <w:sz w:val="24"/>
          <w:szCs w:val="24"/>
          <w:lang w:val="en-US"/>
        </w:rPr>
        <w:t>alcon</w:t>
      </w:r>
      <w:proofErr w:type="spellEnd"/>
      <w:r w:rsidR="00264E09">
        <w:rPr>
          <w:rFonts w:ascii="Times New Roman" w:hAnsi="Times New Roman" w:cs="Times New Roman"/>
          <w:sz w:val="24"/>
          <w:szCs w:val="24"/>
          <w:lang w:val="en-US"/>
        </w:rPr>
        <w:t>, w</w:t>
      </w:r>
      <w:r w:rsidR="00951615">
        <w:rPr>
          <w:rFonts w:ascii="Times New Roman" w:hAnsi="Times New Roman" w:cs="Times New Roman"/>
          <w:sz w:val="24"/>
          <w:szCs w:val="24"/>
          <w:lang w:val="en-US"/>
        </w:rPr>
        <w:t xml:space="preserve">e created a variable “Predation”, coded as 0 in populations without </w:t>
      </w:r>
      <w:r w:rsidR="00951615" w:rsidRPr="00FA3711">
        <w:rPr>
          <w:rFonts w:ascii="Times New Roman" w:hAnsi="Times New Roman" w:cs="Times New Roman"/>
          <w:i/>
          <w:sz w:val="24"/>
          <w:szCs w:val="24"/>
          <w:lang w:val="en-US"/>
        </w:rPr>
        <w:t xml:space="preserve">M. </w:t>
      </w:r>
      <w:proofErr w:type="spellStart"/>
      <w:r w:rsidR="00951615" w:rsidRPr="00FA3711">
        <w:rPr>
          <w:rFonts w:ascii="Times New Roman" w:hAnsi="Times New Roman" w:cs="Times New Roman"/>
          <w:i/>
          <w:sz w:val="24"/>
          <w:szCs w:val="24"/>
          <w:lang w:val="en-US"/>
        </w:rPr>
        <w:t>alcon</w:t>
      </w:r>
      <w:proofErr w:type="spellEnd"/>
      <w:r w:rsidR="00951615">
        <w:rPr>
          <w:rFonts w:ascii="Times New Roman" w:hAnsi="Times New Roman" w:cs="Times New Roman"/>
          <w:sz w:val="24"/>
          <w:szCs w:val="24"/>
          <w:lang w:val="en-US"/>
        </w:rPr>
        <w:t xml:space="preserve"> and </w:t>
      </w:r>
      <w:r w:rsidR="00D67F29">
        <w:rPr>
          <w:rFonts w:ascii="Times New Roman" w:hAnsi="Times New Roman" w:cs="Times New Roman"/>
          <w:sz w:val="24"/>
          <w:szCs w:val="24"/>
          <w:lang w:val="en-US"/>
        </w:rPr>
        <w:t xml:space="preserve">as </w:t>
      </w:r>
      <w:r w:rsidR="00951615">
        <w:rPr>
          <w:rFonts w:ascii="Times New Roman" w:hAnsi="Times New Roman" w:cs="Times New Roman"/>
          <w:sz w:val="24"/>
          <w:szCs w:val="24"/>
          <w:lang w:val="en-US"/>
        </w:rPr>
        <w:t xml:space="preserve">1 in populations with </w:t>
      </w:r>
      <w:r w:rsidR="00951615" w:rsidRPr="00FA3711">
        <w:rPr>
          <w:rFonts w:ascii="Times New Roman" w:hAnsi="Times New Roman" w:cs="Times New Roman"/>
          <w:i/>
          <w:sz w:val="24"/>
          <w:szCs w:val="24"/>
          <w:lang w:val="en-US"/>
        </w:rPr>
        <w:t xml:space="preserve">M. </w:t>
      </w:r>
      <w:proofErr w:type="spellStart"/>
      <w:r w:rsidR="00951615" w:rsidRPr="00FA3711">
        <w:rPr>
          <w:rFonts w:ascii="Times New Roman" w:hAnsi="Times New Roman" w:cs="Times New Roman"/>
          <w:i/>
          <w:sz w:val="24"/>
          <w:szCs w:val="24"/>
          <w:lang w:val="en-US"/>
        </w:rPr>
        <w:t>alcon</w:t>
      </w:r>
      <w:proofErr w:type="spellEnd"/>
      <w:r w:rsidR="00264E09">
        <w:rPr>
          <w:rFonts w:ascii="Times New Roman" w:hAnsi="Times New Roman" w:cs="Times New Roman"/>
          <w:sz w:val="24"/>
          <w:szCs w:val="24"/>
          <w:lang w:val="en-US"/>
        </w:rPr>
        <w:t>, and</w:t>
      </w:r>
      <w:r w:rsidR="00706222">
        <w:rPr>
          <w:rFonts w:ascii="Times New Roman" w:hAnsi="Times New Roman" w:cs="Times New Roman"/>
          <w:sz w:val="24"/>
          <w:szCs w:val="24"/>
          <w:lang w:val="en-US"/>
        </w:rPr>
        <w:t xml:space="preserve"> constructed a linear hierarchical mixed model </w:t>
      </w:r>
      <w:r w:rsidR="007A04D4">
        <w:rPr>
          <w:rFonts w:ascii="Times New Roman" w:hAnsi="Times New Roman" w:cs="Times New Roman"/>
          <w:sz w:val="24"/>
          <w:szCs w:val="24"/>
          <w:lang w:val="en-US"/>
        </w:rPr>
        <w:t>(</w:t>
      </w:r>
      <w:r w:rsidR="007A04D4" w:rsidRPr="00706222">
        <w:rPr>
          <w:rFonts w:ascii="Times New Roman" w:hAnsi="Times New Roman" w:cs="Times New Roman"/>
          <w:sz w:val="24"/>
          <w:szCs w:val="24"/>
          <w:lang w:val="en-US"/>
        </w:rPr>
        <w:t>Type II sums of squares</w:t>
      </w:r>
      <w:r w:rsidR="007A04D4">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for each year. Predictors included standardized reproductive traits</w:t>
      </w:r>
      <w:r w:rsidR="00D67F29">
        <w:rPr>
          <w:rFonts w:ascii="Times New Roman" w:hAnsi="Times New Roman" w:cs="Times New Roman"/>
          <w:sz w:val="24"/>
          <w:szCs w:val="24"/>
          <w:lang w:val="en-US"/>
        </w:rPr>
        <w:t xml:space="preserve"> and</w:t>
      </w:r>
      <w:r w:rsidR="00E51FDF">
        <w:rPr>
          <w:rFonts w:ascii="Times New Roman" w:hAnsi="Times New Roman" w:cs="Times New Roman"/>
          <w:sz w:val="24"/>
          <w:szCs w:val="24"/>
          <w:lang w:val="en-US"/>
        </w:rPr>
        <w:t xml:space="preserve"> their interactions with population</w:t>
      </w:r>
      <w:r w:rsidR="00D67F29">
        <w:rPr>
          <w:rFonts w:ascii="Times New Roman" w:hAnsi="Times New Roman" w:cs="Times New Roman"/>
          <w:sz w:val="24"/>
          <w:szCs w:val="24"/>
          <w:lang w:val="en-US"/>
        </w:rPr>
        <w:t xml:space="preserve"> </w:t>
      </w:r>
      <w:r w:rsidR="00951615">
        <w:rPr>
          <w:rFonts w:ascii="Times New Roman" w:hAnsi="Times New Roman" w:cs="Times New Roman"/>
          <w:sz w:val="24"/>
          <w:szCs w:val="24"/>
          <w:lang w:val="en-US"/>
        </w:rPr>
        <w:t>as random effects</w:t>
      </w:r>
      <w:r w:rsidR="00D67F29">
        <w:rPr>
          <w:rFonts w:ascii="Times New Roman" w:hAnsi="Times New Roman" w:cs="Times New Roman"/>
          <w:sz w:val="24"/>
          <w:szCs w:val="24"/>
          <w:lang w:val="en-US"/>
        </w:rPr>
        <w:t>,</w:t>
      </w:r>
      <w:r w:rsidR="00951615">
        <w:rPr>
          <w:rFonts w:ascii="Times New Roman" w:hAnsi="Times New Roman" w:cs="Times New Roman"/>
          <w:sz w:val="24"/>
          <w:szCs w:val="24"/>
          <w:lang w:val="en-US"/>
        </w:rPr>
        <w:t xml:space="preserve"> and </w:t>
      </w:r>
      <w:r w:rsidR="007A04D4">
        <w:rPr>
          <w:rFonts w:ascii="Times New Roman" w:hAnsi="Times New Roman" w:cs="Times New Roman"/>
          <w:sz w:val="24"/>
          <w:szCs w:val="24"/>
          <w:lang w:val="en-US"/>
        </w:rPr>
        <w:t xml:space="preserve">predation as fixed effects. </w:t>
      </w:r>
      <w:r w:rsidR="00D67F29">
        <w:rPr>
          <w:rFonts w:ascii="Times New Roman" w:hAnsi="Times New Roman" w:cs="Times New Roman"/>
          <w:sz w:val="24"/>
          <w:szCs w:val="24"/>
          <w:lang w:val="en-US"/>
        </w:rPr>
        <w:t>Effects of t</w:t>
      </w:r>
      <w:r w:rsidR="007A04D4">
        <w:rPr>
          <w:rFonts w:ascii="Times New Roman" w:hAnsi="Times New Roman" w:cs="Times New Roman"/>
          <w:sz w:val="24"/>
          <w:szCs w:val="24"/>
          <w:lang w:val="en-US"/>
        </w:rPr>
        <w:t xml:space="preserve">rait </w:t>
      </w:r>
      <w:r w:rsidR="00D67F29">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and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predation interactions were only included </w:t>
      </w:r>
      <w:r w:rsidR="00D67F29">
        <w:rPr>
          <w:rFonts w:ascii="Times New Roman" w:hAnsi="Times New Roman" w:cs="Times New Roman"/>
          <w:sz w:val="24"/>
          <w:szCs w:val="24"/>
          <w:lang w:val="en-US"/>
        </w:rPr>
        <w:t xml:space="preserve">in these models </w:t>
      </w:r>
      <w:r w:rsidR="007A04D4">
        <w:rPr>
          <w:rFonts w:ascii="Times New Roman" w:hAnsi="Times New Roman" w:cs="Times New Roman"/>
          <w:sz w:val="24"/>
          <w:szCs w:val="24"/>
          <w:lang w:val="en-US"/>
        </w:rPr>
        <w:t xml:space="preserve">if the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interaction </w:t>
      </w:r>
      <w:r>
        <w:rPr>
          <w:rFonts w:ascii="Times New Roman" w:hAnsi="Times New Roman" w:cs="Times New Roman"/>
          <w:sz w:val="24"/>
          <w:szCs w:val="24"/>
          <w:lang w:val="en-US"/>
        </w:rPr>
        <w:t>was</w:t>
      </w:r>
      <w:r w:rsidR="007A04D4">
        <w:rPr>
          <w:rFonts w:ascii="Times New Roman" w:hAnsi="Times New Roman" w:cs="Times New Roman"/>
          <w:sz w:val="24"/>
          <w:szCs w:val="24"/>
          <w:lang w:val="en-US"/>
        </w:rPr>
        <w:t xml:space="preserve"> significant. We did not include an individual intercept by population</w:t>
      </w:r>
      <w:r w:rsidR="007A04D4" w:rsidRPr="007A04D4">
        <w:rPr>
          <w:lang w:val="en-US"/>
        </w:rPr>
        <w:t xml:space="preserve"> </w:t>
      </w:r>
      <w:r w:rsidR="007A04D4" w:rsidRPr="007A04D4">
        <w:rPr>
          <w:rFonts w:ascii="Times New Roman" w:hAnsi="Times New Roman" w:cs="Times New Roman"/>
          <w:sz w:val="24"/>
          <w:szCs w:val="24"/>
          <w:lang w:val="en-US"/>
        </w:rPr>
        <w:t>because fitness was relativized within populations prior to analysis</w:t>
      </w:r>
      <w:r w:rsidR="007A04D4">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t xml:space="preserve"> </w:t>
      </w:r>
    </w:p>
    <w:p w14:paraId="7A28C040" w14:textId="4C779CDA" w:rsidR="00111003" w:rsidRDefault="00F769C9"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populations where the butterfly was present, we</w:t>
      </w:r>
      <w:r w:rsidR="00206B47">
        <w:rPr>
          <w:rFonts w:ascii="Times New Roman" w:hAnsi="Times New Roman" w:cs="Times New Roman"/>
          <w:sz w:val="24"/>
          <w:szCs w:val="24"/>
          <w:lang w:val="en-US"/>
        </w:rPr>
        <w:t xml:space="preserve"> investigate</w:t>
      </w:r>
      <w:r>
        <w:rPr>
          <w:rFonts w:ascii="Times New Roman" w:hAnsi="Times New Roman" w:cs="Times New Roman"/>
          <w:sz w:val="24"/>
          <w:szCs w:val="24"/>
          <w:lang w:val="en-US"/>
        </w:rPr>
        <w:t>d</w:t>
      </w:r>
      <w:r w:rsidR="007573F9">
        <w:rPr>
          <w:rFonts w:ascii="Times New Roman" w:hAnsi="Times New Roman" w:cs="Times New Roman"/>
          <w:sz w:val="24"/>
          <w:szCs w:val="24"/>
          <w:lang w:val="en-US"/>
        </w:rPr>
        <w:t xml:space="preserve"> predator preferences, </w:t>
      </w:r>
      <w:r>
        <w:rPr>
          <w:rFonts w:ascii="Times New Roman" w:hAnsi="Times New Roman" w:cs="Times New Roman"/>
          <w:sz w:val="24"/>
          <w:szCs w:val="24"/>
          <w:lang w:val="en-US"/>
        </w:rPr>
        <w:t>by</w:t>
      </w:r>
      <w:r w:rsidR="00206B47" w:rsidRPr="00012B45">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regress</w:t>
      </w:r>
      <w:r>
        <w:rPr>
          <w:rFonts w:ascii="Times New Roman" w:hAnsi="Times New Roman" w:cs="Times New Roman"/>
          <w:sz w:val="24"/>
          <w:szCs w:val="24"/>
          <w:lang w:val="en-US"/>
        </w:rPr>
        <w:t>ing</w:t>
      </w:r>
      <w:r w:rsidR="00206B47">
        <w:rPr>
          <w:rFonts w:ascii="Times New Roman" w:hAnsi="Times New Roman" w:cs="Times New Roman"/>
          <w:sz w:val="24"/>
          <w:szCs w:val="24"/>
          <w:lang w:val="en-US"/>
        </w:rPr>
        <w:t xml:space="preserve"> the </w:t>
      </w:r>
      <w:r w:rsidR="008E6C52">
        <w:rPr>
          <w:rFonts w:ascii="Times New Roman" w:hAnsi="Times New Roman" w:cs="Times New Roman"/>
          <w:sz w:val="24"/>
          <w:szCs w:val="24"/>
          <w:lang w:val="en-US"/>
        </w:rPr>
        <w:t xml:space="preserve">probability </w:t>
      </w:r>
      <w:r>
        <w:rPr>
          <w:rFonts w:ascii="Times New Roman" w:hAnsi="Times New Roman" w:cs="Times New Roman"/>
          <w:sz w:val="24"/>
          <w:szCs w:val="24"/>
          <w:lang w:val="en-US"/>
        </w:rPr>
        <w:t>(0 or 1) and intensity (number of eggs</w:t>
      </w:r>
      <w:r w:rsidR="001D5861" w:rsidRPr="001D5861">
        <w:rPr>
          <w:rFonts w:ascii="Times New Roman" w:hAnsi="Times New Roman" w:cs="Times New Roman"/>
          <w:sz w:val="24"/>
          <w:szCs w:val="24"/>
          <w:lang w:val="en-US"/>
        </w:rPr>
        <w:t xml:space="preserve"> </w:t>
      </w:r>
      <w:r w:rsidR="001D5861">
        <w:rPr>
          <w:rFonts w:ascii="Times New Roman" w:hAnsi="Times New Roman" w:cs="Times New Roman"/>
          <w:sz w:val="24"/>
          <w:szCs w:val="24"/>
          <w:lang w:val="en-US"/>
        </w:rPr>
        <w:t>in all individuals</w:t>
      </w:r>
      <w:r>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of attack</w:t>
      </w:r>
      <w:r w:rsidR="001D5861">
        <w:rPr>
          <w:rFonts w:ascii="Times New Roman" w:hAnsi="Times New Roman" w:cs="Times New Roman"/>
          <w:sz w:val="24"/>
          <w:szCs w:val="24"/>
          <w:lang w:val="en-US"/>
        </w:rPr>
        <w:t xml:space="preserve"> </w:t>
      </w:r>
      <w:r w:rsidR="007E5738" w:rsidRPr="003D7BF6">
        <w:rPr>
          <w:rFonts w:ascii="Times New Roman" w:hAnsi="Times New Roman" w:cs="Times New Roman"/>
          <w:sz w:val="24"/>
          <w:szCs w:val="24"/>
          <w:lang w:val="en-US"/>
        </w:rPr>
        <w:t xml:space="preserve">by </w:t>
      </w:r>
      <w:r w:rsidR="007E5738" w:rsidRPr="003D7BF6">
        <w:rPr>
          <w:rFonts w:ascii="Times New Roman" w:hAnsi="Times New Roman" w:cs="Times New Roman"/>
          <w:i/>
          <w:sz w:val="24"/>
          <w:szCs w:val="24"/>
          <w:lang w:val="en-US"/>
        </w:rPr>
        <w:t xml:space="preserve">M. </w:t>
      </w:r>
      <w:proofErr w:type="spellStart"/>
      <w:r w:rsidR="007E5738" w:rsidRPr="003D7BF6">
        <w:rPr>
          <w:rFonts w:ascii="Times New Roman" w:hAnsi="Times New Roman" w:cs="Times New Roman"/>
          <w:i/>
          <w:sz w:val="24"/>
          <w:szCs w:val="24"/>
          <w:lang w:val="en-US"/>
        </w:rPr>
        <w:t>alcon</w:t>
      </w:r>
      <w:proofErr w:type="spellEnd"/>
      <w:r w:rsidR="007E5738" w:rsidRPr="003D7BF6">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on reproductive traits, population and their interactions</w:t>
      </w:r>
      <w:r w:rsidR="0064417F">
        <w:rPr>
          <w:rFonts w:ascii="Times New Roman" w:hAnsi="Times New Roman" w:cs="Times New Roman"/>
          <w:sz w:val="24"/>
          <w:szCs w:val="24"/>
          <w:lang w:val="en-US"/>
        </w:rPr>
        <w:t xml:space="preserve"> in each of the two years</w:t>
      </w:r>
      <w:r w:rsidR="00206B47">
        <w:rPr>
          <w:rFonts w:ascii="Times New Roman" w:hAnsi="Times New Roman" w:cs="Times New Roman"/>
          <w:sz w:val="24"/>
          <w:szCs w:val="24"/>
          <w:lang w:val="en-US"/>
        </w:rPr>
        <w:t xml:space="preserve">. </w:t>
      </w:r>
      <w:r w:rsidR="002B015D" w:rsidRPr="00792845">
        <w:rPr>
          <w:rFonts w:ascii="Times New Roman" w:hAnsi="Times New Roman" w:cs="Times New Roman"/>
          <w:sz w:val="24"/>
          <w:szCs w:val="24"/>
          <w:lang w:val="en-US"/>
        </w:rPr>
        <w:t xml:space="preserve">We excluded population D </w:t>
      </w:r>
      <w:r w:rsidR="00942CD6">
        <w:rPr>
          <w:rFonts w:ascii="Times New Roman" w:hAnsi="Times New Roman" w:cs="Times New Roman"/>
          <w:sz w:val="24"/>
          <w:szCs w:val="24"/>
          <w:lang w:val="en-US"/>
        </w:rPr>
        <w:t xml:space="preserve">(Appendix S1) </w:t>
      </w:r>
      <w:r w:rsidR="002B015D" w:rsidRPr="00792845">
        <w:rPr>
          <w:rFonts w:ascii="Times New Roman" w:hAnsi="Times New Roman" w:cs="Times New Roman"/>
          <w:sz w:val="24"/>
          <w:szCs w:val="24"/>
          <w:lang w:val="en-US"/>
        </w:rPr>
        <w:t xml:space="preserve">in 2010 from these analyses because </w:t>
      </w:r>
      <w:r w:rsidR="002B015D">
        <w:rPr>
          <w:rFonts w:ascii="Times New Roman" w:hAnsi="Times New Roman" w:cs="Times New Roman"/>
          <w:sz w:val="24"/>
          <w:szCs w:val="24"/>
          <w:lang w:val="en-US"/>
        </w:rPr>
        <w:t>only one</w:t>
      </w:r>
      <w:r w:rsidR="002B015D" w:rsidRPr="00792845">
        <w:rPr>
          <w:rFonts w:ascii="Times New Roman" w:hAnsi="Times New Roman" w:cs="Times New Roman"/>
          <w:sz w:val="24"/>
          <w:szCs w:val="24"/>
          <w:lang w:val="en-US"/>
        </w:rPr>
        <w:t xml:space="preserve"> plant </w:t>
      </w:r>
      <w:r w:rsidR="002B015D">
        <w:rPr>
          <w:rFonts w:ascii="Times New Roman" w:hAnsi="Times New Roman" w:cs="Times New Roman"/>
          <w:sz w:val="24"/>
          <w:szCs w:val="24"/>
          <w:lang w:val="en-US"/>
        </w:rPr>
        <w:t>individual was attacked</w:t>
      </w:r>
      <w:r w:rsidR="002B015D" w:rsidRPr="00792845">
        <w:rPr>
          <w:rFonts w:ascii="Times New Roman" w:hAnsi="Times New Roman" w:cs="Times New Roman"/>
          <w:sz w:val="24"/>
          <w:szCs w:val="24"/>
          <w:lang w:val="en-US"/>
        </w:rPr>
        <w:t>.</w:t>
      </w:r>
      <w:r w:rsidR="002B015D">
        <w:rPr>
          <w:rFonts w:ascii="Times New Roman" w:hAnsi="Times New Roman" w:cs="Times New Roman"/>
          <w:sz w:val="24"/>
          <w:szCs w:val="24"/>
          <w:lang w:val="en-US"/>
        </w:rPr>
        <w:t xml:space="preserve"> </w:t>
      </w:r>
    </w:p>
    <w:p w14:paraId="05852E44" w14:textId="45697B03" w:rsidR="007573F9" w:rsidRDefault="00111003"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8E6C52" w:rsidRPr="00EC3F95">
        <w:rPr>
          <w:rFonts w:ascii="Times New Roman" w:hAnsi="Times New Roman" w:cs="Times New Roman"/>
          <w:sz w:val="24"/>
          <w:szCs w:val="24"/>
          <w:lang w:val="en-US"/>
        </w:rPr>
        <w:t>e</w:t>
      </w:r>
      <w:r w:rsidR="008E6C52">
        <w:rPr>
          <w:rFonts w:ascii="Times New Roman" w:hAnsi="Times New Roman" w:cs="Times New Roman"/>
          <w:sz w:val="24"/>
          <w:szCs w:val="24"/>
          <w:lang w:val="en-US"/>
        </w:rPr>
        <w:t xml:space="preserve"> </w:t>
      </w:r>
      <w:r w:rsidR="007573F9">
        <w:rPr>
          <w:rFonts w:ascii="Times New Roman" w:hAnsi="Times New Roman" w:cs="Times New Roman"/>
          <w:sz w:val="24"/>
          <w:szCs w:val="24"/>
          <w:lang w:val="en-US"/>
        </w:rPr>
        <w:t>also</w:t>
      </w:r>
      <w:r w:rsidR="007573F9" w:rsidRPr="00EC3F95">
        <w:rPr>
          <w:rFonts w:ascii="Times New Roman" w:hAnsi="Times New Roman" w:cs="Times New Roman"/>
          <w:sz w:val="24"/>
          <w:szCs w:val="24"/>
          <w:lang w:val="en-US"/>
        </w:rPr>
        <w:t xml:space="preserve"> examined the </w:t>
      </w:r>
      <w:r w:rsidR="00F769C9">
        <w:rPr>
          <w:rFonts w:ascii="Times New Roman" w:hAnsi="Times New Roman" w:cs="Times New Roman"/>
          <w:sz w:val="24"/>
          <w:szCs w:val="24"/>
          <w:lang w:val="en-US"/>
        </w:rPr>
        <w:t xml:space="preserve">direct </w:t>
      </w:r>
      <w:r w:rsidR="007573F9" w:rsidRPr="00EC3F95">
        <w:rPr>
          <w:rFonts w:ascii="Times New Roman" w:hAnsi="Times New Roman" w:cs="Times New Roman"/>
          <w:sz w:val="24"/>
          <w:szCs w:val="24"/>
          <w:lang w:val="en-US"/>
        </w:rPr>
        <w:t>effects of reproductive traits on fitness</w:t>
      </w:r>
      <w:r w:rsidR="00F769C9">
        <w:rPr>
          <w:rFonts w:ascii="Times New Roman" w:hAnsi="Times New Roman" w:cs="Times New Roman"/>
          <w:sz w:val="24"/>
          <w:szCs w:val="24"/>
          <w:lang w:val="en-US"/>
        </w:rPr>
        <w:t>,</w:t>
      </w:r>
      <w:r w:rsidR="007573F9" w:rsidRPr="00EC3F95">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and the indirect</w:t>
      </w:r>
      <w:r w:rsidR="00F769C9" w:rsidRPr="00EC3F95">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 xml:space="preserve">effects </w:t>
      </w:r>
      <w:r w:rsidR="00F769C9" w:rsidRPr="00EC3F95">
        <w:rPr>
          <w:rFonts w:ascii="Times New Roman" w:hAnsi="Times New Roman" w:cs="Times New Roman"/>
          <w:sz w:val="24"/>
          <w:szCs w:val="24"/>
          <w:lang w:val="en-US"/>
        </w:rPr>
        <w:t>mediated</w:t>
      </w:r>
      <w:r w:rsidR="00F769C9">
        <w:rPr>
          <w:rFonts w:ascii="Times New Roman" w:hAnsi="Times New Roman" w:cs="Times New Roman"/>
          <w:sz w:val="24"/>
          <w:szCs w:val="24"/>
          <w:lang w:val="en-US"/>
        </w:rPr>
        <w:t xml:space="preserve"> by the probability of predator attack or interaction intensity,</w:t>
      </w:r>
      <w:r w:rsidR="00F769C9" w:rsidRPr="00EC3F95">
        <w:rPr>
          <w:rFonts w:ascii="Times New Roman" w:hAnsi="Times New Roman" w:cs="Times New Roman"/>
          <w:sz w:val="24"/>
          <w:szCs w:val="24"/>
          <w:lang w:val="en-US"/>
        </w:rPr>
        <w:t xml:space="preserve"> </w:t>
      </w:r>
      <w:r w:rsidR="007573F9" w:rsidRPr="00EC3F95">
        <w:rPr>
          <w:rFonts w:ascii="Times New Roman" w:hAnsi="Times New Roman" w:cs="Times New Roman"/>
          <w:sz w:val="24"/>
          <w:szCs w:val="24"/>
          <w:lang w:val="en-US"/>
        </w:rPr>
        <w:t>using path analys</w:t>
      </w:r>
      <w:r w:rsidR="007573F9">
        <w:rPr>
          <w:rFonts w:ascii="Times New Roman" w:hAnsi="Times New Roman" w:cs="Times New Roman"/>
          <w:sz w:val="24"/>
          <w:szCs w:val="24"/>
          <w:lang w:val="en-US"/>
        </w:rPr>
        <w:t>e</w:t>
      </w:r>
      <w:r w:rsidR="007573F9" w:rsidRPr="00EC3F95">
        <w:rPr>
          <w:rFonts w:ascii="Times New Roman" w:hAnsi="Times New Roman" w:cs="Times New Roman"/>
          <w:sz w:val="24"/>
          <w:szCs w:val="24"/>
          <w:lang w:val="en-US"/>
        </w:rPr>
        <w:t xml:space="preserve">s </w:t>
      </w:r>
      <w:r w:rsidR="007573F9" w:rsidRPr="00EC3F95">
        <w:rPr>
          <w:rFonts w:ascii="Times New Roman" w:hAnsi="Times New Roman" w:cs="Times New Roman"/>
          <w:sz w:val="24"/>
          <w:lang w:val="en-US"/>
        </w:rPr>
        <w:t>(Grace, 2006)</w:t>
      </w:r>
      <w:r w:rsidR="00F769C9">
        <w:rPr>
          <w:rFonts w:ascii="Times New Roman" w:hAnsi="Times New Roman" w:cs="Times New Roman"/>
          <w:sz w:val="24"/>
          <w:szCs w:val="24"/>
          <w:lang w:val="en-US"/>
        </w:rPr>
        <w:t>.</w:t>
      </w:r>
      <w:r w:rsidR="007573F9">
        <w:rPr>
          <w:rFonts w:ascii="Times New Roman" w:hAnsi="Times New Roman" w:cs="Times New Roman"/>
          <w:sz w:val="24"/>
          <w:szCs w:val="24"/>
          <w:lang w:val="en-US"/>
        </w:rPr>
        <w:t xml:space="preserve"> To test for </w:t>
      </w:r>
      <w:r w:rsidR="00F769C9">
        <w:rPr>
          <w:rFonts w:ascii="Times New Roman" w:hAnsi="Times New Roman" w:cs="Times New Roman"/>
          <w:sz w:val="24"/>
          <w:szCs w:val="24"/>
          <w:lang w:val="en-US"/>
        </w:rPr>
        <w:t>differences</w:t>
      </w:r>
      <w:r w:rsidR="007573F9">
        <w:rPr>
          <w:rFonts w:ascii="Times New Roman" w:hAnsi="Times New Roman" w:cs="Times New Roman"/>
          <w:sz w:val="24"/>
          <w:szCs w:val="24"/>
          <w:lang w:val="en-US"/>
        </w:rPr>
        <w:t xml:space="preserve"> among populations, we used multigroup analysis </w:t>
      </w:r>
      <w:r w:rsidR="007573F9" w:rsidRPr="00EC3F95">
        <w:rPr>
          <w:rFonts w:ascii="Times New Roman" w:hAnsi="Times New Roman" w:cs="Times New Roman"/>
          <w:sz w:val="24"/>
          <w:lang w:val="en-US"/>
        </w:rPr>
        <w:t>(Grace, 2006)</w:t>
      </w:r>
      <w:r w:rsidR="007573F9">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Because populations differed significantly</w:t>
      </w:r>
      <w:r w:rsidR="007573F9" w:rsidRPr="00C51849">
        <w:rPr>
          <w:rFonts w:ascii="Times New Roman" w:hAnsi="Times New Roman" w:cs="Times New Roman"/>
          <w:sz w:val="24"/>
          <w:szCs w:val="24"/>
          <w:lang w:val="en-US"/>
        </w:rPr>
        <w:t>, w</w:t>
      </w:r>
      <w:r w:rsidR="007573F9">
        <w:rPr>
          <w:rFonts w:ascii="Times New Roman" w:hAnsi="Times New Roman" w:cs="Times New Roman"/>
          <w:sz w:val="24"/>
          <w:szCs w:val="24"/>
          <w:lang w:val="en-US"/>
        </w:rPr>
        <w:t xml:space="preserve">e fitted </w:t>
      </w:r>
      <w:r w:rsidR="00F769C9">
        <w:rPr>
          <w:rFonts w:ascii="Times New Roman" w:hAnsi="Times New Roman" w:cs="Times New Roman"/>
          <w:sz w:val="24"/>
          <w:szCs w:val="24"/>
          <w:lang w:val="en-US"/>
        </w:rPr>
        <w:t xml:space="preserve">separate </w:t>
      </w:r>
      <w:r w:rsidR="007573F9">
        <w:rPr>
          <w:rFonts w:ascii="Times New Roman" w:hAnsi="Times New Roman" w:cs="Times New Roman"/>
          <w:sz w:val="24"/>
          <w:szCs w:val="24"/>
          <w:lang w:val="en-US"/>
        </w:rPr>
        <w:t xml:space="preserve">models </w:t>
      </w:r>
      <w:r w:rsidR="00F769C9">
        <w:rPr>
          <w:rFonts w:ascii="Times New Roman" w:hAnsi="Times New Roman" w:cs="Times New Roman"/>
          <w:sz w:val="24"/>
          <w:szCs w:val="24"/>
          <w:lang w:val="en-US"/>
        </w:rPr>
        <w:t>for</w:t>
      </w:r>
      <w:r w:rsidR="007573F9">
        <w:rPr>
          <w:rFonts w:ascii="Times New Roman" w:hAnsi="Times New Roman" w:cs="Times New Roman"/>
          <w:sz w:val="24"/>
          <w:szCs w:val="24"/>
          <w:lang w:val="en-US"/>
        </w:rPr>
        <w:t xml:space="preserve"> each population</w:t>
      </w:r>
      <w:r w:rsidR="0064417F">
        <w:rPr>
          <w:rFonts w:ascii="Times New Roman" w:hAnsi="Times New Roman" w:cs="Times New Roman"/>
          <w:sz w:val="24"/>
          <w:szCs w:val="24"/>
          <w:lang w:val="en-US"/>
        </w:rPr>
        <w:t xml:space="preserve"> and year</w:t>
      </w:r>
      <w:r w:rsidR="007573F9">
        <w:rPr>
          <w:rFonts w:ascii="Times New Roman" w:hAnsi="Times New Roman" w:cs="Times New Roman"/>
          <w:sz w:val="24"/>
          <w:szCs w:val="24"/>
          <w:lang w:val="en-US"/>
        </w:rPr>
        <w:t xml:space="preserve">. </w:t>
      </w:r>
      <w:r w:rsidR="00F769C9" w:rsidRPr="00792845">
        <w:rPr>
          <w:rFonts w:ascii="Times New Roman" w:hAnsi="Times New Roman" w:cs="Times New Roman"/>
          <w:sz w:val="24"/>
          <w:szCs w:val="24"/>
          <w:lang w:val="en-US"/>
        </w:rPr>
        <w:t xml:space="preserve">We excluded population D in 2010 </w:t>
      </w:r>
      <w:r>
        <w:rPr>
          <w:rFonts w:ascii="Times New Roman" w:hAnsi="Times New Roman" w:cs="Times New Roman"/>
          <w:sz w:val="24"/>
          <w:szCs w:val="24"/>
          <w:lang w:val="en-US"/>
        </w:rPr>
        <w:t xml:space="preserve">also </w:t>
      </w:r>
      <w:r w:rsidR="00F769C9" w:rsidRPr="00792845">
        <w:rPr>
          <w:rFonts w:ascii="Times New Roman" w:hAnsi="Times New Roman" w:cs="Times New Roman"/>
          <w:sz w:val="24"/>
          <w:szCs w:val="24"/>
          <w:lang w:val="en-US"/>
        </w:rPr>
        <w:t>from these analyses.</w:t>
      </w:r>
      <w:r w:rsidR="00F769C9">
        <w:rPr>
          <w:rFonts w:ascii="Times New Roman" w:hAnsi="Times New Roman" w:cs="Times New Roman"/>
          <w:sz w:val="24"/>
          <w:szCs w:val="24"/>
          <w:lang w:val="en-US"/>
        </w:rPr>
        <w:t xml:space="preserve"> </w:t>
      </w:r>
    </w:p>
    <w:p w14:paraId="52A129EF" w14:textId="7AA0ECF1" w:rsidR="00F77E97" w:rsidRDefault="00AE137A"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4B2B38">
        <w:rPr>
          <w:rFonts w:ascii="Times New Roman" w:hAnsi="Times New Roman" w:cs="Times New Roman"/>
          <w:sz w:val="24"/>
          <w:szCs w:val="24"/>
          <w:lang w:val="en-US"/>
        </w:rPr>
        <w:t xml:space="preserve">we </w:t>
      </w:r>
      <w:r w:rsidR="00754E1F">
        <w:rPr>
          <w:rFonts w:ascii="Times New Roman" w:hAnsi="Times New Roman" w:cs="Times New Roman"/>
          <w:sz w:val="24"/>
          <w:szCs w:val="24"/>
          <w:lang w:val="en-US"/>
        </w:rPr>
        <w:t>examine</w:t>
      </w:r>
      <w:r w:rsidR="004B2B38">
        <w:rPr>
          <w:rFonts w:ascii="Times New Roman" w:hAnsi="Times New Roman" w:cs="Times New Roman"/>
          <w:sz w:val="24"/>
          <w:szCs w:val="24"/>
          <w:lang w:val="en-US"/>
        </w:rPr>
        <w:t>d</w:t>
      </w:r>
      <w:r w:rsidR="00754E1F">
        <w:rPr>
          <w:rFonts w:ascii="Times New Roman" w:hAnsi="Times New Roman" w:cs="Times New Roman"/>
          <w:sz w:val="24"/>
          <w:szCs w:val="24"/>
          <w:lang w:val="en-US"/>
        </w:rPr>
        <w:t xml:space="preserve"> </w:t>
      </w:r>
      <w:r w:rsidR="00F77E97">
        <w:rPr>
          <w:rFonts w:ascii="Times New Roman" w:hAnsi="Times New Roman" w:cs="Times New Roman"/>
          <w:sz w:val="24"/>
          <w:szCs w:val="24"/>
          <w:lang w:val="en-US"/>
        </w:rPr>
        <w:t>if</w:t>
      </w:r>
      <w:r w:rsidR="00754E1F">
        <w:rPr>
          <w:rFonts w:ascii="Times New Roman" w:hAnsi="Times New Roman" w:cs="Times New Roman"/>
          <w:sz w:val="24"/>
          <w:szCs w:val="24"/>
          <w:lang w:val="en-US"/>
        </w:rPr>
        <w:t xml:space="preserve"> </w:t>
      </w:r>
      <w:r w:rsidR="0064417F">
        <w:rPr>
          <w:rFonts w:ascii="Times New Roman" w:hAnsi="Times New Roman" w:cs="Times New Roman"/>
          <w:sz w:val="24"/>
          <w:szCs w:val="24"/>
          <w:lang w:val="en-US"/>
        </w:rPr>
        <w:t xml:space="preserve">the </w:t>
      </w:r>
      <w:r w:rsidR="00754E1F">
        <w:rPr>
          <w:rFonts w:ascii="Times New Roman" w:hAnsi="Times New Roman" w:cs="Times New Roman"/>
          <w:sz w:val="24"/>
          <w:szCs w:val="24"/>
          <w:lang w:val="en-US"/>
        </w:rPr>
        <w:t>abundance of</w:t>
      </w:r>
      <w:r w:rsidR="00F77E97">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 xml:space="preserve">the </w:t>
      </w:r>
      <w:r w:rsidR="00111003">
        <w:rPr>
          <w:rFonts w:ascii="Times New Roman" w:hAnsi="Times New Roman" w:cs="Times New Roman"/>
          <w:sz w:val="24"/>
          <w:szCs w:val="24"/>
          <w:lang w:val="en-US"/>
        </w:rPr>
        <w:t xml:space="preserve">ant </w:t>
      </w:r>
      <w:r w:rsidR="009E7D4D">
        <w:rPr>
          <w:rFonts w:ascii="Times New Roman" w:hAnsi="Times New Roman" w:cs="Times New Roman"/>
          <w:sz w:val="24"/>
          <w:szCs w:val="24"/>
          <w:lang w:val="en-US"/>
        </w:rPr>
        <w:t xml:space="preserve">host of </w:t>
      </w:r>
      <w:r w:rsidR="009E7D4D" w:rsidRPr="009E7D4D">
        <w:rPr>
          <w:rFonts w:ascii="Times New Roman" w:hAnsi="Times New Roman" w:cs="Times New Roman"/>
          <w:i/>
          <w:sz w:val="24"/>
          <w:szCs w:val="24"/>
          <w:lang w:val="en-US"/>
        </w:rPr>
        <w:t xml:space="preserve">M. </w:t>
      </w:r>
      <w:proofErr w:type="spellStart"/>
      <w:r w:rsidR="009E7D4D" w:rsidRPr="009E7D4D">
        <w:rPr>
          <w:rFonts w:ascii="Times New Roman" w:hAnsi="Times New Roman" w:cs="Times New Roman"/>
          <w:i/>
          <w:sz w:val="24"/>
          <w:szCs w:val="24"/>
          <w:lang w:val="en-US"/>
        </w:rPr>
        <w:t>alcon</w:t>
      </w:r>
      <w:proofErr w:type="spellEnd"/>
      <w:r w:rsidR="009E7D4D">
        <w:rPr>
          <w:rFonts w:ascii="Times New Roman" w:hAnsi="Times New Roman" w:cs="Times New Roman"/>
          <w:sz w:val="24"/>
          <w:szCs w:val="24"/>
          <w:lang w:val="en-US"/>
        </w:rPr>
        <w:t xml:space="preserve"> </w:t>
      </w:r>
      <w:r w:rsidR="00754E1F">
        <w:rPr>
          <w:rFonts w:ascii="Times New Roman" w:hAnsi="Times New Roman" w:cs="Times New Roman"/>
          <w:sz w:val="24"/>
          <w:szCs w:val="24"/>
          <w:lang w:val="en-US"/>
        </w:rPr>
        <w:t>influe</w:t>
      </w:r>
      <w:r w:rsidR="0064417F">
        <w:rPr>
          <w:rFonts w:ascii="Times New Roman" w:hAnsi="Times New Roman" w:cs="Times New Roman"/>
          <w:sz w:val="24"/>
          <w:szCs w:val="24"/>
          <w:lang w:val="en-US"/>
        </w:rPr>
        <w:t>n</w:t>
      </w:r>
      <w:r w:rsidR="00754E1F">
        <w:rPr>
          <w:rFonts w:ascii="Times New Roman" w:hAnsi="Times New Roman" w:cs="Times New Roman"/>
          <w:sz w:val="24"/>
          <w:szCs w:val="24"/>
          <w:lang w:val="en-US"/>
        </w:rPr>
        <w:t>ce</w:t>
      </w:r>
      <w:r w:rsidR="0064417F">
        <w:rPr>
          <w:rFonts w:ascii="Times New Roman" w:hAnsi="Times New Roman" w:cs="Times New Roman"/>
          <w:sz w:val="24"/>
          <w:szCs w:val="24"/>
          <w:lang w:val="en-US"/>
        </w:rPr>
        <w:t>d</w:t>
      </w:r>
      <w:r w:rsidR="00EF13B6">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 xml:space="preserve">phenotypic selection </w:t>
      </w:r>
      <w:r w:rsidR="00111003">
        <w:rPr>
          <w:rFonts w:ascii="Times New Roman" w:hAnsi="Times New Roman" w:cs="Times New Roman"/>
          <w:sz w:val="24"/>
          <w:szCs w:val="24"/>
          <w:lang w:val="en-US"/>
        </w:rPr>
        <w:t xml:space="preserve">in the plant host </w:t>
      </w:r>
      <w:r w:rsidR="009E7D4D">
        <w:rPr>
          <w:rFonts w:ascii="Times New Roman" w:hAnsi="Times New Roman" w:cs="Times New Roman"/>
          <w:sz w:val="24"/>
          <w:szCs w:val="24"/>
          <w:lang w:val="en-US"/>
        </w:rPr>
        <w:t xml:space="preserve">by </w:t>
      </w:r>
      <w:r w:rsidR="00D07AAE">
        <w:rPr>
          <w:rFonts w:ascii="Times New Roman" w:hAnsi="Times New Roman" w:cs="Times New Roman"/>
          <w:sz w:val="24"/>
          <w:szCs w:val="24"/>
          <w:lang w:val="en-US"/>
        </w:rPr>
        <w:t>increasing</w:t>
      </w:r>
      <w:r w:rsidR="009E7D4D">
        <w:rPr>
          <w:rFonts w:ascii="Times New Roman" w:hAnsi="Times New Roman" w:cs="Times New Roman"/>
          <w:sz w:val="24"/>
          <w:szCs w:val="24"/>
          <w:lang w:val="en-US"/>
        </w:rPr>
        <w:t xml:space="preserve"> the probability of </w:t>
      </w:r>
      <w:r w:rsidR="00754E1F">
        <w:rPr>
          <w:rFonts w:ascii="Times New Roman" w:hAnsi="Times New Roman" w:cs="Times New Roman"/>
          <w:sz w:val="24"/>
          <w:szCs w:val="24"/>
          <w:lang w:val="en-US"/>
        </w:rPr>
        <w:t xml:space="preserve">predator </w:t>
      </w:r>
      <w:r w:rsidR="009E7D4D">
        <w:rPr>
          <w:rFonts w:ascii="Times New Roman" w:hAnsi="Times New Roman" w:cs="Times New Roman"/>
          <w:sz w:val="24"/>
          <w:szCs w:val="24"/>
          <w:lang w:val="en-US"/>
        </w:rPr>
        <w:t xml:space="preserve">presence </w:t>
      </w:r>
      <w:r w:rsidR="00EF13B6">
        <w:rPr>
          <w:rFonts w:ascii="Times New Roman" w:hAnsi="Times New Roman" w:cs="Times New Roman"/>
          <w:sz w:val="24"/>
          <w:szCs w:val="24"/>
          <w:lang w:val="en-US"/>
        </w:rPr>
        <w:lastRenderedPageBreak/>
        <w:t>or the intensity of the interaction</w:t>
      </w:r>
      <w:r w:rsidR="004B2B38">
        <w:rPr>
          <w:rFonts w:ascii="Times New Roman" w:hAnsi="Times New Roman" w:cs="Times New Roman"/>
          <w:sz w:val="24"/>
          <w:szCs w:val="24"/>
          <w:lang w:val="en-US"/>
        </w:rPr>
        <w:t>. F</w:t>
      </w:r>
      <w:r w:rsidR="0064417F">
        <w:rPr>
          <w:rFonts w:ascii="Times New Roman" w:hAnsi="Times New Roman" w:cs="Times New Roman"/>
          <w:sz w:val="24"/>
          <w:szCs w:val="24"/>
          <w:lang w:val="en-US"/>
        </w:rPr>
        <w:t>irst</w:t>
      </w:r>
      <w:r w:rsidR="004B2B38">
        <w:rPr>
          <w:rFonts w:ascii="Times New Roman" w:hAnsi="Times New Roman" w:cs="Times New Roman"/>
          <w:sz w:val="24"/>
          <w:szCs w:val="24"/>
          <w:lang w:val="en-US"/>
        </w:rPr>
        <w:t>,</w:t>
      </w:r>
      <w:r w:rsidR="009E7D4D">
        <w:rPr>
          <w:rFonts w:ascii="Times New Roman" w:hAnsi="Times New Roman" w:cs="Times New Roman"/>
          <w:sz w:val="24"/>
          <w:szCs w:val="24"/>
          <w:lang w:val="en-US"/>
        </w:rPr>
        <w:t xml:space="preserve"> we performed</w:t>
      </w:r>
      <w:r w:rsidR="00D07AAE">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a logistic regression of butterfly presence on log-transformed ant abundance, using the 20 study populations</w:t>
      </w:r>
      <w:r w:rsidR="0064417F">
        <w:rPr>
          <w:rFonts w:ascii="Times New Roman" w:hAnsi="Times New Roman" w:cs="Times New Roman"/>
          <w:sz w:val="24"/>
          <w:szCs w:val="24"/>
          <w:lang w:val="en-US"/>
        </w:rPr>
        <w:t>. Second</w:t>
      </w:r>
      <w:r w:rsidR="002467E6">
        <w:rPr>
          <w:rFonts w:ascii="Times New Roman" w:hAnsi="Times New Roman" w:cs="Times New Roman"/>
          <w:sz w:val="24"/>
          <w:szCs w:val="24"/>
          <w:lang w:val="en-US"/>
        </w:rPr>
        <w:t xml:space="preserve">, </w:t>
      </w:r>
      <w:r w:rsidR="002B015D">
        <w:rPr>
          <w:rFonts w:ascii="Times New Roman" w:hAnsi="Times New Roman" w:cs="Times New Roman"/>
          <w:sz w:val="24"/>
          <w:szCs w:val="24"/>
          <w:lang w:val="en-US"/>
        </w:rPr>
        <w:t xml:space="preserve">we </w:t>
      </w:r>
      <w:r w:rsidR="0064417F">
        <w:rPr>
          <w:rFonts w:ascii="Times New Roman" w:hAnsi="Times New Roman" w:cs="Times New Roman"/>
          <w:sz w:val="24"/>
          <w:szCs w:val="24"/>
          <w:lang w:val="en-US"/>
        </w:rPr>
        <w:t>performed</w:t>
      </w:r>
      <w:r w:rsidR="00D07AAE">
        <w:rPr>
          <w:rFonts w:ascii="Times New Roman" w:hAnsi="Times New Roman" w:cs="Times New Roman"/>
          <w:sz w:val="24"/>
          <w:szCs w:val="24"/>
          <w:lang w:val="en-US"/>
        </w:rPr>
        <w:t xml:space="preserve"> linear regressions of the mean number of eggs per plant</w:t>
      </w:r>
      <w:r w:rsidR="00C12AA8">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 xml:space="preserve">and the proportion of plants with </w:t>
      </w:r>
      <w:r w:rsidR="00D07AAE" w:rsidRPr="003120FF">
        <w:rPr>
          <w:rFonts w:ascii="Times New Roman" w:hAnsi="Times New Roman" w:cs="Times New Roman"/>
          <w:i/>
          <w:sz w:val="24"/>
          <w:szCs w:val="24"/>
          <w:lang w:val="en-US"/>
        </w:rPr>
        <w:t xml:space="preserve">M. </w:t>
      </w:r>
      <w:proofErr w:type="spellStart"/>
      <w:r w:rsidR="00D07AAE" w:rsidRPr="003120FF">
        <w:rPr>
          <w:rFonts w:ascii="Times New Roman" w:hAnsi="Times New Roman" w:cs="Times New Roman"/>
          <w:i/>
          <w:sz w:val="24"/>
          <w:szCs w:val="24"/>
          <w:lang w:val="en-US"/>
        </w:rPr>
        <w:t>alcon</w:t>
      </w:r>
      <w:proofErr w:type="spellEnd"/>
      <w:r w:rsidR="00D07AAE">
        <w:rPr>
          <w:rFonts w:ascii="Times New Roman" w:hAnsi="Times New Roman" w:cs="Times New Roman"/>
          <w:sz w:val="24"/>
          <w:szCs w:val="24"/>
          <w:lang w:val="en-US"/>
        </w:rPr>
        <w:t xml:space="preserve"> eggs </w:t>
      </w:r>
      <w:r w:rsidR="0064417F">
        <w:rPr>
          <w:rFonts w:ascii="Times New Roman" w:hAnsi="Times New Roman" w:cs="Times New Roman"/>
          <w:sz w:val="24"/>
          <w:szCs w:val="24"/>
          <w:lang w:val="en-US"/>
        </w:rPr>
        <w:t xml:space="preserve">in each of the two years </w:t>
      </w:r>
      <w:r w:rsidR="00D07AAE">
        <w:rPr>
          <w:rFonts w:ascii="Times New Roman" w:hAnsi="Times New Roman" w:cs="Times New Roman"/>
          <w:sz w:val="24"/>
          <w:szCs w:val="24"/>
          <w:lang w:val="en-US"/>
        </w:rPr>
        <w:t>on log-transformed ant-abundance, using the 11 populations where the butterfly was present</w:t>
      </w:r>
      <w:r w:rsidR="002467E6">
        <w:rPr>
          <w:rFonts w:ascii="Times New Roman" w:hAnsi="Times New Roman" w:cs="Times New Roman"/>
          <w:sz w:val="24"/>
          <w:szCs w:val="24"/>
          <w:lang w:val="en-US"/>
        </w:rPr>
        <w:t>.</w:t>
      </w:r>
    </w:p>
    <w:p w14:paraId="0BD29A4E" w14:textId="2EEE1EBD" w:rsidR="00987BBE" w:rsidRDefault="0064417F"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Path analyses were carried out in Amos </w:t>
      </w:r>
      <w:r w:rsidRPr="0044191E">
        <w:rPr>
          <w:rFonts w:ascii="Times New Roman" w:hAnsi="Times New Roman" w:cs="Times New Roman"/>
          <w:sz w:val="24"/>
          <w:szCs w:val="24"/>
          <w:lang w:val="en-US"/>
        </w:rPr>
        <w:t xml:space="preserve">16.0 </w:t>
      </w:r>
      <w:r w:rsidRPr="0044191E">
        <w:rPr>
          <w:rFonts w:ascii="Times New Roman" w:hAnsi="Times New Roman" w:cs="Times New Roman"/>
          <w:sz w:val="24"/>
          <w:lang w:val="en-US"/>
        </w:rPr>
        <w:t>(</w:t>
      </w:r>
      <w:proofErr w:type="spellStart"/>
      <w:r w:rsidRPr="0044191E">
        <w:rPr>
          <w:rFonts w:ascii="Times New Roman" w:hAnsi="Times New Roman" w:cs="Times New Roman"/>
          <w:sz w:val="24"/>
          <w:lang w:val="en-US"/>
        </w:rPr>
        <w:t>Arbukle</w:t>
      </w:r>
      <w:proofErr w:type="spellEnd"/>
      <w:r w:rsidRPr="0044191E">
        <w:rPr>
          <w:rFonts w:ascii="Times New Roman" w:hAnsi="Times New Roman" w:cs="Times New Roman"/>
          <w:sz w:val="24"/>
          <w:lang w:val="en-US"/>
        </w:rPr>
        <w:t>, 2007)</w:t>
      </w:r>
      <w:r>
        <w:rPr>
          <w:rFonts w:ascii="Times New Roman" w:hAnsi="Times New Roman" w:cs="Times New Roman"/>
          <w:sz w:val="24"/>
          <w:szCs w:val="24"/>
          <w:lang w:val="en-US"/>
        </w:rPr>
        <w:t xml:space="preserve">. </w:t>
      </w:r>
      <w:r w:rsidR="00AB2642">
        <w:rPr>
          <w:rFonts w:ascii="Times New Roman" w:hAnsi="Times New Roman" w:cs="Times New Roman"/>
          <w:sz w:val="24"/>
          <w:szCs w:val="24"/>
          <w:lang w:val="en-US"/>
        </w:rPr>
        <w:t>A</w:t>
      </w:r>
      <w:r>
        <w:rPr>
          <w:rFonts w:ascii="Times New Roman" w:hAnsi="Times New Roman" w:cs="Times New Roman"/>
          <w:sz w:val="24"/>
          <w:szCs w:val="24"/>
          <w:lang w:val="en-US"/>
        </w:rPr>
        <w:t>ll other a</w:t>
      </w:r>
      <w:r w:rsidR="00987BBE" w:rsidRPr="00987BBE">
        <w:rPr>
          <w:rFonts w:ascii="Times New Roman" w:hAnsi="Times New Roman" w:cs="Times New Roman"/>
          <w:sz w:val="24"/>
          <w:szCs w:val="24"/>
          <w:lang w:val="en-US"/>
        </w:rPr>
        <w:t>nalyses were conducted in R 3.1.2</w:t>
      </w:r>
      <w:r w:rsidR="00987BBE">
        <w:rPr>
          <w:rFonts w:ascii="Times New Roman" w:hAnsi="Times New Roman" w:cs="Times New Roman"/>
          <w:sz w:val="24"/>
          <w:szCs w:val="24"/>
          <w:lang w:val="en-US"/>
        </w:rPr>
        <w:t xml:space="preserve"> </w:t>
      </w:r>
      <w:r w:rsidR="0037728F" w:rsidRPr="0037728F">
        <w:rPr>
          <w:rFonts w:ascii="Times New Roman" w:hAnsi="Times New Roman" w:cs="Times New Roman"/>
          <w:sz w:val="24"/>
          <w:lang w:val="en-US"/>
        </w:rPr>
        <w:t>(R Core Team, 2014)</w:t>
      </w:r>
      <w:r>
        <w:rPr>
          <w:rFonts w:ascii="Times New Roman" w:hAnsi="Times New Roman" w:cs="Times New Roman"/>
          <w:sz w:val="24"/>
          <w:szCs w:val="24"/>
          <w:lang w:val="en-US"/>
        </w:rPr>
        <w:t>.</w:t>
      </w:r>
      <w:r w:rsidR="00376F42">
        <w:rPr>
          <w:rFonts w:ascii="Times New Roman" w:hAnsi="Times New Roman" w:cs="Times New Roman"/>
          <w:sz w:val="24"/>
          <w:szCs w:val="24"/>
          <w:lang w:val="en-US"/>
        </w:rPr>
        <w:t xml:space="preserve"> </w:t>
      </w:r>
    </w:p>
    <w:p w14:paraId="29766C11" w14:textId="77777777" w:rsidR="00472CCB" w:rsidRDefault="00472CCB" w:rsidP="003120FF">
      <w:pPr>
        <w:autoSpaceDE w:val="0"/>
        <w:autoSpaceDN w:val="0"/>
        <w:adjustRightInd w:val="0"/>
        <w:spacing w:after="0"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RESULTS</w:t>
      </w:r>
    </w:p>
    <w:p w14:paraId="3F1C97D3" w14:textId="5BCC6AD6" w:rsidR="00130CB5" w:rsidRDefault="000A4B8B" w:rsidP="00EC3F9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found evidence for </w:t>
      </w:r>
      <w:r w:rsidR="00BE571C">
        <w:rPr>
          <w:rFonts w:ascii="Times New Roman" w:hAnsi="Times New Roman" w:cs="Times New Roman"/>
          <w:sz w:val="24"/>
          <w:szCs w:val="24"/>
          <w:lang w:val="en-US"/>
        </w:rPr>
        <w:t xml:space="preserve">directional </w:t>
      </w:r>
      <w:r>
        <w:rPr>
          <w:rFonts w:ascii="Times New Roman" w:hAnsi="Times New Roman" w:cs="Times New Roman"/>
          <w:sz w:val="24"/>
          <w:szCs w:val="24"/>
          <w:lang w:val="en-US"/>
        </w:rPr>
        <w:t>selection on flowering phenology, flower number and shoot height in both study years</w:t>
      </w:r>
      <w:ins w:id="82" w:author="Alicia" w:date="2015-09-02T13:05:00Z">
        <w:r w:rsidR="003E6871">
          <w:rPr>
            <w:rFonts w:ascii="Times New Roman" w:hAnsi="Times New Roman" w:cs="Times New Roman"/>
            <w:sz w:val="24"/>
            <w:szCs w:val="24"/>
            <w:lang w:val="en-US"/>
          </w:rPr>
          <w:t xml:space="preserve">, although </w:t>
        </w:r>
      </w:ins>
      <w:ins w:id="83" w:author="Alicia" w:date="2015-09-02T13:06:00Z">
        <w:r w:rsidR="003E6871">
          <w:rPr>
            <w:rFonts w:ascii="Times New Roman" w:hAnsi="Times New Roman" w:cs="Times New Roman"/>
            <w:sz w:val="24"/>
            <w:szCs w:val="24"/>
            <w:lang w:val="en-US"/>
          </w:rPr>
          <w:t>this selection</w:t>
        </w:r>
      </w:ins>
      <w:ins w:id="84" w:author="Alicia" w:date="2015-09-02T13:05:00Z">
        <w:r w:rsidR="003E6871">
          <w:rPr>
            <w:rFonts w:ascii="Times New Roman" w:hAnsi="Times New Roman" w:cs="Times New Roman"/>
            <w:sz w:val="24"/>
            <w:szCs w:val="24"/>
            <w:lang w:val="en-US"/>
          </w:rPr>
          <w:t xml:space="preserve"> differed among populations</w:t>
        </w:r>
      </w:ins>
      <w:r w:rsidR="004B2B38">
        <w:rPr>
          <w:rFonts w:ascii="Times New Roman" w:hAnsi="Times New Roman" w:cs="Times New Roman"/>
          <w:sz w:val="24"/>
          <w:szCs w:val="24"/>
          <w:lang w:val="en-US"/>
        </w:rPr>
        <w:t xml:space="preserve"> (</w:t>
      </w:r>
      <w:ins w:id="85" w:author="Alicia" w:date="2015-09-02T13:05:00Z">
        <w:r w:rsidR="003E6871">
          <w:rPr>
            <w:rFonts w:ascii="Times New Roman" w:hAnsi="Times New Roman" w:cs="Times New Roman"/>
            <w:sz w:val="24"/>
            <w:szCs w:val="24"/>
            <w:lang w:val="en-US"/>
          </w:rPr>
          <w:t xml:space="preserve">except for selection on shoot height in 2010, </w:t>
        </w:r>
      </w:ins>
      <w:r w:rsidR="004B2B38">
        <w:rPr>
          <w:rFonts w:ascii="Times New Roman" w:hAnsi="Times New Roman" w:cs="Times New Roman"/>
          <w:sz w:val="24"/>
          <w:szCs w:val="24"/>
          <w:lang w:val="en-US"/>
        </w:rPr>
        <w:t>Table 1A)</w:t>
      </w:r>
      <w:r w:rsidR="006C7F43">
        <w:rPr>
          <w:rFonts w:ascii="Times New Roman" w:hAnsi="Times New Roman" w:cs="Times New Roman"/>
          <w:sz w:val="24"/>
          <w:szCs w:val="24"/>
          <w:lang w:val="en-US"/>
        </w:rPr>
        <w:t xml:space="preserve">. </w:t>
      </w:r>
      <w:del w:id="86" w:author="Alicia" w:date="2015-09-02T13:06:00Z">
        <w:r w:rsidR="006C7F43" w:rsidDel="003E6871">
          <w:rPr>
            <w:rFonts w:ascii="Times New Roman" w:hAnsi="Times New Roman" w:cs="Times New Roman"/>
            <w:sz w:val="24"/>
            <w:szCs w:val="24"/>
            <w:lang w:val="en-US"/>
          </w:rPr>
          <w:delText>Linear s</w:delText>
        </w:r>
        <w:r w:rsidR="00455DFD" w:rsidDel="003E6871">
          <w:rPr>
            <w:rFonts w:ascii="Times New Roman" w:hAnsi="Times New Roman" w:cs="Times New Roman"/>
            <w:sz w:val="24"/>
            <w:szCs w:val="24"/>
            <w:lang w:val="en-US"/>
          </w:rPr>
          <w:delText xml:space="preserve">election on flowering phenology and flower number </w:delText>
        </w:r>
        <w:r w:rsidR="003D3A81" w:rsidDel="003E6871">
          <w:rPr>
            <w:rFonts w:ascii="Times New Roman" w:hAnsi="Times New Roman" w:cs="Times New Roman"/>
            <w:sz w:val="24"/>
            <w:szCs w:val="24"/>
            <w:lang w:val="en-US"/>
          </w:rPr>
          <w:delText xml:space="preserve">differed </w:delText>
        </w:r>
        <w:r w:rsidR="00455DFD" w:rsidDel="003E6871">
          <w:rPr>
            <w:rFonts w:ascii="Times New Roman" w:hAnsi="Times New Roman" w:cs="Times New Roman"/>
            <w:sz w:val="24"/>
            <w:szCs w:val="24"/>
            <w:lang w:val="en-US"/>
          </w:rPr>
          <w:delText xml:space="preserve">among populations </w:delText>
        </w:r>
        <w:r w:rsidR="00F949DB" w:rsidDel="003E6871">
          <w:rPr>
            <w:rFonts w:ascii="Times New Roman" w:hAnsi="Times New Roman" w:cs="Times New Roman"/>
            <w:sz w:val="24"/>
            <w:szCs w:val="24"/>
            <w:lang w:val="en-US"/>
          </w:rPr>
          <w:delText xml:space="preserve">in </w:delText>
        </w:r>
        <w:r w:rsidR="00083829" w:rsidDel="003E6871">
          <w:rPr>
            <w:rFonts w:ascii="Times New Roman" w:hAnsi="Times New Roman" w:cs="Times New Roman"/>
            <w:sz w:val="24"/>
            <w:szCs w:val="24"/>
            <w:lang w:val="en-US"/>
          </w:rPr>
          <w:delText xml:space="preserve">both </w:delText>
        </w:r>
        <w:r w:rsidR="00F949DB" w:rsidDel="003E6871">
          <w:rPr>
            <w:rFonts w:ascii="Times New Roman" w:hAnsi="Times New Roman" w:cs="Times New Roman"/>
            <w:sz w:val="24"/>
            <w:szCs w:val="24"/>
            <w:lang w:val="en-US"/>
          </w:rPr>
          <w:delText>study years</w:delText>
        </w:r>
        <w:r w:rsidR="003D3A81" w:rsidDel="003E6871">
          <w:rPr>
            <w:rFonts w:ascii="Times New Roman" w:hAnsi="Times New Roman" w:cs="Times New Roman"/>
            <w:sz w:val="24"/>
            <w:szCs w:val="24"/>
            <w:lang w:val="en-US"/>
          </w:rPr>
          <w:delText xml:space="preserve"> and</w:delText>
        </w:r>
        <w:r w:rsidR="00455DFD" w:rsidDel="003E6871">
          <w:rPr>
            <w:rFonts w:ascii="Times New Roman" w:hAnsi="Times New Roman" w:cs="Times New Roman"/>
            <w:sz w:val="24"/>
            <w:szCs w:val="24"/>
            <w:lang w:val="en-US"/>
          </w:rPr>
          <w:delText xml:space="preserve"> selection on shoot height </w:delText>
        </w:r>
        <w:r w:rsidR="004B2B38" w:rsidDel="003E6871">
          <w:rPr>
            <w:rFonts w:ascii="Times New Roman" w:hAnsi="Times New Roman" w:cs="Times New Roman"/>
            <w:sz w:val="24"/>
            <w:szCs w:val="24"/>
            <w:lang w:val="en-US"/>
          </w:rPr>
          <w:delText>differ</w:delText>
        </w:r>
        <w:r w:rsidR="003D3A81" w:rsidDel="003E6871">
          <w:rPr>
            <w:rFonts w:ascii="Times New Roman" w:hAnsi="Times New Roman" w:cs="Times New Roman"/>
            <w:sz w:val="24"/>
            <w:szCs w:val="24"/>
            <w:lang w:val="en-US"/>
          </w:rPr>
          <w:delText>ed</w:delText>
        </w:r>
        <w:r w:rsidR="00ED310C" w:rsidDel="003E6871">
          <w:rPr>
            <w:rFonts w:ascii="Times New Roman" w:hAnsi="Times New Roman" w:cs="Times New Roman"/>
            <w:sz w:val="24"/>
            <w:szCs w:val="24"/>
            <w:lang w:val="en-US"/>
          </w:rPr>
          <w:delText xml:space="preserve"> </w:delText>
        </w:r>
        <w:r w:rsidR="00455DFD" w:rsidDel="003E6871">
          <w:rPr>
            <w:rFonts w:ascii="Times New Roman" w:hAnsi="Times New Roman" w:cs="Times New Roman"/>
            <w:sz w:val="24"/>
            <w:szCs w:val="24"/>
            <w:lang w:val="en-US"/>
          </w:rPr>
          <w:delText>in 2011.</w:delText>
        </w:r>
      </w:del>
      <w:r w:rsidR="00130CB5">
        <w:rPr>
          <w:rFonts w:ascii="Times New Roman" w:hAnsi="Times New Roman" w:cs="Times New Roman"/>
          <w:sz w:val="24"/>
          <w:szCs w:val="24"/>
          <w:lang w:val="en-US"/>
        </w:rPr>
        <w:t xml:space="preserve"> </w:t>
      </w:r>
      <w:r w:rsidR="00CE60AE">
        <w:rPr>
          <w:rFonts w:ascii="Times New Roman" w:hAnsi="Times New Roman" w:cs="Times New Roman"/>
          <w:sz w:val="24"/>
          <w:szCs w:val="24"/>
          <w:lang w:val="en-US"/>
        </w:rPr>
        <w:t xml:space="preserve">We </w:t>
      </w:r>
      <w:r w:rsidR="00BE571C">
        <w:rPr>
          <w:rFonts w:ascii="Times New Roman" w:hAnsi="Times New Roman" w:cs="Times New Roman"/>
          <w:sz w:val="24"/>
          <w:szCs w:val="24"/>
          <w:lang w:val="en-US"/>
        </w:rPr>
        <w:t>also found evidence</w:t>
      </w:r>
      <w:ins w:id="87" w:author="Alicia" w:date="2015-09-02T13:09:00Z">
        <w:r w:rsidR="003E6871">
          <w:rPr>
            <w:rFonts w:ascii="Times New Roman" w:hAnsi="Times New Roman" w:cs="Times New Roman"/>
            <w:sz w:val="24"/>
            <w:szCs w:val="24"/>
            <w:lang w:val="en-US"/>
          </w:rPr>
          <w:t>s</w:t>
        </w:r>
      </w:ins>
      <w:r w:rsidR="00BE571C">
        <w:rPr>
          <w:rFonts w:ascii="Times New Roman" w:hAnsi="Times New Roman" w:cs="Times New Roman"/>
          <w:sz w:val="24"/>
          <w:szCs w:val="24"/>
          <w:lang w:val="en-US"/>
        </w:rPr>
        <w:t xml:space="preserve"> of correlational selection</w:t>
      </w:r>
      <w:r w:rsidR="00E24180">
        <w:rPr>
          <w:rFonts w:ascii="Times New Roman" w:hAnsi="Times New Roman" w:cs="Times New Roman"/>
          <w:sz w:val="24"/>
          <w:szCs w:val="24"/>
          <w:lang w:val="en-US"/>
        </w:rPr>
        <w:t xml:space="preserve">, </w:t>
      </w:r>
      <w:del w:id="88" w:author="Alicia" w:date="2015-09-02T13:07:00Z">
        <w:r w:rsidR="00E24180" w:rsidDel="003E6871">
          <w:rPr>
            <w:rFonts w:ascii="Times New Roman" w:hAnsi="Times New Roman" w:cs="Times New Roman"/>
            <w:sz w:val="24"/>
            <w:szCs w:val="24"/>
            <w:lang w:val="en-US"/>
          </w:rPr>
          <w:delText xml:space="preserve">although </w:delText>
        </w:r>
      </w:del>
      <w:del w:id="89" w:author="Alicia" w:date="2015-09-02T13:08:00Z">
        <w:r w:rsidR="003D3A81" w:rsidDel="003E6871">
          <w:rPr>
            <w:rFonts w:ascii="Times New Roman" w:hAnsi="Times New Roman" w:cs="Times New Roman"/>
            <w:sz w:val="24"/>
            <w:szCs w:val="24"/>
            <w:lang w:val="en-US"/>
          </w:rPr>
          <w:delText xml:space="preserve">effects </w:delText>
        </w:r>
      </w:del>
      <w:del w:id="90" w:author="Alicia" w:date="2015-09-02T13:07:00Z">
        <w:r w:rsidR="00A17CAD" w:rsidDel="003E6871">
          <w:rPr>
            <w:rFonts w:ascii="Times New Roman" w:hAnsi="Times New Roman" w:cs="Times New Roman"/>
            <w:sz w:val="24"/>
            <w:szCs w:val="24"/>
            <w:lang w:val="en-US"/>
          </w:rPr>
          <w:delText xml:space="preserve">differed </w:delText>
        </w:r>
      </w:del>
      <w:del w:id="91" w:author="Alicia" w:date="2015-09-02T13:08:00Z">
        <w:r w:rsidR="00A17CAD" w:rsidDel="003E6871">
          <w:rPr>
            <w:rFonts w:ascii="Times New Roman" w:hAnsi="Times New Roman" w:cs="Times New Roman"/>
            <w:sz w:val="24"/>
            <w:szCs w:val="24"/>
            <w:lang w:val="en-US"/>
          </w:rPr>
          <w:delText>among</w:delText>
        </w:r>
        <w:r w:rsidR="00E24180" w:rsidDel="003E6871">
          <w:rPr>
            <w:rFonts w:ascii="Times New Roman" w:hAnsi="Times New Roman" w:cs="Times New Roman"/>
            <w:sz w:val="24"/>
            <w:szCs w:val="24"/>
            <w:lang w:val="en-US"/>
          </w:rPr>
          <w:delText xml:space="preserve"> population</w:delText>
        </w:r>
        <w:r w:rsidR="00A17CAD" w:rsidDel="003E6871">
          <w:rPr>
            <w:rFonts w:ascii="Times New Roman" w:hAnsi="Times New Roman" w:cs="Times New Roman"/>
            <w:sz w:val="24"/>
            <w:szCs w:val="24"/>
            <w:lang w:val="en-US"/>
          </w:rPr>
          <w:delText>s</w:delText>
        </w:r>
        <w:r w:rsidR="003D3A81" w:rsidDel="003E6871">
          <w:rPr>
            <w:rFonts w:ascii="Times New Roman" w:hAnsi="Times New Roman" w:cs="Times New Roman"/>
            <w:sz w:val="24"/>
            <w:szCs w:val="24"/>
            <w:lang w:val="en-US"/>
          </w:rPr>
          <w:delText xml:space="preserve"> </w:delText>
        </w:r>
      </w:del>
      <w:r w:rsidR="003D3A81">
        <w:rPr>
          <w:rFonts w:ascii="Times New Roman" w:hAnsi="Times New Roman" w:cs="Times New Roman"/>
          <w:sz w:val="24"/>
          <w:szCs w:val="24"/>
          <w:lang w:val="en-US"/>
        </w:rPr>
        <w:t>(Table 1B)</w:t>
      </w:r>
      <w:del w:id="92" w:author="Alicia" w:date="2015-09-02T13:09:00Z">
        <w:r w:rsidR="00221FA2" w:rsidDel="003E6871">
          <w:rPr>
            <w:rFonts w:ascii="Times New Roman" w:hAnsi="Times New Roman" w:cs="Times New Roman"/>
            <w:sz w:val="24"/>
            <w:szCs w:val="24"/>
            <w:lang w:val="en-US"/>
          </w:rPr>
          <w:delText>.</w:delText>
        </w:r>
      </w:del>
      <w:del w:id="93" w:author="Alicia" w:date="2015-09-02T13:08:00Z">
        <w:r w:rsidR="00221FA2" w:rsidDel="003E6871">
          <w:rPr>
            <w:rFonts w:ascii="Times New Roman" w:hAnsi="Times New Roman" w:cs="Times New Roman"/>
            <w:sz w:val="24"/>
            <w:szCs w:val="24"/>
            <w:lang w:val="en-US"/>
          </w:rPr>
          <w:delText xml:space="preserve"> </w:delText>
        </w:r>
        <w:r w:rsidR="00130CB5" w:rsidDel="003E6871">
          <w:rPr>
            <w:rFonts w:ascii="Times New Roman" w:hAnsi="Times New Roman" w:cs="Times New Roman"/>
            <w:sz w:val="24"/>
            <w:szCs w:val="24"/>
            <w:lang w:val="en-US"/>
          </w:rPr>
          <w:delText>In both study years</w:delText>
        </w:r>
      </w:del>
      <w:r w:rsidR="00130CB5">
        <w:rPr>
          <w:rFonts w:ascii="Times New Roman" w:hAnsi="Times New Roman" w:cs="Times New Roman"/>
          <w:sz w:val="24"/>
          <w:szCs w:val="24"/>
          <w:lang w:val="en-US"/>
        </w:rPr>
        <w:t xml:space="preserve">, </w:t>
      </w:r>
      <w:del w:id="94" w:author="Alicia" w:date="2015-09-02T13:09:00Z">
        <w:r w:rsidR="00130CB5" w:rsidDel="003E6871">
          <w:rPr>
            <w:rFonts w:ascii="Times New Roman" w:hAnsi="Times New Roman" w:cs="Times New Roman"/>
            <w:sz w:val="24"/>
            <w:szCs w:val="24"/>
            <w:lang w:val="en-US"/>
          </w:rPr>
          <w:delText>we found</w:delText>
        </w:r>
      </w:del>
      <w:ins w:id="95" w:author="Alicia" w:date="2015-09-02T13:09:00Z">
        <w:r w:rsidR="003E6871">
          <w:rPr>
            <w:rFonts w:ascii="Times New Roman" w:hAnsi="Times New Roman" w:cs="Times New Roman"/>
            <w:sz w:val="24"/>
            <w:szCs w:val="24"/>
            <w:lang w:val="en-US"/>
          </w:rPr>
          <w:t>and</w:t>
        </w:r>
      </w:ins>
      <w:r w:rsidR="00130CB5">
        <w:rPr>
          <w:rFonts w:ascii="Times New Roman" w:hAnsi="Times New Roman" w:cs="Times New Roman"/>
          <w:sz w:val="24"/>
          <w:szCs w:val="24"/>
          <w:lang w:val="en-US"/>
        </w:rPr>
        <w:t xml:space="preserve"> a significant quadratic effect of flower number on fitness</w:t>
      </w:r>
      <w:ins w:id="96" w:author="Alicia" w:date="2015-09-02T13:08:00Z">
        <w:r w:rsidR="003E6871" w:rsidRPr="003E6871">
          <w:rPr>
            <w:rFonts w:ascii="Times New Roman" w:hAnsi="Times New Roman" w:cs="Times New Roman"/>
            <w:sz w:val="24"/>
            <w:szCs w:val="24"/>
            <w:lang w:val="en-US"/>
          </w:rPr>
          <w:t xml:space="preserve"> </w:t>
        </w:r>
        <w:r w:rsidR="003E6871">
          <w:rPr>
            <w:rFonts w:ascii="Times New Roman" w:hAnsi="Times New Roman" w:cs="Times New Roman"/>
            <w:sz w:val="24"/>
            <w:szCs w:val="24"/>
            <w:lang w:val="en-US"/>
          </w:rPr>
          <w:t>in both study years</w:t>
        </w:r>
      </w:ins>
      <w:r w:rsidR="003D3A81">
        <w:rPr>
          <w:rFonts w:ascii="Times New Roman" w:hAnsi="Times New Roman" w:cs="Times New Roman"/>
          <w:sz w:val="24"/>
          <w:szCs w:val="24"/>
          <w:lang w:val="en-US"/>
        </w:rPr>
        <w:t xml:space="preserve">, </w:t>
      </w:r>
      <w:del w:id="97" w:author="Alicia" w:date="2015-09-02T13:09:00Z">
        <w:r w:rsidR="003D3A81" w:rsidDel="003E6871">
          <w:rPr>
            <w:rFonts w:ascii="Times New Roman" w:hAnsi="Times New Roman" w:cs="Times New Roman"/>
            <w:sz w:val="24"/>
            <w:szCs w:val="24"/>
            <w:lang w:val="en-US"/>
          </w:rPr>
          <w:delText>but this</w:delText>
        </w:r>
      </w:del>
      <w:ins w:id="98" w:author="Alicia" w:date="2015-09-02T13:09:00Z">
        <w:r w:rsidR="003E6871">
          <w:rPr>
            <w:rFonts w:ascii="Times New Roman" w:hAnsi="Times New Roman" w:cs="Times New Roman"/>
            <w:sz w:val="24"/>
            <w:szCs w:val="24"/>
            <w:lang w:val="en-US"/>
          </w:rPr>
          <w:t>although these</w:t>
        </w:r>
      </w:ins>
      <w:r w:rsidR="003D3A81">
        <w:rPr>
          <w:rFonts w:ascii="Times New Roman" w:hAnsi="Times New Roman" w:cs="Times New Roman"/>
          <w:sz w:val="24"/>
          <w:szCs w:val="24"/>
          <w:lang w:val="en-US"/>
        </w:rPr>
        <w:t xml:space="preserve"> effect</w:t>
      </w:r>
      <w:ins w:id="99" w:author="Alicia" w:date="2015-09-02T13:09:00Z">
        <w:r w:rsidR="003E6871">
          <w:rPr>
            <w:rFonts w:ascii="Times New Roman" w:hAnsi="Times New Roman" w:cs="Times New Roman"/>
            <w:sz w:val="24"/>
            <w:szCs w:val="24"/>
            <w:lang w:val="en-US"/>
          </w:rPr>
          <w:t>s</w:t>
        </w:r>
      </w:ins>
      <w:r w:rsidR="00130CB5">
        <w:rPr>
          <w:rFonts w:ascii="Times New Roman" w:hAnsi="Times New Roman" w:cs="Times New Roman"/>
          <w:sz w:val="24"/>
          <w:szCs w:val="24"/>
          <w:lang w:val="en-US"/>
        </w:rPr>
        <w:t xml:space="preserve"> </w:t>
      </w:r>
      <w:r w:rsidR="00234F5D">
        <w:rPr>
          <w:rFonts w:ascii="Times New Roman" w:hAnsi="Times New Roman" w:cs="Times New Roman"/>
          <w:sz w:val="24"/>
          <w:szCs w:val="24"/>
          <w:lang w:val="en-US"/>
        </w:rPr>
        <w:t xml:space="preserve">also </w:t>
      </w:r>
      <w:r w:rsidR="00A17CAD">
        <w:rPr>
          <w:rFonts w:ascii="Times New Roman" w:hAnsi="Times New Roman" w:cs="Times New Roman"/>
          <w:sz w:val="24"/>
          <w:szCs w:val="24"/>
          <w:lang w:val="en-US"/>
        </w:rPr>
        <w:t>differed among</w:t>
      </w:r>
      <w:r w:rsidR="00130CB5">
        <w:rPr>
          <w:rFonts w:ascii="Times New Roman" w:hAnsi="Times New Roman" w:cs="Times New Roman"/>
          <w:sz w:val="24"/>
          <w:szCs w:val="24"/>
          <w:lang w:val="en-US"/>
        </w:rPr>
        <w:t xml:space="preserve"> population</w:t>
      </w:r>
      <w:r w:rsidR="00A17CAD">
        <w:rPr>
          <w:rFonts w:ascii="Times New Roman" w:hAnsi="Times New Roman" w:cs="Times New Roman"/>
          <w:sz w:val="24"/>
          <w:szCs w:val="24"/>
          <w:lang w:val="en-US"/>
        </w:rPr>
        <w:t>s</w:t>
      </w:r>
      <w:r w:rsidR="00130CB5">
        <w:rPr>
          <w:rFonts w:ascii="Times New Roman" w:hAnsi="Times New Roman" w:cs="Times New Roman"/>
          <w:sz w:val="24"/>
          <w:szCs w:val="24"/>
          <w:lang w:val="en-US"/>
        </w:rPr>
        <w:t xml:space="preserve"> (Table 1</w:t>
      </w:r>
      <w:r w:rsidR="003D3A81">
        <w:rPr>
          <w:rFonts w:ascii="Times New Roman" w:hAnsi="Times New Roman" w:cs="Times New Roman"/>
          <w:sz w:val="24"/>
          <w:szCs w:val="24"/>
          <w:lang w:val="en-US"/>
        </w:rPr>
        <w:t>C</w:t>
      </w:r>
      <w:r w:rsidR="00130CB5">
        <w:rPr>
          <w:rFonts w:ascii="Times New Roman" w:hAnsi="Times New Roman" w:cs="Times New Roman"/>
          <w:sz w:val="24"/>
          <w:szCs w:val="24"/>
          <w:lang w:val="en-US"/>
        </w:rPr>
        <w:t>)</w:t>
      </w:r>
      <w:r w:rsidR="00176CA6">
        <w:rPr>
          <w:rFonts w:ascii="Times New Roman" w:hAnsi="Times New Roman" w:cs="Times New Roman"/>
          <w:sz w:val="24"/>
          <w:szCs w:val="24"/>
          <w:lang w:val="en-US"/>
        </w:rPr>
        <w:t>.</w:t>
      </w:r>
    </w:p>
    <w:p w14:paraId="65C0B018" w14:textId="6246C169" w:rsidR="00F37CEA" w:rsidRDefault="0039452A" w:rsidP="008E455D">
      <w:pPr>
        <w:spacing w:line="480" w:lineRule="auto"/>
        <w:ind w:firstLine="708"/>
        <w:rPr>
          <w:ins w:id="100" w:author="Alicia" w:date="2015-09-07T10:18:00Z"/>
          <w:rFonts w:ascii="Times New Roman" w:hAnsi="Times New Roman" w:cs="Times New Roman"/>
          <w:sz w:val="24"/>
          <w:szCs w:val="24"/>
          <w:lang w:val="en-US"/>
        </w:rPr>
      </w:pPr>
      <w:r>
        <w:rPr>
          <w:rFonts w:ascii="Times New Roman" w:hAnsi="Times New Roman" w:cs="Times New Roman"/>
          <w:sz w:val="24"/>
          <w:szCs w:val="24"/>
          <w:lang w:val="en-US"/>
        </w:rPr>
        <w:t>The direction of p</w:t>
      </w:r>
      <w:r w:rsidR="008E455D">
        <w:rPr>
          <w:rFonts w:ascii="Times New Roman" w:hAnsi="Times New Roman" w:cs="Times New Roman"/>
          <w:sz w:val="24"/>
          <w:szCs w:val="24"/>
          <w:lang w:val="en-US"/>
        </w:rPr>
        <w:t>henotypic selection on flowering phenology differed between populations where the predator was absent and</w:t>
      </w:r>
      <w:r w:rsidR="008C7C12">
        <w:rPr>
          <w:rFonts w:ascii="Times New Roman" w:hAnsi="Times New Roman" w:cs="Times New Roman"/>
          <w:sz w:val="24"/>
          <w:szCs w:val="24"/>
          <w:lang w:val="en-US"/>
        </w:rPr>
        <w:t xml:space="preserve"> populations where it was</w:t>
      </w:r>
      <w:r w:rsidR="008E455D">
        <w:rPr>
          <w:rFonts w:ascii="Times New Roman" w:hAnsi="Times New Roman" w:cs="Times New Roman"/>
          <w:sz w:val="24"/>
          <w:szCs w:val="24"/>
          <w:lang w:val="en-US"/>
        </w:rPr>
        <w:t xml:space="preserve"> present (Table 2</w:t>
      </w:r>
      <w:r w:rsidR="008C7C12">
        <w:rPr>
          <w:rFonts w:ascii="Times New Roman" w:hAnsi="Times New Roman" w:cs="Times New Roman"/>
          <w:sz w:val="24"/>
          <w:szCs w:val="24"/>
          <w:lang w:val="en-US"/>
        </w:rPr>
        <w:t xml:space="preserve">, Appendix </w:t>
      </w:r>
      <w:r w:rsidR="00833831">
        <w:rPr>
          <w:rFonts w:ascii="Times New Roman" w:hAnsi="Times New Roman" w:cs="Times New Roman"/>
          <w:sz w:val="24"/>
          <w:szCs w:val="24"/>
          <w:lang w:val="en-US"/>
        </w:rPr>
        <w:t>S2</w:t>
      </w:r>
      <w:r w:rsidR="008E455D">
        <w:rPr>
          <w:rFonts w:ascii="Times New Roman" w:hAnsi="Times New Roman" w:cs="Times New Roman"/>
          <w:sz w:val="24"/>
          <w:szCs w:val="24"/>
          <w:lang w:val="en-US"/>
        </w:rPr>
        <w:t xml:space="preserve">). </w:t>
      </w:r>
      <w:r w:rsidR="005E1BE3">
        <w:rPr>
          <w:rFonts w:ascii="Times New Roman" w:hAnsi="Times New Roman" w:cs="Times New Roman"/>
          <w:sz w:val="24"/>
          <w:szCs w:val="24"/>
          <w:lang w:val="en-US"/>
        </w:rPr>
        <w:t xml:space="preserve">In populations where the predator was absent, there was selection for </w:t>
      </w:r>
      <w:commentRangeStart w:id="101"/>
      <w:r w:rsidR="005E1BE3">
        <w:rPr>
          <w:rFonts w:ascii="Times New Roman" w:hAnsi="Times New Roman" w:cs="Times New Roman"/>
          <w:sz w:val="24"/>
          <w:szCs w:val="24"/>
          <w:lang w:val="en-US"/>
        </w:rPr>
        <w:t>earlier flowering</w:t>
      </w:r>
      <w:r w:rsidR="0070376A">
        <w:rPr>
          <w:rFonts w:ascii="Times New Roman" w:hAnsi="Times New Roman" w:cs="Times New Roman"/>
          <w:sz w:val="24"/>
          <w:szCs w:val="24"/>
          <w:lang w:val="en-US"/>
        </w:rPr>
        <w:t xml:space="preserve"> (mean</w:t>
      </w:r>
      <w:r w:rsidR="00BA20EF">
        <w:rPr>
          <w:rFonts w:ascii="Times New Roman" w:hAnsi="Times New Roman" w:cs="Times New Roman"/>
          <w:sz w:val="24"/>
          <w:szCs w:val="24"/>
          <w:lang w:val="en-US"/>
        </w:rPr>
        <w:t xml:space="preserve"> ± 95% CI</w:t>
      </w:r>
      <w:r w:rsidR="007F4BA5">
        <w:rPr>
          <w:rFonts w:ascii="Times New Roman" w:hAnsi="Times New Roman" w:cs="Times New Roman"/>
          <w:sz w:val="24"/>
          <w:szCs w:val="24"/>
          <w:lang w:val="en-US"/>
        </w:rPr>
        <w:t xml:space="preserve"> of selection gradients</w:t>
      </w:r>
      <w:r w:rsidR="00BA20EF">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22 </w:t>
      </w:r>
      <w:r w:rsidR="00BA20EF">
        <w:rPr>
          <w:rFonts w:ascii="Times New Roman" w:hAnsi="Times New Roman" w:cs="Times New Roman"/>
          <w:sz w:val="24"/>
          <w:szCs w:val="24"/>
          <w:lang w:val="en-US"/>
        </w:rPr>
        <w:t>± 0.15, 2011:</w:t>
      </w:r>
      <w:r w:rsidR="00AD32C4">
        <w:rPr>
          <w:rFonts w:ascii="Times New Roman" w:hAnsi="Times New Roman" w:cs="Times New Roman"/>
          <w:sz w:val="24"/>
          <w:szCs w:val="24"/>
          <w:lang w:val="en-US"/>
        </w:rPr>
        <w:t xml:space="preserve"> 0.30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0.17</w:t>
      </w:r>
      <w:r w:rsidR="0070376A">
        <w:rPr>
          <w:rFonts w:ascii="Times New Roman" w:hAnsi="Times New Roman" w:cs="Times New Roman"/>
          <w:sz w:val="24"/>
          <w:szCs w:val="24"/>
          <w:lang w:val="en-US"/>
        </w:rPr>
        <w:t>)</w:t>
      </w:r>
      <w:r w:rsidR="005E1BE3">
        <w:rPr>
          <w:rFonts w:ascii="Times New Roman" w:hAnsi="Times New Roman" w:cs="Times New Roman"/>
          <w:sz w:val="24"/>
          <w:szCs w:val="24"/>
          <w:lang w:val="en-US"/>
        </w:rPr>
        <w:t>, while in populations where the predator was present there was selection for later flowering</w:t>
      </w:r>
      <w:r w:rsidR="00966BE7">
        <w:rPr>
          <w:rFonts w:ascii="Times New Roman" w:hAnsi="Times New Roman" w:cs="Times New Roman"/>
          <w:sz w:val="24"/>
          <w:szCs w:val="24"/>
          <w:lang w:val="en-US"/>
        </w:rPr>
        <w:t xml:space="preserve"> </w:t>
      </w:r>
      <w:commentRangeEnd w:id="101"/>
      <w:r w:rsidR="001F1540">
        <w:rPr>
          <w:rStyle w:val="Refdecomentario"/>
        </w:rPr>
        <w:commentReference w:id="101"/>
      </w:r>
      <w:r w:rsidR="00966BE7">
        <w:rPr>
          <w:rFonts w:ascii="Times New Roman" w:hAnsi="Times New Roman" w:cs="Times New Roman"/>
          <w:sz w:val="24"/>
          <w:szCs w:val="24"/>
          <w:lang w:val="en-US"/>
        </w:rPr>
        <w:t>(mean ± 95% CI</w:t>
      </w:r>
      <w:r w:rsidR="007F4BA5">
        <w:rPr>
          <w:rFonts w:ascii="Times New Roman" w:hAnsi="Times New Roman" w:cs="Times New Roman"/>
          <w:sz w:val="24"/>
          <w:szCs w:val="24"/>
          <w:lang w:val="en-US"/>
        </w:rPr>
        <w:t xml:space="preserve"> of selection gradients</w:t>
      </w:r>
      <w:r w:rsidR="00966BE7">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19 </w:t>
      </w:r>
      <w:r w:rsidR="00966BE7">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15</w:t>
      </w:r>
      <w:r w:rsidR="00966BE7">
        <w:rPr>
          <w:rFonts w:ascii="Times New Roman" w:hAnsi="Times New Roman" w:cs="Times New Roman"/>
          <w:sz w:val="24"/>
          <w:szCs w:val="24"/>
          <w:lang w:val="en-US"/>
        </w:rPr>
        <w:t>, 2011:</w:t>
      </w:r>
      <w:r w:rsidR="00AD32C4">
        <w:rPr>
          <w:rFonts w:ascii="Times New Roman" w:hAnsi="Times New Roman" w:cs="Times New Roman"/>
          <w:sz w:val="24"/>
          <w:szCs w:val="24"/>
          <w:lang w:val="en-US"/>
        </w:rPr>
        <w:t xml:space="preserve"> -0.10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0.11</w:t>
      </w:r>
      <w:r w:rsidR="008C7C12">
        <w:rPr>
          <w:rFonts w:ascii="Times New Roman" w:hAnsi="Times New Roman" w:cs="Times New Roman"/>
          <w:sz w:val="24"/>
          <w:szCs w:val="24"/>
          <w:lang w:val="en-US"/>
        </w:rPr>
        <w:t>,</w:t>
      </w:r>
      <w:r w:rsidR="008C7C12" w:rsidRPr="008C7C12">
        <w:rPr>
          <w:rFonts w:ascii="Times New Roman" w:hAnsi="Times New Roman" w:cs="Times New Roman"/>
          <w:sz w:val="24"/>
          <w:szCs w:val="24"/>
          <w:lang w:val="en-US"/>
        </w:rPr>
        <w:t xml:space="preserve"> </w:t>
      </w:r>
      <w:r w:rsidR="008C7C12">
        <w:rPr>
          <w:rFonts w:ascii="Times New Roman" w:hAnsi="Times New Roman" w:cs="Times New Roman"/>
          <w:sz w:val="24"/>
          <w:szCs w:val="24"/>
          <w:lang w:val="en-US"/>
        </w:rPr>
        <w:t>Fig. 1</w:t>
      </w:r>
      <w:r w:rsidR="00966BE7">
        <w:rPr>
          <w:rFonts w:ascii="Times New Roman" w:hAnsi="Times New Roman" w:cs="Times New Roman"/>
          <w:sz w:val="24"/>
          <w:szCs w:val="24"/>
          <w:lang w:val="en-US"/>
        </w:rPr>
        <w:t>)</w:t>
      </w:r>
      <w:r w:rsidR="005E1BE3">
        <w:rPr>
          <w:rFonts w:ascii="Times New Roman" w:hAnsi="Times New Roman" w:cs="Times New Roman"/>
          <w:sz w:val="24"/>
          <w:szCs w:val="24"/>
          <w:lang w:val="en-US"/>
        </w:rPr>
        <w:t xml:space="preserve">. </w:t>
      </w:r>
      <w:ins w:id="102" w:author="Alicia" w:date="2015-09-07T10:18:00Z">
        <w:r w:rsidR="00F37CEA" w:rsidRPr="00F37CEA">
          <w:rPr>
            <w:rFonts w:ascii="Times New Roman" w:hAnsi="Times New Roman" w:cs="Times New Roman"/>
            <w:sz w:val="24"/>
            <w:szCs w:val="24"/>
            <w:lang w:val="en-US"/>
          </w:rPr>
          <w:t xml:space="preserve"> </w:t>
        </w:r>
      </w:ins>
      <w:commentRangeStart w:id="103"/>
      <w:ins w:id="104" w:author="Alicia" w:date="2015-09-07T10:27:00Z">
        <w:r w:rsidR="00F37CEA">
          <w:rPr>
            <w:rFonts w:ascii="Times New Roman" w:hAnsi="Times New Roman" w:cs="Times New Roman"/>
            <w:sz w:val="24"/>
            <w:szCs w:val="24"/>
            <w:lang w:val="en-US"/>
          </w:rPr>
          <w:t>Standardized</w:t>
        </w:r>
      </w:ins>
      <w:ins w:id="105" w:author="Alicia" w:date="2015-09-07T10:23:00Z">
        <w:r w:rsidR="00F37CEA">
          <w:rPr>
            <w:rFonts w:ascii="Times New Roman" w:hAnsi="Times New Roman" w:cs="Times New Roman"/>
            <w:sz w:val="24"/>
            <w:szCs w:val="24"/>
            <w:lang w:val="en-US"/>
          </w:rPr>
          <w:t xml:space="preserve"> </w:t>
        </w:r>
      </w:ins>
      <w:ins w:id="106" w:author="Alicia" w:date="2015-09-07T10:27:00Z">
        <w:r w:rsidR="00F37CEA">
          <w:rPr>
            <w:rFonts w:ascii="Times New Roman" w:hAnsi="Times New Roman" w:cs="Times New Roman"/>
            <w:sz w:val="24"/>
            <w:szCs w:val="24"/>
            <w:lang w:val="en-US"/>
          </w:rPr>
          <w:t>s</w:t>
        </w:r>
      </w:ins>
      <w:ins w:id="107" w:author="Alicia" w:date="2015-09-07T10:18:00Z">
        <w:r w:rsidR="00F37CEA">
          <w:rPr>
            <w:rFonts w:ascii="Times New Roman" w:hAnsi="Times New Roman" w:cs="Times New Roman"/>
            <w:sz w:val="24"/>
            <w:szCs w:val="24"/>
            <w:lang w:val="en-US"/>
          </w:rPr>
          <w:t>election gradients indicate the change in relative</w:t>
        </w:r>
      </w:ins>
      <w:ins w:id="108" w:author="Alicia" w:date="2015-09-07T10:23:00Z">
        <w:r w:rsidR="00F37CEA">
          <w:rPr>
            <w:rFonts w:ascii="Times New Roman" w:hAnsi="Times New Roman" w:cs="Times New Roman"/>
            <w:sz w:val="24"/>
            <w:szCs w:val="24"/>
            <w:lang w:val="en-US"/>
          </w:rPr>
          <w:t xml:space="preserve"> fitness as a function of </w:t>
        </w:r>
      </w:ins>
      <w:ins w:id="109" w:author="Alicia" w:date="2015-09-07T10:24:00Z">
        <w:r w:rsidR="00F37CEA">
          <w:rPr>
            <w:rFonts w:ascii="Times New Roman" w:hAnsi="Times New Roman" w:cs="Times New Roman"/>
            <w:sz w:val="24"/>
            <w:szCs w:val="24"/>
            <w:lang w:val="en-US"/>
          </w:rPr>
          <w:t>the change in phenology as other traits are held constant</w:t>
        </w:r>
      </w:ins>
      <w:ins w:id="110" w:author="Alicia" w:date="2015-09-07T10:28:00Z">
        <w:r w:rsidR="00B51A68">
          <w:rPr>
            <w:rFonts w:ascii="Times New Roman" w:hAnsi="Times New Roman" w:cs="Times New Roman"/>
            <w:sz w:val="24"/>
            <w:szCs w:val="24"/>
            <w:lang w:val="en-US"/>
          </w:rPr>
          <w:t>. In this case, flowering a week earlier (i</w:t>
        </w:r>
      </w:ins>
      <w:ins w:id="111" w:author="Alicia" w:date="2015-09-07T10:42:00Z">
        <w:r w:rsidR="001F42C9">
          <w:rPr>
            <w:rFonts w:ascii="Times New Roman" w:hAnsi="Times New Roman" w:cs="Times New Roman"/>
            <w:sz w:val="24"/>
            <w:szCs w:val="24"/>
            <w:lang w:val="en-US"/>
          </w:rPr>
          <w:t>.e., i</w:t>
        </w:r>
      </w:ins>
      <w:ins w:id="112" w:author="Alicia" w:date="2015-09-07T10:28:00Z">
        <w:r w:rsidR="00B51A68">
          <w:rPr>
            <w:rFonts w:ascii="Times New Roman" w:hAnsi="Times New Roman" w:cs="Times New Roman"/>
            <w:sz w:val="24"/>
            <w:szCs w:val="24"/>
            <w:lang w:val="en-US"/>
          </w:rPr>
          <w:t xml:space="preserve">ncrease of phenology by one unit) would increase fitness </w:t>
        </w:r>
        <w:r w:rsidR="00B51A68">
          <w:rPr>
            <w:rFonts w:ascii="Times New Roman" w:hAnsi="Times New Roman" w:cs="Times New Roman"/>
            <w:sz w:val="24"/>
            <w:szCs w:val="24"/>
            <w:lang w:val="en-US"/>
          </w:rPr>
          <w:lastRenderedPageBreak/>
          <w:t>by 22</w:t>
        </w:r>
      </w:ins>
      <w:ins w:id="113" w:author="Alicia" w:date="2015-09-07T10:29:00Z">
        <w:r w:rsidR="00B51A68">
          <w:rPr>
            <w:rFonts w:ascii="Times New Roman" w:hAnsi="Times New Roman" w:cs="Times New Roman"/>
            <w:sz w:val="24"/>
            <w:szCs w:val="24"/>
            <w:lang w:val="en-US"/>
          </w:rPr>
          <w:t>% (2010)</w:t>
        </w:r>
      </w:ins>
      <w:ins w:id="114" w:author="Alicia" w:date="2015-09-07T10:28:00Z">
        <w:r w:rsidR="00B51A68">
          <w:rPr>
            <w:rFonts w:ascii="Times New Roman" w:hAnsi="Times New Roman" w:cs="Times New Roman"/>
            <w:sz w:val="24"/>
            <w:szCs w:val="24"/>
            <w:lang w:val="en-US"/>
          </w:rPr>
          <w:t xml:space="preserve"> and 30%</w:t>
        </w:r>
      </w:ins>
      <w:ins w:id="115" w:author="Alicia" w:date="2015-09-07T10:29:00Z">
        <w:r w:rsidR="00B51A68">
          <w:rPr>
            <w:rFonts w:ascii="Times New Roman" w:hAnsi="Times New Roman" w:cs="Times New Roman"/>
            <w:sz w:val="24"/>
            <w:szCs w:val="24"/>
            <w:lang w:val="en-US"/>
          </w:rPr>
          <w:t xml:space="preserve"> (2011) in populations without the predator, and decrease i</w:t>
        </w:r>
      </w:ins>
      <w:ins w:id="116" w:author="Alicia" w:date="2015-09-07T10:34:00Z">
        <w:r w:rsidR="00B51A68">
          <w:rPr>
            <w:rFonts w:ascii="Times New Roman" w:hAnsi="Times New Roman" w:cs="Times New Roman"/>
            <w:sz w:val="24"/>
            <w:szCs w:val="24"/>
            <w:lang w:val="en-US"/>
          </w:rPr>
          <w:t>t</w:t>
        </w:r>
      </w:ins>
      <w:ins w:id="117" w:author="Alicia" w:date="2015-09-07T10:29:00Z">
        <w:r w:rsidR="00B51A68">
          <w:rPr>
            <w:rFonts w:ascii="Times New Roman" w:hAnsi="Times New Roman" w:cs="Times New Roman"/>
            <w:sz w:val="24"/>
            <w:szCs w:val="24"/>
            <w:lang w:val="en-US"/>
          </w:rPr>
          <w:t xml:space="preserve"> by 19% (2010) and 10% (2011) in populations without the predator. </w:t>
        </w:r>
      </w:ins>
      <w:commentRangeEnd w:id="103"/>
      <w:ins w:id="118" w:author="Alicia" w:date="2015-09-07T10:57:00Z">
        <w:r w:rsidR="008D214A">
          <w:rPr>
            <w:rStyle w:val="Refdecomentario"/>
          </w:rPr>
          <w:commentReference w:id="103"/>
        </w:r>
      </w:ins>
    </w:p>
    <w:p w14:paraId="46F956B7" w14:textId="0522BAE0" w:rsidR="00580C74" w:rsidDel="00B51A68" w:rsidRDefault="00580C74" w:rsidP="008E455D">
      <w:pPr>
        <w:spacing w:line="480" w:lineRule="auto"/>
        <w:ind w:firstLine="708"/>
        <w:rPr>
          <w:del w:id="119" w:author="Alicia" w:date="2015-09-07T10:33:00Z"/>
          <w:rFonts w:ascii="Times New Roman" w:hAnsi="Times New Roman" w:cs="Times New Roman"/>
          <w:sz w:val="24"/>
          <w:szCs w:val="24"/>
          <w:lang w:val="en-US"/>
        </w:rPr>
      </w:pPr>
    </w:p>
    <w:p w14:paraId="668074E2" w14:textId="50569EE1" w:rsidR="00AE137A" w:rsidRDefault="00AE137A" w:rsidP="00AE137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both study years, early</w:t>
      </w:r>
      <w:r w:rsidR="007E17CA">
        <w:rPr>
          <w:rFonts w:ascii="Times New Roman" w:hAnsi="Times New Roman" w:cs="Times New Roman"/>
          <w:sz w:val="24"/>
          <w:szCs w:val="24"/>
          <w:lang w:val="en-US"/>
        </w:rPr>
        <w:t xml:space="preserve"> </w:t>
      </w:r>
      <w:r>
        <w:rPr>
          <w:rFonts w:ascii="Times New Roman" w:hAnsi="Times New Roman" w:cs="Times New Roman"/>
          <w:sz w:val="24"/>
          <w:szCs w:val="24"/>
          <w:lang w:val="en-US"/>
        </w:rPr>
        <w:t>flowering increased the probability of being attacked by the predator</w:t>
      </w:r>
      <w:r w:rsidR="0039452A">
        <w:rPr>
          <w:rFonts w:ascii="Times New Roman" w:hAnsi="Times New Roman" w:cs="Times New Roman"/>
          <w:sz w:val="24"/>
          <w:szCs w:val="24"/>
          <w:lang w:val="en-US"/>
        </w:rPr>
        <w:t xml:space="preserve"> within all populations where the predator was present</w:t>
      </w:r>
      <w:r>
        <w:rPr>
          <w:rFonts w:ascii="Times New Roman" w:hAnsi="Times New Roman" w:cs="Times New Roman"/>
          <w:sz w:val="24"/>
          <w:szCs w:val="24"/>
          <w:lang w:val="en-US"/>
        </w:rPr>
        <w:t xml:space="preserve"> (Table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51115">
        <w:rPr>
          <w:rFonts w:ascii="Times New Roman" w:hAnsi="Times New Roman" w:cs="Times New Roman"/>
          <w:sz w:val="24"/>
          <w:szCs w:val="24"/>
          <w:lang w:val="en-US"/>
        </w:rPr>
        <w:t xml:space="preserve">The probability of being attacked was higher </w:t>
      </w:r>
      <w:r w:rsidR="0039452A">
        <w:rPr>
          <w:rFonts w:ascii="Times New Roman" w:hAnsi="Times New Roman" w:cs="Times New Roman"/>
          <w:sz w:val="24"/>
          <w:szCs w:val="24"/>
          <w:lang w:val="en-US"/>
        </w:rPr>
        <w:t xml:space="preserve">also </w:t>
      </w:r>
      <w:r w:rsidR="00C51115">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plants with higher number of flowers in </w:t>
      </w:r>
      <w:r w:rsidR="00C51115">
        <w:rPr>
          <w:rFonts w:ascii="Times New Roman" w:hAnsi="Times New Roman" w:cs="Times New Roman"/>
          <w:sz w:val="24"/>
          <w:szCs w:val="24"/>
          <w:lang w:val="en-US"/>
        </w:rPr>
        <w:t xml:space="preserve">2011, </w:t>
      </w:r>
      <w:r w:rsidR="0039452A">
        <w:rPr>
          <w:rFonts w:ascii="Times New Roman" w:hAnsi="Times New Roman" w:cs="Times New Roman"/>
          <w:sz w:val="24"/>
          <w:szCs w:val="24"/>
          <w:lang w:val="en-US"/>
        </w:rPr>
        <w:t>while the effect</w:t>
      </w:r>
      <w:r w:rsidR="00C51115">
        <w:rPr>
          <w:rFonts w:ascii="Times New Roman" w:hAnsi="Times New Roman" w:cs="Times New Roman"/>
          <w:sz w:val="24"/>
          <w:szCs w:val="24"/>
          <w:lang w:val="en-US"/>
        </w:rPr>
        <w:t xml:space="preserve"> differed among populations in 2010</w:t>
      </w:r>
      <w:r>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T</w:t>
      </w:r>
      <w:r>
        <w:rPr>
          <w:rFonts w:ascii="Times New Roman" w:hAnsi="Times New Roman" w:cs="Times New Roman"/>
          <w:sz w:val="24"/>
          <w:szCs w:val="24"/>
          <w:lang w:val="en-US"/>
        </w:rPr>
        <w:t>he relationship between probability of attack and shoot height</w:t>
      </w:r>
      <w:r w:rsidR="00C51115">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was</w:t>
      </w:r>
      <w:r w:rsidR="00B06077">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not significant in 2010 and</w:t>
      </w:r>
      <w:r w:rsidR="00C51115">
        <w:rPr>
          <w:rFonts w:ascii="Times New Roman" w:hAnsi="Times New Roman" w:cs="Times New Roman"/>
          <w:sz w:val="24"/>
          <w:szCs w:val="24"/>
          <w:lang w:val="en-US"/>
        </w:rPr>
        <w:t xml:space="preserve"> differed among populations</w:t>
      </w:r>
      <w:r w:rsidR="0039452A">
        <w:rPr>
          <w:rFonts w:ascii="Times New Roman" w:hAnsi="Times New Roman" w:cs="Times New Roman"/>
          <w:sz w:val="24"/>
          <w:szCs w:val="24"/>
          <w:lang w:val="en-US"/>
        </w:rPr>
        <w:t xml:space="preserve"> in 2011</w:t>
      </w:r>
      <w:r>
        <w:rPr>
          <w:rFonts w:ascii="Times New Roman" w:hAnsi="Times New Roman" w:cs="Times New Roman"/>
          <w:sz w:val="24"/>
          <w:szCs w:val="24"/>
          <w:lang w:val="en-US"/>
        </w:rPr>
        <w:t xml:space="preserve">. </w:t>
      </w:r>
      <w:r w:rsidR="00AC55C4">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effects of phenology and flower number on predation intensity (number of eggs, 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55C4">
        <w:rPr>
          <w:rFonts w:ascii="Times New Roman" w:hAnsi="Times New Roman" w:cs="Times New Roman"/>
          <w:sz w:val="24"/>
          <w:szCs w:val="24"/>
          <w:lang w:val="en-US"/>
        </w:rPr>
        <w:t xml:space="preserve">differed between populations </w:t>
      </w:r>
      <w:r>
        <w:rPr>
          <w:rFonts w:ascii="Times New Roman" w:hAnsi="Times New Roman" w:cs="Times New Roman"/>
          <w:sz w:val="24"/>
          <w:szCs w:val="24"/>
          <w:lang w:val="en-US"/>
        </w:rPr>
        <w:t>in both years studied.</w:t>
      </w:r>
    </w:p>
    <w:p w14:paraId="6910EA1A" w14:textId="2E93BEB0" w:rsidR="007E17CA" w:rsidRDefault="007E17CA" w:rsidP="007E17CA">
      <w:pPr>
        <w:spacing w:line="480" w:lineRule="auto"/>
        <w:ind w:firstLine="708"/>
        <w:rPr>
          <w:rFonts w:ascii="Times New Roman" w:hAnsi="Times New Roman" w:cs="Times New Roman"/>
          <w:sz w:val="24"/>
          <w:szCs w:val="24"/>
          <w:lang w:val="en-US"/>
        </w:rPr>
      </w:pPr>
      <w:r w:rsidRPr="00092F8B">
        <w:rPr>
          <w:rFonts w:ascii="Times New Roman" w:hAnsi="Times New Roman" w:cs="Times New Roman"/>
          <w:sz w:val="24"/>
          <w:szCs w:val="24"/>
          <w:lang w:val="en-US"/>
        </w:rPr>
        <w:t xml:space="preserve">Multigroup </w:t>
      </w:r>
      <w:r>
        <w:rPr>
          <w:rFonts w:ascii="Times New Roman" w:hAnsi="Times New Roman" w:cs="Times New Roman"/>
          <w:sz w:val="24"/>
          <w:szCs w:val="24"/>
          <w:lang w:val="en-US"/>
        </w:rPr>
        <w:t>analyses</w:t>
      </w:r>
      <w:r w:rsidRPr="00092F8B">
        <w:rPr>
          <w:rFonts w:ascii="Times New Roman" w:hAnsi="Times New Roman" w:cs="Times New Roman"/>
          <w:sz w:val="24"/>
          <w:szCs w:val="24"/>
          <w:lang w:val="en-US"/>
        </w:rPr>
        <w:t xml:space="preserve"> revealed significant</w:t>
      </w:r>
      <w:r>
        <w:rPr>
          <w:rFonts w:ascii="Times New Roman" w:hAnsi="Times New Roman" w:cs="Times New Roman"/>
          <w:sz w:val="24"/>
          <w:szCs w:val="24"/>
          <w:lang w:val="en-US"/>
        </w:rPr>
        <w:t xml:space="preserve"> among-population</w:t>
      </w:r>
      <w:r w:rsidRPr="00092F8B">
        <w:rPr>
          <w:rFonts w:ascii="Times New Roman" w:hAnsi="Times New Roman" w:cs="Times New Roman"/>
          <w:sz w:val="24"/>
          <w:szCs w:val="24"/>
          <w:lang w:val="en-US"/>
        </w:rPr>
        <w:t xml:space="preserve"> </w:t>
      </w:r>
      <w:r w:rsidR="003D3A81">
        <w:rPr>
          <w:rFonts w:ascii="Times New Roman" w:hAnsi="Times New Roman" w:cs="Times New Roman"/>
          <w:sz w:val="24"/>
          <w:szCs w:val="24"/>
          <w:lang w:val="en-US"/>
        </w:rPr>
        <w:t>differences</w:t>
      </w:r>
      <w:r w:rsidRPr="00376F4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w:t>
      </w:r>
      <w:r w:rsidR="003D3A81">
        <w:rPr>
          <w:rFonts w:ascii="Times New Roman" w:hAnsi="Times New Roman" w:cs="Times New Roman"/>
          <w:sz w:val="24"/>
          <w:szCs w:val="24"/>
          <w:lang w:val="en-US"/>
        </w:rPr>
        <w:t>trait-fitness relationships</w:t>
      </w:r>
      <w:r>
        <w:rPr>
          <w:rFonts w:ascii="Times New Roman" w:hAnsi="Times New Roman" w:cs="Times New Roman"/>
          <w:sz w:val="24"/>
          <w:szCs w:val="24"/>
          <w:lang w:val="en-US"/>
        </w:rPr>
        <w:t xml:space="preserve"> (</w:t>
      </w:r>
      <w:r w:rsidR="00833831">
        <w:rPr>
          <w:rFonts w:ascii="Times New Roman" w:hAnsi="Times New Roman" w:cs="Times New Roman"/>
          <w:sz w:val="24"/>
          <w:szCs w:val="24"/>
          <w:lang w:val="en-US"/>
        </w:rPr>
        <w:t>Appendix</w:t>
      </w:r>
      <w:r w:rsidR="00833831" w:rsidRPr="00AE307E">
        <w:rPr>
          <w:rFonts w:ascii="Times New Roman" w:hAnsi="Times New Roman" w:cs="Times New Roman"/>
          <w:sz w:val="24"/>
          <w:szCs w:val="24"/>
          <w:lang w:val="en-US"/>
        </w:rPr>
        <w:t xml:space="preserve"> S</w:t>
      </w:r>
      <w:r w:rsidR="00833831">
        <w:rPr>
          <w:rFonts w:ascii="Times New Roman" w:hAnsi="Times New Roman" w:cs="Times New Roman"/>
          <w:sz w:val="24"/>
          <w:szCs w:val="24"/>
          <w:lang w:val="en-US"/>
        </w:rPr>
        <w:t>4, Tables S4.</w:t>
      </w:r>
      <w:r w:rsidR="00AE307E" w:rsidRPr="00AE307E">
        <w:rPr>
          <w:rFonts w:ascii="Times New Roman" w:hAnsi="Times New Roman" w:cs="Times New Roman"/>
          <w:sz w:val="24"/>
          <w:szCs w:val="24"/>
          <w:lang w:val="en-US"/>
        </w:rPr>
        <w:t>1</w:t>
      </w:r>
      <w:r w:rsidR="005D766B">
        <w:rPr>
          <w:rFonts w:ascii="Times New Roman" w:hAnsi="Times New Roman" w:cs="Times New Roman"/>
          <w:sz w:val="24"/>
          <w:szCs w:val="24"/>
          <w:lang w:val="en-US"/>
        </w:rPr>
        <w:t>-</w:t>
      </w:r>
      <w:r w:rsidR="00AE307E">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C06494">
        <w:rPr>
          <w:rFonts w:ascii="Times New Roman" w:hAnsi="Times New Roman" w:cs="Times New Roman"/>
          <w:sz w:val="24"/>
          <w:szCs w:val="24"/>
          <w:lang w:val="en-US"/>
        </w:rPr>
        <w:t>Nevertheless</w:t>
      </w:r>
      <w:r>
        <w:rPr>
          <w:rFonts w:ascii="Times New Roman" w:hAnsi="Times New Roman" w:cs="Times New Roman"/>
          <w:sz w:val="24"/>
          <w:szCs w:val="24"/>
          <w:lang w:val="en-US"/>
        </w:rPr>
        <w:t>, models fit</w:t>
      </w:r>
      <w:r w:rsidR="003D3A81">
        <w:rPr>
          <w:rFonts w:ascii="Times New Roman" w:hAnsi="Times New Roman" w:cs="Times New Roman"/>
          <w:sz w:val="24"/>
          <w:szCs w:val="24"/>
          <w:lang w:val="en-US"/>
        </w:rPr>
        <w:t>ted</w:t>
      </w:r>
      <w:r>
        <w:rPr>
          <w:rFonts w:ascii="Times New Roman" w:hAnsi="Times New Roman" w:cs="Times New Roman"/>
          <w:sz w:val="24"/>
          <w:szCs w:val="24"/>
          <w:lang w:val="en-US"/>
        </w:rPr>
        <w:t xml:space="preserve"> for each population </w:t>
      </w:r>
      <w:r w:rsidR="003D3A81">
        <w:rPr>
          <w:rFonts w:ascii="Times New Roman" w:hAnsi="Times New Roman" w:cs="Times New Roman"/>
          <w:sz w:val="24"/>
          <w:szCs w:val="24"/>
          <w:lang w:val="en-US"/>
        </w:rPr>
        <w:t>and year consistently identified</w:t>
      </w:r>
      <w:r>
        <w:rPr>
          <w:rFonts w:ascii="Times New Roman" w:hAnsi="Times New Roman" w:cs="Times New Roman"/>
          <w:sz w:val="24"/>
          <w:szCs w:val="24"/>
          <w:lang w:val="en-US"/>
        </w:rPr>
        <w:t xml:space="preserve"> effects of phenology on fitness mediated by seed predator preference for early-flowering plants</w:t>
      </w:r>
      <w:r w:rsidR="0039452A">
        <w:rPr>
          <w:rFonts w:ascii="Times New Roman" w:hAnsi="Times New Roman" w:cs="Times New Roman"/>
          <w:sz w:val="24"/>
          <w:szCs w:val="24"/>
          <w:lang w:val="en-US"/>
        </w:rPr>
        <w:t xml:space="preserve"> (</w:t>
      </w:r>
      <w:r w:rsidR="00833831" w:rsidRPr="00833831">
        <w:rPr>
          <w:rFonts w:ascii="Times New Roman" w:hAnsi="Times New Roman" w:cs="Times New Roman"/>
          <w:sz w:val="24"/>
          <w:szCs w:val="24"/>
          <w:lang w:val="en-US"/>
        </w:rPr>
        <w:t>Appendix S4, Tables S4.</w:t>
      </w:r>
      <w:r w:rsidR="0039452A">
        <w:rPr>
          <w:rFonts w:ascii="Times New Roman" w:hAnsi="Times New Roman" w:cs="Times New Roman"/>
          <w:sz w:val="24"/>
          <w:szCs w:val="24"/>
          <w:lang w:val="en-US"/>
        </w:rPr>
        <w:t>3-5). D</w:t>
      </w:r>
      <w:r>
        <w:rPr>
          <w:rFonts w:ascii="Times New Roman" w:hAnsi="Times New Roman" w:cs="Times New Roman"/>
          <w:sz w:val="24"/>
          <w:szCs w:val="24"/>
          <w:lang w:val="en-US"/>
        </w:rPr>
        <w:t>irect effects</w:t>
      </w:r>
      <w:r w:rsidR="003D3A81">
        <w:rPr>
          <w:rFonts w:ascii="Times New Roman" w:hAnsi="Times New Roman" w:cs="Times New Roman"/>
          <w:sz w:val="24"/>
          <w:szCs w:val="24"/>
          <w:lang w:val="en-US"/>
        </w:rPr>
        <w:t xml:space="preserve"> of traits on fitness were less consistent</w:t>
      </w:r>
      <w:r>
        <w:rPr>
          <w:rFonts w:ascii="Times New Roman" w:hAnsi="Times New Roman" w:cs="Times New Roman"/>
          <w:sz w:val="24"/>
          <w:szCs w:val="24"/>
          <w:lang w:val="en-US"/>
        </w:rPr>
        <w:t xml:space="preserve">. </w:t>
      </w:r>
    </w:p>
    <w:p w14:paraId="48F1C5C8" w14:textId="29FD4F5B" w:rsidR="00C12AA8" w:rsidRDefault="001833E4" w:rsidP="003D6C1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probability of </w:t>
      </w:r>
      <w:r w:rsidR="00511ABC" w:rsidRPr="001833E4">
        <w:rPr>
          <w:rFonts w:ascii="Times New Roman" w:hAnsi="Times New Roman" w:cs="Times New Roman"/>
          <w:i/>
          <w:sz w:val="24"/>
          <w:szCs w:val="24"/>
          <w:lang w:val="en-US"/>
        </w:rPr>
        <w:t xml:space="preserve">M. </w:t>
      </w:r>
      <w:proofErr w:type="spellStart"/>
      <w:r w:rsidR="00511ABC" w:rsidRPr="001833E4">
        <w:rPr>
          <w:rFonts w:ascii="Times New Roman" w:hAnsi="Times New Roman" w:cs="Times New Roman"/>
          <w:i/>
          <w:sz w:val="24"/>
          <w:szCs w:val="24"/>
          <w:lang w:val="en-US"/>
        </w:rPr>
        <w:t>alcon</w:t>
      </w:r>
      <w:proofErr w:type="spellEnd"/>
      <w:r w:rsidR="00511A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w:t>
      </w:r>
      <w:r w:rsidR="00511ABC">
        <w:rPr>
          <w:rFonts w:ascii="Times New Roman" w:hAnsi="Times New Roman" w:cs="Times New Roman"/>
          <w:sz w:val="24"/>
          <w:szCs w:val="24"/>
          <w:lang w:val="en-US"/>
        </w:rPr>
        <w:t xml:space="preserve">increased </w:t>
      </w:r>
      <w:r>
        <w:rPr>
          <w:rFonts w:ascii="Times New Roman" w:hAnsi="Times New Roman" w:cs="Times New Roman"/>
          <w:sz w:val="24"/>
          <w:szCs w:val="24"/>
          <w:lang w:val="en-US"/>
        </w:rPr>
        <w:t xml:space="preserve">with </w:t>
      </w:r>
      <w:r w:rsidR="00511ABC">
        <w:rPr>
          <w:rFonts w:ascii="Times New Roman" w:hAnsi="Times New Roman" w:cs="Times New Roman"/>
          <w:sz w:val="24"/>
          <w:szCs w:val="24"/>
          <w:lang w:val="en-US"/>
        </w:rPr>
        <w:t xml:space="preserve">increasing </w:t>
      </w:r>
      <w:r>
        <w:rPr>
          <w:rFonts w:ascii="Times New Roman" w:hAnsi="Times New Roman" w:cs="Times New Roman"/>
          <w:sz w:val="24"/>
          <w:szCs w:val="24"/>
          <w:lang w:val="en-US"/>
        </w:rPr>
        <w:t xml:space="preserve">abundance of </w:t>
      </w:r>
      <w:proofErr w:type="spellStart"/>
      <w:r w:rsidRPr="001833E4">
        <w:rPr>
          <w:rFonts w:ascii="Times New Roman" w:hAnsi="Times New Roman" w:cs="Times New Roman"/>
          <w:i/>
          <w:sz w:val="24"/>
          <w:szCs w:val="24"/>
          <w:lang w:val="en-US"/>
        </w:rPr>
        <w:t>Myrmica</w:t>
      </w:r>
      <w:proofErr w:type="spellEnd"/>
      <w:r>
        <w:rPr>
          <w:rFonts w:ascii="Times New Roman" w:hAnsi="Times New Roman" w:cs="Times New Roman"/>
          <w:sz w:val="24"/>
          <w:szCs w:val="24"/>
          <w:lang w:val="en-US"/>
        </w:rPr>
        <w:t xml:space="preserve"> ants</w:t>
      </w:r>
      <w:r w:rsidR="00467D9F">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 xml:space="preserve">in the population </w:t>
      </w:r>
      <w:r w:rsidR="00467D9F">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B8400D">
        <w:rPr>
          <w:rFonts w:ascii="Times New Roman" w:hAnsi="Times New Roman" w:cs="Times New Roman"/>
          <w:sz w:val="24"/>
          <w:szCs w:val="24"/>
          <w:lang w:val="en-US"/>
        </w:rPr>
        <w:t>A</w:t>
      </w:r>
      <w:r w:rsidR="00467D9F">
        <w:rPr>
          <w:rFonts w:ascii="Times New Roman" w:hAnsi="Times New Roman" w:cs="Times New Roman"/>
          <w:sz w:val="24"/>
          <w:szCs w:val="24"/>
          <w:lang w:val="en-US"/>
        </w:rPr>
        <w:t>)</w:t>
      </w:r>
      <w:r>
        <w:rPr>
          <w:rFonts w:ascii="Times New Roman" w:hAnsi="Times New Roman" w:cs="Times New Roman"/>
          <w:sz w:val="24"/>
          <w:szCs w:val="24"/>
          <w:lang w:val="en-US"/>
        </w:rPr>
        <w:t xml:space="preserve">. Although there were populations with high ant abundance where </w:t>
      </w:r>
      <w:r w:rsidRPr="001833E4">
        <w:rPr>
          <w:rFonts w:ascii="Times New Roman" w:hAnsi="Times New Roman" w:cs="Times New Roman"/>
          <w:i/>
          <w:sz w:val="24"/>
          <w:szCs w:val="24"/>
          <w:lang w:val="en-US"/>
        </w:rPr>
        <w:t xml:space="preserve">M. </w:t>
      </w:r>
      <w:proofErr w:type="spellStart"/>
      <w:r w:rsidRPr="001833E4">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was absent, </w:t>
      </w:r>
      <w:r w:rsidR="00511ABC">
        <w:rPr>
          <w:rFonts w:ascii="Times New Roman" w:hAnsi="Times New Roman" w:cs="Times New Roman"/>
          <w:sz w:val="24"/>
          <w:szCs w:val="24"/>
          <w:lang w:val="en-US"/>
        </w:rPr>
        <w:t xml:space="preserve">ant abundance was seldom low </w:t>
      </w:r>
      <w:r>
        <w:rPr>
          <w:rFonts w:ascii="Times New Roman" w:hAnsi="Times New Roman" w:cs="Times New Roman"/>
          <w:sz w:val="24"/>
          <w:szCs w:val="24"/>
          <w:lang w:val="en-US"/>
        </w:rPr>
        <w:t>in populations where it was present.</w:t>
      </w:r>
      <w:r w:rsidR="00C12AA8">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In populations where the butterfly was present, n</w:t>
      </w:r>
      <w:r w:rsidR="00C12AA8">
        <w:rPr>
          <w:rFonts w:ascii="Times New Roman" w:hAnsi="Times New Roman" w:cs="Times New Roman"/>
          <w:sz w:val="24"/>
          <w:szCs w:val="24"/>
          <w:lang w:val="en-US"/>
        </w:rPr>
        <w:t xml:space="preserve">either the mean number of eggs per plant </w:t>
      </w:r>
      <w:r w:rsidR="002C17F1">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A35DD3">
        <w:rPr>
          <w:rFonts w:ascii="Times New Roman" w:hAnsi="Times New Roman" w:cs="Times New Roman"/>
          <w:sz w:val="24"/>
          <w:szCs w:val="24"/>
          <w:lang w:val="en-US"/>
        </w:rPr>
        <w:t>B</w:t>
      </w:r>
      <w:r w:rsidR="002C17F1">
        <w:rPr>
          <w:rFonts w:ascii="Times New Roman" w:hAnsi="Times New Roman" w:cs="Times New Roman"/>
          <w:sz w:val="24"/>
          <w:szCs w:val="24"/>
          <w:lang w:val="en-US"/>
        </w:rPr>
        <w:t xml:space="preserve">) </w:t>
      </w:r>
      <w:r w:rsidR="00C12AA8">
        <w:rPr>
          <w:rFonts w:ascii="Times New Roman" w:hAnsi="Times New Roman" w:cs="Times New Roman"/>
          <w:sz w:val="24"/>
          <w:szCs w:val="24"/>
          <w:lang w:val="en-US"/>
        </w:rPr>
        <w:t xml:space="preserve">nor the proportion of plants with </w:t>
      </w:r>
      <w:r w:rsidR="00C12AA8" w:rsidRPr="00821226">
        <w:rPr>
          <w:rFonts w:ascii="Times New Roman" w:hAnsi="Times New Roman" w:cs="Times New Roman"/>
          <w:i/>
          <w:sz w:val="24"/>
          <w:szCs w:val="24"/>
          <w:lang w:val="en-US"/>
        </w:rPr>
        <w:t xml:space="preserve">M. </w:t>
      </w:r>
      <w:proofErr w:type="spellStart"/>
      <w:r w:rsidR="00C12AA8" w:rsidRPr="00821226">
        <w:rPr>
          <w:rFonts w:ascii="Times New Roman" w:hAnsi="Times New Roman" w:cs="Times New Roman"/>
          <w:i/>
          <w:sz w:val="24"/>
          <w:szCs w:val="24"/>
          <w:lang w:val="en-US"/>
        </w:rPr>
        <w:t>alcon</w:t>
      </w:r>
      <w:proofErr w:type="spellEnd"/>
      <w:r w:rsidR="00C12AA8">
        <w:rPr>
          <w:rFonts w:ascii="Times New Roman" w:hAnsi="Times New Roman" w:cs="Times New Roman"/>
          <w:sz w:val="24"/>
          <w:szCs w:val="24"/>
          <w:lang w:val="en-US"/>
        </w:rPr>
        <w:t xml:space="preserve"> eggs </w:t>
      </w:r>
      <w:r w:rsidR="002C17F1">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A35DD3">
        <w:rPr>
          <w:rFonts w:ascii="Times New Roman" w:hAnsi="Times New Roman" w:cs="Times New Roman"/>
          <w:sz w:val="24"/>
          <w:szCs w:val="24"/>
          <w:lang w:val="en-US"/>
        </w:rPr>
        <w:t>C</w:t>
      </w:r>
      <w:r w:rsidR="002C17F1">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was</w:t>
      </w:r>
      <w:r w:rsidR="00C12AA8">
        <w:rPr>
          <w:rFonts w:ascii="Times New Roman" w:hAnsi="Times New Roman" w:cs="Times New Roman"/>
          <w:sz w:val="24"/>
          <w:szCs w:val="24"/>
          <w:lang w:val="en-US"/>
        </w:rPr>
        <w:t xml:space="preserve"> relat</w:t>
      </w:r>
      <w:r w:rsidR="007E17CA">
        <w:rPr>
          <w:rFonts w:ascii="Times New Roman" w:hAnsi="Times New Roman" w:cs="Times New Roman"/>
          <w:sz w:val="24"/>
          <w:szCs w:val="24"/>
          <w:lang w:val="en-US"/>
        </w:rPr>
        <w:t>ed to</w:t>
      </w:r>
      <w:r w:rsidR="00C12AA8">
        <w:rPr>
          <w:rFonts w:ascii="Times New Roman" w:hAnsi="Times New Roman" w:cs="Times New Roman"/>
          <w:sz w:val="24"/>
          <w:szCs w:val="24"/>
          <w:lang w:val="en-US"/>
        </w:rPr>
        <w:t xml:space="preserve"> ant abundance.</w:t>
      </w:r>
    </w:p>
    <w:p w14:paraId="7E3D576E"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DISCUSSION</w:t>
      </w:r>
    </w:p>
    <w:p w14:paraId="125005A2" w14:textId="31F5A92A" w:rsidR="003E6237" w:rsidRDefault="0075332F" w:rsidP="002B260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have shown that the </w:t>
      </w:r>
      <w:r w:rsidR="000B4B9F">
        <w:rPr>
          <w:rFonts w:ascii="Times New Roman" w:hAnsi="Times New Roman" w:cs="Times New Roman"/>
          <w:sz w:val="24"/>
          <w:szCs w:val="24"/>
          <w:lang w:val="en-US"/>
        </w:rPr>
        <w:t>butterfly</w:t>
      </w:r>
      <w:r>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pre-dispersal </w:t>
      </w:r>
      <w:r>
        <w:rPr>
          <w:rFonts w:ascii="Times New Roman" w:hAnsi="Times New Roman" w:cs="Times New Roman"/>
          <w:sz w:val="24"/>
          <w:szCs w:val="24"/>
          <w:lang w:val="en-US"/>
        </w:rPr>
        <w:t xml:space="preserve">seed predator </w:t>
      </w:r>
      <w:r w:rsidRPr="002B2607">
        <w:rPr>
          <w:rFonts w:ascii="Times New Roman" w:hAnsi="Times New Roman" w:cs="Times New Roman"/>
          <w:i/>
          <w:sz w:val="24"/>
          <w:szCs w:val="24"/>
          <w:lang w:val="en-US"/>
        </w:rPr>
        <w:t xml:space="preserve">M. </w:t>
      </w:r>
      <w:proofErr w:type="spellStart"/>
      <w:r w:rsidRPr="002B2607">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t>
      </w:r>
      <w:r w:rsidR="00016E9E">
        <w:rPr>
          <w:rFonts w:ascii="Times New Roman" w:hAnsi="Times New Roman" w:cs="Times New Roman"/>
          <w:sz w:val="24"/>
          <w:szCs w:val="24"/>
          <w:lang w:val="en-US"/>
        </w:rPr>
        <w:t xml:space="preserve">shifts the direction of </w:t>
      </w:r>
      <w:r>
        <w:rPr>
          <w:rFonts w:ascii="Times New Roman" w:hAnsi="Times New Roman" w:cs="Times New Roman"/>
          <w:sz w:val="24"/>
          <w:szCs w:val="24"/>
          <w:lang w:val="en-US"/>
        </w:rPr>
        <w:t>phenotypic selection on flowering phenology</w:t>
      </w:r>
      <w:r w:rsidR="0035286E">
        <w:rPr>
          <w:rFonts w:ascii="Times New Roman" w:hAnsi="Times New Roman" w:cs="Times New Roman"/>
          <w:sz w:val="24"/>
          <w:szCs w:val="24"/>
          <w:lang w:val="en-US"/>
        </w:rPr>
        <w:t xml:space="preserve"> in</w:t>
      </w:r>
      <w:r w:rsidR="0039452A">
        <w:rPr>
          <w:rFonts w:ascii="Times New Roman" w:hAnsi="Times New Roman" w:cs="Times New Roman"/>
          <w:sz w:val="24"/>
          <w:szCs w:val="24"/>
          <w:lang w:val="en-US"/>
        </w:rPr>
        <w:t xml:space="preserve"> its host plant</w:t>
      </w:r>
      <w:r w:rsidR="000B4B9F" w:rsidRPr="000B4B9F">
        <w:rPr>
          <w:rFonts w:ascii="Times New Roman" w:hAnsi="Times New Roman" w:cs="Times New Roman"/>
          <w:i/>
          <w:sz w:val="24"/>
          <w:szCs w:val="24"/>
          <w:lang w:val="en-US"/>
        </w:rPr>
        <w:t xml:space="preserve"> </w:t>
      </w:r>
      <w:r w:rsidR="000B4B9F" w:rsidRPr="00D17EE6">
        <w:rPr>
          <w:rFonts w:ascii="Times New Roman" w:hAnsi="Times New Roman" w:cs="Times New Roman"/>
          <w:i/>
          <w:sz w:val="24"/>
          <w:szCs w:val="24"/>
          <w:lang w:val="en-US"/>
        </w:rPr>
        <w:t xml:space="preserve">G. </w:t>
      </w:r>
      <w:proofErr w:type="spellStart"/>
      <w:r w:rsidR="000B4B9F" w:rsidRPr="00D17EE6">
        <w:rPr>
          <w:rFonts w:ascii="Times New Roman" w:hAnsi="Times New Roman" w:cs="Times New Roman"/>
          <w:i/>
          <w:sz w:val="24"/>
          <w:szCs w:val="24"/>
          <w:lang w:val="en-US"/>
        </w:rPr>
        <w:lastRenderedPageBreak/>
        <w:t>pneumonanthe</w:t>
      </w:r>
      <w:proofErr w:type="spellEnd"/>
      <w:r>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 the absence of the seed predator, phenotypic selection </w:t>
      </w:r>
      <w:r w:rsidR="0039452A">
        <w:rPr>
          <w:rFonts w:ascii="Times New Roman" w:hAnsi="Times New Roman" w:cs="Times New Roman"/>
          <w:sz w:val="24"/>
          <w:szCs w:val="24"/>
          <w:lang w:val="en-US"/>
        </w:rPr>
        <w:t xml:space="preserve">favored </w:t>
      </w:r>
      <w:r w:rsidR="000B4B9F">
        <w:rPr>
          <w:rFonts w:ascii="Times New Roman" w:hAnsi="Times New Roman" w:cs="Times New Roman"/>
          <w:sz w:val="24"/>
          <w:szCs w:val="24"/>
          <w:lang w:val="en-US"/>
        </w:rPr>
        <w:t xml:space="preserve">earlier flowering. Because </w:t>
      </w:r>
      <w:r w:rsidR="002B2607" w:rsidRPr="002B2607">
        <w:rPr>
          <w:rFonts w:ascii="Times New Roman" w:hAnsi="Times New Roman" w:cs="Times New Roman"/>
          <w:i/>
          <w:sz w:val="24"/>
          <w:szCs w:val="24"/>
          <w:lang w:val="en-US"/>
        </w:rPr>
        <w:t xml:space="preserve">M. </w:t>
      </w:r>
      <w:proofErr w:type="spellStart"/>
      <w:r w:rsidR="002B2607" w:rsidRPr="002B2607">
        <w:rPr>
          <w:rFonts w:ascii="Times New Roman" w:hAnsi="Times New Roman" w:cs="Times New Roman"/>
          <w:i/>
          <w:sz w:val="24"/>
          <w:szCs w:val="24"/>
          <w:lang w:val="en-US"/>
        </w:rPr>
        <w:t>alcon</w:t>
      </w:r>
      <w:proofErr w:type="spellEnd"/>
      <w:r w:rsidR="00B11C89">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preferentially </w:t>
      </w:r>
      <w:r w:rsidR="0039452A">
        <w:rPr>
          <w:rFonts w:ascii="Times New Roman" w:hAnsi="Times New Roman" w:cs="Times New Roman"/>
          <w:sz w:val="24"/>
          <w:szCs w:val="24"/>
          <w:lang w:val="en-US"/>
        </w:rPr>
        <w:t xml:space="preserve">attacked </w:t>
      </w:r>
      <w:r w:rsidR="000B4B9F">
        <w:rPr>
          <w:rFonts w:ascii="Times New Roman" w:hAnsi="Times New Roman" w:cs="Times New Roman"/>
          <w:sz w:val="24"/>
          <w:szCs w:val="24"/>
          <w:lang w:val="en-US"/>
        </w:rPr>
        <w:t>earlier-flowering individuals</w:t>
      </w:r>
      <w:r w:rsidR="0039452A">
        <w:rPr>
          <w:rFonts w:ascii="Times New Roman" w:hAnsi="Times New Roman" w:cs="Times New Roman"/>
          <w:sz w:val="24"/>
          <w:szCs w:val="24"/>
          <w:lang w:val="en-US"/>
        </w:rPr>
        <w:t xml:space="preserve"> within populations</w:t>
      </w:r>
      <w:r w:rsidR="000B4B9F">
        <w:rPr>
          <w:rFonts w:ascii="Times New Roman" w:hAnsi="Times New Roman" w:cs="Times New Roman"/>
          <w:sz w:val="24"/>
          <w:szCs w:val="24"/>
          <w:lang w:val="en-US"/>
        </w:rPr>
        <w:t xml:space="preserve">, selection </w:t>
      </w:r>
      <w:r w:rsidR="0039452A">
        <w:rPr>
          <w:rFonts w:ascii="Times New Roman" w:hAnsi="Times New Roman" w:cs="Times New Roman"/>
          <w:sz w:val="24"/>
          <w:szCs w:val="24"/>
          <w:lang w:val="en-US"/>
        </w:rPr>
        <w:t xml:space="preserve">favored </w:t>
      </w:r>
      <w:r w:rsidR="002B2607">
        <w:rPr>
          <w:rFonts w:ascii="Times New Roman" w:hAnsi="Times New Roman" w:cs="Times New Roman"/>
          <w:sz w:val="24"/>
          <w:szCs w:val="24"/>
          <w:lang w:val="en-US"/>
        </w:rPr>
        <w:t>later flowering</w:t>
      </w:r>
      <w:r w:rsidR="00B11C89">
        <w:rPr>
          <w:rFonts w:ascii="Times New Roman" w:hAnsi="Times New Roman" w:cs="Times New Roman"/>
          <w:sz w:val="24"/>
          <w:szCs w:val="24"/>
          <w:lang w:val="en-US"/>
        </w:rPr>
        <w:t xml:space="preserve"> in </w:t>
      </w:r>
      <w:r w:rsidR="000B4B9F">
        <w:rPr>
          <w:rFonts w:ascii="Times New Roman" w:hAnsi="Times New Roman" w:cs="Times New Roman"/>
          <w:sz w:val="24"/>
          <w:szCs w:val="24"/>
          <w:lang w:val="en-US"/>
        </w:rPr>
        <w:t xml:space="preserve">populations where the predator </w:t>
      </w:r>
      <w:r w:rsidR="0039452A">
        <w:rPr>
          <w:rFonts w:ascii="Times New Roman" w:hAnsi="Times New Roman" w:cs="Times New Roman"/>
          <w:sz w:val="24"/>
          <w:szCs w:val="24"/>
          <w:lang w:val="en-US"/>
        </w:rPr>
        <w:t xml:space="preserve">was </w:t>
      </w:r>
      <w:r w:rsidR="000B4B9F">
        <w:rPr>
          <w:rFonts w:ascii="Times New Roman" w:hAnsi="Times New Roman" w:cs="Times New Roman"/>
          <w:sz w:val="24"/>
          <w:szCs w:val="24"/>
          <w:lang w:val="en-US"/>
        </w:rPr>
        <w:t>present</w:t>
      </w:r>
      <w:r w:rsidR="003E6237">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Butterfly-mediated</w:t>
      </w:r>
      <w:r w:rsidR="000B4B9F" w:rsidRPr="002C0F33">
        <w:rPr>
          <w:rFonts w:ascii="Times New Roman" w:hAnsi="Times New Roman" w:cs="Times New Roman"/>
          <w:sz w:val="24"/>
          <w:szCs w:val="24"/>
          <w:lang w:val="en-US"/>
        </w:rPr>
        <w:t xml:space="preserve"> </w:t>
      </w:r>
      <w:r w:rsidR="002C0F33" w:rsidRPr="002C0F33">
        <w:rPr>
          <w:rFonts w:ascii="Times New Roman" w:hAnsi="Times New Roman" w:cs="Times New Roman"/>
          <w:sz w:val="24"/>
          <w:szCs w:val="24"/>
          <w:lang w:val="en-US"/>
        </w:rPr>
        <w:t xml:space="preserve">selection on </w:t>
      </w:r>
      <w:r w:rsidR="0039452A">
        <w:rPr>
          <w:rFonts w:ascii="Times New Roman" w:hAnsi="Times New Roman" w:cs="Times New Roman"/>
          <w:sz w:val="24"/>
          <w:szCs w:val="24"/>
          <w:lang w:val="en-US"/>
        </w:rPr>
        <w:t xml:space="preserve">host plant </w:t>
      </w:r>
      <w:r w:rsidR="002C0F33" w:rsidRPr="002C0F33">
        <w:rPr>
          <w:rFonts w:ascii="Times New Roman" w:hAnsi="Times New Roman" w:cs="Times New Roman"/>
          <w:sz w:val="24"/>
          <w:szCs w:val="24"/>
          <w:lang w:val="en-US"/>
        </w:rPr>
        <w:t>flowering phenology</w:t>
      </w:r>
      <w:r w:rsidR="000B4B9F">
        <w:rPr>
          <w:rFonts w:ascii="Times New Roman" w:hAnsi="Times New Roman" w:cs="Times New Roman"/>
          <w:sz w:val="24"/>
          <w:szCs w:val="24"/>
          <w:lang w:val="en-US"/>
        </w:rPr>
        <w:t>, in turn,</w:t>
      </w:r>
      <w:r w:rsidR="002C0F33">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did </w:t>
      </w:r>
      <w:r w:rsidR="002C0F33">
        <w:rPr>
          <w:rFonts w:ascii="Times New Roman" w:hAnsi="Times New Roman" w:cs="Times New Roman"/>
          <w:sz w:val="24"/>
          <w:szCs w:val="24"/>
          <w:lang w:val="en-US"/>
        </w:rPr>
        <w:t xml:space="preserve">depend on community context, </w:t>
      </w:r>
      <w:r w:rsidR="000B4B9F">
        <w:rPr>
          <w:rFonts w:ascii="Times New Roman" w:hAnsi="Times New Roman" w:cs="Times New Roman"/>
          <w:sz w:val="24"/>
          <w:szCs w:val="24"/>
          <w:lang w:val="en-US"/>
        </w:rPr>
        <w:t>i.e., the</w:t>
      </w:r>
      <w:r w:rsidR="002C0F33">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incidence </w:t>
      </w:r>
      <w:r w:rsidR="002C0F33">
        <w:rPr>
          <w:rFonts w:ascii="Times New Roman" w:hAnsi="Times New Roman" w:cs="Times New Roman"/>
          <w:sz w:val="24"/>
          <w:szCs w:val="24"/>
          <w:lang w:val="en-US"/>
        </w:rPr>
        <w:t>of the predator</w:t>
      </w:r>
      <w:r w:rsidR="00D54166">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in host plant populations increase</w:t>
      </w:r>
      <w:r w:rsidR="0039452A">
        <w:rPr>
          <w:rFonts w:ascii="Times New Roman" w:hAnsi="Times New Roman" w:cs="Times New Roman"/>
          <w:sz w:val="24"/>
          <w:szCs w:val="24"/>
          <w:lang w:val="en-US"/>
        </w:rPr>
        <w:t>d</w:t>
      </w:r>
      <w:r w:rsidR="000B4B9F">
        <w:rPr>
          <w:rFonts w:ascii="Times New Roman" w:hAnsi="Times New Roman" w:cs="Times New Roman"/>
          <w:sz w:val="24"/>
          <w:szCs w:val="24"/>
          <w:lang w:val="en-US"/>
        </w:rPr>
        <w:t xml:space="preserve"> with </w:t>
      </w:r>
      <w:r w:rsidR="0039452A">
        <w:rPr>
          <w:rFonts w:ascii="Times New Roman" w:hAnsi="Times New Roman" w:cs="Times New Roman"/>
          <w:sz w:val="24"/>
          <w:szCs w:val="24"/>
          <w:lang w:val="en-US"/>
        </w:rPr>
        <w:t xml:space="preserve">the </w:t>
      </w:r>
      <w:r w:rsidR="002C0F33">
        <w:rPr>
          <w:rFonts w:ascii="Times New Roman" w:hAnsi="Times New Roman" w:cs="Times New Roman"/>
          <w:sz w:val="24"/>
          <w:szCs w:val="24"/>
          <w:lang w:val="en-US"/>
        </w:rPr>
        <w:t>abundance</w:t>
      </w:r>
      <w:r w:rsidR="0039452A" w:rsidRPr="0039452A">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of the </w:t>
      </w:r>
      <w:r w:rsidR="00CB0D7B">
        <w:rPr>
          <w:rFonts w:ascii="Times New Roman" w:hAnsi="Times New Roman" w:cs="Times New Roman"/>
          <w:sz w:val="24"/>
          <w:szCs w:val="24"/>
          <w:lang w:val="en-US"/>
        </w:rPr>
        <w:t xml:space="preserve">host </w:t>
      </w:r>
      <w:r w:rsidR="0039452A">
        <w:rPr>
          <w:rFonts w:ascii="Times New Roman" w:hAnsi="Times New Roman" w:cs="Times New Roman"/>
          <w:sz w:val="24"/>
          <w:szCs w:val="24"/>
          <w:lang w:val="en-US"/>
        </w:rPr>
        <w:t>ant</w:t>
      </w:r>
      <w:r w:rsidR="00CB0D7B">
        <w:rPr>
          <w:rFonts w:ascii="Times New Roman" w:hAnsi="Times New Roman" w:cs="Times New Roman"/>
          <w:sz w:val="24"/>
          <w:szCs w:val="24"/>
          <w:lang w:val="en-US"/>
        </w:rPr>
        <w:t>s</w:t>
      </w:r>
      <w:r w:rsidR="00D54166">
        <w:rPr>
          <w:rFonts w:ascii="Times New Roman" w:hAnsi="Times New Roman" w:cs="Times New Roman"/>
          <w:sz w:val="24"/>
          <w:szCs w:val="24"/>
          <w:lang w:val="en-US"/>
        </w:rPr>
        <w:t xml:space="preserve">. </w:t>
      </w:r>
    </w:p>
    <w:p w14:paraId="16BC28A6" w14:textId="617CC60E" w:rsidR="009C3804" w:rsidRDefault="00355E81" w:rsidP="009C380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Our </w:t>
      </w:r>
      <w:r w:rsidR="00512E8C">
        <w:rPr>
          <w:rFonts w:ascii="Times New Roman" w:hAnsi="Times New Roman" w:cs="Times New Roman"/>
          <w:sz w:val="24"/>
          <w:szCs w:val="24"/>
          <w:lang w:val="en-US"/>
        </w:rPr>
        <w:t>study</w:t>
      </w:r>
      <w:r>
        <w:rPr>
          <w:rFonts w:ascii="Times New Roman" w:hAnsi="Times New Roman" w:cs="Times New Roman"/>
          <w:sz w:val="24"/>
          <w:szCs w:val="24"/>
          <w:lang w:val="en-US"/>
        </w:rPr>
        <w:t xml:space="preserve"> show</w:t>
      </w:r>
      <w:r w:rsidR="00512E8C">
        <w:rPr>
          <w:rFonts w:ascii="Times New Roman" w:hAnsi="Times New Roman" w:cs="Times New Roman"/>
          <w:sz w:val="24"/>
          <w:szCs w:val="24"/>
          <w:lang w:val="en-US"/>
        </w:rPr>
        <w:t>s</w:t>
      </w:r>
      <w:r>
        <w:rPr>
          <w:rFonts w:ascii="Times New Roman" w:hAnsi="Times New Roman" w:cs="Times New Roman"/>
          <w:sz w:val="24"/>
          <w:szCs w:val="24"/>
          <w:lang w:val="en-US"/>
        </w:rPr>
        <w:t xml:space="preserve"> that in the absence of the predator, phenotypic selection favored early flowering</w:t>
      </w:r>
      <w:r w:rsidR="00512E8C">
        <w:rPr>
          <w:rFonts w:ascii="Times New Roman" w:hAnsi="Times New Roman" w:cs="Times New Roman"/>
          <w:sz w:val="24"/>
          <w:szCs w:val="24"/>
          <w:lang w:val="en-US"/>
        </w:rPr>
        <w:t>. This is</w:t>
      </w:r>
      <w:r>
        <w:rPr>
          <w:rFonts w:ascii="Times New Roman" w:hAnsi="Times New Roman" w:cs="Times New Roman"/>
          <w:sz w:val="24"/>
          <w:szCs w:val="24"/>
          <w:lang w:val="en-US"/>
        </w:rPr>
        <w:t xml:space="preserve"> consistent with the general trend </w:t>
      </w:r>
      <w:r w:rsidR="00F72425">
        <w:rPr>
          <w:rFonts w:ascii="Times New Roman" w:hAnsi="Times New Roman" w:cs="Times New Roman"/>
          <w:sz w:val="24"/>
          <w:szCs w:val="24"/>
          <w:lang w:val="en-US"/>
        </w:rPr>
        <w:t xml:space="preserve">suggested </w:t>
      </w:r>
      <w:r>
        <w:rPr>
          <w:rFonts w:ascii="Times New Roman" w:hAnsi="Times New Roman" w:cs="Times New Roman"/>
          <w:sz w:val="24"/>
          <w:szCs w:val="24"/>
          <w:lang w:val="en-US"/>
        </w:rPr>
        <w:t xml:space="preserve">by </w:t>
      </w:r>
      <w:proofErr w:type="spellStart"/>
      <w:r w:rsidRPr="00F46168">
        <w:rPr>
          <w:rFonts w:ascii="Times New Roman" w:hAnsi="Times New Roman" w:cs="Times New Roman"/>
          <w:sz w:val="24"/>
          <w:szCs w:val="24"/>
          <w:lang w:val="en-US"/>
        </w:rPr>
        <w:t>Munguía</w:t>
      </w:r>
      <w:proofErr w:type="spellEnd"/>
      <w:r w:rsidRPr="00F46168">
        <w:rPr>
          <w:rFonts w:ascii="Times New Roman" w:hAnsi="Times New Roman" w:cs="Times New Roman"/>
          <w:sz w:val="24"/>
          <w:szCs w:val="24"/>
          <w:lang w:val="en-US"/>
        </w:rPr>
        <w:t xml:space="preserve">-Rosas </w:t>
      </w:r>
      <w:r w:rsidRPr="00981711">
        <w:rPr>
          <w:rFonts w:ascii="Times New Roman" w:hAnsi="Times New Roman" w:cs="Times New Roman"/>
          <w:iCs/>
          <w:sz w:val="24"/>
          <w:szCs w:val="24"/>
          <w:lang w:val="en-US"/>
        </w:rPr>
        <w:t>et al</w:t>
      </w:r>
      <w:r w:rsidRPr="00F46168">
        <w:rPr>
          <w:rFonts w:ascii="Times New Roman" w:hAnsi="Times New Roman" w:cs="Times New Roman"/>
          <w:i/>
          <w:iCs/>
          <w:sz w:val="24"/>
          <w:szCs w:val="24"/>
          <w:lang w:val="en-US"/>
        </w:rPr>
        <w:t>.</w:t>
      </w:r>
      <w:r w:rsidRPr="00F4616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46168">
        <w:rPr>
          <w:rFonts w:ascii="Times New Roman" w:hAnsi="Times New Roman" w:cs="Times New Roman"/>
          <w:sz w:val="24"/>
          <w:szCs w:val="24"/>
          <w:lang w:val="en-US"/>
        </w:rPr>
        <w:t>2011</w:t>
      </w:r>
      <w:r w:rsidR="006B2ECB">
        <w:rPr>
          <w:rFonts w:ascii="Times New Roman" w:hAnsi="Times New Roman" w:cs="Times New Roman"/>
          <w:sz w:val="24"/>
          <w:szCs w:val="24"/>
          <w:lang w:val="en-US"/>
        </w:rPr>
        <w:t>b</w:t>
      </w:r>
      <w:r w:rsidRPr="00F4616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12E8C">
        <w:rPr>
          <w:rFonts w:ascii="Times New Roman" w:hAnsi="Times New Roman" w:cs="Times New Roman"/>
          <w:sz w:val="24"/>
          <w:szCs w:val="24"/>
          <w:lang w:val="en-US"/>
        </w:rPr>
        <w:t>Such patterns</w:t>
      </w:r>
      <w:r>
        <w:rPr>
          <w:rFonts w:ascii="Times New Roman" w:hAnsi="Times New Roman" w:cs="Times New Roman"/>
          <w:sz w:val="24"/>
          <w:szCs w:val="24"/>
          <w:lang w:val="en-US"/>
        </w:rPr>
        <w:t xml:space="preserve"> could </w:t>
      </w:r>
      <w:r w:rsidR="00512E8C">
        <w:rPr>
          <w:rFonts w:ascii="Times New Roman" w:hAnsi="Times New Roman" w:cs="Times New Roman"/>
          <w:sz w:val="24"/>
          <w:szCs w:val="24"/>
          <w:lang w:val="en-US"/>
        </w:rPr>
        <w:t xml:space="preserve">potentially </w:t>
      </w:r>
      <w:r>
        <w:rPr>
          <w:rFonts w:ascii="Times New Roman" w:hAnsi="Times New Roman" w:cs="Times New Roman"/>
          <w:sz w:val="24"/>
          <w:szCs w:val="24"/>
          <w:lang w:val="en-US"/>
        </w:rPr>
        <w:t xml:space="preserve">be </w:t>
      </w:r>
      <w:r w:rsidR="00512E8C">
        <w:rPr>
          <w:rFonts w:ascii="Times New Roman" w:hAnsi="Times New Roman" w:cs="Times New Roman"/>
          <w:sz w:val="24"/>
          <w:szCs w:val="24"/>
          <w:lang w:val="en-US"/>
        </w:rPr>
        <w:t xml:space="preserve">the result both of </w:t>
      </w:r>
      <w:r>
        <w:rPr>
          <w:rFonts w:ascii="Times New Roman" w:hAnsi="Times New Roman" w:cs="Times New Roman"/>
          <w:sz w:val="24"/>
          <w:szCs w:val="24"/>
          <w:lang w:val="en-US"/>
        </w:rPr>
        <w:t xml:space="preserve">early flowering directly </w:t>
      </w:r>
      <w:r w:rsidR="00157335">
        <w:rPr>
          <w:rFonts w:ascii="Times New Roman" w:hAnsi="Times New Roman" w:cs="Times New Roman"/>
          <w:sz w:val="24"/>
          <w:szCs w:val="24"/>
          <w:lang w:val="en-US"/>
        </w:rPr>
        <w:t xml:space="preserve">increasing </w:t>
      </w:r>
      <w:r>
        <w:rPr>
          <w:rFonts w:ascii="Times New Roman" w:hAnsi="Times New Roman" w:cs="Times New Roman"/>
          <w:sz w:val="24"/>
          <w:szCs w:val="24"/>
          <w:lang w:val="en-US"/>
        </w:rPr>
        <w:t xml:space="preserve">fitness, </w:t>
      </w:r>
      <w:r w:rsidR="00512E8C">
        <w:rPr>
          <w:rFonts w:ascii="Times New Roman" w:hAnsi="Times New Roman" w:cs="Times New Roman"/>
          <w:sz w:val="24"/>
          <w:szCs w:val="24"/>
          <w:lang w:val="en-US"/>
        </w:rPr>
        <w:t xml:space="preserve">and of </w:t>
      </w:r>
      <w:r>
        <w:rPr>
          <w:rFonts w:ascii="Times New Roman" w:hAnsi="Times New Roman" w:cs="Times New Roman"/>
          <w:sz w:val="24"/>
          <w:szCs w:val="24"/>
          <w:lang w:val="en-US"/>
        </w:rPr>
        <w:t xml:space="preserve">selection on other </w:t>
      </w:r>
      <w:r w:rsidR="00512E8C">
        <w:rPr>
          <w:rFonts w:ascii="Times New Roman" w:hAnsi="Times New Roman" w:cs="Times New Roman"/>
          <w:sz w:val="24"/>
          <w:szCs w:val="24"/>
          <w:lang w:val="en-US"/>
        </w:rPr>
        <w:t xml:space="preserve">plant traits that are </w:t>
      </w:r>
      <w:r>
        <w:rPr>
          <w:rFonts w:ascii="Times New Roman" w:hAnsi="Times New Roman" w:cs="Times New Roman"/>
          <w:sz w:val="24"/>
          <w:szCs w:val="24"/>
          <w:lang w:val="en-US"/>
        </w:rPr>
        <w:t xml:space="preserve">correlated </w:t>
      </w:r>
      <w:r w:rsidR="00512E8C">
        <w:rPr>
          <w:rFonts w:ascii="Times New Roman" w:hAnsi="Times New Roman" w:cs="Times New Roman"/>
          <w:sz w:val="24"/>
          <w:szCs w:val="24"/>
          <w:lang w:val="en-US"/>
        </w:rPr>
        <w:t>with flowering phenology.</w:t>
      </w:r>
      <w:r>
        <w:rPr>
          <w:rFonts w:ascii="Times New Roman" w:hAnsi="Times New Roman" w:cs="Times New Roman"/>
          <w:sz w:val="24"/>
          <w:szCs w:val="24"/>
          <w:lang w:val="en-US"/>
        </w:rPr>
        <w:t xml:space="preserve"> </w:t>
      </w:r>
      <w:r w:rsidR="00512E8C">
        <w:rPr>
          <w:rFonts w:ascii="Times New Roman" w:hAnsi="Times New Roman" w:cs="Times New Roman"/>
          <w:sz w:val="24"/>
          <w:szCs w:val="24"/>
          <w:lang w:val="en-US"/>
        </w:rPr>
        <w:t xml:space="preserve">Moreover, positive correlations between early flowering and high fitness may also </w:t>
      </w:r>
      <w:r w:rsidR="00A52186">
        <w:rPr>
          <w:rFonts w:ascii="Times New Roman" w:hAnsi="Times New Roman" w:cs="Times New Roman"/>
          <w:sz w:val="24"/>
          <w:szCs w:val="24"/>
          <w:lang w:val="en-US"/>
        </w:rPr>
        <w:t>occur because</w:t>
      </w:r>
      <w:r w:rsidR="00512E8C">
        <w:rPr>
          <w:rFonts w:ascii="Times New Roman" w:hAnsi="Times New Roman" w:cs="Times New Roman"/>
          <w:sz w:val="24"/>
          <w:szCs w:val="24"/>
          <w:lang w:val="en-US"/>
        </w:rPr>
        <w:t xml:space="preserve"> </w:t>
      </w:r>
      <w:r w:rsidR="000F50C7">
        <w:rPr>
          <w:rFonts w:ascii="Times New Roman" w:hAnsi="Times New Roman" w:cs="Times New Roman"/>
          <w:sz w:val="24"/>
          <w:szCs w:val="24"/>
          <w:lang w:val="en-US"/>
        </w:rPr>
        <w:t xml:space="preserve">both </w:t>
      </w:r>
      <w:r w:rsidR="00512E8C">
        <w:rPr>
          <w:rFonts w:ascii="Times New Roman" w:hAnsi="Times New Roman" w:cs="Times New Roman"/>
          <w:sz w:val="24"/>
          <w:szCs w:val="24"/>
          <w:lang w:val="en-US"/>
        </w:rPr>
        <w:t xml:space="preserve">early flowering and fitness are correlated with favorable microsite conditions and high resource availability, i.e., they are the </w:t>
      </w:r>
      <w:bookmarkStart w:id="120" w:name="_GoBack"/>
      <w:r w:rsidR="00512E8C">
        <w:rPr>
          <w:rFonts w:ascii="Times New Roman" w:hAnsi="Times New Roman" w:cs="Times New Roman"/>
          <w:sz w:val="24"/>
          <w:szCs w:val="24"/>
          <w:lang w:val="en-US"/>
        </w:rPr>
        <w:t xml:space="preserve">result of </w:t>
      </w:r>
      <w:r>
        <w:rPr>
          <w:rFonts w:ascii="Times New Roman" w:hAnsi="Times New Roman" w:cs="Times New Roman"/>
          <w:sz w:val="24"/>
          <w:szCs w:val="24"/>
          <w:lang w:val="en-US"/>
        </w:rPr>
        <w:t>environmental covariance</w:t>
      </w:r>
      <w:r w:rsidR="00512E8C">
        <w:rPr>
          <w:rFonts w:ascii="Times New Roman" w:hAnsi="Times New Roman" w:cs="Times New Roman"/>
          <w:sz w:val="24"/>
          <w:szCs w:val="24"/>
          <w:lang w:val="en-US"/>
        </w:rPr>
        <w:t xml:space="preserve"> (</w:t>
      </w:r>
      <w:proofErr w:type="spellStart"/>
      <w:r w:rsidR="004177F1" w:rsidRPr="00320F57">
        <w:rPr>
          <w:rFonts w:ascii="Times New Roman" w:hAnsi="Times New Roman" w:cs="Times New Roman"/>
          <w:sz w:val="24"/>
          <w:lang w:val="en-US"/>
        </w:rPr>
        <w:t>Rausher</w:t>
      </w:r>
      <w:proofErr w:type="spellEnd"/>
      <w:r w:rsidR="004177F1" w:rsidRPr="00320F57">
        <w:rPr>
          <w:rFonts w:ascii="Times New Roman" w:hAnsi="Times New Roman" w:cs="Times New Roman"/>
          <w:sz w:val="24"/>
          <w:lang w:val="en-US"/>
        </w:rPr>
        <w:t>, 1992</w:t>
      </w:r>
      <w:r w:rsidR="004177F1">
        <w:rPr>
          <w:rFonts w:ascii="Times New Roman" w:hAnsi="Times New Roman" w:cs="Times New Roman"/>
          <w:sz w:val="24"/>
          <w:lang w:val="en-US"/>
        </w:rPr>
        <w:t xml:space="preserve">; </w:t>
      </w:r>
      <w:proofErr w:type="spellStart"/>
      <w:r w:rsidRPr="009B4059">
        <w:rPr>
          <w:rFonts w:ascii="Times New Roman" w:hAnsi="Times New Roman" w:cs="Times New Roman"/>
          <w:sz w:val="24"/>
          <w:szCs w:val="24"/>
          <w:lang w:val="en-US"/>
        </w:rPr>
        <w:t>Ehrlén</w:t>
      </w:r>
      <w:proofErr w:type="spellEnd"/>
      <w:r w:rsidRPr="009B4059">
        <w:rPr>
          <w:rFonts w:ascii="Times New Roman" w:hAnsi="Times New Roman" w:cs="Times New Roman"/>
          <w:sz w:val="24"/>
          <w:szCs w:val="24"/>
          <w:lang w:val="en-US"/>
        </w:rPr>
        <w:t>, 2015)</w:t>
      </w:r>
      <w:r>
        <w:rPr>
          <w:rFonts w:ascii="Times New Roman" w:hAnsi="Times New Roman" w:cs="Times New Roman"/>
          <w:sz w:val="24"/>
          <w:szCs w:val="24"/>
          <w:lang w:val="en-US"/>
        </w:rPr>
        <w:t xml:space="preserve">. In our study, </w:t>
      </w:r>
      <w:r w:rsidR="00512E8C">
        <w:rPr>
          <w:rFonts w:ascii="Times New Roman" w:hAnsi="Times New Roman" w:cs="Times New Roman"/>
          <w:sz w:val="24"/>
          <w:szCs w:val="24"/>
          <w:lang w:val="en-US"/>
        </w:rPr>
        <w:t xml:space="preserve">we tried to alleviate these problems by incorporating traits that we considered likely to be correlated with flowering phenology and traits </w:t>
      </w:r>
      <w:r>
        <w:rPr>
          <w:rFonts w:ascii="Times New Roman" w:hAnsi="Times New Roman" w:cs="Times New Roman"/>
          <w:sz w:val="24"/>
          <w:szCs w:val="24"/>
          <w:lang w:val="en-US"/>
        </w:rPr>
        <w:t xml:space="preserve">likely to be correlated with plant resource state as covariates in our models. This suggests that </w:t>
      </w:r>
      <w:r w:rsidR="00E32A36">
        <w:rPr>
          <w:rFonts w:ascii="Times New Roman" w:hAnsi="Times New Roman" w:cs="Times New Roman"/>
          <w:sz w:val="24"/>
          <w:szCs w:val="24"/>
          <w:lang w:val="en-US"/>
        </w:rPr>
        <w:t xml:space="preserve">the positive effects of </w:t>
      </w:r>
      <w:r>
        <w:rPr>
          <w:rFonts w:ascii="Times New Roman" w:hAnsi="Times New Roman" w:cs="Times New Roman"/>
          <w:sz w:val="24"/>
          <w:szCs w:val="24"/>
          <w:lang w:val="en-US"/>
        </w:rPr>
        <w:t xml:space="preserve">early flowering </w:t>
      </w:r>
      <w:bookmarkEnd w:id="120"/>
      <w:r w:rsidR="00E32A36">
        <w:rPr>
          <w:rFonts w:ascii="Times New Roman" w:hAnsi="Times New Roman" w:cs="Times New Roman"/>
          <w:sz w:val="24"/>
          <w:szCs w:val="24"/>
          <w:lang w:val="en-US"/>
        </w:rPr>
        <w:t xml:space="preserve">in the absence of the predator </w:t>
      </w:r>
      <w:r>
        <w:rPr>
          <w:rFonts w:ascii="Times New Roman" w:hAnsi="Times New Roman" w:cs="Times New Roman"/>
          <w:sz w:val="24"/>
          <w:szCs w:val="24"/>
          <w:lang w:val="en-US"/>
        </w:rPr>
        <w:t xml:space="preserve">may </w:t>
      </w:r>
      <w:r w:rsidR="00E32A36">
        <w:rPr>
          <w:rFonts w:ascii="Times New Roman" w:hAnsi="Times New Roman" w:cs="Times New Roman"/>
          <w:sz w:val="24"/>
          <w:szCs w:val="24"/>
          <w:lang w:val="en-US"/>
        </w:rPr>
        <w:t>indeed be</w:t>
      </w:r>
      <w:r>
        <w:rPr>
          <w:rFonts w:ascii="Times New Roman" w:hAnsi="Times New Roman" w:cs="Times New Roman"/>
          <w:sz w:val="24"/>
          <w:szCs w:val="24"/>
          <w:lang w:val="en-US"/>
        </w:rPr>
        <w:t xml:space="preserve"> </w:t>
      </w:r>
      <w:r w:rsidR="000C6910">
        <w:rPr>
          <w:rFonts w:ascii="Times New Roman" w:hAnsi="Times New Roman" w:cs="Times New Roman"/>
          <w:sz w:val="24"/>
          <w:szCs w:val="24"/>
          <w:lang w:val="en-US"/>
        </w:rPr>
        <w:t xml:space="preserve">direct </w:t>
      </w:r>
      <w:r w:rsidR="00E32A36">
        <w:rPr>
          <w:rFonts w:ascii="Times New Roman" w:hAnsi="Times New Roman" w:cs="Times New Roman"/>
          <w:sz w:val="24"/>
          <w:szCs w:val="24"/>
          <w:lang w:val="en-US"/>
        </w:rPr>
        <w:t>and causal in our system</w:t>
      </w:r>
      <w:r>
        <w:rPr>
          <w:rFonts w:ascii="Times New Roman" w:hAnsi="Times New Roman" w:cs="Times New Roman"/>
          <w:sz w:val="24"/>
          <w:szCs w:val="24"/>
          <w:lang w:val="en-US"/>
        </w:rPr>
        <w:t xml:space="preserve">. </w:t>
      </w:r>
      <w:r w:rsidR="000C6910">
        <w:rPr>
          <w:rFonts w:ascii="Times New Roman" w:hAnsi="Times New Roman" w:cs="Times New Roman"/>
          <w:sz w:val="24"/>
          <w:szCs w:val="24"/>
          <w:lang w:val="en-US"/>
        </w:rPr>
        <w:t xml:space="preserve">Flowering early </w:t>
      </w:r>
      <w:r w:rsidR="00E32A36">
        <w:rPr>
          <w:rFonts w:ascii="Times New Roman" w:hAnsi="Times New Roman" w:cs="Times New Roman"/>
          <w:sz w:val="24"/>
          <w:szCs w:val="24"/>
          <w:lang w:val="en-US"/>
        </w:rPr>
        <w:t xml:space="preserve">in </w:t>
      </w:r>
      <w:proofErr w:type="spellStart"/>
      <w:r w:rsidR="00E32A36" w:rsidRPr="00CD1318">
        <w:rPr>
          <w:rFonts w:ascii="Times New Roman" w:hAnsi="Times New Roman" w:cs="Times New Roman"/>
          <w:i/>
          <w:sz w:val="24"/>
          <w:szCs w:val="24"/>
          <w:lang w:val="en-US"/>
        </w:rPr>
        <w:t>Gentiana</w:t>
      </w:r>
      <w:proofErr w:type="spellEnd"/>
      <w:r w:rsidR="00E32A36" w:rsidRPr="00CD1318">
        <w:rPr>
          <w:rFonts w:ascii="Times New Roman" w:hAnsi="Times New Roman" w:cs="Times New Roman"/>
          <w:i/>
          <w:sz w:val="24"/>
          <w:szCs w:val="24"/>
          <w:lang w:val="en-US"/>
        </w:rPr>
        <w:t xml:space="preserve"> </w:t>
      </w:r>
      <w:proofErr w:type="spellStart"/>
      <w:r w:rsidR="00E32A36" w:rsidRPr="00CD1318">
        <w:rPr>
          <w:rFonts w:ascii="Times New Roman" w:hAnsi="Times New Roman" w:cs="Times New Roman"/>
          <w:i/>
          <w:sz w:val="24"/>
          <w:szCs w:val="24"/>
          <w:lang w:val="en-US"/>
        </w:rPr>
        <w:t>pneumonanthe</w:t>
      </w:r>
      <w:proofErr w:type="spellEnd"/>
      <w:r w:rsidR="00E32A36">
        <w:rPr>
          <w:rFonts w:ascii="Times New Roman" w:hAnsi="Times New Roman" w:cs="Times New Roman"/>
          <w:sz w:val="24"/>
          <w:szCs w:val="24"/>
          <w:lang w:val="en-US"/>
        </w:rPr>
        <w:t xml:space="preserve"> </w:t>
      </w:r>
      <w:r w:rsidR="000C6910">
        <w:rPr>
          <w:rFonts w:ascii="Times New Roman" w:hAnsi="Times New Roman" w:cs="Times New Roman"/>
          <w:sz w:val="24"/>
          <w:szCs w:val="24"/>
          <w:lang w:val="en-US"/>
        </w:rPr>
        <w:t>can have several advantages</w:t>
      </w:r>
      <w:r w:rsidR="00614D44">
        <w:rPr>
          <w:rFonts w:ascii="Times New Roman" w:hAnsi="Times New Roman" w:cs="Times New Roman"/>
          <w:sz w:val="24"/>
          <w:szCs w:val="24"/>
          <w:lang w:val="en-US"/>
        </w:rPr>
        <w:t>, e.g.</w:t>
      </w:r>
      <w:r w:rsidR="000C6910">
        <w:rPr>
          <w:rFonts w:ascii="Times New Roman" w:hAnsi="Times New Roman" w:cs="Times New Roman"/>
          <w:sz w:val="24"/>
          <w:szCs w:val="24"/>
          <w:lang w:val="en-US"/>
        </w:rPr>
        <w:t xml:space="preserve"> avoiding competition for pollinators</w:t>
      </w:r>
      <w:r w:rsidR="009C3804">
        <w:rPr>
          <w:rFonts w:ascii="Times New Roman" w:hAnsi="Times New Roman" w:cs="Times New Roman"/>
          <w:sz w:val="24"/>
          <w:szCs w:val="24"/>
          <w:lang w:val="en-US"/>
        </w:rPr>
        <w:t xml:space="preserve"> and</w:t>
      </w:r>
      <w:r w:rsidR="000C6910">
        <w:rPr>
          <w:rFonts w:ascii="Times New Roman" w:hAnsi="Times New Roman" w:cs="Times New Roman"/>
          <w:sz w:val="24"/>
          <w:szCs w:val="24"/>
          <w:lang w:val="en-US"/>
        </w:rPr>
        <w:t xml:space="preserve"> favoring outcrossing (</w:t>
      </w:r>
      <w:proofErr w:type="spellStart"/>
      <w:r w:rsidR="000C6910" w:rsidRPr="00672AA2">
        <w:rPr>
          <w:rFonts w:ascii="Times New Roman" w:hAnsi="Times New Roman" w:cs="Times New Roman"/>
          <w:sz w:val="24"/>
          <w:szCs w:val="24"/>
          <w:lang w:val="en-US"/>
        </w:rPr>
        <w:t>Munguía</w:t>
      </w:r>
      <w:proofErr w:type="spellEnd"/>
      <w:r w:rsidR="000C6910" w:rsidRPr="00672AA2">
        <w:rPr>
          <w:rFonts w:ascii="Times New Roman" w:hAnsi="Times New Roman" w:cs="Times New Roman"/>
          <w:sz w:val="24"/>
          <w:szCs w:val="24"/>
          <w:lang w:val="en-US"/>
        </w:rPr>
        <w:t xml:space="preserve">-Rosas </w:t>
      </w:r>
      <w:r w:rsidR="000C6910" w:rsidRPr="00981711">
        <w:rPr>
          <w:rFonts w:ascii="Times New Roman" w:hAnsi="Times New Roman" w:cs="Times New Roman"/>
          <w:iCs/>
          <w:sz w:val="24"/>
          <w:szCs w:val="24"/>
          <w:lang w:val="en-US"/>
        </w:rPr>
        <w:t>et al</w:t>
      </w:r>
      <w:r w:rsidR="000C6910" w:rsidRPr="00672AA2">
        <w:rPr>
          <w:rFonts w:ascii="Times New Roman" w:hAnsi="Times New Roman" w:cs="Times New Roman"/>
          <w:i/>
          <w:iCs/>
          <w:sz w:val="24"/>
          <w:szCs w:val="24"/>
          <w:lang w:val="en-US"/>
        </w:rPr>
        <w:t>.</w:t>
      </w:r>
      <w:r w:rsidR="000C6910" w:rsidRPr="00672AA2">
        <w:rPr>
          <w:rFonts w:ascii="Times New Roman" w:hAnsi="Times New Roman" w:cs="Times New Roman"/>
          <w:sz w:val="24"/>
          <w:szCs w:val="24"/>
          <w:lang w:val="en-US"/>
        </w:rPr>
        <w:t>, 2011</w:t>
      </w:r>
      <w:r w:rsidR="006B2ECB">
        <w:rPr>
          <w:rFonts w:ascii="Times New Roman" w:hAnsi="Times New Roman" w:cs="Times New Roman"/>
          <w:sz w:val="24"/>
          <w:szCs w:val="24"/>
          <w:lang w:val="en-US"/>
        </w:rPr>
        <w:t>b</w:t>
      </w:r>
      <w:r w:rsidR="000C6910" w:rsidRPr="00672AA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C3804" w:rsidRPr="009C3804">
        <w:rPr>
          <w:rFonts w:ascii="Times New Roman" w:hAnsi="Times New Roman" w:cs="Times New Roman"/>
          <w:sz w:val="24"/>
          <w:szCs w:val="24"/>
          <w:lang w:val="en-US"/>
        </w:rPr>
        <w:t xml:space="preserve"> </w:t>
      </w:r>
      <w:r w:rsidR="009C3804">
        <w:rPr>
          <w:rFonts w:ascii="Times New Roman" w:hAnsi="Times New Roman" w:cs="Times New Roman"/>
          <w:sz w:val="24"/>
          <w:szCs w:val="24"/>
          <w:lang w:val="en-US"/>
        </w:rPr>
        <w:t xml:space="preserve">Plants </w:t>
      </w:r>
      <w:r w:rsidR="004177F1">
        <w:rPr>
          <w:rFonts w:ascii="Times New Roman" w:hAnsi="Times New Roman" w:cs="Times New Roman"/>
          <w:sz w:val="24"/>
          <w:szCs w:val="24"/>
          <w:lang w:val="en-US"/>
        </w:rPr>
        <w:t xml:space="preserve">flowering </w:t>
      </w:r>
      <w:r w:rsidR="009C3804">
        <w:rPr>
          <w:rFonts w:ascii="Times New Roman" w:hAnsi="Times New Roman" w:cs="Times New Roman"/>
          <w:sz w:val="24"/>
          <w:szCs w:val="24"/>
          <w:lang w:val="en-US"/>
        </w:rPr>
        <w:t xml:space="preserve">during the summer in northern latitudes, where the growing season is short, might also benefit from flowering </w:t>
      </w:r>
      <w:r w:rsidR="00162597">
        <w:rPr>
          <w:rFonts w:ascii="Times New Roman" w:hAnsi="Times New Roman" w:cs="Times New Roman"/>
          <w:sz w:val="24"/>
          <w:szCs w:val="24"/>
          <w:lang w:val="en-US"/>
        </w:rPr>
        <w:t>earlier</w:t>
      </w:r>
      <w:r w:rsidR="009C3804">
        <w:rPr>
          <w:rFonts w:ascii="Times New Roman" w:hAnsi="Times New Roman" w:cs="Times New Roman"/>
          <w:sz w:val="24"/>
          <w:szCs w:val="24"/>
          <w:lang w:val="en-US"/>
        </w:rPr>
        <w:t xml:space="preserve"> in </w:t>
      </w:r>
      <w:r w:rsidR="00162597">
        <w:rPr>
          <w:rFonts w:ascii="Times New Roman" w:hAnsi="Times New Roman" w:cs="Times New Roman"/>
          <w:sz w:val="24"/>
          <w:szCs w:val="24"/>
          <w:lang w:val="en-US"/>
        </w:rPr>
        <w:t>order to increase</w:t>
      </w:r>
      <w:r w:rsidR="009C3804">
        <w:rPr>
          <w:rFonts w:ascii="Times New Roman" w:hAnsi="Times New Roman" w:cs="Times New Roman"/>
          <w:sz w:val="24"/>
          <w:szCs w:val="24"/>
          <w:lang w:val="en-US"/>
        </w:rPr>
        <w:t xml:space="preserve"> the time available for seed maturation</w:t>
      </w:r>
      <w:r w:rsidR="009C3804" w:rsidRPr="009C3804">
        <w:rPr>
          <w:rFonts w:ascii="Times New Roman" w:hAnsi="Times New Roman" w:cs="Times New Roman"/>
          <w:sz w:val="24"/>
          <w:szCs w:val="24"/>
          <w:lang w:val="en-US"/>
        </w:rPr>
        <w:t xml:space="preserve"> </w:t>
      </w:r>
      <w:r w:rsidR="009C3804">
        <w:rPr>
          <w:rFonts w:ascii="Times New Roman" w:hAnsi="Times New Roman" w:cs="Times New Roman"/>
          <w:sz w:val="24"/>
          <w:szCs w:val="24"/>
          <w:lang w:val="en-US"/>
        </w:rPr>
        <w:t>in suitable weather conditions, as temperatures</w:t>
      </w:r>
      <w:r w:rsidR="009576CD">
        <w:rPr>
          <w:rFonts w:ascii="Times New Roman" w:hAnsi="Times New Roman" w:cs="Times New Roman"/>
          <w:sz w:val="24"/>
          <w:szCs w:val="24"/>
          <w:lang w:val="en-US"/>
        </w:rPr>
        <w:t xml:space="preserve"> are expected to </w:t>
      </w:r>
      <w:r w:rsidR="009C3804">
        <w:rPr>
          <w:rFonts w:ascii="Times New Roman" w:hAnsi="Times New Roman" w:cs="Times New Roman"/>
          <w:sz w:val="24"/>
          <w:szCs w:val="24"/>
          <w:lang w:val="en-US"/>
        </w:rPr>
        <w:t xml:space="preserve">decrease along the summer. </w:t>
      </w:r>
    </w:p>
    <w:p w14:paraId="6AAB1C2D" w14:textId="61F9A0E6" w:rsidR="00DC154F" w:rsidRDefault="006F172E" w:rsidP="009E7508">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Our results also show that such selection for earlier flowering in the absence of antagonists may shift to selection for later flowering if antagonists are present. In our study system, t</w:t>
      </w:r>
      <w:r w:rsidR="00355E81">
        <w:rPr>
          <w:rFonts w:ascii="Times New Roman" w:hAnsi="Times New Roman" w:cs="Times New Roman"/>
          <w:sz w:val="24"/>
          <w:szCs w:val="24"/>
          <w:lang w:val="en-US"/>
        </w:rPr>
        <w:t>he direction of selection on phenology differ</w:t>
      </w:r>
      <w:r>
        <w:rPr>
          <w:rFonts w:ascii="Times New Roman" w:hAnsi="Times New Roman" w:cs="Times New Roman"/>
          <w:sz w:val="24"/>
          <w:szCs w:val="24"/>
          <w:lang w:val="en-US"/>
        </w:rPr>
        <w:t>ed</w:t>
      </w:r>
      <w:r w:rsidR="00355E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markedly </w:t>
      </w:r>
      <w:r w:rsidR="00355E81">
        <w:rPr>
          <w:rFonts w:ascii="Times New Roman" w:hAnsi="Times New Roman" w:cs="Times New Roman"/>
          <w:sz w:val="24"/>
          <w:szCs w:val="24"/>
          <w:lang w:val="en-US"/>
        </w:rPr>
        <w:t xml:space="preserve">between </w:t>
      </w:r>
      <w:proofErr w:type="spellStart"/>
      <w:r w:rsidRPr="00320F57">
        <w:rPr>
          <w:rFonts w:ascii="Times New Roman" w:hAnsi="Times New Roman" w:cs="Times New Roman"/>
          <w:i/>
          <w:sz w:val="24"/>
          <w:szCs w:val="24"/>
          <w:lang w:val="en-US"/>
        </w:rPr>
        <w:t>Gentian</w:t>
      </w:r>
      <w:r w:rsidR="00162597" w:rsidRPr="00320F57">
        <w:rPr>
          <w:rFonts w:ascii="Times New Roman" w:hAnsi="Times New Roman" w:cs="Times New Roman"/>
          <w:i/>
          <w:sz w:val="24"/>
          <w:szCs w:val="24"/>
          <w:lang w:val="en-US"/>
        </w:rPr>
        <w:t>a</w:t>
      </w:r>
      <w:proofErr w:type="spellEnd"/>
      <w:r>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 xml:space="preserve">populations with vs. without the </w:t>
      </w:r>
      <w:r>
        <w:rPr>
          <w:rFonts w:ascii="Times New Roman" w:hAnsi="Times New Roman" w:cs="Times New Roman"/>
          <w:sz w:val="24"/>
          <w:szCs w:val="24"/>
          <w:lang w:val="en-US"/>
        </w:rPr>
        <w:t xml:space="preserve">butterfly pre-dispersal </w:t>
      </w:r>
      <w:r w:rsidR="00355E81">
        <w:rPr>
          <w:rFonts w:ascii="Times New Roman" w:hAnsi="Times New Roman" w:cs="Times New Roman"/>
          <w:sz w:val="24"/>
          <w:szCs w:val="24"/>
          <w:lang w:val="en-US"/>
        </w:rPr>
        <w:t>seed predator</w:t>
      </w:r>
      <w:r>
        <w:rPr>
          <w:rFonts w:ascii="Times New Roman" w:hAnsi="Times New Roman" w:cs="Times New Roman"/>
          <w:sz w:val="24"/>
          <w:szCs w:val="24"/>
          <w:lang w:val="en-US"/>
        </w:rPr>
        <w:t xml:space="preserve">. This </w:t>
      </w:r>
      <w:r w:rsidR="00793FFA">
        <w:rPr>
          <w:rFonts w:ascii="Times New Roman" w:hAnsi="Times New Roman" w:cs="Times New Roman"/>
          <w:sz w:val="24"/>
          <w:szCs w:val="24"/>
          <w:lang w:val="en-US"/>
        </w:rPr>
        <w:t>strongly suggest</w:t>
      </w:r>
      <w:r>
        <w:rPr>
          <w:rFonts w:ascii="Times New Roman" w:hAnsi="Times New Roman" w:cs="Times New Roman"/>
          <w:sz w:val="24"/>
          <w:szCs w:val="24"/>
          <w:lang w:val="en-US"/>
        </w:rPr>
        <w:t>s</w:t>
      </w:r>
      <w:r w:rsidR="00355E81">
        <w:rPr>
          <w:rFonts w:ascii="Times New Roman" w:hAnsi="Times New Roman" w:cs="Times New Roman"/>
          <w:sz w:val="24"/>
          <w:szCs w:val="24"/>
          <w:lang w:val="en-US"/>
        </w:rPr>
        <w:t xml:space="preserve"> that the predator mediates shifts in selection from favoring early to favoring late flowering. </w:t>
      </w:r>
      <w:r>
        <w:rPr>
          <w:rFonts w:ascii="Times New Roman" w:hAnsi="Times New Roman" w:cs="Times New Roman"/>
          <w:sz w:val="24"/>
          <w:szCs w:val="24"/>
          <w:lang w:val="en-US"/>
        </w:rPr>
        <w:t xml:space="preserve">Moreover, </w:t>
      </w:r>
      <w:r w:rsidR="00517172" w:rsidRPr="00241689">
        <w:rPr>
          <w:rFonts w:ascii="Times New Roman" w:hAnsi="Times New Roman" w:cs="Times New Roman"/>
          <w:i/>
          <w:sz w:val="24"/>
          <w:szCs w:val="24"/>
          <w:lang w:val="en-US"/>
        </w:rPr>
        <w:t xml:space="preserve">M. </w:t>
      </w:r>
      <w:proofErr w:type="spellStart"/>
      <w:r w:rsidR="00517172" w:rsidRPr="00241689">
        <w:rPr>
          <w:rFonts w:ascii="Times New Roman" w:hAnsi="Times New Roman" w:cs="Times New Roman"/>
          <w:i/>
          <w:sz w:val="24"/>
          <w:szCs w:val="24"/>
          <w:lang w:val="en-US"/>
        </w:rPr>
        <w:t>alcon</w:t>
      </w:r>
      <w:proofErr w:type="spellEnd"/>
      <w:r w:rsidR="00517172">
        <w:rPr>
          <w:rFonts w:ascii="Times New Roman" w:hAnsi="Times New Roman" w:cs="Times New Roman"/>
          <w:sz w:val="24"/>
          <w:szCs w:val="24"/>
          <w:lang w:val="en-US"/>
        </w:rPr>
        <w:t xml:space="preserve"> consistently preferred attacking early-flowering plants</w:t>
      </w:r>
      <w:r w:rsidR="00162597" w:rsidRPr="00162597">
        <w:rPr>
          <w:rFonts w:ascii="Times New Roman" w:hAnsi="Times New Roman" w:cs="Times New Roman"/>
          <w:sz w:val="24"/>
          <w:szCs w:val="24"/>
          <w:lang w:val="en-US"/>
        </w:rPr>
        <w:t xml:space="preserve"> </w:t>
      </w:r>
      <w:r w:rsidR="00162597">
        <w:rPr>
          <w:rFonts w:ascii="Times New Roman" w:hAnsi="Times New Roman" w:cs="Times New Roman"/>
          <w:sz w:val="24"/>
          <w:szCs w:val="24"/>
          <w:lang w:val="en-US"/>
        </w:rPr>
        <w:t>within populations</w:t>
      </w:r>
      <w:r>
        <w:rPr>
          <w:rFonts w:ascii="Times New Roman" w:hAnsi="Times New Roman" w:cs="Times New Roman"/>
          <w:sz w:val="24"/>
          <w:szCs w:val="24"/>
          <w:lang w:val="en-US"/>
        </w:rPr>
        <w:t>, thus increasing the relative fitness of late-</w:t>
      </w:r>
      <w:r w:rsidR="00517172">
        <w:rPr>
          <w:rFonts w:ascii="Times New Roman" w:hAnsi="Times New Roman" w:cs="Times New Roman"/>
          <w:sz w:val="24"/>
          <w:szCs w:val="24"/>
          <w:lang w:val="en-US"/>
        </w:rPr>
        <w:t xml:space="preserve">flowering </w:t>
      </w:r>
      <w:r>
        <w:rPr>
          <w:rFonts w:ascii="Times New Roman" w:hAnsi="Times New Roman" w:cs="Times New Roman"/>
          <w:sz w:val="24"/>
          <w:szCs w:val="24"/>
          <w:lang w:val="en-US"/>
        </w:rPr>
        <w:t>plants</w:t>
      </w:r>
      <w:r w:rsidR="00517172">
        <w:rPr>
          <w:rFonts w:ascii="Times New Roman" w:hAnsi="Times New Roman" w:cs="Times New Roman"/>
          <w:sz w:val="24"/>
          <w:szCs w:val="24"/>
          <w:lang w:val="en-US"/>
        </w:rPr>
        <w:t xml:space="preserve">. </w:t>
      </w:r>
      <w:r w:rsidR="00D40AD9">
        <w:rPr>
          <w:rFonts w:ascii="Times New Roman" w:hAnsi="Times New Roman" w:cs="Times New Roman"/>
          <w:sz w:val="24"/>
          <w:szCs w:val="24"/>
          <w:lang w:val="en-US"/>
        </w:rPr>
        <w:t xml:space="preserve">Previous studies </w:t>
      </w:r>
      <w:r>
        <w:rPr>
          <w:rFonts w:ascii="Times New Roman" w:hAnsi="Times New Roman" w:cs="Times New Roman"/>
          <w:sz w:val="24"/>
          <w:szCs w:val="24"/>
          <w:lang w:val="en-US"/>
        </w:rPr>
        <w:t xml:space="preserve">with this study system </w:t>
      </w:r>
      <w:r w:rsidR="00D40AD9">
        <w:rPr>
          <w:rFonts w:ascii="Times New Roman" w:hAnsi="Times New Roman" w:cs="Times New Roman"/>
          <w:sz w:val="24"/>
          <w:szCs w:val="24"/>
          <w:lang w:val="en-US"/>
        </w:rPr>
        <w:t>have focused on the relationship between oviposition and bud phenological state</w:t>
      </w:r>
      <w:r w:rsidR="00B42EE3">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D40AD9">
        <w:rPr>
          <w:rFonts w:ascii="Times New Roman" w:hAnsi="Times New Roman" w:cs="Times New Roman"/>
          <w:sz w:val="24"/>
          <w:szCs w:val="24"/>
          <w:lang w:val="en-US"/>
        </w:rPr>
        <w:t>show</w:t>
      </w:r>
      <w:r>
        <w:rPr>
          <w:rFonts w:ascii="Times New Roman" w:hAnsi="Times New Roman" w:cs="Times New Roman"/>
          <w:sz w:val="24"/>
          <w:szCs w:val="24"/>
          <w:lang w:val="en-US"/>
        </w:rPr>
        <w:t>ed</w:t>
      </w:r>
      <w:r w:rsidR="00D40AD9">
        <w:rPr>
          <w:rFonts w:ascii="Times New Roman" w:hAnsi="Times New Roman" w:cs="Times New Roman"/>
          <w:sz w:val="24"/>
          <w:szCs w:val="24"/>
          <w:lang w:val="en-US"/>
        </w:rPr>
        <w:t xml:space="preserve"> that </w:t>
      </w:r>
      <w:r w:rsidR="00517172">
        <w:rPr>
          <w:rFonts w:ascii="Times New Roman" w:hAnsi="Times New Roman" w:cs="Times New Roman"/>
          <w:sz w:val="24"/>
          <w:szCs w:val="24"/>
          <w:lang w:val="en-US"/>
        </w:rPr>
        <w:t xml:space="preserve">females of </w:t>
      </w:r>
      <w:proofErr w:type="spellStart"/>
      <w:r w:rsidR="00517172" w:rsidRPr="00B32421">
        <w:rPr>
          <w:rFonts w:ascii="Times New Roman" w:hAnsi="Times New Roman" w:cs="Times New Roman"/>
          <w:i/>
          <w:sz w:val="24"/>
          <w:szCs w:val="24"/>
          <w:lang w:val="en-US"/>
        </w:rPr>
        <w:t>Maculinea</w:t>
      </w:r>
      <w:proofErr w:type="spellEnd"/>
      <w:r w:rsidR="00517172">
        <w:rPr>
          <w:rFonts w:ascii="Times New Roman" w:hAnsi="Times New Roman" w:cs="Times New Roman"/>
          <w:sz w:val="24"/>
          <w:szCs w:val="24"/>
          <w:lang w:val="en-US"/>
        </w:rPr>
        <w:t xml:space="preserve"> sp. prefer laying</w:t>
      </w:r>
      <w:r w:rsidR="00517172" w:rsidRPr="005C0378">
        <w:rPr>
          <w:rFonts w:ascii="Times New Roman" w:hAnsi="Times New Roman" w:cs="Times New Roman"/>
          <w:sz w:val="24"/>
          <w:szCs w:val="24"/>
          <w:lang w:val="en-US"/>
        </w:rPr>
        <w:t xml:space="preserve"> eggs on </w:t>
      </w:r>
      <w:r>
        <w:rPr>
          <w:rFonts w:ascii="Times New Roman" w:hAnsi="Times New Roman" w:cs="Times New Roman"/>
          <w:sz w:val="24"/>
          <w:szCs w:val="24"/>
          <w:lang w:val="en-US"/>
        </w:rPr>
        <w:t>not fully developed</w:t>
      </w:r>
      <w:r w:rsidR="00517172">
        <w:rPr>
          <w:rFonts w:ascii="Times New Roman" w:hAnsi="Times New Roman" w:cs="Times New Roman"/>
          <w:sz w:val="24"/>
          <w:szCs w:val="24"/>
          <w:lang w:val="en-US"/>
        </w:rPr>
        <w:t xml:space="preserve"> </w:t>
      </w:r>
      <w:r w:rsidR="00517172" w:rsidRPr="005C0378">
        <w:rPr>
          <w:rFonts w:ascii="Times New Roman" w:hAnsi="Times New Roman" w:cs="Times New Roman"/>
          <w:sz w:val="24"/>
          <w:szCs w:val="24"/>
          <w:lang w:val="en-US"/>
        </w:rPr>
        <w:t>buds</w:t>
      </w:r>
      <w:r w:rsidR="005171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thereby </w:t>
      </w:r>
      <w:r w:rsidR="00517172">
        <w:rPr>
          <w:rFonts w:ascii="Times New Roman" w:hAnsi="Times New Roman" w:cs="Times New Roman"/>
          <w:sz w:val="24"/>
          <w:szCs w:val="24"/>
          <w:lang w:val="en-US"/>
        </w:rPr>
        <w:t xml:space="preserve">increasing time available for brood feeding and development </w:t>
      </w:r>
      <w:r w:rsidR="00517172" w:rsidRPr="003021C1">
        <w:rPr>
          <w:rFonts w:ascii="Times New Roman" w:hAnsi="Times New Roman" w:cs="Times New Roman"/>
          <w:sz w:val="24"/>
          <w:szCs w:val="24"/>
          <w:lang w:val="en-US"/>
        </w:rPr>
        <w:t xml:space="preserve">(Thomas &amp; </w:t>
      </w:r>
      <w:proofErr w:type="spellStart"/>
      <w:r w:rsidR="00517172" w:rsidRPr="003021C1">
        <w:rPr>
          <w:rFonts w:ascii="Times New Roman" w:hAnsi="Times New Roman" w:cs="Times New Roman"/>
          <w:sz w:val="24"/>
          <w:szCs w:val="24"/>
          <w:lang w:val="en-US"/>
        </w:rPr>
        <w:t>Elmes</w:t>
      </w:r>
      <w:proofErr w:type="spellEnd"/>
      <w:r w:rsidR="00517172" w:rsidRPr="003021C1">
        <w:rPr>
          <w:rFonts w:ascii="Times New Roman" w:hAnsi="Times New Roman" w:cs="Times New Roman"/>
          <w:sz w:val="24"/>
          <w:szCs w:val="24"/>
          <w:lang w:val="en-US"/>
        </w:rPr>
        <w:t xml:space="preserve">, 2001; </w:t>
      </w:r>
      <w:proofErr w:type="spellStart"/>
      <w:r w:rsidR="00517172" w:rsidRPr="003021C1">
        <w:rPr>
          <w:rFonts w:ascii="Times New Roman" w:hAnsi="Times New Roman" w:cs="Times New Roman"/>
          <w:sz w:val="24"/>
          <w:szCs w:val="24"/>
          <w:lang w:val="en-US"/>
        </w:rPr>
        <w:t>Patricelli</w:t>
      </w:r>
      <w:proofErr w:type="spellEnd"/>
      <w:r w:rsidR="00517172" w:rsidRPr="003021C1">
        <w:rPr>
          <w:rFonts w:ascii="Times New Roman" w:hAnsi="Times New Roman" w:cs="Times New Roman"/>
          <w:sz w:val="24"/>
          <w:szCs w:val="24"/>
          <w:lang w:val="en-US"/>
        </w:rPr>
        <w:t xml:space="preserve"> </w:t>
      </w:r>
      <w:r w:rsidR="00517172" w:rsidRPr="00981711">
        <w:rPr>
          <w:rFonts w:ascii="Times New Roman" w:hAnsi="Times New Roman" w:cs="Times New Roman"/>
          <w:iCs/>
          <w:sz w:val="24"/>
          <w:szCs w:val="24"/>
          <w:lang w:val="en-US"/>
        </w:rPr>
        <w:t>et al</w:t>
      </w:r>
      <w:r w:rsidR="00517172" w:rsidRPr="003021C1">
        <w:rPr>
          <w:rFonts w:ascii="Times New Roman" w:hAnsi="Times New Roman" w:cs="Times New Roman"/>
          <w:i/>
          <w:iCs/>
          <w:sz w:val="24"/>
          <w:szCs w:val="24"/>
          <w:lang w:val="en-US"/>
        </w:rPr>
        <w:t>.</w:t>
      </w:r>
      <w:r w:rsidR="00517172" w:rsidRPr="003021C1">
        <w:rPr>
          <w:rFonts w:ascii="Times New Roman" w:hAnsi="Times New Roman" w:cs="Times New Roman"/>
          <w:sz w:val="24"/>
          <w:szCs w:val="24"/>
          <w:lang w:val="en-US"/>
        </w:rPr>
        <w:t>, 2011)</w:t>
      </w:r>
      <w:r w:rsidR="00517172">
        <w:rPr>
          <w:rFonts w:ascii="Times New Roman" w:hAnsi="Times New Roman" w:cs="Times New Roman"/>
          <w:sz w:val="24"/>
          <w:szCs w:val="24"/>
          <w:lang w:val="en-US"/>
        </w:rPr>
        <w:t xml:space="preserve">. </w:t>
      </w:r>
      <w:r w:rsidR="00D40AD9">
        <w:rPr>
          <w:rFonts w:ascii="Times New Roman" w:hAnsi="Times New Roman" w:cs="Times New Roman"/>
          <w:sz w:val="24"/>
          <w:szCs w:val="24"/>
          <w:lang w:val="en-US"/>
        </w:rPr>
        <w:t>In contrast</w:t>
      </w:r>
      <w:r w:rsidR="00517172">
        <w:rPr>
          <w:rFonts w:ascii="Times New Roman" w:hAnsi="Times New Roman" w:cs="Times New Roman"/>
          <w:sz w:val="24"/>
          <w:szCs w:val="24"/>
          <w:lang w:val="en-US"/>
        </w:rPr>
        <w:t xml:space="preserve">, </w:t>
      </w:r>
      <w:r w:rsidR="004F366B">
        <w:rPr>
          <w:rFonts w:ascii="Times New Roman" w:hAnsi="Times New Roman" w:cs="Times New Roman"/>
          <w:sz w:val="24"/>
          <w:szCs w:val="24"/>
          <w:lang w:val="en-US"/>
        </w:rPr>
        <w:t>our study</w:t>
      </w:r>
      <w:r w:rsidR="00517172">
        <w:rPr>
          <w:rFonts w:ascii="Times New Roman" w:hAnsi="Times New Roman" w:cs="Times New Roman"/>
          <w:sz w:val="24"/>
          <w:szCs w:val="24"/>
          <w:lang w:val="en-US"/>
        </w:rPr>
        <w:t xml:space="preserve"> </w:t>
      </w:r>
      <w:r w:rsidR="00D40AD9">
        <w:rPr>
          <w:rFonts w:ascii="Times New Roman" w:hAnsi="Times New Roman" w:cs="Times New Roman"/>
          <w:sz w:val="24"/>
          <w:szCs w:val="24"/>
          <w:lang w:val="en-US"/>
        </w:rPr>
        <w:t xml:space="preserve">focused on the response of the predator to the </w:t>
      </w:r>
      <w:r w:rsidR="004F366B">
        <w:rPr>
          <w:rFonts w:ascii="Times New Roman" w:hAnsi="Times New Roman" w:cs="Times New Roman"/>
          <w:sz w:val="24"/>
          <w:szCs w:val="24"/>
          <w:lang w:val="en-US"/>
        </w:rPr>
        <w:t>timing of bud development of</w:t>
      </w:r>
      <w:r w:rsidR="00D40AD9">
        <w:rPr>
          <w:rFonts w:ascii="Times New Roman" w:hAnsi="Times New Roman" w:cs="Times New Roman"/>
          <w:sz w:val="24"/>
          <w:szCs w:val="24"/>
          <w:lang w:val="en-US"/>
        </w:rPr>
        <w:t xml:space="preserve"> individual</w:t>
      </w:r>
      <w:r w:rsidR="004F366B">
        <w:rPr>
          <w:rFonts w:ascii="Times New Roman" w:hAnsi="Times New Roman" w:cs="Times New Roman"/>
          <w:sz w:val="24"/>
          <w:szCs w:val="24"/>
          <w:lang w:val="en-US"/>
        </w:rPr>
        <w:t>s</w:t>
      </w:r>
      <w:r w:rsidR="00D40AD9">
        <w:rPr>
          <w:rFonts w:ascii="Times New Roman" w:hAnsi="Times New Roman" w:cs="Times New Roman"/>
          <w:sz w:val="24"/>
          <w:szCs w:val="24"/>
          <w:lang w:val="en-US"/>
        </w:rPr>
        <w:t xml:space="preserve">, and </w:t>
      </w:r>
      <w:r w:rsidR="004F366B">
        <w:rPr>
          <w:rFonts w:ascii="Times New Roman" w:hAnsi="Times New Roman" w:cs="Times New Roman"/>
          <w:sz w:val="24"/>
          <w:szCs w:val="24"/>
          <w:lang w:val="en-US"/>
        </w:rPr>
        <w:t>show</w:t>
      </w:r>
      <w:r w:rsidR="00D40AD9">
        <w:rPr>
          <w:rFonts w:ascii="Times New Roman" w:hAnsi="Times New Roman" w:cs="Times New Roman"/>
          <w:sz w:val="24"/>
          <w:szCs w:val="24"/>
          <w:lang w:val="en-US"/>
        </w:rPr>
        <w:t xml:space="preserve">ed that </w:t>
      </w:r>
      <w:r w:rsidR="004F366B">
        <w:rPr>
          <w:rFonts w:ascii="Times New Roman" w:hAnsi="Times New Roman" w:cs="Times New Roman"/>
          <w:sz w:val="24"/>
          <w:szCs w:val="24"/>
          <w:lang w:val="en-US"/>
        </w:rPr>
        <w:t>given the butterfly preference for a given ph</w:t>
      </w:r>
      <w:r w:rsidR="00C57247">
        <w:rPr>
          <w:rFonts w:ascii="Times New Roman" w:hAnsi="Times New Roman" w:cs="Times New Roman"/>
          <w:sz w:val="24"/>
          <w:szCs w:val="24"/>
          <w:lang w:val="en-US"/>
        </w:rPr>
        <w:t>e</w:t>
      </w:r>
      <w:r w:rsidR="004F366B">
        <w:rPr>
          <w:rFonts w:ascii="Times New Roman" w:hAnsi="Times New Roman" w:cs="Times New Roman"/>
          <w:sz w:val="24"/>
          <w:szCs w:val="24"/>
          <w:lang w:val="en-US"/>
        </w:rPr>
        <w:t xml:space="preserve">nological stage, </w:t>
      </w:r>
      <w:r w:rsidR="00D40AD9">
        <w:rPr>
          <w:rFonts w:ascii="Times New Roman" w:hAnsi="Times New Roman" w:cs="Times New Roman"/>
          <w:sz w:val="24"/>
          <w:szCs w:val="24"/>
          <w:lang w:val="en-US"/>
        </w:rPr>
        <w:t>plants</w:t>
      </w:r>
      <w:r w:rsidR="00F97DAE">
        <w:rPr>
          <w:rFonts w:ascii="Times New Roman" w:hAnsi="Times New Roman" w:cs="Times New Roman"/>
          <w:sz w:val="24"/>
          <w:szCs w:val="24"/>
          <w:lang w:val="en-US"/>
        </w:rPr>
        <w:t xml:space="preserve"> </w:t>
      </w:r>
      <w:r w:rsidR="004F366B">
        <w:rPr>
          <w:rFonts w:ascii="Times New Roman" w:hAnsi="Times New Roman" w:cs="Times New Roman"/>
          <w:sz w:val="24"/>
          <w:szCs w:val="24"/>
          <w:lang w:val="en-US"/>
        </w:rPr>
        <w:t xml:space="preserve">starting bud development </w:t>
      </w:r>
      <w:r w:rsidR="00D40AD9">
        <w:rPr>
          <w:rFonts w:ascii="Times New Roman" w:hAnsi="Times New Roman" w:cs="Times New Roman"/>
          <w:sz w:val="24"/>
          <w:szCs w:val="24"/>
          <w:lang w:val="en-US"/>
        </w:rPr>
        <w:t>early in the season</w:t>
      </w:r>
      <w:r w:rsidR="00F97DAE" w:rsidRPr="00F97DAE">
        <w:rPr>
          <w:rFonts w:ascii="Times New Roman" w:hAnsi="Times New Roman" w:cs="Times New Roman"/>
          <w:sz w:val="24"/>
          <w:szCs w:val="24"/>
          <w:lang w:val="en-US"/>
        </w:rPr>
        <w:t xml:space="preserve"> </w:t>
      </w:r>
      <w:r w:rsidR="00F97DAE">
        <w:rPr>
          <w:rFonts w:ascii="Times New Roman" w:hAnsi="Times New Roman" w:cs="Times New Roman"/>
          <w:sz w:val="24"/>
          <w:szCs w:val="24"/>
          <w:lang w:val="en-US"/>
        </w:rPr>
        <w:t xml:space="preserve">are more prone to be attacked by the butterfly than plants flowering late. </w:t>
      </w:r>
      <w:r w:rsidR="00B42EE3">
        <w:rPr>
          <w:rFonts w:ascii="Times New Roman" w:hAnsi="Times New Roman" w:cs="Times New Roman"/>
          <w:sz w:val="24"/>
          <w:szCs w:val="24"/>
          <w:lang w:val="en-US"/>
        </w:rPr>
        <w:t xml:space="preserve">This seems to result from a temporal match between early-flowering plants and the peak of fecundity of </w:t>
      </w:r>
      <w:r w:rsidR="00B42EE3" w:rsidRPr="00320F57">
        <w:rPr>
          <w:rFonts w:ascii="Times New Roman" w:hAnsi="Times New Roman" w:cs="Times New Roman"/>
          <w:i/>
          <w:sz w:val="24"/>
          <w:szCs w:val="24"/>
          <w:lang w:val="en-US"/>
        </w:rPr>
        <w:t xml:space="preserve">M. </w:t>
      </w:r>
      <w:proofErr w:type="spellStart"/>
      <w:r w:rsidR="00B42EE3" w:rsidRPr="00320F57">
        <w:rPr>
          <w:rFonts w:ascii="Times New Roman" w:hAnsi="Times New Roman" w:cs="Times New Roman"/>
          <w:i/>
          <w:sz w:val="24"/>
          <w:szCs w:val="24"/>
          <w:lang w:val="en-US"/>
        </w:rPr>
        <w:t>alcon</w:t>
      </w:r>
      <w:proofErr w:type="spellEnd"/>
      <w:r w:rsidR="00B42EE3">
        <w:rPr>
          <w:rFonts w:ascii="Times New Roman" w:hAnsi="Times New Roman" w:cs="Times New Roman"/>
          <w:sz w:val="24"/>
          <w:szCs w:val="24"/>
          <w:lang w:val="en-US"/>
        </w:rPr>
        <w:t xml:space="preserve">, as butterflies flying early in the season have been shown to deposit higher number of eggs than those flying later </w:t>
      </w:r>
      <w:r w:rsidR="00B42EE3" w:rsidRPr="000B0B31">
        <w:rPr>
          <w:rFonts w:ascii="Times New Roman" w:hAnsi="Times New Roman" w:cs="Times New Roman"/>
          <w:sz w:val="24"/>
          <w:szCs w:val="24"/>
          <w:lang w:val="en-US"/>
        </w:rPr>
        <w:t>(</w:t>
      </w:r>
      <w:proofErr w:type="spellStart"/>
      <w:r w:rsidR="00B42EE3" w:rsidRPr="000B0B31">
        <w:rPr>
          <w:rFonts w:ascii="Times New Roman" w:hAnsi="Times New Roman" w:cs="Times New Roman"/>
          <w:sz w:val="24"/>
          <w:szCs w:val="24"/>
          <w:lang w:val="en-US"/>
        </w:rPr>
        <w:t>Arnaldo</w:t>
      </w:r>
      <w:proofErr w:type="spellEnd"/>
      <w:r w:rsidR="00B42EE3" w:rsidRPr="000B0B31">
        <w:rPr>
          <w:rFonts w:ascii="Times New Roman" w:hAnsi="Times New Roman" w:cs="Times New Roman"/>
          <w:sz w:val="24"/>
          <w:szCs w:val="24"/>
          <w:lang w:val="en-US"/>
        </w:rPr>
        <w:t xml:space="preserve"> </w:t>
      </w:r>
      <w:r w:rsidR="00B42EE3" w:rsidRPr="00981711">
        <w:rPr>
          <w:rFonts w:ascii="Times New Roman" w:hAnsi="Times New Roman" w:cs="Times New Roman"/>
          <w:iCs/>
          <w:sz w:val="24"/>
          <w:szCs w:val="24"/>
          <w:lang w:val="en-US"/>
        </w:rPr>
        <w:t>et al</w:t>
      </w:r>
      <w:r w:rsidR="00B42EE3" w:rsidRPr="001237B0">
        <w:rPr>
          <w:rFonts w:ascii="Times New Roman" w:hAnsi="Times New Roman" w:cs="Times New Roman"/>
          <w:i/>
          <w:iCs/>
          <w:sz w:val="24"/>
          <w:szCs w:val="24"/>
          <w:lang w:val="en-US"/>
        </w:rPr>
        <w:t>.</w:t>
      </w:r>
      <w:r w:rsidR="00B42EE3" w:rsidRPr="000B0B31">
        <w:rPr>
          <w:rFonts w:ascii="Times New Roman" w:hAnsi="Times New Roman" w:cs="Times New Roman"/>
          <w:sz w:val="24"/>
          <w:szCs w:val="24"/>
          <w:lang w:val="en-US"/>
        </w:rPr>
        <w:t>, 2014)</w:t>
      </w:r>
      <w:r w:rsidR="00B42EE3">
        <w:rPr>
          <w:rFonts w:ascii="Times New Roman" w:hAnsi="Times New Roman" w:cs="Times New Roman"/>
          <w:sz w:val="24"/>
          <w:szCs w:val="24"/>
          <w:lang w:val="en-US"/>
        </w:rPr>
        <w:t xml:space="preserve">. </w:t>
      </w:r>
      <w:r w:rsidR="00F448E1">
        <w:rPr>
          <w:rFonts w:ascii="Times New Roman" w:hAnsi="Times New Roman" w:cs="Times New Roman"/>
          <w:sz w:val="24"/>
          <w:szCs w:val="24"/>
          <w:lang w:val="en-US"/>
        </w:rPr>
        <w:t xml:space="preserve">The reason behind this is probably the occurrence of warmer temperatures at the beginning of the flight period, which </w:t>
      </w:r>
      <w:r w:rsidR="0015118B">
        <w:rPr>
          <w:rFonts w:ascii="Times New Roman" w:hAnsi="Times New Roman" w:cs="Times New Roman"/>
          <w:sz w:val="24"/>
          <w:szCs w:val="24"/>
          <w:lang w:val="en-US"/>
        </w:rPr>
        <w:t>could increase</w:t>
      </w:r>
      <w:r w:rsidR="00F448E1">
        <w:rPr>
          <w:rFonts w:ascii="Times New Roman" w:hAnsi="Times New Roman" w:cs="Times New Roman"/>
          <w:sz w:val="24"/>
          <w:szCs w:val="24"/>
          <w:lang w:val="en-US"/>
        </w:rPr>
        <w:t xml:space="preserve"> egg maturation and oviposition</w:t>
      </w:r>
      <w:r w:rsidR="0015118B">
        <w:rPr>
          <w:rFonts w:ascii="Times New Roman" w:hAnsi="Times New Roman" w:cs="Times New Roman"/>
          <w:sz w:val="24"/>
          <w:szCs w:val="24"/>
          <w:lang w:val="en-US"/>
        </w:rPr>
        <w:t xml:space="preserve"> rates</w:t>
      </w:r>
      <w:r w:rsidR="00F448E1">
        <w:rPr>
          <w:rFonts w:ascii="Times New Roman" w:hAnsi="Times New Roman" w:cs="Times New Roman"/>
          <w:sz w:val="24"/>
          <w:szCs w:val="24"/>
          <w:lang w:val="en-US"/>
        </w:rPr>
        <w:t xml:space="preserve"> (Berger et al.</w:t>
      </w:r>
      <w:r w:rsidR="001F1540">
        <w:rPr>
          <w:rFonts w:ascii="Times New Roman" w:hAnsi="Times New Roman" w:cs="Times New Roman"/>
          <w:sz w:val="24"/>
          <w:szCs w:val="24"/>
          <w:lang w:val="en-US"/>
        </w:rPr>
        <w:t>,</w:t>
      </w:r>
      <w:r w:rsidR="00F448E1">
        <w:rPr>
          <w:rFonts w:ascii="Times New Roman" w:hAnsi="Times New Roman" w:cs="Times New Roman"/>
          <w:sz w:val="24"/>
          <w:szCs w:val="24"/>
          <w:lang w:val="en-US"/>
        </w:rPr>
        <w:t xml:space="preserve"> 2008)</w:t>
      </w:r>
      <w:r w:rsidR="0015118B">
        <w:rPr>
          <w:rFonts w:ascii="Times New Roman" w:hAnsi="Times New Roman" w:cs="Times New Roman"/>
          <w:sz w:val="24"/>
          <w:szCs w:val="24"/>
          <w:lang w:val="en-US"/>
        </w:rPr>
        <w:t xml:space="preserve">, as well as favor larval development </w:t>
      </w:r>
      <w:r w:rsidR="0015118B" w:rsidRPr="005E2EBB">
        <w:rPr>
          <w:rFonts w:ascii="Times New Roman" w:hAnsi="Times New Roman" w:cs="Times New Roman"/>
          <w:sz w:val="24"/>
          <w:szCs w:val="24"/>
          <w:lang w:val="en-US"/>
        </w:rPr>
        <w:t>(</w:t>
      </w:r>
      <w:proofErr w:type="spellStart"/>
      <w:r w:rsidR="0015118B" w:rsidRPr="005E2EBB">
        <w:rPr>
          <w:rFonts w:ascii="Times New Roman" w:hAnsi="Times New Roman" w:cs="Times New Roman"/>
          <w:sz w:val="24"/>
          <w:szCs w:val="24"/>
          <w:lang w:val="en-US"/>
        </w:rPr>
        <w:t>Audusseau</w:t>
      </w:r>
      <w:proofErr w:type="spellEnd"/>
      <w:r w:rsidR="0015118B" w:rsidRPr="005E2EBB">
        <w:rPr>
          <w:rFonts w:ascii="Times New Roman" w:hAnsi="Times New Roman" w:cs="Times New Roman"/>
          <w:sz w:val="24"/>
          <w:szCs w:val="24"/>
          <w:lang w:val="en-US"/>
        </w:rPr>
        <w:t xml:space="preserve"> et al.</w:t>
      </w:r>
      <w:r w:rsidR="001F1540">
        <w:rPr>
          <w:rFonts w:ascii="Times New Roman" w:hAnsi="Times New Roman" w:cs="Times New Roman"/>
          <w:sz w:val="24"/>
          <w:szCs w:val="24"/>
          <w:lang w:val="en-US"/>
        </w:rPr>
        <w:t>,</w:t>
      </w:r>
      <w:r w:rsidR="0015118B" w:rsidRPr="005E2EBB">
        <w:rPr>
          <w:rFonts w:ascii="Times New Roman" w:hAnsi="Times New Roman" w:cs="Times New Roman"/>
          <w:sz w:val="24"/>
          <w:szCs w:val="24"/>
          <w:lang w:val="en-US"/>
        </w:rPr>
        <w:t xml:space="preserve"> 2013)</w:t>
      </w:r>
      <w:r w:rsidR="0015118B">
        <w:rPr>
          <w:rFonts w:ascii="Times New Roman" w:hAnsi="Times New Roman" w:cs="Times New Roman"/>
          <w:sz w:val="24"/>
          <w:szCs w:val="24"/>
          <w:lang w:val="en-US"/>
        </w:rPr>
        <w:t xml:space="preserve">. </w:t>
      </w:r>
      <w:r w:rsidR="005E2EBB">
        <w:rPr>
          <w:rFonts w:ascii="Times New Roman" w:hAnsi="Times New Roman" w:cs="Times New Roman"/>
          <w:sz w:val="24"/>
          <w:szCs w:val="24"/>
          <w:lang w:val="en-US"/>
        </w:rPr>
        <w:t>On the other hand, h</w:t>
      </w:r>
      <w:r w:rsidR="007F66F7">
        <w:rPr>
          <w:rFonts w:ascii="Times New Roman" w:hAnsi="Times New Roman" w:cs="Times New Roman"/>
          <w:sz w:val="24"/>
          <w:szCs w:val="24"/>
          <w:lang w:val="en-US"/>
        </w:rPr>
        <w:t xml:space="preserve">igher temperatures could also </w:t>
      </w:r>
      <w:r w:rsidR="005E2EBB">
        <w:rPr>
          <w:rFonts w:ascii="Times New Roman" w:hAnsi="Times New Roman" w:cs="Times New Roman"/>
          <w:sz w:val="24"/>
          <w:szCs w:val="24"/>
          <w:lang w:val="en-US"/>
        </w:rPr>
        <w:t xml:space="preserve">increase </w:t>
      </w:r>
      <w:del w:id="121" w:author="Alicia" w:date="2015-09-03T10:59:00Z">
        <w:r w:rsidR="007F66F7" w:rsidDel="004B6EA8">
          <w:rPr>
            <w:rFonts w:ascii="Times New Roman" w:hAnsi="Times New Roman" w:cs="Times New Roman"/>
            <w:sz w:val="24"/>
            <w:szCs w:val="24"/>
            <w:lang w:val="en-US"/>
          </w:rPr>
          <w:delText xml:space="preserve">abundance </w:delText>
        </w:r>
      </w:del>
      <w:ins w:id="122" w:author="Alicia" w:date="2015-09-03T10:59:00Z">
        <w:r w:rsidR="004B6EA8">
          <w:rPr>
            <w:rFonts w:ascii="Times New Roman" w:hAnsi="Times New Roman" w:cs="Times New Roman"/>
            <w:sz w:val="24"/>
            <w:szCs w:val="24"/>
            <w:lang w:val="en-US"/>
          </w:rPr>
          <w:t xml:space="preserve">activity </w:t>
        </w:r>
      </w:ins>
      <w:r w:rsidR="007F66F7">
        <w:rPr>
          <w:rFonts w:ascii="Times New Roman" w:hAnsi="Times New Roman" w:cs="Times New Roman"/>
          <w:sz w:val="24"/>
          <w:szCs w:val="24"/>
          <w:lang w:val="en-US"/>
        </w:rPr>
        <w:t xml:space="preserve">of ants, the </w:t>
      </w:r>
      <w:r w:rsidR="0015118B">
        <w:rPr>
          <w:rFonts w:ascii="Times New Roman" w:hAnsi="Times New Roman" w:cs="Times New Roman"/>
          <w:sz w:val="24"/>
          <w:szCs w:val="24"/>
          <w:lang w:val="en-US"/>
        </w:rPr>
        <w:t xml:space="preserve">second host of </w:t>
      </w:r>
      <w:r w:rsidR="0015118B" w:rsidRPr="005E2EBB">
        <w:rPr>
          <w:rFonts w:ascii="Times New Roman" w:hAnsi="Times New Roman" w:cs="Times New Roman"/>
          <w:i/>
          <w:sz w:val="24"/>
          <w:szCs w:val="24"/>
          <w:lang w:val="en-US"/>
        </w:rPr>
        <w:t xml:space="preserve">M. </w:t>
      </w:r>
      <w:proofErr w:type="spellStart"/>
      <w:r w:rsidR="0015118B" w:rsidRPr="005E2EBB">
        <w:rPr>
          <w:rFonts w:ascii="Times New Roman" w:hAnsi="Times New Roman" w:cs="Times New Roman"/>
          <w:i/>
          <w:sz w:val="24"/>
          <w:szCs w:val="24"/>
          <w:lang w:val="en-US"/>
        </w:rPr>
        <w:t>alcon</w:t>
      </w:r>
      <w:proofErr w:type="spellEnd"/>
      <w:r w:rsidR="0015118B">
        <w:rPr>
          <w:rFonts w:ascii="Times New Roman" w:hAnsi="Times New Roman" w:cs="Times New Roman"/>
          <w:sz w:val="24"/>
          <w:szCs w:val="24"/>
          <w:lang w:val="en-US"/>
        </w:rPr>
        <w:t xml:space="preserve">, </w:t>
      </w:r>
      <w:r w:rsidR="005E2EBB">
        <w:rPr>
          <w:rFonts w:ascii="Times New Roman" w:hAnsi="Times New Roman" w:cs="Times New Roman"/>
          <w:sz w:val="24"/>
          <w:szCs w:val="24"/>
          <w:lang w:val="en-US"/>
        </w:rPr>
        <w:t xml:space="preserve">and this could have partly driven the evolution of a higher fecundity in early-flying butterflies. </w:t>
      </w:r>
      <w:r>
        <w:rPr>
          <w:rFonts w:ascii="Times New Roman" w:hAnsi="Times New Roman" w:cs="Times New Roman"/>
          <w:sz w:val="24"/>
          <w:szCs w:val="24"/>
          <w:lang w:val="en-US"/>
        </w:rPr>
        <w:t xml:space="preserve">Our findings with </w:t>
      </w:r>
      <w:r w:rsidRPr="00C57247">
        <w:rPr>
          <w:rFonts w:ascii="Times New Roman" w:hAnsi="Times New Roman" w:cs="Times New Roman"/>
          <w:i/>
          <w:sz w:val="24"/>
          <w:szCs w:val="24"/>
          <w:lang w:val="en-US"/>
        </w:rPr>
        <w:t xml:space="preserve">G. </w:t>
      </w:r>
      <w:proofErr w:type="spellStart"/>
      <w:r w:rsidRPr="00C57247">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agree with previous studies demonstrating predator-mediated selection for late flowering </w:t>
      </w:r>
      <w:r w:rsidRPr="00554665">
        <w:rPr>
          <w:rFonts w:ascii="Times New Roman" w:hAnsi="Times New Roman" w:cs="Times New Roman"/>
          <w:sz w:val="24"/>
          <w:lang w:val="en-US"/>
        </w:rPr>
        <w:t>(</w:t>
      </w:r>
      <w:proofErr w:type="spellStart"/>
      <w:r w:rsidRPr="00554665">
        <w:rPr>
          <w:rFonts w:ascii="Times New Roman" w:hAnsi="Times New Roman" w:cs="Times New Roman"/>
          <w:sz w:val="24"/>
          <w:lang w:val="en-US"/>
        </w:rPr>
        <w:t>Pilson</w:t>
      </w:r>
      <w:proofErr w:type="spellEnd"/>
      <w:r w:rsidRPr="00554665">
        <w:rPr>
          <w:rFonts w:ascii="Times New Roman" w:hAnsi="Times New Roman" w:cs="Times New Roman"/>
          <w:sz w:val="24"/>
          <w:lang w:val="en-US"/>
        </w:rPr>
        <w:t xml:space="preserve">, 2000; </w:t>
      </w:r>
      <w:proofErr w:type="spellStart"/>
      <w:r w:rsidRPr="00554665">
        <w:rPr>
          <w:rFonts w:ascii="Times New Roman" w:hAnsi="Times New Roman" w:cs="Times New Roman"/>
          <w:sz w:val="24"/>
          <w:lang w:val="en-US"/>
        </w:rPr>
        <w:t>Parachnowitsch</w:t>
      </w:r>
      <w:proofErr w:type="spellEnd"/>
      <w:r w:rsidRPr="00554665">
        <w:rPr>
          <w:rFonts w:ascii="Times New Roman" w:hAnsi="Times New Roman" w:cs="Times New Roman"/>
          <w:sz w:val="24"/>
          <w:lang w:val="en-US"/>
        </w:rPr>
        <w:t xml:space="preserve"> &amp; Caruso, </w:t>
      </w:r>
      <w:r w:rsidRPr="00554665">
        <w:rPr>
          <w:rFonts w:ascii="Times New Roman" w:hAnsi="Times New Roman" w:cs="Times New Roman"/>
          <w:sz w:val="24"/>
          <w:lang w:val="en-US"/>
        </w:rPr>
        <w:lastRenderedPageBreak/>
        <w:t>2008)</w:t>
      </w:r>
      <w:r>
        <w:rPr>
          <w:rFonts w:ascii="Times New Roman" w:hAnsi="Times New Roman" w:cs="Times New Roman"/>
          <w:sz w:val="24"/>
          <w:szCs w:val="24"/>
          <w:lang w:val="en-US"/>
        </w:rPr>
        <w:t xml:space="preserve">, although other studies </w:t>
      </w:r>
      <w:r w:rsidRPr="00680FEF">
        <w:rPr>
          <w:rFonts w:ascii="Times New Roman" w:hAnsi="Times New Roman" w:cs="Times New Roman"/>
          <w:sz w:val="24"/>
          <w:szCs w:val="24"/>
          <w:lang w:val="en-US"/>
        </w:rPr>
        <w:t>(</w:t>
      </w:r>
      <w:r>
        <w:rPr>
          <w:rFonts w:ascii="Times New Roman" w:hAnsi="Times New Roman" w:cs="Times New Roman"/>
          <w:sz w:val="24"/>
          <w:szCs w:val="24"/>
          <w:lang w:val="en-US"/>
        </w:rPr>
        <w:t xml:space="preserve">see review by </w:t>
      </w:r>
      <w:r w:rsidRPr="00680FEF">
        <w:rPr>
          <w:rFonts w:ascii="Times New Roman" w:hAnsi="Times New Roman" w:cs="Times New Roman"/>
          <w:sz w:val="24"/>
          <w:szCs w:val="24"/>
          <w:lang w:val="en-US"/>
        </w:rPr>
        <w:t xml:space="preserve">Kolb </w:t>
      </w:r>
      <w:r w:rsidRPr="00981711">
        <w:rPr>
          <w:rFonts w:ascii="Times New Roman" w:hAnsi="Times New Roman" w:cs="Times New Roman"/>
          <w:iCs/>
          <w:sz w:val="24"/>
          <w:szCs w:val="24"/>
          <w:lang w:val="en-US"/>
        </w:rPr>
        <w:t>et al</w:t>
      </w:r>
      <w:r w:rsidRPr="00680FEF">
        <w:rPr>
          <w:rFonts w:ascii="Times New Roman" w:hAnsi="Times New Roman" w:cs="Times New Roman"/>
          <w:i/>
          <w:iCs/>
          <w:sz w:val="24"/>
          <w:szCs w:val="24"/>
          <w:lang w:val="en-US"/>
        </w:rPr>
        <w:t>.</w:t>
      </w:r>
      <w:r w:rsidRPr="00680FEF">
        <w:rPr>
          <w:rFonts w:ascii="Times New Roman" w:hAnsi="Times New Roman" w:cs="Times New Roman"/>
          <w:sz w:val="24"/>
          <w:szCs w:val="24"/>
          <w:lang w:val="en-US"/>
        </w:rPr>
        <w:t>, 2007)</w:t>
      </w:r>
      <w:r>
        <w:rPr>
          <w:rFonts w:ascii="Times New Roman" w:hAnsi="Times New Roman" w:cs="Times New Roman"/>
          <w:sz w:val="24"/>
          <w:szCs w:val="24"/>
          <w:lang w:val="en-US"/>
        </w:rPr>
        <w:t xml:space="preserve"> have reported predators selecting for both early and late flowering.</w:t>
      </w:r>
      <w:r w:rsidR="00B93FB3">
        <w:rPr>
          <w:rFonts w:ascii="Times New Roman" w:hAnsi="Times New Roman" w:cs="Times New Roman"/>
          <w:sz w:val="24"/>
          <w:szCs w:val="24"/>
          <w:lang w:val="en-US"/>
        </w:rPr>
        <w:t xml:space="preserve"> </w:t>
      </w:r>
      <w:r w:rsidR="00DC154F">
        <w:rPr>
          <w:rFonts w:ascii="Times New Roman" w:hAnsi="Times New Roman" w:cs="Times New Roman"/>
          <w:sz w:val="24"/>
          <w:szCs w:val="24"/>
          <w:lang w:val="en-US"/>
        </w:rPr>
        <w:t>In this system,</w:t>
      </w:r>
      <w:r w:rsidR="00DC154F" w:rsidRPr="00DC154F">
        <w:rPr>
          <w:rFonts w:ascii="Times New Roman" w:hAnsi="Times New Roman" w:cs="Times New Roman"/>
          <w:sz w:val="24"/>
          <w:szCs w:val="24"/>
          <w:lang w:val="en-US"/>
        </w:rPr>
        <w:t xml:space="preserve"> </w:t>
      </w:r>
      <w:r w:rsidR="00DC154F">
        <w:rPr>
          <w:rFonts w:ascii="Times New Roman" w:hAnsi="Times New Roman" w:cs="Times New Roman"/>
          <w:sz w:val="24"/>
          <w:szCs w:val="24"/>
          <w:lang w:val="en-US"/>
        </w:rPr>
        <w:t xml:space="preserve">the butterfly seed predator is responsible for shifting selection from early to late flowering phenology in its host plant. </w:t>
      </w:r>
    </w:p>
    <w:p w14:paraId="36A6EC3E" w14:textId="203412DE" w:rsidR="00626CF2" w:rsidRDefault="00626CF2" w:rsidP="00626CF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We also found evidence for phenotypic selection on other plant traits. Butterflies prefer</w:t>
      </w:r>
      <w:r w:rsidR="00B93FB3">
        <w:rPr>
          <w:rFonts w:ascii="Times New Roman" w:hAnsi="Times New Roman" w:cs="Times New Roman"/>
          <w:sz w:val="24"/>
          <w:szCs w:val="24"/>
          <w:lang w:val="en-US"/>
        </w:rPr>
        <w:t>red</w:t>
      </w:r>
      <w:r>
        <w:rPr>
          <w:rFonts w:ascii="Times New Roman" w:hAnsi="Times New Roman" w:cs="Times New Roman"/>
          <w:sz w:val="24"/>
          <w:szCs w:val="24"/>
          <w:lang w:val="en-US"/>
        </w:rPr>
        <w:t xml:space="preserve"> to oviposit on tall</w:t>
      </w:r>
      <w:r w:rsidR="00B93FB3">
        <w:rPr>
          <w:rFonts w:ascii="Times New Roman" w:hAnsi="Times New Roman" w:cs="Times New Roman"/>
          <w:sz w:val="24"/>
          <w:szCs w:val="24"/>
          <w:lang w:val="en-US"/>
        </w:rPr>
        <w:t>er</w:t>
      </w:r>
      <w:r>
        <w:rPr>
          <w:rFonts w:ascii="Times New Roman" w:hAnsi="Times New Roman" w:cs="Times New Roman"/>
          <w:sz w:val="24"/>
          <w:szCs w:val="24"/>
          <w:lang w:val="en-US"/>
        </w:rPr>
        <w:t xml:space="preserve"> shoots</w:t>
      </w:r>
      <w:r w:rsidR="00EF3976">
        <w:rPr>
          <w:rFonts w:ascii="Times New Roman" w:hAnsi="Times New Roman" w:cs="Times New Roman"/>
          <w:sz w:val="24"/>
          <w:szCs w:val="24"/>
          <w:lang w:val="en-US"/>
        </w:rPr>
        <w:t>, which are more conspicuous and represent a visually attractive target (</w:t>
      </w:r>
      <w:proofErr w:type="spellStart"/>
      <w:r w:rsidR="00EF3976">
        <w:rPr>
          <w:rFonts w:ascii="Times New Roman" w:hAnsi="Times New Roman" w:cs="Times New Roman"/>
          <w:sz w:val="24"/>
          <w:szCs w:val="24"/>
          <w:lang w:val="en-US"/>
        </w:rPr>
        <w:t>Nowicki</w:t>
      </w:r>
      <w:proofErr w:type="spellEnd"/>
      <w:r w:rsidR="00EF3976">
        <w:rPr>
          <w:rFonts w:ascii="Times New Roman" w:hAnsi="Times New Roman" w:cs="Times New Roman"/>
          <w:sz w:val="24"/>
          <w:szCs w:val="24"/>
          <w:lang w:val="en-US"/>
        </w:rPr>
        <w:t xml:space="preserve"> et al. 2005). Taller shoots are probably also a </w:t>
      </w:r>
      <w:del w:id="123" w:author="Alicia" w:date="2015-09-03T11:12:00Z">
        <w:r w:rsidR="00EF3976" w:rsidDel="00F218A4">
          <w:rPr>
            <w:rFonts w:ascii="Times New Roman" w:hAnsi="Times New Roman" w:cs="Times New Roman"/>
            <w:sz w:val="24"/>
            <w:szCs w:val="24"/>
            <w:lang w:val="en-US"/>
          </w:rPr>
          <w:delText>predator-</w:delText>
        </w:r>
      </w:del>
      <w:r w:rsidR="00EF3976">
        <w:rPr>
          <w:rFonts w:ascii="Times New Roman" w:hAnsi="Times New Roman" w:cs="Times New Roman"/>
          <w:sz w:val="24"/>
          <w:szCs w:val="24"/>
          <w:lang w:val="en-US"/>
        </w:rPr>
        <w:t>safe oviposition site for the female butterflies</w:t>
      </w:r>
      <w:ins w:id="124" w:author="Alicia" w:date="2015-09-03T11:07:00Z">
        <w:r w:rsidR="004B6EA8">
          <w:rPr>
            <w:rFonts w:ascii="Times New Roman" w:hAnsi="Times New Roman" w:cs="Times New Roman"/>
            <w:sz w:val="24"/>
            <w:szCs w:val="24"/>
            <w:lang w:val="en-US"/>
          </w:rPr>
          <w:t xml:space="preserve">, </w:t>
        </w:r>
      </w:ins>
      <w:ins w:id="125" w:author="Alicia" w:date="2015-09-03T11:08:00Z">
        <w:r w:rsidR="004B6EA8">
          <w:rPr>
            <w:rFonts w:ascii="Times New Roman" w:hAnsi="Times New Roman" w:cs="Times New Roman"/>
            <w:sz w:val="24"/>
            <w:szCs w:val="24"/>
            <w:lang w:val="en-US"/>
          </w:rPr>
          <w:t>allowing them to</w:t>
        </w:r>
      </w:ins>
      <w:ins w:id="126" w:author="Alicia" w:date="2015-09-03T11:07:00Z">
        <w:r w:rsidR="004B6EA8">
          <w:rPr>
            <w:rFonts w:ascii="Times New Roman" w:hAnsi="Times New Roman" w:cs="Times New Roman"/>
            <w:sz w:val="24"/>
            <w:szCs w:val="24"/>
            <w:lang w:val="en-US"/>
          </w:rPr>
          <w:t xml:space="preserve"> escape from predators living </w:t>
        </w:r>
      </w:ins>
      <w:ins w:id="127" w:author="Alicia" w:date="2015-09-03T11:14:00Z">
        <w:r w:rsidR="00DC1BAB">
          <w:rPr>
            <w:rFonts w:ascii="Times New Roman" w:hAnsi="Times New Roman" w:cs="Times New Roman"/>
            <w:sz w:val="24"/>
            <w:szCs w:val="24"/>
            <w:lang w:val="en-US"/>
          </w:rPr>
          <w:t xml:space="preserve">further down </w:t>
        </w:r>
      </w:ins>
      <w:ins w:id="128" w:author="Alicia" w:date="2015-09-03T11:07:00Z">
        <w:r w:rsidR="004B6EA8">
          <w:rPr>
            <w:rFonts w:ascii="Times New Roman" w:hAnsi="Times New Roman" w:cs="Times New Roman"/>
            <w:sz w:val="24"/>
            <w:szCs w:val="24"/>
            <w:lang w:val="en-US"/>
          </w:rPr>
          <w:t>into the vegetation as lizards or spiders</w:t>
        </w:r>
      </w:ins>
      <w:ins w:id="129" w:author="Alicia" w:date="2015-09-03T11:08:00Z">
        <w:r w:rsidR="004B6EA8">
          <w:rPr>
            <w:rFonts w:ascii="Times New Roman" w:hAnsi="Times New Roman" w:cs="Times New Roman"/>
            <w:sz w:val="24"/>
            <w:szCs w:val="24"/>
            <w:lang w:val="en-US"/>
          </w:rPr>
          <w:t xml:space="preserve"> </w:t>
        </w:r>
        <w:r w:rsidR="004B6EA8" w:rsidRPr="008702C3">
          <w:rPr>
            <w:rFonts w:ascii="Times New Roman" w:hAnsi="Times New Roman" w:cs="Times New Roman"/>
            <w:sz w:val="24"/>
            <w:lang w:val="en-US"/>
          </w:rPr>
          <w:t xml:space="preserve">(Van </w:t>
        </w:r>
        <w:proofErr w:type="spellStart"/>
        <w:r w:rsidR="004B6EA8" w:rsidRPr="008702C3">
          <w:rPr>
            <w:rFonts w:ascii="Times New Roman" w:hAnsi="Times New Roman" w:cs="Times New Roman"/>
            <w:sz w:val="24"/>
            <w:lang w:val="en-US"/>
          </w:rPr>
          <w:t>Dyck</w:t>
        </w:r>
        <w:proofErr w:type="spellEnd"/>
        <w:r w:rsidR="004B6EA8" w:rsidRPr="008702C3">
          <w:rPr>
            <w:rFonts w:ascii="Times New Roman" w:hAnsi="Times New Roman" w:cs="Times New Roman"/>
            <w:sz w:val="24"/>
            <w:lang w:val="en-US"/>
          </w:rPr>
          <w:t xml:space="preserve"> &amp; </w:t>
        </w:r>
        <w:proofErr w:type="spellStart"/>
        <w:r w:rsidR="004B6EA8" w:rsidRPr="008702C3">
          <w:rPr>
            <w:rFonts w:ascii="Times New Roman" w:hAnsi="Times New Roman" w:cs="Times New Roman"/>
            <w:sz w:val="24"/>
            <w:lang w:val="en-US"/>
          </w:rPr>
          <w:t>Regniers</w:t>
        </w:r>
        <w:proofErr w:type="spellEnd"/>
        <w:r w:rsidR="004B6EA8" w:rsidRPr="008702C3">
          <w:rPr>
            <w:rFonts w:ascii="Times New Roman" w:hAnsi="Times New Roman" w:cs="Times New Roman"/>
            <w:sz w:val="24"/>
            <w:lang w:val="en-US"/>
          </w:rPr>
          <w:t>, 2010)</w:t>
        </w:r>
        <w:r w:rsidR="004B6EA8">
          <w:rPr>
            <w:rFonts w:ascii="Times New Roman" w:hAnsi="Times New Roman" w:cs="Times New Roman"/>
            <w:sz w:val="24"/>
            <w:szCs w:val="24"/>
            <w:lang w:val="en-US"/>
          </w:rPr>
          <w:t>. Buds on taller shoots</w:t>
        </w:r>
      </w:ins>
      <w:del w:id="130" w:author="Alicia" w:date="2015-09-03T11:08:00Z">
        <w:r w:rsidR="00EF3976" w:rsidDel="004B6EA8">
          <w:rPr>
            <w:rFonts w:ascii="Times New Roman" w:hAnsi="Times New Roman" w:cs="Times New Roman"/>
            <w:sz w:val="24"/>
            <w:szCs w:val="24"/>
            <w:lang w:val="en-US"/>
          </w:rPr>
          <w:delText xml:space="preserve"> and, as they</w:delText>
        </w:r>
      </w:del>
      <w:r w:rsidR="00EF3976">
        <w:rPr>
          <w:rFonts w:ascii="Times New Roman" w:hAnsi="Times New Roman" w:cs="Times New Roman"/>
          <w:sz w:val="24"/>
          <w:szCs w:val="24"/>
          <w:lang w:val="en-US"/>
        </w:rPr>
        <w:t xml:space="preserve"> </w:t>
      </w:r>
      <w:ins w:id="131" w:author="Alicia" w:date="2015-09-03T11:12:00Z">
        <w:r w:rsidR="00F218A4">
          <w:rPr>
            <w:rFonts w:ascii="Times New Roman" w:hAnsi="Times New Roman" w:cs="Times New Roman"/>
            <w:sz w:val="24"/>
            <w:szCs w:val="24"/>
            <w:lang w:val="en-US"/>
          </w:rPr>
          <w:t xml:space="preserve">also </w:t>
        </w:r>
      </w:ins>
      <w:r w:rsidR="008E7769">
        <w:rPr>
          <w:rFonts w:ascii="Times New Roman" w:hAnsi="Times New Roman" w:cs="Times New Roman"/>
          <w:sz w:val="24"/>
          <w:szCs w:val="24"/>
          <w:lang w:val="en-US"/>
        </w:rPr>
        <w:t xml:space="preserve">receive more solar radiation, </w:t>
      </w:r>
      <w:ins w:id="132" w:author="Alicia" w:date="2015-09-03T11:09:00Z">
        <w:r w:rsidR="004B6EA8">
          <w:rPr>
            <w:rFonts w:ascii="Times New Roman" w:hAnsi="Times New Roman" w:cs="Times New Roman"/>
            <w:sz w:val="24"/>
            <w:szCs w:val="24"/>
            <w:lang w:val="en-US"/>
          </w:rPr>
          <w:t xml:space="preserve">and </w:t>
        </w:r>
      </w:ins>
      <w:del w:id="133" w:author="Alicia" w:date="2015-09-03T11:08:00Z">
        <w:r w:rsidR="00EF3976" w:rsidDel="004B6EA8">
          <w:rPr>
            <w:rFonts w:ascii="Times New Roman" w:hAnsi="Times New Roman" w:cs="Times New Roman"/>
            <w:sz w:val="24"/>
            <w:szCs w:val="24"/>
            <w:lang w:val="en-US"/>
          </w:rPr>
          <w:delText xml:space="preserve">buds on these shoots </w:delText>
        </w:r>
      </w:del>
      <w:r w:rsidR="00EF3976">
        <w:rPr>
          <w:rFonts w:ascii="Times New Roman" w:hAnsi="Times New Roman" w:cs="Times New Roman"/>
          <w:sz w:val="24"/>
          <w:szCs w:val="24"/>
          <w:lang w:val="en-US"/>
        </w:rPr>
        <w:t xml:space="preserve">might </w:t>
      </w:r>
      <w:del w:id="134" w:author="Alicia" w:date="2015-09-03T11:09:00Z">
        <w:r w:rsidR="00EF3976" w:rsidDel="004B6EA8">
          <w:rPr>
            <w:rFonts w:ascii="Times New Roman" w:hAnsi="Times New Roman" w:cs="Times New Roman"/>
            <w:sz w:val="24"/>
            <w:szCs w:val="24"/>
            <w:lang w:val="en-US"/>
          </w:rPr>
          <w:delText xml:space="preserve">show </w:delText>
        </w:r>
      </w:del>
      <w:ins w:id="135" w:author="Alicia" w:date="2015-09-03T11:09:00Z">
        <w:r w:rsidR="004B6EA8">
          <w:rPr>
            <w:rFonts w:ascii="Times New Roman" w:hAnsi="Times New Roman" w:cs="Times New Roman"/>
            <w:sz w:val="24"/>
            <w:szCs w:val="24"/>
            <w:lang w:val="en-US"/>
          </w:rPr>
          <w:t xml:space="preserve">represent </w:t>
        </w:r>
      </w:ins>
      <w:r w:rsidR="00EF3976">
        <w:rPr>
          <w:rFonts w:ascii="Times New Roman" w:hAnsi="Times New Roman" w:cs="Times New Roman"/>
          <w:sz w:val="24"/>
          <w:szCs w:val="24"/>
          <w:lang w:val="en-US"/>
        </w:rPr>
        <w:t>a</w:t>
      </w:r>
      <w:r w:rsidR="008E7769">
        <w:rPr>
          <w:rFonts w:ascii="Times New Roman" w:hAnsi="Times New Roman" w:cs="Times New Roman"/>
          <w:sz w:val="24"/>
          <w:szCs w:val="24"/>
          <w:lang w:val="en-US"/>
        </w:rPr>
        <w:t xml:space="preserve"> </w:t>
      </w:r>
      <w:r w:rsidR="00EF3976">
        <w:rPr>
          <w:rFonts w:ascii="Times New Roman" w:hAnsi="Times New Roman" w:cs="Times New Roman"/>
          <w:sz w:val="24"/>
          <w:szCs w:val="24"/>
          <w:lang w:val="en-US"/>
        </w:rPr>
        <w:t xml:space="preserve">warmer, </w:t>
      </w:r>
      <w:r w:rsidR="00B93FB3">
        <w:rPr>
          <w:rFonts w:ascii="Times New Roman" w:hAnsi="Times New Roman" w:cs="Times New Roman"/>
          <w:sz w:val="24"/>
          <w:szCs w:val="24"/>
          <w:lang w:val="en-US"/>
        </w:rPr>
        <w:t xml:space="preserve">more suitable </w:t>
      </w:r>
      <w:r w:rsidR="008E7769">
        <w:rPr>
          <w:rFonts w:ascii="Times New Roman" w:hAnsi="Times New Roman" w:cs="Times New Roman"/>
          <w:sz w:val="24"/>
          <w:szCs w:val="24"/>
          <w:lang w:val="en-US"/>
        </w:rPr>
        <w:t>microclimate for larval growth</w:t>
      </w:r>
      <w:ins w:id="136" w:author="Alicia" w:date="2015-09-03T11:10:00Z">
        <w:r w:rsidR="00F218A4">
          <w:rPr>
            <w:rFonts w:ascii="Times New Roman" w:hAnsi="Times New Roman" w:cs="Times New Roman"/>
            <w:sz w:val="24"/>
            <w:szCs w:val="24"/>
            <w:lang w:val="en-US"/>
          </w:rPr>
          <w:t xml:space="preserve"> (Alonso</w:t>
        </w:r>
      </w:ins>
      <w:ins w:id="137" w:author="Alicia" w:date="2015-09-03T11:11:00Z">
        <w:r w:rsidR="00F218A4">
          <w:rPr>
            <w:rFonts w:ascii="Times New Roman" w:hAnsi="Times New Roman" w:cs="Times New Roman"/>
            <w:sz w:val="24"/>
            <w:szCs w:val="24"/>
            <w:lang w:val="en-US"/>
          </w:rPr>
          <w:t>,</w:t>
        </w:r>
      </w:ins>
      <w:ins w:id="138" w:author="Alicia" w:date="2015-09-03T11:10:00Z">
        <w:r w:rsidR="00F218A4">
          <w:rPr>
            <w:rFonts w:ascii="Times New Roman" w:hAnsi="Times New Roman" w:cs="Times New Roman"/>
            <w:sz w:val="24"/>
            <w:szCs w:val="24"/>
            <w:lang w:val="en-US"/>
          </w:rPr>
          <w:t xml:space="preserve"> 1997)</w:t>
        </w:r>
      </w:ins>
      <w:del w:id="139" w:author="Alicia" w:date="2015-09-03T11:08:00Z">
        <w:r w:rsidR="008E7769" w:rsidDel="004B6EA8">
          <w:rPr>
            <w:rFonts w:ascii="Times New Roman" w:hAnsi="Times New Roman" w:cs="Times New Roman"/>
            <w:sz w:val="24"/>
            <w:szCs w:val="24"/>
            <w:lang w:val="en-US"/>
          </w:rPr>
          <w:delText xml:space="preserve"> </w:delText>
        </w:r>
        <w:r w:rsidR="008E7769" w:rsidRPr="008702C3" w:rsidDel="004B6EA8">
          <w:rPr>
            <w:rFonts w:ascii="Times New Roman" w:hAnsi="Times New Roman" w:cs="Times New Roman"/>
            <w:sz w:val="24"/>
            <w:lang w:val="en-US"/>
          </w:rPr>
          <w:delText>(Van Dyck &amp; Regniers, 2010)</w:delText>
        </w:r>
      </w:del>
      <w:r w:rsidR="008E7769">
        <w:rPr>
          <w:rFonts w:ascii="Times New Roman" w:hAnsi="Times New Roman" w:cs="Times New Roman"/>
          <w:sz w:val="24"/>
          <w:szCs w:val="24"/>
          <w:lang w:val="en-US"/>
        </w:rPr>
        <w:t xml:space="preserve">. </w:t>
      </w:r>
      <w:r w:rsidR="00B93FB3">
        <w:rPr>
          <w:rFonts w:ascii="Times New Roman" w:hAnsi="Times New Roman" w:cs="Times New Roman"/>
          <w:sz w:val="24"/>
          <w:szCs w:val="24"/>
          <w:lang w:val="en-US"/>
        </w:rPr>
        <w:t>The</w:t>
      </w:r>
      <w:r>
        <w:rPr>
          <w:rFonts w:ascii="Times New Roman" w:hAnsi="Times New Roman" w:cs="Times New Roman"/>
          <w:sz w:val="24"/>
          <w:szCs w:val="24"/>
          <w:lang w:val="en-US"/>
        </w:rPr>
        <w:t xml:space="preserve"> preference </w:t>
      </w:r>
      <w:r w:rsidR="00B93FB3">
        <w:rPr>
          <w:rFonts w:ascii="Times New Roman" w:hAnsi="Times New Roman" w:cs="Times New Roman"/>
          <w:sz w:val="24"/>
          <w:szCs w:val="24"/>
          <w:lang w:val="en-US"/>
        </w:rPr>
        <w:t xml:space="preserve">for taller shoots was only observed </w:t>
      </w:r>
      <w:r>
        <w:rPr>
          <w:rFonts w:ascii="Times New Roman" w:hAnsi="Times New Roman" w:cs="Times New Roman"/>
          <w:sz w:val="24"/>
          <w:szCs w:val="24"/>
          <w:lang w:val="en-US"/>
        </w:rPr>
        <w:t>in some populations and years (Fig. S4.3).</w:t>
      </w:r>
      <w:r w:rsidR="00D060A8">
        <w:rPr>
          <w:rFonts w:ascii="Times New Roman" w:hAnsi="Times New Roman" w:cs="Times New Roman"/>
          <w:sz w:val="24"/>
          <w:szCs w:val="24"/>
          <w:lang w:val="en-US"/>
        </w:rPr>
        <w:t xml:space="preserve"> </w:t>
      </w:r>
      <w:proofErr w:type="gramStart"/>
      <w:r w:rsidR="00D86F31">
        <w:rPr>
          <w:rFonts w:ascii="Times New Roman" w:hAnsi="Times New Roman" w:cs="Times New Roman"/>
          <w:sz w:val="24"/>
          <w:szCs w:val="24"/>
          <w:lang w:val="en-US"/>
        </w:rPr>
        <w:t>This</w:t>
      </w:r>
      <w:proofErr w:type="gramEnd"/>
      <w:r w:rsidR="00D86F31">
        <w:rPr>
          <w:rFonts w:ascii="Times New Roman" w:hAnsi="Times New Roman" w:cs="Times New Roman"/>
          <w:sz w:val="24"/>
          <w:szCs w:val="24"/>
          <w:lang w:val="en-US"/>
        </w:rPr>
        <w:t xml:space="preserve"> could </w:t>
      </w:r>
      <w:r w:rsidR="00B93FB3">
        <w:rPr>
          <w:rFonts w:ascii="Times New Roman" w:hAnsi="Times New Roman" w:cs="Times New Roman"/>
          <w:sz w:val="24"/>
          <w:szCs w:val="24"/>
          <w:lang w:val="en-US"/>
        </w:rPr>
        <w:t xml:space="preserve">possibly </w:t>
      </w:r>
      <w:r w:rsidR="00D86F31">
        <w:rPr>
          <w:rFonts w:ascii="Times New Roman" w:hAnsi="Times New Roman" w:cs="Times New Roman"/>
          <w:sz w:val="24"/>
          <w:szCs w:val="24"/>
          <w:lang w:val="en-US"/>
        </w:rPr>
        <w:t xml:space="preserve">be </w:t>
      </w:r>
      <w:r w:rsidR="00362DAD">
        <w:rPr>
          <w:rFonts w:ascii="Times New Roman" w:hAnsi="Times New Roman" w:cs="Times New Roman"/>
          <w:sz w:val="24"/>
          <w:szCs w:val="24"/>
          <w:lang w:val="en-US"/>
        </w:rPr>
        <w:t>explained by</w:t>
      </w:r>
      <w:r w:rsidR="00D86F31">
        <w:rPr>
          <w:rFonts w:ascii="Times New Roman" w:hAnsi="Times New Roman" w:cs="Times New Roman"/>
          <w:sz w:val="24"/>
          <w:szCs w:val="24"/>
          <w:lang w:val="en-US"/>
        </w:rPr>
        <w:t xml:space="preserve"> variation in </w:t>
      </w:r>
      <w:r w:rsidR="00161C46">
        <w:rPr>
          <w:rFonts w:ascii="Times New Roman" w:hAnsi="Times New Roman" w:cs="Times New Roman"/>
          <w:sz w:val="24"/>
          <w:szCs w:val="24"/>
          <w:lang w:val="en-US"/>
        </w:rPr>
        <w:t xml:space="preserve">height of the </w:t>
      </w:r>
      <w:r w:rsidR="00D86F31">
        <w:rPr>
          <w:rFonts w:ascii="Times New Roman" w:hAnsi="Times New Roman" w:cs="Times New Roman"/>
          <w:sz w:val="24"/>
          <w:szCs w:val="24"/>
          <w:lang w:val="en-US"/>
        </w:rPr>
        <w:t>surrounding vegetation</w:t>
      </w:r>
      <w:r w:rsidR="00B93FB3">
        <w:rPr>
          <w:rFonts w:ascii="Times New Roman" w:hAnsi="Times New Roman" w:cs="Times New Roman"/>
          <w:sz w:val="24"/>
          <w:szCs w:val="24"/>
          <w:lang w:val="en-US"/>
        </w:rPr>
        <w:t>. H</w:t>
      </w:r>
      <w:r w:rsidR="00161C46">
        <w:rPr>
          <w:rFonts w:ascii="Times New Roman" w:hAnsi="Times New Roman" w:cs="Times New Roman"/>
          <w:sz w:val="24"/>
          <w:szCs w:val="24"/>
          <w:lang w:val="en-US"/>
        </w:rPr>
        <w:t xml:space="preserve">igh </w:t>
      </w:r>
      <w:r w:rsidR="009F7EF8">
        <w:rPr>
          <w:rFonts w:ascii="Times New Roman" w:hAnsi="Times New Roman" w:cs="Times New Roman"/>
          <w:sz w:val="24"/>
          <w:szCs w:val="24"/>
          <w:lang w:val="en-US"/>
        </w:rPr>
        <w:t xml:space="preserve">shoots </w:t>
      </w:r>
      <w:r w:rsidR="00B93FB3">
        <w:rPr>
          <w:rFonts w:ascii="Times New Roman" w:hAnsi="Times New Roman" w:cs="Times New Roman"/>
          <w:sz w:val="24"/>
          <w:szCs w:val="24"/>
          <w:lang w:val="en-US"/>
        </w:rPr>
        <w:t>may</w:t>
      </w:r>
      <w:r w:rsidR="009F7EF8">
        <w:rPr>
          <w:rFonts w:ascii="Times New Roman" w:hAnsi="Times New Roman" w:cs="Times New Roman"/>
          <w:sz w:val="24"/>
          <w:szCs w:val="24"/>
          <w:lang w:val="en-US"/>
        </w:rPr>
        <w:t xml:space="preserve"> protrude</w:t>
      </w:r>
      <w:r w:rsidR="00161C46">
        <w:rPr>
          <w:rFonts w:ascii="Times New Roman" w:hAnsi="Times New Roman" w:cs="Times New Roman"/>
          <w:sz w:val="24"/>
          <w:szCs w:val="24"/>
          <w:lang w:val="en-US"/>
        </w:rPr>
        <w:t xml:space="preserve"> out of</w:t>
      </w:r>
      <w:r w:rsidR="009F7EF8">
        <w:rPr>
          <w:rFonts w:ascii="Times New Roman" w:hAnsi="Times New Roman" w:cs="Times New Roman"/>
          <w:sz w:val="24"/>
          <w:szCs w:val="24"/>
          <w:lang w:val="en-US"/>
        </w:rPr>
        <w:t xml:space="preserve"> the vegetation</w:t>
      </w:r>
      <w:r w:rsidR="00161C46">
        <w:rPr>
          <w:rFonts w:ascii="Times New Roman" w:hAnsi="Times New Roman" w:cs="Times New Roman"/>
          <w:sz w:val="24"/>
          <w:szCs w:val="24"/>
          <w:lang w:val="en-US"/>
        </w:rPr>
        <w:t xml:space="preserve"> </w:t>
      </w:r>
      <w:r w:rsidR="00B93FB3">
        <w:rPr>
          <w:rFonts w:ascii="Times New Roman" w:hAnsi="Times New Roman" w:cs="Times New Roman"/>
          <w:sz w:val="24"/>
          <w:szCs w:val="24"/>
          <w:lang w:val="en-US"/>
        </w:rPr>
        <w:t>and be</w:t>
      </w:r>
      <w:r w:rsidR="00161C46">
        <w:rPr>
          <w:rFonts w:ascii="Times New Roman" w:hAnsi="Times New Roman" w:cs="Times New Roman"/>
          <w:sz w:val="24"/>
          <w:szCs w:val="24"/>
          <w:lang w:val="en-US"/>
        </w:rPr>
        <w:t xml:space="preserve"> preferred for oviposition </w:t>
      </w:r>
      <w:r w:rsidR="00161C46" w:rsidRPr="00161C46">
        <w:rPr>
          <w:rFonts w:ascii="Times New Roman" w:hAnsi="Times New Roman" w:cs="Times New Roman"/>
          <w:sz w:val="24"/>
          <w:szCs w:val="24"/>
          <w:lang w:val="en-US"/>
        </w:rPr>
        <w:t>(</w:t>
      </w:r>
      <w:proofErr w:type="spellStart"/>
      <w:r w:rsidR="00161C46" w:rsidRPr="00161C46">
        <w:rPr>
          <w:rFonts w:ascii="Times New Roman" w:hAnsi="Times New Roman" w:cs="Times New Roman"/>
          <w:sz w:val="24"/>
          <w:szCs w:val="24"/>
          <w:lang w:val="en-US"/>
        </w:rPr>
        <w:t>Küer</w:t>
      </w:r>
      <w:proofErr w:type="spellEnd"/>
      <w:r w:rsidR="00161C46" w:rsidRPr="00161C46">
        <w:rPr>
          <w:rFonts w:ascii="Times New Roman" w:hAnsi="Times New Roman" w:cs="Times New Roman"/>
          <w:sz w:val="24"/>
          <w:szCs w:val="24"/>
          <w:lang w:val="en-US"/>
        </w:rPr>
        <w:t xml:space="preserve"> &amp; </w:t>
      </w:r>
      <w:proofErr w:type="spellStart"/>
      <w:r w:rsidR="00161C46" w:rsidRPr="00161C46">
        <w:rPr>
          <w:rFonts w:ascii="Times New Roman" w:hAnsi="Times New Roman" w:cs="Times New Roman"/>
          <w:sz w:val="24"/>
          <w:szCs w:val="24"/>
          <w:lang w:val="en-US"/>
        </w:rPr>
        <w:t>Fartmann</w:t>
      </w:r>
      <w:proofErr w:type="spellEnd"/>
      <w:r w:rsidR="00161C46" w:rsidRPr="00161C46">
        <w:rPr>
          <w:rFonts w:ascii="Times New Roman" w:hAnsi="Times New Roman" w:cs="Times New Roman"/>
          <w:sz w:val="24"/>
          <w:szCs w:val="24"/>
          <w:lang w:val="en-US"/>
        </w:rPr>
        <w:t>, 2005)</w:t>
      </w:r>
      <w:r w:rsidR="00B93FB3">
        <w:rPr>
          <w:rFonts w:ascii="Times New Roman" w:hAnsi="Times New Roman" w:cs="Times New Roman"/>
          <w:sz w:val="24"/>
          <w:szCs w:val="24"/>
          <w:lang w:val="en-US"/>
        </w:rPr>
        <w:t>. T</w:t>
      </w:r>
      <w:r w:rsidR="00161C46">
        <w:rPr>
          <w:rFonts w:ascii="Times New Roman" w:hAnsi="Times New Roman" w:cs="Times New Roman"/>
          <w:sz w:val="24"/>
          <w:szCs w:val="24"/>
          <w:lang w:val="en-US"/>
        </w:rPr>
        <w:t xml:space="preserve">his </w:t>
      </w:r>
      <w:r w:rsidR="00B93FB3">
        <w:rPr>
          <w:rFonts w:ascii="Times New Roman" w:hAnsi="Times New Roman" w:cs="Times New Roman"/>
          <w:sz w:val="24"/>
          <w:szCs w:val="24"/>
          <w:lang w:val="en-US"/>
        </w:rPr>
        <w:t>effect is likely to vary with</w:t>
      </w:r>
      <w:r w:rsidR="00161C46">
        <w:rPr>
          <w:rFonts w:ascii="Times New Roman" w:hAnsi="Times New Roman" w:cs="Times New Roman"/>
          <w:sz w:val="24"/>
          <w:szCs w:val="24"/>
          <w:lang w:val="en-US"/>
        </w:rPr>
        <w:t xml:space="preserve"> the </w:t>
      </w:r>
      <w:r w:rsidR="00B93FB3">
        <w:rPr>
          <w:rFonts w:ascii="Times New Roman" w:hAnsi="Times New Roman" w:cs="Times New Roman"/>
          <w:sz w:val="24"/>
          <w:szCs w:val="24"/>
          <w:lang w:val="en-US"/>
        </w:rPr>
        <w:t xml:space="preserve">height of the </w:t>
      </w:r>
      <w:r w:rsidR="00161C46">
        <w:rPr>
          <w:rFonts w:ascii="Times New Roman" w:hAnsi="Times New Roman" w:cs="Times New Roman"/>
          <w:sz w:val="24"/>
          <w:szCs w:val="24"/>
          <w:lang w:val="en-US"/>
        </w:rPr>
        <w:t xml:space="preserve">surrounding vegetation. </w:t>
      </w:r>
      <w:r w:rsidRPr="00474B40">
        <w:rPr>
          <w:rFonts w:ascii="Times New Roman" w:hAnsi="Times New Roman" w:cs="Times New Roman"/>
          <w:i/>
          <w:sz w:val="24"/>
          <w:szCs w:val="24"/>
          <w:lang w:val="en-US"/>
        </w:rPr>
        <w:t xml:space="preserve">M. </w:t>
      </w:r>
      <w:proofErr w:type="spellStart"/>
      <w:r w:rsidRPr="00474B40">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attack</w:t>
      </w:r>
      <w:r w:rsidR="00B93FB3">
        <w:rPr>
          <w:rFonts w:ascii="Times New Roman" w:hAnsi="Times New Roman" w:cs="Times New Roman"/>
          <w:sz w:val="24"/>
          <w:szCs w:val="24"/>
          <w:lang w:val="en-US"/>
        </w:rPr>
        <w:t>ed</w:t>
      </w:r>
      <w:r>
        <w:rPr>
          <w:rFonts w:ascii="Times New Roman" w:hAnsi="Times New Roman" w:cs="Times New Roman"/>
          <w:sz w:val="24"/>
          <w:szCs w:val="24"/>
          <w:lang w:val="en-US"/>
        </w:rPr>
        <w:t xml:space="preserve"> plants with higher number</w:t>
      </w:r>
      <w:r w:rsidR="00B93FB3">
        <w:rPr>
          <w:rFonts w:ascii="Times New Roman" w:hAnsi="Times New Roman" w:cs="Times New Roman"/>
          <w:sz w:val="24"/>
          <w:szCs w:val="24"/>
          <w:lang w:val="en-US"/>
        </w:rPr>
        <w:t>s</w:t>
      </w:r>
      <w:r>
        <w:rPr>
          <w:rFonts w:ascii="Times New Roman" w:hAnsi="Times New Roman" w:cs="Times New Roman"/>
          <w:sz w:val="24"/>
          <w:szCs w:val="24"/>
          <w:lang w:val="en-US"/>
        </w:rPr>
        <w:t xml:space="preserve"> of flowers in one of the study years, but not in the other. </w:t>
      </w:r>
    </w:p>
    <w:p w14:paraId="2343FD00" w14:textId="611D3889" w:rsidR="00013281" w:rsidRDefault="00B93FB3" w:rsidP="00336E72">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Our study </w:t>
      </w:r>
      <w:r w:rsidR="00280DA9">
        <w:rPr>
          <w:rFonts w:ascii="Times New Roman" w:hAnsi="Times New Roman" w:cs="Times New Roman"/>
          <w:sz w:val="24"/>
          <w:szCs w:val="24"/>
          <w:lang w:val="en-US"/>
        </w:rPr>
        <w:t xml:space="preserve">not only </w:t>
      </w:r>
      <w:r w:rsidR="00B91B23">
        <w:rPr>
          <w:rFonts w:ascii="Times New Roman" w:hAnsi="Times New Roman" w:cs="Times New Roman"/>
          <w:sz w:val="24"/>
          <w:szCs w:val="24"/>
          <w:lang w:val="en-US"/>
        </w:rPr>
        <w:t>shows that</w:t>
      </w:r>
      <w:r w:rsidR="00B91B23" w:rsidRPr="00B91B23">
        <w:rPr>
          <w:rFonts w:ascii="Times New Roman" w:hAnsi="Times New Roman" w:cs="Times New Roman"/>
          <w:sz w:val="24"/>
          <w:szCs w:val="24"/>
          <w:lang w:val="en-US"/>
        </w:rPr>
        <w:t xml:space="preserve"> </w:t>
      </w:r>
      <w:r w:rsidR="00B91B23">
        <w:rPr>
          <w:rFonts w:ascii="Times New Roman" w:hAnsi="Times New Roman" w:cs="Times New Roman"/>
          <w:sz w:val="24"/>
          <w:szCs w:val="24"/>
          <w:lang w:val="en-US"/>
        </w:rPr>
        <w:t xml:space="preserve">the presence of a butterfly seed predator mediates a shift </w:t>
      </w:r>
      <w:r w:rsidR="00E1247A">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 xml:space="preserve">the </w:t>
      </w:r>
      <w:r w:rsidR="00E1247A">
        <w:rPr>
          <w:rFonts w:ascii="Times New Roman" w:hAnsi="Times New Roman" w:cs="Times New Roman"/>
          <w:sz w:val="24"/>
          <w:szCs w:val="24"/>
          <w:lang w:val="en-US"/>
        </w:rPr>
        <w:t>direction of selection on flowering phenology</w:t>
      </w:r>
      <w:r w:rsidR="00280DA9">
        <w:rPr>
          <w:rFonts w:ascii="Times New Roman" w:hAnsi="Times New Roman" w:cs="Times New Roman"/>
          <w:sz w:val="24"/>
          <w:szCs w:val="24"/>
          <w:lang w:val="en-US"/>
        </w:rPr>
        <w:t>, but also suggests that predator presence depends on the abundance of its second host.</w:t>
      </w:r>
      <w:r w:rsidR="00336E72">
        <w:rPr>
          <w:rFonts w:ascii="Times New Roman" w:hAnsi="Times New Roman" w:cs="Times New Roman"/>
          <w:sz w:val="24"/>
          <w:szCs w:val="24"/>
          <w:lang w:val="en-US"/>
        </w:rPr>
        <w:t xml:space="preserve"> </w:t>
      </w:r>
      <w:proofErr w:type="spellStart"/>
      <w:r w:rsidR="00336E72" w:rsidRPr="006211F4">
        <w:rPr>
          <w:rFonts w:ascii="Times New Roman" w:hAnsi="Times New Roman" w:cs="Times New Roman"/>
          <w:i/>
          <w:sz w:val="24"/>
          <w:szCs w:val="24"/>
          <w:lang w:val="en-US"/>
        </w:rPr>
        <w:t>M</w:t>
      </w:r>
      <w:r w:rsidR="00280DA9">
        <w:rPr>
          <w:rFonts w:ascii="Times New Roman" w:hAnsi="Times New Roman" w:cs="Times New Roman"/>
          <w:i/>
          <w:sz w:val="24"/>
          <w:szCs w:val="24"/>
          <w:lang w:val="en-US"/>
        </w:rPr>
        <w:t>aculinea</w:t>
      </w:r>
      <w:proofErr w:type="spellEnd"/>
      <w:r w:rsidR="00336E72" w:rsidRPr="006211F4">
        <w:rPr>
          <w:rFonts w:ascii="Times New Roman" w:hAnsi="Times New Roman" w:cs="Times New Roman"/>
          <w:i/>
          <w:sz w:val="24"/>
          <w:szCs w:val="24"/>
          <w:lang w:val="en-US"/>
        </w:rPr>
        <w:t xml:space="preserve"> </w:t>
      </w:r>
      <w:proofErr w:type="spellStart"/>
      <w:r w:rsidR="00336E72" w:rsidRPr="006211F4">
        <w:rPr>
          <w:rFonts w:ascii="Times New Roman" w:hAnsi="Times New Roman" w:cs="Times New Roman"/>
          <w:i/>
          <w:sz w:val="24"/>
          <w:szCs w:val="24"/>
          <w:lang w:val="en-US"/>
        </w:rPr>
        <w:t>alcon</w:t>
      </w:r>
      <w:proofErr w:type="spellEnd"/>
      <w:r w:rsidR="00336E72">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was</w:t>
      </w:r>
      <w:r w:rsidR="00336E72">
        <w:rPr>
          <w:rFonts w:ascii="Times New Roman" w:hAnsi="Times New Roman" w:cs="Times New Roman"/>
          <w:sz w:val="24"/>
          <w:szCs w:val="24"/>
          <w:lang w:val="en-US"/>
        </w:rPr>
        <w:t xml:space="preserve"> more probable</w:t>
      </w:r>
      <w:r w:rsidR="00336E72" w:rsidRPr="006211F4">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 xml:space="preserve">to be present </w:t>
      </w:r>
      <w:r w:rsidR="00336E72">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host plant populations</w:t>
      </w:r>
      <w:r w:rsidR="00336E72">
        <w:rPr>
          <w:rFonts w:ascii="Times New Roman" w:hAnsi="Times New Roman" w:cs="Times New Roman"/>
          <w:sz w:val="24"/>
          <w:szCs w:val="24"/>
          <w:lang w:val="en-US"/>
        </w:rPr>
        <w:t xml:space="preserve"> with a high abundance of </w:t>
      </w:r>
      <w:proofErr w:type="spellStart"/>
      <w:r w:rsidR="00336E72" w:rsidRPr="004A5D7E">
        <w:rPr>
          <w:rFonts w:ascii="Times New Roman" w:hAnsi="Times New Roman" w:cs="Times New Roman"/>
          <w:i/>
          <w:sz w:val="24"/>
          <w:szCs w:val="24"/>
          <w:lang w:val="en-US"/>
        </w:rPr>
        <w:t>Myrmica</w:t>
      </w:r>
      <w:proofErr w:type="spellEnd"/>
      <w:r w:rsidR="00336E72">
        <w:rPr>
          <w:rFonts w:ascii="Times New Roman" w:hAnsi="Times New Roman" w:cs="Times New Roman"/>
          <w:sz w:val="24"/>
          <w:szCs w:val="24"/>
          <w:lang w:val="en-US"/>
        </w:rPr>
        <w:t xml:space="preserve"> ants. </w:t>
      </w:r>
      <w:r w:rsidR="003651EE">
        <w:rPr>
          <w:rFonts w:ascii="Times New Roman" w:hAnsi="Times New Roman" w:cs="Times New Roman"/>
          <w:sz w:val="24"/>
          <w:szCs w:val="24"/>
          <w:lang w:val="en-US"/>
        </w:rPr>
        <w:t>This finding agrees with what is known about the biology of the</w:t>
      </w:r>
      <w:r w:rsidR="00336E72">
        <w:rPr>
          <w:rFonts w:ascii="Times New Roman" w:hAnsi="Times New Roman" w:cs="Times New Roman"/>
          <w:sz w:val="24"/>
          <w:szCs w:val="24"/>
          <w:lang w:val="en-US"/>
        </w:rPr>
        <w:t xml:space="preserve"> butterfly</w:t>
      </w:r>
      <w:r w:rsidR="003651EE">
        <w:rPr>
          <w:rFonts w:ascii="Times New Roman" w:hAnsi="Times New Roman" w:cs="Times New Roman"/>
          <w:sz w:val="24"/>
          <w:szCs w:val="24"/>
          <w:lang w:val="en-US"/>
        </w:rPr>
        <w:t>. The butterfly</w:t>
      </w:r>
      <w:r w:rsidR="00336E72">
        <w:rPr>
          <w:rFonts w:ascii="Times New Roman" w:hAnsi="Times New Roman" w:cs="Times New Roman"/>
          <w:sz w:val="24"/>
          <w:szCs w:val="24"/>
          <w:lang w:val="en-US"/>
        </w:rPr>
        <w:t xml:space="preserve"> is unable to complete its life cycle without ants</w:t>
      </w:r>
      <w:r w:rsidR="002153FC">
        <w:rPr>
          <w:rFonts w:ascii="Times New Roman" w:hAnsi="Times New Roman" w:cs="Times New Roman"/>
          <w:sz w:val="24"/>
          <w:szCs w:val="24"/>
          <w:lang w:val="en-US"/>
        </w:rPr>
        <w:t xml:space="preserve">, </w:t>
      </w:r>
      <w:r w:rsidR="00604CA6">
        <w:rPr>
          <w:rFonts w:ascii="Times New Roman" w:hAnsi="Times New Roman" w:cs="Times New Roman"/>
          <w:sz w:val="24"/>
          <w:szCs w:val="24"/>
          <w:lang w:val="en-US"/>
        </w:rPr>
        <w:t>their obligate second host. Caterpillars</w:t>
      </w:r>
      <w:r w:rsidR="002153FC">
        <w:rPr>
          <w:rFonts w:ascii="Times New Roman" w:hAnsi="Times New Roman" w:cs="Times New Roman"/>
          <w:sz w:val="24"/>
          <w:szCs w:val="24"/>
          <w:lang w:val="en-US"/>
        </w:rPr>
        <w:t xml:space="preserve"> need to be fed into the ant nest, where </w:t>
      </w:r>
      <w:r w:rsidR="00604CA6">
        <w:rPr>
          <w:rFonts w:ascii="Times New Roman" w:hAnsi="Times New Roman" w:cs="Times New Roman"/>
          <w:sz w:val="24"/>
          <w:szCs w:val="24"/>
          <w:lang w:val="en-US"/>
        </w:rPr>
        <w:t>they</w:t>
      </w:r>
      <w:r w:rsidR="002153FC">
        <w:rPr>
          <w:rFonts w:ascii="Times New Roman" w:hAnsi="Times New Roman" w:cs="Times New Roman"/>
          <w:sz w:val="24"/>
          <w:szCs w:val="24"/>
          <w:lang w:val="en-US"/>
        </w:rPr>
        <w:t xml:space="preserve"> will gain most of </w:t>
      </w:r>
      <w:r w:rsidR="00604CA6">
        <w:rPr>
          <w:rFonts w:ascii="Times New Roman" w:hAnsi="Times New Roman" w:cs="Times New Roman"/>
          <w:sz w:val="24"/>
          <w:szCs w:val="24"/>
          <w:lang w:val="en-US"/>
        </w:rPr>
        <w:t>their</w:t>
      </w:r>
      <w:r w:rsidR="002153FC">
        <w:rPr>
          <w:rFonts w:ascii="Times New Roman" w:hAnsi="Times New Roman" w:cs="Times New Roman"/>
          <w:sz w:val="24"/>
          <w:szCs w:val="24"/>
          <w:lang w:val="en-US"/>
        </w:rPr>
        <w:t xml:space="preserve"> final biomass, pupate, and eclose as adult</w:t>
      </w:r>
      <w:r w:rsidR="00604CA6">
        <w:rPr>
          <w:rFonts w:ascii="Times New Roman" w:hAnsi="Times New Roman" w:cs="Times New Roman"/>
          <w:sz w:val="24"/>
          <w:szCs w:val="24"/>
          <w:lang w:val="en-US"/>
        </w:rPr>
        <w:t>s</w:t>
      </w:r>
      <w:r w:rsidR="002153FC">
        <w:rPr>
          <w:rFonts w:ascii="Times New Roman" w:hAnsi="Times New Roman" w:cs="Times New Roman"/>
          <w:sz w:val="24"/>
          <w:szCs w:val="24"/>
          <w:lang w:val="en-US"/>
        </w:rPr>
        <w:t xml:space="preserve"> (</w:t>
      </w:r>
      <w:proofErr w:type="spellStart"/>
      <w:proofErr w:type="gramStart"/>
      <w:r w:rsidR="002153FC">
        <w:rPr>
          <w:rFonts w:ascii="Times New Roman" w:hAnsi="Times New Roman" w:cs="Times New Roman"/>
          <w:sz w:val="24"/>
          <w:szCs w:val="24"/>
          <w:lang w:val="en-US"/>
        </w:rPr>
        <w:t>Als</w:t>
      </w:r>
      <w:proofErr w:type="spellEnd"/>
      <w:r w:rsidR="002153FC">
        <w:rPr>
          <w:rFonts w:ascii="Times New Roman" w:hAnsi="Times New Roman" w:cs="Times New Roman"/>
          <w:sz w:val="24"/>
          <w:szCs w:val="24"/>
          <w:lang w:val="en-US"/>
        </w:rPr>
        <w:t xml:space="preserve"> et al</w:t>
      </w:r>
      <w:proofErr w:type="gramEnd"/>
      <w:r w:rsidR="002153FC">
        <w:rPr>
          <w:rFonts w:ascii="Times New Roman" w:hAnsi="Times New Roman" w:cs="Times New Roman"/>
          <w:sz w:val="24"/>
          <w:szCs w:val="24"/>
          <w:lang w:val="en-US"/>
        </w:rPr>
        <w:t xml:space="preserve">. 2001; </w:t>
      </w:r>
      <w:proofErr w:type="spellStart"/>
      <w:r w:rsidR="002153FC">
        <w:rPr>
          <w:rFonts w:ascii="Times New Roman" w:hAnsi="Times New Roman" w:cs="Times New Roman"/>
          <w:sz w:val="24"/>
          <w:szCs w:val="24"/>
          <w:lang w:val="en-US"/>
        </w:rPr>
        <w:t>Mouquet</w:t>
      </w:r>
      <w:proofErr w:type="spellEnd"/>
      <w:r w:rsidR="002153FC">
        <w:rPr>
          <w:rFonts w:ascii="Times New Roman" w:hAnsi="Times New Roman" w:cs="Times New Roman"/>
          <w:sz w:val="24"/>
          <w:szCs w:val="24"/>
          <w:lang w:val="en-US"/>
        </w:rPr>
        <w:t xml:space="preserve"> et al. 2005)</w:t>
      </w:r>
      <w:r w:rsidR="008006A7">
        <w:rPr>
          <w:rFonts w:ascii="Times New Roman" w:hAnsi="Times New Roman" w:cs="Times New Roman"/>
          <w:sz w:val="24"/>
          <w:szCs w:val="24"/>
          <w:lang w:val="en-US"/>
        </w:rPr>
        <w:t xml:space="preserve">. </w:t>
      </w:r>
      <w:r w:rsidR="00336E72">
        <w:rPr>
          <w:rFonts w:ascii="Times New Roman" w:hAnsi="Times New Roman" w:cs="Times New Roman"/>
          <w:sz w:val="24"/>
          <w:szCs w:val="24"/>
          <w:lang w:val="en-US"/>
        </w:rPr>
        <w:lastRenderedPageBreak/>
        <w:t xml:space="preserve">Previous studies </w:t>
      </w:r>
      <w:r w:rsidR="003651EE">
        <w:rPr>
          <w:rFonts w:ascii="Times New Roman" w:hAnsi="Times New Roman" w:cs="Times New Roman"/>
          <w:sz w:val="24"/>
          <w:szCs w:val="24"/>
          <w:lang w:val="en-US"/>
        </w:rPr>
        <w:t xml:space="preserve">with other systems </w:t>
      </w:r>
      <w:r w:rsidR="00336E72">
        <w:rPr>
          <w:rFonts w:ascii="Times New Roman" w:hAnsi="Times New Roman" w:cs="Times New Roman"/>
          <w:sz w:val="24"/>
          <w:szCs w:val="24"/>
          <w:lang w:val="en-US"/>
        </w:rPr>
        <w:t>have shown that the c</w:t>
      </w:r>
      <w:r w:rsidR="00336E72" w:rsidRPr="008233BF">
        <w:rPr>
          <w:rFonts w:ascii="Times New Roman" w:hAnsi="Times New Roman" w:cs="Times New Roman"/>
          <w:sz w:val="24"/>
          <w:szCs w:val="24"/>
          <w:lang w:val="en-US"/>
        </w:rPr>
        <w:t xml:space="preserve">ommunity context can affect the likelihood or intensity of </w:t>
      </w:r>
      <w:r w:rsidR="00336E72">
        <w:rPr>
          <w:rFonts w:ascii="Times New Roman" w:hAnsi="Times New Roman" w:cs="Times New Roman"/>
          <w:sz w:val="24"/>
          <w:szCs w:val="24"/>
          <w:lang w:val="en-US"/>
        </w:rPr>
        <w:t xml:space="preserve">plant-animal interactions </w:t>
      </w:r>
      <w:r w:rsidR="00336E72" w:rsidRPr="00C14345">
        <w:rPr>
          <w:rFonts w:ascii="Times New Roman" w:hAnsi="Times New Roman" w:cs="Times New Roman"/>
          <w:sz w:val="24"/>
          <w:lang w:val="en-US"/>
        </w:rPr>
        <w:t>(Strauss &amp; Irwin, 2004)</w:t>
      </w:r>
      <w:r w:rsidR="00336E72">
        <w:rPr>
          <w:rFonts w:ascii="Times New Roman" w:hAnsi="Times New Roman" w:cs="Times New Roman"/>
          <w:sz w:val="24"/>
          <w:szCs w:val="24"/>
          <w:lang w:val="en-US"/>
        </w:rPr>
        <w:t xml:space="preserve">, as selection on plant traits by either mutualists or antagonists can be </w:t>
      </w:r>
      <w:r w:rsidR="001B0139">
        <w:rPr>
          <w:rFonts w:ascii="Times New Roman" w:hAnsi="Times New Roman" w:cs="Times New Roman"/>
          <w:sz w:val="24"/>
          <w:szCs w:val="24"/>
          <w:lang w:val="en-US"/>
        </w:rPr>
        <w:t xml:space="preserve">altered </w:t>
      </w:r>
      <w:r w:rsidR="00336E72">
        <w:rPr>
          <w:rFonts w:ascii="Times New Roman" w:hAnsi="Times New Roman" w:cs="Times New Roman"/>
          <w:sz w:val="24"/>
          <w:szCs w:val="24"/>
          <w:lang w:val="en-US"/>
        </w:rPr>
        <w:t xml:space="preserve">by </w:t>
      </w:r>
      <w:r w:rsidR="001B0139">
        <w:rPr>
          <w:rFonts w:ascii="Times New Roman" w:hAnsi="Times New Roman" w:cs="Times New Roman"/>
          <w:sz w:val="24"/>
          <w:szCs w:val="24"/>
          <w:lang w:val="en-US"/>
        </w:rPr>
        <w:t xml:space="preserve">interactions with </w:t>
      </w:r>
      <w:r w:rsidR="00336E72">
        <w:rPr>
          <w:rFonts w:ascii="Times New Roman" w:hAnsi="Times New Roman" w:cs="Times New Roman"/>
          <w:sz w:val="24"/>
          <w:szCs w:val="24"/>
          <w:lang w:val="en-US"/>
        </w:rPr>
        <w:t xml:space="preserve">other community members. </w:t>
      </w:r>
      <w:r w:rsidR="001B0139">
        <w:rPr>
          <w:rFonts w:ascii="Times New Roman" w:hAnsi="Times New Roman" w:cs="Times New Roman"/>
          <w:sz w:val="24"/>
          <w:szCs w:val="24"/>
          <w:lang w:val="en-US"/>
        </w:rPr>
        <w:t>In this case, the interaction between the plant and the butterfly is conditioned by the interaction between the butterfly and its ant host; in populations where ants are more abundant, there is a higher probability for the predation interaction to happen.</w:t>
      </w:r>
      <w:r w:rsidR="002E7068">
        <w:rPr>
          <w:rFonts w:ascii="Times New Roman" w:hAnsi="Times New Roman" w:cs="Times New Roman"/>
          <w:sz w:val="24"/>
          <w:szCs w:val="24"/>
          <w:lang w:val="en-US"/>
        </w:rPr>
        <w:t xml:space="preserve"> Therefore, </w:t>
      </w:r>
      <w:r w:rsidR="00013281">
        <w:rPr>
          <w:rFonts w:ascii="Times New Roman" w:hAnsi="Times New Roman" w:cs="Times New Roman"/>
          <w:sz w:val="24"/>
          <w:szCs w:val="24"/>
          <w:lang w:val="en-US"/>
        </w:rPr>
        <w:t xml:space="preserve">we have shown that </w:t>
      </w:r>
      <w:r w:rsidR="002E7068">
        <w:rPr>
          <w:rFonts w:ascii="Times New Roman" w:hAnsi="Times New Roman" w:cs="Times New Roman"/>
          <w:sz w:val="24"/>
          <w:szCs w:val="24"/>
          <w:lang w:val="en-US"/>
        </w:rPr>
        <w:t>the community context</w:t>
      </w:r>
      <w:r w:rsidR="00013281">
        <w:rPr>
          <w:rFonts w:ascii="Times New Roman" w:hAnsi="Times New Roman" w:cs="Times New Roman"/>
          <w:sz w:val="24"/>
          <w:szCs w:val="24"/>
          <w:lang w:val="en-US"/>
        </w:rPr>
        <w:t xml:space="preserve">, represented </w:t>
      </w:r>
      <w:r w:rsidR="002E7068">
        <w:rPr>
          <w:rFonts w:ascii="Times New Roman" w:hAnsi="Times New Roman" w:cs="Times New Roman"/>
          <w:sz w:val="24"/>
          <w:szCs w:val="24"/>
          <w:lang w:val="en-US"/>
        </w:rPr>
        <w:t xml:space="preserve">in </w:t>
      </w:r>
      <w:r w:rsidR="00013281">
        <w:rPr>
          <w:rFonts w:ascii="Times New Roman" w:hAnsi="Times New Roman" w:cs="Times New Roman"/>
          <w:sz w:val="24"/>
          <w:szCs w:val="24"/>
          <w:lang w:val="en-US"/>
        </w:rPr>
        <w:t>this case by the</w:t>
      </w:r>
      <w:r w:rsidR="002E7068">
        <w:rPr>
          <w:rFonts w:ascii="Times New Roman" w:hAnsi="Times New Roman" w:cs="Times New Roman"/>
          <w:sz w:val="24"/>
          <w:szCs w:val="24"/>
          <w:lang w:val="en-US"/>
        </w:rPr>
        <w:t xml:space="preserve"> abundance of </w:t>
      </w:r>
      <w:r w:rsidR="00013281">
        <w:rPr>
          <w:rFonts w:ascii="Times New Roman" w:hAnsi="Times New Roman" w:cs="Times New Roman"/>
          <w:sz w:val="24"/>
          <w:szCs w:val="24"/>
          <w:lang w:val="en-US"/>
        </w:rPr>
        <w:t>a</w:t>
      </w:r>
      <w:r w:rsidR="002E7068">
        <w:rPr>
          <w:rFonts w:ascii="Times New Roman" w:hAnsi="Times New Roman" w:cs="Times New Roman"/>
          <w:sz w:val="24"/>
          <w:szCs w:val="24"/>
          <w:lang w:val="en-US"/>
        </w:rPr>
        <w:t xml:space="preserve"> second host</w:t>
      </w:r>
      <w:r w:rsidR="00013281">
        <w:rPr>
          <w:rFonts w:ascii="Times New Roman" w:hAnsi="Times New Roman" w:cs="Times New Roman"/>
          <w:sz w:val="24"/>
          <w:szCs w:val="24"/>
          <w:lang w:val="en-US"/>
        </w:rPr>
        <w:t>,</w:t>
      </w:r>
      <w:r w:rsidR="002E7068">
        <w:rPr>
          <w:rFonts w:ascii="Times New Roman" w:hAnsi="Times New Roman" w:cs="Times New Roman"/>
          <w:sz w:val="24"/>
          <w:szCs w:val="24"/>
          <w:lang w:val="en-US"/>
        </w:rPr>
        <w:t xml:space="preserve"> </w:t>
      </w:r>
      <w:r w:rsidR="00013281">
        <w:rPr>
          <w:rFonts w:ascii="Times New Roman" w:hAnsi="Times New Roman" w:cs="Times New Roman"/>
          <w:sz w:val="24"/>
          <w:szCs w:val="24"/>
          <w:lang w:val="en-US"/>
        </w:rPr>
        <w:t>can be</w:t>
      </w:r>
      <w:r w:rsidR="002E7068">
        <w:rPr>
          <w:rFonts w:ascii="Times New Roman" w:hAnsi="Times New Roman" w:cs="Times New Roman"/>
          <w:sz w:val="24"/>
          <w:szCs w:val="24"/>
          <w:lang w:val="en-US"/>
        </w:rPr>
        <w:t xml:space="preserve"> an important determinant of spatial variation in selection</w:t>
      </w:r>
      <w:r w:rsidR="00013281">
        <w:rPr>
          <w:rFonts w:ascii="Times New Roman" w:hAnsi="Times New Roman" w:cs="Times New Roman"/>
          <w:sz w:val="24"/>
          <w:szCs w:val="24"/>
          <w:lang w:val="en-US"/>
        </w:rPr>
        <w:t xml:space="preserve"> on flowering phenology mediated by seed predators. </w:t>
      </w:r>
    </w:p>
    <w:p w14:paraId="7FE9DA39" w14:textId="6141C25C" w:rsidR="00D8768F" w:rsidRDefault="00013281" w:rsidP="00703918">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It </w:t>
      </w:r>
      <w:r w:rsidR="00703918">
        <w:rPr>
          <w:rFonts w:ascii="Times New Roman" w:hAnsi="Times New Roman" w:cs="Times New Roman"/>
          <w:sz w:val="24"/>
          <w:szCs w:val="24"/>
          <w:lang w:val="en-US"/>
        </w:rPr>
        <w:t>is well-known</w:t>
      </w:r>
      <w:r>
        <w:rPr>
          <w:rFonts w:ascii="Times New Roman" w:hAnsi="Times New Roman" w:cs="Times New Roman"/>
          <w:sz w:val="24"/>
          <w:szCs w:val="24"/>
          <w:lang w:val="en-US"/>
        </w:rPr>
        <w:t xml:space="preserve"> that species interactions and selection on plant traits varies both spatially and temporally </w:t>
      </w:r>
      <w:r w:rsidRPr="00FC17EF">
        <w:rPr>
          <w:rFonts w:ascii="Times New Roman" w:hAnsi="Times New Roman" w:cs="Times New Roman"/>
          <w:sz w:val="24"/>
          <w:lang w:val="en-US"/>
        </w:rPr>
        <w:t>(Thompson, 2005)</w:t>
      </w:r>
      <w:r>
        <w:rPr>
          <w:rFonts w:ascii="Times New Roman" w:hAnsi="Times New Roman" w:cs="Times New Roman"/>
          <w:sz w:val="24"/>
          <w:lang w:val="en-US"/>
        </w:rPr>
        <w:t>.</w:t>
      </w:r>
      <w:r w:rsidR="00810B3C">
        <w:rPr>
          <w:rFonts w:ascii="Times New Roman" w:hAnsi="Times New Roman" w:cs="Times New Roman"/>
          <w:sz w:val="24"/>
          <w:lang w:val="en-US"/>
        </w:rPr>
        <w:t xml:space="preserve"> However, </w:t>
      </w:r>
      <w:r w:rsidR="00703918">
        <w:rPr>
          <w:rFonts w:ascii="Times New Roman" w:hAnsi="Times New Roman" w:cs="Times New Roman"/>
          <w:sz w:val="24"/>
          <w:lang w:val="en-US"/>
        </w:rPr>
        <w:t xml:space="preserve">selection has been reported to vary mainly in strength, but less in direction among populations, and </w:t>
      </w:r>
      <w:r w:rsidR="00810B3C">
        <w:rPr>
          <w:rFonts w:ascii="Times New Roman" w:hAnsi="Times New Roman" w:cs="Times New Roman"/>
          <w:sz w:val="24"/>
          <w:lang w:val="en-US"/>
        </w:rPr>
        <w:t>the</w:t>
      </w:r>
      <w:r>
        <w:rPr>
          <w:rFonts w:ascii="Times New Roman" w:hAnsi="Times New Roman" w:cs="Times New Roman"/>
          <w:sz w:val="24"/>
          <w:lang w:val="en-US"/>
        </w:rPr>
        <w:t xml:space="preserve"> </w:t>
      </w:r>
      <w:r w:rsidR="00810B3C">
        <w:rPr>
          <w:rFonts w:ascii="Times New Roman" w:hAnsi="Times New Roman" w:cs="Times New Roman"/>
          <w:sz w:val="24"/>
          <w:lang w:val="en-US"/>
        </w:rPr>
        <w:t xml:space="preserve">environmental </w:t>
      </w:r>
      <w:r>
        <w:rPr>
          <w:rFonts w:ascii="Times New Roman" w:hAnsi="Times New Roman" w:cs="Times New Roman"/>
          <w:sz w:val="24"/>
          <w:lang w:val="en-US"/>
        </w:rPr>
        <w:t>factors causing this variation</w:t>
      </w:r>
      <w:r w:rsidR="00703918">
        <w:rPr>
          <w:rFonts w:ascii="Times New Roman" w:hAnsi="Times New Roman" w:cs="Times New Roman"/>
          <w:sz w:val="24"/>
          <w:lang w:val="en-US"/>
        </w:rPr>
        <w:t xml:space="preserve">, although crucial to understanding the spatial structure of selection, </w:t>
      </w:r>
      <w:r>
        <w:rPr>
          <w:rFonts w:ascii="Times New Roman" w:hAnsi="Times New Roman" w:cs="Times New Roman"/>
          <w:sz w:val="24"/>
          <w:lang w:val="en-US"/>
        </w:rPr>
        <w:t>have been rarely identified</w:t>
      </w:r>
      <w:r w:rsidR="00810B3C">
        <w:rPr>
          <w:rFonts w:ascii="Times New Roman" w:hAnsi="Times New Roman" w:cs="Times New Roman"/>
          <w:sz w:val="24"/>
          <w:lang w:val="en-US"/>
        </w:rPr>
        <w:t xml:space="preserve"> (</w:t>
      </w:r>
      <w:proofErr w:type="spellStart"/>
      <w:r w:rsidR="00810B3C" w:rsidRPr="00810B3C">
        <w:rPr>
          <w:rFonts w:ascii="Times New Roman" w:hAnsi="Times New Roman" w:cs="Times New Roman"/>
          <w:sz w:val="24"/>
          <w:lang w:val="en-US"/>
        </w:rPr>
        <w:t>Siepielski</w:t>
      </w:r>
      <w:proofErr w:type="spellEnd"/>
      <w:r w:rsidR="00810B3C" w:rsidRPr="00810B3C">
        <w:rPr>
          <w:rFonts w:ascii="Times New Roman" w:hAnsi="Times New Roman" w:cs="Times New Roman"/>
          <w:sz w:val="24"/>
          <w:lang w:val="en-US"/>
        </w:rPr>
        <w:t xml:space="preserve"> et al., 2013</w:t>
      </w:r>
      <w:r w:rsidR="00810B3C">
        <w:rPr>
          <w:rFonts w:ascii="Times New Roman" w:hAnsi="Times New Roman" w:cs="Times New Roman"/>
          <w:sz w:val="24"/>
          <w:lang w:val="en-US"/>
        </w:rPr>
        <w:t>)</w:t>
      </w:r>
      <w:r>
        <w:rPr>
          <w:rFonts w:ascii="Times New Roman" w:hAnsi="Times New Roman" w:cs="Times New Roman"/>
          <w:sz w:val="24"/>
          <w:lang w:val="en-US"/>
        </w:rPr>
        <w:t xml:space="preserve">. </w:t>
      </w:r>
      <w:r w:rsidR="00810B3C">
        <w:rPr>
          <w:rFonts w:ascii="Times New Roman" w:hAnsi="Times New Roman" w:cs="Times New Roman"/>
          <w:sz w:val="24"/>
          <w:lang w:val="en-US"/>
        </w:rPr>
        <w:t xml:space="preserve">In this study, </w:t>
      </w:r>
      <w:r w:rsidR="00703918">
        <w:rPr>
          <w:rFonts w:ascii="Times New Roman" w:hAnsi="Times New Roman" w:cs="Times New Roman"/>
          <w:sz w:val="24"/>
          <w:lang w:val="en-US"/>
        </w:rPr>
        <w:t xml:space="preserve">we have not only </w:t>
      </w:r>
      <w:r w:rsidR="00D8768F">
        <w:rPr>
          <w:rFonts w:ascii="Times New Roman" w:hAnsi="Times New Roman" w:cs="Times New Roman"/>
          <w:sz w:val="24"/>
          <w:lang w:val="en-US"/>
        </w:rPr>
        <w:t>demonstrated</w:t>
      </w:r>
      <w:r w:rsidR="00703918">
        <w:rPr>
          <w:rFonts w:ascii="Times New Roman" w:hAnsi="Times New Roman" w:cs="Times New Roman"/>
          <w:sz w:val="24"/>
          <w:lang w:val="en-US"/>
        </w:rPr>
        <w:t xml:space="preserve"> that an antagonistic interaction can mediate selection on plant phenology and shift i</w:t>
      </w:r>
      <w:r w:rsidR="00D653A3">
        <w:rPr>
          <w:rFonts w:ascii="Times New Roman" w:hAnsi="Times New Roman" w:cs="Times New Roman"/>
          <w:sz w:val="24"/>
          <w:lang w:val="en-US"/>
        </w:rPr>
        <w:t>t</w:t>
      </w:r>
      <w:r w:rsidR="00703918">
        <w:rPr>
          <w:rFonts w:ascii="Times New Roman" w:hAnsi="Times New Roman" w:cs="Times New Roman"/>
          <w:sz w:val="24"/>
          <w:lang w:val="en-US"/>
        </w:rPr>
        <w:t>s direction, but also that the</w:t>
      </w:r>
      <w:r w:rsidR="00703918" w:rsidRPr="00703918">
        <w:rPr>
          <w:rFonts w:ascii="Times New Roman" w:hAnsi="Times New Roman" w:cs="Times New Roman"/>
          <w:sz w:val="24"/>
          <w:szCs w:val="24"/>
          <w:lang w:val="en-US"/>
        </w:rPr>
        <w:t xml:space="preserve"> </w:t>
      </w:r>
      <w:r w:rsidR="00703918">
        <w:rPr>
          <w:rFonts w:ascii="Times New Roman" w:hAnsi="Times New Roman" w:cs="Times New Roman"/>
          <w:sz w:val="24"/>
          <w:szCs w:val="24"/>
          <w:lang w:val="en-US"/>
        </w:rPr>
        <w:t xml:space="preserve">community context can be an important determinant of spatial variation in species interactions, and thus one of the factors </w:t>
      </w:r>
      <w:r w:rsidR="001B1D10">
        <w:rPr>
          <w:rFonts w:ascii="Times New Roman" w:hAnsi="Times New Roman" w:cs="Times New Roman"/>
          <w:sz w:val="24"/>
          <w:szCs w:val="24"/>
          <w:lang w:val="en-US"/>
        </w:rPr>
        <w:t>determining</w:t>
      </w:r>
      <w:r w:rsidR="00703918">
        <w:rPr>
          <w:rFonts w:ascii="Times New Roman" w:hAnsi="Times New Roman" w:cs="Times New Roman"/>
          <w:sz w:val="24"/>
          <w:szCs w:val="24"/>
          <w:lang w:val="en-US"/>
        </w:rPr>
        <w:t xml:space="preserve"> the existence of selection mosaics.</w:t>
      </w:r>
      <w:r w:rsidR="00D8768F">
        <w:rPr>
          <w:rFonts w:ascii="Times New Roman" w:hAnsi="Times New Roman" w:cs="Times New Roman"/>
          <w:sz w:val="24"/>
          <w:szCs w:val="24"/>
          <w:lang w:val="en-US"/>
        </w:rPr>
        <w:t xml:space="preserve"> Studies </w:t>
      </w:r>
      <w:r w:rsidR="00F31DF3">
        <w:rPr>
          <w:rFonts w:ascii="Times New Roman" w:hAnsi="Times New Roman" w:cs="Times New Roman"/>
          <w:sz w:val="24"/>
          <w:szCs w:val="24"/>
          <w:lang w:val="en-US"/>
        </w:rPr>
        <w:t>of</w:t>
      </w:r>
      <w:r w:rsidR="00D8768F">
        <w:rPr>
          <w:rFonts w:ascii="Times New Roman" w:hAnsi="Times New Roman" w:cs="Times New Roman"/>
          <w:sz w:val="24"/>
          <w:szCs w:val="24"/>
          <w:lang w:val="en-US"/>
        </w:rPr>
        <w:t xml:space="preserve"> selection </w:t>
      </w:r>
      <w:r w:rsidR="00F31DF3">
        <w:rPr>
          <w:rFonts w:ascii="Times New Roman" w:hAnsi="Times New Roman" w:cs="Times New Roman"/>
          <w:sz w:val="24"/>
          <w:szCs w:val="24"/>
          <w:lang w:val="en-US"/>
        </w:rPr>
        <w:t xml:space="preserve">on plant traits </w:t>
      </w:r>
      <w:r w:rsidR="00D8768F">
        <w:rPr>
          <w:rFonts w:ascii="Times New Roman" w:hAnsi="Times New Roman" w:cs="Times New Roman"/>
          <w:sz w:val="24"/>
          <w:szCs w:val="24"/>
          <w:lang w:val="en-US"/>
        </w:rPr>
        <w:t>mediated by species interactions</w:t>
      </w:r>
      <w:r w:rsidR="00F31DF3">
        <w:rPr>
          <w:rFonts w:ascii="Times New Roman" w:hAnsi="Times New Roman" w:cs="Times New Roman"/>
          <w:sz w:val="24"/>
          <w:szCs w:val="24"/>
          <w:lang w:val="en-US"/>
        </w:rPr>
        <w:t xml:space="preserve"> should not only address how interaction intensity affects selection, but also focus on how interaction intensity is affected by the environmental context where it occurs, as this can indirectly determine the outcome of selection. </w:t>
      </w:r>
    </w:p>
    <w:p w14:paraId="03BAE5FF"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ACKNOWLEDGEMENTS</w:t>
      </w:r>
    </w:p>
    <w:p w14:paraId="341625AE" w14:textId="4D5DB503" w:rsidR="00B2041B" w:rsidRPr="00704DEA" w:rsidRDefault="00B2041B" w:rsidP="00472CCB">
      <w:pPr>
        <w:spacing w:line="480" w:lineRule="auto"/>
        <w:rPr>
          <w:rFonts w:ascii="Times New Roman" w:hAnsi="Times New Roman" w:cs="Times New Roman"/>
          <w:sz w:val="24"/>
          <w:szCs w:val="24"/>
          <w:lang w:val="en-US"/>
        </w:rPr>
      </w:pPr>
      <w:r w:rsidRPr="00B2041B">
        <w:rPr>
          <w:rFonts w:ascii="Times New Roman" w:hAnsi="Times New Roman" w:cs="Times New Roman"/>
          <w:sz w:val="24"/>
          <w:szCs w:val="24"/>
          <w:lang w:val="en-US"/>
        </w:rPr>
        <w:lastRenderedPageBreak/>
        <w:t xml:space="preserve">We </w:t>
      </w:r>
      <w:r w:rsidR="00704DEA">
        <w:rPr>
          <w:rFonts w:ascii="Times New Roman" w:hAnsi="Times New Roman" w:cs="Times New Roman"/>
          <w:sz w:val="24"/>
          <w:szCs w:val="24"/>
          <w:lang w:val="en-US"/>
        </w:rPr>
        <w:t>thank</w:t>
      </w:r>
      <w:r w:rsidR="00704DEA" w:rsidRPr="00B2041B">
        <w:rPr>
          <w:rFonts w:ascii="Times New Roman" w:hAnsi="Times New Roman" w:cs="Times New Roman"/>
          <w:sz w:val="24"/>
          <w:szCs w:val="24"/>
          <w:lang w:val="en-US"/>
        </w:rPr>
        <w:t xml:space="preserve"> </w:t>
      </w:r>
      <w:r w:rsidR="006E670D">
        <w:rPr>
          <w:rFonts w:ascii="Times New Roman" w:hAnsi="Times New Roman" w:cs="Times New Roman"/>
          <w:sz w:val="24"/>
          <w:szCs w:val="24"/>
          <w:lang w:val="en-US"/>
        </w:rPr>
        <w:t xml:space="preserve">Susanne </w:t>
      </w:r>
      <w:proofErr w:type="spellStart"/>
      <w:r w:rsidR="006E670D">
        <w:rPr>
          <w:rFonts w:ascii="Times New Roman" w:hAnsi="Times New Roman" w:cs="Times New Roman"/>
          <w:sz w:val="24"/>
          <w:szCs w:val="24"/>
          <w:lang w:val="en-US"/>
        </w:rPr>
        <w:t>Govella</w:t>
      </w:r>
      <w:proofErr w:type="spellEnd"/>
      <w:r w:rsidR="006E670D">
        <w:rPr>
          <w:rFonts w:ascii="Times New Roman" w:hAnsi="Times New Roman" w:cs="Times New Roman"/>
          <w:sz w:val="24"/>
          <w:szCs w:val="24"/>
          <w:lang w:val="en-US"/>
        </w:rPr>
        <w:t xml:space="preserve">, Anna </w:t>
      </w:r>
      <w:proofErr w:type="spellStart"/>
      <w:r w:rsidR="006E670D">
        <w:rPr>
          <w:rFonts w:ascii="Times New Roman" w:hAnsi="Times New Roman" w:cs="Times New Roman"/>
          <w:sz w:val="24"/>
          <w:szCs w:val="24"/>
          <w:lang w:val="en-US"/>
        </w:rPr>
        <w:t>Herrström</w:t>
      </w:r>
      <w:proofErr w:type="spellEnd"/>
      <w:r w:rsidR="006E670D">
        <w:rPr>
          <w:rFonts w:ascii="Times New Roman" w:hAnsi="Times New Roman" w:cs="Times New Roman"/>
          <w:sz w:val="24"/>
          <w:szCs w:val="24"/>
          <w:lang w:val="en-US"/>
        </w:rPr>
        <w:t xml:space="preserve"> and Jessica Oremus </w:t>
      </w:r>
      <w:r w:rsidRPr="00B2041B">
        <w:rPr>
          <w:rFonts w:ascii="Times New Roman" w:hAnsi="Times New Roman" w:cs="Times New Roman"/>
          <w:sz w:val="24"/>
          <w:szCs w:val="24"/>
          <w:lang w:val="en-US"/>
        </w:rPr>
        <w:t>for field data collection</w:t>
      </w:r>
      <w:r w:rsidR="00932907">
        <w:rPr>
          <w:rFonts w:ascii="Times New Roman" w:hAnsi="Times New Roman" w:cs="Times New Roman"/>
          <w:sz w:val="24"/>
          <w:szCs w:val="24"/>
          <w:lang w:val="en-US"/>
        </w:rPr>
        <w:t>,</w:t>
      </w:r>
      <w:r w:rsidR="008F1FF5">
        <w:rPr>
          <w:rFonts w:ascii="Times New Roman" w:hAnsi="Times New Roman" w:cs="Times New Roman"/>
          <w:sz w:val="24"/>
          <w:szCs w:val="24"/>
          <w:lang w:val="en-US"/>
        </w:rPr>
        <w:t xml:space="preserve"> </w:t>
      </w:r>
      <w:r w:rsidR="008F1FF5" w:rsidRPr="008F1FF5">
        <w:rPr>
          <w:rFonts w:ascii="Times New Roman" w:hAnsi="Times New Roman" w:cs="Times New Roman"/>
          <w:sz w:val="24"/>
          <w:szCs w:val="24"/>
          <w:lang w:val="en-US"/>
        </w:rPr>
        <w:t>Johan P</w:t>
      </w:r>
      <w:r w:rsidR="008F1FF5">
        <w:rPr>
          <w:rFonts w:ascii="Times New Roman" w:hAnsi="Times New Roman" w:cs="Times New Roman"/>
          <w:sz w:val="24"/>
          <w:szCs w:val="24"/>
          <w:lang w:val="en-US"/>
        </w:rPr>
        <w:t>.</w:t>
      </w:r>
      <w:r w:rsidR="008F1FF5" w:rsidRPr="008F1FF5">
        <w:rPr>
          <w:rFonts w:ascii="Times New Roman" w:hAnsi="Times New Roman" w:cs="Times New Roman"/>
          <w:sz w:val="24"/>
          <w:szCs w:val="24"/>
          <w:lang w:val="en-US"/>
        </w:rPr>
        <w:t xml:space="preserve"> Dahlgren</w:t>
      </w:r>
      <w:r w:rsidR="008F1FF5">
        <w:rPr>
          <w:rFonts w:ascii="Times New Roman" w:hAnsi="Times New Roman" w:cs="Times New Roman"/>
          <w:sz w:val="24"/>
          <w:szCs w:val="24"/>
          <w:lang w:val="en-US"/>
        </w:rPr>
        <w:t xml:space="preserve"> for statistical advice</w:t>
      </w:r>
      <w:r w:rsidR="00932907">
        <w:rPr>
          <w:rFonts w:ascii="Times New Roman" w:hAnsi="Times New Roman" w:cs="Times New Roman"/>
          <w:sz w:val="24"/>
          <w:szCs w:val="24"/>
          <w:lang w:val="en-US"/>
        </w:rPr>
        <w:t xml:space="preserve"> and Ove Eriksson </w:t>
      </w:r>
      <w:r w:rsidR="001D0C1F">
        <w:rPr>
          <w:rFonts w:ascii="Times New Roman" w:hAnsi="Times New Roman" w:cs="Times New Roman"/>
          <w:sz w:val="24"/>
          <w:szCs w:val="24"/>
          <w:lang w:val="en-US"/>
        </w:rPr>
        <w:t xml:space="preserve">and </w:t>
      </w:r>
      <w:r w:rsidR="001D0C1F" w:rsidRPr="001D0C1F">
        <w:rPr>
          <w:rFonts w:ascii="Times New Roman" w:hAnsi="Times New Roman" w:cs="Times New Roman"/>
          <w:sz w:val="24"/>
          <w:szCs w:val="24"/>
          <w:lang w:val="en-US"/>
        </w:rPr>
        <w:t>Per-</w:t>
      </w:r>
      <w:proofErr w:type="spellStart"/>
      <w:r w:rsidR="001D0C1F" w:rsidRPr="001D0C1F">
        <w:rPr>
          <w:rFonts w:ascii="Times New Roman" w:hAnsi="Times New Roman" w:cs="Times New Roman"/>
          <w:sz w:val="24"/>
          <w:szCs w:val="24"/>
          <w:lang w:val="en-US"/>
        </w:rPr>
        <w:t>Olof</w:t>
      </w:r>
      <w:proofErr w:type="spellEnd"/>
      <w:r w:rsidR="001D0C1F" w:rsidRPr="001D0C1F">
        <w:rPr>
          <w:rFonts w:ascii="Times New Roman" w:hAnsi="Times New Roman" w:cs="Times New Roman"/>
          <w:sz w:val="24"/>
          <w:szCs w:val="24"/>
          <w:lang w:val="en-US"/>
        </w:rPr>
        <w:t xml:space="preserve"> </w:t>
      </w:r>
      <w:proofErr w:type="spellStart"/>
      <w:r w:rsidR="001D0C1F" w:rsidRPr="001D0C1F">
        <w:rPr>
          <w:rFonts w:ascii="Times New Roman" w:hAnsi="Times New Roman" w:cs="Times New Roman"/>
          <w:sz w:val="24"/>
          <w:szCs w:val="24"/>
          <w:lang w:val="en-US"/>
        </w:rPr>
        <w:t>Wickman</w:t>
      </w:r>
      <w:proofErr w:type="spellEnd"/>
      <w:r w:rsidR="001D0C1F" w:rsidRPr="001D0C1F">
        <w:rPr>
          <w:rFonts w:ascii="Times New Roman" w:hAnsi="Times New Roman" w:cs="Times New Roman"/>
          <w:sz w:val="24"/>
          <w:szCs w:val="24"/>
          <w:lang w:val="en-US"/>
        </w:rPr>
        <w:t xml:space="preserve"> </w:t>
      </w:r>
      <w:r w:rsidR="00932907">
        <w:rPr>
          <w:rFonts w:ascii="Times New Roman" w:hAnsi="Times New Roman" w:cs="Times New Roman"/>
          <w:sz w:val="24"/>
          <w:szCs w:val="24"/>
          <w:lang w:val="en-US"/>
        </w:rPr>
        <w:t>for</w:t>
      </w:r>
      <w:r w:rsidR="00932907" w:rsidRPr="00932907">
        <w:rPr>
          <w:rFonts w:ascii="Times New Roman" w:hAnsi="Times New Roman" w:cs="Times New Roman"/>
          <w:sz w:val="24"/>
          <w:szCs w:val="24"/>
          <w:lang w:val="en-US"/>
        </w:rPr>
        <w:t xml:space="preserve"> valuable</w:t>
      </w:r>
      <w:r w:rsidR="00932907">
        <w:rPr>
          <w:rFonts w:ascii="Times New Roman" w:hAnsi="Times New Roman" w:cs="Times New Roman"/>
          <w:sz w:val="24"/>
          <w:szCs w:val="24"/>
          <w:lang w:val="en-US"/>
        </w:rPr>
        <w:t xml:space="preserve"> </w:t>
      </w:r>
      <w:r w:rsidR="00932907" w:rsidRPr="00932907">
        <w:rPr>
          <w:rFonts w:ascii="Times New Roman" w:hAnsi="Times New Roman" w:cs="Times New Roman"/>
          <w:sz w:val="24"/>
          <w:szCs w:val="24"/>
          <w:lang w:val="en-US"/>
        </w:rPr>
        <w:t xml:space="preserve">comments on </w:t>
      </w:r>
      <w:r w:rsidR="00932907">
        <w:rPr>
          <w:rFonts w:ascii="Times New Roman" w:hAnsi="Times New Roman" w:cs="Times New Roman"/>
          <w:sz w:val="24"/>
          <w:szCs w:val="24"/>
          <w:lang w:val="en-US"/>
        </w:rPr>
        <w:t xml:space="preserve">a </w:t>
      </w:r>
      <w:r w:rsidR="00932907" w:rsidRPr="00932907">
        <w:rPr>
          <w:rFonts w:ascii="Times New Roman" w:hAnsi="Times New Roman" w:cs="Times New Roman"/>
          <w:sz w:val="24"/>
          <w:szCs w:val="24"/>
          <w:lang w:val="en-US"/>
        </w:rPr>
        <w:t>previou</w:t>
      </w:r>
      <w:r w:rsidR="00932907">
        <w:rPr>
          <w:rFonts w:ascii="Times New Roman" w:hAnsi="Times New Roman" w:cs="Times New Roman"/>
          <w:sz w:val="24"/>
          <w:szCs w:val="24"/>
          <w:lang w:val="en-US"/>
        </w:rPr>
        <w:t>s</w:t>
      </w:r>
      <w:r w:rsidR="00932907" w:rsidRPr="00932907">
        <w:rPr>
          <w:rFonts w:ascii="Times New Roman" w:hAnsi="Times New Roman" w:cs="Times New Roman"/>
          <w:sz w:val="24"/>
          <w:szCs w:val="24"/>
          <w:lang w:val="en-US"/>
        </w:rPr>
        <w:t xml:space="preserve"> version of the manuscript</w:t>
      </w:r>
      <w:r w:rsidR="00932907">
        <w:rPr>
          <w:rFonts w:ascii="Times New Roman" w:hAnsi="Times New Roman" w:cs="Times New Roman"/>
          <w:sz w:val="24"/>
          <w:szCs w:val="24"/>
          <w:lang w:val="en-US"/>
        </w:rPr>
        <w:t xml:space="preserve">. </w:t>
      </w:r>
      <w:r w:rsidR="00704DEA">
        <w:rPr>
          <w:rFonts w:ascii="Times New Roman" w:hAnsi="Times New Roman" w:cs="Times New Roman"/>
          <w:sz w:val="24"/>
          <w:szCs w:val="24"/>
          <w:lang w:val="en-US"/>
        </w:rPr>
        <w:t>We acknowledge f</w:t>
      </w:r>
      <w:r w:rsidR="006E670D" w:rsidRPr="006E670D">
        <w:rPr>
          <w:rFonts w:ascii="Times New Roman" w:hAnsi="Times New Roman" w:cs="Times New Roman"/>
          <w:sz w:val="24"/>
          <w:szCs w:val="24"/>
          <w:lang w:val="en-US"/>
        </w:rPr>
        <w:t xml:space="preserve">unding from </w:t>
      </w:r>
      <w:r w:rsidR="00704DEA">
        <w:rPr>
          <w:rFonts w:ascii="Times New Roman" w:hAnsi="Times New Roman" w:cs="Times New Roman"/>
          <w:sz w:val="24"/>
          <w:szCs w:val="24"/>
          <w:lang w:val="en-US"/>
        </w:rPr>
        <w:t xml:space="preserve">the Swedish Research Council </w:t>
      </w:r>
      <w:r w:rsidR="00FB71FA">
        <w:rPr>
          <w:rFonts w:ascii="Times New Roman" w:hAnsi="Times New Roman" w:cs="Times New Roman"/>
          <w:sz w:val="24"/>
          <w:szCs w:val="24"/>
          <w:lang w:val="en-US"/>
        </w:rPr>
        <w:t xml:space="preserve">(VR) </w:t>
      </w:r>
      <w:r w:rsidR="008014B5">
        <w:rPr>
          <w:rFonts w:ascii="Times New Roman" w:hAnsi="Times New Roman" w:cs="Times New Roman"/>
          <w:sz w:val="24"/>
          <w:szCs w:val="24"/>
          <w:lang w:val="en-US"/>
        </w:rPr>
        <w:t>to JE</w:t>
      </w:r>
      <w:r w:rsidR="00704DEA">
        <w:rPr>
          <w:rFonts w:ascii="Times New Roman" w:hAnsi="Times New Roman" w:cs="Times New Roman"/>
          <w:sz w:val="24"/>
          <w:szCs w:val="24"/>
          <w:lang w:val="en-US"/>
        </w:rPr>
        <w:t xml:space="preserve"> and from</w:t>
      </w:r>
      <w:r w:rsidR="006E670D" w:rsidRPr="00704DEA">
        <w:rPr>
          <w:rFonts w:ascii="Times New Roman" w:hAnsi="Times New Roman" w:cs="Times New Roman"/>
          <w:sz w:val="24"/>
          <w:szCs w:val="24"/>
          <w:lang w:val="en-US"/>
        </w:rPr>
        <w:t xml:space="preserve"> the “</w:t>
      </w:r>
      <w:proofErr w:type="spellStart"/>
      <w:r w:rsidR="006E670D" w:rsidRPr="00704DEA">
        <w:rPr>
          <w:rFonts w:ascii="Times New Roman" w:hAnsi="Times New Roman" w:cs="Times New Roman"/>
          <w:sz w:val="24"/>
          <w:szCs w:val="24"/>
          <w:lang w:val="en-US"/>
        </w:rPr>
        <w:t>Clarín</w:t>
      </w:r>
      <w:proofErr w:type="spellEnd"/>
      <w:r w:rsidR="006E670D" w:rsidRPr="00704DEA">
        <w:rPr>
          <w:rFonts w:ascii="Times New Roman" w:hAnsi="Times New Roman" w:cs="Times New Roman"/>
          <w:sz w:val="24"/>
          <w:szCs w:val="24"/>
          <w:lang w:val="en-US"/>
        </w:rPr>
        <w:t xml:space="preserve">” postdoctoral program (FICYT, </w:t>
      </w:r>
      <w:proofErr w:type="spellStart"/>
      <w:r w:rsidR="006E670D" w:rsidRPr="00704DEA">
        <w:rPr>
          <w:rFonts w:ascii="Times New Roman" w:hAnsi="Times New Roman" w:cs="Times New Roman"/>
          <w:sz w:val="24"/>
          <w:szCs w:val="24"/>
          <w:lang w:val="en-US"/>
        </w:rPr>
        <w:t>Gobierno</w:t>
      </w:r>
      <w:proofErr w:type="spellEnd"/>
      <w:r w:rsidR="006E670D" w:rsidRPr="00704DEA">
        <w:rPr>
          <w:rFonts w:ascii="Times New Roman" w:hAnsi="Times New Roman" w:cs="Times New Roman"/>
          <w:sz w:val="24"/>
          <w:szCs w:val="24"/>
          <w:lang w:val="en-US"/>
        </w:rPr>
        <w:t xml:space="preserve"> </w:t>
      </w:r>
      <w:proofErr w:type="gramStart"/>
      <w:r w:rsidR="006E670D" w:rsidRPr="00704DEA">
        <w:rPr>
          <w:rFonts w:ascii="Times New Roman" w:hAnsi="Times New Roman" w:cs="Times New Roman"/>
          <w:sz w:val="24"/>
          <w:szCs w:val="24"/>
          <w:lang w:val="en-US"/>
        </w:rPr>
        <w:t>del</w:t>
      </w:r>
      <w:proofErr w:type="gramEnd"/>
      <w:r w:rsidR="006E670D" w:rsidRPr="00704DEA">
        <w:rPr>
          <w:rFonts w:ascii="Times New Roman" w:hAnsi="Times New Roman" w:cs="Times New Roman"/>
          <w:sz w:val="24"/>
          <w:szCs w:val="24"/>
          <w:lang w:val="en-US"/>
        </w:rPr>
        <w:t xml:space="preserve"> </w:t>
      </w:r>
      <w:proofErr w:type="spellStart"/>
      <w:r w:rsidR="006E670D" w:rsidRPr="00704DEA">
        <w:rPr>
          <w:rFonts w:ascii="Times New Roman" w:hAnsi="Times New Roman" w:cs="Times New Roman"/>
          <w:sz w:val="24"/>
          <w:szCs w:val="24"/>
          <w:lang w:val="en-US"/>
        </w:rPr>
        <w:t>Principado</w:t>
      </w:r>
      <w:proofErr w:type="spellEnd"/>
      <w:r w:rsidR="006E670D" w:rsidRPr="00704DEA">
        <w:rPr>
          <w:rFonts w:ascii="Times New Roman" w:hAnsi="Times New Roman" w:cs="Times New Roman"/>
          <w:sz w:val="24"/>
          <w:szCs w:val="24"/>
          <w:lang w:val="en-US"/>
        </w:rPr>
        <w:t xml:space="preserve"> de Asturias, Spain, and Marie Curie-</w:t>
      </w:r>
      <w:proofErr w:type="spellStart"/>
      <w:r w:rsidR="006E670D" w:rsidRPr="00704DEA">
        <w:rPr>
          <w:rFonts w:ascii="Times New Roman" w:hAnsi="Times New Roman" w:cs="Times New Roman"/>
          <w:sz w:val="24"/>
          <w:szCs w:val="24"/>
          <w:lang w:val="en-US"/>
        </w:rPr>
        <w:t>Cofund</w:t>
      </w:r>
      <w:proofErr w:type="spellEnd"/>
      <w:r w:rsidR="006E670D" w:rsidRPr="00704DEA">
        <w:rPr>
          <w:rFonts w:ascii="Times New Roman" w:hAnsi="Times New Roman" w:cs="Times New Roman"/>
          <w:sz w:val="24"/>
          <w:szCs w:val="24"/>
          <w:lang w:val="en-US"/>
        </w:rPr>
        <w:t xml:space="preserve"> Actions</w:t>
      </w:r>
      <w:r w:rsidR="00F6597E" w:rsidRPr="00704DEA">
        <w:rPr>
          <w:rFonts w:ascii="Times New Roman" w:hAnsi="Times New Roman" w:cs="Times New Roman"/>
          <w:sz w:val="24"/>
          <w:szCs w:val="24"/>
          <w:lang w:val="en-US"/>
        </w:rPr>
        <w:t>, EU</w:t>
      </w:r>
      <w:r w:rsidR="006E670D" w:rsidRPr="00704DEA">
        <w:rPr>
          <w:rFonts w:ascii="Times New Roman" w:hAnsi="Times New Roman" w:cs="Times New Roman"/>
          <w:sz w:val="24"/>
          <w:szCs w:val="24"/>
          <w:lang w:val="en-US"/>
        </w:rPr>
        <w:t>)</w:t>
      </w:r>
      <w:r w:rsidR="00704DEA">
        <w:rPr>
          <w:rFonts w:ascii="Times New Roman" w:hAnsi="Times New Roman" w:cs="Times New Roman"/>
          <w:sz w:val="24"/>
          <w:szCs w:val="24"/>
          <w:lang w:val="en-US"/>
        </w:rPr>
        <w:t xml:space="preserve"> to AV</w:t>
      </w:r>
      <w:r w:rsidR="00F6597E" w:rsidRPr="00704DEA">
        <w:rPr>
          <w:rFonts w:ascii="Times New Roman" w:hAnsi="Times New Roman" w:cs="Times New Roman"/>
          <w:sz w:val="24"/>
          <w:szCs w:val="24"/>
          <w:lang w:val="en-US"/>
        </w:rPr>
        <w:t>.</w:t>
      </w:r>
    </w:p>
    <w:p w14:paraId="50B046F9" w14:textId="77777777" w:rsidR="00472CCB" w:rsidRPr="00B143A6" w:rsidRDefault="00472CCB" w:rsidP="00B143A6">
      <w:pPr>
        <w:spacing w:line="480" w:lineRule="auto"/>
        <w:rPr>
          <w:rFonts w:ascii="Times New Roman" w:hAnsi="Times New Roman" w:cs="Times New Roman"/>
          <w:sz w:val="24"/>
          <w:szCs w:val="24"/>
          <w:lang w:val="en-US"/>
        </w:rPr>
      </w:pPr>
      <w:r w:rsidRPr="00B143A6">
        <w:rPr>
          <w:rFonts w:ascii="Times New Roman" w:hAnsi="Times New Roman" w:cs="Times New Roman"/>
          <w:sz w:val="24"/>
          <w:szCs w:val="24"/>
          <w:lang w:val="en-US"/>
        </w:rPr>
        <w:t>REFERENCES</w:t>
      </w:r>
    </w:p>
    <w:p w14:paraId="223F5C35" w14:textId="12D3D824" w:rsidR="00576090"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Agrawal, A.A., Lau, J.A. &amp; Hambäck, P.A. (2006) Community heterogeneity and the evolution of interactions between plants and insect herbivores.</w:t>
      </w:r>
      <w:proofErr w:type="gram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The Quarterly Review of Biology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81</w:t>
      </w:r>
      <w:r w:rsidRPr="008C25C5">
        <w:rPr>
          <w:rFonts w:ascii="Times New Roman" w:hAnsi="Times New Roman" w:cs="Times New Roman"/>
          <w:sz w:val="24"/>
          <w:szCs w:val="24"/>
          <w:lang w:val="en-US"/>
        </w:rPr>
        <w:t>, 349–376.</w:t>
      </w:r>
    </w:p>
    <w:p w14:paraId="188A32A5" w14:textId="77777777" w:rsidR="006B2ECB" w:rsidRDefault="006B2ECB" w:rsidP="006B2ECB">
      <w:pPr>
        <w:pStyle w:val="Bibliografa"/>
        <w:spacing w:line="480" w:lineRule="auto"/>
        <w:ind w:left="0" w:firstLine="0"/>
        <w:rPr>
          <w:ins w:id="140" w:author="Alicia" w:date="2015-09-03T11:11:00Z"/>
          <w:rFonts w:ascii="Times New Roman" w:hAnsi="Times New Roman" w:cs="Times New Roman"/>
          <w:sz w:val="24"/>
          <w:szCs w:val="24"/>
          <w:lang w:val="en-US"/>
        </w:rPr>
      </w:pPr>
      <w:proofErr w:type="spellStart"/>
      <w:r w:rsidRPr="001E275F">
        <w:rPr>
          <w:rFonts w:ascii="Times New Roman" w:hAnsi="Times New Roman" w:cs="Times New Roman"/>
          <w:sz w:val="24"/>
          <w:szCs w:val="24"/>
          <w:lang w:val="en-US"/>
        </w:rPr>
        <w:t>Aizen</w:t>
      </w:r>
      <w:proofErr w:type="spellEnd"/>
      <w:r w:rsidRPr="001E275F">
        <w:rPr>
          <w:rFonts w:ascii="Times New Roman" w:hAnsi="Times New Roman" w:cs="Times New Roman"/>
          <w:sz w:val="24"/>
          <w:szCs w:val="24"/>
          <w:lang w:val="en-US"/>
        </w:rPr>
        <w:t xml:space="preserve">, M.A. (2003) Influences of animal pollination and seed dispersal on winter flowering in </w:t>
      </w:r>
      <w:proofErr w:type="gramStart"/>
      <w:r w:rsidRPr="001E275F">
        <w:rPr>
          <w:rFonts w:ascii="Times New Roman" w:hAnsi="Times New Roman" w:cs="Times New Roman"/>
          <w:sz w:val="24"/>
          <w:szCs w:val="24"/>
          <w:lang w:val="en-US"/>
        </w:rPr>
        <w:t>a temperate</w:t>
      </w:r>
      <w:proofErr w:type="gramEnd"/>
      <w:r w:rsidRPr="001E275F">
        <w:rPr>
          <w:rFonts w:ascii="Times New Roman" w:hAnsi="Times New Roman" w:cs="Times New Roman"/>
          <w:sz w:val="24"/>
          <w:szCs w:val="24"/>
          <w:lang w:val="en-US"/>
        </w:rPr>
        <w:t xml:space="preserve"> mistletoe. </w:t>
      </w:r>
      <w:r w:rsidRPr="001E275F">
        <w:rPr>
          <w:rFonts w:ascii="Times New Roman" w:hAnsi="Times New Roman" w:cs="Times New Roman"/>
          <w:i/>
          <w:iCs/>
          <w:sz w:val="24"/>
          <w:szCs w:val="24"/>
          <w:lang w:val="en-US"/>
        </w:rPr>
        <w:t>Ecology</w:t>
      </w:r>
      <w:r w:rsidRPr="001E275F">
        <w:rPr>
          <w:rFonts w:ascii="Times New Roman" w:hAnsi="Times New Roman" w:cs="Times New Roman"/>
          <w:sz w:val="24"/>
          <w:szCs w:val="24"/>
          <w:lang w:val="en-US"/>
        </w:rPr>
        <w:t xml:space="preserve">, </w:t>
      </w:r>
      <w:r w:rsidRPr="001E275F">
        <w:rPr>
          <w:rFonts w:ascii="Times New Roman" w:hAnsi="Times New Roman" w:cs="Times New Roman"/>
          <w:b/>
          <w:bCs/>
          <w:sz w:val="24"/>
          <w:szCs w:val="24"/>
          <w:lang w:val="en-US"/>
        </w:rPr>
        <w:t>84</w:t>
      </w:r>
      <w:r w:rsidRPr="001E275F">
        <w:rPr>
          <w:rFonts w:ascii="Times New Roman" w:hAnsi="Times New Roman" w:cs="Times New Roman"/>
          <w:sz w:val="24"/>
          <w:szCs w:val="24"/>
          <w:lang w:val="en-US"/>
        </w:rPr>
        <w:t>, 2613–2627.</w:t>
      </w:r>
    </w:p>
    <w:p w14:paraId="235BD6A6" w14:textId="77777777" w:rsidR="00F218A4" w:rsidRPr="00B92DA8" w:rsidRDefault="00F218A4" w:rsidP="00F218A4">
      <w:pPr>
        <w:pStyle w:val="Bibliografa"/>
        <w:spacing w:line="480" w:lineRule="auto"/>
        <w:ind w:left="0" w:firstLine="0"/>
        <w:rPr>
          <w:ins w:id="141" w:author="Alicia" w:date="2015-09-03T11:11:00Z"/>
          <w:rFonts w:ascii="Times New Roman" w:hAnsi="Times New Roman" w:cs="Times New Roman"/>
          <w:sz w:val="24"/>
          <w:szCs w:val="24"/>
          <w:lang w:val="en-US"/>
        </w:rPr>
      </w:pPr>
      <w:proofErr w:type="gramStart"/>
      <w:ins w:id="142" w:author="Alicia" w:date="2015-09-03T11:11:00Z">
        <w:r w:rsidRPr="00B92DA8">
          <w:rPr>
            <w:rFonts w:ascii="Times New Roman" w:hAnsi="Times New Roman" w:cs="Times New Roman"/>
            <w:sz w:val="24"/>
            <w:szCs w:val="24"/>
            <w:lang w:val="en-US"/>
          </w:rPr>
          <w:t>Alonso, C. (1997) Choosing a place to grow.</w:t>
        </w:r>
        <w:proofErr w:type="gramEnd"/>
        <w:r w:rsidRPr="00B92DA8">
          <w:rPr>
            <w:rFonts w:ascii="Times New Roman" w:hAnsi="Times New Roman" w:cs="Times New Roman"/>
            <w:sz w:val="24"/>
            <w:szCs w:val="24"/>
            <w:lang w:val="en-US"/>
          </w:rPr>
          <w:t xml:space="preserve"> </w:t>
        </w:r>
        <w:proofErr w:type="gramStart"/>
        <w:r w:rsidRPr="00B92DA8">
          <w:rPr>
            <w:rFonts w:ascii="Times New Roman" w:hAnsi="Times New Roman" w:cs="Times New Roman"/>
            <w:sz w:val="24"/>
            <w:szCs w:val="24"/>
            <w:lang w:val="en-US"/>
          </w:rPr>
          <w:t xml:space="preserve">Importance of within-plant abiotic microenvironment for </w:t>
        </w:r>
        <w:proofErr w:type="spellStart"/>
        <w:r w:rsidRPr="00B92DA8">
          <w:rPr>
            <w:rFonts w:ascii="Times New Roman" w:hAnsi="Times New Roman" w:cs="Times New Roman"/>
            <w:i/>
            <w:sz w:val="24"/>
            <w:szCs w:val="24"/>
            <w:lang w:val="en-US"/>
          </w:rPr>
          <w:t>Yponomeuta</w:t>
        </w:r>
        <w:proofErr w:type="spellEnd"/>
        <w:r w:rsidRPr="00B92DA8">
          <w:rPr>
            <w:rFonts w:ascii="Times New Roman" w:hAnsi="Times New Roman" w:cs="Times New Roman"/>
            <w:i/>
            <w:sz w:val="24"/>
            <w:szCs w:val="24"/>
            <w:lang w:val="en-US"/>
          </w:rPr>
          <w:t xml:space="preserve"> </w:t>
        </w:r>
        <w:proofErr w:type="spellStart"/>
        <w:r w:rsidRPr="00B92DA8">
          <w:rPr>
            <w:rFonts w:ascii="Times New Roman" w:hAnsi="Times New Roman" w:cs="Times New Roman"/>
            <w:i/>
            <w:sz w:val="24"/>
            <w:szCs w:val="24"/>
            <w:lang w:val="en-US"/>
          </w:rPr>
          <w:t>mahalebella</w:t>
        </w:r>
        <w:proofErr w:type="spellEnd"/>
        <w:r w:rsidRPr="00B92DA8">
          <w:rPr>
            <w:rFonts w:ascii="Times New Roman" w:hAnsi="Times New Roman" w:cs="Times New Roman"/>
            <w:sz w:val="24"/>
            <w:szCs w:val="24"/>
            <w:lang w:val="en-US"/>
          </w:rPr>
          <w:t>.</w:t>
        </w:r>
        <w:proofErr w:type="gramEnd"/>
        <w:r w:rsidRPr="00B92DA8">
          <w:rPr>
            <w:rFonts w:ascii="Times New Roman" w:hAnsi="Times New Roman" w:cs="Times New Roman"/>
            <w:sz w:val="24"/>
            <w:szCs w:val="24"/>
            <w:lang w:val="en-US"/>
          </w:rPr>
          <w:t xml:space="preserve"> </w:t>
        </w:r>
        <w:proofErr w:type="spellStart"/>
        <w:r w:rsidRPr="00B92DA8">
          <w:rPr>
            <w:rFonts w:ascii="Times New Roman" w:hAnsi="Times New Roman" w:cs="Times New Roman"/>
            <w:i/>
            <w:iCs/>
            <w:sz w:val="24"/>
            <w:szCs w:val="24"/>
            <w:lang w:val="en-US"/>
          </w:rPr>
          <w:t>Entomologia</w:t>
        </w:r>
        <w:proofErr w:type="spellEnd"/>
        <w:r w:rsidRPr="00B92DA8">
          <w:rPr>
            <w:rFonts w:ascii="Times New Roman" w:hAnsi="Times New Roman" w:cs="Times New Roman"/>
            <w:i/>
            <w:iCs/>
            <w:sz w:val="24"/>
            <w:szCs w:val="24"/>
            <w:lang w:val="en-US"/>
          </w:rPr>
          <w:t xml:space="preserve"> </w:t>
        </w:r>
        <w:proofErr w:type="spellStart"/>
        <w:r w:rsidRPr="00B92DA8">
          <w:rPr>
            <w:rFonts w:ascii="Times New Roman" w:hAnsi="Times New Roman" w:cs="Times New Roman"/>
            <w:i/>
            <w:iCs/>
            <w:sz w:val="24"/>
            <w:szCs w:val="24"/>
            <w:lang w:val="en-US"/>
          </w:rPr>
          <w:t>Experimentalis</w:t>
        </w:r>
        <w:proofErr w:type="spellEnd"/>
        <w:r w:rsidRPr="00B92DA8">
          <w:rPr>
            <w:rFonts w:ascii="Times New Roman" w:hAnsi="Times New Roman" w:cs="Times New Roman"/>
            <w:i/>
            <w:iCs/>
            <w:sz w:val="24"/>
            <w:szCs w:val="24"/>
            <w:lang w:val="en-US"/>
          </w:rPr>
          <w:t xml:space="preserve"> </w:t>
        </w:r>
        <w:proofErr w:type="gramStart"/>
        <w:r w:rsidRPr="00B92DA8">
          <w:rPr>
            <w:rFonts w:ascii="Times New Roman" w:hAnsi="Times New Roman" w:cs="Times New Roman"/>
            <w:i/>
            <w:iCs/>
            <w:sz w:val="24"/>
            <w:szCs w:val="24"/>
            <w:lang w:val="en-US"/>
          </w:rPr>
          <w:t>et</w:t>
        </w:r>
        <w:proofErr w:type="gramEnd"/>
        <w:r w:rsidRPr="00B92DA8">
          <w:rPr>
            <w:rFonts w:ascii="Times New Roman" w:hAnsi="Times New Roman" w:cs="Times New Roman"/>
            <w:i/>
            <w:iCs/>
            <w:sz w:val="24"/>
            <w:szCs w:val="24"/>
            <w:lang w:val="en-US"/>
          </w:rPr>
          <w:t xml:space="preserve"> </w:t>
        </w:r>
        <w:proofErr w:type="spellStart"/>
        <w:r w:rsidRPr="00B92DA8">
          <w:rPr>
            <w:rFonts w:ascii="Times New Roman" w:hAnsi="Times New Roman" w:cs="Times New Roman"/>
            <w:i/>
            <w:iCs/>
            <w:sz w:val="24"/>
            <w:szCs w:val="24"/>
            <w:lang w:val="en-US"/>
          </w:rPr>
          <w:t>Applicata</w:t>
        </w:r>
        <w:proofErr w:type="spellEnd"/>
        <w:r w:rsidRPr="00B92DA8">
          <w:rPr>
            <w:rFonts w:ascii="Times New Roman" w:hAnsi="Times New Roman" w:cs="Times New Roman"/>
            <w:sz w:val="24"/>
            <w:szCs w:val="24"/>
            <w:lang w:val="en-US"/>
          </w:rPr>
          <w:t xml:space="preserve">, </w:t>
        </w:r>
        <w:r w:rsidRPr="00B92DA8">
          <w:rPr>
            <w:rFonts w:ascii="Times New Roman" w:hAnsi="Times New Roman" w:cs="Times New Roman"/>
            <w:b/>
            <w:bCs/>
            <w:sz w:val="24"/>
            <w:szCs w:val="24"/>
            <w:lang w:val="en-US"/>
          </w:rPr>
          <w:t>83</w:t>
        </w:r>
        <w:r w:rsidRPr="00B92DA8">
          <w:rPr>
            <w:rFonts w:ascii="Times New Roman" w:hAnsi="Times New Roman" w:cs="Times New Roman"/>
            <w:sz w:val="24"/>
            <w:szCs w:val="24"/>
            <w:lang w:val="en-US"/>
          </w:rPr>
          <w:t>, 171–180.</w:t>
        </w:r>
      </w:ins>
    </w:p>
    <w:p w14:paraId="2E2A2F0D" w14:textId="15465861" w:rsidR="00F218A4" w:rsidRPr="00F218A4" w:rsidDel="00F218A4" w:rsidRDefault="00F218A4">
      <w:pPr>
        <w:rPr>
          <w:del w:id="143" w:author="Alicia" w:date="2015-09-03T11:11:00Z"/>
          <w:lang w:val="en-US"/>
          <w:rPrChange w:id="144" w:author="Alicia" w:date="2015-09-03T11:11:00Z">
            <w:rPr>
              <w:del w:id="145" w:author="Alicia" w:date="2015-09-03T11:11:00Z"/>
              <w:rFonts w:ascii="Times New Roman" w:hAnsi="Times New Roman" w:cs="Times New Roman"/>
              <w:sz w:val="24"/>
              <w:szCs w:val="24"/>
              <w:lang w:val="en-US"/>
            </w:rPr>
          </w:rPrChange>
        </w:rPr>
        <w:pPrChange w:id="146" w:author="Alicia" w:date="2015-09-03T11:11:00Z">
          <w:pPr>
            <w:pStyle w:val="Bibliografa"/>
            <w:spacing w:line="480" w:lineRule="auto"/>
            <w:ind w:left="0" w:firstLine="0"/>
          </w:pPr>
        </w:pPrChange>
      </w:pPr>
    </w:p>
    <w:p w14:paraId="37C934AC" w14:textId="77777777" w:rsidR="002153FC" w:rsidRPr="00320F57" w:rsidRDefault="002153FC" w:rsidP="002153FC">
      <w:pPr>
        <w:pStyle w:val="Bibliografa"/>
        <w:spacing w:line="480" w:lineRule="auto"/>
        <w:ind w:left="0" w:firstLine="0"/>
        <w:rPr>
          <w:rFonts w:ascii="Times New Roman" w:hAnsi="Times New Roman" w:cs="Times New Roman"/>
          <w:sz w:val="24"/>
          <w:szCs w:val="24"/>
          <w:lang w:val="en-US"/>
        </w:rPr>
      </w:pPr>
      <w:proofErr w:type="spellStart"/>
      <w:proofErr w:type="gramStart"/>
      <w:r w:rsidRPr="00774A93">
        <w:rPr>
          <w:rFonts w:ascii="Times New Roman" w:hAnsi="Times New Roman" w:cs="Times New Roman"/>
          <w:sz w:val="24"/>
          <w:szCs w:val="24"/>
          <w:lang w:val="en-US"/>
        </w:rPr>
        <w:t>Als</w:t>
      </w:r>
      <w:proofErr w:type="spellEnd"/>
      <w:proofErr w:type="gramEnd"/>
      <w:r w:rsidRPr="00774A93">
        <w:rPr>
          <w:rFonts w:ascii="Times New Roman" w:hAnsi="Times New Roman" w:cs="Times New Roman"/>
          <w:sz w:val="24"/>
          <w:szCs w:val="24"/>
          <w:lang w:val="en-US"/>
        </w:rPr>
        <w:t xml:space="preserve">, T.D., Nash, D.R. &amp; </w:t>
      </w:r>
      <w:proofErr w:type="spellStart"/>
      <w:r w:rsidRPr="00774A93">
        <w:rPr>
          <w:rFonts w:ascii="Times New Roman" w:hAnsi="Times New Roman" w:cs="Times New Roman"/>
          <w:sz w:val="24"/>
          <w:szCs w:val="24"/>
          <w:lang w:val="en-US"/>
        </w:rPr>
        <w:t>Boomsma</w:t>
      </w:r>
      <w:proofErr w:type="spellEnd"/>
      <w:r w:rsidRPr="00774A93">
        <w:rPr>
          <w:rFonts w:ascii="Times New Roman" w:hAnsi="Times New Roman" w:cs="Times New Roman"/>
          <w:sz w:val="24"/>
          <w:szCs w:val="24"/>
          <w:lang w:val="en-US"/>
        </w:rPr>
        <w:t xml:space="preserve">, J.J. (2001) Adoption of parasitic </w:t>
      </w:r>
      <w:proofErr w:type="spellStart"/>
      <w:r w:rsidRPr="00320F57">
        <w:rPr>
          <w:rFonts w:ascii="Times New Roman" w:hAnsi="Times New Roman" w:cs="Times New Roman"/>
          <w:i/>
          <w:sz w:val="24"/>
          <w:szCs w:val="24"/>
          <w:lang w:val="en-US"/>
        </w:rPr>
        <w:t>Maculinea</w:t>
      </w:r>
      <w:proofErr w:type="spellEnd"/>
      <w:r w:rsidRPr="00320F57">
        <w:rPr>
          <w:rFonts w:ascii="Times New Roman" w:hAnsi="Times New Roman" w:cs="Times New Roman"/>
          <w:i/>
          <w:sz w:val="24"/>
          <w:szCs w:val="24"/>
          <w:lang w:val="en-US"/>
        </w:rPr>
        <w:t xml:space="preserve"> </w:t>
      </w:r>
      <w:proofErr w:type="spellStart"/>
      <w:r w:rsidRPr="00320F57">
        <w:rPr>
          <w:rFonts w:ascii="Times New Roman" w:hAnsi="Times New Roman" w:cs="Times New Roman"/>
          <w:i/>
          <w:sz w:val="24"/>
          <w:szCs w:val="24"/>
          <w:lang w:val="en-US"/>
        </w:rPr>
        <w:t>alcon</w:t>
      </w:r>
      <w:proofErr w:type="spellEnd"/>
      <w:r w:rsidRPr="00774A93">
        <w:rPr>
          <w:rFonts w:ascii="Times New Roman" w:hAnsi="Times New Roman" w:cs="Times New Roman"/>
          <w:sz w:val="24"/>
          <w:szCs w:val="24"/>
          <w:lang w:val="en-US"/>
        </w:rPr>
        <w:t xml:space="preserve"> caterpillars (Lepidoptera: </w:t>
      </w:r>
      <w:proofErr w:type="spellStart"/>
      <w:r w:rsidRPr="00774A93">
        <w:rPr>
          <w:rFonts w:ascii="Times New Roman" w:hAnsi="Times New Roman" w:cs="Times New Roman"/>
          <w:sz w:val="24"/>
          <w:szCs w:val="24"/>
          <w:lang w:val="en-US"/>
        </w:rPr>
        <w:t>Lycaenidae</w:t>
      </w:r>
      <w:proofErr w:type="spellEnd"/>
      <w:r w:rsidRPr="00774A93">
        <w:rPr>
          <w:rFonts w:ascii="Times New Roman" w:hAnsi="Times New Roman" w:cs="Times New Roman"/>
          <w:sz w:val="24"/>
          <w:szCs w:val="24"/>
          <w:lang w:val="en-US"/>
        </w:rPr>
        <w:t xml:space="preserve">) by three </w:t>
      </w:r>
      <w:proofErr w:type="spellStart"/>
      <w:r w:rsidRPr="00320F57">
        <w:rPr>
          <w:rFonts w:ascii="Times New Roman" w:hAnsi="Times New Roman" w:cs="Times New Roman"/>
          <w:i/>
          <w:sz w:val="24"/>
          <w:szCs w:val="24"/>
          <w:lang w:val="en-US"/>
        </w:rPr>
        <w:t>Myrmica</w:t>
      </w:r>
      <w:proofErr w:type="spellEnd"/>
      <w:r w:rsidRPr="00774A93">
        <w:rPr>
          <w:rFonts w:ascii="Times New Roman" w:hAnsi="Times New Roman" w:cs="Times New Roman"/>
          <w:sz w:val="24"/>
          <w:szCs w:val="24"/>
          <w:lang w:val="en-US"/>
        </w:rPr>
        <w:t xml:space="preserve"> ant species. </w:t>
      </w:r>
      <w:r w:rsidRPr="00320F57">
        <w:rPr>
          <w:rFonts w:ascii="Times New Roman" w:hAnsi="Times New Roman" w:cs="Times New Roman"/>
          <w:i/>
          <w:iCs/>
          <w:sz w:val="24"/>
          <w:szCs w:val="24"/>
          <w:lang w:val="en-US"/>
        </w:rPr>
        <w:t xml:space="preserve">Animal </w:t>
      </w:r>
      <w:proofErr w:type="spellStart"/>
      <w:r w:rsidRPr="00320F57">
        <w:rPr>
          <w:rFonts w:ascii="Times New Roman" w:hAnsi="Times New Roman" w:cs="Times New Roman"/>
          <w:i/>
          <w:iCs/>
          <w:sz w:val="24"/>
          <w:szCs w:val="24"/>
          <w:lang w:val="en-US"/>
        </w:rPr>
        <w:t>Behaviour</w:t>
      </w:r>
      <w:proofErr w:type="spellEnd"/>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62</w:t>
      </w:r>
      <w:r w:rsidRPr="00320F57">
        <w:rPr>
          <w:rFonts w:ascii="Times New Roman" w:hAnsi="Times New Roman" w:cs="Times New Roman"/>
          <w:sz w:val="24"/>
          <w:szCs w:val="24"/>
          <w:lang w:val="en-US"/>
        </w:rPr>
        <w:t>, 99–106.</w:t>
      </w:r>
    </w:p>
    <w:p w14:paraId="73C132AB" w14:textId="77777777" w:rsidR="00576090" w:rsidRPr="00C219FE" w:rsidRDefault="00576090" w:rsidP="008C25C5">
      <w:pPr>
        <w:pStyle w:val="Bibliografa"/>
        <w:spacing w:line="480" w:lineRule="auto"/>
        <w:ind w:left="0" w:firstLine="0"/>
        <w:rPr>
          <w:rFonts w:ascii="Times New Roman" w:hAnsi="Times New Roman" w:cs="Times New Roman"/>
          <w:sz w:val="24"/>
          <w:szCs w:val="24"/>
          <w:lang w:val="en-US"/>
        </w:rPr>
      </w:pPr>
      <w:proofErr w:type="spellStart"/>
      <w:proofErr w:type="gramStart"/>
      <w:r w:rsidRPr="008C25C5">
        <w:rPr>
          <w:rFonts w:ascii="Times New Roman" w:hAnsi="Times New Roman" w:cs="Times New Roman"/>
          <w:sz w:val="24"/>
          <w:szCs w:val="24"/>
          <w:lang w:val="en-US"/>
        </w:rPr>
        <w:t>Als</w:t>
      </w:r>
      <w:proofErr w:type="spellEnd"/>
      <w:proofErr w:type="gramEnd"/>
      <w:r w:rsidRPr="008C25C5">
        <w:rPr>
          <w:rFonts w:ascii="Times New Roman" w:hAnsi="Times New Roman" w:cs="Times New Roman"/>
          <w:sz w:val="24"/>
          <w:szCs w:val="24"/>
          <w:lang w:val="en-US"/>
        </w:rPr>
        <w:t xml:space="preserve">, T.D., Vila, R., </w:t>
      </w:r>
      <w:proofErr w:type="spellStart"/>
      <w:r w:rsidRPr="008C25C5">
        <w:rPr>
          <w:rFonts w:ascii="Times New Roman" w:hAnsi="Times New Roman" w:cs="Times New Roman"/>
          <w:sz w:val="24"/>
          <w:szCs w:val="24"/>
          <w:lang w:val="en-US"/>
        </w:rPr>
        <w:t>Kandul</w:t>
      </w:r>
      <w:proofErr w:type="spellEnd"/>
      <w:r w:rsidRPr="008C25C5">
        <w:rPr>
          <w:rFonts w:ascii="Times New Roman" w:hAnsi="Times New Roman" w:cs="Times New Roman"/>
          <w:sz w:val="24"/>
          <w:szCs w:val="24"/>
          <w:lang w:val="en-US"/>
        </w:rPr>
        <w:t xml:space="preserve">, N.P., Nash, D.R., Yen, S.-H., Hsu, Y.-F., </w:t>
      </w:r>
      <w:proofErr w:type="spellStart"/>
      <w:r w:rsidRPr="008C25C5">
        <w:rPr>
          <w:rFonts w:ascii="Times New Roman" w:hAnsi="Times New Roman" w:cs="Times New Roman"/>
          <w:sz w:val="24"/>
          <w:szCs w:val="24"/>
          <w:lang w:val="en-US"/>
        </w:rPr>
        <w:t>Mignault</w:t>
      </w:r>
      <w:proofErr w:type="spellEnd"/>
      <w:r w:rsidRPr="008C25C5">
        <w:rPr>
          <w:rFonts w:ascii="Times New Roman" w:hAnsi="Times New Roman" w:cs="Times New Roman"/>
          <w:sz w:val="24"/>
          <w:szCs w:val="24"/>
          <w:lang w:val="en-US"/>
        </w:rPr>
        <w:t xml:space="preserve">, A.A., </w:t>
      </w:r>
      <w:proofErr w:type="spellStart"/>
      <w:r w:rsidRPr="008C25C5">
        <w:rPr>
          <w:rFonts w:ascii="Times New Roman" w:hAnsi="Times New Roman" w:cs="Times New Roman"/>
          <w:sz w:val="24"/>
          <w:szCs w:val="24"/>
          <w:lang w:val="en-US"/>
        </w:rPr>
        <w:t>Boomsma</w:t>
      </w:r>
      <w:proofErr w:type="spellEnd"/>
      <w:r w:rsidRPr="008C25C5">
        <w:rPr>
          <w:rFonts w:ascii="Times New Roman" w:hAnsi="Times New Roman" w:cs="Times New Roman"/>
          <w:sz w:val="24"/>
          <w:szCs w:val="24"/>
          <w:lang w:val="en-US"/>
        </w:rPr>
        <w:t xml:space="preserve">, J.J. &amp; Pierce, N.E. (2004) The evolution of alternative parasitic life histories in large blue butterflies. </w:t>
      </w:r>
      <w:r w:rsidRPr="00C219FE">
        <w:rPr>
          <w:rFonts w:ascii="Times New Roman" w:hAnsi="Times New Roman" w:cs="Times New Roman"/>
          <w:i/>
          <w:iCs/>
          <w:sz w:val="24"/>
          <w:szCs w:val="24"/>
          <w:lang w:val="en-US"/>
        </w:rPr>
        <w:t>Nature</w:t>
      </w:r>
      <w:r w:rsidRPr="00C219FE">
        <w:rPr>
          <w:rFonts w:ascii="Times New Roman" w:hAnsi="Times New Roman" w:cs="Times New Roman"/>
          <w:sz w:val="24"/>
          <w:szCs w:val="24"/>
          <w:lang w:val="en-US"/>
        </w:rPr>
        <w:t xml:space="preserve">, </w:t>
      </w:r>
      <w:r w:rsidRPr="00C219FE">
        <w:rPr>
          <w:rFonts w:ascii="Times New Roman" w:hAnsi="Times New Roman" w:cs="Times New Roman"/>
          <w:b/>
          <w:bCs/>
          <w:sz w:val="24"/>
          <w:szCs w:val="24"/>
          <w:lang w:val="en-US"/>
        </w:rPr>
        <w:t>432</w:t>
      </w:r>
      <w:r w:rsidRPr="00C219FE">
        <w:rPr>
          <w:rFonts w:ascii="Times New Roman" w:hAnsi="Times New Roman" w:cs="Times New Roman"/>
          <w:sz w:val="24"/>
          <w:szCs w:val="24"/>
          <w:lang w:val="en-US"/>
        </w:rPr>
        <w:t>, 386–390.</w:t>
      </w:r>
    </w:p>
    <w:p w14:paraId="2383D0B4" w14:textId="77777777" w:rsidR="00103084" w:rsidRPr="00150BD6" w:rsidRDefault="00103084" w:rsidP="00103084">
      <w:pPr>
        <w:pStyle w:val="Bibliografa"/>
        <w:spacing w:line="480" w:lineRule="auto"/>
        <w:ind w:left="0" w:firstLine="0"/>
        <w:rPr>
          <w:rFonts w:ascii="Times New Roman" w:hAnsi="Times New Roman" w:cs="Times New Roman"/>
          <w:sz w:val="24"/>
          <w:szCs w:val="24"/>
          <w:lang w:val="en-US"/>
        </w:rPr>
      </w:pPr>
      <w:r w:rsidRPr="00150BD6">
        <w:rPr>
          <w:rFonts w:ascii="Times New Roman" w:hAnsi="Times New Roman" w:cs="Times New Roman"/>
          <w:sz w:val="24"/>
          <w:szCs w:val="24"/>
          <w:lang w:val="en-US"/>
        </w:rPr>
        <w:t xml:space="preserve">Anderson, J.T., Inouye, D.W., McKinney, A.M., </w:t>
      </w:r>
      <w:proofErr w:type="spellStart"/>
      <w:r w:rsidRPr="00150BD6">
        <w:rPr>
          <w:rFonts w:ascii="Times New Roman" w:hAnsi="Times New Roman" w:cs="Times New Roman"/>
          <w:sz w:val="24"/>
          <w:szCs w:val="24"/>
          <w:lang w:val="en-US"/>
        </w:rPr>
        <w:t>Colautti</w:t>
      </w:r>
      <w:proofErr w:type="spellEnd"/>
      <w:r w:rsidRPr="00150BD6">
        <w:rPr>
          <w:rFonts w:ascii="Times New Roman" w:hAnsi="Times New Roman" w:cs="Times New Roman"/>
          <w:sz w:val="24"/>
          <w:szCs w:val="24"/>
          <w:lang w:val="en-US"/>
        </w:rPr>
        <w:t xml:space="preserve">, R.I. &amp; Mitchell-Olds, T. (2012) </w:t>
      </w:r>
      <w:proofErr w:type="gramStart"/>
      <w:r w:rsidRPr="00150BD6">
        <w:rPr>
          <w:rFonts w:ascii="Times New Roman" w:hAnsi="Times New Roman" w:cs="Times New Roman"/>
          <w:sz w:val="24"/>
          <w:szCs w:val="24"/>
          <w:lang w:val="en-US"/>
        </w:rPr>
        <w:t>Phenotypic</w:t>
      </w:r>
      <w:proofErr w:type="gramEnd"/>
      <w:r w:rsidRPr="00150BD6">
        <w:rPr>
          <w:rFonts w:ascii="Times New Roman" w:hAnsi="Times New Roman" w:cs="Times New Roman"/>
          <w:sz w:val="24"/>
          <w:szCs w:val="24"/>
          <w:lang w:val="en-US"/>
        </w:rPr>
        <w:t xml:space="preserve"> plasticity and adaptive evolution contribute to advancing flowering phenology in response to climate change. </w:t>
      </w:r>
      <w:r w:rsidRPr="00150BD6">
        <w:rPr>
          <w:rFonts w:ascii="Times New Roman" w:hAnsi="Times New Roman" w:cs="Times New Roman"/>
          <w:i/>
          <w:iCs/>
          <w:sz w:val="24"/>
          <w:szCs w:val="24"/>
          <w:lang w:val="en-US"/>
        </w:rPr>
        <w:t>Proceedings of the Royal Society of London B: Biological Sciences</w:t>
      </w:r>
      <w:r w:rsidRPr="00150BD6">
        <w:rPr>
          <w:rFonts w:ascii="Times New Roman" w:hAnsi="Times New Roman" w:cs="Times New Roman"/>
          <w:sz w:val="24"/>
          <w:szCs w:val="24"/>
          <w:lang w:val="en-US"/>
        </w:rPr>
        <w:t xml:space="preserve">, </w:t>
      </w:r>
      <w:r w:rsidRPr="00150BD6">
        <w:rPr>
          <w:rFonts w:ascii="Times New Roman" w:hAnsi="Times New Roman" w:cs="Times New Roman"/>
          <w:b/>
          <w:bCs/>
          <w:sz w:val="24"/>
          <w:szCs w:val="24"/>
          <w:lang w:val="en-US"/>
        </w:rPr>
        <w:t>279</w:t>
      </w:r>
      <w:r w:rsidRPr="00150BD6">
        <w:rPr>
          <w:rFonts w:ascii="Times New Roman" w:hAnsi="Times New Roman" w:cs="Times New Roman"/>
          <w:sz w:val="24"/>
          <w:szCs w:val="24"/>
          <w:lang w:val="en-US"/>
        </w:rPr>
        <w:t>, 3843–3852.</w:t>
      </w:r>
    </w:p>
    <w:p w14:paraId="55C1CD05" w14:textId="77777777" w:rsidR="00576090" w:rsidRPr="00B06077" w:rsidRDefault="00576090" w:rsidP="008C25C5">
      <w:pPr>
        <w:pStyle w:val="Bibliografa"/>
        <w:spacing w:line="480" w:lineRule="auto"/>
        <w:ind w:left="0" w:firstLine="0"/>
        <w:rPr>
          <w:rFonts w:ascii="Times New Roman" w:hAnsi="Times New Roman" w:cs="Times New Roman"/>
          <w:sz w:val="24"/>
          <w:szCs w:val="24"/>
          <w:lang w:val="sv-SE"/>
        </w:rPr>
      </w:pPr>
      <w:r w:rsidRPr="00B06077">
        <w:rPr>
          <w:rFonts w:ascii="Times New Roman" w:hAnsi="Times New Roman" w:cs="Times New Roman"/>
          <w:sz w:val="24"/>
          <w:szCs w:val="24"/>
          <w:lang w:val="sv-SE"/>
        </w:rPr>
        <w:lastRenderedPageBreak/>
        <w:t xml:space="preserve">Appelqvist, T., Bengtsson, O., Sverige &amp; Naturvårdsverket (2007) </w:t>
      </w:r>
      <w:r w:rsidRPr="00B06077">
        <w:rPr>
          <w:rFonts w:ascii="Times New Roman" w:hAnsi="Times New Roman" w:cs="Times New Roman"/>
          <w:i/>
          <w:iCs/>
          <w:sz w:val="24"/>
          <w:szCs w:val="24"/>
          <w:lang w:val="sv-SE"/>
        </w:rPr>
        <w:t>Åtgärdsprogram för alkonblåvinge och klockgentiana 2007-2011: Maculinea alcon och Gentiana pneumonanthe : hotkategori: sårbara (vu)</w:t>
      </w:r>
      <w:r w:rsidRPr="00B06077">
        <w:rPr>
          <w:rFonts w:ascii="Times New Roman" w:hAnsi="Times New Roman" w:cs="Times New Roman"/>
          <w:sz w:val="24"/>
          <w:szCs w:val="24"/>
          <w:lang w:val="sv-SE"/>
        </w:rPr>
        <w:t>, Naturvårdsverket, Stockholm.</w:t>
      </w:r>
    </w:p>
    <w:p w14:paraId="06E31F3F" w14:textId="29AAC6A9" w:rsidR="00576090"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Arbukle</w:t>
      </w:r>
      <w:proofErr w:type="spellEnd"/>
      <w:r w:rsidRPr="008C25C5">
        <w:rPr>
          <w:rFonts w:ascii="Times New Roman" w:hAnsi="Times New Roman" w:cs="Times New Roman"/>
          <w:sz w:val="24"/>
          <w:szCs w:val="24"/>
          <w:lang w:val="en-US"/>
        </w:rPr>
        <w:t xml:space="preserve">, J.L. (2007) </w:t>
      </w:r>
      <w:r w:rsidRPr="008C25C5">
        <w:rPr>
          <w:rFonts w:ascii="Times New Roman" w:hAnsi="Times New Roman" w:cs="Times New Roman"/>
          <w:i/>
          <w:iCs/>
          <w:sz w:val="24"/>
          <w:szCs w:val="24"/>
          <w:lang w:val="en-US"/>
        </w:rPr>
        <w:t>AMOS 16 Users Guide</w:t>
      </w:r>
      <w:r w:rsidRPr="008C25C5">
        <w:rPr>
          <w:rFonts w:ascii="Times New Roman" w:hAnsi="Times New Roman" w:cs="Times New Roman"/>
          <w:sz w:val="24"/>
          <w:szCs w:val="24"/>
          <w:lang w:val="en-US"/>
        </w:rPr>
        <w:t>.</w:t>
      </w:r>
    </w:p>
    <w:p w14:paraId="523272FA"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Arnaldo</w:t>
      </w:r>
      <w:proofErr w:type="spellEnd"/>
      <w:r w:rsidRPr="008C25C5">
        <w:rPr>
          <w:rFonts w:ascii="Times New Roman" w:hAnsi="Times New Roman" w:cs="Times New Roman"/>
          <w:sz w:val="24"/>
          <w:szCs w:val="24"/>
          <w:lang w:val="en-US"/>
        </w:rPr>
        <w:t xml:space="preserve">, P.S., Gonzalez, D., Oliveira, I., </w:t>
      </w:r>
      <w:proofErr w:type="spellStart"/>
      <w:r w:rsidRPr="008C25C5">
        <w:rPr>
          <w:rFonts w:ascii="Times New Roman" w:hAnsi="Times New Roman" w:cs="Times New Roman"/>
          <w:sz w:val="24"/>
          <w:szCs w:val="24"/>
          <w:lang w:val="en-US"/>
        </w:rPr>
        <w:t>Langevelde</w:t>
      </w:r>
      <w:proofErr w:type="spellEnd"/>
      <w:r w:rsidRPr="008C25C5">
        <w:rPr>
          <w:rFonts w:ascii="Times New Roman" w:hAnsi="Times New Roman" w:cs="Times New Roman"/>
          <w:sz w:val="24"/>
          <w:szCs w:val="24"/>
          <w:lang w:val="en-US"/>
        </w:rPr>
        <w:t xml:space="preserve">, F. van &amp; </w:t>
      </w:r>
      <w:proofErr w:type="spellStart"/>
      <w:r w:rsidRPr="008C25C5">
        <w:rPr>
          <w:rFonts w:ascii="Times New Roman" w:hAnsi="Times New Roman" w:cs="Times New Roman"/>
          <w:sz w:val="24"/>
          <w:szCs w:val="24"/>
          <w:lang w:val="en-US"/>
        </w:rPr>
        <w:t>Wynhoff</w:t>
      </w:r>
      <w:proofErr w:type="spellEnd"/>
      <w:r w:rsidRPr="008C25C5">
        <w:rPr>
          <w:rFonts w:ascii="Times New Roman" w:hAnsi="Times New Roman" w:cs="Times New Roman"/>
          <w:sz w:val="24"/>
          <w:szCs w:val="24"/>
          <w:lang w:val="en-US"/>
        </w:rPr>
        <w:t xml:space="preserve">, I. (2014) Influence of host plant phenology and oviposition date on the oviposition pattern and offspring performance of the butterfly </w:t>
      </w:r>
      <w:proofErr w:type="spellStart"/>
      <w:r w:rsidRPr="00FA5982">
        <w:rPr>
          <w:rFonts w:ascii="Times New Roman" w:hAnsi="Times New Roman" w:cs="Times New Roman"/>
          <w:i/>
          <w:sz w:val="24"/>
          <w:szCs w:val="24"/>
          <w:lang w:val="en-US"/>
        </w:rPr>
        <w:t>Phengaris</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Journal of Insect Conservation</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18</w:t>
      </w:r>
      <w:r w:rsidRPr="008C25C5">
        <w:rPr>
          <w:rFonts w:ascii="Times New Roman" w:hAnsi="Times New Roman" w:cs="Times New Roman"/>
          <w:sz w:val="24"/>
          <w:szCs w:val="24"/>
          <w:lang w:val="en-US"/>
        </w:rPr>
        <w:t>, 1115–1122.</w:t>
      </w:r>
    </w:p>
    <w:p w14:paraId="2F17467F" w14:textId="77777777" w:rsidR="00DA47B2" w:rsidRPr="00320F57" w:rsidRDefault="00DA47B2" w:rsidP="00DA47B2">
      <w:pPr>
        <w:pStyle w:val="Bibliografa"/>
        <w:spacing w:line="480" w:lineRule="auto"/>
        <w:ind w:left="0" w:firstLine="0"/>
        <w:rPr>
          <w:rFonts w:ascii="Times New Roman" w:hAnsi="Times New Roman" w:cs="Times New Roman"/>
          <w:sz w:val="24"/>
          <w:szCs w:val="24"/>
          <w:lang w:val="en-US"/>
        </w:rPr>
      </w:pPr>
      <w:proofErr w:type="spellStart"/>
      <w:r w:rsidRPr="005C2EDA">
        <w:rPr>
          <w:rFonts w:ascii="Times New Roman" w:hAnsi="Times New Roman" w:cs="Times New Roman"/>
          <w:sz w:val="24"/>
          <w:szCs w:val="24"/>
          <w:lang w:val="en-US"/>
        </w:rPr>
        <w:t>Arvanitis</w:t>
      </w:r>
      <w:proofErr w:type="spellEnd"/>
      <w:r w:rsidRPr="005C2EDA">
        <w:rPr>
          <w:rFonts w:ascii="Times New Roman" w:hAnsi="Times New Roman" w:cs="Times New Roman"/>
          <w:sz w:val="24"/>
          <w:szCs w:val="24"/>
          <w:lang w:val="en-US"/>
        </w:rPr>
        <w:t xml:space="preserve">, L., </w:t>
      </w:r>
      <w:proofErr w:type="spellStart"/>
      <w:r w:rsidRPr="005C2EDA">
        <w:rPr>
          <w:rFonts w:ascii="Times New Roman" w:hAnsi="Times New Roman" w:cs="Times New Roman"/>
          <w:sz w:val="24"/>
          <w:szCs w:val="24"/>
          <w:lang w:val="en-US"/>
        </w:rPr>
        <w:t>Wiklund</w:t>
      </w:r>
      <w:proofErr w:type="spellEnd"/>
      <w:r w:rsidRPr="005C2EDA">
        <w:rPr>
          <w:rFonts w:ascii="Times New Roman" w:hAnsi="Times New Roman" w:cs="Times New Roman"/>
          <w:sz w:val="24"/>
          <w:szCs w:val="24"/>
          <w:lang w:val="en-US"/>
        </w:rPr>
        <w:t xml:space="preserve">, C. &amp; Ehrlén, J. (2007) Butterfly seed predation: effects of landscape characteristics, plant ploidy level and population structure. </w:t>
      </w:r>
      <w:proofErr w:type="spellStart"/>
      <w:r w:rsidRPr="00320F57">
        <w:rPr>
          <w:rFonts w:ascii="Times New Roman" w:hAnsi="Times New Roman" w:cs="Times New Roman"/>
          <w:i/>
          <w:iCs/>
          <w:sz w:val="24"/>
          <w:szCs w:val="24"/>
          <w:lang w:val="en-US"/>
        </w:rPr>
        <w:t>Oecologia</w:t>
      </w:r>
      <w:proofErr w:type="spellEnd"/>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152</w:t>
      </w:r>
      <w:r w:rsidRPr="00320F57">
        <w:rPr>
          <w:rFonts w:ascii="Times New Roman" w:hAnsi="Times New Roman" w:cs="Times New Roman"/>
          <w:sz w:val="24"/>
          <w:szCs w:val="24"/>
          <w:lang w:val="en-US"/>
        </w:rPr>
        <w:t>, 275–285.</w:t>
      </w:r>
    </w:p>
    <w:p w14:paraId="4BA3E809" w14:textId="77777777" w:rsidR="0015118B" w:rsidRPr="002B3120" w:rsidRDefault="0015118B" w:rsidP="0015118B">
      <w:pPr>
        <w:pStyle w:val="Bibliografa"/>
        <w:spacing w:line="480" w:lineRule="auto"/>
        <w:ind w:left="0" w:firstLine="0"/>
        <w:rPr>
          <w:rFonts w:ascii="Times New Roman" w:hAnsi="Times New Roman" w:cs="Times New Roman"/>
          <w:sz w:val="24"/>
          <w:szCs w:val="24"/>
          <w:lang w:val="en-US"/>
        </w:rPr>
      </w:pPr>
      <w:proofErr w:type="spellStart"/>
      <w:r w:rsidRPr="002B3120">
        <w:rPr>
          <w:rFonts w:ascii="Times New Roman" w:hAnsi="Times New Roman" w:cs="Times New Roman"/>
          <w:sz w:val="24"/>
          <w:szCs w:val="24"/>
          <w:lang w:val="en-US"/>
        </w:rPr>
        <w:t>Audusseau</w:t>
      </w:r>
      <w:proofErr w:type="spellEnd"/>
      <w:r w:rsidRPr="002B3120">
        <w:rPr>
          <w:rFonts w:ascii="Times New Roman" w:hAnsi="Times New Roman" w:cs="Times New Roman"/>
          <w:sz w:val="24"/>
          <w:szCs w:val="24"/>
          <w:lang w:val="en-US"/>
        </w:rPr>
        <w:t xml:space="preserve">, H., Nylin, S. &amp; Janz, N. (2013) Implications of a temperature increase for host plant range: predictions for a butterfly. </w:t>
      </w:r>
      <w:r w:rsidRPr="002B3120">
        <w:rPr>
          <w:rFonts w:ascii="Times New Roman" w:hAnsi="Times New Roman" w:cs="Times New Roman"/>
          <w:i/>
          <w:iCs/>
          <w:sz w:val="24"/>
          <w:szCs w:val="24"/>
          <w:lang w:val="en-US"/>
        </w:rPr>
        <w:t>Ecology and Evolution</w:t>
      </w:r>
      <w:r w:rsidRPr="002B3120">
        <w:rPr>
          <w:rFonts w:ascii="Times New Roman" w:hAnsi="Times New Roman" w:cs="Times New Roman"/>
          <w:sz w:val="24"/>
          <w:szCs w:val="24"/>
          <w:lang w:val="en-US"/>
        </w:rPr>
        <w:t xml:space="preserve">, </w:t>
      </w:r>
      <w:r w:rsidRPr="002B3120">
        <w:rPr>
          <w:rFonts w:ascii="Times New Roman" w:hAnsi="Times New Roman" w:cs="Times New Roman"/>
          <w:b/>
          <w:bCs/>
          <w:sz w:val="24"/>
          <w:szCs w:val="24"/>
          <w:lang w:val="en-US"/>
        </w:rPr>
        <w:t>3</w:t>
      </w:r>
      <w:r w:rsidRPr="002B3120">
        <w:rPr>
          <w:rFonts w:ascii="Times New Roman" w:hAnsi="Times New Roman" w:cs="Times New Roman"/>
          <w:sz w:val="24"/>
          <w:szCs w:val="24"/>
          <w:lang w:val="en-US"/>
        </w:rPr>
        <w:t>, 3021–3029.</w:t>
      </w:r>
    </w:p>
    <w:p w14:paraId="7471B869"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Benkman</w:t>
      </w:r>
      <w:proofErr w:type="spellEnd"/>
      <w:r w:rsidRPr="008C25C5">
        <w:rPr>
          <w:rFonts w:ascii="Times New Roman" w:hAnsi="Times New Roman" w:cs="Times New Roman"/>
          <w:sz w:val="24"/>
          <w:szCs w:val="24"/>
          <w:lang w:val="en-US"/>
        </w:rPr>
        <w:t xml:space="preserve">, C.W. (1999)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selection mosaic and diversifying coevolution between crossbills and </w:t>
      </w:r>
      <w:proofErr w:type="spellStart"/>
      <w:r w:rsidRPr="008C25C5">
        <w:rPr>
          <w:rFonts w:ascii="Times New Roman" w:hAnsi="Times New Roman" w:cs="Times New Roman"/>
          <w:sz w:val="24"/>
          <w:szCs w:val="24"/>
          <w:lang w:val="en-US"/>
        </w:rPr>
        <w:t>Lodgepole</w:t>
      </w:r>
      <w:proofErr w:type="spellEnd"/>
      <w:r w:rsidRPr="008C25C5">
        <w:rPr>
          <w:rFonts w:ascii="Times New Roman" w:hAnsi="Times New Roman" w:cs="Times New Roman"/>
          <w:sz w:val="24"/>
          <w:szCs w:val="24"/>
          <w:lang w:val="en-US"/>
        </w:rPr>
        <w:t xml:space="preserve"> pine. </w:t>
      </w:r>
      <w:proofErr w:type="gramStart"/>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153</w:t>
      </w:r>
      <w:r w:rsidRPr="008C25C5">
        <w:rPr>
          <w:rFonts w:ascii="Times New Roman" w:hAnsi="Times New Roman" w:cs="Times New Roman"/>
          <w:sz w:val="24"/>
          <w:szCs w:val="24"/>
          <w:lang w:val="en-US"/>
        </w:rPr>
        <w:t>, S75–S91.</w:t>
      </w:r>
      <w:proofErr w:type="gramEnd"/>
    </w:p>
    <w:p w14:paraId="76F660C6" w14:textId="77777777" w:rsidR="0015118B" w:rsidRPr="0015118B" w:rsidRDefault="0015118B" w:rsidP="0015118B">
      <w:pPr>
        <w:pStyle w:val="Bibliografa"/>
        <w:spacing w:line="480" w:lineRule="auto"/>
        <w:ind w:left="0" w:firstLine="0"/>
        <w:rPr>
          <w:rFonts w:ascii="Times New Roman" w:hAnsi="Times New Roman" w:cs="Times New Roman"/>
          <w:sz w:val="24"/>
          <w:szCs w:val="24"/>
          <w:lang w:val="en-US"/>
        </w:rPr>
      </w:pPr>
      <w:r w:rsidRPr="002B3120">
        <w:rPr>
          <w:rFonts w:ascii="Times New Roman" w:hAnsi="Times New Roman" w:cs="Times New Roman"/>
          <w:sz w:val="24"/>
          <w:szCs w:val="24"/>
          <w:lang w:val="en-US"/>
        </w:rPr>
        <w:t xml:space="preserve">Berger, D., Walters, R. &amp; Gotthard, K. (2008) </w:t>
      </w:r>
      <w:proofErr w:type="gramStart"/>
      <w:r w:rsidRPr="002B3120">
        <w:rPr>
          <w:rFonts w:ascii="Times New Roman" w:hAnsi="Times New Roman" w:cs="Times New Roman"/>
          <w:sz w:val="24"/>
          <w:szCs w:val="24"/>
          <w:lang w:val="en-US"/>
        </w:rPr>
        <w:t>What</w:t>
      </w:r>
      <w:proofErr w:type="gramEnd"/>
      <w:r w:rsidRPr="002B3120">
        <w:rPr>
          <w:rFonts w:ascii="Times New Roman" w:hAnsi="Times New Roman" w:cs="Times New Roman"/>
          <w:sz w:val="24"/>
          <w:szCs w:val="24"/>
          <w:lang w:val="en-US"/>
        </w:rPr>
        <w:t xml:space="preserve"> limits insect fecundity? Body size- and temperature-dependent egg maturation and oviposition in a butterfly. </w:t>
      </w:r>
      <w:r w:rsidRPr="0015118B">
        <w:rPr>
          <w:rFonts w:ascii="Times New Roman" w:hAnsi="Times New Roman" w:cs="Times New Roman"/>
          <w:i/>
          <w:iCs/>
          <w:sz w:val="24"/>
          <w:szCs w:val="24"/>
          <w:lang w:val="en-US"/>
        </w:rPr>
        <w:t>Functional Ecology</w:t>
      </w:r>
      <w:r w:rsidRPr="0015118B">
        <w:rPr>
          <w:rFonts w:ascii="Times New Roman" w:hAnsi="Times New Roman" w:cs="Times New Roman"/>
          <w:sz w:val="24"/>
          <w:szCs w:val="24"/>
          <w:lang w:val="en-US"/>
        </w:rPr>
        <w:t xml:space="preserve">, </w:t>
      </w:r>
      <w:r w:rsidRPr="0015118B">
        <w:rPr>
          <w:rFonts w:ascii="Times New Roman" w:hAnsi="Times New Roman" w:cs="Times New Roman"/>
          <w:b/>
          <w:bCs/>
          <w:sz w:val="24"/>
          <w:szCs w:val="24"/>
          <w:lang w:val="en-US"/>
        </w:rPr>
        <w:t>22</w:t>
      </w:r>
      <w:r w:rsidRPr="0015118B">
        <w:rPr>
          <w:rFonts w:ascii="Times New Roman" w:hAnsi="Times New Roman" w:cs="Times New Roman"/>
          <w:sz w:val="24"/>
          <w:szCs w:val="24"/>
          <w:lang w:val="en-US"/>
        </w:rPr>
        <w:t>, 523–529.</w:t>
      </w:r>
    </w:p>
    <w:p w14:paraId="7899459C" w14:textId="77777777" w:rsidR="000278C0" w:rsidRPr="0015118B" w:rsidRDefault="000278C0" w:rsidP="000278C0">
      <w:pPr>
        <w:pStyle w:val="Bibliografa"/>
        <w:spacing w:line="480" w:lineRule="auto"/>
        <w:ind w:left="0" w:firstLine="0"/>
        <w:rPr>
          <w:rFonts w:ascii="Times New Roman" w:hAnsi="Times New Roman" w:cs="Times New Roman"/>
          <w:sz w:val="24"/>
          <w:lang w:val="en-US"/>
        </w:rPr>
      </w:pPr>
      <w:proofErr w:type="spellStart"/>
      <w:r w:rsidRPr="00D52C7F">
        <w:rPr>
          <w:rFonts w:ascii="Times New Roman" w:hAnsi="Times New Roman" w:cs="Times New Roman"/>
          <w:sz w:val="24"/>
          <w:lang w:val="en-US"/>
        </w:rPr>
        <w:t>Biere</w:t>
      </w:r>
      <w:proofErr w:type="spellEnd"/>
      <w:r w:rsidRPr="00D52C7F">
        <w:rPr>
          <w:rFonts w:ascii="Times New Roman" w:hAnsi="Times New Roman" w:cs="Times New Roman"/>
          <w:sz w:val="24"/>
          <w:lang w:val="en-US"/>
        </w:rPr>
        <w:t xml:space="preserve">, A. &amp; </w:t>
      </w:r>
      <w:proofErr w:type="spellStart"/>
      <w:r w:rsidRPr="00D52C7F">
        <w:rPr>
          <w:rFonts w:ascii="Times New Roman" w:hAnsi="Times New Roman" w:cs="Times New Roman"/>
          <w:sz w:val="24"/>
          <w:lang w:val="en-US"/>
        </w:rPr>
        <w:t>Antonovics</w:t>
      </w:r>
      <w:proofErr w:type="spellEnd"/>
      <w:r w:rsidRPr="00D52C7F">
        <w:rPr>
          <w:rFonts w:ascii="Times New Roman" w:hAnsi="Times New Roman" w:cs="Times New Roman"/>
          <w:sz w:val="24"/>
          <w:lang w:val="en-US"/>
        </w:rPr>
        <w:t xml:space="preserve">, J. (1996) Sex-specific costs of resistance to the fungal pathogen </w:t>
      </w:r>
      <w:proofErr w:type="spellStart"/>
      <w:r w:rsidRPr="00D52C7F">
        <w:rPr>
          <w:rFonts w:ascii="Times New Roman" w:hAnsi="Times New Roman" w:cs="Times New Roman"/>
          <w:sz w:val="24"/>
          <w:lang w:val="en-US"/>
        </w:rPr>
        <w:t>Ustilago</w:t>
      </w:r>
      <w:proofErr w:type="spellEnd"/>
      <w:r w:rsidRPr="00D52C7F">
        <w:rPr>
          <w:rFonts w:ascii="Times New Roman" w:hAnsi="Times New Roman" w:cs="Times New Roman"/>
          <w:sz w:val="24"/>
          <w:lang w:val="en-US"/>
        </w:rPr>
        <w:t xml:space="preserve"> </w:t>
      </w:r>
      <w:proofErr w:type="spellStart"/>
      <w:r w:rsidRPr="00D52C7F">
        <w:rPr>
          <w:rFonts w:ascii="Times New Roman" w:hAnsi="Times New Roman" w:cs="Times New Roman"/>
          <w:sz w:val="24"/>
          <w:lang w:val="en-US"/>
        </w:rPr>
        <w:t>violacea</w:t>
      </w:r>
      <w:proofErr w:type="spellEnd"/>
      <w:r w:rsidRPr="00D52C7F">
        <w:rPr>
          <w:rFonts w:ascii="Times New Roman" w:hAnsi="Times New Roman" w:cs="Times New Roman"/>
          <w:sz w:val="24"/>
          <w:lang w:val="en-US"/>
        </w:rPr>
        <w:t xml:space="preserve"> (</w:t>
      </w:r>
      <w:proofErr w:type="spellStart"/>
      <w:r w:rsidRPr="00D52C7F">
        <w:rPr>
          <w:rFonts w:ascii="Times New Roman" w:hAnsi="Times New Roman" w:cs="Times New Roman"/>
          <w:sz w:val="24"/>
          <w:lang w:val="en-US"/>
        </w:rPr>
        <w:t>Microbotryum</w:t>
      </w:r>
      <w:proofErr w:type="spellEnd"/>
      <w:r w:rsidRPr="00D52C7F">
        <w:rPr>
          <w:rFonts w:ascii="Times New Roman" w:hAnsi="Times New Roman" w:cs="Times New Roman"/>
          <w:sz w:val="24"/>
          <w:lang w:val="en-US"/>
        </w:rPr>
        <w:t xml:space="preserve"> </w:t>
      </w:r>
      <w:proofErr w:type="spellStart"/>
      <w:r w:rsidRPr="00D52C7F">
        <w:rPr>
          <w:rFonts w:ascii="Times New Roman" w:hAnsi="Times New Roman" w:cs="Times New Roman"/>
          <w:sz w:val="24"/>
          <w:lang w:val="en-US"/>
        </w:rPr>
        <w:t>violaceum</w:t>
      </w:r>
      <w:proofErr w:type="spellEnd"/>
      <w:r w:rsidRPr="00D52C7F">
        <w:rPr>
          <w:rFonts w:ascii="Times New Roman" w:hAnsi="Times New Roman" w:cs="Times New Roman"/>
          <w:sz w:val="24"/>
          <w:lang w:val="en-US"/>
        </w:rPr>
        <w:t xml:space="preserve">) in </w:t>
      </w:r>
      <w:proofErr w:type="spellStart"/>
      <w:r w:rsidRPr="00D52C7F">
        <w:rPr>
          <w:rFonts w:ascii="Times New Roman" w:hAnsi="Times New Roman" w:cs="Times New Roman"/>
          <w:sz w:val="24"/>
          <w:lang w:val="en-US"/>
        </w:rPr>
        <w:t>Silene</w:t>
      </w:r>
      <w:proofErr w:type="spellEnd"/>
      <w:r w:rsidRPr="00D52C7F">
        <w:rPr>
          <w:rFonts w:ascii="Times New Roman" w:hAnsi="Times New Roman" w:cs="Times New Roman"/>
          <w:sz w:val="24"/>
          <w:lang w:val="en-US"/>
        </w:rPr>
        <w:t xml:space="preserve"> </w:t>
      </w:r>
      <w:proofErr w:type="gramStart"/>
      <w:r w:rsidRPr="00D52C7F">
        <w:rPr>
          <w:rFonts w:ascii="Times New Roman" w:hAnsi="Times New Roman" w:cs="Times New Roman"/>
          <w:sz w:val="24"/>
          <w:lang w:val="en-US"/>
        </w:rPr>
        <w:t>alba</w:t>
      </w:r>
      <w:proofErr w:type="gramEnd"/>
      <w:r w:rsidRPr="00D52C7F">
        <w:rPr>
          <w:rFonts w:ascii="Times New Roman" w:hAnsi="Times New Roman" w:cs="Times New Roman"/>
          <w:sz w:val="24"/>
          <w:lang w:val="en-US"/>
        </w:rPr>
        <w:t xml:space="preserve">. </w:t>
      </w:r>
      <w:r w:rsidRPr="0015118B">
        <w:rPr>
          <w:rFonts w:ascii="Times New Roman" w:hAnsi="Times New Roman" w:cs="Times New Roman"/>
          <w:i/>
          <w:iCs/>
          <w:sz w:val="24"/>
          <w:lang w:val="en-US"/>
        </w:rPr>
        <w:t>Evolution</w:t>
      </w:r>
      <w:r w:rsidRPr="0015118B">
        <w:rPr>
          <w:rFonts w:ascii="Times New Roman" w:hAnsi="Times New Roman" w:cs="Times New Roman"/>
          <w:sz w:val="24"/>
          <w:lang w:val="en-US"/>
        </w:rPr>
        <w:t xml:space="preserve">, </w:t>
      </w:r>
      <w:r w:rsidRPr="0015118B">
        <w:rPr>
          <w:rFonts w:ascii="Times New Roman" w:hAnsi="Times New Roman" w:cs="Times New Roman"/>
          <w:b/>
          <w:bCs/>
          <w:sz w:val="24"/>
          <w:lang w:val="en-US"/>
        </w:rPr>
        <w:t>50</w:t>
      </w:r>
      <w:r w:rsidRPr="0015118B">
        <w:rPr>
          <w:rFonts w:ascii="Times New Roman" w:hAnsi="Times New Roman" w:cs="Times New Roman"/>
          <w:sz w:val="24"/>
          <w:lang w:val="en-US"/>
        </w:rPr>
        <w:t>, 1098–1110.</w:t>
      </w:r>
    </w:p>
    <w:p w14:paraId="49BC7AF2"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Brandt, M. &amp; </w:t>
      </w:r>
      <w:proofErr w:type="spellStart"/>
      <w:r w:rsidRPr="008C25C5">
        <w:rPr>
          <w:rFonts w:ascii="Times New Roman" w:hAnsi="Times New Roman" w:cs="Times New Roman"/>
          <w:sz w:val="24"/>
          <w:szCs w:val="24"/>
          <w:lang w:val="en-US"/>
        </w:rPr>
        <w:t>Foitzik</w:t>
      </w:r>
      <w:proofErr w:type="spellEnd"/>
      <w:r w:rsidRPr="008C25C5">
        <w:rPr>
          <w:rFonts w:ascii="Times New Roman" w:hAnsi="Times New Roman" w:cs="Times New Roman"/>
          <w:sz w:val="24"/>
          <w:szCs w:val="24"/>
          <w:lang w:val="en-US"/>
        </w:rPr>
        <w:t xml:space="preserve">, S. (2004) Community context and specialization influence coevolution between a </w:t>
      </w:r>
      <w:proofErr w:type="spellStart"/>
      <w:r w:rsidRPr="008C25C5">
        <w:rPr>
          <w:rFonts w:ascii="Times New Roman" w:hAnsi="Times New Roman" w:cs="Times New Roman"/>
          <w:sz w:val="24"/>
          <w:szCs w:val="24"/>
          <w:lang w:val="en-US"/>
        </w:rPr>
        <w:t>slavemaking</w:t>
      </w:r>
      <w:proofErr w:type="spellEnd"/>
      <w:r w:rsidRPr="008C25C5">
        <w:rPr>
          <w:rFonts w:ascii="Times New Roman" w:hAnsi="Times New Roman" w:cs="Times New Roman"/>
          <w:sz w:val="24"/>
          <w:szCs w:val="24"/>
          <w:lang w:val="en-US"/>
        </w:rPr>
        <w:t xml:space="preserve"> ant and its hosts.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85</w:t>
      </w:r>
      <w:r w:rsidRPr="008C25C5">
        <w:rPr>
          <w:rFonts w:ascii="Times New Roman" w:hAnsi="Times New Roman" w:cs="Times New Roman"/>
          <w:sz w:val="24"/>
          <w:szCs w:val="24"/>
          <w:lang w:val="en-US"/>
        </w:rPr>
        <w:t>, 2997–3009.</w:t>
      </w:r>
    </w:p>
    <w:p w14:paraId="5EC577D8" w14:textId="184C9038" w:rsidR="00576090" w:rsidRPr="00045BAF"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Chamberlain, S.A., Bronstein, J.L. &amp; </w:t>
      </w:r>
      <w:proofErr w:type="spellStart"/>
      <w:r w:rsidRPr="008C25C5">
        <w:rPr>
          <w:rFonts w:ascii="Times New Roman" w:hAnsi="Times New Roman" w:cs="Times New Roman"/>
          <w:sz w:val="24"/>
          <w:szCs w:val="24"/>
          <w:lang w:val="en-US"/>
        </w:rPr>
        <w:t>Rudgers</w:t>
      </w:r>
      <w:proofErr w:type="spellEnd"/>
      <w:r w:rsidRPr="008C25C5">
        <w:rPr>
          <w:rFonts w:ascii="Times New Roman" w:hAnsi="Times New Roman" w:cs="Times New Roman"/>
          <w:sz w:val="24"/>
          <w:szCs w:val="24"/>
          <w:lang w:val="en-US"/>
        </w:rPr>
        <w:t xml:space="preserve">, J.A. (2014) </w:t>
      </w:r>
      <w:proofErr w:type="gramStart"/>
      <w:r w:rsidRPr="008C25C5">
        <w:rPr>
          <w:rFonts w:ascii="Times New Roman" w:hAnsi="Times New Roman" w:cs="Times New Roman"/>
          <w:sz w:val="24"/>
          <w:szCs w:val="24"/>
          <w:lang w:val="en-US"/>
        </w:rPr>
        <w:t>How</w:t>
      </w:r>
      <w:proofErr w:type="gramEnd"/>
      <w:r w:rsidRPr="008C25C5">
        <w:rPr>
          <w:rFonts w:ascii="Times New Roman" w:hAnsi="Times New Roman" w:cs="Times New Roman"/>
          <w:sz w:val="24"/>
          <w:szCs w:val="24"/>
          <w:lang w:val="en-US"/>
        </w:rPr>
        <w:t xml:space="preserve"> context dependent are species interactions? </w:t>
      </w:r>
      <w:r w:rsidR="00784CD6" w:rsidRPr="00784CD6">
        <w:rPr>
          <w:rFonts w:ascii="Times New Roman" w:hAnsi="Times New Roman" w:cs="Times New Roman"/>
          <w:i/>
          <w:iCs/>
          <w:sz w:val="24"/>
          <w:szCs w:val="24"/>
          <w:lang w:val="en-US"/>
        </w:rPr>
        <w:t>Ecology Letters</w:t>
      </w:r>
      <w:r w:rsidR="00784CD6" w:rsidRPr="00045BAF">
        <w:rPr>
          <w:rFonts w:ascii="Times New Roman" w:hAnsi="Times New Roman" w:cs="Times New Roman"/>
          <w:iCs/>
          <w:sz w:val="24"/>
          <w:szCs w:val="24"/>
          <w:lang w:val="en-US"/>
        </w:rPr>
        <w:t xml:space="preserve">, </w:t>
      </w:r>
      <w:r w:rsidR="00784CD6" w:rsidRPr="00045BAF">
        <w:rPr>
          <w:rFonts w:ascii="Times New Roman" w:hAnsi="Times New Roman" w:cs="Times New Roman"/>
          <w:b/>
          <w:iCs/>
          <w:sz w:val="24"/>
          <w:szCs w:val="24"/>
          <w:lang w:val="en-US"/>
        </w:rPr>
        <w:t>17</w:t>
      </w:r>
      <w:r w:rsidR="00784CD6" w:rsidRPr="00045BAF">
        <w:rPr>
          <w:rFonts w:ascii="Times New Roman" w:hAnsi="Times New Roman" w:cs="Times New Roman"/>
          <w:iCs/>
          <w:sz w:val="24"/>
          <w:szCs w:val="24"/>
          <w:lang w:val="en-US"/>
        </w:rPr>
        <w:t>, 881–890</w:t>
      </w:r>
      <w:r w:rsidRPr="00045BAF">
        <w:rPr>
          <w:rFonts w:ascii="Times New Roman" w:hAnsi="Times New Roman" w:cs="Times New Roman"/>
          <w:sz w:val="24"/>
          <w:szCs w:val="24"/>
          <w:lang w:val="en-US"/>
        </w:rPr>
        <w:t>.</w:t>
      </w:r>
    </w:p>
    <w:p w14:paraId="589382D1"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lastRenderedPageBreak/>
        <w:t>Czekes</w:t>
      </w:r>
      <w:proofErr w:type="spellEnd"/>
      <w:r w:rsidRPr="008C25C5">
        <w:rPr>
          <w:rFonts w:ascii="Times New Roman" w:hAnsi="Times New Roman" w:cs="Times New Roman"/>
          <w:sz w:val="24"/>
          <w:szCs w:val="24"/>
          <w:lang w:val="en-US"/>
        </w:rPr>
        <w:t xml:space="preserve">, Z., </w:t>
      </w:r>
      <w:proofErr w:type="spellStart"/>
      <w:r w:rsidRPr="008C25C5">
        <w:rPr>
          <w:rFonts w:ascii="Times New Roman" w:hAnsi="Times New Roman" w:cs="Times New Roman"/>
          <w:sz w:val="24"/>
          <w:szCs w:val="24"/>
          <w:lang w:val="en-US"/>
        </w:rPr>
        <w:t>Markó</w:t>
      </w:r>
      <w:proofErr w:type="spellEnd"/>
      <w:r w:rsidRPr="008C25C5">
        <w:rPr>
          <w:rFonts w:ascii="Times New Roman" w:hAnsi="Times New Roman" w:cs="Times New Roman"/>
          <w:sz w:val="24"/>
          <w:szCs w:val="24"/>
          <w:lang w:val="en-US"/>
        </w:rPr>
        <w:t xml:space="preserve">, B., Nash, D.R., </w:t>
      </w:r>
      <w:proofErr w:type="spellStart"/>
      <w:r w:rsidRPr="008C25C5">
        <w:rPr>
          <w:rFonts w:ascii="Times New Roman" w:hAnsi="Times New Roman" w:cs="Times New Roman"/>
          <w:sz w:val="24"/>
          <w:szCs w:val="24"/>
          <w:lang w:val="en-US"/>
        </w:rPr>
        <w:t>Ferencz</w:t>
      </w:r>
      <w:proofErr w:type="spellEnd"/>
      <w:r w:rsidRPr="008C25C5">
        <w:rPr>
          <w:rFonts w:ascii="Times New Roman" w:hAnsi="Times New Roman" w:cs="Times New Roman"/>
          <w:sz w:val="24"/>
          <w:szCs w:val="24"/>
          <w:lang w:val="en-US"/>
        </w:rPr>
        <w:t xml:space="preserve">, M., </w:t>
      </w:r>
      <w:proofErr w:type="spellStart"/>
      <w:r w:rsidRPr="008C25C5">
        <w:rPr>
          <w:rFonts w:ascii="Times New Roman" w:hAnsi="Times New Roman" w:cs="Times New Roman"/>
          <w:sz w:val="24"/>
          <w:szCs w:val="24"/>
          <w:lang w:val="en-US"/>
        </w:rPr>
        <w:t>Lázár</w:t>
      </w:r>
      <w:proofErr w:type="spellEnd"/>
      <w:r w:rsidRPr="008C25C5">
        <w:rPr>
          <w:rFonts w:ascii="Times New Roman" w:hAnsi="Times New Roman" w:cs="Times New Roman"/>
          <w:sz w:val="24"/>
          <w:szCs w:val="24"/>
          <w:lang w:val="en-US"/>
        </w:rPr>
        <w:t xml:space="preserve">, B. &amp; </w:t>
      </w:r>
      <w:proofErr w:type="spellStart"/>
      <w:r w:rsidRPr="008C25C5">
        <w:rPr>
          <w:rFonts w:ascii="Times New Roman" w:hAnsi="Times New Roman" w:cs="Times New Roman"/>
          <w:sz w:val="24"/>
          <w:szCs w:val="24"/>
          <w:lang w:val="en-US"/>
        </w:rPr>
        <w:t>Rákosy</w:t>
      </w:r>
      <w:proofErr w:type="spellEnd"/>
      <w:r w:rsidRPr="008C25C5">
        <w:rPr>
          <w:rFonts w:ascii="Times New Roman" w:hAnsi="Times New Roman" w:cs="Times New Roman"/>
          <w:sz w:val="24"/>
          <w:szCs w:val="24"/>
          <w:lang w:val="en-US"/>
        </w:rPr>
        <w:t xml:space="preserve">, L. (2014) Differences in oviposition strategies between two ecotypes of the endangered </w:t>
      </w:r>
      <w:proofErr w:type="spellStart"/>
      <w:r w:rsidRPr="008C25C5">
        <w:rPr>
          <w:rFonts w:ascii="Times New Roman" w:hAnsi="Times New Roman" w:cs="Times New Roman"/>
          <w:sz w:val="24"/>
          <w:szCs w:val="24"/>
          <w:lang w:val="en-US"/>
        </w:rPr>
        <w:t>myrmecophilous</w:t>
      </w:r>
      <w:proofErr w:type="spellEnd"/>
      <w:r w:rsidRPr="008C25C5">
        <w:rPr>
          <w:rFonts w:ascii="Times New Roman" w:hAnsi="Times New Roman" w:cs="Times New Roman"/>
          <w:sz w:val="24"/>
          <w:szCs w:val="24"/>
          <w:lang w:val="en-US"/>
        </w:rPr>
        <w:t xml:space="preserve"> butterfly </w:t>
      </w:r>
      <w:proofErr w:type="spellStart"/>
      <w:r w:rsidRPr="00FA5982">
        <w:rPr>
          <w:rFonts w:ascii="Times New Roman" w:hAnsi="Times New Roman" w:cs="Times New Roman"/>
          <w:i/>
          <w:sz w:val="24"/>
          <w:szCs w:val="24"/>
          <w:lang w:val="en-US"/>
        </w:rPr>
        <w:t>Maculinea</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(Lepidoptera: </w:t>
      </w:r>
      <w:proofErr w:type="spellStart"/>
      <w:r w:rsidRPr="008C25C5">
        <w:rPr>
          <w:rFonts w:ascii="Times New Roman" w:hAnsi="Times New Roman" w:cs="Times New Roman"/>
          <w:sz w:val="24"/>
          <w:szCs w:val="24"/>
          <w:lang w:val="en-US"/>
        </w:rPr>
        <w:t>Lycaenidae</w:t>
      </w:r>
      <w:proofErr w:type="spellEnd"/>
      <w:r w:rsidRPr="008C25C5">
        <w:rPr>
          <w:rFonts w:ascii="Times New Roman" w:hAnsi="Times New Roman" w:cs="Times New Roman"/>
          <w:sz w:val="24"/>
          <w:szCs w:val="24"/>
          <w:lang w:val="en-US"/>
        </w:rPr>
        <w:t xml:space="preserve">) under unique </w:t>
      </w:r>
      <w:proofErr w:type="spellStart"/>
      <w:r w:rsidRPr="008C25C5">
        <w:rPr>
          <w:rFonts w:ascii="Times New Roman" w:hAnsi="Times New Roman" w:cs="Times New Roman"/>
          <w:sz w:val="24"/>
          <w:szCs w:val="24"/>
          <w:lang w:val="en-US"/>
        </w:rPr>
        <w:t>syntopic</w:t>
      </w:r>
      <w:proofErr w:type="spellEnd"/>
      <w:r w:rsidRPr="008C25C5">
        <w:rPr>
          <w:rFonts w:ascii="Times New Roman" w:hAnsi="Times New Roman" w:cs="Times New Roman"/>
          <w:sz w:val="24"/>
          <w:szCs w:val="24"/>
          <w:lang w:val="en-US"/>
        </w:rPr>
        <w:t xml:space="preserve"> conditions. </w:t>
      </w:r>
      <w:r w:rsidRPr="008C25C5">
        <w:rPr>
          <w:rFonts w:ascii="Times New Roman" w:hAnsi="Times New Roman" w:cs="Times New Roman"/>
          <w:i/>
          <w:iCs/>
          <w:sz w:val="24"/>
          <w:szCs w:val="24"/>
          <w:lang w:val="en-US"/>
        </w:rPr>
        <w:t>Insect Conservation and Diversity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7</w:t>
      </w:r>
      <w:r w:rsidRPr="008C25C5">
        <w:rPr>
          <w:rFonts w:ascii="Times New Roman" w:hAnsi="Times New Roman" w:cs="Times New Roman"/>
          <w:sz w:val="24"/>
          <w:szCs w:val="24"/>
          <w:lang w:val="en-US"/>
        </w:rPr>
        <w:t>, 122–131.</w:t>
      </w:r>
    </w:p>
    <w:p w14:paraId="2E0E749A"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Van </w:t>
      </w:r>
      <w:proofErr w:type="spellStart"/>
      <w:r w:rsidRPr="008C25C5">
        <w:rPr>
          <w:rFonts w:ascii="Times New Roman" w:hAnsi="Times New Roman" w:cs="Times New Roman"/>
          <w:sz w:val="24"/>
          <w:szCs w:val="24"/>
          <w:lang w:val="en-US"/>
        </w:rPr>
        <w:t>Dyck</w:t>
      </w:r>
      <w:proofErr w:type="spellEnd"/>
      <w:r w:rsidRPr="008C25C5">
        <w:rPr>
          <w:rFonts w:ascii="Times New Roman" w:hAnsi="Times New Roman" w:cs="Times New Roman"/>
          <w:sz w:val="24"/>
          <w:szCs w:val="24"/>
          <w:lang w:val="en-US"/>
        </w:rPr>
        <w:t xml:space="preserve">, H. &amp; </w:t>
      </w:r>
      <w:proofErr w:type="spellStart"/>
      <w:r w:rsidRPr="008C25C5">
        <w:rPr>
          <w:rFonts w:ascii="Times New Roman" w:hAnsi="Times New Roman" w:cs="Times New Roman"/>
          <w:sz w:val="24"/>
          <w:szCs w:val="24"/>
          <w:lang w:val="en-US"/>
        </w:rPr>
        <w:t>Regniers</w:t>
      </w:r>
      <w:proofErr w:type="spellEnd"/>
      <w:r w:rsidRPr="008C25C5">
        <w:rPr>
          <w:rFonts w:ascii="Times New Roman" w:hAnsi="Times New Roman" w:cs="Times New Roman"/>
          <w:sz w:val="24"/>
          <w:szCs w:val="24"/>
          <w:lang w:val="en-US"/>
        </w:rPr>
        <w:t xml:space="preserve">, S. (2010) Egg spreading in the ant-parasitic butterfly, </w:t>
      </w:r>
      <w:proofErr w:type="spellStart"/>
      <w:r w:rsidRPr="00FA5982">
        <w:rPr>
          <w:rFonts w:ascii="Times New Roman" w:hAnsi="Times New Roman" w:cs="Times New Roman"/>
          <w:i/>
          <w:sz w:val="24"/>
          <w:szCs w:val="24"/>
          <w:lang w:val="en-US"/>
        </w:rPr>
        <w:t>Maculinea</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from individual </w:t>
      </w:r>
      <w:proofErr w:type="spellStart"/>
      <w:r w:rsidRPr="008C25C5">
        <w:rPr>
          <w:rFonts w:ascii="Times New Roman" w:hAnsi="Times New Roman" w:cs="Times New Roman"/>
          <w:sz w:val="24"/>
          <w:szCs w:val="24"/>
          <w:lang w:val="en-US"/>
        </w:rPr>
        <w:t>behaviour</w:t>
      </w:r>
      <w:proofErr w:type="spellEnd"/>
      <w:r w:rsidRPr="008C25C5">
        <w:rPr>
          <w:rFonts w:ascii="Times New Roman" w:hAnsi="Times New Roman" w:cs="Times New Roman"/>
          <w:sz w:val="24"/>
          <w:szCs w:val="24"/>
          <w:lang w:val="en-US"/>
        </w:rPr>
        <w:t xml:space="preserve"> to egg distribution pattern. </w:t>
      </w:r>
      <w:r w:rsidRPr="008C25C5">
        <w:rPr>
          <w:rFonts w:ascii="Times New Roman" w:hAnsi="Times New Roman" w:cs="Times New Roman"/>
          <w:i/>
          <w:iCs/>
          <w:sz w:val="24"/>
          <w:szCs w:val="24"/>
          <w:lang w:val="en-US"/>
        </w:rPr>
        <w:t xml:space="preserve">Animal </w:t>
      </w:r>
      <w:proofErr w:type="spellStart"/>
      <w:r w:rsidRPr="008C25C5">
        <w:rPr>
          <w:rFonts w:ascii="Times New Roman" w:hAnsi="Times New Roman" w:cs="Times New Roman"/>
          <w:i/>
          <w:iCs/>
          <w:sz w:val="24"/>
          <w:szCs w:val="24"/>
          <w:lang w:val="en-US"/>
        </w:rPr>
        <w:t>Behaviour</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80</w:t>
      </w:r>
      <w:r w:rsidRPr="008C25C5">
        <w:rPr>
          <w:rFonts w:ascii="Times New Roman" w:hAnsi="Times New Roman" w:cs="Times New Roman"/>
          <w:sz w:val="24"/>
          <w:szCs w:val="24"/>
          <w:lang w:val="en-US"/>
        </w:rPr>
        <w:t>, 621–627.</w:t>
      </w:r>
    </w:p>
    <w:p w14:paraId="7B9C0844"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Ehrlén, J. (2015) Selection on flowering time in a life-cycle context. </w:t>
      </w:r>
      <w:proofErr w:type="spellStart"/>
      <w:r w:rsidRPr="008C25C5">
        <w:rPr>
          <w:rFonts w:ascii="Times New Roman" w:hAnsi="Times New Roman" w:cs="Times New Roman"/>
          <w:i/>
          <w:iCs/>
          <w:sz w:val="24"/>
          <w:szCs w:val="24"/>
          <w:lang w:val="en-US"/>
        </w:rPr>
        <w:t>Oikos</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124</w:t>
      </w:r>
      <w:r w:rsidRPr="008C25C5">
        <w:rPr>
          <w:rFonts w:ascii="Times New Roman" w:hAnsi="Times New Roman" w:cs="Times New Roman"/>
          <w:sz w:val="24"/>
          <w:szCs w:val="24"/>
          <w:lang w:val="en-US"/>
        </w:rPr>
        <w:t>, 92–101.</w:t>
      </w:r>
    </w:p>
    <w:p w14:paraId="2BF60E1E"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Ehrlén, J. &amp; </w:t>
      </w:r>
      <w:proofErr w:type="spellStart"/>
      <w:r w:rsidRPr="008C25C5">
        <w:rPr>
          <w:rFonts w:ascii="Times New Roman" w:hAnsi="Times New Roman" w:cs="Times New Roman"/>
          <w:sz w:val="24"/>
          <w:szCs w:val="24"/>
          <w:lang w:val="en-US"/>
        </w:rPr>
        <w:t>Münzbergová</w:t>
      </w:r>
      <w:proofErr w:type="spellEnd"/>
      <w:r w:rsidRPr="008C25C5">
        <w:rPr>
          <w:rFonts w:ascii="Times New Roman" w:hAnsi="Times New Roman" w:cs="Times New Roman"/>
          <w:sz w:val="24"/>
          <w:szCs w:val="24"/>
          <w:lang w:val="en-US"/>
        </w:rPr>
        <w:t xml:space="preserve">, Z. (2009) Timing of flowering: opposed selection on different fitness components and trait covariation.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173</w:t>
      </w:r>
      <w:r w:rsidRPr="008C25C5">
        <w:rPr>
          <w:rFonts w:ascii="Times New Roman" w:hAnsi="Times New Roman" w:cs="Times New Roman"/>
          <w:sz w:val="24"/>
          <w:szCs w:val="24"/>
          <w:lang w:val="en-US"/>
        </w:rPr>
        <w:t>, 819–830.</w:t>
      </w:r>
    </w:p>
    <w:p w14:paraId="2A9EEC51" w14:textId="77777777" w:rsidR="000C15BD" w:rsidRPr="00320F57" w:rsidRDefault="000C15BD" w:rsidP="000C15BD">
      <w:pPr>
        <w:pStyle w:val="Bibliografa"/>
        <w:spacing w:line="480" w:lineRule="auto"/>
        <w:ind w:left="0" w:firstLine="0"/>
        <w:rPr>
          <w:rFonts w:ascii="Times New Roman" w:hAnsi="Times New Roman" w:cs="Times New Roman"/>
          <w:sz w:val="24"/>
          <w:szCs w:val="24"/>
          <w:lang w:val="en-US"/>
        </w:rPr>
      </w:pPr>
      <w:proofErr w:type="spellStart"/>
      <w:r w:rsidRPr="00EC7906">
        <w:rPr>
          <w:rFonts w:ascii="Times New Roman" w:hAnsi="Times New Roman" w:cs="Times New Roman"/>
          <w:sz w:val="24"/>
          <w:szCs w:val="24"/>
          <w:lang w:val="en-US"/>
        </w:rPr>
        <w:t>Elzinga</w:t>
      </w:r>
      <w:proofErr w:type="spellEnd"/>
      <w:r w:rsidRPr="00EC7906">
        <w:rPr>
          <w:rFonts w:ascii="Times New Roman" w:hAnsi="Times New Roman" w:cs="Times New Roman"/>
          <w:sz w:val="24"/>
          <w:szCs w:val="24"/>
          <w:lang w:val="en-US"/>
        </w:rPr>
        <w:t xml:space="preserve">, J.A., </w:t>
      </w:r>
      <w:proofErr w:type="spellStart"/>
      <w:r w:rsidRPr="00EC7906">
        <w:rPr>
          <w:rFonts w:ascii="Times New Roman" w:hAnsi="Times New Roman" w:cs="Times New Roman"/>
          <w:sz w:val="24"/>
          <w:szCs w:val="24"/>
          <w:lang w:val="en-US"/>
        </w:rPr>
        <w:t>Atlan</w:t>
      </w:r>
      <w:proofErr w:type="spellEnd"/>
      <w:r w:rsidRPr="00EC7906">
        <w:rPr>
          <w:rFonts w:ascii="Times New Roman" w:hAnsi="Times New Roman" w:cs="Times New Roman"/>
          <w:sz w:val="24"/>
          <w:szCs w:val="24"/>
          <w:lang w:val="en-US"/>
        </w:rPr>
        <w:t xml:space="preserve">, A., </w:t>
      </w:r>
      <w:proofErr w:type="spellStart"/>
      <w:r w:rsidRPr="00EC7906">
        <w:rPr>
          <w:rFonts w:ascii="Times New Roman" w:hAnsi="Times New Roman" w:cs="Times New Roman"/>
          <w:sz w:val="24"/>
          <w:szCs w:val="24"/>
          <w:lang w:val="en-US"/>
        </w:rPr>
        <w:t>Biere</w:t>
      </w:r>
      <w:proofErr w:type="spellEnd"/>
      <w:r w:rsidRPr="00EC7906">
        <w:rPr>
          <w:rFonts w:ascii="Times New Roman" w:hAnsi="Times New Roman" w:cs="Times New Roman"/>
          <w:sz w:val="24"/>
          <w:szCs w:val="24"/>
          <w:lang w:val="en-US"/>
        </w:rPr>
        <w:t xml:space="preserve">, A., </w:t>
      </w:r>
      <w:proofErr w:type="spellStart"/>
      <w:r w:rsidRPr="00EC7906">
        <w:rPr>
          <w:rFonts w:ascii="Times New Roman" w:hAnsi="Times New Roman" w:cs="Times New Roman"/>
          <w:sz w:val="24"/>
          <w:szCs w:val="24"/>
          <w:lang w:val="en-US"/>
        </w:rPr>
        <w:t>Gigord</w:t>
      </w:r>
      <w:proofErr w:type="spellEnd"/>
      <w:r w:rsidRPr="00EC7906">
        <w:rPr>
          <w:rFonts w:ascii="Times New Roman" w:hAnsi="Times New Roman" w:cs="Times New Roman"/>
          <w:sz w:val="24"/>
          <w:szCs w:val="24"/>
          <w:lang w:val="en-US"/>
        </w:rPr>
        <w:t xml:space="preserve">, L., Weis, </w:t>
      </w:r>
      <w:proofErr w:type="gramStart"/>
      <w:r w:rsidRPr="00EC7906">
        <w:rPr>
          <w:rFonts w:ascii="Times New Roman" w:hAnsi="Times New Roman" w:cs="Times New Roman"/>
          <w:sz w:val="24"/>
          <w:szCs w:val="24"/>
          <w:lang w:val="en-US"/>
        </w:rPr>
        <w:t>A.E</w:t>
      </w:r>
      <w:proofErr w:type="gramEnd"/>
      <w:r w:rsidRPr="00EC7906">
        <w:rPr>
          <w:rFonts w:ascii="Times New Roman" w:hAnsi="Times New Roman" w:cs="Times New Roman"/>
          <w:sz w:val="24"/>
          <w:szCs w:val="24"/>
          <w:lang w:val="en-US"/>
        </w:rPr>
        <w:t xml:space="preserve">. &amp; </w:t>
      </w:r>
      <w:proofErr w:type="spellStart"/>
      <w:r w:rsidRPr="00EC7906">
        <w:rPr>
          <w:rFonts w:ascii="Times New Roman" w:hAnsi="Times New Roman" w:cs="Times New Roman"/>
          <w:sz w:val="24"/>
          <w:szCs w:val="24"/>
          <w:lang w:val="en-US"/>
        </w:rPr>
        <w:t>Bernasconi</w:t>
      </w:r>
      <w:proofErr w:type="spellEnd"/>
      <w:r w:rsidRPr="00EC7906">
        <w:rPr>
          <w:rFonts w:ascii="Times New Roman" w:hAnsi="Times New Roman" w:cs="Times New Roman"/>
          <w:sz w:val="24"/>
          <w:szCs w:val="24"/>
          <w:lang w:val="en-US"/>
        </w:rPr>
        <w:t xml:space="preserve">, G. (2007) Time after time: flowering phenology and biotic interactions. </w:t>
      </w:r>
      <w:r w:rsidRPr="00320F57">
        <w:rPr>
          <w:rFonts w:ascii="Times New Roman" w:hAnsi="Times New Roman" w:cs="Times New Roman"/>
          <w:i/>
          <w:iCs/>
          <w:sz w:val="24"/>
          <w:szCs w:val="24"/>
          <w:lang w:val="en-US"/>
        </w:rPr>
        <w:t>Trends in Ecology &amp; Evolution</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22</w:t>
      </w:r>
      <w:r w:rsidRPr="00320F57">
        <w:rPr>
          <w:rFonts w:ascii="Times New Roman" w:hAnsi="Times New Roman" w:cs="Times New Roman"/>
          <w:sz w:val="24"/>
          <w:szCs w:val="24"/>
          <w:lang w:val="en-US"/>
        </w:rPr>
        <w:t>, 432–439.</w:t>
      </w:r>
    </w:p>
    <w:p w14:paraId="198860A7"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Von Euler, T., Ågren, J. &amp; Ehrlén, J. (2014) Environmental context influences both the intensity of seed predation and plant demographic sensitivity to attack.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95</w:t>
      </w:r>
      <w:r w:rsidRPr="008C25C5">
        <w:rPr>
          <w:rFonts w:ascii="Times New Roman" w:hAnsi="Times New Roman" w:cs="Times New Roman"/>
          <w:sz w:val="24"/>
          <w:szCs w:val="24"/>
          <w:lang w:val="en-US"/>
        </w:rPr>
        <w:t>, 495–504.</w:t>
      </w:r>
    </w:p>
    <w:p w14:paraId="46CC2D00" w14:textId="77777777" w:rsidR="00B873E7" w:rsidRPr="00320F57" w:rsidRDefault="00B873E7" w:rsidP="00B873E7">
      <w:pPr>
        <w:pStyle w:val="Bibliografa"/>
        <w:spacing w:line="480" w:lineRule="auto"/>
        <w:ind w:left="0" w:firstLine="0"/>
        <w:rPr>
          <w:rFonts w:ascii="Times New Roman" w:hAnsi="Times New Roman" w:cs="Times New Roman"/>
          <w:sz w:val="24"/>
          <w:lang w:val="en-US"/>
        </w:rPr>
      </w:pPr>
      <w:proofErr w:type="gramStart"/>
      <w:r w:rsidRPr="00CA6FD9">
        <w:rPr>
          <w:rFonts w:ascii="Times New Roman" w:hAnsi="Times New Roman" w:cs="Times New Roman"/>
          <w:sz w:val="24"/>
          <w:lang w:val="en-US"/>
        </w:rPr>
        <w:t>Franks, S.J., Sim, S. &amp; Weis, A.E. (2007) Rapid evolution of flowering time by an annual plant in response to a climate fluctuation.</w:t>
      </w:r>
      <w:proofErr w:type="gramEnd"/>
      <w:r w:rsidRPr="00CA6FD9">
        <w:rPr>
          <w:rFonts w:ascii="Times New Roman" w:hAnsi="Times New Roman" w:cs="Times New Roman"/>
          <w:sz w:val="24"/>
          <w:lang w:val="en-US"/>
        </w:rPr>
        <w:t xml:space="preserve"> </w:t>
      </w:r>
      <w:proofErr w:type="gramStart"/>
      <w:r w:rsidRPr="00320F57">
        <w:rPr>
          <w:rFonts w:ascii="Times New Roman" w:hAnsi="Times New Roman" w:cs="Times New Roman"/>
          <w:i/>
          <w:iCs/>
          <w:sz w:val="24"/>
          <w:lang w:val="en-US"/>
        </w:rPr>
        <w:t>Proceedings of the National Academy of Sciences</w:t>
      </w:r>
      <w:r w:rsidRPr="00320F57">
        <w:rPr>
          <w:rFonts w:ascii="Times New Roman" w:hAnsi="Times New Roman" w:cs="Times New Roman"/>
          <w:sz w:val="24"/>
          <w:lang w:val="en-US"/>
        </w:rPr>
        <w:t xml:space="preserve">, </w:t>
      </w:r>
      <w:r w:rsidRPr="00320F57">
        <w:rPr>
          <w:rFonts w:ascii="Times New Roman" w:hAnsi="Times New Roman" w:cs="Times New Roman"/>
          <w:b/>
          <w:bCs/>
          <w:sz w:val="24"/>
          <w:lang w:val="en-US"/>
        </w:rPr>
        <w:t>104</w:t>
      </w:r>
      <w:r w:rsidRPr="00320F57">
        <w:rPr>
          <w:rFonts w:ascii="Times New Roman" w:hAnsi="Times New Roman" w:cs="Times New Roman"/>
          <w:sz w:val="24"/>
          <w:lang w:val="en-US"/>
        </w:rPr>
        <w:t>, 1278.</w:t>
      </w:r>
      <w:proofErr w:type="gramEnd"/>
    </w:p>
    <w:p w14:paraId="1FF0B2A6"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 xml:space="preserve">Grace, J.B. (2006) </w:t>
      </w:r>
      <w:r w:rsidRPr="008C25C5">
        <w:rPr>
          <w:rFonts w:ascii="Times New Roman" w:hAnsi="Times New Roman" w:cs="Times New Roman"/>
          <w:i/>
          <w:iCs/>
          <w:sz w:val="24"/>
          <w:szCs w:val="24"/>
          <w:lang w:val="en-US"/>
        </w:rPr>
        <w:t>Structural equation modeling and natural systems</w:t>
      </w:r>
      <w:r w:rsidRPr="008C25C5">
        <w:rPr>
          <w:rFonts w:ascii="Times New Roman" w:hAnsi="Times New Roman" w:cs="Times New Roman"/>
          <w:sz w:val="24"/>
          <w:szCs w:val="24"/>
          <w:lang w:val="en-US"/>
        </w:rPr>
        <w:t>, Cambridge University Press, Cambridge, UK ; New York.</w:t>
      </w:r>
      <w:proofErr w:type="gramEnd"/>
    </w:p>
    <w:p w14:paraId="700244D2"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Irwin, R.E. (2006)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consequences of direct versus indirect species interactions to selection on traits: pollination and nectar robbing in </w:t>
      </w:r>
      <w:proofErr w:type="spellStart"/>
      <w:r w:rsidRPr="00FA5982">
        <w:rPr>
          <w:rFonts w:ascii="Times New Roman" w:hAnsi="Times New Roman" w:cs="Times New Roman"/>
          <w:i/>
          <w:sz w:val="24"/>
          <w:szCs w:val="24"/>
          <w:lang w:val="en-US"/>
        </w:rPr>
        <w:t>Ipomopsis</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aggregata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167</w:t>
      </w:r>
      <w:r w:rsidRPr="008C25C5">
        <w:rPr>
          <w:rFonts w:ascii="Times New Roman" w:hAnsi="Times New Roman" w:cs="Times New Roman"/>
          <w:sz w:val="24"/>
          <w:szCs w:val="24"/>
          <w:lang w:val="en-US"/>
        </w:rPr>
        <w:t>, 315–328.</w:t>
      </w:r>
    </w:p>
    <w:p w14:paraId="2217272C" w14:textId="77777777" w:rsidR="00576090" w:rsidRDefault="00576090" w:rsidP="008C25C5">
      <w:pPr>
        <w:pStyle w:val="Bibliografa"/>
        <w:spacing w:line="480" w:lineRule="auto"/>
        <w:ind w:left="0" w:firstLine="0"/>
        <w:rPr>
          <w:ins w:id="147" w:author="Alicia" w:date="2015-09-02T11:24:00Z"/>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Ison</w:t>
      </w:r>
      <w:proofErr w:type="spellEnd"/>
      <w:r w:rsidRPr="008C25C5">
        <w:rPr>
          <w:rFonts w:ascii="Times New Roman" w:hAnsi="Times New Roman" w:cs="Times New Roman"/>
          <w:sz w:val="24"/>
          <w:szCs w:val="24"/>
          <w:lang w:val="en-US"/>
        </w:rPr>
        <w:t xml:space="preserve">, J.L. &amp; </w:t>
      </w:r>
      <w:proofErr w:type="spellStart"/>
      <w:r w:rsidRPr="008C25C5">
        <w:rPr>
          <w:rFonts w:ascii="Times New Roman" w:hAnsi="Times New Roman" w:cs="Times New Roman"/>
          <w:sz w:val="24"/>
          <w:szCs w:val="24"/>
          <w:lang w:val="en-US"/>
        </w:rPr>
        <w:t>Wagenius</w:t>
      </w:r>
      <w:proofErr w:type="spellEnd"/>
      <w:r w:rsidRPr="008C25C5">
        <w:rPr>
          <w:rFonts w:ascii="Times New Roman" w:hAnsi="Times New Roman" w:cs="Times New Roman"/>
          <w:sz w:val="24"/>
          <w:szCs w:val="24"/>
          <w:lang w:val="en-US"/>
        </w:rPr>
        <w:t xml:space="preserve">, S. (2014) </w:t>
      </w:r>
      <w:proofErr w:type="gramStart"/>
      <w:r w:rsidRPr="008C25C5">
        <w:rPr>
          <w:rFonts w:ascii="Times New Roman" w:hAnsi="Times New Roman" w:cs="Times New Roman"/>
          <w:sz w:val="24"/>
          <w:szCs w:val="24"/>
          <w:lang w:val="en-US"/>
        </w:rPr>
        <w:t>Both</w:t>
      </w:r>
      <w:proofErr w:type="gramEnd"/>
      <w:r w:rsidRPr="008C25C5">
        <w:rPr>
          <w:rFonts w:ascii="Times New Roman" w:hAnsi="Times New Roman" w:cs="Times New Roman"/>
          <w:sz w:val="24"/>
          <w:szCs w:val="24"/>
          <w:lang w:val="en-US"/>
        </w:rPr>
        <w:t xml:space="preserve"> flowering time and distance to conspecific plants affect reproduction in </w:t>
      </w:r>
      <w:r w:rsidRPr="00FA5982">
        <w:rPr>
          <w:rFonts w:ascii="Times New Roman" w:hAnsi="Times New Roman" w:cs="Times New Roman"/>
          <w:i/>
          <w:sz w:val="24"/>
          <w:szCs w:val="24"/>
          <w:lang w:val="en-US"/>
        </w:rPr>
        <w:t xml:space="preserve">Echinacea </w:t>
      </w:r>
      <w:proofErr w:type="spellStart"/>
      <w:r w:rsidRPr="00FA5982">
        <w:rPr>
          <w:rFonts w:ascii="Times New Roman" w:hAnsi="Times New Roman" w:cs="Times New Roman"/>
          <w:i/>
          <w:sz w:val="24"/>
          <w:szCs w:val="24"/>
          <w:lang w:val="en-US"/>
        </w:rPr>
        <w:t>angustifolia</w:t>
      </w:r>
      <w:proofErr w:type="spellEnd"/>
      <w:r w:rsidRPr="008C25C5">
        <w:rPr>
          <w:rFonts w:ascii="Times New Roman" w:hAnsi="Times New Roman" w:cs="Times New Roman"/>
          <w:sz w:val="24"/>
          <w:szCs w:val="24"/>
          <w:lang w:val="en-US"/>
        </w:rPr>
        <w:t xml:space="preserve">, a common prairie perennial. </w:t>
      </w:r>
      <w:r w:rsidRPr="008C25C5">
        <w:rPr>
          <w:rFonts w:ascii="Times New Roman" w:hAnsi="Times New Roman" w:cs="Times New Roman"/>
          <w:i/>
          <w:iCs/>
          <w:sz w:val="24"/>
          <w:szCs w:val="24"/>
          <w:lang w:val="en-US"/>
        </w:rPr>
        <w:t>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102</w:t>
      </w:r>
      <w:r w:rsidRPr="008C25C5">
        <w:rPr>
          <w:rFonts w:ascii="Times New Roman" w:hAnsi="Times New Roman" w:cs="Times New Roman"/>
          <w:sz w:val="24"/>
          <w:szCs w:val="24"/>
          <w:lang w:val="en-US"/>
        </w:rPr>
        <w:t>, 920–929.</w:t>
      </w:r>
    </w:p>
    <w:p w14:paraId="6EF286EB" w14:textId="77777777" w:rsidR="00066B79" w:rsidRPr="00C219FE" w:rsidRDefault="00066B79" w:rsidP="00066B79">
      <w:pPr>
        <w:pStyle w:val="Bibliografa"/>
        <w:spacing w:line="480" w:lineRule="auto"/>
        <w:ind w:left="0" w:firstLine="0"/>
        <w:rPr>
          <w:ins w:id="148" w:author="Alicia" w:date="2015-09-02T11:24:00Z"/>
          <w:rFonts w:ascii="Times New Roman" w:hAnsi="Times New Roman" w:cs="Times New Roman"/>
          <w:sz w:val="24"/>
          <w:lang w:val="en-US"/>
        </w:rPr>
      </w:pPr>
      <w:proofErr w:type="spellStart"/>
      <w:ins w:id="149" w:author="Alicia" w:date="2015-09-02T11:24:00Z">
        <w:r w:rsidRPr="00C4238E">
          <w:rPr>
            <w:rFonts w:ascii="Times New Roman" w:hAnsi="Times New Roman" w:cs="Times New Roman"/>
            <w:sz w:val="24"/>
            <w:lang w:val="en-US"/>
          </w:rPr>
          <w:t>Kéry</w:t>
        </w:r>
        <w:proofErr w:type="spellEnd"/>
        <w:r w:rsidRPr="00C4238E">
          <w:rPr>
            <w:rFonts w:ascii="Times New Roman" w:hAnsi="Times New Roman" w:cs="Times New Roman"/>
            <w:sz w:val="24"/>
            <w:lang w:val="en-US"/>
          </w:rPr>
          <w:t xml:space="preserve">, M., </w:t>
        </w:r>
        <w:proofErr w:type="spellStart"/>
        <w:r w:rsidRPr="00C4238E">
          <w:rPr>
            <w:rFonts w:ascii="Times New Roman" w:hAnsi="Times New Roman" w:cs="Times New Roman"/>
            <w:sz w:val="24"/>
            <w:lang w:val="en-US"/>
          </w:rPr>
          <w:t>Matthies</w:t>
        </w:r>
        <w:proofErr w:type="spellEnd"/>
        <w:r w:rsidRPr="00C4238E">
          <w:rPr>
            <w:rFonts w:ascii="Times New Roman" w:hAnsi="Times New Roman" w:cs="Times New Roman"/>
            <w:sz w:val="24"/>
            <w:lang w:val="en-US"/>
          </w:rPr>
          <w:t xml:space="preserve">, D. &amp; Fischer, M. (2001) </w:t>
        </w:r>
        <w:proofErr w:type="gramStart"/>
        <w:r w:rsidRPr="00C4238E">
          <w:rPr>
            <w:rFonts w:ascii="Times New Roman" w:hAnsi="Times New Roman" w:cs="Times New Roman"/>
            <w:sz w:val="24"/>
            <w:lang w:val="en-US"/>
          </w:rPr>
          <w:t>The</w:t>
        </w:r>
        <w:proofErr w:type="gramEnd"/>
        <w:r w:rsidRPr="00C4238E">
          <w:rPr>
            <w:rFonts w:ascii="Times New Roman" w:hAnsi="Times New Roman" w:cs="Times New Roman"/>
            <w:sz w:val="24"/>
            <w:lang w:val="en-US"/>
          </w:rPr>
          <w:t xml:space="preserve"> effect of plant population size on the interactions between the rare plant </w:t>
        </w:r>
        <w:proofErr w:type="spellStart"/>
        <w:r w:rsidRPr="00C4238E">
          <w:rPr>
            <w:rFonts w:ascii="Times New Roman" w:hAnsi="Times New Roman" w:cs="Times New Roman"/>
            <w:i/>
            <w:sz w:val="24"/>
            <w:lang w:val="en-US"/>
          </w:rPr>
          <w:t>Gentiana</w:t>
        </w:r>
        <w:proofErr w:type="spellEnd"/>
        <w:r w:rsidRPr="00C4238E">
          <w:rPr>
            <w:rFonts w:ascii="Times New Roman" w:hAnsi="Times New Roman" w:cs="Times New Roman"/>
            <w:i/>
            <w:sz w:val="24"/>
            <w:lang w:val="en-US"/>
          </w:rPr>
          <w:t xml:space="preserve"> </w:t>
        </w:r>
        <w:proofErr w:type="spellStart"/>
        <w:r w:rsidRPr="00C4238E">
          <w:rPr>
            <w:rFonts w:ascii="Times New Roman" w:hAnsi="Times New Roman" w:cs="Times New Roman"/>
            <w:i/>
            <w:sz w:val="24"/>
            <w:lang w:val="en-US"/>
          </w:rPr>
          <w:t>cruciata</w:t>
        </w:r>
        <w:proofErr w:type="spellEnd"/>
        <w:r w:rsidRPr="00C4238E">
          <w:rPr>
            <w:rFonts w:ascii="Times New Roman" w:hAnsi="Times New Roman" w:cs="Times New Roman"/>
            <w:sz w:val="24"/>
            <w:lang w:val="en-US"/>
          </w:rPr>
          <w:t xml:space="preserve"> and its specialized herbivore </w:t>
        </w:r>
        <w:proofErr w:type="spellStart"/>
        <w:r w:rsidRPr="00C4238E">
          <w:rPr>
            <w:rFonts w:ascii="Times New Roman" w:hAnsi="Times New Roman" w:cs="Times New Roman"/>
            <w:i/>
            <w:sz w:val="24"/>
            <w:lang w:val="en-US"/>
          </w:rPr>
          <w:t>Maculinea</w:t>
        </w:r>
        <w:proofErr w:type="spellEnd"/>
        <w:r w:rsidRPr="00C4238E">
          <w:rPr>
            <w:rFonts w:ascii="Times New Roman" w:hAnsi="Times New Roman" w:cs="Times New Roman"/>
            <w:i/>
            <w:sz w:val="24"/>
            <w:lang w:val="en-US"/>
          </w:rPr>
          <w:t xml:space="preserve"> </w:t>
        </w:r>
        <w:proofErr w:type="spellStart"/>
        <w:r w:rsidRPr="00C4238E">
          <w:rPr>
            <w:rFonts w:ascii="Times New Roman" w:hAnsi="Times New Roman" w:cs="Times New Roman"/>
            <w:i/>
            <w:sz w:val="24"/>
            <w:lang w:val="en-US"/>
          </w:rPr>
          <w:t>rebeli</w:t>
        </w:r>
        <w:proofErr w:type="spellEnd"/>
        <w:r w:rsidRPr="00C4238E">
          <w:rPr>
            <w:rFonts w:ascii="Times New Roman" w:hAnsi="Times New Roman" w:cs="Times New Roman"/>
            <w:sz w:val="24"/>
            <w:lang w:val="en-US"/>
          </w:rPr>
          <w:t xml:space="preserve">. </w:t>
        </w:r>
        <w:r w:rsidRPr="00C219FE">
          <w:rPr>
            <w:rFonts w:ascii="Times New Roman" w:hAnsi="Times New Roman" w:cs="Times New Roman"/>
            <w:i/>
            <w:iCs/>
            <w:sz w:val="24"/>
            <w:lang w:val="en-US"/>
          </w:rPr>
          <w:t>Journal of Ecology</w:t>
        </w:r>
        <w:r w:rsidRPr="00C219FE">
          <w:rPr>
            <w:rFonts w:ascii="Times New Roman" w:hAnsi="Times New Roman" w:cs="Times New Roman"/>
            <w:sz w:val="24"/>
            <w:lang w:val="en-US"/>
          </w:rPr>
          <w:t xml:space="preserve">, </w:t>
        </w:r>
        <w:r w:rsidRPr="00C219FE">
          <w:rPr>
            <w:rFonts w:ascii="Times New Roman" w:hAnsi="Times New Roman" w:cs="Times New Roman"/>
            <w:b/>
            <w:bCs/>
            <w:sz w:val="24"/>
            <w:lang w:val="en-US"/>
          </w:rPr>
          <w:t>89</w:t>
        </w:r>
        <w:r w:rsidRPr="00C219FE">
          <w:rPr>
            <w:rFonts w:ascii="Times New Roman" w:hAnsi="Times New Roman" w:cs="Times New Roman"/>
            <w:sz w:val="24"/>
            <w:lang w:val="en-US"/>
          </w:rPr>
          <w:t>, 418–427.</w:t>
        </w:r>
      </w:ins>
    </w:p>
    <w:p w14:paraId="6D4698A0"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Kolb, A. &amp; Ehrlén, J. (2010) Environmental context drives seed predator-mediated selection on a floral display trait. </w:t>
      </w:r>
      <w:r w:rsidRPr="008C25C5">
        <w:rPr>
          <w:rFonts w:ascii="Times New Roman" w:hAnsi="Times New Roman" w:cs="Times New Roman"/>
          <w:i/>
          <w:iCs/>
          <w:sz w:val="24"/>
          <w:szCs w:val="24"/>
          <w:lang w:val="en-US"/>
        </w:rPr>
        <w:t>Evolutionary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24</w:t>
      </w:r>
      <w:r w:rsidRPr="008C25C5">
        <w:rPr>
          <w:rFonts w:ascii="Times New Roman" w:hAnsi="Times New Roman" w:cs="Times New Roman"/>
          <w:sz w:val="24"/>
          <w:szCs w:val="24"/>
          <w:lang w:val="en-US"/>
        </w:rPr>
        <w:t>, 433–445.</w:t>
      </w:r>
    </w:p>
    <w:p w14:paraId="485A2391"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Kolb, A., Ehrlén, J. &amp; Eriksson, O. (2007) Ecological and evolutionary consequences of spatial and temporal variation in pre-dispersal seed predation.</w:t>
      </w:r>
      <w:proofErr w:type="gram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Perspectives in Plant Ecology, Evolution and Systematics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9</w:t>
      </w:r>
      <w:r w:rsidRPr="008C25C5">
        <w:rPr>
          <w:rFonts w:ascii="Times New Roman" w:hAnsi="Times New Roman" w:cs="Times New Roman"/>
          <w:sz w:val="24"/>
          <w:szCs w:val="24"/>
          <w:lang w:val="en-US"/>
        </w:rPr>
        <w:t>, 79–100.</w:t>
      </w:r>
    </w:p>
    <w:p w14:paraId="18C41F4C" w14:textId="1051521E"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Küer</w:t>
      </w:r>
      <w:proofErr w:type="spellEnd"/>
      <w:r w:rsidRPr="008C25C5">
        <w:rPr>
          <w:rFonts w:ascii="Times New Roman" w:hAnsi="Times New Roman" w:cs="Times New Roman"/>
          <w:sz w:val="24"/>
          <w:szCs w:val="24"/>
          <w:lang w:val="en-US"/>
        </w:rPr>
        <w:t xml:space="preserve">, A. &amp; </w:t>
      </w:r>
      <w:proofErr w:type="spellStart"/>
      <w:r w:rsidRPr="008C25C5">
        <w:rPr>
          <w:rFonts w:ascii="Times New Roman" w:hAnsi="Times New Roman" w:cs="Times New Roman"/>
          <w:sz w:val="24"/>
          <w:szCs w:val="24"/>
          <w:lang w:val="en-US"/>
        </w:rPr>
        <w:t>Fartmann</w:t>
      </w:r>
      <w:proofErr w:type="spellEnd"/>
      <w:r w:rsidRPr="008C25C5">
        <w:rPr>
          <w:rFonts w:ascii="Times New Roman" w:hAnsi="Times New Roman" w:cs="Times New Roman"/>
          <w:sz w:val="24"/>
          <w:szCs w:val="24"/>
          <w:lang w:val="en-US"/>
        </w:rPr>
        <w:t xml:space="preserve">, T. (2005) </w:t>
      </w:r>
      <w:proofErr w:type="gramStart"/>
      <w:r w:rsidRPr="008C25C5">
        <w:rPr>
          <w:rFonts w:ascii="Times New Roman" w:hAnsi="Times New Roman" w:cs="Times New Roman"/>
          <w:sz w:val="24"/>
          <w:szCs w:val="24"/>
          <w:lang w:val="en-US"/>
        </w:rPr>
        <w:t>Prominent</w:t>
      </w:r>
      <w:proofErr w:type="gramEnd"/>
      <w:r w:rsidRPr="008C25C5">
        <w:rPr>
          <w:rFonts w:ascii="Times New Roman" w:hAnsi="Times New Roman" w:cs="Times New Roman"/>
          <w:sz w:val="24"/>
          <w:szCs w:val="24"/>
          <w:lang w:val="en-US"/>
        </w:rPr>
        <w:t xml:space="preserve"> shoots are preferred: microhabitat preferences of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(Denis &amp; </w:t>
      </w:r>
      <w:proofErr w:type="spellStart"/>
      <w:r w:rsidRPr="008C25C5">
        <w:rPr>
          <w:rFonts w:ascii="Times New Roman" w:hAnsi="Times New Roman" w:cs="Times New Roman"/>
          <w:sz w:val="24"/>
          <w:szCs w:val="24"/>
          <w:lang w:val="en-US"/>
        </w:rPr>
        <w:t>Schifferm</w:t>
      </w:r>
      <w:r w:rsidR="00FA5982">
        <w:rPr>
          <w:rFonts w:ascii="Times New Roman" w:hAnsi="Times New Roman" w:cs="Times New Roman"/>
          <w:sz w:val="24"/>
          <w:szCs w:val="24"/>
          <w:lang w:val="en-US"/>
        </w:rPr>
        <w:t>ü</w:t>
      </w:r>
      <w:r w:rsidRPr="008C25C5">
        <w:rPr>
          <w:rFonts w:ascii="Times New Roman" w:hAnsi="Times New Roman" w:cs="Times New Roman"/>
          <w:sz w:val="24"/>
          <w:szCs w:val="24"/>
          <w:lang w:val="en-US"/>
        </w:rPr>
        <w:t>ller</w:t>
      </w:r>
      <w:proofErr w:type="spellEnd"/>
      <w:r w:rsidRPr="008C25C5">
        <w:rPr>
          <w:rFonts w:ascii="Times New Roman" w:hAnsi="Times New Roman" w:cs="Times New Roman"/>
          <w:sz w:val="24"/>
          <w:szCs w:val="24"/>
          <w:lang w:val="en-US"/>
        </w:rPr>
        <w:t>, 1775) in Northern Germany (</w:t>
      </w:r>
      <w:proofErr w:type="spellStart"/>
      <w:r w:rsidRPr="008C25C5">
        <w:rPr>
          <w:rFonts w:ascii="Times New Roman" w:hAnsi="Times New Roman" w:cs="Times New Roman"/>
          <w:sz w:val="24"/>
          <w:szCs w:val="24"/>
          <w:lang w:val="en-US"/>
        </w:rPr>
        <w:t>Lycaenidae</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Nota Lepidoptera</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27</w:t>
      </w:r>
      <w:r w:rsidRPr="008C25C5">
        <w:rPr>
          <w:rFonts w:ascii="Times New Roman" w:hAnsi="Times New Roman" w:cs="Times New Roman"/>
          <w:sz w:val="24"/>
          <w:szCs w:val="24"/>
          <w:lang w:val="en-US"/>
        </w:rPr>
        <w:t>, 309–319.</w:t>
      </w:r>
    </w:p>
    <w:p w14:paraId="36F17596"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Lande</w:t>
      </w:r>
      <w:proofErr w:type="spellEnd"/>
      <w:r w:rsidRPr="008C25C5">
        <w:rPr>
          <w:rFonts w:ascii="Times New Roman" w:hAnsi="Times New Roman" w:cs="Times New Roman"/>
          <w:sz w:val="24"/>
          <w:szCs w:val="24"/>
          <w:lang w:val="en-US"/>
        </w:rPr>
        <w:t xml:space="preserve">, R. &amp; Arnold, S.J. (1983)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measurement of selection on correlated characters. </w:t>
      </w:r>
      <w:proofErr w:type="gramStart"/>
      <w:r w:rsidRPr="008C25C5">
        <w:rPr>
          <w:rFonts w:ascii="Times New Roman" w:hAnsi="Times New Roman" w:cs="Times New Roman"/>
          <w:i/>
          <w:iCs/>
          <w:sz w:val="24"/>
          <w:szCs w:val="24"/>
          <w:lang w:val="en-US"/>
        </w:rPr>
        <w:t>Evolution</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37</w:t>
      </w:r>
      <w:r w:rsidRPr="008C25C5">
        <w:rPr>
          <w:rFonts w:ascii="Times New Roman" w:hAnsi="Times New Roman" w:cs="Times New Roman"/>
          <w:sz w:val="24"/>
          <w:szCs w:val="24"/>
          <w:lang w:val="en-US"/>
        </w:rPr>
        <w:t>, 1210.</w:t>
      </w:r>
      <w:proofErr w:type="gramEnd"/>
    </w:p>
    <w:p w14:paraId="6838C033"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Leimu</w:t>
      </w:r>
      <w:proofErr w:type="spellEnd"/>
      <w:r w:rsidRPr="008C25C5">
        <w:rPr>
          <w:rFonts w:ascii="Times New Roman" w:hAnsi="Times New Roman" w:cs="Times New Roman"/>
          <w:sz w:val="24"/>
          <w:szCs w:val="24"/>
          <w:lang w:val="en-US"/>
        </w:rPr>
        <w:t xml:space="preserve">, R., </w:t>
      </w:r>
      <w:proofErr w:type="spellStart"/>
      <w:r w:rsidRPr="008C25C5">
        <w:rPr>
          <w:rFonts w:ascii="Times New Roman" w:hAnsi="Times New Roman" w:cs="Times New Roman"/>
          <w:sz w:val="24"/>
          <w:szCs w:val="24"/>
          <w:lang w:val="en-US"/>
        </w:rPr>
        <w:t>Syrjänen</w:t>
      </w:r>
      <w:proofErr w:type="spellEnd"/>
      <w:r w:rsidRPr="008C25C5">
        <w:rPr>
          <w:rFonts w:ascii="Times New Roman" w:hAnsi="Times New Roman" w:cs="Times New Roman"/>
          <w:sz w:val="24"/>
          <w:szCs w:val="24"/>
          <w:lang w:val="en-US"/>
        </w:rPr>
        <w:t xml:space="preserve">, K., Ehrlén, J. &amp; </w:t>
      </w:r>
      <w:proofErr w:type="spellStart"/>
      <w:r w:rsidRPr="008C25C5">
        <w:rPr>
          <w:rFonts w:ascii="Times New Roman" w:hAnsi="Times New Roman" w:cs="Times New Roman"/>
          <w:sz w:val="24"/>
          <w:szCs w:val="24"/>
          <w:lang w:val="en-US"/>
        </w:rPr>
        <w:t>Lehtilä</w:t>
      </w:r>
      <w:proofErr w:type="spellEnd"/>
      <w:r w:rsidRPr="008C25C5">
        <w:rPr>
          <w:rFonts w:ascii="Times New Roman" w:hAnsi="Times New Roman" w:cs="Times New Roman"/>
          <w:sz w:val="24"/>
          <w:szCs w:val="24"/>
          <w:lang w:val="en-US"/>
        </w:rPr>
        <w:t xml:space="preserve">, K. (2002) Pre-dispersal seed predation in </w:t>
      </w:r>
      <w:r w:rsidRPr="00FA5982">
        <w:rPr>
          <w:rFonts w:ascii="Times New Roman" w:hAnsi="Times New Roman" w:cs="Times New Roman"/>
          <w:i/>
          <w:sz w:val="24"/>
          <w:szCs w:val="24"/>
          <w:lang w:val="en-US"/>
        </w:rPr>
        <w:t xml:space="preserve">Primula </w:t>
      </w:r>
      <w:proofErr w:type="spellStart"/>
      <w:r w:rsidRPr="00FA5982">
        <w:rPr>
          <w:rFonts w:ascii="Times New Roman" w:hAnsi="Times New Roman" w:cs="Times New Roman"/>
          <w:i/>
          <w:sz w:val="24"/>
          <w:szCs w:val="24"/>
          <w:lang w:val="en-US"/>
        </w:rPr>
        <w:t>veris</w:t>
      </w:r>
      <w:proofErr w:type="spellEnd"/>
      <w:r w:rsidRPr="008C25C5">
        <w:rPr>
          <w:rFonts w:ascii="Times New Roman" w:hAnsi="Times New Roman" w:cs="Times New Roman"/>
          <w:sz w:val="24"/>
          <w:szCs w:val="24"/>
          <w:lang w:val="en-US"/>
        </w:rPr>
        <w:t xml:space="preserve">: among-population variation in damage intensity and selection on flower number. </w:t>
      </w:r>
      <w:proofErr w:type="spellStart"/>
      <w:r w:rsidRPr="008C25C5">
        <w:rPr>
          <w:rFonts w:ascii="Times New Roman" w:hAnsi="Times New Roman" w:cs="Times New Roman"/>
          <w:i/>
          <w:iCs/>
          <w:sz w:val="24"/>
          <w:szCs w:val="24"/>
          <w:lang w:val="en-US"/>
        </w:rPr>
        <w:t>Oecologia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133</w:t>
      </w:r>
      <w:r w:rsidRPr="008C25C5">
        <w:rPr>
          <w:rFonts w:ascii="Times New Roman" w:hAnsi="Times New Roman" w:cs="Times New Roman"/>
          <w:sz w:val="24"/>
          <w:szCs w:val="24"/>
          <w:lang w:val="en-US"/>
        </w:rPr>
        <w:t>, 510–516.</w:t>
      </w:r>
    </w:p>
    <w:p w14:paraId="64325405"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Mouquet</w:t>
      </w:r>
      <w:proofErr w:type="spellEnd"/>
      <w:r w:rsidRPr="008C25C5">
        <w:rPr>
          <w:rFonts w:ascii="Times New Roman" w:hAnsi="Times New Roman" w:cs="Times New Roman"/>
          <w:sz w:val="24"/>
          <w:szCs w:val="24"/>
          <w:lang w:val="en-US"/>
        </w:rPr>
        <w:t xml:space="preserve">, N., </w:t>
      </w:r>
      <w:proofErr w:type="spellStart"/>
      <w:r w:rsidRPr="008C25C5">
        <w:rPr>
          <w:rFonts w:ascii="Times New Roman" w:hAnsi="Times New Roman" w:cs="Times New Roman"/>
          <w:sz w:val="24"/>
          <w:szCs w:val="24"/>
          <w:lang w:val="en-US"/>
        </w:rPr>
        <w:t>Belrose</w:t>
      </w:r>
      <w:proofErr w:type="spellEnd"/>
      <w:r w:rsidRPr="008C25C5">
        <w:rPr>
          <w:rFonts w:ascii="Times New Roman" w:hAnsi="Times New Roman" w:cs="Times New Roman"/>
          <w:sz w:val="24"/>
          <w:szCs w:val="24"/>
          <w:lang w:val="en-US"/>
        </w:rPr>
        <w:t xml:space="preserve">, V., Thomas, J.A., </w:t>
      </w:r>
      <w:proofErr w:type="spellStart"/>
      <w:r w:rsidRPr="008C25C5">
        <w:rPr>
          <w:rFonts w:ascii="Times New Roman" w:hAnsi="Times New Roman" w:cs="Times New Roman"/>
          <w:sz w:val="24"/>
          <w:szCs w:val="24"/>
          <w:lang w:val="en-US"/>
        </w:rPr>
        <w:t>Elmes</w:t>
      </w:r>
      <w:proofErr w:type="spellEnd"/>
      <w:r w:rsidRPr="008C25C5">
        <w:rPr>
          <w:rFonts w:ascii="Times New Roman" w:hAnsi="Times New Roman" w:cs="Times New Roman"/>
          <w:sz w:val="24"/>
          <w:szCs w:val="24"/>
          <w:lang w:val="en-US"/>
        </w:rPr>
        <w:t xml:space="preserve">, G.W. &amp; Clarke, R.T. (2005) Conserving community modules: a case study of the endangered </w:t>
      </w:r>
      <w:proofErr w:type="spellStart"/>
      <w:r w:rsidRPr="008C25C5">
        <w:rPr>
          <w:rFonts w:ascii="Times New Roman" w:hAnsi="Times New Roman" w:cs="Times New Roman"/>
          <w:sz w:val="24"/>
          <w:szCs w:val="24"/>
          <w:lang w:val="en-US"/>
        </w:rPr>
        <w:t>lycaenid</w:t>
      </w:r>
      <w:proofErr w:type="spellEnd"/>
      <w:r w:rsidRPr="008C25C5">
        <w:rPr>
          <w:rFonts w:ascii="Times New Roman" w:hAnsi="Times New Roman" w:cs="Times New Roman"/>
          <w:sz w:val="24"/>
          <w:szCs w:val="24"/>
          <w:lang w:val="en-US"/>
        </w:rPr>
        <w:t xml:space="preserve"> butterfly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w:t>
      </w:r>
      <w:proofErr w:type="gramStart"/>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86</w:t>
      </w:r>
      <w:r w:rsidRPr="008C25C5">
        <w:rPr>
          <w:rFonts w:ascii="Times New Roman" w:hAnsi="Times New Roman" w:cs="Times New Roman"/>
          <w:sz w:val="24"/>
          <w:szCs w:val="24"/>
          <w:lang w:val="en-US"/>
        </w:rPr>
        <w:t>, 3160–3173.</w:t>
      </w:r>
      <w:proofErr w:type="gramEnd"/>
    </w:p>
    <w:p w14:paraId="122F68ED" w14:textId="6A7037D0" w:rsidR="006B2ECB" w:rsidRPr="00320F57" w:rsidRDefault="006B2ECB" w:rsidP="006B2ECB">
      <w:pPr>
        <w:pStyle w:val="Bibliografa"/>
        <w:spacing w:line="480" w:lineRule="auto"/>
        <w:ind w:left="0" w:firstLine="0"/>
        <w:rPr>
          <w:rFonts w:ascii="Times New Roman" w:hAnsi="Times New Roman" w:cs="Times New Roman"/>
          <w:sz w:val="24"/>
          <w:szCs w:val="24"/>
          <w:lang w:val="en-US"/>
        </w:rPr>
      </w:pPr>
      <w:proofErr w:type="spellStart"/>
      <w:r w:rsidRPr="001E275F">
        <w:rPr>
          <w:rFonts w:ascii="Times New Roman" w:hAnsi="Times New Roman" w:cs="Times New Roman"/>
          <w:sz w:val="24"/>
          <w:szCs w:val="24"/>
          <w:lang w:val="en-US"/>
        </w:rPr>
        <w:lastRenderedPageBreak/>
        <w:t>Mungu</w:t>
      </w:r>
      <w:r>
        <w:rPr>
          <w:rFonts w:ascii="Times New Roman" w:hAnsi="Times New Roman" w:cs="Times New Roman"/>
          <w:sz w:val="24"/>
          <w:szCs w:val="24"/>
          <w:lang w:val="en-US"/>
        </w:rPr>
        <w:t>í</w:t>
      </w:r>
      <w:r w:rsidRPr="001E275F">
        <w:rPr>
          <w:rFonts w:ascii="Times New Roman" w:hAnsi="Times New Roman" w:cs="Times New Roman"/>
          <w:sz w:val="24"/>
          <w:szCs w:val="24"/>
          <w:lang w:val="en-US"/>
        </w:rPr>
        <w:t>a</w:t>
      </w:r>
      <w:proofErr w:type="spellEnd"/>
      <w:r w:rsidRPr="001E275F">
        <w:rPr>
          <w:rFonts w:ascii="Times New Roman" w:hAnsi="Times New Roman" w:cs="Times New Roman"/>
          <w:sz w:val="24"/>
          <w:szCs w:val="24"/>
          <w:lang w:val="en-US"/>
        </w:rPr>
        <w:t xml:space="preserve">-Rosas, M.A., </w:t>
      </w:r>
      <w:proofErr w:type="spellStart"/>
      <w:r w:rsidRPr="001E275F">
        <w:rPr>
          <w:rFonts w:ascii="Times New Roman" w:hAnsi="Times New Roman" w:cs="Times New Roman"/>
          <w:sz w:val="24"/>
          <w:szCs w:val="24"/>
          <w:lang w:val="en-US"/>
        </w:rPr>
        <w:t>Ollerton</w:t>
      </w:r>
      <w:proofErr w:type="spellEnd"/>
      <w:r w:rsidRPr="001E275F">
        <w:rPr>
          <w:rFonts w:ascii="Times New Roman" w:hAnsi="Times New Roman" w:cs="Times New Roman"/>
          <w:sz w:val="24"/>
          <w:szCs w:val="24"/>
          <w:lang w:val="en-US"/>
        </w:rPr>
        <w:t>, J. &amp; Parra-</w:t>
      </w:r>
      <w:proofErr w:type="spellStart"/>
      <w:r w:rsidRPr="001E275F">
        <w:rPr>
          <w:rFonts w:ascii="Times New Roman" w:hAnsi="Times New Roman" w:cs="Times New Roman"/>
          <w:sz w:val="24"/>
          <w:szCs w:val="24"/>
          <w:lang w:val="en-US"/>
        </w:rPr>
        <w:t>Tabla</w:t>
      </w:r>
      <w:proofErr w:type="spellEnd"/>
      <w:r w:rsidRPr="001E275F">
        <w:rPr>
          <w:rFonts w:ascii="Times New Roman" w:hAnsi="Times New Roman" w:cs="Times New Roman"/>
          <w:sz w:val="24"/>
          <w:szCs w:val="24"/>
          <w:lang w:val="en-US"/>
        </w:rPr>
        <w:t>, V. (2011</w:t>
      </w:r>
      <w:r>
        <w:rPr>
          <w:rFonts w:ascii="Times New Roman" w:hAnsi="Times New Roman" w:cs="Times New Roman"/>
          <w:sz w:val="24"/>
          <w:szCs w:val="24"/>
          <w:lang w:val="en-US"/>
        </w:rPr>
        <w:t>a</w:t>
      </w:r>
      <w:r w:rsidRPr="001E275F">
        <w:rPr>
          <w:rFonts w:ascii="Times New Roman" w:hAnsi="Times New Roman" w:cs="Times New Roman"/>
          <w:sz w:val="24"/>
          <w:szCs w:val="24"/>
          <w:lang w:val="en-US"/>
        </w:rPr>
        <w:t xml:space="preserve">) </w:t>
      </w:r>
      <w:proofErr w:type="gramStart"/>
      <w:r w:rsidRPr="001E275F">
        <w:rPr>
          <w:rFonts w:ascii="Times New Roman" w:hAnsi="Times New Roman" w:cs="Times New Roman"/>
          <w:sz w:val="24"/>
          <w:szCs w:val="24"/>
          <w:lang w:val="en-US"/>
        </w:rPr>
        <w:t>Phenotypic</w:t>
      </w:r>
      <w:proofErr w:type="gramEnd"/>
      <w:r w:rsidRPr="001E275F">
        <w:rPr>
          <w:rFonts w:ascii="Times New Roman" w:hAnsi="Times New Roman" w:cs="Times New Roman"/>
          <w:sz w:val="24"/>
          <w:szCs w:val="24"/>
          <w:lang w:val="en-US"/>
        </w:rPr>
        <w:t xml:space="preserve"> selection on flowering phenology and size in two dioecious plant species with different pollen vectors. </w:t>
      </w:r>
      <w:r w:rsidRPr="00320F57">
        <w:rPr>
          <w:rFonts w:ascii="Times New Roman" w:hAnsi="Times New Roman" w:cs="Times New Roman"/>
          <w:i/>
          <w:iCs/>
          <w:sz w:val="24"/>
          <w:szCs w:val="24"/>
          <w:lang w:val="en-US"/>
        </w:rPr>
        <w:t>Plant Species Biology</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26</w:t>
      </w:r>
      <w:r w:rsidRPr="00320F57">
        <w:rPr>
          <w:rFonts w:ascii="Times New Roman" w:hAnsi="Times New Roman" w:cs="Times New Roman"/>
          <w:sz w:val="24"/>
          <w:szCs w:val="24"/>
          <w:lang w:val="en-US"/>
        </w:rPr>
        <w:t>, 205–212.</w:t>
      </w:r>
    </w:p>
    <w:p w14:paraId="79CE2871" w14:textId="0C7D00A6"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Munguía</w:t>
      </w:r>
      <w:proofErr w:type="spellEnd"/>
      <w:r w:rsidRPr="008C25C5">
        <w:rPr>
          <w:rFonts w:ascii="Times New Roman" w:hAnsi="Times New Roman" w:cs="Times New Roman"/>
          <w:sz w:val="24"/>
          <w:szCs w:val="24"/>
          <w:lang w:val="en-US"/>
        </w:rPr>
        <w:t xml:space="preserve">-Rosas, M.A., </w:t>
      </w:r>
      <w:proofErr w:type="spellStart"/>
      <w:r w:rsidRPr="008C25C5">
        <w:rPr>
          <w:rFonts w:ascii="Times New Roman" w:hAnsi="Times New Roman" w:cs="Times New Roman"/>
          <w:sz w:val="24"/>
          <w:szCs w:val="24"/>
          <w:lang w:val="en-US"/>
        </w:rPr>
        <w:t>Ollerton</w:t>
      </w:r>
      <w:proofErr w:type="spellEnd"/>
      <w:r w:rsidRPr="008C25C5">
        <w:rPr>
          <w:rFonts w:ascii="Times New Roman" w:hAnsi="Times New Roman" w:cs="Times New Roman"/>
          <w:sz w:val="24"/>
          <w:szCs w:val="24"/>
          <w:lang w:val="en-US"/>
        </w:rPr>
        <w:t>, J., Parra-</w:t>
      </w:r>
      <w:proofErr w:type="spellStart"/>
      <w:r w:rsidRPr="008C25C5">
        <w:rPr>
          <w:rFonts w:ascii="Times New Roman" w:hAnsi="Times New Roman" w:cs="Times New Roman"/>
          <w:sz w:val="24"/>
          <w:szCs w:val="24"/>
          <w:lang w:val="en-US"/>
        </w:rPr>
        <w:t>Tabla</w:t>
      </w:r>
      <w:proofErr w:type="spellEnd"/>
      <w:r w:rsidRPr="008C25C5">
        <w:rPr>
          <w:rFonts w:ascii="Times New Roman" w:hAnsi="Times New Roman" w:cs="Times New Roman"/>
          <w:sz w:val="24"/>
          <w:szCs w:val="24"/>
          <w:lang w:val="en-US"/>
        </w:rPr>
        <w:t>, V. &amp; De-Nova, J.A. (2011</w:t>
      </w:r>
      <w:r w:rsidR="006B2ECB">
        <w:rPr>
          <w:rFonts w:ascii="Times New Roman" w:hAnsi="Times New Roman" w:cs="Times New Roman"/>
          <w:sz w:val="24"/>
          <w:szCs w:val="24"/>
          <w:lang w:val="en-US"/>
        </w:rPr>
        <w:t>b</w:t>
      </w:r>
      <w:r w:rsidRPr="008C25C5">
        <w:rPr>
          <w:rFonts w:ascii="Times New Roman" w:hAnsi="Times New Roman" w:cs="Times New Roman"/>
          <w:sz w:val="24"/>
          <w:szCs w:val="24"/>
          <w:lang w:val="en-US"/>
        </w:rPr>
        <w:t xml:space="preserve">) Meta-analysis of phenotypic selection on flowering phenology suggests that early flowering plants are </w:t>
      </w:r>
      <w:proofErr w:type="spellStart"/>
      <w:r w:rsidRPr="008C25C5">
        <w:rPr>
          <w:rFonts w:ascii="Times New Roman" w:hAnsi="Times New Roman" w:cs="Times New Roman"/>
          <w:sz w:val="24"/>
          <w:szCs w:val="24"/>
          <w:lang w:val="en-US"/>
        </w:rPr>
        <w:t>favoured</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14</w:t>
      </w:r>
      <w:r w:rsidRPr="008C25C5">
        <w:rPr>
          <w:rFonts w:ascii="Times New Roman" w:hAnsi="Times New Roman" w:cs="Times New Roman"/>
          <w:sz w:val="24"/>
          <w:szCs w:val="24"/>
          <w:lang w:val="en-US"/>
        </w:rPr>
        <w:t>, 511–521.</w:t>
      </w:r>
    </w:p>
    <w:p w14:paraId="74F27514"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Nash, D.R., </w:t>
      </w:r>
      <w:proofErr w:type="spellStart"/>
      <w:proofErr w:type="gramStart"/>
      <w:r w:rsidRPr="008C25C5">
        <w:rPr>
          <w:rFonts w:ascii="Times New Roman" w:hAnsi="Times New Roman" w:cs="Times New Roman"/>
          <w:sz w:val="24"/>
          <w:szCs w:val="24"/>
          <w:lang w:val="en-US"/>
        </w:rPr>
        <w:t>Als</w:t>
      </w:r>
      <w:proofErr w:type="spellEnd"/>
      <w:proofErr w:type="gramEnd"/>
      <w:r w:rsidRPr="008C25C5">
        <w:rPr>
          <w:rFonts w:ascii="Times New Roman" w:hAnsi="Times New Roman" w:cs="Times New Roman"/>
          <w:sz w:val="24"/>
          <w:szCs w:val="24"/>
          <w:lang w:val="en-US"/>
        </w:rPr>
        <w:t xml:space="preserve">, T.D., </w:t>
      </w:r>
      <w:proofErr w:type="spellStart"/>
      <w:r w:rsidRPr="008C25C5">
        <w:rPr>
          <w:rFonts w:ascii="Times New Roman" w:hAnsi="Times New Roman" w:cs="Times New Roman"/>
          <w:sz w:val="24"/>
          <w:szCs w:val="24"/>
          <w:lang w:val="en-US"/>
        </w:rPr>
        <w:t>Maile</w:t>
      </w:r>
      <w:proofErr w:type="spellEnd"/>
      <w:r w:rsidRPr="008C25C5">
        <w:rPr>
          <w:rFonts w:ascii="Times New Roman" w:hAnsi="Times New Roman" w:cs="Times New Roman"/>
          <w:sz w:val="24"/>
          <w:szCs w:val="24"/>
          <w:lang w:val="en-US"/>
        </w:rPr>
        <w:t xml:space="preserve">, R., Jones, G.R. &amp; </w:t>
      </w:r>
      <w:proofErr w:type="spellStart"/>
      <w:r w:rsidRPr="008C25C5">
        <w:rPr>
          <w:rFonts w:ascii="Times New Roman" w:hAnsi="Times New Roman" w:cs="Times New Roman"/>
          <w:sz w:val="24"/>
          <w:szCs w:val="24"/>
          <w:lang w:val="en-US"/>
        </w:rPr>
        <w:t>Boomsma</w:t>
      </w:r>
      <w:proofErr w:type="spellEnd"/>
      <w:r w:rsidRPr="008C25C5">
        <w:rPr>
          <w:rFonts w:ascii="Times New Roman" w:hAnsi="Times New Roman" w:cs="Times New Roman"/>
          <w:sz w:val="24"/>
          <w:szCs w:val="24"/>
          <w:lang w:val="en-US"/>
        </w:rPr>
        <w:t xml:space="preserve">, J.J. (2008) A mosaic of chemical coevolution in a Large Blue butterfly. </w:t>
      </w:r>
      <w:r w:rsidRPr="008C25C5">
        <w:rPr>
          <w:rFonts w:ascii="Times New Roman" w:hAnsi="Times New Roman" w:cs="Times New Roman"/>
          <w:i/>
          <w:iCs/>
          <w:sz w:val="24"/>
          <w:szCs w:val="24"/>
          <w:lang w:val="en-US"/>
        </w:rPr>
        <w:t>Science</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319</w:t>
      </w:r>
      <w:r w:rsidRPr="008C25C5">
        <w:rPr>
          <w:rFonts w:ascii="Times New Roman" w:hAnsi="Times New Roman" w:cs="Times New Roman"/>
          <w:sz w:val="24"/>
          <w:szCs w:val="24"/>
          <w:lang w:val="en-US"/>
        </w:rPr>
        <w:t>, 88–90.</w:t>
      </w:r>
    </w:p>
    <w:p w14:paraId="14826E0A" w14:textId="48FE6A63"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Nowicki</w:t>
      </w:r>
      <w:proofErr w:type="spellEnd"/>
      <w:r w:rsidRPr="008C25C5">
        <w:rPr>
          <w:rFonts w:ascii="Times New Roman" w:hAnsi="Times New Roman" w:cs="Times New Roman"/>
          <w:sz w:val="24"/>
          <w:szCs w:val="24"/>
          <w:lang w:val="en-US"/>
        </w:rPr>
        <w:t xml:space="preserve">, P., </w:t>
      </w:r>
      <w:proofErr w:type="spellStart"/>
      <w:r w:rsidRPr="008C25C5">
        <w:rPr>
          <w:rFonts w:ascii="Times New Roman" w:hAnsi="Times New Roman" w:cs="Times New Roman"/>
          <w:sz w:val="24"/>
          <w:szCs w:val="24"/>
          <w:lang w:val="en-US"/>
        </w:rPr>
        <w:t>Witek</w:t>
      </w:r>
      <w:proofErr w:type="spellEnd"/>
      <w:r w:rsidRPr="008C25C5">
        <w:rPr>
          <w:rFonts w:ascii="Times New Roman" w:hAnsi="Times New Roman" w:cs="Times New Roman"/>
          <w:sz w:val="24"/>
          <w:szCs w:val="24"/>
          <w:lang w:val="en-US"/>
        </w:rPr>
        <w:t xml:space="preserve">, M., </w:t>
      </w:r>
      <w:proofErr w:type="spellStart"/>
      <w:r w:rsidRPr="008C25C5">
        <w:rPr>
          <w:rFonts w:ascii="Times New Roman" w:hAnsi="Times New Roman" w:cs="Times New Roman"/>
          <w:sz w:val="24"/>
          <w:szCs w:val="24"/>
          <w:lang w:val="en-US"/>
        </w:rPr>
        <w:t>Skorka</w:t>
      </w:r>
      <w:proofErr w:type="spellEnd"/>
      <w:r w:rsidRPr="008C25C5">
        <w:rPr>
          <w:rFonts w:ascii="Times New Roman" w:hAnsi="Times New Roman" w:cs="Times New Roman"/>
          <w:sz w:val="24"/>
          <w:szCs w:val="24"/>
          <w:lang w:val="en-US"/>
        </w:rPr>
        <w:t xml:space="preserve">, P. &amp; </w:t>
      </w:r>
      <w:proofErr w:type="spellStart"/>
      <w:r w:rsidRPr="008C25C5">
        <w:rPr>
          <w:rFonts w:ascii="Times New Roman" w:hAnsi="Times New Roman" w:cs="Times New Roman"/>
          <w:sz w:val="24"/>
          <w:szCs w:val="24"/>
          <w:lang w:val="en-US"/>
        </w:rPr>
        <w:t>Woyciechowski</w:t>
      </w:r>
      <w:proofErr w:type="spellEnd"/>
      <w:r w:rsidRPr="008C25C5">
        <w:rPr>
          <w:rFonts w:ascii="Times New Roman" w:hAnsi="Times New Roman" w:cs="Times New Roman"/>
          <w:sz w:val="24"/>
          <w:szCs w:val="24"/>
          <w:lang w:val="en-US"/>
        </w:rPr>
        <w:t xml:space="preserve">, M. (2005) Oviposition patterns in the </w:t>
      </w:r>
      <w:proofErr w:type="spellStart"/>
      <w:r w:rsidRPr="008C25C5">
        <w:rPr>
          <w:rFonts w:ascii="Times New Roman" w:hAnsi="Times New Roman" w:cs="Times New Roman"/>
          <w:sz w:val="24"/>
          <w:szCs w:val="24"/>
          <w:lang w:val="en-US"/>
        </w:rPr>
        <w:t>myrmecophilous</w:t>
      </w:r>
      <w:proofErr w:type="spellEnd"/>
      <w:r w:rsidRPr="008C25C5">
        <w:rPr>
          <w:rFonts w:ascii="Times New Roman" w:hAnsi="Times New Roman" w:cs="Times New Roman"/>
          <w:sz w:val="24"/>
          <w:szCs w:val="24"/>
          <w:lang w:val="en-US"/>
        </w:rPr>
        <w:t xml:space="preserve"> butterfly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Denis &amp; </w:t>
      </w:r>
      <w:proofErr w:type="spellStart"/>
      <w:r w:rsidRPr="008C25C5">
        <w:rPr>
          <w:rFonts w:ascii="Times New Roman" w:hAnsi="Times New Roman" w:cs="Times New Roman"/>
          <w:sz w:val="24"/>
          <w:szCs w:val="24"/>
          <w:lang w:val="en-US"/>
        </w:rPr>
        <w:t>Schiffermueller</w:t>
      </w:r>
      <w:proofErr w:type="spellEnd"/>
      <w:r w:rsidR="003F3293">
        <w:rPr>
          <w:rFonts w:ascii="Times New Roman" w:hAnsi="Times New Roman" w:cs="Times New Roman"/>
          <w:sz w:val="24"/>
          <w:szCs w:val="24"/>
          <w:lang w:val="en-US"/>
        </w:rPr>
        <w:t xml:space="preserve"> </w:t>
      </w:r>
      <w:r w:rsidRPr="008C25C5">
        <w:rPr>
          <w:rFonts w:ascii="Times New Roman" w:hAnsi="Times New Roman" w:cs="Times New Roman"/>
          <w:sz w:val="24"/>
          <w:szCs w:val="24"/>
          <w:lang w:val="en-US"/>
        </w:rPr>
        <w:t xml:space="preserve">(Lepidoptera: </w:t>
      </w:r>
      <w:proofErr w:type="spellStart"/>
      <w:r w:rsidRPr="008C25C5">
        <w:rPr>
          <w:rFonts w:ascii="Times New Roman" w:hAnsi="Times New Roman" w:cs="Times New Roman"/>
          <w:sz w:val="24"/>
          <w:szCs w:val="24"/>
          <w:lang w:val="en-US"/>
        </w:rPr>
        <w:t>Lycaenidae</w:t>
      </w:r>
      <w:proofErr w:type="spellEnd"/>
      <w:r w:rsidRPr="008C25C5">
        <w:rPr>
          <w:rFonts w:ascii="Times New Roman" w:hAnsi="Times New Roman" w:cs="Times New Roman"/>
          <w:sz w:val="24"/>
          <w:szCs w:val="24"/>
          <w:lang w:val="en-US"/>
        </w:rPr>
        <w:t xml:space="preserve">) in relation to characteristics of </w:t>
      </w:r>
      <w:proofErr w:type="spellStart"/>
      <w:r w:rsidRPr="008C25C5">
        <w:rPr>
          <w:rFonts w:ascii="Times New Roman" w:hAnsi="Times New Roman" w:cs="Times New Roman"/>
          <w:sz w:val="24"/>
          <w:szCs w:val="24"/>
          <w:lang w:val="en-US"/>
        </w:rPr>
        <w:t>foodplants</w:t>
      </w:r>
      <w:proofErr w:type="spellEnd"/>
      <w:r w:rsidRPr="008C25C5">
        <w:rPr>
          <w:rFonts w:ascii="Times New Roman" w:hAnsi="Times New Roman" w:cs="Times New Roman"/>
          <w:sz w:val="24"/>
          <w:szCs w:val="24"/>
          <w:lang w:val="en-US"/>
        </w:rPr>
        <w:t xml:space="preserve"> and presence of ant hosts. </w:t>
      </w:r>
      <w:r w:rsidRPr="008C25C5">
        <w:rPr>
          <w:rFonts w:ascii="Times New Roman" w:hAnsi="Times New Roman" w:cs="Times New Roman"/>
          <w:i/>
          <w:iCs/>
          <w:sz w:val="24"/>
          <w:szCs w:val="24"/>
          <w:lang w:val="en-US"/>
        </w:rPr>
        <w:t>Polish 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53</w:t>
      </w:r>
      <w:r w:rsidRPr="008C25C5">
        <w:rPr>
          <w:rFonts w:ascii="Times New Roman" w:hAnsi="Times New Roman" w:cs="Times New Roman"/>
          <w:sz w:val="24"/>
          <w:szCs w:val="24"/>
          <w:lang w:val="en-US"/>
        </w:rPr>
        <w:t>, 409–417.</w:t>
      </w:r>
    </w:p>
    <w:p w14:paraId="6AC42D27"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Parachnowitsch</w:t>
      </w:r>
      <w:proofErr w:type="spellEnd"/>
      <w:r w:rsidRPr="008C25C5">
        <w:rPr>
          <w:rFonts w:ascii="Times New Roman" w:hAnsi="Times New Roman" w:cs="Times New Roman"/>
          <w:sz w:val="24"/>
          <w:szCs w:val="24"/>
          <w:lang w:val="en-US"/>
        </w:rPr>
        <w:t xml:space="preserve">, A.L. &amp; Caruso, C.M. (2008) Predispersal seed herbivores, not pollinators, exert selection on floral traits via female fitness.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89</w:t>
      </w:r>
      <w:r w:rsidRPr="008C25C5">
        <w:rPr>
          <w:rFonts w:ascii="Times New Roman" w:hAnsi="Times New Roman" w:cs="Times New Roman"/>
          <w:sz w:val="24"/>
          <w:szCs w:val="24"/>
          <w:lang w:val="en-US"/>
        </w:rPr>
        <w:t>, 1802–1810.</w:t>
      </w:r>
    </w:p>
    <w:p w14:paraId="030521DD"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Patricelli</w:t>
      </w:r>
      <w:proofErr w:type="spellEnd"/>
      <w:r w:rsidRPr="008C25C5">
        <w:rPr>
          <w:rFonts w:ascii="Times New Roman" w:hAnsi="Times New Roman" w:cs="Times New Roman"/>
          <w:sz w:val="24"/>
          <w:szCs w:val="24"/>
          <w:lang w:val="en-US"/>
        </w:rPr>
        <w:t xml:space="preserve">, D., </w:t>
      </w:r>
      <w:proofErr w:type="spellStart"/>
      <w:r w:rsidRPr="008C25C5">
        <w:rPr>
          <w:rFonts w:ascii="Times New Roman" w:hAnsi="Times New Roman" w:cs="Times New Roman"/>
          <w:sz w:val="24"/>
          <w:szCs w:val="24"/>
          <w:lang w:val="en-US"/>
        </w:rPr>
        <w:t>Barbero</w:t>
      </w:r>
      <w:proofErr w:type="spellEnd"/>
      <w:r w:rsidRPr="008C25C5">
        <w:rPr>
          <w:rFonts w:ascii="Times New Roman" w:hAnsi="Times New Roman" w:cs="Times New Roman"/>
          <w:sz w:val="24"/>
          <w:szCs w:val="24"/>
          <w:lang w:val="en-US"/>
        </w:rPr>
        <w:t xml:space="preserve">, F., La </w:t>
      </w:r>
      <w:proofErr w:type="spellStart"/>
      <w:r w:rsidRPr="008C25C5">
        <w:rPr>
          <w:rFonts w:ascii="Times New Roman" w:hAnsi="Times New Roman" w:cs="Times New Roman"/>
          <w:sz w:val="24"/>
          <w:szCs w:val="24"/>
          <w:lang w:val="en-US"/>
        </w:rPr>
        <w:t>Morgia</w:t>
      </w:r>
      <w:proofErr w:type="spellEnd"/>
      <w:r w:rsidRPr="008C25C5">
        <w:rPr>
          <w:rFonts w:ascii="Times New Roman" w:hAnsi="Times New Roman" w:cs="Times New Roman"/>
          <w:sz w:val="24"/>
          <w:szCs w:val="24"/>
          <w:lang w:val="en-US"/>
        </w:rPr>
        <w:t xml:space="preserve">, V., </w:t>
      </w:r>
      <w:proofErr w:type="spellStart"/>
      <w:r w:rsidRPr="008C25C5">
        <w:rPr>
          <w:rFonts w:ascii="Times New Roman" w:hAnsi="Times New Roman" w:cs="Times New Roman"/>
          <w:sz w:val="24"/>
          <w:szCs w:val="24"/>
          <w:lang w:val="en-US"/>
        </w:rPr>
        <w:t>Casacci</w:t>
      </w:r>
      <w:proofErr w:type="spellEnd"/>
      <w:r w:rsidRPr="008C25C5">
        <w:rPr>
          <w:rFonts w:ascii="Times New Roman" w:hAnsi="Times New Roman" w:cs="Times New Roman"/>
          <w:sz w:val="24"/>
          <w:szCs w:val="24"/>
          <w:lang w:val="en-US"/>
        </w:rPr>
        <w:t xml:space="preserve">, L.P., </w:t>
      </w:r>
      <w:proofErr w:type="spellStart"/>
      <w:r w:rsidRPr="008C25C5">
        <w:rPr>
          <w:rFonts w:ascii="Times New Roman" w:hAnsi="Times New Roman" w:cs="Times New Roman"/>
          <w:sz w:val="24"/>
          <w:szCs w:val="24"/>
          <w:lang w:val="en-US"/>
        </w:rPr>
        <w:t>Witek</w:t>
      </w:r>
      <w:proofErr w:type="spellEnd"/>
      <w:r w:rsidRPr="008C25C5">
        <w:rPr>
          <w:rFonts w:ascii="Times New Roman" w:hAnsi="Times New Roman" w:cs="Times New Roman"/>
          <w:sz w:val="24"/>
          <w:szCs w:val="24"/>
          <w:lang w:val="en-US"/>
        </w:rPr>
        <w:t xml:space="preserve">, M., Balletto, E. &amp; </w:t>
      </w:r>
      <w:proofErr w:type="spellStart"/>
      <w:r w:rsidRPr="008C25C5">
        <w:rPr>
          <w:rFonts w:ascii="Times New Roman" w:hAnsi="Times New Roman" w:cs="Times New Roman"/>
          <w:sz w:val="24"/>
          <w:szCs w:val="24"/>
          <w:lang w:val="en-US"/>
        </w:rPr>
        <w:t>Bonelli</w:t>
      </w:r>
      <w:proofErr w:type="spellEnd"/>
      <w:r w:rsidRPr="008C25C5">
        <w:rPr>
          <w:rFonts w:ascii="Times New Roman" w:hAnsi="Times New Roman" w:cs="Times New Roman"/>
          <w:sz w:val="24"/>
          <w:szCs w:val="24"/>
          <w:lang w:val="en-US"/>
        </w:rPr>
        <w:t xml:space="preserve">, S. (2011) </w:t>
      </w:r>
      <w:proofErr w:type="gramStart"/>
      <w:r w:rsidRPr="008C25C5">
        <w:rPr>
          <w:rFonts w:ascii="Times New Roman" w:hAnsi="Times New Roman" w:cs="Times New Roman"/>
          <w:sz w:val="24"/>
          <w:szCs w:val="24"/>
          <w:lang w:val="en-US"/>
        </w:rPr>
        <w:t>To</w:t>
      </w:r>
      <w:proofErr w:type="gramEnd"/>
      <w:r w:rsidRPr="008C25C5">
        <w:rPr>
          <w:rFonts w:ascii="Times New Roman" w:hAnsi="Times New Roman" w:cs="Times New Roman"/>
          <w:sz w:val="24"/>
          <w:szCs w:val="24"/>
          <w:lang w:val="en-US"/>
        </w:rPr>
        <w:t xml:space="preserve"> lay or not to lay: oviposition of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arion</w:t>
      </w:r>
      <w:proofErr w:type="spellEnd"/>
      <w:r w:rsidRPr="008C25C5">
        <w:rPr>
          <w:rFonts w:ascii="Times New Roman" w:hAnsi="Times New Roman" w:cs="Times New Roman"/>
          <w:sz w:val="24"/>
          <w:szCs w:val="24"/>
          <w:lang w:val="en-US"/>
        </w:rPr>
        <w:t xml:space="preserve"> in relation to </w:t>
      </w:r>
      <w:proofErr w:type="spellStart"/>
      <w:r w:rsidRPr="008C25C5">
        <w:rPr>
          <w:rFonts w:ascii="Times New Roman" w:hAnsi="Times New Roman" w:cs="Times New Roman"/>
          <w:sz w:val="24"/>
          <w:szCs w:val="24"/>
          <w:lang w:val="en-US"/>
        </w:rPr>
        <w:t>Myrmica</w:t>
      </w:r>
      <w:proofErr w:type="spellEnd"/>
      <w:r w:rsidRPr="008C25C5">
        <w:rPr>
          <w:rFonts w:ascii="Times New Roman" w:hAnsi="Times New Roman" w:cs="Times New Roman"/>
          <w:sz w:val="24"/>
          <w:szCs w:val="24"/>
          <w:lang w:val="en-US"/>
        </w:rPr>
        <w:t xml:space="preserve"> ant presence and host plant phenology. </w:t>
      </w:r>
      <w:r w:rsidRPr="008C25C5">
        <w:rPr>
          <w:rFonts w:ascii="Times New Roman" w:hAnsi="Times New Roman" w:cs="Times New Roman"/>
          <w:i/>
          <w:iCs/>
          <w:sz w:val="24"/>
          <w:szCs w:val="24"/>
          <w:lang w:val="en-US"/>
        </w:rPr>
        <w:t xml:space="preserve">Animal </w:t>
      </w:r>
      <w:proofErr w:type="spellStart"/>
      <w:r w:rsidRPr="008C25C5">
        <w:rPr>
          <w:rFonts w:ascii="Times New Roman" w:hAnsi="Times New Roman" w:cs="Times New Roman"/>
          <w:i/>
          <w:iCs/>
          <w:sz w:val="24"/>
          <w:szCs w:val="24"/>
          <w:lang w:val="en-US"/>
        </w:rPr>
        <w:t>Behaviour</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82</w:t>
      </w:r>
      <w:r w:rsidRPr="008C25C5">
        <w:rPr>
          <w:rFonts w:ascii="Times New Roman" w:hAnsi="Times New Roman" w:cs="Times New Roman"/>
          <w:sz w:val="24"/>
          <w:szCs w:val="24"/>
          <w:lang w:val="en-US"/>
        </w:rPr>
        <w:t>, 791–799.</w:t>
      </w:r>
    </w:p>
    <w:p w14:paraId="76F0D5F3"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proofErr w:type="gramStart"/>
      <w:r w:rsidRPr="008C25C5">
        <w:rPr>
          <w:rFonts w:ascii="Times New Roman" w:hAnsi="Times New Roman" w:cs="Times New Roman"/>
          <w:sz w:val="24"/>
          <w:szCs w:val="24"/>
          <w:lang w:val="en-US"/>
        </w:rPr>
        <w:t>Pilson</w:t>
      </w:r>
      <w:proofErr w:type="spellEnd"/>
      <w:r w:rsidRPr="008C25C5">
        <w:rPr>
          <w:rFonts w:ascii="Times New Roman" w:hAnsi="Times New Roman" w:cs="Times New Roman"/>
          <w:sz w:val="24"/>
          <w:szCs w:val="24"/>
          <w:lang w:val="en-US"/>
        </w:rPr>
        <w:t xml:space="preserve">, D. (2000) Herbivory and natural selection on flowering phenology in wild sunflower, </w:t>
      </w:r>
      <w:r w:rsidRPr="003F3293">
        <w:rPr>
          <w:rFonts w:ascii="Times New Roman" w:hAnsi="Times New Roman" w:cs="Times New Roman"/>
          <w:i/>
          <w:sz w:val="24"/>
          <w:szCs w:val="24"/>
          <w:lang w:val="en-US"/>
        </w:rPr>
        <w:t xml:space="preserve">Helianthus </w:t>
      </w:r>
      <w:proofErr w:type="spellStart"/>
      <w:r w:rsidRPr="003F3293">
        <w:rPr>
          <w:rFonts w:ascii="Times New Roman" w:hAnsi="Times New Roman" w:cs="Times New Roman"/>
          <w:i/>
          <w:sz w:val="24"/>
          <w:szCs w:val="24"/>
          <w:lang w:val="en-US"/>
        </w:rPr>
        <w:t>annuus</w:t>
      </w:r>
      <w:proofErr w:type="spellEnd"/>
      <w:r w:rsidRPr="008C25C5">
        <w:rPr>
          <w:rFonts w:ascii="Times New Roman" w:hAnsi="Times New Roman" w:cs="Times New Roman"/>
          <w:sz w:val="24"/>
          <w:szCs w:val="24"/>
          <w:lang w:val="en-US"/>
        </w:rPr>
        <w:t>.</w:t>
      </w:r>
      <w:proofErr w:type="gram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i/>
          <w:iCs/>
          <w:sz w:val="24"/>
          <w:szCs w:val="24"/>
          <w:lang w:val="en-US"/>
        </w:rPr>
        <w:t>Oecologia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122</w:t>
      </w:r>
      <w:r w:rsidRPr="008C25C5">
        <w:rPr>
          <w:rFonts w:ascii="Times New Roman" w:hAnsi="Times New Roman" w:cs="Times New Roman"/>
          <w:sz w:val="24"/>
          <w:szCs w:val="24"/>
          <w:lang w:val="en-US"/>
        </w:rPr>
        <w:t>, 72–82.</w:t>
      </w:r>
    </w:p>
    <w:p w14:paraId="437CA92B" w14:textId="16BAF727" w:rsidR="004177F1" w:rsidRPr="00320F57" w:rsidRDefault="004177F1" w:rsidP="004177F1">
      <w:pPr>
        <w:pStyle w:val="Bibliografa"/>
        <w:spacing w:line="480" w:lineRule="auto"/>
        <w:ind w:left="0" w:firstLine="0"/>
        <w:rPr>
          <w:rFonts w:ascii="Times New Roman" w:hAnsi="Times New Roman" w:cs="Times New Roman"/>
          <w:sz w:val="24"/>
          <w:lang w:val="en-US"/>
        </w:rPr>
      </w:pPr>
      <w:proofErr w:type="spellStart"/>
      <w:r w:rsidRPr="006D500C">
        <w:rPr>
          <w:rFonts w:ascii="Times New Roman" w:hAnsi="Times New Roman" w:cs="Times New Roman"/>
          <w:sz w:val="24"/>
          <w:lang w:val="en-US"/>
        </w:rPr>
        <w:t>Rausher</w:t>
      </w:r>
      <w:proofErr w:type="spellEnd"/>
      <w:r w:rsidRPr="006D500C">
        <w:rPr>
          <w:rFonts w:ascii="Times New Roman" w:hAnsi="Times New Roman" w:cs="Times New Roman"/>
          <w:sz w:val="24"/>
          <w:lang w:val="en-US"/>
        </w:rPr>
        <w:t xml:space="preserve">, M.D. (1992) </w:t>
      </w:r>
      <w:proofErr w:type="gramStart"/>
      <w:r w:rsidRPr="006D500C">
        <w:rPr>
          <w:rFonts w:ascii="Times New Roman" w:hAnsi="Times New Roman" w:cs="Times New Roman"/>
          <w:sz w:val="24"/>
          <w:lang w:val="en-US"/>
        </w:rPr>
        <w:t>The</w:t>
      </w:r>
      <w:proofErr w:type="gramEnd"/>
      <w:r w:rsidRPr="006D500C">
        <w:rPr>
          <w:rFonts w:ascii="Times New Roman" w:hAnsi="Times New Roman" w:cs="Times New Roman"/>
          <w:sz w:val="24"/>
          <w:lang w:val="en-US"/>
        </w:rPr>
        <w:t xml:space="preserve"> measurement of selection on quantitative traits: biases due to environmental </w:t>
      </w:r>
      <w:proofErr w:type="spellStart"/>
      <w:r w:rsidRPr="006D500C">
        <w:rPr>
          <w:rFonts w:ascii="Times New Roman" w:hAnsi="Times New Roman" w:cs="Times New Roman"/>
          <w:sz w:val="24"/>
          <w:lang w:val="en-US"/>
        </w:rPr>
        <w:t>covariances</w:t>
      </w:r>
      <w:proofErr w:type="spellEnd"/>
      <w:r w:rsidRPr="006D500C">
        <w:rPr>
          <w:rFonts w:ascii="Times New Roman" w:hAnsi="Times New Roman" w:cs="Times New Roman"/>
          <w:sz w:val="24"/>
          <w:lang w:val="en-US"/>
        </w:rPr>
        <w:t xml:space="preserve"> between traits and fitness. </w:t>
      </w:r>
      <w:r w:rsidRPr="00320F57">
        <w:rPr>
          <w:rFonts w:ascii="Times New Roman" w:hAnsi="Times New Roman" w:cs="Times New Roman"/>
          <w:i/>
          <w:iCs/>
          <w:sz w:val="24"/>
          <w:lang w:val="en-US"/>
        </w:rPr>
        <w:t>Evolution</w:t>
      </w:r>
      <w:r w:rsidRPr="00320F57">
        <w:rPr>
          <w:rFonts w:ascii="Times New Roman" w:hAnsi="Times New Roman" w:cs="Times New Roman"/>
          <w:sz w:val="24"/>
          <w:lang w:val="en-US"/>
        </w:rPr>
        <w:t xml:space="preserve">, </w:t>
      </w:r>
      <w:r w:rsidRPr="00320F57">
        <w:rPr>
          <w:rFonts w:ascii="Times New Roman" w:hAnsi="Times New Roman" w:cs="Times New Roman"/>
          <w:b/>
          <w:bCs/>
          <w:sz w:val="24"/>
          <w:lang w:val="en-US"/>
        </w:rPr>
        <w:t>46</w:t>
      </w:r>
      <w:r w:rsidRPr="00320F57">
        <w:rPr>
          <w:rFonts w:ascii="Times New Roman" w:hAnsi="Times New Roman" w:cs="Times New Roman"/>
          <w:sz w:val="24"/>
          <w:lang w:val="en-US"/>
        </w:rPr>
        <w:t>, 616–626.</w:t>
      </w:r>
    </w:p>
    <w:p w14:paraId="6E71A769"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R Core Team (2014) </w:t>
      </w:r>
      <w:r w:rsidRPr="008C25C5">
        <w:rPr>
          <w:rFonts w:ascii="Times New Roman" w:hAnsi="Times New Roman" w:cs="Times New Roman"/>
          <w:i/>
          <w:iCs/>
          <w:sz w:val="24"/>
          <w:szCs w:val="24"/>
          <w:lang w:val="en-US"/>
        </w:rPr>
        <w:t xml:space="preserve">R: A language and environment for statistical computing. </w:t>
      </w:r>
      <w:proofErr w:type="gramStart"/>
      <w:r w:rsidRPr="008C25C5">
        <w:rPr>
          <w:rFonts w:ascii="Times New Roman" w:hAnsi="Times New Roman" w:cs="Times New Roman"/>
          <w:i/>
          <w:iCs/>
          <w:sz w:val="24"/>
          <w:szCs w:val="24"/>
          <w:lang w:val="en-US"/>
        </w:rPr>
        <w:t>R Foundation for Statistical Computing, Vienna, Austria.</w:t>
      </w:r>
      <w:proofErr w:type="gramEnd"/>
      <w:r w:rsidRPr="008C25C5">
        <w:rPr>
          <w:rFonts w:ascii="Times New Roman" w:hAnsi="Times New Roman" w:cs="Times New Roman"/>
          <w:i/>
          <w:iCs/>
          <w:sz w:val="24"/>
          <w:szCs w:val="24"/>
          <w:lang w:val="en-US"/>
        </w:rPr>
        <w:t xml:space="preserve"> URL   http</w:t>
      </w:r>
      <w:proofErr w:type="gramStart"/>
      <w:r w:rsidRPr="008C25C5">
        <w:rPr>
          <w:rFonts w:ascii="Times New Roman" w:hAnsi="Times New Roman" w:cs="Times New Roman"/>
          <w:i/>
          <w:iCs/>
          <w:sz w:val="24"/>
          <w:szCs w:val="24"/>
          <w:lang w:val="en-US"/>
        </w:rPr>
        <w:t>:/</w:t>
      </w:r>
      <w:proofErr w:type="gramEnd"/>
      <w:r w:rsidRPr="008C25C5">
        <w:rPr>
          <w:rFonts w:ascii="Times New Roman" w:hAnsi="Times New Roman" w:cs="Times New Roman"/>
          <w:i/>
          <w:iCs/>
          <w:sz w:val="24"/>
          <w:szCs w:val="24"/>
          <w:lang w:val="en-US"/>
        </w:rPr>
        <w:t>/www.R-project.org/.</w:t>
      </w:r>
      <w:r w:rsidRPr="008C25C5">
        <w:rPr>
          <w:rFonts w:ascii="Times New Roman" w:hAnsi="Times New Roman" w:cs="Times New Roman"/>
          <w:sz w:val="24"/>
          <w:szCs w:val="24"/>
          <w:lang w:val="en-US"/>
        </w:rPr>
        <w:t>,.</w:t>
      </w:r>
    </w:p>
    <w:p w14:paraId="1930494E"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Rey, P.J., Herrera, C.M., </w:t>
      </w:r>
      <w:proofErr w:type="spellStart"/>
      <w:r w:rsidRPr="008C25C5">
        <w:rPr>
          <w:rFonts w:ascii="Times New Roman" w:hAnsi="Times New Roman" w:cs="Times New Roman"/>
          <w:sz w:val="24"/>
          <w:szCs w:val="24"/>
          <w:lang w:val="en-US"/>
        </w:rPr>
        <w:t>Guitián</w:t>
      </w:r>
      <w:proofErr w:type="spellEnd"/>
      <w:r w:rsidRPr="008C25C5">
        <w:rPr>
          <w:rFonts w:ascii="Times New Roman" w:hAnsi="Times New Roman" w:cs="Times New Roman"/>
          <w:sz w:val="24"/>
          <w:szCs w:val="24"/>
          <w:lang w:val="en-US"/>
        </w:rPr>
        <w:t xml:space="preserve">, J., </w:t>
      </w:r>
      <w:proofErr w:type="spellStart"/>
      <w:r w:rsidRPr="008C25C5">
        <w:rPr>
          <w:rFonts w:ascii="Times New Roman" w:hAnsi="Times New Roman" w:cs="Times New Roman"/>
          <w:sz w:val="24"/>
          <w:szCs w:val="24"/>
          <w:lang w:val="en-US"/>
        </w:rPr>
        <w:t>Cerdá</w:t>
      </w:r>
      <w:proofErr w:type="spellEnd"/>
      <w:r w:rsidRPr="008C25C5">
        <w:rPr>
          <w:rFonts w:ascii="Times New Roman" w:hAnsi="Times New Roman" w:cs="Times New Roman"/>
          <w:sz w:val="24"/>
          <w:szCs w:val="24"/>
          <w:lang w:val="en-US"/>
        </w:rPr>
        <w:t>, X., Sanchez-</w:t>
      </w:r>
      <w:proofErr w:type="spellStart"/>
      <w:r w:rsidRPr="008C25C5">
        <w:rPr>
          <w:rFonts w:ascii="Times New Roman" w:hAnsi="Times New Roman" w:cs="Times New Roman"/>
          <w:sz w:val="24"/>
          <w:szCs w:val="24"/>
          <w:lang w:val="en-US"/>
        </w:rPr>
        <w:t>Lafuente</w:t>
      </w:r>
      <w:proofErr w:type="spellEnd"/>
      <w:r w:rsidRPr="008C25C5">
        <w:rPr>
          <w:rFonts w:ascii="Times New Roman" w:hAnsi="Times New Roman" w:cs="Times New Roman"/>
          <w:sz w:val="24"/>
          <w:szCs w:val="24"/>
          <w:lang w:val="en-US"/>
        </w:rPr>
        <w:t xml:space="preserve">, A.M., Medrano, M. &amp; </w:t>
      </w:r>
      <w:proofErr w:type="spellStart"/>
      <w:r w:rsidRPr="008C25C5">
        <w:rPr>
          <w:rFonts w:ascii="Times New Roman" w:hAnsi="Times New Roman" w:cs="Times New Roman"/>
          <w:sz w:val="24"/>
          <w:szCs w:val="24"/>
          <w:lang w:val="en-US"/>
        </w:rPr>
        <w:t>Garrido</w:t>
      </w:r>
      <w:proofErr w:type="spellEnd"/>
      <w:r w:rsidRPr="008C25C5">
        <w:rPr>
          <w:rFonts w:ascii="Times New Roman" w:hAnsi="Times New Roman" w:cs="Times New Roman"/>
          <w:sz w:val="24"/>
          <w:szCs w:val="24"/>
          <w:lang w:val="en-US"/>
        </w:rPr>
        <w:t xml:space="preserve">, J.L. (2006)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geographic mosaic in predispersal interactions and selection on </w:t>
      </w:r>
      <w:proofErr w:type="spellStart"/>
      <w:r w:rsidRPr="003F3293">
        <w:rPr>
          <w:rFonts w:ascii="Times New Roman" w:hAnsi="Times New Roman" w:cs="Times New Roman"/>
          <w:i/>
          <w:sz w:val="24"/>
          <w:szCs w:val="24"/>
          <w:lang w:val="en-US"/>
        </w:rPr>
        <w:t>Helleborus</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foetidus</w:t>
      </w:r>
      <w:proofErr w:type="spell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sz w:val="24"/>
          <w:szCs w:val="24"/>
          <w:lang w:val="en-US"/>
        </w:rPr>
        <w:t>Ranunculaceae</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Journal of Evolutionary Biology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19</w:t>
      </w:r>
      <w:r w:rsidRPr="008C25C5">
        <w:rPr>
          <w:rFonts w:ascii="Times New Roman" w:hAnsi="Times New Roman" w:cs="Times New Roman"/>
          <w:sz w:val="24"/>
          <w:szCs w:val="24"/>
          <w:lang w:val="en-US"/>
        </w:rPr>
        <w:t>, 21–34.</w:t>
      </w:r>
    </w:p>
    <w:p w14:paraId="365B4B85" w14:textId="77777777" w:rsidR="00E43C34" w:rsidRPr="00320F57" w:rsidRDefault="00E43C34" w:rsidP="00E43C34">
      <w:pPr>
        <w:spacing w:line="480" w:lineRule="auto"/>
        <w:rPr>
          <w:rFonts w:ascii="Times New Roman" w:hAnsi="Times New Roman" w:cs="Times New Roman"/>
          <w:sz w:val="24"/>
          <w:szCs w:val="24"/>
          <w:lang w:val="en-US"/>
        </w:rPr>
      </w:pPr>
      <w:proofErr w:type="spellStart"/>
      <w:r w:rsidRPr="00E43C34">
        <w:rPr>
          <w:rFonts w:ascii="Times New Roman" w:hAnsi="Times New Roman" w:cs="Times New Roman"/>
          <w:sz w:val="24"/>
          <w:szCs w:val="24"/>
          <w:lang w:val="en-US"/>
        </w:rPr>
        <w:t>Sandring</w:t>
      </w:r>
      <w:proofErr w:type="spellEnd"/>
      <w:r w:rsidRPr="00E43C34">
        <w:rPr>
          <w:rFonts w:ascii="Times New Roman" w:hAnsi="Times New Roman" w:cs="Times New Roman"/>
          <w:sz w:val="24"/>
          <w:szCs w:val="24"/>
          <w:lang w:val="en-US"/>
        </w:rPr>
        <w:t xml:space="preserve">, S. &amp; Ågren, J. (2009) Pollinator-mediated selection on floral display and flowering time in the perennial herb </w:t>
      </w:r>
      <w:r w:rsidRPr="00E43C34">
        <w:rPr>
          <w:rFonts w:ascii="Times New Roman" w:hAnsi="Times New Roman" w:cs="Times New Roman"/>
          <w:i/>
          <w:sz w:val="24"/>
          <w:szCs w:val="24"/>
          <w:lang w:val="en-US"/>
        </w:rPr>
        <w:t xml:space="preserve">Arabidopsis </w:t>
      </w:r>
      <w:proofErr w:type="spellStart"/>
      <w:r w:rsidRPr="00E43C34">
        <w:rPr>
          <w:rFonts w:ascii="Times New Roman" w:hAnsi="Times New Roman" w:cs="Times New Roman"/>
          <w:i/>
          <w:sz w:val="24"/>
          <w:szCs w:val="24"/>
          <w:lang w:val="en-US"/>
        </w:rPr>
        <w:t>lyrata</w:t>
      </w:r>
      <w:proofErr w:type="spellEnd"/>
      <w:r w:rsidRPr="00E43C34">
        <w:rPr>
          <w:rFonts w:ascii="Times New Roman" w:hAnsi="Times New Roman" w:cs="Times New Roman"/>
          <w:sz w:val="24"/>
          <w:szCs w:val="24"/>
          <w:lang w:val="en-US"/>
        </w:rPr>
        <w:t xml:space="preserve">. </w:t>
      </w:r>
      <w:r w:rsidRPr="00320F57">
        <w:rPr>
          <w:rFonts w:ascii="Times New Roman" w:hAnsi="Times New Roman" w:cs="Times New Roman"/>
          <w:i/>
          <w:iCs/>
          <w:sz w:val="24"/>
          <w:szCs w:val="24"/>
          <w:lang w:val="en-US"/>
        </w:rPr>
        <w:t>Evolution</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63</w:t>
      </w:r>
      <w:r w:rsidRPr="00320F57">
        <w:rPr>
          <w:rFonts w:ascii="Times New Roman" w:hAnsi="Times New Roman" w:cs="Times New Roman"/>
          <w:sz w:val="24"/>
          <w:szCs w:val="24"/>
          <w:lang w:val="en-US"/>
        </w:rPr>
        <w:t>, 1292–1300.</w:t>
      </w:r>
    </w:p>
    <w:p w14:paraId="6C78E6DC"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Siepielski</w:t>
      </w:r>
      <w:proofErr w:type="spellEnd"/>
      <w:r w:rsidRPr="008C25C5">
        <w:rPr>
          <w:rFonts w:ascii="Times New Roman" w:hAnsi="Times New Roman" w:cs="Times New Roman"/>
          <w:sz w:val="24"/>
          <w:szCs w:val="24"/>
          <w:lang w:val="en-US"/>
        </w:rPr>
        <w:t xml:space="preserve">, A.M. &amp; </w:t>
      </w:r>
      <w:proofErr w:type="spellStart"/>
      <w:r w:rsidRPr="008C25C5">
        <w:rPr>
          <w:rFonts w:ascii="Times New Roman" w:hAnsi="Times New Roman" w:cs="Times New Roman"/>
          <w:sz w:val="24"/>
          <w:szCs w:val="24"/>
          <w:lang w:val="en-US"/>
        </w:rPr>
        <w:t>Benkman</w:t>
      </w:r>
      <w:proofErr w:type="spellEnd"/>
      <w:r w:rsidRPr="008C25C5">
        <w:rPr>
          <w:rFonts w:ascii="Times New Roman" w:hAnsi="Times New Roman" w:cs="Times New Roman"/>
          <w:sz w:val="24"/>
          <w:szCs w:val="24"/>
          <w:lang w:val="en-US"/>
        </w:rPr>
        <w:t xml:space="preserve">, C.W. (2007) Selection by a predispersal seed predator constrains the evolution of avian seed dispersal in pines. </w:t>
      </w:r>
      <w:r w:rsidRPr="008C25C5">
        <w:rPr>
          <w:rFonts w:ascii="Times New Roman" w:hAnsi="Times New Roman" w:cs="Times New Roman"/>
          <w:i/>
          <w:iCs/>
          <w:sz w:val="24"/>
          <w:szCs w:val="24"/>
          <w:lang w:val="en-US"/>
        </w:rPr>
        <w:t>Functional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21</w:t>
      </w:r>
      <w:r w:rsidRPr="008C25C5">
        <w:rPr>
          <w:rFonts w:ascii="Times New Roman" w:hAnsi="Times New Roman" w:cs="Times New Roman"/>
          <w:sz w:val="24"/>
          <w:szCs w:val="24"/>
          <w:lang w:val="en-US"/>
        </w:rPr>
        <w:t>, 611–618.</w:t>
      </w:r>
    </w:p>
    <w:p w14:paraId="753D8898"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Siepielski</w:t>
      </w:r>
      <w:proofErr w:type="spellEnd"/>
      <w:r w:rsidRPr="008C25C5">
        <w:rPr>
          <w:rFonts w:ascii="Times New Roman" w:hAnsi="Times New Roman" w:cs="Times New Roman"/>
          <w:sz w:val="24"/>
          <w:szCs w:val="24"/>
          <w:lang w:val="en-US"/>
        </w:rPr>
        <w:t xml:space="preserve">, A.M., </w:t>
      </w:r>
      <w:proofErr w:type="spellStart"/>
      <w:r w:rsidRPr="008C25C5">
        <w:rPr>
          <w:rFonts w:ascii="Times New Roman" w:hAnsi="Times New Roman" w:cs="Times New Roman"/>
          <w:sz w:val="24"/>
          <w:szCs w:val="24"/>
          <w:lang w:val="en-US"/>
        </w:rPr>
        <w:t>Gotanda</w:t>
      </w:r>
      <w:proofErr w:type="spellEnd"/>
      <w:r w:rsidRPr="008C25C5">
        <w:rPr>
          <w:rFonts w:ascii="Times New Roman" w:hAnsi="Times New Roman" w:cs="Times New Roman"/>
          <w:sz w:val="24"/>
          <w:szCs w:val="24"/>
          <w:lang w:val="en-US"/>
        </w:rPr>
        <w:t xml:space="preserve">, K.M., Morrissey, M.B., Diamond, S.E., </w:t>
      </w:r>
      <w:proofErr w:type="spellStart"/>
      <w:r w:rsidRPr="008C25C5">
        <w:rPr>
          <w:rFonts w:ascii="Times New Roman" w:hAnsi="Times New Roman" w:cs="Times New Roman"/>
          <w:sz w:val="24"/>
          <w:szCs w:val="24"/>
          <w:lang w:val="en-US"/>
        </w:rPr>
        <w:t>DiBattista</w:t>
      </w:r>
      <w:proofErr w:type="spellEnd"/>
      <w:r w:rsidRPr="008C25C5">
        <w:rPr>
          <w:rFonts w:ascii="Times New Roman" w:hAnsi="Times New Roman" w:cs="Times New Roman"/>
          <w:sz w:val="24"/>
          <w:szCs w:val="24"/>
          <w:lang w:val="en-US"/>
        </w:rPr>
        <w:t xml:space="preserve">, J.D. &amp; Carlson, S.M. (2013)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spatial patterns of directional phenotypic selection. </w:t>
      </w:r>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16</w:t>
      </w:r>
      <w:r w:rsidRPr="008C25C5">
        <w:rPr>
          <w:rFonts w:ascii="Times New Roman" w:hAnsi="Times New Roman" w:cs="Times New Roman"/>
          <w:sz w:val="24"/>
          <w:szCs w:val="24"/>
          <w:lang w:val="en-US"/>
        </w:rPr>
        <w:t>, 1382–1392.</w:t>
      </w:r>
    </w:p>
    <w:p w14:paraId="54AE2707"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 xml:space="preserve">Simmonds, N.W. (1946) </w:t>
      </w:r>
      <w:proofErr w:type="spellStart"/>
      <w:r w:rsidRPr="008C25C5">
        <w:rPr>
          <w:rFonts w:ascii="Times New Roman" w:hAnsi="Times New Roman" w:cs="Times New Roman"/>
          <w:sz w:val="24"/>
          <w:szCs w:val="24"/>
          <w:lang w:val="en-US"/>
        </w:rPr>
        <w:t>Gentiana</w:t>
      </w:r>
      <w:proofErr w:type="spell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sz w:val="24"/>
          <w:szCs w:val="24"/>
          <w:lang w:val="en-US"/>
        </w:rPr>
        <w:t>pneumonanthe</w:t>
      </w:r>
      <w:proofErr w:type="spellEnd"/>
      <w:r w:rsidRPr="008C25C5">
        <w:rPr>
          <w:rFonts w:ascii="Times New Roman" w:hAnsi="Times New Roman" w:cs="Times New Roman"/>
          <w:sz w:val="24"/>
          <w:szCs w:val="24"/>
          <w:lang w:val="en-US"/>
        </w:rPr>
        <w:t xml:space="preserve"> L. </w:t>
      </w:r>
      <w:r w:rsidRPr="008C25C5">
        <w:rPr>
          <w:rFonts w:ascii="Times New Roman" w:hAnsi="Times New Roman" w:cs="Times New Roman"/>
          <w:i/>
          <w:iCs/>
          <w:sz w:val="24"/>
          <w:szCs w:val="24"/>
          <w:lang w:val="en-US"/>
        </w:rPr>
        <w:t>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33</w:t>
      </w:r>
      <w:r w:rsidRPr="008C25C5">
        <w:rPr>
          <w:rFonts w:ascii="Times New Roman" w:hAnsi="Times New Roman" w:cs="Times New Roman"/>
          <w:sz w:val="24"/>
          <w:szCs w:val="24"/>
          <w:lang w:val="en-US"/>
        </w:rPr>
        <w:t>, 295–307.</w:t>
      </w:r>
      <w:proofErr w:type="gramEnd"/>
    </w:p>
    <w:p w14:paraId="381C2277"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Sletvold</w:t>
      </w:r>
      <w:proofErr w:type="spellEnd"/>
      <w:r w:rsidRPr="008C25C5">
        <w:rPr>
          <w:rFonts w:ascii="Times New Roman" w:hAnsi="Times New Roman" w:cs="Times New Roman"/>
          <w:sz w:val="24"/>
          <w:szCs w:val="24"/>
          <w:lang w:val="en-US"/>
        </w:rPr>
        <w:t xml:space="preserve">, N. &amp; </w:t>
      </w:r>
      <w:proofErr w:type="spellStart"/>
      <w:r w:rsidRPr="008C25C5">
        <w:rPr>
          <w:rFonts w:ascii="Times New Roman" w:hAnsi="Times New Roman" w:cs="Times New Roman"/>
          <w:sz w:val="24"/>
          <w:szCs w:val="24"/>
          <w:lang w:val="en-US"/>
        </w:rPr>
        <w:t>Grindeland</w:t>
      </w:r>
      <w:proofErr w:type="spellEnd"/>
      <w:r w:rsidRPr="008C25C5">
        <w:rPr>
          <w:rFonts w:ascii="Times New Roman" w:hAnsi="Times New Roman" w:cs="Times New Roman"/>
          <w:sz w:val="24"/>
          <w:szCs w:val="24"/>
          <w:lang w:val="en-US"/>
        </w:rPr>
        <w:t xml:space="preserve">, J.M. (2008) </w:t>
      </w:r>
      <w:proofErr w:type="gramStart"/>
      <w:r w:rsidRPr="008C25C5">
        <w:rPr>
          <w:rFonts w:ascii="Times New Roman" w:hAnsi="Times New Roman" w:cs="Times New Roman"/>
          <w:sz w:val="24"/>
          <w:szCs w:val="24"/>
          <w:lang w:val="en-US"/>
        </w:rPr>
        <w:t>Floral</w:t>
      </w:r>
      <w:proofErr w:type="gramEnd"/>
      <w:r w:rsidRPr="008C25C5">
        <w:rPr>
          <w:rFonts w:ascii="Times New Roman" w:hAnsi="Times New Roman" w:cs="Times New Roman"/>
          <w:sz w:val="24"/>
          <w:szCs w:val="24"/>
          <w:lang w:val="en-US"/>
        </w:rPr>
        <w:t xml:space="preserve"> herbivory increases with inflorescence size and local plant density in </w:t>
      </w:r>
      <w:r w:rsidRPr="003F3293">
        <w:rPr>
          <w:rFonts w:ascii="Times New Roman" w:hAnsi="Times New Roman" w:cs="Times New Roman"/>
          <w:i/>
          <w:sz w:val="24"/>
          <w:szCs w:val="24"/>
          <w:lang w:val="en-US"/>
        </w:rPr>
        <w:t xml:space="preserve">Digitalis </w:t>
      </w:r>
      <w:proofErr w:type="spellStart"/>
      <w:r w:rsidRPr="003F3293">
        <w:rPr>
          <w:rFonts w:ascii="Times New Roman" w:hAnsi="Times New Roman" w:cs="Times New Roman"/>
          <w:i/>
          <w:sz w:val="24"/>
          <w:szCs w:val="24"/>
          <w:lang w:val="en-US"/>
        </w:rPr>
        <w:t>purpurea</w:t>
      </w:r>
      <w:proofErr w:type="spell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i/>
          <w:iCs/>
          <w:sz w:val="24"/>
          <w:szCs w:val="24"/>
          <w:lang w:val="en-US"/>
        </w:rPr>
        <w:t>Acta</w:t>
      </w:r>
      <w:proofErr w:type="spellEnd"/>
      <w:r w:rsidRPr="008C25C5">
        <w:rPr>
          <w:rFonts w:ascii="Times New Roman" w:hAnsi="Times New Roman" w:cs="Times New Roman"/>
          <w:i/>
          <w:iCs/>
          <w:sz w:val="24"/>
          <w:szCs w:val="24"/>
          <w:lang w:val="en-US"/>
        </w:rPr>
        <w:t xml:space="preserve"> </w:t>
      </w:r>
      <w:proofErr w:type="spellStart"/>
      <w:r w:rsidRPr="008C25C5">
        <w:rPr>
          <w:rFonts w:ascii="Times New Roman" w:hAnsi="Times New Roman" w:cs="Times New Roman"/>
          <w:i/>
          <w:iCs/>
          <w:sz w:val="24"/>
          <w:szCs w:val="24"/>
          <w:lang w:val="en-US"/>
        </w:rPr>
        <w:t>Oecologica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34</w:t>
      </w:r>
      <w:r w:rsidRPr="008C25C5">
        <w:rPr>
          <w:rFonts w:ascii="Times New Roman" w:hAnsi="Times New Roman" w:cs="Times New Roman"/>
          <w:sz w:val="24"/>
          <w:szCs w:val="24"/>
          <w:lang w:val="en-US"/>
        </w:rPr>
        <w:t>, 21–25.</w:t>
      </w:r>
    </w:p>
    <w:p w14:paraId="4BC2A7A4" w14:textId="77777777" w:rsidR="00DC313A" w:rsidRPr="00C57ABA" w:rsidRDefault="00DC313A" w:rsidP="00DC313A">
      <w:pPr>
        <w:pStyle w:val="Bibliografa"/>
        <w:spacing w:line="480" w:lineRule="auto"/>
        <w:ind w:left="0" w:firstLine="0"/>
        <w:rPr>
          <w:rFonts w:ascii="Times New Roman" w:hAnsi="Times New Roman" w:cs="Times New Roman"/>
          <w:sz w:val="24"/>
          <w:lang w:val="en-US"/>
        </w:rPr>
      </w:pPr>
      <w:proofErr w:type="spellStart"/>
      <w:proofErr w:type="gramStart"/>
      <w:r w:rsidRPr="00F16A44">
        <w:rPr>
          <w:rFonts w:ascii="Times New Roman" w:hAnsi="Times New Roman" w:cs="Times New Roman"/>
          <w:sz w:val="24"/>
          <w:lang w:val="en-US"/>
        </w:rPr>
        <w:t>Sletvold</w:t>
      </w:r>
      <w:proofErr w:type="spellEnd"/>
      <w:r w:rsidRPr="00F16A44">
        <w:rPr>
          <w:rFonts w:ascii="Times New Roman" w:hAnsi="Times New Roman" w:cs="Times New Roman"/>
          <w:sz w:val="24"/>
          <w:lang w:val="en-US"/>
        </w:rPr>
        <w:t xml:space="preserve">, N., Moritz, K.K. &amp; </w:t>
      </w:r>
      <w:proofErr w:type="spellStart"/>
      <w:r w:rsidRPr="00F16A44">
        <w:rPr>
          <w:rFonts w:ascii="Times New Roman" w:hAnsi="Times New Roman" w:cs="Times New Roman"/>
          <w:sz w:val="24"/>
          <w:lang w:val="en-US"/>
        </w:rPr>
        <w:t>Ågren</w:t>
      </w:r>
      <w:proofErr w:type="spellEnd"/>
      <w:r w:rsidRPr="00F16A44">
        <w:rPr>
          <w:rFonts w:ascii="Times New Roman" w:hAnsi="Times New Roman" w:cs="Times New Roman"/>
          <w:sz w:val="24"/>
          <w:lang w:val="en-US"/>
        </w:rPr>
        <w:t>, J. (2015) Additive effects of pollinators and herbivores result in both conflicting and reinforcing selection on floral traits.</w:t>
      </w:r>
      <w:proofErr w:type="gramEnd"/>
      <w:r w:rsidRPr="00F16A44">
        <w:rPr>
          <w:rFonts w:ascii="Times New Roman" w:hAnsi="Times New Roman" w:cs="Times New Roman"/>
          <w:sz w:val="24"/>
          <w:lang w:val="en-US"/>
        </w:rPr>
        <w:t xml:space="preserve"> </w:t>
      </w:r>
      <w:r w:rsidRPr="00C57ABA">
        <w:rPr>
          <w:rFonts w:ascii="Times New Roman" w:hAnsi="Times New Roman" w:cs="Times New Roman"/>
          <w:i/>
          <w:iCs/>
          <w:sz w:val="24"/>
          <w:lang w:val="en-US"/>
        </w:rPr>
        <w:t>Ecology</w:t>
      </w:r>
      <w:r w:rsidRPr="00C57ABA">
        <w:rPr>
          <w:rFonts w:ascii="Times New Roman" w:hAnsi="Times New Roman" w:cs="Times New Roman"/>
          <w:sz w:val="24"/>
          <w:lang w:val="en-US"/>
        </w:rPr>
        <w:t xml:space="preserve">, </w:t>
      </w:r>
      <w:r w:rsidRPr="00C57ABA">
        <w:rPr>
          <w:rFonts w:ascii="Times New Roman" w:hAnsi="Times New Roman" w:cs="Times New Roman"/>
          <w:b/>
          <w:bCs/>
          <w:sz w:val="24"/>
          <w:lang w:val="en-US"/>
        </w:rPr>
        <w:t>96</w:t>
      </w:r>
      <w:r w:rsidRPr="00C57ABA">
        <w:rPr>
          <w:rFonts w:ascii="Times New Roman" w:hAnsi="Times New Roman" w:cs="Times New Roman"/>
          <w:sz w:val="24"/>
          <w:lang w:val="en-US"/>
        </w:rPr>
        <w:t>, 214–221.</w:t>
      </w:r>
    </w:p>
    <w:p w14:paraId="2A6310CA"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Strauss, S.Y. &amp; Irwin, R.E. (2004) Ecological and evolutionary consequences of multispecies plant-animal interactions.</w:t>
      </w:r>
      <w:proofErr w:type="gram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Annual Review of Ecology, Evolution, and Systematics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35</w:t>
      </w:r>
      <w:r w:rsidRPr="008C25C5">
        <w:rPr>
          <w:rFonts w:ascii="Times New Roman" w:hAnsi="Times New Roman" w:cs="Times New Roman"/>
          <w:sz w:val="24"/>
          <w:szCs w:val="24"/>
          <w:lang w:val="en-US"/>
        </w:rPr>
        <w:t>, 435–466.</w:t>
      </w:r>
    </w:p>
    <w:p w14:paraId="3587DBE4"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Thomas, J.A. &amp; </w:t>
      </w:r>
      <w:proofErr w:type="spellStart"/>
      <w:r w:rsidRPr="008C25C5">
        <w:rPr>
          <w:rFonts w:ascii="Times New Roman" w:hAnsi="Times New Roman" w:cs="Times New Roman"/>
          <w:sz w:val="24"/>
          <w:szCs w:val="24"/>
          <w:lang w:val="en-US"/>
        </w:rPr>
        <w:t>Elmes</w:t>
      </w:r>
      <w:proofErr w:type="spellEnd"/>
      <w:r w:rsidRPr="008C25C5">
        <w:rPr>
          <w:rFonts w:ascii="Times New Roman" w:hAnsi="Times New Roman" w:cs="Times New Roman"/>
          <w:sz w:val="24"/>
          <w:szCs w:val="24"/>
          <w:lang w:val="en-US"/>
        </w:rPr>
        <w:t xml:space="preserve">, G.W. (2001) Food–plant niche selection rather than the presence of ant nests explains oviposition patterns in the </w:t>
      </w:r>
      <w:proofErr w:type="spellStart"/>
      <w:r w:rsidRPr="008C25C5">
        <w:rPr>
          <w:rFonts w:ascii="Times New Roman" w:hAnsi="Times New Roman" w:cs="Times New Roman"/>
          <w:sz w:val="24"/>
          <w:szCs w:val="24"/>
          <w:lang w:val="en-US"/>
        </w:rPr>
        <w:t>myrmecophilous</w:t>
      </w:r>
      <w:proofErr w:type="spellEnd"/>
      <w:r w:rsidRPr="008C25C5">
        <w:rPr>
          <w:rFonts w:ascii="Times New Roman" w:hAnsi="Times New Roman" w:cs="Times New Roman"/>
          <w:sz w:val="24"/>
          <w:szCs w:val="24"/>
          <w:lang w:val="en-US"/>
        </w:rPr>
        <w:t xml:space="preserve"> butterfly genus </w:t>
      </w:r>
      <w:proofErr w:type="spellStart"/>
      <w:r w:rsidRPr="003F3293">
        <w:rPr>
          <w:rFonts w:ascii="Times New Roman" w:hAnsi="Times New Roman" w:cs="Times New Roman"/>
          <w:i/>
          <w:sz w:val="24"/>
          <w:szCs w:val="24"/>
          <w:lang w:val="en-US"/>
        </w:rPr>
        <w:t>Maculinea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Proceedings of the Royal Society of London B: Biological Sciences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268</w:t>
      </w:r>
      <w:r w:rsidRPr="008C25C5">
        <w:rPr>
          <w:rFonts w:ascii="Times New Roman" w:hAnsi="Times New Roman" w:cs="Times New Roman"/>
          <w:sz w:val="24"/>
          <w:szCs w:val="24"/>
          <w:lang w:val="en-US"/>
        </w:rPr>
        <w:t>, 471–477.</w:t>
      </w:r>
    </w:p>
    <w:p w14:paraId="380B90BF"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Thompson, J.N. (2005) </w:t>
      </w:r>
      <w:proofErr w:type="gramStart"/>
      <w:r w:rsidRPr="008C25C5">
        <w:rPr>
          <w:rFonts w:ascii="Times New Roman" w:hAnsi="Times New Roman" w:cs="Times New Roman"/>
          <w:i/>
          <w:iCs/>
          <w:sz w:val="24"/>
          <w:szCs w:val="24"/>
          <w:lang w:val="en-US"/>
        </w:rPr>
        <w:t>The</w:t>
      </w:r>
      <w:proofErr w:type="gramEnd"/>
      <w:r w:rsidRPr="008C25C5">
        <w:rPr>
          <w:rFonts w:ascii="Times New Roman" w:hAnsi="Times New Roman" w:cs="Times New Roman"/>
          <w:i/>
          <w:iCs/>
          <w:sz w:val="24"/>
          <w:szCs w:val="24"/>
          <w:lang w:val="en-US"/>
        </w:rPr>
        <w:t xml:space="preserve"> geographic mosaic of coevolution</w:t>
      </w:r>
      <w:r w:rsidRPr="008C25C5">
        <w:rPr>
          <w:rFonts w:ascii="Times New Roman" w:hAnsi="Times New Roman" w:cs="Times New Roman"/>
          <w:sz w:val="24"/>
          <w:szCs w:val="24"/>
          <w:lang w:val="en-US"/>
        </w:rPr>
        <w:t>, 1 edition. University Of Chicago Press, Chicago.</w:t>
      </w:r>
    </w:p>
    <w:p w14:paraId="16A6FA0C" w14:textId="77777777" w:rsidR="00892311" w:rsidRDefault="0089231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E376FF9" w14:textId="5BDBB476" w:rsidR="007542A5" w:rsidRPr="000329C6" w:rsidRDefault="003D6C1F" w:rsidP="000329C6">
      <w:pPr>
        <w:spacing w:line="480" w:lineRule="auto"/>
        <w:rPr>
          <w:rFonts w:ascii="Times New Roman" w:hAnsi="Times New Roman" w:cs="Times New Roman"/>
          <w:sz w:val="24"/>
          <w:szCs w:val="24"/>
          <w:lang w:val="en-US"/>
        </w:rPr>
      </w:pPr>
      <w:r w:rsidRPr="000329C6">
        <w:rPr>
          <w:rFonts w:ascii="Times New Roman" w:hAnsi="Times New Roman" w:cs="Times New Roman"/>
          <w:sz w:val="24"/>
          <w:szCs w:val="24"/>
          <w:lang w:val="en-US"/>
        </w:rPr>
        <w:lastRenderedPageBreak/>
        <w:t>TABLES</w:t>
      </w:r>
    </w:p>
    <w:p w14:paraId="3FCF7BB9" w14:textId="4865340C" w:rsidR="001F4876" w:rsidRDefault="001B7A54" w:rsidP="00704DE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Effects of </w:t>
      </w:r>
      <w:r w:rsidR="00B02B10">
        <w:rPr>
          <w:rFonts w:ascii="Times New Roman" w:hAnsi="Times New Roman" w:cs="Times New Roman"/>
          <w:sz w:val="24"/>
          <w:szCs w:val="24"/>
          <w:lang w:val="en-US"/>
        </w:rPr>
        <w:t xml:space="preserve">three </w:t>
      </w:r>
      <w:r w:rsidR="001F4876">
        <w:rPr>
          <w:rFonts w:ascii="Times New Roman" w:hAnsi="Times New Roman" w:cs="Times New Roman"/>
          <w:sz w:val="24"/>
          <w:szCs w:val="24"/>
          <w:lang w:val="en-US"/>
        </w:rPr>
        <w:t>standardized traits</w:t>
      </w:r>
      <w:r w:rsidR="00B02B10">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w:t>
      </w:r>
      <w:r>
        <w:rPr>
          <w:rFonts w:ascii="Times New Roman" w:hAnsi="Times New Roman" w:cs="Times New Roman"/>
          <w:sz w:val="24"/>
          <w:szCs w:val="24"/>
          <w:lang w:val="en-US"/>
        </w:rPr>
        <w:t>flowering phenology, flower number, and shoot height</w:t>
      </w:r>
      <w:r w:rsidR="001F4876">
        <w:rPr>
          <w:rFonts w:ascii="Times New Roman" w:hAnsi="Times New Roman" w:cs="Times New Roman"/>
          <w:sz w:val="24"/>
          <w:szCs w:val="24"/>
          <w:lang w:val="en-US"/>
        </w:rPr>
        <w:t>, population and their interactions</w:t>
      </w:r>
      <w:r>
        <w:rPr>
          <w:rFonts w:ascii="Times New Roman" w:hAnsi="Times New Roman" w:cs="Times New Roman"/>
          <w:sz w:val="24"/>
          <w:szCs w:val="24"/>
          <w:lang w:val="en-US"/>
        </w:rPr>
        <w:t xml:space="preserve"> on relative fitness (number of intact fruits) of </w:t>
      </w:r>
      <w:r w:rsidRPr="00484C8D">
        <w:rPr>
          <w:rFonts w:ascii="Times New Roman" w:hAnsi="Times New Roman" w:cs="Times New Roman"/>
          <w:i/>
          <w:sz w:val="24"/>
          <w:szCs w:val="24"/>
          <w:lang w:val="en-US"/>
        </w:rPr>
        <w:t>G</w:t>
      </w:r>
      <w:r>
        <w:rPr>
          <w:rFonts w:ascii="Times New Roman" w:hAnsi="Times New Roman" w:cs="Times New Roman"/>
          <w:i/>
          <w:sz w:val="24"/>
          <w:szCs w:val="24"/>
          <w:lang w:val="en-US"/>
        </w:rPr>
        <w:t>.</w:t>
      </w:r>
      <w:r w:rsidRPr="00484C8D">
        <w:rPr>
          <w:rFonts w:ascii="Times New Roman" w:hAnsi="Times New Roman" w:cs="Times New Roman"/>
          <w:i/>
          <w:sz w:val="24"/>
          <w:szCs w:val="24"/>
          <w:lang w:val="en-US"/>
        </w:rPr>
        <w:t xml:space="preserve"> </w:t>
      </w:r>
      <w:proofErr w:type="spellStart"/>
      <w:r w:rsidRPr="00484C8D">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Pr>
          <w:rFonts w:ascii="Times New Roman" w:hAnsi="Times New Roman" w:cs="Times New Roman"/>
          <w:sz w:val="24"/>
          <w:szCs w:val="24"/>
          <w:lang w:val="en-US"/>
        </w:rPr>
        <w:t xml:space="preserve"> plants in N =20 populations) and 2011 (N = 1598 plants in N = 16 populations). Results are from linear models with Type II sums of squares, </w:t>
      </w:r>
      <w:r w:rsidR="001F4876">
        <w:rPr>
          <w:rFonts w:ascii="Times New Roman" w:hAnsi="Times New Roman" w:cs="Times New Roman"/>
          <w:sz w:val="24"/>
          <w:szCs w:val="24"/>
          <w:lang w:val="en-US"/>
        </w:rPr>
        <w:t>including: A</w:t>
      </w:r>
      <w:r w:rsidR="001F4876" w:rsidRPr="00514958">
        <w:rPr>
          <w:rFonts w:ascii="Times New Roman" w:hAnsi="Times New Roman" w:cs="Times New Roman"/>
          <w:sz w:val="24"/>
          <w:szCs w:val="24"/>
          <w:lang w:val="en-US"/>
        </w:rPr>
        <w:t xml:space="preserve">) only linear effects, </w:t>
      </w:r>
      <w:r w:rsidR="001F4876">
        <w:rPr>
          <w:rFonts w:ascii="Times New Roman" w:hAnsi="Times New Roman" w:cs="Times New Roman"/>
          <w:sz w:val="24"/>
          <w:szCs w:val="24"/>
          <w:lang w:val="en-US"/>
        </w:rPr>
        <w:t>B</w:t>
      </w:r>
      <w:r w:rsidR="001F4876" w:rsidRPr="00514958">
        <w:rPr>
          <w:rFonts w:ascii="Times New Roman" w:hAnsi="Times New Roman" w:cs="Times New Roman"/>
          <w:sz w:val="24"/>
          <w:szCs w:val="24"/>
          <w:lang w:val="en-US"/>
        </w:rPr>
        <w:t xml:space="preserve">) linear effects and interactions and </w:t>
      </w:r>
      <w:r w:rsidR="001F4876">
        <w:rPr>
          <w:rFonts w:ascii="Times New Roman" w:hAnsi="Times New Roman" w:cs="Times New Roman"/>
          <w:sz w:val="24"/>
          <w:szCs w:val="24"/>
          <w:lang w:val="en-US"/>
        </w:rPr>
        <w:t>C</w:t>
      </w:r>
      <w:r w:rsidR="001F4876" w:rsidRPr="00514958">
        <w:rPr>
          <w:rFonts w:ascii="Times New Roman" w:hAnsi="Times New Roman" w:cs="Times New Roman"/>
          <w:sz w:val="24"/>
          <w:szCs w:val="24"/>
          <w:lang w:val="en-US"/>
        </w:rPr>
        <w:t>) linear and quadratic effects</w:t>
      </w:r>
      <w:r w:rsidR="001F4876">
        <w:rPr>
          <w:rFonts w:ascii="Times New Roman" w:hAnsi="Times New Roman" w:cs="Times New Roman"/>
          <w:sz w:val="24"/>
          <w:szCs w:val="24"/>
          <w:lang w:val="en-US"/>
        </w:rPr>
        <w:t xml:space="preserve">. Estimates are given for significant main effects where the Population </w:t>
      </w:r>
      <w:r w:rsidR="00624264">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trait interaction is not significant. </w:t>
      </w:r>
    </w:p>
    <w:tbl>
      <w:tblPr>
        <w:tblStyle w:val="Tablaconcuadrcula"/>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4496"/>
        <w:gridCol w:w="456"/>
        <w:gridCol w:w="1236"/>
        <w:gridCol w:w="904"/>
        <w:gridCol w:w="236"/>
        <w:gridCol w:w="529"/>
        <w:gridCol w:w="1165"/>
      </w:tblGrid>
      <w:tr w:rsidR="00D41F3A" w:rsidRPr="003D6C1F" w14:paraId="650DD777" w14:textId="77777777" w:rsidTr="00D41F3A">
        <w:tc>
          <w:tcPr>
            <w:tcW w:w="4769" w:type="dxa"/>
            <w:gridSpan w:val="2"/>
            <w:vMerge w:val="restart"/>
            <w:tcBorders>
              <w:top w:val="single" w:sz="18" w:space="0" w:color="auto"/>
            </w:tcBorders>
            <w:vAlign w:val="center"/>
          </w:tcPr>
          <w:p w14:paraId="15CA4100" w14:textId="77777777" w:rsidR="00D41F3A" w:rsidRPr="003D6C1F" w:rsidRDefault="00D41F3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tcBorders>
            <w:vAlign w:val="center"/>
          </w:tcPr>
          <w:p w14:paraId="0B2C59D8"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2" w:space="0" w:color="auto"/>
            </w:tcBorders>
          </w:tcPr>
          <w:p w14:paraId="3F7F79D4"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906" w:type="dxa"/>
            <w:tcBorders>
              <w:top w:val="single" w:sz="18" w:space="0" w:color="auto"/>
              <w:left w:val="nil"/>
              <w:bottom w:val="single" w:sz="2" w:space="0" w:color="auto"/>
            </w:tcBorders>
          </w:tcPr>
          <w:p w14:paraId="18718300" w14:textId="77777777" w:rsidR="00D41F3A" w:rsidRPr="003D6C1F" w:rsidRDefault="00D41F3A" w:rsidP="00D41F3A">
            <w:pPr>
              <w:jc w:val="center"/>
              <w:rPr>
                <w:rFonts w:ascii="Times New Roman" w:hAnsi="Times New Roman" w:cs="Times New Roman"/>
                <w:sz w:val="24"/>
                <w:szCs w:val="24"/>
                <w:lang w:val="en-US"/>
              </w:rPr>
            </w:pPr>
          </w:p>
        </w:tc>
        <w:tc>
          <w:tcPr>
            <w:tcW w:w="236" w:type="dxa"/>
            <w:tcBorders>
              <w:top w:val="single" w:sz="18" w:space="0" w:color="auto"/>
              <w:left w:val="nil"/>
            </w:tcBorders>
          </w:tcPr>
          <w:p w14:paraId="55BB4754" w14:textId="77777777" w:rsidR="00D41F3A" w:rsidRPr="003D6C1F" w:rsidRDefault="00D41F3A" w:rsidP="00D41F3A">
            <w:pPr>
              <w:jc w:val="center"/>
              <w:rPr>
                <w:rFonts w:ascii="Times New Roman" w:hAnsi="Times New Roman" w:cs="Times New Roman"/>
                <w:sz w:val="24"/>
                <w:szCs w:val="24"/>
                <w:lang w:val="en-US"/>
              </w:rPr>
            </w:pPr>
          </w:p>
        </w:tc>
        <w:tc>
          <w:tcPr>
            <w:tcW w:w="530" w:type="dxa"/>
            <w:tcBorders>
              <w:top w:val="single" w:sz="18" w:space="0" w:color="auto"/>
              <w:left w:val="nil"/>
              <w:bottom w:val="single" w:sz="2" w:space="0" w:color="auto"/>
            </w:tcBorders>
          </w:tcPr>
          <w:p w14:paraId="0CAC416D"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111" w:type="dxa"/>
            <w:tcBorders>
              <w:top w:val="single" w:sz="18" w:space="0" w:color="auto"/>
              <w:left w:val="nil"/>
              <w:bottom w:val="single" w:sz="2" w:space="0" w:color="auto"/>
            </w:tcBorders>
          </w:tcPr>
          <w:p w14:paraId="4756B941"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D41F3A" w:rsidRPr="003D6C1F" w14:paraId="47D3553B" w14:textId="77777777" w:rsidTr="00D41F3A">
        <w:tc>
          <w:tcPr>
            <w:tcW w:w="4769" w:type="dxa"/>
            <w:gridSpan w:val="2"/>
            <w:vMerge/>
            <w:tcBorders>
              <w:bottom w:val="single" w:sz="18" w:space="0" w:color="auto"/>
            </w:tcBorders>
          </w:tcPr>
          <w:p w14:paraId="5F0FDCCD" w14:textId="77777777" w:rsidR="00C92F8A" w:rsidRPr="003D6C1F" w:rsidRDefault="00C92F8A" w:rsidP="00DF3E3B">
            <w:pPr>
              <w:spacing w:line="276" w:lineRule="auto"/>
              <w:rPr>
                <w:rFonts w:ascii="Times New Roman" w:hAnsi="Times New Roman" w:cs="Times New Roman"/>
                <w:sz w:val="24"/>
                <w:szCs w:val="24"/>
                <w:lang w:val="en-US"/>
              </w:rPr>
            </w:pPr>
          </w:p>
        </w:tc>
        <w:tc>
          <w:tcPr>
            <w:tcW w:w="0" w:type="auto"/>
            <w:tcBorders>
              <w:top w:val="single" w:sz="2" w:space="0" w:color="auto"/>
              <w:left w:val="nil"/>
              <w:bottom w:val="single" w:sz="2" w:space="0" w:color="auto"/>
            </w:tcBorders>
            <w:vAlign w:val="center"/>
          </w:tcPr>
          <w:p w14:paraId="7E9685E0" w14:textId="77777777" w:rsidR="00C92F8A" w:rsidRPr="003D6C1F" w:rsidRDefault="00C92F8A" w:rsidP="00D41F3A">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2" w:space="0" w:color="auto"/>
            </w:tcBorders>
            <w:vAlign w:val="center"/>
          </w:tcPr>
          <w:p w14:paraId="6F9AE7AB"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c>
          <w:tcPr>
            <w:tcW w:w="906" w:type="dxa"/>
            <w:tcBorders>
              <w:top w:val="single" w:sz="2" w:space="0" w:color="auto"/>
              <w:left w:val="nil"/>
              <w:bottom w:val="single" w:sz="2" w:space="0" w:color="auto"/>
            </w:tcBorders>
            <w:vAlign w:val="center"/>
          </w:tcPr>
          <w:p w14:paraId="24B690B8" w14:textId="77777777" w:rsidR="00C92F8A" w:rsidRPr="003D6C1F" w:rsidRDefault="00C92F8A" w:rsidP="00D41F3A">
            <w:pPr>
              <w:spacing w:line="276" w:lineRule="auto"/>
              <w:jc w:val="center"/>
              <w:rPr>
                <w:rFonts w:ascii="Times New Roman" w:hAnsi="Times New Roman" w:cs="Times New Roman"/>
                <w:sz w:val="24"/>
                <w:szCs w:val="24"/>
                <w:lang w:val="en-US"/>
              </w:rPr>
            </w:pPr>
            <w:proofErr w:type="spellStart"/>
            <w:r w:rsidRPr="003D6C1F">
              <w:rPr>
                <w:rFonts w:ascii="Times New Roman" w:hAnsi="Times New Roman" w:cs="Times New Roman"/>
                <w:sz w:val="24"/>
                <w:szCs w:val="24"/>
                <w:lang w:val="en-US"/>
              </w:rPr>
              <w:t>Estim</w:t>
            </w:r>
            <w:proofErr w:type="spellEnd"/>
          </w:p>
        </w:tc>
        <w:tc>
          <w:tcPr>
            <w:tcW w:w="236" w:type="dxa"/>
            <w:tcBorders>
              <w:left w:val="nil"/>
              <w:bottom w:val="single" w:sz="2" w:space="0" w:color="auto"/>
            </w:tcBorders>
          </w:tcPr>
          <w:p w14:paraId="0ADAB797" w14:textId="77777777" w:rsidR="00C92F8A" w:rsidRPr="003D6C1F" w:rsidRDefault="00C92F8A" w:rsidP="00D41F3A">
            <w:pPr>
              <w:jc w:val="center"/>
              <w:rPr>
                <w:rFonts w:ascii="Times New Roman" w:hAnsi="Times New Roman" w:cs="Times New Roman"/>
                <w:sz w:val="24"/>
                <w:szCs w:val="24"/>
                <w:lang w:val="en-US"/>
              </w:rPr>
            </w:pPr>
          </w:p>
        </w:tc>
        <w:tc>
          <w:tcPr>
            <w:tcW w:w="525" w:type="dxa"/>
            <w:tcBorders>
              <w:top w:val="single" w:sz="2" w:space="0" w:color="auto"/>
              <w:left w:val="nil"/>
              <w:bottom w:val="single" w:sz="2" w:space="0" w:color="auto"/>
            </w:tcBorders>
          </w:tcPr>
          <w:p w14:paraId="03C1E00B" w14:textId="77777777" w:rsidR="00C92F8A" w:rsidRPr="003D6C1F" w:rsidRDefault="00C92F8A" w:rsidP="00D41F3A">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16" w:type="dxa"/>
            <w:tcBorders>
              <w:top w:val="single" w:sz="2" w:space="0" w:color="auto"/>
              <w:left w:val="nil"/>
              <w:bottom w:val="single" w:sz="2" w:space="0" w:color="auto"/>
            </w:tcBorders>
            <w:vAlign w:val="center"/>
          </w:tcPr>
          <w:p w14:paraId="3FBCC4B6"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r>
      <w:tr w:rsidR="00D41F3A" w:rsidRPr="003D6C1F" w14:paraId="68C26370" w14:textId="77777777" w:rsidTr="00D41F3A">
        <w:tc>
          <w:tcPr>
            <w:tcW w:w="4769" w:type="dxa"/>
            <w:gridSpan w:val="2"/>
            <w:tcBorders>
              <w:top w:val="single" w:sz="18" w:space="0" w:color="auto"/>
              <w:bottom w:val="single" w:sz="4" w:space="0" w:color="auto"/>
            </w:tcBorders>
          </w:tcPr>
          <w:p w14:paraId="11798D7B"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tcBorders>
            <w:vAlign w:val="center"/>
          </w:tcPr>
          <w:p w14:paraId="7F356160"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4" w:space="0" w:color="auto"/>
            </w:tcBorders>
            <w:vAlign w:val="center"/>
          </w:tcPr>
          <w:p w14:paraId="3DE59AD5" w14:textId="77777777" w:rsidR="00C92F8A" w:rsidRPr="003D6C1F" w:rsidRDefault="00C92F8A" w:rsidP="006A6C1B">
            <w:pPr>
              <w:spacing w:line="276" w:lineRule="auto"/>
              <w:rPr>
                <w:rFonts w:ascii="Times New Roman" w:hAnsi="Times New Roman" w:cs="Times New Roman"/>
                <w:sz w:val="24"/>
                <w:szCs w:val="24"/>
                <w:lang w:val="en-US"/>
              </w:rPr>
            </w:pPr>
          </w:p>
        </w:tc>
        <w:tc>
          <w:tcPr>
            <w:tcW w:w="906" w:type="dxa"/>
            <w:tcBorders>
              <w:top w:val="single" w:sz="18" w:space="0" w:color="auto"/>
              <w:left w:val="nil"/>
              <w:bottom w:val="single" w:sz="4" w:space="0" w:color="auto"/>
            </w:tcBorders>
            <w:vAlign w:val="center"/>
          </w:tcPr>
          <w:p w14:paraId="2C71BA1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18" w:space="0" w:color="auto"/>
              <w:left w:val="nil"/>
              <w:bottom w:val="single" w:sz="4" w:space="0" w:color="auto"/>
            </w:tcBorders>
          </w:tcPr>
          <w:p w14:paraId="21FBEC1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18" w:space="0" w:color="auto"/>
              <w:left w:val="nil"/>
              <w:bottom w:val="single" w:sz="4" w:space="0" w:color="auto"/>
              <w:right w:val="nil"/>
            </w:tcBorders>
          </w:tcPr>
          <w:p w14:paraId="589D77B0"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top w:val="single" w:sz="18" w:space="0" w:color="auto"/>
              <w:left w:val="nil"/>
              <w:bottom w:val="single" w:sz="4" w:space="0" w:color="auto"/>
            </w:tcBorders>
            <w:vAlign w:val="center"/>
          </w:tcPr>
          <w:p w14:paraId="2C05776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1191D0C9" w14:textId="77777777" w:rsidTr="00D41F3A">
        <w:tc>
          <w:tcPr>
            <w:tcW w:w="0" w:type="auto"/>
            <w:tcBorders>
              <w:top w:val="single" w:sz="4" w:space="0" w:color="auto"/>
            </w:tcBorders>
          </w:tcPr>
          <w:p w14:paraId="046DA24C"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CF7F295"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4F222814"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6C685B1C"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w:t>
            </w:r>
            <w:r w:rsidR="004874F8" w:rsidRPr="003700AD">
              <w:rPr>
                <w:rFonts w:ascii="Times New Roman" w:hAnsi="Times New Roman" w:cs="Times New Roman"/>
                <w:sz w:val="24"/>
                <w:szCs w:val="24"/>
                <w:lang w:val="en-US"/>
              </w:rPr>
              <w:t>2</w:t>
            </w:r>
          </w:p>
        </w:tc>
        <w:tc>
          <w:tcPr>
            <w:tcW w:w="906" w:type="dxa"/>
            <w:tcBorders>
              <w:top w:val="single" w:sz="4" w:space="0" w:color="auto"/>
              <w:left w:val="nil"/>
            </w:tcBorders>
            <w:vAlign w:val="center"/>
          </w:tcPr>
          <w:p w14:paraId="7A7C24D3"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079DA2F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581E8B9"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23C9D8E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0.50</w:t>
            </w:r>
          </w:p>
        </w:tc>
      </w:tr>
      <w:tr w:rsidR="00D41F3A" w:rsidRPr="003D6C1F" w14:paraId="6F0E97CC" w14:textId="77777777" w:rsidTr="00D41F3A">
        <w:tc>
          <w:tcPr>
            <w:tcW w:w="0" w:type="auto"/>
          </w:tcPr>
          <w:p w14:paraId="2203667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777ECCF4"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568991C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bottom w:val="nil"/>
            </w:tcBorders>
            <w:vAlign w:val="center"/>
          </w:tcPr>
          <w:p w14:paraId="76AAFAF9"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183.73</w:t>
            </w:r>
            <w:r w:rsidR="00221926" w:rsidRPr="003700AD">
              <w:rPr>
                <w:rFonts w:ascii="Times New Roman" w:hAnsi="Times New Roman" w:cs="Times New Roman"/>
                <w:sz w:val="24"/>
                <w:szCs w:val="24"/>
                <w:lang w:val="en-US"/>
              </w:rPr>
              <w:t>***</w:t>
            </w:r>
          </w:p>
        </w:tc>
        <w:tc>
          <w:tcPr>
            <w:tcW w:w="906" w:type="dxa"/>
            <w:tcBorders>
              <w:left w:val="nil"/>
            </w:tcBorders>
            <w:vAlign w:val="center"/>
          </w:tcPr>
          <w:p w14:paraId="186B27A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1DE168D"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013FEF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A29C24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50.81</w:t>
            </w:r>
            <w:r w:rsidR="00CC4B12" w:rsidRPr="00CC4B12">
              <w:rPr>
                <w:rFonts w:ascii="Times New Roman" w:hAnsi="Times New Roman" w:cs="Times New Roman"/>
                <w:sz w:val="24"/>
                <w:szCs w:val="24"/>
                <w:lang w:val="en-US"/>
              </w:rPr>
              <w:t>***</w:t>
            </w:r>
          </w:p>
        </w:tc>
      </w:tr>
      <w:tr w:rsidR="00D41F3A" w:rsidRPr="003D6C1F" w14:paraId="65795F04" w14:textId="77777777" w:rsidTr="00D41F3A">
        <w:tc>
          <w:tcPr>
            <w:tcW w:w="0" w:type="auto"/>
          </w:tcPr>
          <w:p w14:paraId="1DE258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0F7A8AFD"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6B32CE4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tcBorders>
            <w:vAlign w:val="center"/>
          </w:tcPr>
          <w:p w14:paraId="172110E7"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w:t>
            </w:r>
            <w:r w:rsidR="004874F8" w:rsidRPr="003700AD">
              <w:rPr>
                <w:rFonts w:ascii="Times New Roman" w:hAnsi="Times New Roman" w:cs="Times New Roman"/>
                <w:sz w:val="24"/>
                <w:szCs w:val="24"/>
                <w:lang w:val="en-US"/>
              </w:rPr>
              <w:t>18</w:t>
            </w:r>
            <w:r w:rsidR="003700AD" w:rsidRPr="00D41F3A">
              <w:rPr>
                <w:rFonts w:ascii="Times New Roman" w:hAnsi="Times New Roman" w:cs="Times New Roman"/>
                <w:sz w:val="24"/>
                <w:szCs w:val="24"/>
                <w:lang w:val="en-US"/>
              </w:rPr>
              <w:t xml:space="preserve"> </w:t>
            </w:r>
            <w:r w:rsidR="003700AD" w:rsidRPr="003700AD">
              <w:rPr>
                <w:rFonts w:ascii="Times New Roman" w:hAnsi="Times New Roman" w:cs="Times New Roman"/>
                <w:sz w:val="24"/>
                <w:szCs w:val="24"/>
                <w:lang w:val="en-US"/>
              </w:rPr>
              <w:t>**</w:t>
            </w:r>
          </w:p>
        </w:tc>
        <w:tc>
          <w:tcPr>
            <w:tcW w:w="906" w:type="dxa"/>
            <w:tcBorders>
              <w:left w:val="nil"/>
            </w:tcBorders>
            <w:vAlign w:val="center"/>
          </w:tcPr>
          <w:p w14:paraId="6A9238EB" w14:textId="77777777" w:rsidR="00C92F8A" w:rsidRPr="003D6C1F" w:rsidRDefault="00C92F8A" w:rsidP="006A6C1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236" w:type="dxa"/>
            <w:tcBorders>
              <w:left w:val="nil"/>
            </w:tcBorders>
          </w:tcPr>
          <w:p w14:paraId="069E88C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AF137D9" w14:textId="77777777" w:rsidR="00C92F8A" w:rsidRPr="00CC4B12" w:rsidRDefault="00C92F8A" w:rsidP="00C92F8A">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62F82A3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0.47</w:t>
            </w:r>
          </w:p>
        </w:tc>
      </w:tr>
      <w:tr w:rsidR="00D41F3A" w:rsidRPr="003D6C1F" w14:paraId="742851DA" w14:textId="77777777" w:rsidTr="00D41F3A">
        <w:tc>
          <w:tcPr>
            <w:tcW w:w="0" w:type="auto"/>
          </w:tcPr>
          <w:p w14:paraId="7C3F1C2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C270B9C" w14:textId="5A16DFC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20F52F9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7930B954"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w:t>
            </w:r>
            <w:r w:rsidR="004874F8" w:rsidRPr="003700AD">
              <w:rPr>
                <w:rFonts w:ascii="Times New Roman" w:hAnsi="Times New Roman" w:cs="Times New Roman"/>
                <w:sz w:val="24"/>
                <w:szCs w:val="24"/>
                <w:lang w:val="en-US"/>
              </w:rPr>
              <w:t>1</w:t>
            </w:r>
            <w:r w:rsidR="003700AD" w:rsidRPr="003700AD">
              <w:rPr>
                <w:rFonts w:ascii="Times New Roman" w:hAnsi="Times New Roman" w:cs="Times New Roman"/>
                <w:sz w:val="24"/>
                <w:szCs w:val="24"/>
                <w:lang w:val="en-US"/>
              </w:rPr>
              <w:t>***</w:t>
            </w:r>
          </w:p>
        </w:tc>
        <w:tc>
          <w:tcPr>
            <w:tcW w:w="906" w:type="dxa"/>
            <w:tcBorders>
              <w:left w:val="nil"/>
            </w:tcBorders>
            <w:vAlign w:val="center"/>
          </w:tcPr>
          <w:p w14:paraId="5D42D229"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7855877"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19FCAD0"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6A34518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1.98</w:t>
            </w:r>
            <w:r w:rsidR="00CC4B12" w:rsidRPr="00CC4B12">
              <w:rPr>
                <w:rFonts w:ascii="Times New Roman" w:hAnsi="Times New Roman" w:cs="Times New Roman"/>
                <w:sz w:val="24"/>
                <w:szCs w:val="24"/>
                <w:lang w:val="en-US"/>
              </w:rPr>
              <w:t>*</w:t>
            </w:r>
          </w:p>
        </w:tc>
      </w:tr>
      <w:tr w:rsidR="00D41F3A" w:rsidRPr="003D6C1F" w14:paraId="1F83A435" w14:textId="77777777" w:rsidTr="00D41F3A">
        <w:tc>
          <w:tcPr>
            <w:tcW w:w="0" w:type="auto"/>
          </w:tcPr>
          <w:p w14:paraId="49D90B23"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268D09C5" w14:textId="3A94520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0BBC8C0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5B55C57C"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3.88</w:t>
            </w:r>
            <w:r w:rsidR="003700AD" w:rsidRPr="003700AD">
              <w:rPr>
                <w:rFonts w:ascii="Times New Roman" w:hAnsi="Times New Roman" w:cs="Times New Roman"/>
                <w:sz w:val="24"/>
                <w:szCs w:val="24"/>
                <w:lang w:val="en-US"/>
              </w:rPr>
              <w:t>***</w:t>
            </w:r>
          </w:p>
        </w:tc>
        <w:tc>
          <w:tcPr>
            <w:tcW w:w="906" w:type="dxa"/>
            <w:tcBorders>
              <w:left w:val="nil"/>
            </w:tcBorders>
            <w:vAlign w:val="center"/>
          </w:tcPr>
          <w:p w14:paraId="0485FC1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323DFB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24AF4AE"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009998B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2.90</w:t>
            </w:r>
            <w:r w:rsidR="00CC4B12" w:rsidRPr="00CC4B12">
              <w:rPr>
                <w:rFonts w:ascii="Times New Roman" w:hAnsi="Times New Roman" w:cs="Times New Roman"/>
                <w:sz w:val="24"/>
                <w:szCs w:val="24"/>
                <w:lang w:val="en-US"/>
              </w:rPr>
              <w:t>***</w:t>
            </w:r>
          </w:p>
        </w:tc>
      </w:tr>
      <w:tr w:rsidR="00D41F3A" w:rsidRPr="003D6C1F" w14:paraId="39674A56" w14:textId="77777777" w:rsidTr="00D41F3A">
        <w:tc>
          <w:tcPr>
            <w:tcW w:w="0" w:type="auto"/>
          </w:tcPr>
          <w:p w14:paraId="183F39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C9E390A" w14:textId="671BA3DE"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tcBorders>
            <w:vAlign w:val="center"/>
          </w:tcPr>
          <w:p w14:paraId="6CFF011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DD9F0C1"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w:t>
            </w:r>
            <w:r w:rsidR="004874F8" w:rsidRPr="003700AD">
              <w:rPr>
                <w:rFonts w:ascii="Times New Roman" w:hAnsi="Times New Roman" w:cs="Times New Roman"/>
                <w:sz w:val="24"/>
                <w:szCs w:val="24"/>
                <w:lang w:val="en-US"/>
              </w:rPr>
              <w:t>19</w:t>
            </w:r>
          </w:p>
        </w:tc>
        <w:tc>
          <w:tcPr>
            <w:tcW w:w="906" w:type="dxa"/>
            <w:tcBorders>
              <w:left w:val="nil"/>
            </w:tcBorders>
            <w:vAlign w:val="center"/>
          </w:tcPr>
          <w:p w14:paraId="7CF5D97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EA5147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1E0E9F27"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1FC5C2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2.35</w:t>
            </w:r>
            <w:r w:rsidR="00CC4B12" w:rsidRPr="00CC4B12">
              <w:rPr>
                <w:rFonts w:ascii="Times New Roman" w:hAnsi="Times New Roman" w:cs="Times New Roman"/>
                <w:sz w:val="24"/>
                <w:szCs w:val="24"/>
                <w:lang w:val="en-US"/>
              </w:rPr>
              <w:t>**</w:t>
            </w:r>
          </w:p>
        </w:tc>
      </w:tr>
      <w:tr w:rsidR="00D41F3A" w:rsidRPr="003D6C1F" w14:paraId="10D8C09F" w14:textId="77777777" w:rsidTr="00D41F3A">
        <w:tc>
          <w:tcPr>
            <w:tcW w:w="0" w:type="auto"/>
          </w:tcPr>
          <w:p w14:paraId="4A9B91BE" w14:textId="77777777" w:rsidR="00C92F8A" w:rsidRPr="003D6C1F" w:rsidRDefault="00C92F8A" w:rsidP="00DF3E3B">
            <w:pPr>
              <w:rPr>
                <w:rFonts w:ascii="Times New Roman" w:hAnsi="Times New Roman" w:cs="Times New Roman"/>
                <w:sz w:val="24"/>
                <w:szCs w:val="24"/>
                <w:lang w:val="en-US"/>
              </w:rPr>
            </w:pPr>
          </w:p>
        </w:tc>
        <w:tc>
          <w:tcPr>
            <w:tcW w:w="4547" w:type="dxa"/>
          </w:tcPr>
          <w:p w14:paraId="4D331152" w14:textId="77777777" w:rsidR="00C92F8A" w:rsidRPr="00656122" w:rsidRDefault="00C92F8A" w:rsidP="00DF3E3B">
            <w:pPr>
              <w:rPr>
                <w:rFonts w:ascii="Times New Roman" w:hAnsi="Times New Roman" w:cs="Times New Roman"/>
                <w:sz w:val="24"/>
                <w:szCs w:val="24"/>
                <w:lang w:val="en-US"/>
              </w:rPr>
            </w:pPr>
          </w:p>
        </w:tc>
        <w:tc>
          <w:tcPr>
            <w:tcW w:w="0" w:type="auto"/>
            <w:tcBorders>
              <w:left w:val="nil"/>
            </w:tcBorders>
            <w:vAlign w:val="center"/>
          </w:tcPr>
          <w:p w14:paraId="3B2C54D3"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2EBEFAEB" w14:textId="77777777" w:rsidR="00C92F8A" w:rsidRPr="003B53D3"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6FACE229"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566D221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3C205CE"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356578D1" w14:textId="77777777" w:rsidR="00C92F8A" w:rsidRPr="00CC4B12" w:rsidRDefault="00C92F8A" w:rsidP="00D41F3A">
            <w:pPr>
              <w:rPr>
                <w:rFonts w:ascii="Times New Roman" w:hAnsi="Times New Roman" w:cs="Times New Roman"/>
                <w:sz w:val="24"/>
                <w:szCs w:val="24"/>
                <w:lang w:val="en-US"/>
              </w:rPr>
            </w:pPr>
          </w:p>
        </w:tc>
      </w:tr>
      <w:tr w:rsidR="00C92F8A" w:rsidRPr="003D6C1F" w14:paraId="37718F2F" w14:textId="77777777" w:rsidTr="00D41F3A">
        <w:tc>
          <w:tcPr>
            <w:tcW w:w="4769" w:type="dxa"/>
            <w:gridSpan w:val="2"/>
            <w:tcBorders>
              <w:bottom w:val="single" w:sz="4" w:space="0" w:color="auto"/>
            </w:tcBorders>
          </w:tcPr>
          <w:p w14:paraId="66624D4E"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 Interaction terms</w:t>
            </w:r>
          </w:p>
        </w:tc>
        <w:tc>
          <w:tcPr>
            <w:tcW w:w="0" w:type="auto"/>
            <w:tcBorders>
              <w:left w:val="nil"/>
              <w:bottom w:val="single" w:sz="4" w:space="0" w:color="auto"/>
            </w:tcBorders>
            <w:vAlign w:val="center"/>
          </w:tcPr>
          <w:p w14:paraId="643C965B"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36105EB" w14:textId="77777777" w:rsidR="00C92F8A" w:rsidRPr="003B53D3"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3C2CA83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183E276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379DFE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158F59B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072BD3E2" w14:textId="77777777" w:rsidTr="00D41F3A">
        <w:tc>
          <w:tcPr>
            <w:tcW w:w="0" w:type="auto"/>
            <w:tcBorders>
              <w:top w:val="single" w:sz="4" w:space="0" w:color="auto"/>
            </w:tcBorders>
          </w:tcPr>
          <w:p w14:paraId="1A8EBF6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15207F7" w14:textId="2A6A66DF"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top w:val="single" w:sz="4" w:space="0" w:color="auto"/>
              <w:left w:val="nil"/>
            </w:tcBorders>
            <w:vAlign w:val="center"/>
          </w:tcPr>
          <w:p w14:paraId="7308935A"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2B09D104" w14:textId="77777777" w:rsidR="00C92F8A" w:rsidRPr="00691DAF" w:rsidRDefault="004874F8" w:rsidP="00D41F3A">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1.78</w:t>
            </w:r>
          </w:p>
        </w:tc>
        <w:tc>
          <w:tcPr>
            <w:tcW w:w="906" w:type="dxa"/>
            <w:tcBorders>
              <w:top w:val="single" w:sz="4" w:space="0" w:color="auto"/>
              <w:left w:val="nil"/>
            </w:tcBorders>
            <w:vAlign w:val="center"/>
          </w:tcPr>
          <w:p w14:paraId="32A460E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6725EDE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3523D5E3"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3AD136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0.08</w:t>
            </w:r>
          </w:p>
        </w:tc>
      </w:tr>
      <w:tr w:rsidR="00D41F3A" w:rsidRPr="003D6C1F" w14:paraId="57CC5032" w14:textId="77777777" w:rsidTr="00D41F3A">
        <w:tc>
          <w:tcPr>
            <w:tcW w:w="0" w:type="auto"/>
          </w:tcPr>
          <w:p w14:paraId="376C45B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FBA60CE" w14:textId="4EF95014"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3C209FF2"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4AA4C9F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w:t>
            </w:r>
            <w:r w:rsidR="004874F8" w:rsidRPr="00CC4B12">
              <w:rPr>
                <w:rFonts w:ascii="Times New Roman" w:hAnsi="Times New Roman" w:cs="Times New Roman"/>
                <w:sz w:val="24"/>
                <w:szCs w:val="24"/>
                <w:lang w:val="en-US"/>
              </w:rPr>
              <w:t>21</w:t>
            </w:r>
          </w:p>
        </w:tc>
        <w:tc>
          <w:tcPr>
            <w:tcW w:w="906" w:type="dxa"/>
            <w:tcBorders>
              <w:left w:val="nil"/>
            </w:tcBorders>
            <w:vAlign w:val="center"/>
          </w:tcPr>
          <w:p w14:paraId="2EE5451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C98C2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7029BA"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18FDB31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2.16</w:t>
            </w:r>
          </w:p>
        </w:tc>
      </w:tr>
      <w:tr w:rsidR="00D41F3A" w:rsidRPr="00656122" w14:paraId="5E96B126" w14:textId="77777777" w:rsidTr="00D41F3A">
        <w:tc>
          <w:tcPr>
            <w:tcW w:w="0" w:type="auto"/>
          </w:tcPr>
          <w:p w14:paraId="542D7C02"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6FFB3D81" w14:textId="4D81EBA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1473637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29BBB1C3"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9.59</w:t>
            </w:r>
            <w:r w:rsidR="00CC4B12" w:rsidRPr="00CC4B12">
              <w:rPr>
                <w:rFonts w:ascii="Times New Roman" w:hAnsi="Times New Roman" w:cs="Times New Roman"/>
                <w:sz w:val="24"/>
                <w:szCs w:val="24"/>
                <w:lang w:val="en-US"/>
              </w:rPr>
              <w:t>**</w:t>
            </w:r>
          </w:p>
        </w:tc>
        <w:tc>
          <w:tcPr>
            <w:tcW w:w="906" w:type="dxa"/>
            <w:tcBorders>
              <w:left w:val="nil"/>
            </w:tcBorders>
            <w:vAlign w:val="center"/>
          </w:tcPr>
          <w:p w14:paraId="209F3E0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81BC1F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EC6994"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79B5EF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4.57</w:t>
            </w:r>
            <w:r w:rsidR="00CC4B12">
              <w:rPr>
                <w:rFonts w:ascii="Times New Roman" w:hAnsi="Times New Roman" w:cs="Times New Roman"/>
                <w:sz w:val="24"/>
                <w:szCs w:val="24"/>
                <w:lang w:val="en-US"/>
              </w:rPr>
              <w:t>*</w:t>
            </w:r>
          </w:p>
        </w:tc>
      </w:tr>
      <w:tr w:rsidR="00D41F3A" w:rsidRPr="00D876C9" w14:paraId="4A4D2803" w14:textId="77777777" w:rsidTr="00D41F3A">
        <w:tc>
          <w:tcPr>
            <w:tcW w:w="0" w:type="auto"/>
          </w:tcPr>
          <w:p w14:paraId="5616D7F8" w14:textId="77777777" w:rsidR="00C92F8A" w:rsidRPr="003D6C1F" w:rsidRDefault="00C92F8A" w:rsidP="00DF3E3B">
            <w:pPr>
              <w:rPr>
                <w:rFonts w:ascii="Times New Roman" w:hAnsi="Times New Roman" w:cs="Times New Roman"/>
                <w:sz w:val="24"/>
                <w:szCs w:val="24"/>
                <w:lang w:val="en-US"/>
              </w:rPr>
            </w:pPr>
          </w:p>
        </w:tc>
        <w:tc>
          <w:tcPr>
            <w:tcW w:w="4547" w:type="dxa"/>
          </w:tcPr>
          <w:p w14:paraId="456824C7" w14:textId="316C925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left w:val="nil"/>
            </w:tcBorders>
            <w:vAlign w:val="center"/>
          </w:tcPr>
          <w:p w14:paraId="4757BE69"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C308D0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4874F8" w:rsidRPr="00CC4B12">
              <w:rPr>
                <w:rFonts w:ascii="Times New Roman" w:hAnsi="Times New Roman" w:cs="Times New Roman"/>
                <w:sz w:val="24"/>
                <w:szCs w:val="24"/>
                <w:lang w:val="en-US"/>
              </w:rPr>
              <w:t>66</w:t>
            </w:r>
            <w:r w:rsidR="00CC4B12" w:rsidRPr="00CC4B12">
              <w:rPr>
                <w:rFonts w:ascii="Times New Roman" w:hAnsi="Times New Roman" w:cs="Times New Roman"/>
                <w:sz w:val="24"/>
                <w:szCs w:val="24"/>
                <w:lang w:val="en-US"/>
              </w:rPr>
              <w:t>***</w:t>
            </w:r>
          </w:p>
        </w:tc>
        <w:tc>
          <w:tcPr>
            <w:tcW w:w="906" w:type="dxa"/>
            <w:tcBorders>
              <w:left w:val="nil"/>
            </w:tcBorders>
            <w:vAlign w:val="center"/>
          </w:tcPr>
          <w:p w14:paraId="3D9DFE1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7129579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A127EF8"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29DC9A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1.61</w:t>
            </w:r>
          </w:p>
        </w:tc>
      </w:tr>
      <w:tr w:rsidR="00D41F3A" w:rsidRPr="00D876C9" w14:paraId="682396D6" w14:textId="77777777" w:rsidTr="00D41F3A">
        <w:tc>
          <w:tcPr>
            <w:tcW w:w="0" w:type="auto"/>
          </w:tcPr>
          <w:p w14:paraId="0D04E4F8" w14:textId="77777777" w:rsidR="00C92F8A" w:rsidRPr="003D6C1F" w:rsidRDefault="00C92F8A" w:rsidP="00DF3E3B">
            <w:pPr>
              <w:rPr>
                <w:rFonts w:ascii="Times New Roman" w:hAnsi="Times New Roman" w:cs="Times New Roman"/>
                <w:sz w:val="24"/>
                <w:szCs w:val="24"/>
                <w:lang w:val="en-US"/>
              </w:rPr>
            </w:pPr>
          </w:p>
        </w:tc>
        <w:tc>
          <w:tcPr>
            <w:tcW w:w="4547" w:type="dxa"/>
          </w:tcPr>
          <w:p w14:paraId="0FD0A476" w14:textId="466A1549"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5241F658"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47945FA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1.0</w:t>
            </w:r>
            <w:r w:rsidR="004874F8" w:rsidRPr="00CC4B12">
              <w:rPr>
                <w:rFonts w:ascii="Times New Roman" w:hAnsi="Times New Roman" w:cs="Times New Roman"/>
                <w:sz w:val="24"/>
                <w:szCs w:val="24"/>
                <w:lang w:val="en-US"/>
              </w:rPr>
              <w:t>2</w:t>
            </w:r>
          </w:p>
        </w:tc>
        <w:tc>
          <w:tcPr>
            <w:tcW w:w="906" w:type="dxa"/>
            <w:tcBorders>
              <w:left w:val="nil"/>
            </w:tcBorders>
            <w:vAlign w:val="center"/>
          </w:tcPr>
          <w:p w14:paraId="2225EFF8"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2473CB5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94BD48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D25A47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1.31</w:t>
            </w:r>
          </w:p>
        </w:tc>
      </w:tr>
      <w:tr w:rsidR="00D41F3A" w:rsidRPr="00D876C9" w14:paraId="4C690FB7" w14:textId="77777777" w:rsidTr="00D41F3A">
        <w:tc>
          <w:tcPr>
            <w:tcW w:w="0" w:type="auto"/>
          </w:tcPr>
          <w:p w14:paraId="385E8AA0" w14:textId="77777777" w:rsidR="00C92F8A" w:rsidRPr="003D6C1F" w:rsidRDefault="00C92F8A" w:rsidP="00DF3E3B">
            <w:pPr>
              <w:rPr>
                <w:rFonts w:ascii="Times New Roman" w:hAnsi="Times New Roman" w:cs="Times New Roman"/>
                <w:sz w:val="24"/>
                <w:szCs w:val="24"/>
                <w:lang w:val="en-US"/>
              </w:rPr>
            </w:pPr>
          </w:p>
        </w:tc>
        <w:tc>
          <w:tcPr>
            <w:tcW w:w="4547" w:type="dxa"/>
          </w:tcPr>
          <w:p w14:paraId="1DF8F1C5" w14:textId="42B14122"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725FDDA4"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62C6DCEE"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1.82</w:t>
            </w:r>
            <w:r w:rsidR="00CC4B12" w:rsidRPr="00CC4B12">
              <w:rPr>
                <w:rFonts w:ascii="Times New Roman" w:hAnsi="Times New Roman" w:cs="Times New Roman"/>
                <w:sz w:val="24"/>
                <w:szCs w:val="24"/>
                <w:lang w:val="en-US"/>
              </w:rPr>
              <w:t>*</w:t>
            </w:r>
          </w:p>
        </w:tc>
        <w:tc>
          <w:tcPr>
            <w:tcW w:w="906" w:type="dxa"/>
            <w:tcBorders>
              <w:left w:val="nil"/>
            </w:tcBorders>
            <w:vAlign w:val="center"/>
          </w:tcPr>
          <w:p w14:paraId="0216762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2BF418F"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6E42D5CD"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5111BE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2.37</w:t>
            </w:r>
            <w:r w:rsidR="00CC4B12">
              <w:rPr>
                <w:rFonts w:ascii="Times New Roman" w:hAnsi="Times New Roman" w:cs="Times New Roman"/>
                <w:sz w:val="24"/>
                <w:szCs w:val="24"/>
                <w:lang w:val="en-US"/>
              </w:rPr>
              <w:t>**</w:t>
            </w:r>
          </w:p>
        </w:tc>
      </w:tr>
      <w:tr w:rsidR="00D41F3A" w:rsidRPr="00D876C9" w14:paraId="5CB3049B" w14:textId="77777777" w:rsidTr="00D41F3A">
        <w:tc>
          <w:tcPr>
            <w:tcW w:w="0" w:type="auto"/>
          </w:tcPr>
          <w:p w14:paraId="758CB74B" w14:textId="77777777" w:rsidR="00C92F8A" w:rsidRPr="003D6C1F" w:rsidRDefault="00C92F8A" w:rsidP="00DF3E3B">
            <w:pPr>
              <w:rPr>
                <w:rFonts w:ascii="Times New Roman" w:hAnsi="Times New Roman" w:cs="Times New Roman"/>
                <w:sz w:val="24"/>
                <w:szCs w:val="24"/>
                <w:lang w:val="en-US"/>
              </w:rPr>
            </w:pPr>
          </w:p>
        </w:tc>
        <w:tc>
          <w:tcPr>
            <w:tcW w:w="4547" w:type="dxa"/>
          </w:tcPr>
          <w:p w14:paraId="3260B3F4" w14:textId="77777777" w:rsidR="00C92F8A" w:rsidRDefault="00C92F8A" w:rsidP="00DF3E3B">
            <w:pPr>
              <w:rPr>
                <w:rFonts w:ascii="Times New Roman" w:hAnsi="Times New Roman" w:cs="Times New Roman"/>
                <w:sz w:val="24"/>
                <w:szCs w:val="24"/>
                <w:lang w:val="en-US"/>
              </w:rPr>
            </w:pPr>
          </w:p>
        </w:tc>
        <w:tc>
          <w:tcPr>
            <w:tcW w:w="0" w:type="auto"/>
            <w:tcBorders>
              <w:left w:val="nil"/>
            </w:tcBorders>
            <w:vAlign w:val="center"/>
          </w:tcPr>
          <w:p w14:paraId="42E46D49"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50415499" w14:textId="77777777" w:rsidR="00C92F8A" w:rsidRPr="00CC4B12"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75574B91"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0FAFF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82E5474"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146AB51E" w14:textId="77777777" w:rsidR="00C92F8A" w:rsidRPr="00CC4B12" w:rsidRDefault="00C92F8A" w:rsidP="00D41F3A">
            <w:pPr>
              <w:rPr>
                <w:rFonts w:ascii="Times New Roman" w:hAnsi="Times New Roman" w:cs="Times New Roman"/>
                <w:sz w:val="24"/>
                <w:szCs w:val="24"/>
                <w:lang w:val="en-US"/>
              </w:rPr>
            </w:pPr>
          </w:p>
        </w:tc>
      </w:tr>
      <w:tr w:rsidR="00C92F8A" w:rsidRPr="003D6C1F" w14:paraId="163C057A" w14:textId="77777777" w:rsidTr="00D41F3A">
        <w:tc>
          <w:tcPr>
            <w:tcW w:w="4769" w:type="dxa"/>
            <w:gridSpan w:val="2"/>
            <w:tcBorders>
              <w:bottom w:val="single" w:sz="4" w:space="0" w:color="auto"/>
            </w:tcBorders>
          </w:tcPr>
          <w:p w14:paraId="5AC49DCD"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 Quadratic terms</w:t>
            </w:r>
          </w:p>
        </w:tc>
        <w:tc>
          <w:tcPr>
            <w:tcW w:w="0" w:type="auto"/>
            <w:tcBorders>
              <w:left w:val="nil"/>
              <w:bottom w:val="single" w:sz="4" w:space="0" w:color="auto"/>
            </w:tcBorders>
            <w:vAlign w:val="center"/>
          </w:tcPr>
          <w:p w14:paraId="43E6A61A"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27F0B1E" w14:textId="77777777" w:rsidR="00C92F8A" w:rsidRPr="00CC4B12"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5EDA1EF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70E1E1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48F872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3140990B"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2A85B395" w14:textId="77777777" w:rsidTr="00D41F3A">
        <w:tc>
          <w:tcPr>
            <w:tcW w:w="0" w:type="auto"/>
            <w:tcBorders>
              <w:top w:val="single" w:sz="4" w:space="0" w:color="auto"/>
            </w:tcBorders>
          </w:tcPr>
          <w:p w14:paraId="17AAE1EE"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11AA1B5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Pr="00656122">
              <w:rPr>
                <w:rFonts w:ascii="Times New Roman" w:hAnsi="Times New Roman" w:cs="Times New Roman"/>
                <w:sz w:val="24"/>
                <w:szCs w:val="24"/>
                <w:vertAlign w:val="superscript"/>
                <w:lang w:val="en-US"/>
              </w:rPr>
              <w:t>2</w:t>
            </w:r>
          </w:p>
        </w:tc>
        <w:tc>
          <w:tcPr>
            <w:tcW w:w="0" w:type="auto"/>
            <w:tcBorders>
              <w:top w:val="single" w:sz="4" w:space="0" w:color="auto"/>
              <w:left w:val="nil"/>
            </w:tcBorders>
            <w:vAlign w:val="center"/>
          </w:tcPr>
          <w:p w14:paraId="45E69A36"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3AB6F4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94567F" w:rsidRPr="00CC4B12">
              <w:rPr>
                <w:rFonts w:ascii="Times New Roman" w:hAnsi="Times New Roman" w:cs="Times New Roman"/>
                <w:sz w:val="24"/>
                <w:szCs w:val="24"/>
                <w:lang w:val="en-US"/>
              </w:rPr>
              <w:t>47</w:t>
            </w:r>
          </w:p>
        </w:tc>
        <w:tc>
          <w:tcPr>
            <w:tcW w:w="906" w:type="dxa"/>
            <w:tcBorders>
              <w:top w:val="single" w:sz="4" w:space="0" w:color="auto"/>
              <w:left w:val="nil"/>
            </w:tcBorders>
            <w:vAlign w:val="center"/>
          </w:tcPr>
          <w:p w14:paraId="17D8D34E"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742F117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CBE73B9"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416A6A8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0.13</w:t>
            </w:r>
          </w:p>
        </w:tc>
      </w:tr>
      <w:tr w:rsidR="00D41F3A" w:rsidRPr="003D6C1F" w14:paraId="708FD9CA" w14:textId="77777777" w:rsidTr="00D41F3A">
        <w:tc>
          <w:tcPr>
            <w:tcW w:w="0" w:type="auto"/>
          </w:tcPr>
          <w:p w14:paraId="66471C3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1134A7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6C1BBBAC"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7EFBA187" w14:textId="77777777" w:rsidR="00C92F8A" w:rsidRPr="00CC4B12" w:rsidRDefault="0094567F"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4.38</w:t>
            </w:r>
            <w:r w:rsidR="00CC4B12" w:rsidRPr="00CC4B12">
              <w:rPr>
                <w:rFonts w:ascii="Times New Roman" w:hAnsi="Times New Roman" w:cs="Times New Roman"/>
                <w:sz w:val="24"/>
                <w:szCs w:val="24"/>
                <w:lang w:val="en-US"/>
              </w:rPr>
              <w:t>*</w:t>
            </w:r>
          </w:p>
        </w:tc>
        <w:tc>
          <w:tcPr>
            <w:tcW w:w="906" w:type="dxa"/>
            <w:tcBorders>
              <w:left w:val="nil"/>
            </w:tcBorders>
            <w:vAlign w:val="center"/>
          </w:tcPr>
          <w:p w14:paraId="1670B58D"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CF19F4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C78B525"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1DCA2F9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2.02</w:t>
            </w:r>
          </w:p>
        </w:tc>
      </w:tr>
      <w:tr w:rsidR="00D41F3A" w:rsidRPr="003D6C1F" w14:paraId="7192200D" w14:textId="77777777" w:rsidTr="00D41F3A">
        <w:tc>
          <w:tcPr>
            <w:tcW w:w="0" w:type="auto"/>
          </w:tcPr>
          <w:p w14:paraId="59A30DD9"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F571439"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2AAFB91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325D17F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w:t>
            </w:r>
            <w:r w:rsidR="0094567F" w:rsidRPr="00CC4B12">
              <w:rPr>
                <w:rFonts w:ascii="Times New Roman" w:hAnsi="Times New Roman" w:cs="Times New Roman"/>
                <w:sz w:val="24"/>
                <w:szCs w:val="24"/>
                <w:lang w:val="en-US"/>
              </w:rPr>
              <w:t>3</w:t>
            </w:r>
          </w:p>
        </w:tc>
        <w:tc>
          <w:tcPr>
            <w:tcW w:w="906" w:type="dxa"/>
            <w:tcBorders>
              <w:left w:val="nil"/>
            </w:tcBorders>
            <w:vAlign w:val="center"/>
          </w:tcPr>
          <w:p w14:paraId="386CA8A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3B8E232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6E7298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7D3190EF"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1.50</w:t>
            </w:r>
          </w:p>
        </w:tc>
      </w:tr>
      <w:tr w:rsidR="00D41F3A" w:rsidRPr="003D6C1F" w14:paraId="55E28ACD" w14:textId="77777777" w:rsidTr="00D41F3A">
        <w:tc>
          <w:tcPr>
            <w:tcW w:w="0" w:type="auto"/>
          </w:tcPr>
          <w:p w14:paraId="0DE47D0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19E059C" w14:textId="251C9915"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Phenology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7649F9C0" w14:textId="77777777"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0EFF30EA"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1.4</w:t>
            </w:r>
            <w:r w:rsidR="0094567F" w:rsidRPr="00CC4B12">
              <w:rPr>
                <w:rFonts w:ascii="Times New Roman" w:hAnsi="Times New Roman" w:cs="Times New Roman"/>
                <w:sz w:val="24"/>
                <w:szCs w:val="24"/>
                <w:lang w:val="en-US"/>
              </w:rPr>
              <w:t>0</w:t>
            </w:r>
          </w:p>
        </w:tc>
        <w:tc>
          <w:tcPr>
            <w:tcW w:w="906" w:type="dxa"/>
            <w:tcBorders>
              <w:left w:val="nil"/>
            </w:tcBorders>
            <w:vAlign w:val="center"/>
          </w:tcPr>
          <w:p w14:paraId="6F0445B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1F36CF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42A87116"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530730A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0.94</w:t>
            </w:r>
          </w:p>
        </w:tc>
      </w:tr>
      <w:tr w:rsidR="00D41F3A" w:rsidRPr="003D6C1F" w14:paraId="3EDF4E74" w14:textId="77777777" w:rsidTr="00D41F3A">
        <w:tc>
          <w:tcPr>
            <w:tcW w:w="0" w:type="auto"/>
          </w:tcPr>
          <w:p w14:paraId="6EF3B84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6F18BE2" w14:textId="55298B6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4B901BF7"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728DBBC7"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2.4</w:t>
            </w:r>
            <w:r w:rsidR="0094567F" w:rsidRPr="00CC4B12">
              <w:rPr>
                <w:rFonts w:ascii="Times New Roman" w:hAnsi="Times New Roman" w:cs="Times New Roman"/>
                <w:sz w:val="24"/>
                <w:szCs w:val="24"/>
                <w:lang w:val="en-US"/>
              </w:rPr>
              <w:t>0</w:t>
            </w:r>
            <w:r w:rsidR="00CC4B12" w:rsidRPr="00CC4B12">
              <w:rPr>
                <w:rFonts w:ascii="Times New Roman" w:hAnsi="Times New Roman" w:cs="Times New Roman"/>
                <w:sz w:val="24"/>
                <w:szCs w:val="24"/>
                <w:lang w:val="en-US"/>
              </w:rPr>
              <w:t>***</w:t>
            </w:r>
          </w:p>
        </w:tc>
        <w:tc>
          <w:tcPr>
            <w:tcW w:w="906" w:type="dxa"/>
            <w:tcBorders>
              <w:left w:val="nil"/>
            </w:tcBorders>
            <w:vAlign w:val="center"/>
          </w:tcPr>
          <w:p w14:paraId="4269B47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C3CCD6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3A0237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617E21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3.38</w:t>
            </w:r>
            <w:r w:rsidR="00D41F3A">
              <w:rPr>
                <w:rFonts w:ascii="Times New Roman" w:hAnsi="Times New Roman" w:cs="Times New Roman"/>
                <w:sz w:val="24"/>
                <w:szCs w:val="24"/>
                <w:lang w:val="en-US"/>
              </w:rPr>
              <w:t>***</w:t>
            </w:r>
          </w:p>
        </w:tc>
      </w:tr>
      <w:tr w:rsidR="00D41F3A" w:rsidRPr="003D6C1F" w14:paraId="72607971" w14:textId="77777777" w:rsidTr="00D41F3A">
        <w:tc>
          <w:tcPr>
            <w:tcW w:w="0" w:type="auto"/>
            <w:tcBorders>
              <w:bottom w:val="single" w:sz="18" w:space="0" w:color="auto"/>
            </w:tcBorders>
          </w:tcPr>
          <w:p w14:paraId="17D1991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bottom w:val="single" w:sz="18" w:space="0" w:color="auto"/>
            </w:tcBorders>
          </w:tcPr>
          <w:p w14:paraId="5EEB2F91" w14:textId="35D5C0EA"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 </w:t>
            </w:r>
            <w:r w:rsidRPr="00656122">
              <w:rPr>
                <w:rFonts w:ascii="Times New Roman" w:hAnsi="Times New Roman" w:cs="Times New Roman"/>
                <w:sz w:val="24"/>
                <w:szCs w:val="24"/>
                <w:vertAlign w:val="superscript"/>
                <w:lang w:val="en-US"/>
              </w:rPr>
              <w:t>2</w:t>
            </w:r>
          </w:p>
        </w:tc>
        <w:tc>
          <w:tcPr>
            <w:tcW w:w="0" w:type="auto"/>
            <w:tcBorders>
              <w:left w:val="nil"/>
              <w:bottom w:val="single" w:sz="18" w:space="0" w:color="auto"/>
            </w:tcBorders>
            <w:vAlign w:val="center"/>
          </w:tcPr>
          <w:p w14:paraId="7F8CC58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bottom w:val="single" w:sz="18" w:space="0" w:color="auto"/>
            </w:tcBorders>
            <w:vAlign w:val="center"/>
          </w:tcPr>
          <w:p w14:paraId="5683F0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1.2</w:t>
            </w:r>
            <w:r w:rsidR="0094567F" w:rsidRPr="00CC4B12">
              <w:rPr>
                <w:rFonts w:ascii="Times New Roman" w:hAnsi="Times New Roman" w:cs="Times New Roman"/>
                <w:sz w:val="24"/>
                <w:szCs w:val="24"/>
                <w:lang w:val="en-US"/>
              </w:rPr>
              <w:t>2</w:t>
            </w:r>
          </w:p>
        </w:tc>
        <w:tc>
          <w:tcPr>
            <w:tcW w:w="906" w:type="dxa"/>
            <w:tcBorders>
              <w:left w:val="nil"/>
              <w:bottom w:val="single" w:sz="18" w:space="0" w:color="auto"/>
            </w:tcBorders>
            <w:vAlign w:val="center"/>
          </w:tcPr>
          <w:p w14:paraId="1EB865B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18" w:space="0" w:color="auto"/>
            </w:tcBorders>
          </w:tcPr>
          <w:p w14:paraId="232422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18" w:space="0" w:color="auto"/>
              <w:right w:val="nil"/>
            </w:tcBorders>
          </w:tcPr>
          <w:p w14:paraId="3C46F252" w14:textId="77777777" w:rsidR="00C92F8A" w:rsidRPr="00D41F3A" w:rsidRDefault="00D41F3A" w:rsidP="00DF3E3B">
            <w:pPr>
              <w:jc w:val="center"/>
              <w:rPr>
                <w:rFonts w:ascii="Times New Roman" w:hAnsi="Times New Roman" w:cs="Times New Roman"/>
                <w:sz w:val="24"/>
                <w:szCs w:val="24"/>
                <w:lang w:val="en-US"/>
              </w:rPr>
            </w:pPr>
            <w:r w:rsidRPr="00D41F3A">
              <w:rPr>
                <w:rFonts w:ascii="Times New Roman" w:hAnsi="Times New Roman" w:cs="Times New Roman"/>
                <w:sz w:val="24"/>
                <w:szCs w:val="24"/>
                <w:lang w:val="en-US"/>
              </w:rPr>
              <w:t>15</w:t>
            </w:r>
          </w:p>
        </w:tc>
        <w:tc>
          <w:tcPr>
            <w:tcW w:w="1116" w:type="dxa"/>
            <w:tcBorders>
              <w:left w:val="nil"/>
              <w:bottom w:val="single" w:sz="18" w:space="0" w:color="auto"/>
            </w:tcBorders>
            <w:shd w:val="clear" w:color="auto" w:fill="auto"/>
            <w:vAlign w:val="center"/>
          </w:tcPr>
          <w:p w14:paraId="08CB17E6"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1.80</w:t>
            </w:r>
            <w:r w:rsidR="00D41F3A">
              <w:rPr>
                <w:rFonts w:ascii="Times New Roman" w:hAnsi="Times New Roman" w:cs="Times New Roman"/>
                <w:sz w:val="24"/>
                <w:szCs w:val="24"/>
                <w:lang w:val="en-US"/>
              </w:rPr>
              <w:t>*</w:t>
            </w:r>
          </w:p>
        </w:tc>
      </w:tr>
    </w:tbl>
    <w:p w14:paraId="7A1FC84D" w14:textId="77777777" w:rsidR="00C73ABC" w:rsidRPr="003700AD" w:rsidRDefault="003700AD" w:rsidP="00472CCB">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305433AD" w14:textId="77777777" w:rsidR="00C73ABC" w:rsidRDefault="00C73ABC" w:rsidP="00472CCB">
      <w:pPr>
        <w:spacing w:line="480" w:lineRule="auto"/>
        <w:rPr>
          <w:rFonts w:ascii="Times New Roman" w:hAnsi="Times New Roman" w:cs="Times New Roman"/>
          <w:sz w:val="24"/>
          <w:szCs w:val="24"/>
          <w:lang w:val="en-US"/>
        </w:rPr>
      </w:pPr>
    </w:p>
    <w:p w14:paraId="294F3782" w14:textId="77777777" w:rsidR="00856503" w:rsidRDefault="00856503" w:rsidP="00C73ABC">
      <w:pPr>
        <w:spacing w:line="480" w:lineRule="auto"/>
        <w:rPr>
          <w:rFonts w:ascii="Times New Roman" w:hAnsi="Times New Roman" w:cs="Times New Roman"/>
          <w:sz w:val="24"/>
          <w:szCs w:val="24"/>
          <w:lang w:val="en-US"/>
        </w:rPr>
        <w:sectPr w:rsidR="00856503">
          <w:pgSz w:w="11906" w:h="16838"/>
          <w:pgMar w:top="1417" w:right="1701" w:bottom="1417" w:left="1701" w:header="708" w:footer="708" w:gutter="0"/>
          <w:cols w:space="708"/>
          <w:docGrid w:linePitch="360"/>
        </w:sectPr>
      </w:pPr>
    </w:p>
    <w:p w14:paraId="395BD765" w14:textId="3939BB67" w:rsidR="00E87F88" w:rsidRDefault="00856503" w:rsidP="0070622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1F4876">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 xml:space="preserve">Effects of </w:t>
      </w:r>
      <w:r w:rsidR="00B02B10">
        <w:rPr>
          <w:rFonts w:ascii="Times New Roman" w:hAnsi="Times New Roman" w:cs="Times New Roman"/>
          <w:sz w:val="24"/>
          <w:szCs w:val="24"/>
          <w:lang w:val="en-US"/>
        </w:rPr>
        <w:t xml:space="preserve">three </w:t>
      </w:r>
      <w:r w:rsidR="00706222">
        <w:rPr>
          <w:rFonts w:ascii="Times New Roman" w:hAnsi="Times New Roman" w:cs="Times New Roman"/>
          <w:sz w:val="24"/>
          <w:szCs w:val="24"/>
          <w:lang w:val="en-US"/>
        </w:rPr>
        <w:t>standardized traits</w:t>
      </w:r>
      <w:r w:rsidR="00B02B10">
        <w:rPr>
          <w:rFonts w:ascii="Times New Roman" w:hAnsi="Times New Roman" w:cs="Times New Roman"/>
          <w:sz w:val="24"/>
          <w:szCs w:val="24"/>
          <w:lang w:val="en-US"/>
        </w:rPr>
        <w:t>,</w:t>
      </w:r>
      <w:r w:rsidR="00706222">
        <w:rPr>
          <w:rFonts w:ascii="Times New Roman" w:hAnsi="Times New Roman" w:cs="Times New Roman"/>
          <w:sz w:val="24"/>
          <w:szCs w:val="24"/>
          <w:lang w:val="en-US"/>
        </w:rPr>
        <w:t xml:space="preserve"> flowering phenology, f</w:t>
      </w:r>
      <w:r w:rsidR="006C2C3E">
        <w:rPr>
          <w:rFonts w:ascii="Times New Roman" w:hAnsi="Times New Roman" w:cs="Times New Roman"/>
          <w:sz w:val="24"/>
          <w:szCs w:val="24"/>
          <w:lang w:val="en-US"/>
        </w:rPr>
        <w:t xml:space="preserve">lower number, and shoot height, predation </w:t>
      </w:r>
      <w:r w:rsidR="00706222">
        <w:rPr>
          <w:rFonts w:ascii="Times New Roman" w:hAnsi="Times New Roman" w:cs="Times New Roman"/>
          <w:sz w:val="24"/>
          <w:szCs w:val="24"/>
          <w:lang w:val="en-US"/>
        </w:rPr>
        <w:t xml:space="preserve">and their interactions on relative fitness (number of intact fruits) of </w:t>
      </w:r>
      <w:r w:rsidR="00706222" w:rsidRPr="00484C8D">
        <w:rPr>
          <w:rFonts w:ascii="Times New Roman" w:hAnsi="Times New Roman" w:cs="Times New Roman"/>
          <w:i/>
          <w:sz w:val="24"/>
          <w:szCs w:val="24"/>
          <w:lang w:val="en-US"/>
        </w:rPr>
        <w:t>G</w:t>
      </w:r>
      <w:r w:rsidR="00706222">
        <w:rPr>
          <w:rFonts w:ascii="Times New Roman" w:hAnsi="Times New Roman" w:cs="Times New Roman"/>
          <w:i/>
          <w:sz w:val="24"/>
          <w:szCs w:val="24"/>
          <w:lang w:val="en-US"/>
        </w:rPr>
        <w:t>.</w:t>
      </w:r>
      <w:r w:rsidR="00706222" w:rsidRPr="00484C8D">
        <w:rPr>
          <w:rFonts w:ascii="Times New Roman" w:hAnsi="Times New Roman" w:cs="Times New Roman"/>
          <w:i/>
          <w:sz w:val="24"/>
          <w:szCs w:val="24"/>
          <w:lang w:val="en-US"/>
        </w:rPr>
        <w:t xml:space="preserve"> </w:t>
      </w:r>
      <w:proofErr w:type="spellStart"/>
      <w:r w:rsidR="00706222" w:rsidRPr="00484C8D">
        <w:rPr>
          <w:rFonts w:ascii="Times New Roman" w:hAnsi="Times New Roman" w:cs="Times New Roman"/>
          <w:i/>
          <w:sz w:val="24"/>
          <w:szCs w:val="24"/>
          <w:lang w:val="en-US"/>
        </w:rPr>
        <w:t>pneumonanthe</w:t>
      </w:r>
      <w:proofErr w:type="spellEnd"/>
      <w:r w:rsidR="00706222">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sidR="00706222">
        <w:rPr>
          <w:rFonts w:ascii="Times New Roman" w:hAnsi="Times New Roman" w:cs="Times New Roman"/>
          <w:sz w:val="24"/>
          <w:szCs w:val="24"/>
          <w:lang w:val="en-US"/>
        </w:rPr>
        <w:t xml:space="preserve"> plants in N =20 populations) and 2011 (N = 1598</w:t>
      </w:r>
      <w:r w:rsidR="006C2C3E">
        <w:rPr>
          <w:rFonts w:ascii="Times New Roman" w:hAnsi="Times New Roman" w:cs="Times New Roman"/>
          <w:sz w:val="24"/>
          <w:szCs w:val="24"/>
          <w:lang w:val="en-US"/>
        </w:rPr>
        <w:t xml:space="preserve"> plants in N = 16 populations). </w:t>
      </w:r>
      <w:r w:rsidR="00706222">
        <w:rPr>
          <w:rFonts w:ascii="Times New Roman" w:hAnsi="Times New Roman" w:cs="Times New Roman"/>
          <w:sz w:val="24"/>
          <w:szCs w:val="24"/>
          <w:lang w:val="en-US"/>
        </w:rPr>
        <w:t xml:space="preserve">Results are from linear </w:t>
      </w:r>
      <w:r w:rsidR="00E20976">
        <w:rPr>
          <w:rFonts w:ascii="Times New Roman" w:hAnsi="Times New Roman" w:cs="Times New Roman"/>
          <w:sz w:val="24"/>
          <w:szCs w:val="24"/>
          <w:lang w:val="en-US"/>
        </w:rPr>
        <w:t>hierarchical mixed models with Type II sums of squares</w:t>
      </w:r>
      <w:r w:rsidR="00B2734D">
        <w:rPr>
          <w:rFonts w:ascii="Times New Roman" w:hAnsi="Times New Roman" w:cs="Times New Roman"/>
          <w:sz w:val="24"/>
          <w:szCs w:val="24"/>
          <w:lang w:val="en-US"/>
        </w:rPr>
        <w:t xml:space="preserve"> (</w:t>
      </w:r>
      <w:r w:rsidR="00B2734D" w:rsidRPr="00B2734D">
        <w:rPr>
          <w:rFonts w:ascii="Times New Roman" w:hAnsi="Times New Roman" w:cs="Times New Roman"/>
          <w:sz w:val="24"/>
          <w:szCs w:val="24"/>
          <w:lang w:val="en-US"/>
        </w:rPr>
        <w:t xml:space="preserve">Wald </w:t>
      </w:r>
      <w:r w:rsidR="00B2734D" w:rsidRPr="00FE2DA9">
        <w:rPr>
          <w:rFonts w:ascii="Symbol" w:hAnsi="Symbol" w:cs="Times New Roman"/>
          <w:sz w:val="24"/>
          <w:szCs w:val="24"/>
          <w:lang w:val="en-US"/>
        </w:rPr>
        <w:t></w:t>
      </w:r>
      <w:r w:rsidR="00B2734D" w:rsidRPr="00FE2DA9">
        <w:rPr>
          <w:rFonts w:ascii="Times New Roman" w:hAnsi="Times New Roman" w:cs="Times New Roman"/>
          <w:sz w:val="24"/>
          <w:szCs w:val="24"/>
          <w:vertAlign w:val="superscript"/>
          <w:lang w:val="en-US"/>
        </w:rPr>
        <w:t>2</w:t>
      </w:r>
      <w:r w:rsidR="00B2734D">
        <w:rPr>
          <w:rFonts w:ascii="Times New Roman" w:hAnsi="Times New Roman" w:cs="Times New Roman"/>
          <w:sz w:val="24"/>
          <w:szCs w:val="24"/>
          <w:lang w:val="en-US"/>
        </w:rPr>
        <w:t xml:space="preserve"> values are shown)</w:t>
      </w:r>
      <w:r w:rsidR="00706222">
        <w:rPr>
          <w:rFonts w:ascii="Times New Roman" w:hAnsi="Times New Roman" w:cs="Times New Roman"/>
          <w:sz w:val="24"/>
          <w:szCs w:val="24"/>
          <w:lang w:val="en-US"/>
        </w:rPr>
        <w:t xml:space="preserve">. </w:t>
      </w:r>
      <w:r w:rsidR="00E87F88">
        <w:rPr>
          <w:rFonts w:ascii="Times New Roman" w:hAnsi="Times New Roman" w:cs="Times New Roman"/>
          <w:sz w:val="24"/>
          <w:szCs w:val="24"/>
          <w:lang w:val="en-US"/>
        </w:rPr>
        <w:t>Effects of trait × population (random effects, not shown) and trait × predation interactions were only included in the models if the trait × population interaction was significant.</w:t>
      </w:r>
    </w:p>
    <w:tbl>
      <w:tblPr>
        <w:tblStyle w:val="Tablaconcuadrcula"/>
        <w:tblW w:w="6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3"/>
        <w:gridCol w:w="416"/>
        <w:gridCol w:w="1248"/>
        <w:gridCol w:w="231"/>
        <w:gridCol w:w="498"/>
        <w:gridCol w:w="1165"/>
      </w:tblGrid>
      <w:tr w:rsidR="00D36384" w:rsidRPr="003D6C1F" w14:paraId="702270B6" w14:textId="77777777" w:rsidTr="00D36384">
        <w:tc>
          <w:tcPr>
            <w:tcW w:w="3013" w:type="dxa"/>
            <w:vMerge w:val="restart"/>
            <w:tcBorders>
              <w:top w:val="single" w:sz="18" w:space="0" w:color="auto"/>
            </w:tcBorders>
            <w:vAlign w:val="center"/>
          </w:tcPr>
          <w:p w14:paraId="36590C6D" w14:textId="77777777" w:rsidR="00D36384" w:rsidRPr="003D6C1F" w:rsidRDefault="00D36384"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1664" w:type="dxa"/>
            <w:gridSpan w:val="2"/>
            <w:tcBorders>
              <w:top w:val="single" w:sz="18" w:space="0" w:color="auto"/>
              <w:left w:val="nil"/>
              <w:bottom w:val="single" w:sz="4" w:space="0" w:color="auto"/>
            </w:tcBorders>
            <w:vAlign w:val="center"/>
          </w:tcPr>
          <w:p w14:paraId="113E8406" w14:textId="77777777" w:rsidR="00D36384" w:rsidRPr="003D6C1F" w:rsidRDefault="00D36384" w:rsidP="006A6C1B">
            <w:pPr>
              <w:tabs>
                <w:tab w:val="decimal" w:pos="589"/>
              </w:tabs>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231" w:type="dxa"/>
            <w:tcBorders>
              <w:top w:val="single" w:sz="18" w:space="0" w:color="auto"/>
              <w:left w:val="nil"/>
            </w:tcBorders>
          </w:tcPr>
          <w:p w14:paraId="265B862A" w14:textId="77777777" w:rsidR="00D36384" w:rsidRPr="003D6C1F" w:rsidRDefault="00D36384" w:rsidP="000E7A41">
            <w:pPr>
              <w:jc w:val="center"/>
              <w:rPr>
                <w:rFonts w:ascii="Times New Roman" w:hAnsi="Times New Roman" w:cs="Times New Roman"/>
                <w:sz w:val="24"/>
                <w:szCs w:val="24"/>
                <w:lang w:val="en-US"/>
              </w:rPr>
            </w:pPr>
          </w:p>
        </w:tc>
        <w:tc>
          <w:tcPr>
            <w:tcW w:w="1663" w:type="dxa"/>
            <w:gridSpan w:val="2"/>
            <w:tcBorders>
              <w:top w:val="single" w:sz="18" w:space="0" w:color="auto"/>
              <w:left w:val="nil"/>
              <w:bottom w:val="single" w:sz="4" w:space="0" w:color="auto"/>
            </w:tcBorders>
          </w:tcPr>
          <w:p w14:paraId="2036C4A3" w14:textId="77777777" w:rsidR="00D36384" w:rsidRPr="003D6C1F" w:rsidRDefault="00D36384" w:rsidP="00D36384">
            <w:pPr>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6A6C1B" w:rsidRPr="003D6C1F" w14:paraId="093787BE" w14:textId="77777777" w:rsidTr="00D36384">
        <w:tc>
          <w:tcPr>
            <w:tcW w:w="3013" w:type="dxa"/>
            <w:vMerge/>
            <w:tcBorders>
              <w:bottom w:val="single" w:sz="18" w:space="0" w:color="auto"/>
            </w:tcBorders>
          </w:tcPr>
          <w:p w14:paraId="744AEB9A" w14:textId="77777777" w:rsidR="006A6C1B" w:rsidRPr="003D6C1F" w:rsidRDefault="006A6C1B" w:rsidP="000E7A41">
            <w:pPr>
              <w:spacing w:line="276" w:lineRule="auto"/>
              <w:rPr>
                <w:rFonts w:ascii="Times New Roman" w:hAnsi="Times New Roman" w:cs="Times New Roman"/>
                <w:sz w:val="24"/>
                <w:szCs w:val="24"/>
                <w:lang w:val="en-US"/>
              </w:rPr>
            </w:pPr>
          </w:p>
        </w:tc>
        <w:tc>
          <w:tcPr>
            <w:tcW w:w="0" w:type="auto"/>
            <w:tcBorders>
              <w:top w:val="single" w:sz="4" w:space="0" w:color="auto"/>
              <w:left w:val="nil"/>
              <w:bottom w:val="single" w:sz="18" w:space="0" w:color="auto"/>
            </w:tcBorders>
            <w:vAlign w:val="center"/>
          </w:tcPr>
          <w:p w14:paraId="793D6BF4" w14:textId="77777777" w:rsidR="006A6C1B" w:rsidRPr="003D6C1F" w:rsidRDefault="006A6C1B" w:rsidP="000E7A41">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48" w:type="dxa"/>
            <w:tcBorders>
              <w:top w:val="single" w:sz="4" w:space="0" w:color="auto"/>
              <w:left w:val="nil"/>
              <w:bottom w:val="single" w:sz="18" w:space="0" w:color="auto"/>
            </w:tcBorders>
            <w:vAlign w:val="center"/>
          </w:tcPr>
          <w:p w14:paraId="446356F8" w14:textId="77777777" w:rsidR="006A6C1B" w:rsidRPr="003D6C1F" w:rsidRDefault="006A6C1B" w:rsidP="006A6C1B">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231" w:type="dxa"/>
            <w:tcBorders>
              <w:left w:val="nil"/>
              <w:bottom w:val="single" w:sz="18" w:space="0" w:color="auto"/>
            </w:tcBorders>
          </w:tcPr>
          <w:p w14:paraId="320C2E27" w14:textId="77777777" w:rsidR="006A6C1B" w:rsidRPr="003D6C1F" w:rsidRDefault="006A6C1B" w:rsidP="000E7A41">
            <w:pPr>
              <w:jc w:val="center"/>
              <w:rPr>
                <w:rFonts w:ascii="Times New Roman" w:hAnsi="Times New Roman" w:cs="Times New Roman"/>
                <w:sz w:val="24"/>
                <w:szCs w:val="24"/>
                <w:lang w:val="en-US"/>
              </w:rPr>
            </w:pPr>
          </w:p>
        </w:tc>
        <w:tc>
          <w:tcPr>
            <w:tcW w:w="498" w:type="dxa"/>
            <w:tcBorders>
              <w:top w:val="single" w:sz="4" w:space="0" w:color="auto"/>
              <w:left w:val="nil"/>
              <w:bottom w:val="single" w:sz="18" w:space="0" w:color="auto"/>
            </w:tcBorders>
          </w:tcPr>
          <w:p w14:paraId="185361A4" w14:textId="77777777" w:rsidR="006A6C1B" w:rsidRPr="003D6C1F" w:rsidRDefault="006A6C1B" w:rsidP="000E7A41">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65" w:type="dxa"/>
            <w:tcBorders>
              <w:top w:val="single" w:sz="4" w:space="0" w:color="auto"/>
              <w:left w:val="nil"/>
              <w:bottom w:val="single" w:sz="18" w:space="0" w:color="auto"/>
            </w:tcBorders>
            <w:vAlign w:val="center"/>
          </w:tcPr>
          <w:p w14:paraId="51D59164" w14:textId="77777777" w:rsidR="006A6C1B" w:rsidRPr="003D6C1F" w:rsidRDefault="006A6C1B" w:rsidP="00D36384">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r>
      <w:tr w:rsidR="006A6C1B" w:rsidRPr="003D6C1F" w14:paraId="18346965" w14:textId="77777777" w:rsidTr="00D36384">
        <w:tc>
          <w:tcPr>
            <w:tcW w:w="3013" w:type="dxa"/>
            <w:tcBorders>
              <w:top w:val="single" w:sz="4" w:space="0" w:color="auto"/>
            </w:tcBorders>
          </w:tcPr>
          <w:p w14:paraId="325F3268"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091D83F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single" w:sz="4" w:space="0" w:color="auto"/>
              <w:left w:val="nil"/>
            </w:tcBorders>
            <w:vAlign w:val="center"/>
          </w:tcPr>
          <w:p w14:paraId="4C5C7FCF"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c>
          <w:tcPr>
            <w:tcW w:w="231" w:type="dxa"/>
            <w:tcBorders>
              <w:top w:val="single" w:sz="4" w:space="0" w:color="auto"/>
              <w:left w:val="nil"/>
            </w:tcBorders>
          </w:tcPr>
          <w:p w14:paraId="13A00351"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top w:val="single" w:sz="18" w:space="0" w:color="auto"/>
              <w:left w:val="nil"/>
            </w:tcBorders>
          </w:tcPr>
          <w:p w14:paraId="7CABE91A"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top w:val="single" w:sz="18" w:space="0" w:color="auto"/>
              <w:left w:val="nil"/>
            </w:tcBorders>
            <w:vAlign w:val="center"/>
          </w:tcPr>
          <w:p w14:paraId="6A1A90D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0.86</w:t>
            </w:r>
          </w:p>
        </w:tc>
      </w:tr>
      <w:tr w:rsidR="006A6C1B" w:rsidRPr="003D6C1F" w14:paraId="57B1A1A1" w14:textId="77777777" w:rsidTr="00D36384">
        <w:tc>
          <w:tcPr>
            <w:tcW w:w="3013" w:type="dxa"/>
          </w:tcPr>
          <w:p w14:paraId="2DBC0BE1"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22207575"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nil"/>
            </w:tcBorders>
            <w:vAlign w:val="center"/>
          </w:tcPr>
          <w:p w14:paraId="5246BE41"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53.85</w:t>
            </w:r>
            <w:r w:rsidR="003700AD">
              <w:rPr>
                <w:rFonts w:ascii="Times New Roman" w:hAnsi="Times New Roman" w:cs="Times New Roman"/>
                <w:sz w:val="24"/>
                <w:szCs w:val="24"/>
                <w:lang w:val="en-US"/>
              </w:rPr>
              <w:t>***</w:t>
            </w:r>
          </w:p>
        </w:tc>
        <w:tc>
          <w:tcPr>
            <w:tcW w:w="231" w:type="dxa"/>
            <w:tcBorders>
              <w:left w:val="nil"/>
            </w:tcBorders>
          </w:tcPr>
          <w:p w14:paraId="7EFD98A7"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1D64516"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74255819"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27.82</w:t>
            </w:r>
            <w:r w:rsidR="00CC4B12">
              <w:rPr>
                <w:rFonts w:ascii="Times New Roman" w:hAnsi="Times New Roman" w:cs="Times New Roman"/>
                <w:sz w:val="24"/>
                <w:szCs w:val="24"/>
                <w:lang w:val="en-US"/>
              </w:rPr>
              <w:t>***</w:t>
            </w:r>
          </w:p>
        </w:tc>
      </w:tr>
      <w:tr w:rsidR="006A6C1B" w:rsidRPr="003D6C1F" w14:paraId="720B0713" w14:textId="77777777" w:rsidTr="00D36384">
        <w:tc>
          <w:tcPr>
            <w:tcW w:w="3013" w:type="dxa"/>
          </w:tcPr>
          <w:p w14:paraId="549282B7"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13AD8F8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04682136"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7.82</w:t>
            </w:r>
            <w:r w:rsidR="003700AD">
              <w:rPr>
                <w:rFonts w:ascii="Times New Roman" w:hAnsi="Times New Roman" w:cs="Times New Roman"/>
                <w:sz w:val="24"/>
                <w:szCs w:val="24"/>
                <w:lang w:val="en-US"/>
              </w:rPr>
              <w:t>**</w:t>
            </w:r>
          </w:p>
        </w:tc>
        <w:tc>
          <w:tcPr>
            <w:tcW w:w="231" w:type="dxa"/>
            <w:tcBorders>
              <w:left w:val="nil"/>
            </w:tcBorders>
          </w:tcPr>
          <w:p w14:paraId="29CECF1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DEA665C"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2465D78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0.21</w:t>
            </w:r>
          </w:p>
        </w:tc>
      </w:tr>
      <w:tr w:rsidR="00D36384" w:rsidRPr="003D6C1F" w14:paraId="253559EA" w14:textId="77777777" w:rsidTr="00D36384">
        <w:tc>
          <w:tcPr>
            <w:tcW w:w="3013" w:type="dxa"/>
          </w:tcPr>
          <w:p w14:paraId="2C1B4F5A" w14:textId="77777777" w:rsidR="00FD21E7" w:rsidRPr="003D6C1F" w:rsidRDefault="00FD21E7" w:rsidP="000E7A41">
            <w:pPr>
              <w:rPr>
                <w:rFonts w:ascii="Times New Roman" w:hAnsi="Times New Roman" w:cs="Times New Roman"/>
                <w:sz w:val="24"/>
                <w:szCs w:val="24"/>
                <w:lang w:val="en-US"/>
              </w:rPr>
            </w:pPr>
            <w:r>
              <w:rPr>
                <w:rFonts w:ascii="Times New Roman" w:hAnsi="Times New Roman" w:cs="Times New Roman"/>
                <w:sz w:val="24"/>
                <w:szCs w:val="24"/>
                <w:lang w:val="en-US"/>
              </w:rPr>
              <w:t>Predation</w:t>
            </w:r>
          </w:p>
        </w:tc>
        <w:tc>
          <w:tcPr>
            <w:tcW w:w="0" w:type="auto"/>
            <w:tcBorders>
              <w:left w:val="nil"/>
            </w:tcBorders>
            <w:vAlign w:val="center"/>
          </w:tcPr>
          <w:p w14:paraId="2EBFF574" w14:textId="77777777" w:rsidR="00FD21E7" w:rsidRDefault="00FD21E7" w:rsidP="00FD21E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1538411B"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0.11</w:t>
            </w:r>
          </w:p>
        </w:tc>
        <w:tc>
          <w:tcPr>
            <w:tcW w:w="231" w:type="dxa"/>
            <w:tcBorders>
              <w:left w:val="nil"/>
            </w:tcBorders>
          </w:tcPr>
          <w:p w14:paraId="2A2653BF"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1B677CF0"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6C30BFA7"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r>
      <w:tr w:rsidR="006A6C1B" w:rsidRPr="003D6C1F" w14:paraId="0B9C4D8A" w14:textId="77777777" w:rsidTr="00D36384">
        <w:tc>
          <w:tcPr>
            <w:tcW w:w="3013" w:type="dxa"/>
          </w:tcPr>
          <w:p w14:paraId="0AC71D62" w14:textId="0D1B62CF"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13BEF4FF"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1FC99D8D"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14.72</w:t>
            </w:r>
            <w:r w:rsidR="003700AD">
              <w:rPr>
                <w:rFonts w:ascii="Times New Roman" w:hAnsi="Times New Roman" w:cs="Times New Roman"/>
                <w:sz w:val="24"/>
                <w:szCs w:val="24"/>
                <w:lang w:val="en-US"/>
              </w:rPr>
              <w:t>***</w:t>
            </w:r>
          </w:p>
        </w:tc>
        <w:tc>
          <w:tcPr>
            <w:tcW w:w="231" w:type="dxa"/>
            <w:tcBorders>
              <w:left w:val="nil"/>
            </w:tcBorders>
          </w:tcPr>
          <w:p w14:paraId="14ADE59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E4CC01E"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117333F1"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14.95</w:t>
            </w:r>
            <w:r w:rsidR="00CC4B12">
              <w:rPr>
                <w:rFonts w:ascii="Times New Roman" w:hAnsi="Times New Roman" w:cs="Times New Roman"/>
                <w:sz w:val="24"/>
                <w:szCs w:val="24"/>
                <w:lang w:val="en-US"/>
              </w:rPr>
              <w:t>***</w:t>
            </w:r>
          </w:p>
        </w:tc>
      </w:tr>
      <w:tr w:rsidR="006A6C1B" w:rsidRPr="003D6C1F" w14:paraId="22DAFDD3" w14:textId="77777777" w:rsidTr="00D36384">
        <w:tc>
          <w:tcPr>
            <w:tcW w:w="3013" w:type="dxa"/>
          </w:tcPr>
          <w:p w14:paraId="06576853" w14:textId="6EAA52F9"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6249ECA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49098F59"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0.01</w:t>
            </w:r>
          </w:p>
        </w:tc>
        <w:tc>
          <w:tcPr>
            <w:tcW w:w="231" w:type="dxa"/>
            <w:tcBorders>
              <w:left w:val="nil"/>
            </w:tcBorders>
          </w:tcPr>
          <w:p w14:paraId="0ECD35C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1940095"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55E73B4E"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3.69</w:t>
            </w:r>
          </w:p>
        </w:tc>
      </w:tr>
      <w:tr w:rsidR="006A6C1B" w:rsidRPr="003D6C1F" w14:paraId="42176254" w14:textId="77777777" w:rsidTr="00D36384">
        <w:tc>
          <w:tcPr>
            <w:tcW w:w="3013" w:type="dxa"/>
            <w:tcBorders>
              <w:bottom w:val="single" w:sz="18" w:space="0" w:color="auto"/>
            </w:tcBorders>
          </w:tcPr>
          <w:p w14:paraId="46483D00" w14:textId="173E0801"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bottom w:val="single" w:sz="18" w:space="0" w:color="auto"/>
            </w:tcBorders>
            <w:vAlign w:val="center"/>
          </w:tcPr>
          <w:p w14:paraId="5C590F6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single" w:sz="18" w:space="0" w:color="auto"/>
            </w:tcBorders>
            <w:vAlign w:val="center"/>
          </w:tcPr>
          <w:p w14:paraId="5FB1AE0D"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w:t>
            </w:r>
          </w:p>
        </w:tc>
        <w:tc>
          <w:tcPr>
            <w:tcW w:w="231" w:type="dxa"/>
            <w:tcBorders>
              <w:left w:val="nil"/>
              <w:bottom w:val="single" w:sz="18" w:space="0" w:color="auto"/>
            </w:tcBorders>
          </w:tcPr>
          <w:p w14:paraId="3E6F005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bottom w:val="single" w:sz="18" w:space="0" w:color="auto"/>
            </w:tcBorders>
          </w:tcPr>
          <w:p w14:paraId="436BE3DD"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bottom w:val="single" w:sz="18" w:space="0" w:color="auto"/>
            </w:tcBorders>
            <w:vAlign w:val="center"/>
          </w:tcPr>
          <w:p w14:paraId="1D117738"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5.69</w:t>
            </w:r>
            <w:r w:rsidR="00CC4B12">
              <w:rPr>
                <w:rFonts w:ascii="Times New Roman" w:hAnsi="Times New Roman" w:cs="Times New Roman"/>
                <w:sz w:val="24"/>
                <w:szCs w:val="24"/>
                <w:lang w:val="en-US"/>
              </w:rPr>
              <w:t>*</w:t>
            </w:r>
          </w:p>
        </w:tc>
      </w:tr>
    </w:tbl>
    <w:p w14:paraId="16241931" w14:textId="77777777" w:rsidR="003700AD" w:rsidRPr="003700AD" w:rsidRDefault="003700AD" w:rsidP="003700AD">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01E73D21" w14:textId="77777777" w:rsidR="006C2C3E" w:rsidRDefault="006C2C3E" w:rsidP="001F4876">
      <w:pPr>
        <w:spacing w:line="480" w:lineRule="auto"/>
        <w:rPr>
          <w:rFonts w:ascii="Times New Roman" w:hAnsi="Times New Roman" w:cs="Times New Roman"/>
          <w:sz w:val="24"/>
          <w:szCs w:val="24"/>
          <w:lang w:val="en-US"/>
        </w:rPr>
        <w:sectPr w:rsidR="006C2C3E" w:rsidSect="006C2C3E">
          <w:pgSz w:w="11906" w:h="16838"/>
          <w:pgMar w:top="1417" w:right="1701" w:bottom="1417" w:left="1701" w:header="708" w:footer="708" w:gutter="0"/>
          <w:cols w:space="708"/>
          <w:docGrid w:linePitch="360"/>
        </w:sectPr>
      </w:pPr>
    </w:p>
    <w:p w14:paraId="1F20C3AD" w14:textId="3300189F" w:rsidR="003D6C1F" w:rsidRDefault="00706222" w:rsidP="001F487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AE137A">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Effects of </w:t>
      </w:r>
      <w:r w:rsidR="003C67A9">
        <w:rPr>
          <w:rFonts w:ascii="Times New Roman" w:hAnsi="Times New Roman" w:cs="Times New Roman"/>
          <w:sz w:val="24"/>
          <w:szCs w:val="24"/>
          <w:lang w:val="en-US"/>
        </w:rPr>
        <w:t xml:space="preserve">population, </w:t>
      </w:r>
      <w:r w:rsidR="00AC3A14">
        <w:rPr>
          <w:rFonts w:ascii="Times New Roman" w:hAnsi="Times New Roman" w:cs="Times New Roman"/>
          <w:sz w:val="24"/>
          <w:szCs w:val="24"/>
          <w:lang w:val="en-US"/>
        </w:rPr>
        <w:t xml:space="preserve">phenology, flower number and shoot height of </w:t>
      </w:r>
      <w:r w:rsidR="00AC3A14" w:rsidRPr="00AC3A14">
        <w:rPr>
          <w:rFonts w:ascii="Times New Roman" w:hAnsi="Times New Roman" w:cs="Times New Roman"/>
          <w:i/>
          <w:sz w:val="24"/>
          <w:szCs w:val="24"/>
          <w:lang w:val="en-US"/>
        </w:rPr>
        <w:t>G</w:t>
      </w:r>
      <w:r w:rsidR="009C01AB">
        <w:rPr>
          <w:rFonts w:ascii="Times New Roman" w:hAnsi="Times New Roman" w:cs="Times New Roman"/>
          <w:i/>
          <w:sz w:val="24"/>
          <w:szCs w:val="24"/>
          <w:lang w:val="en-US"/>
        </w:rPr>
        <w:t>.</w:t>
      </w:r>
      <w:r w:rsidR="00AC3A14" w:rsidRPr="00AC3A14">
        <w:rPr>
          <w:rFonts w:ascii="Times New Roman" w:hAnsi="Times New Roman" w:cs="Times New Roman"/>
          <w:i/>
          <w:sz w:val="24"/>
          <w:szCs w:val="24"/>
          <w:lang w:val="en-US"/>
        </w:rPr>
        <w:t xml:space="preserve"> </w:t>
      </w:r>
      <w:proofErr w:type="spellStart"/>
      <w:r w:rsidR="00AC3A14" w:rsidRPr="00AC3A14">
        <w:rPr>
          <w:rFonts w:ascii="Times New Roman" w:hAnsi="Times New Roman" w:cs="Times New Roman"/>
          <w:i/>
          <w:sz w:val="24"/>
          <w:szCs w:val="24"/>
          <w:lang w:val="en-US"/>
        </w:rPr>
        <w:t>pneumonanthe</w:t>
      </w:r>
      <w:proofErr w:type="spellEnd"/>
      <w:r w:rsidR="00AC3A14">
        <w:rPr>
          <w:rFonts w:ascii="Times New Roman" w:hAnsi="Times New Roman" w:cs="Times New Roman"/>
          <w:sz w:val="24"/>
          <w:szCs w:val="24"/>
          <w:lang w:val="en-US"/>
        </w:rPr>
        <w:t xml:space="preserve"> on </w:t>
      </w:r>
      <w:r w:rsidR="00B02B10">
        <w:rPr>
          <w:rFonts w:ascii="Times New Roman" w:hAnsi="Times New Roman" w:cs="Times New Roman"/>
          <w:sz w:val="24"/>
          <w:szCs w:val="24"/>
          <w:lang w:val="en-US"/>
        </w:rPr>
        <w:t xml:space="preserve">probability (0 or 1) and intensity (number of eggs) </w:t>
      </w:r>
      <w:r w:rsidR="00A76D6E">
        <w:rPr>
          <w:rFonts w:ascii="Times New Roman" w:hAnsi="Times New Roman" w:cs="Times New Roman"/>
          <w:sz w:val="24"/>
          <w:szCs w:val="24"/>
          <w:lang w:val="en-US"/>
        </w:rPr>
        <w:t xml:space="preserve">of </w:t>
      </w:r>
      <w:r w:rsidR="00DC438D">
        <w:rPr>
          <w:rFonts w:ascii="Times New Roman" w:hAnsi="Times New Roman" w:cs="Times New Roman"/>
          <w:sz w:val="24"/>
          <w:szCs w:val="24"/>
          <w:lang w:val="en-US"/>
        </w:rPr>
        <w:t xml:space="preserve">attack by </w:t>
      </w:r>
      <w:r w:rsidR="00DC438D" w:rsidRPr="00AC3A14">
        <w:rPr>
          <w:rFonts w:ascii="Times New Roman" w:hAnsi="Times New Roman" w:cs="Times New Roman"/>
          <w:i/>
          <w:sz w:val="24"/>
          <w:szCs w:val="24"/>
          <w:lang w:val="en-US"/>
        </w:rPr>
        <w:t>M</w:t>
      </w:r>
      <w:r w:rsidR="00DC438D">
        <w:rPr>
          <w:rFonts w:ascii="Times New Roman" w:hAnsi="Times New Roman" w:cs="Times New Roman"/>
          <w:i/>
          <w:sz w:val="24"/>
          <w:szCs w:val="24"/>
          <w:lang w:val="en-US"/>
        </w:rPr>
        <w:t>.</w:t>
      </w:r>
      <w:r w:rsidR="00DC438D" w:rsidRPr="00AC3A14">
        <w:rPr>
          <w:rFonts w:ascii="Times New Roman" w:hAnsi="Times New Roman" w:cs="Times New Roman"/>
          <w:i/>
          <w:sz w:val="24"/>
          <w:szCs w:val="24"/>
          <w:lang w:val="en-US"/>
        </w:rPr>
        <w:t xml:space="preserve"> </w:t>
      </w:r>
      <w:proofErr w:type="spellStart"/>
      <w:r w:rsidR="00DC438D" w:rsidRPr="00AC3A14">
        <w:rPr>
          <w:rFonts w:ascii="Times New Roman" w:hAnsi="Times New Roman" w:cs="Times New Roman"/>
          <w:i/>
          <w:sz w:val="24"/>
          <w:szCs w:val="24"/>
          <w:lang w:val="en-US"/>
        </w:rPr>
        <w:t>alcon</w:t>
      </w:r>
      <w:proofErr w:type="spellEnd"/>
      <w:r w:rsidR="00DC438D">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in</w:t>
      </w:r>
      <w:r w:rsidR="003C67A9">
        <w:rPr>
          <w:rFonts w:ascii="Times New Roman" w:hAnsi="Times New Roman" w:cs="Times New Roman"/>
          <w:sz w:val="24"/>
          <w:szCs w:val="24"/>
          <w:lang w:val="en-US"/>
        </w:rPr>
        <w:t xml:space="preserve"> </w:t>
      </w:r>
      <w:r w:rsidR="00D13FC3">
        <w:rPr>
          <w:rFonts w:ascii="Times New Roman" w:hAnsi="Times New Roman" w:cs="Times New Roman"/>
          <w:sz w:val="24"/>
          <w:szCs w:val="24"/>
          <w:lang w:val="en-US"/>
        </w:rPr>
        <w:t xml:space="preserve">10 </w:t>
      </w:r>
      <w:r w:rsidR="003C67A9">
        <w:rPr>
          <w:rFonts w:ascii="Times New Roman" w:hAnsi="Times New Roman" w:cs="Times New Roman"/>
          <w:sz w:val="24"/>
          <w:szCs w:val="24"/>
          <w:lang w:val="en-US"/>
        </w:rPr>
        <w:t xml:space="preserve">populations in </w:t>
      </w:r>
      <w:r w:rsidR="00AC3A14">
        <w:rPr>
          <w:rFonts w:ascii="Times New Roman" w:hAnsi="Times New Roman" w:cs="Times New Roman"/>
          <w:sz w:val="24"/>
          <w:szCs w:val="24"/>
          <w:lang w:val="en-US"/>
        </w:rPr>
        <w:t xml:space="preserve">2010 (N = </w:t>
      </w:r>
      <w:r w:rsidR="00E20976">
        <w:rPr>
          <w:rFonts w:ascii="Times New Roman" w:hAnsi="Times New Roman" w:cs="Times New Roman"/>
          <w:sz w:val="24"/>
          <w:szCs w:val="24"/>
          <w:lang w:val="en-US"/>
        </w:rPr>
        <w:t>1000</w:t>
      </w:r>
      <w:r w:rsidR="00E20976" w:rsidRPr="003C67A9">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plants) and </w:t>
      </w:r>
      <w:r w:rsidR="00FE2DA9">
        <w:rPr>
          <w:rFonts w:ascii="Times New Roman" w:hAnsi="Times New Roman" w:cs="Times New Roman"/>
          <w:sz w:val="24"/>
          <w:szCs w:val="24"/>
          <w:lang w:val="en-US"/>
        </w:rPr>
        <w:t xml:space="preserve">11 populations in </w:t>
      </w:r>
      <w:r w:rsidR="00AC3A14">
        <w:rPr>
          <w:rFonts w:ascii="Times New Roman" w:hAnsi="Times New Roman" w:cs="Times New Roman"/>
          <w:sz w:val="24"/>
          <w:szCs w:val="24"/>
          <w:lang w:val="en-US"/>
        </w:rPr>
        <w:t xml:space="preserve">2011 (N = </w:t>
      </w:r>
      <w:r w:rsidR="003C67A9" w:rsidRPr="003C67A9">
        <w:rPr>
          <w:rFonts w:ascii="Times New Roman" w:hAnsi="Times New Roman" w:cs="Times New Roman"/>
          <w:sz w:val="24"/>
          <w:szCs w:val="24"/>
          <w:lang w:val="en-US"/>
        </w:rPr>
        <w:t xml:space="preserve">1099 </w:t>
      </w:r>
      <w:r w:rsidR="00AC3A14">
        <w:rPr>
          <w:rFonts w:ascii="Times New Roman" w:hAnsi="Times New Roman" w:cs="Times New Roman"/>
          <w:sz w:val="24"/>
          <w:szCs w:val="24"/>
          <w:lang w:val="en-US"/>
        </w:rPr>
        <w:t>plants)</w:t>
      </w:r>
      <w:r w:rsidR="00B02B10">
        <w:rPr>
          <w:rFonts w:ascii="Times New Roman" w:hAnsi="Times New Roman" w:cs="Times New Roman"/>
          <w:sz w:val="24"/>
          <w:szCs w:val="24"/>
          <w:lang w:val="en-US"/>
        </w:rPr>
        <w:t xml:space="preserve"> where the predator was present</w:t>
      </w:r>
      <w:r w:rsidR="00AC3A14">
        <w:rPr>
          <w:rFonts w:ascii="Times New Roman" w:hAnsi="Times New Roman" w:cs="Times New Roman"/>
          <w:sz w:val="24"/>
          <w:szCs w:val="24"/>
          <w:lang w:val="en-US"/>
        </w:rPr>
        <w:t>.</w:t>
      </w:r>
      <w:r w:rsidR="00DC438D">
        <w:rPr>
          <w:rFonts w:ascii="Times New Roman" w:hAnsi="Times New Roman" w:cs="Times New Roman"/>
          <w:sz w:val="24"/>
          <w:szCs w:val="24"/>
          <w:lang w:val="en-US"/>
        </w:rPr>
        <w:t xml:space="preserve"> </w:t>
      </w:r>
      <w:r w:rsidR="00FE2DA9">
        <w:rPr>
          <w:rFonts w:ascii="Symbol" w:hAnsi="Symbol" w:cs="Times New Roman"/>
          <w:sz w:val="24"/>
          <w:szCs w:val="24"/>
          <w:lang w:val="en-US"/>
        </w:rPr>
        <w:t></w:t>
      </w:r>
      <w:r w:rsidR="00FE2DA9" w:rsidRPr="00EB7719">
        <w:rPr>
          <w:rFonts w:ascii="Times New Roman" w:hAnsi="Times New Roman" w:cs="Times New Roman"/>
          <w:sz w:val="24"/>
          <w:szCs w:val="24"/>
          <w:vertAlign w:val="superscript"/>
          <w:lang w:val="en-US"/>
        </w:rPr>
        <w:t>2</w:t>
      </w:r>
      <w:r w:rsidR="00FE2DA9">
        <w:rPr>
          <w:rFonts w:ascii="Times New Roman" w:hAnsi="Times New Roman" w:cs="Times New Roman"/>
          <w:sz w:val="24"/>
          <w:szCs w:val="24"/>
          <w:lang w:val="en-US"/>
        </w:rPr>
        <w:t xml:space="preserve"> values are shown for logistic regressions, and F values for linear regressions. </w:t>
      </w:r>
      <w:r w:rsidR="00D33334" w:rsidRPr="00D33334">
        <w:rPr>
          <w:rFonts w:ascii="Times New Roman" w:hAnsi="Times New Roman" w:cs="Times New Roman"/>
          <w:sz w:val="24"/>
          <w:szCs w:val="24"/>
          <w:lang w:val="en-US"/>
        </w:rPr>
        <w:t xml:space="preserve">Estimates (from a model without interaction terms) are given for significant main effects where the interaction </w:t>
      </w:r>
      <w:r w:rsidR="00D33334">
        <w:rPr>
          <w:rFonts w:ascii="Times New Roman" w:hAnsi="Times New Roman" w:cs="Times New Roman"/>
          <w:sz w:val="24"/>
          <w:szCs w:val="24"/>
          <w:lang w:val="en-US"/>
        </w:rPr>
        <w:t xml:space="preserve">with population </w:t>
      </w:r>
      <w:r w:rsidR="00D33334" w:rsidRPr="00D33334">
        <w:rPr>
          <w:rFonts w:ascii="Times New Roman" w:hAnsi="Times New Roman" w:cs="Times New Roman"/>
          <w:sz w:val="24"/>
          <w:szCs w:val="24"/>
          <w:lang w:val="en-US"/>
        </w:rPr>
        <w:t>is not significant</w:t>
      </w:r>
      <w:r w:rsidR="00D33334" w:rsidRPr="00D33334" w:rsidDel="00792845">
        <w:rPr>
          <w:rFonts w:ascii="Times New Roman" w:hAnsi="Times New Roman" w:cs="Times New Roman"/>
          <w:sz w:val="24"/>
          <w:szCs w:val="24"/>
          <w:lang w:val="en-US"/>
        </w:rPr>
        <w:t xml:space="preserve"> </w:t>
      </w:r>
      <w:r w:rsidR="00DC438D">
        <w:rPr>
          <w:rFonts w:ascii="Times New Roman" w:hAnsi="Times New Roman" w:cs="Times New Roman"/>
          <w:sz w:val="24"/>
          <w:szCs w:val="24"/>
          <w:lang w:val="en-US"/>
        </w:rPr>
        <w:t xml:space="preserve"> </w:t>
      </w:r>
    </w:p>
    <w:tbl>
      <w:tblPr>
        <w:tblStyle w:val="Tablaconcuadrcula"/>
        <w:tblW w:w="14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0"/>
        <w:gridCol w:w="809"/>
        <w:gridCol w:w="1236"/>
        <w:gridCol w:w="1093"/>
        <w:gridCol w:w="222"/>
        <w:gridCol w:w="805"/>
        <w:gridCol w:w="1236"/>
        <w:gridCol w:w="805"/>
        <w:gridCol w:w="224"/>
        <w:gridCol w:w="1088"/>
        <w:gridCol w:w="1165"/>
        <w:gridCol w:w="222"/>
        <w:gridCol w:w="809"/>
        <w:gridCol w:w="1236"/>
      </w:tblGrid>
      <w:tr w:rsidR="00BB58FE" w:rsidRPr="003A730A" w14:paraId="0D3B090C" w14:textId="77777777" w:rsidTr="00303577">
        <w:tc>
          <w:tcPr>
            <w:tcW w:w="3090" w:type="dxa"/>
            <w:vMerge w:val="restart"/>
            <w:tcBorders>
              <w:top w:val="single" w:sz="18" w:space="0" w:color="auto"/>
            </w:tcBorders>
            <w:vAlign w:val="center"/>
          </w:tcPr>
          <w:p w14:paraId="46FF8F87" w14:textId="77777777" w:rsidR="00BB58FE" w:rsidRPr="003D6C1F" w:rsidRDefault="00BB58FE"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6206" w:type="dxa"/>
            <w:gridSpan w:val="7"/>
            <w:tcBorders>
              <w:top w:val="single" w:sz="18" w:space="0" w:color="auto"/>
              <w:left w:val="nil"/>
              <w:bottom w:val="single" w:sz="2" w:space="0" w:color="auto"/>
            </w:tcBorders>
          </w:tcPr>
          <w:p w14:paraId="55320A0E" w14:textId="59A4FFAC" w:rsidR="00BB58FE"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probability of attack</w:t>
            </w:r>
          </w:p>
        </w:tc>
        <w:tc>
          <w:tcPr>
            <w:tcW w:w="0" w:type="auto"/>
            <w:tcBorders>
              <w:top w:val="single" w:sz="18" w:space="0" w:color="auto"/>
              <w:left w:val="nil"/>
            </w:tcBorders>
          </w:tcPr>
          <w:p w14:paraId="7BB89705" w14:textId="77777777" w:rsidR="00BB58FE" w:rsidRDefault="00BB58FE" w:rsidP="00BB58FE">
            <w:pPr>
              <w:jc w:val="center"/>
              <w:rPr>
                <w:rFonts w:ascii="Times New Roman" w:hAnsi="Times New Roman" w:cs="Times New Roman"/>
                <w:sz w:val="24"/>
                <w:szCs w:val="24"/>
                <w:lang w:val="en-US"/>
              </w:rPr>
            </w:pPr>
          </w:p>
        </w:tc>
        <w:tc>
          <w:tcPr>
            <w:tcW w:w="4520" w:type="dxa"/>
            <w:gridSpan w:val="5"/>
            <w:tcBorders>
              <w:top w:val="single" w:sz="18" w:space="0" w:color="auto"/>
              <w:left w:val="nil"/>
              <w:bottom w:val="single" w:sz="2" w:space="0" w:color="auto"/>
            </w:tcBorders>
          </w:tcPr>
          <w:p w14:paraId="73869625" w14:textId="29F147BF" w:rsidR="00BB58FE" w:rsidRPr="003D6C1F"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intensity of attack</w:t>
            </w:r>
          </w:p>
        </w:tc>
      </w:tr>
      <w:tr w:rsidR="00303577" w:rsidRPr="003D6C1F" w14:paraId="114DD471" w14:textId="77777777" w:rsidTr="00303577">
        <w:trPr>
          <w:trHeight w:val="330"/>
        </w:trPr>
        <w:tc>
          <w:tcPr>
            <w:tcW w:w="3090" w:type="dxa"/>
            <w:vMerge/>
            <w:tcBorders>
              <w:top w:val="single" w:sz="18" w:space="0" w:color="auto"/>
            </w:tcBorders>
            <w:vAlign w:val="center"/>
          </w:tcPr>
          <w:p w14:paraId="2CD6D1B9" w14:textId="77777777" w:rsidR="00BB58FE" w:rsidRPr="003D6C1F" w:rsidRDefault="00BB58FE" w:rsidP="006C7F43">
            <w:pPr>
              <w:spacing w:line="276" w:lineRule="auto"/>
              <w:rPr>
                <w:rFonts w:ascii="Times New Roman" w:hAnsi="Times New Roman" w:cs="Times New Roman"/>
                <w:sz w:val="24"/>
                <w:szCs w:val="24"/>
                <w:lang w:val="en-US"/>
              </w:rPr>
            </w:pPr>
          </w:p>
        </w:tc>
        <w:tc>
          <w:tcPr>
            <w:tcW w:w="3138" w:type="dxa"/>
            <w:gridSpan w:val="3"/>
            <w:tcBorders>
              <w:top w:val="single" w:sz="2" w:space="0" w:color="auto"/>
              <w:left w:val="nil"/>
              <w:bottom w:val="single" w:sz="2" w:space="0" w:color="auto"/>
            </w:tcBorders>
          </w:tcPr>
          <w:p w14:paraId="4838812B"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3AC03C18" w14:textId="77777777" w:rsidR="00BB58FE" w:rsidRDefault="00BB58FE" w:rsidP="00BB58FE">
            <w:pPr>
              <w:jc w:val="center"/>
              <w:rPr>
                <w:rFonts w:ascii="Times New Roman" w:hAnsi="Times New Roman" w:cs="Times New Roman"/>
                <w:sz w:val="24"/>
                <w:szCs w:val="24"/>
                <w:lang w:val="en-US"/>
              </w:rPr>
            </w:pPr>
          </w:p>
        </w:tc>
        <w:tc>
          <w:tcPr>
            <w:tcW w:w="2846" w:type="dxa"/>
            <w:gridSpan w:val="3"/>
            <w:tcBorders>
              <w:top w:val="single" w:sz="2" w:space="0" w:color="auto"/>
              <w:left w:val="nil"/>
              <w:bottom w:val="single" w:sz="2" w:space="0" w:color="auto"/>
            </w:tcBorders>
          </w:tcPr>
          <w:p w14:paraId="7BCE26A7"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c>
          <w:tcPr>
            <w:tcW w:w="0" w:type="auto"/>
            <w:tcBorders>
              <w:left w:val="nil"/>
            </w:tcBorders>
          </w:tcPr>
          <w:p w14:paraId="2EADCEE1" w14:textId="77777777" w:rsidR="00BB58FE" w:rsidRDefault="00BB58FE" w:rsidP="00BB58FE">
            <w:pPr>
              <w:jc w:val="center"/>
              <w:rPr>
                <w:rFonts w:ascii="Times New Roman" w:hAnsi="Times New Roman" w:cs="Times New Roman"/>
                <w:sz w:val="24"/>
                <w:szCs w:val="24"/>
                <w:lang w:val="en-US"/>
              </w:rPr>
            </w:pPr>
          </w:p>
        </w:tc>
        <w:tc>
          <w:tcPr>
            <w:tcW w:w="2253" w:type="dxa"/>
            <w:gridSpan w:val="2"/>
            <w:tcBorders>
              <w:top w:val="single" w:sz="2" w:space="0" w:color="auto"/>
              <w:left w:val="nil"/>
              <w:bottom w:val="single" w:sz="2" w:space="0" w:color="auto"/>
            </w:tcBorders>
          </w:tcPr>
          <w:p w14:paraId="5CE64B1A"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09DC1B96" w14:textId="77777777" w:rsidR="00BB58FE" w:rsidRDefault="00BB58FE" w:rsidP="00BB58FE">
            <w:pPr>
              <w:jc w:val="center"/>
              <w:rPr>
                <w:rFonts w:ascii="Times New Roman" w:hAnsi="Times New Roman" w:cs="Times New Roman"/>
                <w:sz w:val="24"/>
                <w:szCs w:val="24"/>
                <w:lang w:val="en-US"/>
              </w:rPr>
            </w:pPr>
          </w:p>
        </w:tc>
        <w:tc>
          <w:tcPr>
            <w:tcW w:w="2045" w:type="dxa"/>
            <w:gridSpan w:val="2"/>
            <w:tcBorders>
              <w:top w:val="single" w:sz="2" w:space="0" w:color="auto"/>
              <w:left w:val="nil"/>
              <w:bottom w:val="single" w:sz="2" w:space="0" w:color="auto"/>
            </w:tcBorders>
          </w:tcPr>
          <w:p w14:paraId="5C1AF5A0"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BB58FE" w:rsidRPr="003D6C1F" w14:paraId="2AAC1E82" w14:textId="77777777" w:rsidTr="00303577">
        <w:trPr>
          <w:gridBefore w:val="1"/>
          <w:wBefore w:w="3090" w:type="dxa"/>
        </w:trPr>
        <w:tc>
          <w:tcPr>
            <w:tcW w:w="809" w:type="dxa"/>
            <w:tcBorders>
              <w:top w:val="single" w:sz="2" w:space="0" w:color="auto"/>
              <w:bottom w:val="single" w:sz="18" w:space="0" w:color="auto"/>
            </w:tcBorders>
          </w:tcPr>
          <w:p w14:paraId="71DBBA4E"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14:paraId="15873893" w14:textId="77777777" w:rsidR="00D33334" w:rsidRPr="000E4BAE" w:rsidRDefault="00BB58FE"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7F922B27" w14:textId="77777777"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0" w:type="auto"/>
            <w:tcBorders>
              <w:left w:val="nil"/>
              <w:bottom w:val="single" w:sz="18" w:space="0" w:color="auto"/>
            </w:tcBorders>
          </w:tcPr>
          <w:p w14:paraId="258E6983" w14:textId="77777777" w:rsidR="00D33334" w:rsidRPr="000E4BAE" w:rsidRDefault="00D33334" w:rsidP="00BB58FE">
            <w:pPr>
              <w:jc w:val="center"/>
              <w:rPr>
                <w:rFonts w:ascii="Times New Roman" w:hAnsi="Times New Roman" w:cs="Times New Roman"/>
                <w:sz w:val="24"/>
                <w:szCs w:val="24"/>
                <w:lang w:val="en-US"/>
              </w:rPr>
            </w:pPr>
          </w:p>
        </w:tc>
        <w:tc>
          <w:tcPr>
            <w:tcW w:w="0" w:type="auto"/>
            <w:tcBorders>
              <w:top w:val="single" w:sz="2" w:space="0" w:color="auto"/>
              <w:left w:val="nil"/>
              <w:bottom w:val="single" w:sz="18" w:space="0" w:color="auto"/>
            </w:tcBorders>
          </w:tcPr>
          <w:p w14:paraId="63728142"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14:paraId="3AD5A36F" w14:textId="77777777" w:rsidR="00D33334" w:rsidRPr="000E4BAE" w:rsidRDefault="00D33334"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30EBA6BA" w14:textId="77777777"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224" w:type="dxa"/>
            <w:tcBorders>
              <w:left w:val="nil"/>
              <w:bottom w:val="single" w:sz="18" w:space="0" w:color="auto"/>
            </w:tcBorders>
          </w:tcPr>
          <w:p w14:paraId="5B67F965" w14:textId="77777777" w:rsidR="00D33334" w:rsidRPr="000E4BAE" w:rsidRDefault="00D33334" w:rsidP="00BB58FE">
            <w:pPr>
              <w:jc w:val="center"/>
              <w:rPr>
                <w:rFonts w:ascii="Times New Roman" w:hAnsi="Times New Roman" w:cs="Times New Roman"/>
                <w:sz w:val="24"/>
                <w:szCs w:val="24"/>
                <w:lang w:val="en-US"/>
              </w:rPr>
            </w:pPr>
          </w:p>
        </w:tc>
        <w:tc>
          <w:tcPr>
            <w:tcW w:w="1088" w:type="dxa"/>
            <w:tcBorders>
              <w:top w:val="single" w:sz="2" w:space="0" w:color="auto"/>
              <w:left w:val="nil"/>
              <w:bottom w:val="single" w:sz="18" w:space="0" w:color="auto"/>
            </w:tcBorders>
          </w:tcPr>
          <w:p w14:paraId="3ED79100"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14:paraId="6EE289C2"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0" w:type="auto"/>
            <w:tcBorders>
              <w:left w:val="nil"/>
              <w:bottom w:val="single" w:sz="18" w:space="0" w:color="auto"/>
            </w:tcBorders>
          </w:tcPr>
          <w:p w14:paraId="03CBD2BD" w14:textId="77777777" w:rsidR="00D33334" w:rsidRPr="000E4BAE" w:rsidRDefault="00D33334" w:rsidP="00BB58FE">
            <w:pPr>
              <w:jc w:val="center"/>
              <w:rPr>
                <w:rFonts w:ascii="Times New Roman" w:hAnsi="Times New Roman" w:cs="Times New Roman"/>
                <w:sz w:val="24"/>
                <w:szCs w:val="24"/>
                <w:lang w:val="en-US"/>
              </w:rPr>
            </w:pPr>
          </w:p>
        </w:tc>
        <w:tc>
          <w:tcPr>
            <w:tcW w:w="809" w:type="dxa"/>
            <w:tcBorders>
              <w:top w:val="single" w:sz="2" w:space="0" w:color="auto"/>
              <w:left w:val="nil"/>
              <w:bottom w:val="single" w:sz="18" w:space="0" w:color="auto"/>
            </w:tcBorders>
          </w:tcPr>
          <w:p w14:paraId="3D60487E"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14:paraId="31C9ED94"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303577" w:rsidRPr="003D6C1F" w14:paraId="79D5447C" w14:textId="77777777" w:rsidTr="00303577">
        <w:tc>
          <w:tcPr>
            <w:tcW w:w="3090" w:type="dxa"/>
            <w:tcBorders>
              <w:top w:val="single" w:sz="18" w:space="0" w:color="auto"/>
            </w:tcBorders>
          </w:tcPr>
          <w:p w14:paraId="281B2F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809" w:type="dxa"/>
            <w:tcBorders>
              <w:top w:val="single" w:sz="18" w:space="0" w:color="auto"/>
              <w:left w:val="nil"/>
            </w:tcBorders>
          </w:tcPr>
          <w:p w14:paraId="35FE00A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6C6B30F3"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39.32</w:t>
            </w:r>
            <w:r w:rsidR="00BB58FE">
              <w:rPr>
                <w:rFonts w:ascii="Times New Roman" w:hAnsi="Times New Roman" w:cs="Times New Roman"/>
                <w:sz w:val="24"/>
                <w:szCs w:val="24"/>
                <w:lang w:val="en-US"/>
              </w:rPr>
              <w:t>***</w:t>
            </w:r>
          </w:p>
        </w:tc>
        <w:tc>
          <w:tcPr>
            <w:tcW w:w="0" w:type="auto"/>
            <w:tcBorders>
              <w:top w:val="single" w:sz="18" w:space="0" w:color="auto"/>
              <w:left w:val="nil"/>
              <w:right w:val="nil"/>
            </w:tcBorders>
          </w:tcPr>
          <w:p w14:paraId="6741BBE8" w14:textId="77777777" w:rsidR="00D33334" w:rsidRPr="000E4BAE" w:rsidRDefault="00D33334" w:rsidP="00BB58FE">
            <w:pPr>
              <w:tabs>
                <w:tab w:val="decimal" w:pos="589"/>
              </w:tabs>
              <w:spacing w:line="276" w:lineRule="auto"/>
              <w:jc w:val="center"/>
              <w:rPr>
                <w:rFonts w:ascii="Times New Roman" w:hAnsi="Times New Roman" w:cs="Times New Roman"/>
                <w:sz w:val="24"/>
                <w:szCs w:val="24"/>
                <w:lang w:val="en-US"/>
              </w:rPr>
            </w:pPr>
            <w:r w:rsidRPr="00D33334">
              <w:rPr>
                <w:rFonts w:ascii="Times New Roman" w:hAnsi="Times New Roman" w:cs="Times New Roman"/>
                <w:sz w:val="24"/>
                <w:szCs w:val="24"/>
                <w:lang w:val="en-US"/>
              </w:rPr>
              <w:t>0.</w:t>
            </w:r>
            <w:r w:rsidR="00FC2176">
              <w:rPr>
                <w:rFonts w:ascii="Times New Roman" w:hAnsi="Times New Roman" w:cs="Times New Roman"/>
                <w:sz w:val="24"/>
                <w:szCs w:val="24"/>
                <w:lang w:val="en-US"/>
              </w:rPr>
              <w:t>420</w:t>
            </w:r>
          </w:p>
        </w:tc>
        <w:tc>
          <w:tcPr>
            <w:tcW w:w="0" w:type="auto"/>
            <w:tcBorders>
              <w:top w:val="single" w:sz="18" w:space="0" w:color="auto"/>
              <w:left w:val="nil"/>
            </w:tcBorders>
          </w:tcPr>
          <w:p w14:paraId="5FD2A73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2F6502E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512E2F2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39.00</w:t>
            </w:r>
            <w:r w:rsidR="00303577">
              <w:rPr>
                <w:rFonts w:ascii="Times New Roman" w:hAnsi="Times New Roman" w:cs="Times New Roman"/>
                <w:sz w:val="24"/>
                <w:szCs w:val="24"/>
                <w:lang w:val="en-US"/>
              </w:rPr>
              <w:t>***</w:t>
            </w:r>
          </w:p>
        </w:tc>
        <w:tc>
          <w:tcPr>
            <w:tcW w:w="0" w:type="auto"/>
            <w:tcBorders>
              <w:top w:val="single" w:sz="18" w:space="0" w:color="auto"/>
              <w:left w:val="nil"/>
              <w:right w:val="nil"/>
            </w:tcBorders>
          </w:tcPr>
          <w:p w14:paraId="73D43BC4"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sidRPr="00D33334">
              <w:rPr>
                <w:rFonts w:ascii="Times New Roman" w:hAnsi="Times New Roman" w:cs="Times New Roman"/>
                <w:sz w:val="24"/>
                <w:szCs w:val="24"/>
                <w:lang w:val="en-US"/>
              </w:rPr>
              <w:t>0.54</w:t>
            </w:r>
            <w:r>
              <w:rPr>
                <w:rFonts w:ascii="Times New Roman" w:hAnsi="Times New Roman" w:cs="Times New Roman"/>
                <w:sz w:val="24"/>
                <w:szCs w:val="24"/>
                <w:lang w:val="en-US"/>
              </w:rPr>
              <w:t>5</w:t>
            </w:r>
          </w:p>
        </w:tc>
        <w:tc>
          <w:tcPr>
            <w:tcW w:w="0" w:type="auto"/>
            <w:tcBorders>
              <w:top w:val="single" w:sz="18" w:space="0" w:color="auto"/>
              <w:left w:val="nil"/>
            </w:tcBorders>
          </w:tcPr>
          <w:p w14:paraId="3005C26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6800523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6F5F15E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79.57</w:t>
            </w:r>
            <w:r w:rsidR="005A7EC9" w:rsidRPr="005A7EC9">
              <w:rPr>
                <w:rFonts w:ascii="Times New Roman" w:hAnsi="Times New Roman" w:cs="Times New Roman"/>
                <w:sz w:val="24"/>
                <w:szCs w:val="24"/>
                <w:lang w:val="en-US"/>
              </w:rPr>
              <w:t>***</w:t>
            </w:r>
          </w:p>
        </w:tc>
        <w:tc>
          <w:tcPr>
            <w:tcW w:w="0" w:type="auto"/>
            <w:tcBorders>
              <w:top w:val="single" w:sz="18" w:space="0" w:color="auto"/>
              <w:left w:val="nil"/>
            </w:tcBorders>
          </w:tcPr>
          <w:p w14:paraId="2DD7CD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top w:val="single" w:sz="18" w:space="0" w:color="auto"/>
              <w:left w:val="nil"/>
            </w:tcBorders>
          </w:tcPr>
          <w:p w14:paraId="4AE35ED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0FBA5180"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46.87</w:t>
            </w:r>
            <w:r w:rsidR="00303577">
              <w:rPr>
                <w:rFonts w:ascii="Times New Roman" w:hAnsi="Times New Roman" w:cs="Times New Roman"/>
                <w:sz w:val="24"/>
                <w:szCs w:val="24"/>
                <w:lang w:val="en-US"/>
              </w:rPr>
              <w:t>***</w:t>
            </w:r>
          </w:p>
        </w:tc>
      </w:tr>
      <w:tr w:rsidR="00303577" w:rsidRPr="003D6C1F" w14:paraId="7E7A9940" w14:textId="77777777" w:rsidTr="00303577">
        <w:tc>
          <w:tcPr>
            <w:tcW w:w="3090" w:type="dxa"/>
          </w:tcPr>
          <w:p w14:paraId="05B130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809" w:type="dxa"/>
            <w:tcBorders>
              <w:left w:val="nil"/>
            </w:tcBorders>
          </w:tcPr>
          <w:p w14:paraId="79A2389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5F62F9D6"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27.69</w:t>
            </w:r>
            <w:r w:rsidR="00BB58FE">
              <w:rPr>
                <w:rFonts w:ascii="Times New Roman" w:hAnsi="Times New Roman" w:cs="Times New Roman"/>
                <w:sz w:val="24"/>
                <w:szCs w:val="24"/>
                <w:lang w:val="en-US"/>
              </w:rPr>
              <w:t>***</w:t>
            </w:r>
          </w:p>
        </w:tc>
        <w:tc>
          <w:tcPr>
            <w:tcW w:w="0" w:type="auto"/>
            <w:tcBorders>
              <w:left w:val="nil"/>
              <w:right w:val="nil"/>
            </w:tcBorders>
          </w:tcPr>
          <w:p w14:paraId="73176B1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47373B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2A4BB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DA722A4"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81.15</w:t>
            </w:r>
            <w:r w:rsidR="00303577">
              <w:rPr>
                <w:rFonts w:ascii="Times New Roman" w:hAnsi="Times New Roman" w:cs="Times New Roman"/>
                <w:sz w:val="24"/>
                <w:szCs w:val="24"/>
                <w:lang w:val="en-US"/>
              </w:rPr>
              <w:t>***</w:t>
            </w:r>
          </w:p>
        </w:tc>
        <w:tc>
          <w:tcPr>
            <w:tcW w:w="0" w:type="auto"/>
            <w:tcBorders>
              <w:left w:val="nil"/>
              <w:right w:val="nil"/>
            </w:tcBorders>
          </w:tcPr>
          <w:p w14:paraId="4FE8B6C8" w14:textId="77777777" w:rsidR="00D33334" w:rsidRPr="000E4BAE" w:rsidRDefault="00D316FF" w:rsidP="005A7EC9">
            <w:pPr>
              <w:tabs>
                <w:tab w:val="decimal" w:pos="589"/>
              </w:tabs>
              <w:spacing w:line="276" w:lineRule="auto"/>
              <w:rPr>
                <w:rFonts w:ascii="Times New Roman" w:hAnsi="Times New Roman" w:cs="Times New Roman"/>
                <w:sz w:val="24"/>
                <w:szCs w:val="24"/>
                <w:lang w:val="en-US"/>
              </w:rPr>
            </w:pPr>
            <w:r w:rsidRPr="00D316FF">
              <w:rPr>
                <w:rFonts w:ascii="Times New Roman" w:hAnsi="Times New Roman" w:cs="Times New Roman"/>
                <w:sz w:val="24"/>
                <w:szCs w:val="24"/>
                <w:lang w:val="en-US"/>
              </w:rPr>
              <w:t>0.79</w:t>
            </w:r>
            <w:r>
              <w:rPr>
                <w:rFonts w:ascii="Times New Roman" w:hAnsi="Times New Roman" w:cs="Times New Roman"/>
                <w:sz w:val="24"/>
                <w:szCs w:val="24"/>
                <w:lang w:val="en-US"/>
              </w:rPr>
              <w:t>4</w:t>
            </w:r>
          </w:p>
        </w:tc>
        <w:tc>
          <w:tcPr>
            <w:tcW w:w="0" w:type="auto"/>
            <w:tcBorders>
              <w:left w:val="nil"/>
            </w:tcBorders>
          </w:tcPr>
          <w:p w14:paraId="2DB9024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D984B2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46882BAD"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75.</w:t>
            </w:r>
            <w:r w:rsidR="00A72E83" w:rsidRPr="005A7EC9">
              <w:rPr>
                <w:rFonts w:ascii="Times New Roman" w:hAnsi="Times New Roman" w:cs="Times New Roman"/>
                <w:sz w:val="24"/>
                <w:szCs w:val="24"/>
                <w:lang w:val="en-US"/>
              </w:rPr>
              <w:t>43</w:t>
            </w:r>
            <w:r w:rsidR="005A7EC9" w:rsidRPr="005A7EC9">
              <w:rPr>
                <w:rFonts w:ascii="Times New Roman" w:hAnsi="Times New Roman" w:cs="Times New Roman"/>
                <w:sz w:val="24"/>
                <w:szCs w:val="24"/>
                <w:lang w:val="en-US"/>
              </w:rPr>
              <w:t>***</w:t>
            </w:r>
          </w:p>
        </w:tc>
        <w:tc>
          <w:tcPr>
            <w:tcW w:w="0" w:type="auto"/>
            <w:tcBorders>
              <w:left w:val="nil"/>
            </w:tcBorders>
          </w:tcPr>
          <w:p w14:paraId="710066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75B21D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3E2DCF6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240.98</w:t>
            </w:r>
            <w:r w:rsidR="00303577">
              <w:rPr>
                <w:rFonts w:ascii="Times New Roman" w:hAnsi="Times New Roman" w:cs="Times New Roman"/>
                <w:sz w:val="24"/>
                <w:szCs w:val="24"/>
                <w:lang w:val="en-US"/>
              </w:rPr>
              <w:t>***</w:t>
            </w:r>
          </w:p>
        </w:tc>
      </w:tr>
      <w:tr w:rsidR="00303577" w:rsidRPr="003D6C1F" w14:paraId="6B7CA851" w14:textId="77777777" w:rsidTr="00303577">
        <w:tc>
          <w:tcPr>
            <w:tcW w:w="3090" w:type="dxa"/>
          </w:tcPr>
          <w:p w14:paraId="40562F99"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809" w:type="dxa"/>
            <w:tcBorders>
              <w:left w:val="nil"/>
            </w:tcBorders>
          </w:tcPr>
          <w:p w14:paraId="456CEA7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7E6B573A"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0" w:type="auto"/>
            <w:tcBorders>
              <w:left w:val="nil"/>
              <w:right w:val="nil"/>
            </w:tcBorders>
          </w:tcPr>
          <w:p w14:paraId="76FE4C4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4C0EB2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80AFDC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68B6B2B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0" w:type="auto"/>
            <w:tcBorders>
              <w:left w:val="nil"/>
              <w:right w:val="nil"/>
            </w:tcBorders>
          </w:tcPr>
          <w:p w14:paraId="43F377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E4D216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006755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2D10C4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A72E83">
              <w:rPr>
                <w:rFonts w:ascii="Times New Roman" w:hAnsi="Times New Roman" w:cs="Times New Roman"/>
                <w:sz w:val="24"/>
                <w:szCs w:val="24"/>
                <w:lang w:val="en-US"/>
              </w:rPr>
              <w:t>01</w:t>
            </w:r>
          </w:p>
        </w:tc>
        <w:tc>
          <w:tcPr>
            <w:tcW w:w="0" w:type="auto"/>
            <w:tcBorders>
              <w:left w:val="nil"/>
            </w:tcBorders>
          </w:tcPr>
          <w:p w14:paraId="18D1196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28C81F7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206C080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303577" w:rsidRPr="003D6C1F" w14:paraId="67F43AEA" w14:textId="77777777" w:rsidTr="00303577">
        <w:tc>
          <w:tcPr>
            <w:tcW w:w="3090" w:type="dxa"/>
          </w:tcPr>
          <w:p w14:paraId="285218F9" w14:textId="77777777" w:rsidR="00D33334" w:rsidRPr="003D6C1F" w:rsidRDefault="00D33334" w:rsidP="006C7F43">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809" w:type="dxa"/>
            <w:tcBorders>
              <w:left w:val="nil"/>
            </w:tcBorders>
          </w:tcPr>
          <w:p w14:paraId="7094D18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18366C41" w14:textId="77777777" w:rsidR="00D33334" w:rsidRPr="005A7EC9" w:rsidRDefault="00BB58FE"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A72E83" w:rsidRPr="005A7EC9">
              <w:rPr>
                <w:rFonts w:ascii="Times New Roman" w:hAnsi="Times New Roman" w:cs="Times New Roman"/>
                <w:sz w:val="24"/>
                <w:szCs w:val="24"/>
                <w:lang w:val="en-US"/>
              </w:rPr>
              <w:t>81.74</w:t>
            </w:r>
            <w:r>
              <w:rPr>
                <w:rFonts w:ascii="Times New Roman" w:hAnsi="Times New Roman" w:cs="Times New Roman"/>
                <w:sz w:val="24"/>
                <w:szCs w:val="24"/>
                <w:lang w:val="en-US"/>
              </w:rPr>
              <w:t>***</w:t>
            </w:r>
          </w:p>
        </w:tc>
        <w:tc>
          <w:tcPr>
            <w:tcW w:w="0" w:type="auto"/>
            <w:tcBorders>
              <w:left w:val="nil"/>
              <w:right w:val="nil"/>
            </w:tcBorders>
          </w:tcPr>
          <w:p w14:paraId="7AE3AF2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BC4996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03E040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62D1A7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138.77</w:t>
            </w:r>
            <w:r w:rsidR="00303577">
              <w:rPr>
                <w:rFonts w:ascii="Times New Roman" w:hAnsi="Times New Roman" w:cs="Times New Roman"/>
                <w:sz w:val="24"/>
                <w:szCs w:val="24"/>
                <w:lang w:val="en-US"/>
              </w:rPr>
              <w:t>***</w:t>
            </w:r>
          </w:p>
        </w:tc>
        <w:tc>
          <w:tcPr>
            <w:tcW w:w="0" w:type="auto"/>
            <w:tcBorders>
              <w:left w:val="nil"/>
              <w:right w:val="nil"/>
            </w:tcBorders>
          </w:tcPr>
          <w:p w14:paraId="7B5D419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3AA09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D2B52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320AE8F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29.09</w:t>
            </w:r>
            <w:r w:rsidR="00BB58FE">
              <w:rPr>
                <w:rFonts w:ascii="Times New Roman" w:hAnsi="Times New Roman" w:cs="Times New Roman"/>
                <w:sz w:val="24"/>
                <w:szCs w:val="24"/>
                <w:lang w:val="en-US"/>
              </w:rPr>
              <w:t>***</w:t>
            </w:r>
          </w:p>
        </w:tc>
        <w:tc>
          <w:tcPr>
            <w:tcW w:w="0" w:type="auto"/>
            <w:tcBorders>
              <w:left w:val="nil"/>
            </w:tcBorders>
          </w:tcPr>
          <w:p w14:paraId="6797AAA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407BF7C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6EDE79D1"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46.00</w:t>
            </w:r>
            <w:r w:rsidR="00303577">
              <w:rPr>
                <w:rFonts w:ascii="Times New Roman" w:hAnsi="Times New Roman" w:cs="Times New Roman"/>
                <w:sz w:val="24"/>
                <w:szCs w:val="24"/>
                <w:lang w:val="en-US"/>
              </w:rPr>
              <w:t>***</w:t>
            </w:r>
          </w:p>
        </w:tc>
      </w:tr>
      <w:tr w:rsidR="00303577" w:rsidRPr="003D6C1F" w14:paraId="5EAF03D2" w14:textId="77777777" w:rsidTr="00303577">
        <w:tc>
          <w:tcPr>
            <w:tcW w:w="3090" w:type="dxa"/>
          </w:tcPr>
          <w:p w14:paraId="1F8503BE" w14:textId="30465365"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809" w:type="dxa"/>
            <w:tcBorders>
              <w:left w:val="nil"/>
            </w:tcBorders>
          </w:tcPr>
          <w:p w14:paraId="4CED569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48205632"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8.62</w:t>
            </w:r>
          </w:p>
        </w:tc>
        <w:tc>
          <w:tcPr>
            <w:tcW w:w="0" w:type="auto"/>
            <w:tcBorders>
              <w:left w:val="nil"/>
              <w:right w:val="nil"/>
            </w:tcBorders>
          </w:tcPr>
          <w:p w14:paraId="1B97867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F0F70C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E67714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517217A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16.65</w:t>
            </w:r>
          </w:p>
        </w:tc>
        <w:tc>
          <w:tcPr>
            <w:tcW w:w="0" w:type="auto"/>
            <w:tcBorders>
              <w:left w:val="nil"/>
              <w:right w:val="nil"/>
            </w:tcBorders>
          </w:tcPr>
          <w:p w14:paraId="210207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5D8764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3F1E5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5C7CF767"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9.91</w:t>
            </w:r>
            <w:r w:rsidR="00BB58FE">
              <w:rPr>
                <w:rFonts w:ascii="Times New Roman" w:hAnsi="Times New Roman" w:cs="Times New Roman"/>
                <w:sz w:val="24"/>
                <w:szCs w:val="24"/>
                <w:lang w:val="en-US"/>
              </w:rPr>
              <w:t>***</w:t>
            </w:r>
          </w:p>
        </w:tc>
        <w:tc>
          <w:tcPr>
            <w:tcW w:w="0" w:type="auto"/>
            <w:tcBorders>
              <w:left w:val="nil"/>
            </w:tcBorders>
          </w:tcPr>
          <w:p w14:paraId="412C22E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5543D4C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2645CBF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5.55</w:t>
            </w:r>
            <w:r w:rsidR="00303577">
              <w:rPr>
                <w:rFonts w:ascii="Times New Roman" w:hAnsi="Times New Roman" w:cs="Times New Roman"/>
                <w:sz w:val="24"/>
                <w:szCs w:val="24"/>
                <w:lang w:val="en-US"/>
              </w:rPr>
              <w:t>***</w:t>
            </w:r>
          </w:p>
        </w:tc>
      </w:tr>
      <w:tr w:rsidR="00303577" w:rsidRPr="003D6C1F" w14:paraId="3485FF63" w14:textId="77777777" w:rsidTr="00303577">
        <w:tc>
          <w:tcPr>
            <w:tcW w:w="3090" w:type="dxa"/>
          </w:tcPr>
          <w:p w14:paraId="7B326C7F" w14:textId="7FE1E41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809" w:type="dxa"/>
            <w:tcBorders>
              <w:left w:val="nil"/>
            </w:tcBorders>
          </w:tcPr>
          <w:p w14:paraId="587942D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3F0611F0" w14:textId="77777777" w:rsidR="00D33334" w:rsidRPr="005A7EC9" w:rsidRDefault="00D33334"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29.6</w:t>
            </w:r>
            <w:r w:rsidR="00A72E83" w:rsidRPr="005A7EC9">
              <w:rPr>
                <w:rFonts w:ascii="Times New Roman" w:hAnsi="Times New Roman" w:cs="Times New Roman"/>
                <w:sz w:val="24"/>
                <w:szCs w:val="24"/>
                <w:lang w:val="en-US"/>
              </w:rPr>
              <w:t>7</w:t>
            </w:r>
            <w:r w:rsidR="00BB58FE">
              <w:rPr>
                <w:rFonts w:ascii="Times New Roman" w:hAnsi="Times New Roman" w:cs="Times New Roman"/>
                <w:sz w:val="24"/>
                <w:szCs w:val="24"/>
                <w:lang w:val="en-US"/>
              </w:rPr>
              <w:t>***</w:t>
            </w:r>
          </w:p>
        </w:tc>
        <w:tc>
          <w:tcPr>
            <w:tcW w:w="0" w:type="auto"/>
            <w:tcBorders>
              <w:left w:val="nil"/>
              <w:right w:val="nil"/>
            </w:tcBorders>
          </w:tcPr>
          <w:p w14:paraId="66EB0A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1F4AF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2EF97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C95BA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14.11</w:t>
            </w:r>
          </w:p>
        </w:tc>
        <w:tc>
          <w:tcPr>
            <w:tcW w:w="0" w:type="auto"/>
            <w:tcBorders>
              <w:left w:val="nil"/>
              <w:right w:val="nil"/>
            </w:tcBorders>
          </w:tcPr>
          <w:p w14:paraId="572BA48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054F6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677586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7B8743E0"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8.77</w:t>
            </w:r>
            <w:r w:rsidR="00BB58FE">
              <w:rPr>
                <w:rFonts w:ascii="Times New Roman" w:hAnsi="Times New Roman" w:cs="Times New Roman"/>
                <w:sz w:val="24"/>
                <w:szCs w:val="24"/>
                <w:lang w:val="en-US"/>
              </w:rPr>
              <w:t>***</w:t>
            </w:r>
          </w:p>
        </w:tc>
        <w:tc>
          <w:tcPr>
            <w:tcW w:w="0" w:type="auto"/>
            <w:tcBorders>
              <w:left w:val="nil"/>
            </w:tcBorders>
          </w:tcPr>
          <w:p w14:paraId="0F43EE20"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C12FD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3FA4E8DB"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33.61</w:t>
            </w:r>
            <w:r w:rsidR="00303577">
              <w:rPr>
                <w:rFonts w:ascii="Times New Roman" w:hAnsi="Times New Roman" w:cs="Times New Roman"/>
                <w:sz w:val="24"/>
                <w:szCs w:val="24"/>
                <w:lang w:val="en-US"/>
              </w:rPr>
              <w:t>***</w:t>
            </w:r>
          </w:p>
        </w:tc>
      </w:tr>
      <w:tr w:rsidR="00303577" w:rsidRPr="003D6C1F" w14:paraId="33B5471E" w14:textId="77777777" w:rsidTr="00303577">
        <w:tc>
          <w:tcPr>
            <w:tcW w:w="3090" w:type="dxa"/>
            <w:tcBorders>
              <w:bottom w:val="single" w:sz="18" w:space="0" w:color="auto"/>
            </w:tcBorders>
          </w:tcPr>
          <w:p w14:paraId="13A34D0A" w14:textId="051FB07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809" w:type="dxa"/>
            <w:tcBorders>
              <w:left w:val="nil"/>
              <w:bottom w:val="single" w:sz="18" w:space="0" w:color="auto"/>
            </w:tcBorders>
          </w:tcPr>
          <w:p w14:paraId="7ACF247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bottom w:val="single" w:sz="18" w:space="0" w:color="auto"/>
            </w:tcBorders>
          </w:tcPr>
          <w:p w14:paraId="77B6CD08"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9.98</w:t>
            </w:r>
          </w:p>
        </w:tc>
        <w:tc>
          <w:tcPr>
            <w:tcW w:w="0" w:type="auto"/>
            <w:tcBorders>
              <w:left w:val="nil"/>
              <w:bottom w:val="single" w:sz="18" w:space="0" w:color="auto"/>
              <w:right w:val="nil"/>
            </w:tcBorders>
          </w:tcPr>
          <w:p w14:paraId="3AE4AA0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715B038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A3A5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bottom w:val="single" w:sz="18" w:space="0" w:color="auto"/>
            </w:tcBorders>
          </w:tcPr>
          <w:p w14:paraId="601C1C82"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18.38</w:t>
            </w:r>
            <w:r w:rsidR="00303577">
              <w:rPr>
                <w:rFonts w:ascii="Times New Roman" w:hAnsi="Times New Roman" w:cs="Times New Roman"/>
                <w:sz w:val="24"/>
                <w:szCs w:val="24"/>
                <w:lang w:val="en-US"/>
              </w:rPr>
              <w:t>*</w:t>
            </w:r>
          </w:p>
        </w:tc>
        <w:tc>
          <w:tcPr>
            <w:tcW w:w="0" w:type="auto"/>
            <w:tcBorders>
              <w:left w:val="nil"/>
              <w:bottom w:val="single" w:sz="18" w:space="0" w:color="auto"/>
              <w:right w:val="nil"/>
            </w:tcBorders>
          </w:tcPr>
          <w:p w14:paraId="317E972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607A34B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4475F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bottom w:val="single" w:sz="18" w:space="0" w:color="auto"/>
            </w:tcBorders>
          </w:tcPr>
          <w:p w14:paraId="1C6E74C0" w14:textId="77777777" w:rsidR="00D33334" w:rsidRPr="000E4BAE" w:rsidRDefault="00A72E83"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0" w:type="auto"/>
            <w:tcBorders>
              <w:left w:val="nil"/>
              <w:bottom w:val="single" w:sz="18" w:space="0" w:color="auto"/>
            </w:tcBorders>
          </w:tcPr>
          <w:p w14:paraId="5481B26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bottom w:val="single" w:sz="18" w:space="0" w:color="auto"/>
            </w:tcBorders>
          </w:tcPr>
          <w:p w14:paraId="0EA7072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bottom w:val="single" w:sz="18" w:space="0" w:color="auto"/>
            </w:tcBorders>
          </w:tcPr>
          <w:p w14:paraId="38C9E07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0.72</w:t>
            </w:r>
          </w:p>
        </w:tc>
      </w:tr>
    </w:tbl>
    <w:p w14:paraId="4C76167A" w14:textId="77777777" w:rsidR="00AE137A" w:rsidRDefault="003700AD" w:rsidP="00273C1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69491238" w14:textId="77777777" w:rsidR="000E7A41" w:rsidRDefault="000E7A41" w:rsidP="00AE137A">
      <w:pPr>
        <w:spacing w:line="480" w:lineRule="auto"/>
        <w:rPr>
          <w:rFonts w:ascii="Times New Roman" w:hAnsi="Times New Roman" w:cs="Times New Roman"/>
          <w:sz w:val="24"/>
          <w:szCs w:val="24"/>
          <w:lang w:val="en-US"/>
        </w:rPr>
      </w:pPr>
    </w:p>
    <w:p w14:paraId="334CEE9F" w14:textId="77777777" w:rsidR="00155B8F" w:rsidRDefault="00155B8F" w:rsidP="00856503">
      <w:pPr>
        <w:spacing w:line="480" w:lineRule="auto"/>
        <w:rPr>
          <w:rFonts w:ascii="Times New Roman" w:hAnsi="Times New Roman" w:cs="Times New Roman"/>
          <w:sz w:val="24"/>
          <w:szCs w:val="24"/>
          <w:lang w:val="en-US"/>
        </w:rPr>
      </w:pPr>
    </w:p>
    <w:p w14:paraId="296B2267" w14:textId="77777777" w:rsidR="00155B8F" w:rsidRDefault="00155B8F" w:rsidP="00856503">
      <w:pPr>
        <w:spacing w:line="480" w:lineRule="auto"/>
        <w:rPr>
          <w:rFonts w:ascii="Times New Roman" w:hAnsi="Times New Roman" w:cs="Times New Roman"/>
          <w:sz w:val="24"/>
          <w:szCs w:val="24"/>
          <w:lang w:val="en-US"/>
        </w:rPr>
      </w:pPr>
    </w:p>
    <w:p w14:paraId="0E139EB1" w14:textId="77777777" w:rsidR="00DC438D" w:rsidRDefault="00DC438D" w:rsidP="00472CCB">
      <w:pPr>
        <w:spacing w:line="480" w:lineRule="auto"/>
        <w:rPr>
          <w:rFonts w:ascii="Times New Roman" w:hAnsi="Times New Roman" w:cs="Times New Roman"/>
          <w:sz w:val="24"/>
          <w:szCs w:val="24"/>
          <w:lang w:val="en-US"/>
        </w:rPr>
        <w:sectPr w:rsidR="00DC438D" w:rsidSect="006C2C3E">
          <w:pgSz w:w="16838" w:h="11906" w:orient="landscape"/>
          <w:pgMar w:top="1701" w:right="1417" w:bottom="1701" w:left="1417" w:header="708" w:footer="708" w:gutter="0"/>
          <w:cols w:space="708"/>
          <w:docGrid w:linePitch="360"/>
        </w:sectPr>
      </w:pPr>
    </w:p>
    <w:p w14:paraId="21BB948A" w14:textId="77777777" w:rsidR="003D6C1F" w:rsidRDefault="003D6C1F" w:rsidP="00EB771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14:paraId="343E3A5D" w14:textId="6423A853" w:rsidR="009C01AB" w:rsidRDefault="003D6C1F" w:rsidP="001B7A8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1: </w:t>
      </w:r>
      <w:r w:rsidR="009C01AB">
        <w:rPr>
          <w:rFonts w:ascii="Times New Roman" w:hAnsi="Times New Roman" w:cs="Times New Roman"/>
          <w:sz w:val="24"/>
          <w:szCs w:val="24"/>
          <w:lang w:val="en-US"/>
        </w:rPr>
        <w:t xml:space="preserve">Differences in linear selection gradients for phenology between populations where </w:t>
      </w:r>
      <w:r w:rsidR="00391D90">
        <w:rPr>
          <w:rFonts w:ascii="Times New Roman" w:hAnsi="Times New Roman" w:cs="Times New Roman"/>
          <w:sz w:val="24"/>
          <w:szCs w:val="24"/>
          <w:lang w:val="en-US"/>
        </w:rPr>
        <w:t xml:space="preserve">the predator </w:t>
      </w:r>
      <w:r w:rsidR="001D2F9E">
        <w:rPr>
          <w:rFonts w:ascii="Times New Roman" w:hAnsi="Times New Roman" w:cs="Times New Roman"/>
          <w:sz w:val="24"/>
          <w:szCs w:val="24"/>
          <w:lang w:val="en-US"/>
        </w:rPr>
        <w:t>wa</w:t>
      </w:r>
      <w:r w:rsidR="009C01AB">
        <w:rPr>
          <w:rFonts w:ascii="Times New Roman" w:hAnsi="Times New Roman" w:cs="Times New Roman"/>
          <w:sz w:val="24"/>
          <w:szCs w:val="24"/>
          <w:lang w:val="en-US"/>
        </w:rPr>
        <w:t>s present (</w:t>
      </w:r>
      <w:r w:rsidR="00391D90" w:rsidRPr="009C01AB">
        <w:rPr>
          <w:rFonts w:ascii="Times New Roman" w:hAnsi="Times New Roman" w:cs="Times New Roman"/>
          <w:i/>
          <w:sz w:val="24"/>
          <w:szCs w:val="24"/>
          <w:lang w:val="en-US"/>
        </w:rPr>
        <w:t xml:space="preserve">M. </w:t>
      </w:r>
      <w:proofErr w:type="spellStart"/>
      <w:r w:rsidR="00391D90" w:rsidRPr="009C01AB">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=1, N = 11) and absent (</w:t>
      </w:r>
      <w:r w:rsidR="00391D90" w:rsidRPr="009C01AB">
        <w:rPr>
          <w:rFonts w:ascii="Times New Roman" w:hAnsi="Times New Roman" w:cs="Times New Roman"/>
          <w:i/>
          <w:sz w:val="24"/>
          <w:szCs w:val="24"/>
          <w:lang w:val="en-US"/>
        </w:rPr>
        <w:t xml:space="preserve">M. </w:t>
      </w:r>
      <w:proofErr w:type="spellStart"/>
      <w:r w:rsidR="00391D90" w:rsidRPr="009C01AB">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 xml:space="preserve">= 0, N = 9) in 2010 and 2011. </w:t>
      </w:r>
      <w:proofErr w:type="spellStart"/>
      <w:r w:rsidR="00126C80">
        <w:rPr>
          <w:rFonts w:ascii="Times New Roman" w:hAnsi="Times New Roman" w:cs="Times New Roman"/>
          <w:sz w:val="24"/>
          <w:szCs w:val="24"/>
          <w:lang w:val="en-US"/>
        </w:rPr>
        <w:t>Means±SE</w:t>
      </w:r>
      <w:proofErr w:type="spellEnd"/>
      <w:r w:rsidR="00126C80">
        <w:rPr>
          <w:rFonts w:ascii="Times New Roman" w:hAnsi="Times New Roman" w:cs="Times New Roman"/>
          <w:sz w:val="24"/>
          <w:szCs w:val="24"/>
          <w:lang w:val="en-US"/>
        </w:rPr>
        <w:t xml:space="preserve"> are represented</w:t>
      </w:r>
      <w:r w:rsidR="004B4822">
        <w:rPr>
          <w:rFonts w:ascii="Times New Roman" w:hAnsi="Times New Roman" w:cs="Times New Roman"/>
          <w:sz w:val="24"/>
          <w:szCs w:val="24"/>
          <w:lang w:val="en-US"/>
        </w:rPr>
        <w:t xml:space="preserve"> (one-way ANOVAs indicated significant differences, with P&lt;0.001 in both years).</w:t>
      </w:r>
      <w:r w:rsidR="009C01AB">
        <w:rPr>
          <w:rFonts w:ascii="Times New Roman" w:hAnsi="Times New Roman" w:cs="Times New Roman"/>
          <w:sz w:val="24"/>
          <w:szCs w:val="24"/>
          <w:lang w:val="en-US"/>
        </w:rPr>
        <w:t xml:space="preserve"> </w:t>
      </w:r>
    </w:p>
    <w:p w14:paraId="5251DF85" w14:textId="05A07529" w:rsidR="003D6C1F" w:rsidRDefault="003D6C1F" w:rsidP="00EB771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DC23C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 xml:space="preserve">Effects of abundance of the second host (log-transformed maximum </w:t>
      </w:r>
      <w:proofErr w:type="spellStart"/>
      <w:r w:rsidR="00C9195F" w:rsidRPr="001D2F9E">
        <w:rPr>
          <w:rFonts w:ascii="Times New Roman" w:hAnsi="Times New Roman" w:cs="Times New Roman"/>
          <w:i/>
          <w:sz w:val="24"/>
          <w:szCs w:val="24"/>
          <w:lang w:val="en-US"/>
        </w:rPr>
        <w:t>Myrmica</w:t>
      </w:r>
      <w:proofErr w:type="spellEnd"/>
      <w:r w:rsidR="00C9195F">
        <w:rPr>
          <w:rFonts w:ascii="Times New Roman" w:hAnsi="Times New Roman" w:cs="Times New Roman"/>
          <w:sz w:val="24"/>
          <w:szCs w:val="24"/>
          <w:lang w:val="en-US"/>
        </w:rPr>
        <w:t xml:space="preserve"> abundance</w:t>
      </w:r>
      <w:r w:rsidR="00126C80">
        <w:rPr>
          <w:rFonts w:ascii="Times New Roman" w:hAnsi="Times New Roman" w:cs="Times New Roman"/>
          <w:sz w:val="24"/>
          <w:szCs w:val="24"/>
          <w:lang w:val="en-US"/>
        </w:rPr>
        <w:t>)</w:t>
      </w:r>
      <w:r w:rsidR="00C9195F">
        <w:rPr>
          <w:rFonts w:ascii="Times New Roman" w:hAnsi="Times New Roman" w:cs="Times New Roman"/>
          <w:sz w:val="24"/>
          <w:szCs w:val="24"/>
          <w:lang w:val="en-US"/>
        </w:rPr>
        <w:t xml:space="preserve"> on </w:t>
      </w:r>
      <w:r w:rsidR="00DA6203">
        <w:rPr>
          <w:rFonts w:ascii="Times New Roman" w:hAnsi="Times New Roman" w:cs="Times New Roman"/>
          <w:sz w:val="24"/>
          <w:szCs w:val="24"/>
          <w:lang w:val="en-US"/>
        </w:rPr>
        <w:t>A</w:t>
      </w:r>
      <w:r w:rsidR="00C9195F">
        <w:rPr>
          <w:rFonts w:ascii="Times New Roman" w:hAnsi="Times New Roman" w:cs="Times New Roman"/>
          <w:sz w:val="24"/>
          <w:szCs w:val="24"/>
          <w:lang w:val="en-US"/>
        </w:rPr>
        <w:t xml:space="preserve">) </w:t>
      </w:r>
      <w:r w:rsidR="001D2F9E" w:rsidRPr="001D2F9E">
        <w:rPr>
          <w:rFonts w:ascii="Times New Roman" w:hAnsi="Times New Roman" w:cs="Times New Roman"/>
          <w:i/>
          <w:sz w:val="24"/>
          <w:szCs w:val="24"/>
          <w:lang w:val="en-US"/>
        </w:rPr>
        <w:t xml:space="preserve">M. </w:t>
      </w:r>
      <w:proofErr w:type="spellStart"/>
      <w:r w:rsidR="001D2F9E" w:rsidRPr="001D2F9E">
        <w:rPr>
          <w:rFonts w:ascii="Times New Roman" w:hAnsi="Times New Roman" w:cs="Times New Roman"/>
          <w:i/>
          <w:sz w:val="24"/>
          <w:szCs w:val="24"/>
          <w:lang w:val="en-US"/>
        </w:rPr>
        <w:t>alcon</w:t>
      </w:r>
      <w:proofErr w:type="spellEnd"/>
      <w:r w:rsidR="001D2F9E">
        <w:rPr>
          <w:rFonts w:ascii="Times New Roman" w:hAnsi="Times New Roman" w:cs="Times New Roman"/>
          <w:sz w:val="24"/>
          <w:szCs w:val="24"/>
          <w:lang w:val="en-US"/>
        </w:rPr>
        <w:t xml:space="preserve"> presence </w:t>
      </w:r>
      <w:r w:rsidR="00C9195F">
        <w:rPr>
          <w:rFonts w:ascii="Times New Roman" w:hAnsi="Times New Roman" w:cs="Times New Roman"/>
          <w:sz w:val="24"/>
          <w:szCs w:val="24"/>
          <w:lang w:val="en-US"/>
        </w:rPr>
        <w:t>(</w:t>
      </w:r>
      <w:r w:rsidR="00126C80">
        <w:rPr>
          <w:rFonts w:ascii="Times New Roman" w:hAnsi="Times New Roman" w:cs="Times New Roman"/>
          <w:sz w:val="24"/>
          <w:szCs w:val="24"/>
          <w:lang w:val="en-US"/>
        </w:rPr>
        <w:t xml:space="preserve">fitted curve is a logistic regression, P-value </w:t>
      </w:r>
      <w:r w:rsidR="00C9195F">
        <w:rPr>
          <w:rFonts w:ascii="Times New Roman" w:hAnsi="Times New Roman" w:cs="Times New Roman"/>
          <w:sz w:val="24"/>
          <w:szCs w:val="24"/>
          <w:lang w:val="en-US"/>
        </w:rPr>
        <w:t>is shown</w:t>
      </w:r>
      <w:r w:rsidR="000D143B">
        <w:rPr>
          <w:rFonts w:ascii="Times New Roman" w:hAnsi="Times New Roman" w:cs="Times New Roman"/>
          <w:sz w:val="24"/>
          <w:szCs w:val="24"/>
          <w:lang w:val="en-US"/>
        </w:rPr>
        <w:t>, N = 20 populations</w:t>
      </w:r>
      <w:r w:rsidR="00C9195F">
        <w:rPr>
          <w:rFonts w:ascii="Times New Roman" w:hAnsi="Times New Roman" w:cs="Times New Roman"/>
          <w:sz w:val="24"/>
          <w:szCs w:val="24"/>
          <w:lang w:val="en-US"/>
        </w:rPr>
        <w:t>)</w:t>
      </w:r>
      <w:r w:rsidR="00DA6203">
        <w:rPr>
          <w:rFonts w:ascii="Times New Roman" w:hAnsi="Times New Roman" w:cs="Times New Roman"/>
          <w:sz w:val="24"/>
          <w:szCs w:val="24"/>
          <w:lang w:val="en-US"/>
        </w:rPr>
        <w:t>, B</w:t>
      </w:r>
      <w:r w:rsidR="000D143B">
        <w:rPr>
          <w:rFonts w:ascii="Times New Roman" w:hAnsi="Times New Roman" w:cs="Times New Roman"/>
          <w:sz w:val="24"/>
          <w:szCs w:val="24"/>
          <w:lang w:val="en-US"/>
        </w:rPr>
        <w:t xml:space="preserve">) </w:t>
      </w:r>
      <w:r w:rsidR="00B02B10">
        <w:rPr>
          <w:rFonts w:ascii="Times New Roman" w:hAnsi="Times New Roman" w:cs="Times New Roman"/>
          <w:sz w:val="24"/>
          <w:szCs w:val="24"/>
          <w:lang w:val="en-US"/>
        </w:rPr>
        <w:t>m</w:t>
      </w:r>
      <w:r w:rsidR="000D143B">
        <w:rPr>
          <w:rFonts w:ascii="Times New Roman" w:hAnsi="Times New Roman" w:cs="Times New Roman"/>
          <w:sz w:val="24"/>
          <w:szCs w:val="24"/>
          <w:lang w:val="en-US"/>
        </w:rPr>
        <w:t>ean number of eggs per</w:t>
      </w:r>
      <w:r w:rsidR="004B3AA8">
        <w:rPr>
          <w:rFonts w:ascii="Times New Roman" w:hAnsi="Times New Roman" w:cs="Times New Roman"/>
          <w:sz w:val="24"/>
          <w:szCs w:val="24"/>
          <w:lang w:val="en-US"/>
        </w:rPr>
        <w:t xml:space="preserve"> plant</w:t>
      </w:r>
      <w:r w:rsidR="00DA6203">
        <w:rPr>
          <w:rFonts w:ascii="Times New Roman" w:hAnsi="Times New Roman" w:cs="Times New Roman"/>
          <w:sz w:val="24"/>
          <w:szCs w:val="24"/>
          <w:lang w:val="en-US"/>
        </w:rPr>
        <w:t>, and C</w:t>
      </w:r>
      <w:r w:rsidR="000D143B">
        <w:rPr>
          <w:rFonts w:ascii="Times New Roman" w:hAnsi="Times New Roman" w:cs="Times New Roman"/>
          <w:sz w:val="24"/>
          <w:szCs w:val="24"/>
          <w:lang w:val="en-US"/>
        </w:rPr>
        <w:t xml:space="preserve">) </w:t>
      </w:r>
      <w:r w:rsidR="00B02B10">
        <w:rPr>
          <w:rFonts w:ascii="Times New Roman" w:hAnsi="Times New Roman" w:cs="Times New Roman"/>
          <w:sz w:val="24"/>
          <w:szCs w:val="24"/>
          <w:lang w:val="en-US"/>
        </w:rPr>
        <w:t>p</w:t>
      </w:r>
      <w:r w:rsidR="000D143B">
        <w:rPr>
          <w:rFonts w:ascii="Times New Roman" w:hAnsi="Times New Roman" w:cs="Times New Roman"/>
          <w:sz w:val="24"/>
          <w:szCs w:val="24"/>
          <w:lang w:val="en-US"/>
        </w:rPr>
        <w:t xml:space="preserve">roportion of plants </w:t>
      </w:r>
      <w:r w:rsidR="000D143B" w:rsidRPr="000D143B">
        <w:rPr>
          <w:rFonts w:ascii="Times New Roman" w:hAnsi="Times New Roman" w:cs="Times New Roman"/>
          <w:sz w:val="24"/>
          <w:szCs w:val="24"/>
          <w:lang w:val="en-US"/>
        </w:rPr>
        <w:t xml:space="preserve">with </w:t>
      </w:r>
      <w:r w:rsidR="000D143B" w:rsidRPr="00EB7719">
        <w:rPr>
          <w:rFonts w:ascii="Times New Roman" w:hAnsi="Times New Roman" w:cs="Times New Roman"/>
          <w:i/>
          <w:sz w:val="24"/>
          <w:szCs w:val="24"/>
          <w:lang w:val="en-US"/>
        </w:rPr>
        <w:t xml:space="preserve">M. </w:t>
      </w:r>
      <w:proofErr w:type="spellStart"/>
      <w:r w:rsidR="000D143B" w:rsidRPr="00EB7719">
        <w:rPr>
          <w:rFonts w:ascii="Times New Roman" w:hAnsi="Times New Roman" w:cs="Times New Roman"/>
          <w:i/>
          <w:sz w:val="24"/>
          <w:szCs w:val="24"/>
          <w:lang w:val="en-US"/>
        </w:rPr>
        <w:t>alcon</w:t>
      </w:r>
      <w:proofErr w:type="spellEnd"/>
      <w:r w:rsidR="000D143B" w:rsidRPr="000D143B">
        <w:rPr>
          <w:rFonts w:ascii="Times New Roman" w:hAnsi="Times New Roman" w:cs="Times New Roman"/>
          <w:sz w:val="24"/>
          <w:szCs w:val="24"/>
          <w:lang w:val="en-US"/>
        </w:rPr>
        <w:t xml:space="preserve"> eggs</w:t>
      </w:r>
      <w:r w:rsidR="000D143B">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In B) and C</w:t>
      </w:r>
      <w:r w:rsidR="004B3AA8">
        <w:rPr>
          <w:rFonts w:ascii="Times New Roman" w:hAnsi="Times New Roman" w:cs="Times New Roman"/>
          <w:sz w:val="24"/>
          <w:szCs w:val="24"/>
          <w:lang w:val="en-US"/>
        </w:rPr>
        <w:t xml:space="preserve">), N = 11 populations </w:t>
      </w:r>
      <w:r w:rsidR="004B3AA8" w:rsidRPr="001D2F9E">
        <w:rPr>
          <w:rFonts w:ascii="Times New Roman" w:hAnsi="Times New Roman" w:cs="Times New Roman"/>
          <w:sz w:val="24"/>
          <w:szCs w:val="24"/>
          <w:lang w:val="en-US"/>
        </w:rPr>
        <w:t>where the predator was present</w:t>
      </w:r>
      <w:r w:rsidR="00126C80">
        <w:rPr>
          <w:rFonts w:ascii="Times New Roman" w:hAnsi="Times New Roman" w:cs="Times New Roman"/>
          <w:sz w:val="24"/>
          <w:szCs w:val="24"/>
          <w:lang w:val="en-US"/>
        </w:rPr>
        <w:t>.</w:t>
      </w:r>
      <w:r w:rsidR="004B3AA8">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 xml:space="preserve">Black </w:t>
      </w:r>
      <w:r w:rsidR="004B3AA8">
        <w:rPr>
          <w:rFonts w:ascii="Times New Roman" w:hAnsi="Times New Roman" w:cs="Times New Roman"/>
          <w:sz w:val="24"/>
          <w:szCs w:val="24"/>
          <w:lang w:val="en-US"/>
        </w:rPr>
        <w:t>symbol</w:t>
      </w:r>
      <w:r w:rsidR="00977D16">
        <w:rPr>
          <w:rFonts w:ascii="Times New Roman" w:hAnsi="Times New Roman" w:cs="Times New Roman"/>
          <w:sz w:val="24"/>
          <w:szCs w:val="24"/>
          <w:lang w:val="en-US"/>
        </w:rPr>
        <w:t>s in B and C</w:t>
      </w:r>
      <w:r w:rsidR="004B3AA8">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are estimates for 2010 and grey are for 2011</w:t>
      </w:r>
      <w:r w:rsidR="004B3AA8">
        <w:rPr>
          <w:rFonts w:ascii="Times New Roman" w:hAnsi="Times New Roman" w:cs="Times New Roman"/>
          <w:sz w:val="24"/>
          <w:szCs w:val="24"/>
          <w:lang w:val="en-US"/>
        </w:rPr>
        <w:t>.</w:t>
      </w:r>
      <w:r>
        <w:rPr>
          <w:rFonts w:ascii="Times New Roman" w:hAnsi="Times New Roman" w:cs="Times New Roman"/>
          <w:sz w:val="24"/>
          <w:szCs w:val="24"/>
          <w:lang w:val="en-US"/>
        </w:rPr>
        <w:br w:type="page"/>
      </w:r>
    </w:p>
    <w:p w14:paraId="29F8D413" w14:textId="733BC78A" w:rsidR="004205D7"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1</w:t>
      </w:r>
    </w:p>
    <w:p w14:paraId="330361D6" w14:textId="3025E617" w:rsidR="004B4822" w:rsidRDefault="004B4822" w:rsidP="00472CCB">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14:anchorId="07CD2B26" wp14:editId="38F8DE64">
            <wp:extent cx="5288400" cy="2516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400" cy="2516400"/>
                    </a:xfrm>
                    <a:prstGeom prst="rect">
                      <a:avLst/>
                    </a:prstGeom>
                    <a:noFill/>
                  </pic:spPr>
                </pic:pic>
              </a:graphicData>
            </a:graphic>
          </wp:inline>
        </w:drawing>
      </w:r>
    </w:p>
    <w:p w14:paraId="49EC9FD0" w14:textId="77777777"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5BBD046" w14:textId="77777777" w:rsidR="008574A0" w:rsidRDefault="003D6C1F" w:rsidP="008574A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2</w:t>
      </w:r>
    </w:p>
    <w:p w14:paraId="6131BB82" w14:textId="77777777" w:rsidR="00484C8D" w:rsidRPr="00472CCB" w:rsidRDefault="00912828" w:rsidP="00DC23C3">
      <w:pPr>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14:anchorId="0C9CB189" wp14:editId="72539189">
            <wp:extent cx="2646000" cy="5576400"/>
            <wp:effectExtent l="0" t="0" r="254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000" cy="5576400"/>
                    </a:xfrm>
                    <a:prstGeom prst="rect">
                      <a:avLst/>
                    </a:prstGeom>
                    <a:noFill/>
                  </pic:spPr>
                </pic:pic>
              </a:graphicData>
            </a:graphic>
          </wp:inline>
        </w:drawing>
      </w:r>
    </w:p>
    <w:sectPr w:rsidR="00484C8D" w:rsidRPr="00472CCB" w:rsidSect="00DC43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Ove Eriksson" w:date="2015-09-07T11:05:00Z" w:initials="OE">
    <w:p w14:paraId="037DF23B" w14:textId="2BC576DF" w:rsidR="00F7705C" w:rsidRPr="00932907" w:rsidRDefault="00F7705C">
      <w:pPr>
        <w:pStyle w:val="Textocomentario"/>
        <w:rPr>
          <w:lang w:val="en-US"/>
        </w:rPr>
      </w:pPr>
      <w:r>
        <w:rPr>
          <w:rStyle w:val="Refdecomentario"/>
        </w:rPr>
        <w:annotationRef/>
      </w:r>
      <w:r w:rsidRPr="00932907">
        <w:rPr>
          <w:lang w:val="en-US"/>
        </w:rPr>
        <w:t>I would like to see this indirect way of measuring phenology somehow translated into something understandable, such as number of days between each stage, so you (later – see below) can say something about what “early” and “late” actually means.</w:t>
      </w:r>
    </w:p>
  </w:comment>
  <w:comment w:id="18" w:author="Alicia" w:date="2015-09-07T11:05:00Z" w:initials="A">
    <w:p w14:paraId="1DDF46C7" w14:textId="2B6BF128" w:rsidR="00DC132D" w:rsidRPr="00DC132D" w:rsidRDefault="00DC132D">
      <w:pPr>
        <w:pStyle w:val="Textocomentario"/>
        <w:rPr>
          <w:lang w:val="en-US"/>
        </w:rPr>
      </w:pPr>
      <w:r>
        <w:rPr>
          <w:rStyle w:val="Refdecomentario"/>
        </w:rPr>
        <w:annotationRef/>
      </w:r>
      <w:r w:rsidRPr="00DC132D">
        <w:rPr>
          <w:lang w:val="en-US"/>
        </w:rPr>
        <w:t xml:space="preserve"> I used the data from where we have two measures of phenology to estimate stage duration and the mean is around one week</w:t>
      </w:r>
      <w:r>
        <w:rPr>
          <w:lang w:val="en-US"/>
        </w:rPr>
        <w:t>, although there is a lot of variation.</w:t>
      </w:r>
    </w:p>
  </w:comment>
  <w:comment w:id="81" w:author="Ove Eriksson" w:date="2015-09-07T11:05:00Z" w:initials="OE">
    <w:p w14:paraId="2A3341C4" w14:textId="470F6023" w:rsidR="00F7705C" w:rsidRDefault="00F7705C">
      <w:pPr>
        <w:pStyle w:val="Textocomentario"/>
        <w:rPr>
          <w:lang w:val="en-US"/>
        </w:rPr>
      </w:pPr>
      <w:r>
        <w:rPr>
          <w:rStyle w:val="Refdecomentario"/>
        </w:rPr>
        <w:annotationRef/>
      </w:r>
      <w:r w:rsidRPr="00932907">
        <w:rPr>
          <w:lang w:val="en-US"/>
        </w:rPr>
        <w:t>Have you any idea whether this is a good measure of the actual number of ant nests? Would be nice with a reference to some ant-survey-research.</w:t>
      </w:r>
    </w:p>
    <w:p w14:paraId="59DDBF78" w14:textId="000DFE6B" w:rsidR="00B90FE6" w:rsidRPr="00932907" w:rsidRDefault="00B90FE6">
      <w:pPr>
        <w:pStyle w:val="Textocomentario"/>
        <w:rPr>
          <w:lang w:val="en-US"/>
        </w:rPr>
      </w:pPr>
      <w:r w:rsidRPr="00B90FE6">
        <w:rPr>
          <w:highlight w:val="yellow"/>
          <w:lang w:val="en-US"/>
        </w:rPr>
        <w:t>Alicia: I don’t think this can indicate the number of nests but is just an estimate of the number of ants in the population</w:t>
      </w:r>
    </w:p>
  </w:comment>
  <w:comment w:id="101" w:author="Ove Eriksson" w:date="2015-09-07T11:05:00Z" w:initials="OE">
    <w:p w14:paraId="42882E9B" w14:textId="02D36637" w:rsidR="00F7705C" w:rsidRPr="00932907" w:rsidRDefault="00F7705C">
      <w:pPr>
        <w:pStyle w:val="Textocomentario"/>
        <w:rPr>
          <w:lang w:val="en-US"/>
        </w:rPr>
      </w:pPr>
      <w:r>
        <w:rPr>
          <w:rStyle w:val="Refdecomentario"/>
        </w:rPr>
        <w:annotationRef/>
      </w:r>
      <w:r w:rsidRPr="00932907">
        <w:rPr>
          <w:lang w:val="en-US"/>
        </w:rPr>
        <w:t>Here it would be great to have some estimate, in absolute time, on what “earlier” and “later” means.</w:t>
      </w:r>
    </w:p>
  </w:comment>
  <w:comment w:id="103" w:author="Alicia" w:date="2015-09-07T11:05:00Z" w:initials="A">
    <w:p w14:paraId="479F9EE3" w14:textId="6573DCDC" w:rsidR="008D214A" w:rsidRPr="008D214A" w:rsidRDefault="008D214A">
      <w:pPr>
        <w:pStyle w:val="Textocomentario"/>
        <w:rPr>
          <w:lang w:val="en-US"/>
        </w:rPr>
      </w:pPr>
      <w:r>
        <w:rPr>
          <w:rStyle w:val="Refdecomentario"/>
        </w:rPr>
        <w:annotationRef/>
      </w:r>
      <w:r w:rsidRPr="008D214A">
        <w:rPr>
          <w:lang w:val="en-US"/>
        </w:rPr>
        <w:t>Does this make sense? Not sure I have gotten it right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065565" w15:done="0"/>
  <w15:commentEx w15:paraId="732F253B" w15:done="0"/>
  <w15:commentEx w15:paraId="08EA4A8F" w15:done="0"/>
  <w15:commentEx w15:paraId="1979FB65" w15:done="0"/>
  <w15:commentEx w15:paraId="6F1F37AC" w15:done="0"/>
  <w15:commentEx w15:paraId="425B78CE" w15:done="0"/>
  <w15:commentEx w15:paraId="1ABD13D4" w15:done="0"/>
  <w15:commentEx w15:paraId="7CDCB435" w15:done="0"/>
  <w15:commentEx w15:paraId="461ABC1F" w15:done="0"/>
  <w15:commentEx w15:paraId="787AB792" w15:done="0"/>
  <w15:commentEx w15:paraId="1210E7DD" w15:done="0"/>
  <w15:commentEx w15:paraId="4DF67E38" w15:done="0"/>
  <w15:commentEx w15:paraId="76561BAD" w15:done="0"/>
  <w15:commentEx w15:paraId="561C1743" w15:done="0"/>
  <w15:commentEx w15:paraId="7C7B6DD3" w15:done="0"/>
  <w15:commentEx w15:paraId="66E77D3C" w15:done="0"/>
  <w15:commentEx w15:paraId="6094B863" w15:done="0"/>
  <w15:commentEx w15:paraId="3F28F513" w15:done="0"/>
  <w15:commentEx w15:paraId="27D18B90" w15:done="0"/>
  <w15:commentEx w15:paraId="1E92876B" w15:done="0"/>
  <w15:commentEx w15:paraId="7E72E942" w15:done="0"/>
  <w15:commentEx w15:paraId="479D094E" w15:done="0"/>
  <w15:commentEx w15:paraId="32DF2DA0" w15:done="0"/>
  <w15:commentEx w15:paraId="36C8A4D2" w15:done="0"/>
  <w15:commentEx w15:paraId="6C6FBDDF" w15:done="0"/>
  <w15:commentEx w15:paraId="43F955AC" w15:done="0"/>
  <w15:commentEx w15:paraId="325F71F1" w15:done="0"/>
  <w15:commentEx w15:paraId="516BF9B2" w15:done="0"/>
  <w15:commentEx w15:paraId="0177AD13" w15:done="0"/>
  <w15:commentEx w15:paraId="4F5F4410" w15:done="0"/>
  <w15:commentEx w15:paraId="08C6AE62" w15:done="0"/>
  <w15:commentEx w15:paraId="239B5251" w15:done="0"/>
  <w15:commentEx w15:paraId="0D9B0E41" w15:done="0"/>
  <w15:commentEx w15:paraId="50E6D11E" w15:done="0"/>
  <w15:commentEx w15:paraId="087E4A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7A494" w14:textId="77777777" w:rsidR="000426CE" w:rsidRDefault="000426CE" w:rsidP="00472CCB">
      <w:pPr>
        <w:spacing w:after="0" w:line="240" w:lineRule="auto"/>
      </w:pPr>
      <w:r>
        <w:separator/>
      </w:r>
    </w:p>
  </w:endnote>
  <w:endnote w:type="continuationSeparator" w:id="0">
    <w:p w14:paraId="605EFF99" w14:textId="77777777" w:rsidR="000426CE" w:rsidRDefault="000426CE" w:rsidP="0047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8CBC4" w14:textId="77777777" w:rsidR="000426CE" w:rsidRDefault="000426CE" w:rsidP="00472CCB">
      <w:pPr>
        <w:spacing w:after="0" w:line="240" w:lineRule="auto"/>
      </w:pPr>
      <w:r>
        <w:separator/>
      </w:r>
    </w:p>
  </w:footnote>
  <w:footnote w:type="continuationSeparator" w:id="0">
    <w:p w14:paraId="01A355AD" w14:textId="77777777" w:rsidR="000426CE" w:rsidRDefault="000426CE" w:rsidP="00472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7A90"/>
    <w:multiLevelType w:val="hybridMultilevel"/>
    <w:tmpl w:val="1E8C270E"/>
    <w:lvl w:ilvl="0" w:tplc="9AEC002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2C0D51"/>
    <w:multiLevelType w:val="multilevel"/>
    <w:tmpl w:val="FFCA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8F4593"/>
    <w:multiLevelType w:val="multilevel"/>
    <w:tmpl w:val="9FF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387C17"/>
    <w:multiLevelType w:val="hybridMultilevel"/>
    <w:tmpl w:val="8AA07EE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hrlen">
    <w15:presenceInfo w15:providerId="None" w15:userId="ehr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9F5"/>
    <w:rsid w:val="000001EA"/>
    <w:rsid w:val="00000482"/>
    <w:rsid w:val="00000CC2"/>
    <w:rsid w:val="00001A89"/>
    <w:rsid w:val="00003B8D"/>
    <w:rsid w:val="000041EE"/>
    <w:rsid w:val="00004DB8"/>
    <w:rsid w:val="0000696E"/>
    <w:rsid w:val="00007086"/>
    <w:rsid w:val="00007C4A"/>
    <w:rsid w:val="00011E75"/>
    <w:rsid w:val="00012B45"/>
    <w:rsid w:val="00013281"/>
    <w:rsid w:val="0001377C"/>
    <w:rsid w:val="00014B51"/>
    <w:rsid w:val="0001552C"/>
    <w:rsid w:val="0001677F"/>
    <w:rsid w:val="00016932"/>
    <w:rsid w:val="00016C11"/>
    <w:rsid w:val="00016E9E"/>
    <w:rsid w:val="00017247"/>
    <w:rsid w:val="0001755D"/>
    <w:rsid w:val="00020537"/>
    <w:rsid w:val="00020EB1"/>
    <w:rsid w:val="000214D3"/>
    <w:rsid w:val="00021508"/>
    <w:rsid w:val="00021A81"/>
    <w:rsid w:val="00021E51"/>
    <w:rsid w:val="00022F5C"/>
    <w:rsid w:val="00022F9E"/>
    <w:rsid w:val="0002319A"/>
    <w:rsid w:val="000236DA"/>
    <w:rsid w:val="000236E0"/>
    <w:rsid w:val="00025017"/>
    <w:rsid w:val="000256A2"/>
    <w:rsid w:val="000256F0"/>
    <w:rsid w:val="00025D1F"/>
    <w:rsid w:val="00026AFD"/>
    <w:rsid w:val="00027768"/>
    <w:rsid w:val="000278C0"/>
    <w:rsid w:val="00030DB6"/>
    <w:rsid w:val="00032321"/>
    <w:rsid w:val="000329C6"/>
    <w:rsid w:val="000335C8"/>
    <w:rsid w:val="00033752"/>
    <w:rsid w:val="000337AC"/>
    <w:rsid w:val="00033BD1"/>
    <w:rsid w:val="00033ECE"/>
    <w:rsid w:val="000341AC"/>
    <w:rsid w:val="00034313"/>
    <w:rsid w:val="00034730"/>
    <w:rsid w:val="00034B5F"/>
    <w:rsid w:val="000356D5"/>
    <w:rsid w:val="00035C79"/>
    <w:rsid w:val="00035F26"/>
    <w:rsid w:val="00036BB1"/>
    <w:rsid w:val="000406A7"/>
    <w:rsid w:val="00041BBD"/>
    <w:rsid w:val="000426CE"/>
    <w:rsid w:val="0004313B"/>
    <w:rsid w:val="000452FD"/>
    <w:rsid w:val="000458E1"/>
    <w:rsid w:val="00045BAF"/>
    <w:rsid w:val="000461AF"/>
    <w:rsid w:val="000508B9"/>
    <w:rsid w:val="0005240D"/>
    <w:rsid w:val="00053406"/>
    <w:rsid w:val="0005422C"/>
    <w:rsid w:val="00057068"/>
    <w:rsid w:val="00057175"/>
    <w:rsid w:val="00060224"/>
    <w:rsid w:val="00060F7A"/>
    <w:rsid w:val="000610B3"/>
    <w:rsid w:val="000610D7"/>
    <w:rsid w:val="00061A61"/>
    <w:rsid w:val="00061E15"/>
    <w:rsid w:val="000623BF"/>
    <w:rsid w:val="00063877"/>
    <w:rsid w:val="00064405"/>
    <w:rsid w:val="00064995"/>
    <w:rsid w:val="00064A80"/>
    <w:rsid w:val="00064BC8"/>
    <w:rsid w:val="00066B79"/>
    <w:rsid w:val="00067CD0"/>
    <w:rsid w:val="000703D4"/>
    <w:rsid w:val="00070635"/>
    <w:rsid w:val="000709D3"/>
    <w:rsid w:val="000718A1"/>
    <w:rsid w:val="00072E36"/>
    <w:rsid w:val="00073DD6"/>
    <w:rsid w:val="00073FB1"/>
    <w:rsid w:val="00074B40"/>
    <w:rsid w:val="000754E4"/>
    <w:rsid w:val="00075634"/>
    <w:rsid w:val="00076E8F"/>
    <w:rsid w:val="00082030"/>
    <w:rsid w:val="00082946"/>
    <w:rsid w:val="00083829"/>
    <w:rsid w:val="00083D3B"/>
    <w:rsid w:val="0008405F"/>
    <w:rsid w:val="000847B9"/>
    <w:rsid w:val="0008572E"/>
    <w:rsid w:val="00085873"/>
    <w:rsid w:val="00085CF3"/>
    <w:rsid w:val="00085D6E"/>
    <w:rsid w:val="000862F6"/>
    <w:rsid w:val="00087501"/>
    <w:rsid w:val="00087B6E"/>
    <w:rsid w:val="00090A19"/>
    <w:rsid w:val="00090E89"/>
    <w:rsid w:val="00091303"/>
    <w:rsid w:val="0009215C"/>
    <w:rsid w:val="0009245F"/>
    <w:rsid w:val="00092F8B"/>
    <w:rsid w:val="000932CC"/>
    <w:rsid w:val="00093D2D"/>
    <w:rsid w:val="0009493D"/>
    <w:rsid w:val="0009550E"/>
    <w:rsid w:val="00095C63"/>
    <w:rsid w:val="00096F30"/>
    <w:rsid w:val="000A0FE8"/>
    <w:rsid w:val="000A331A"/>
    <w:rsid w:val="000A44CA"/>
    <w:rsid w:val="000A4B8B"/>
    <w:rsid w:val="000A53C8"/>
    <w:rsid w:val="000A57F3"/>
    <w:rsid w:val="000A6063"/>
    <w:rsid w:val="000A6247"/>
    <w:rsid w:val="000A6486"/>
    <w:rsid w:val="000A69D0"/>
    <w:rsid w:val="000A6D7B"/>
    <w:rsid w:val="000A7382"/>
    <w:rsid w:val="000A750C"/>
    <w:rsid w:val="000B0B31"/>
    <w:rsid w:val="000B0C93"/>
    <w:rsid w:val="000B1740"/>
    <w:rsid w:val="000B1C90"/>
    <w:rsid w:val="000B2307"/>
    <w:rsid w:val="000B2329"/>
    <w:rsid w:val="000B2B26"/>
    <w:rsid w:val="000B2BD5"/>
    <w:rsid w:val="000B3D6F"/>
    <w:rsid w:val="000B4A08"/>
    <w:rsid w:val="000B4B9F"/>
    <w:rsid w:val="000B4FBA"/>
    <w:rsid w:val="000B569D"/>
    <w:rsid w:val="000B650E"/>
    <w:rsid w:val="000B7083"/>
    <w:rsid w:val="000B7194"/>
    <w:rsid w:val="000B7718"/>
    <w:rsid w:val="000C03DB"/>
    <w:rsid w:val="000C1171"/>
    <w:rsid w:val="000C134F"/>
    <w:rsid w:val="000C15BD"/>
    <w:rsid w:val="000C29F6"/>
    <w:rsid w:val="000C4656"/>
    <w:rsid w:val="000C57DF"/>
    <w:rsid w:val="000C5A26"/>
    <w:rsid w:val="000C6910"/>
    <w:rsid w:val="000D143B"/>
    <w:rsid w:val="000D19F5"/>
    <w:rsid w:val="000D1B1C"/>
    <w:rsid w:val="000D23CD"/>
    <w:rsid w:val="000D3155"/>
    <w:rsid w:val="000D31CD"/>
    <w:rsid w:val="000D3596"/>
    <w:rsid w:val="000D3B7A"/>
    <w:rsid w:val="000D51C8"/>
    <w:rsid w:val="000D5AAD"/>
    <w:rsid w:val="000D6171"/>
    <w:rsid w:val="000D7EA6"/>
    <w:rsid w:val="000E03FA"/>
    <w:rsid w:val="000E2ED7"/>
    <w:rsid w:val="000E3B27"/>
    <w:rsid w:val="000E4BAE"/>
    <w:rsid w:val="000E6801"/>
    <w:rsid w:val="000E6F8E"/>
    <w:rsid w:val="000E75AB"/>
    <w:rsid w:val="000E76BF"/>
    <w:rsid w:val="000E7A41"/>
    <w:rsid w:val="000E7CAA"/>
    <w:rsid w:val="000F0EC6"/>
    <w:rsid w:val="000F11C8"/>
    <w:rsid w:val="000F2492"/>
    <w:rsid w:val="000F26B3"/>
    <w:rsid w:val="000F291D"/>
    <w:rsid w:val="000F2A84"/>
    <w:rsid w:val="000F4B2C"/>
    <w:rsid w:val="000F4F90"/>
    <w:rsid w:val="000F4FC5"/>
    <w:rsid w:val="000F50C7"/>
    <w:rsid w:val="000F6EBE"/>
    <w:rsid w:val="000F741A"/>
    <w:rsid w:val="00100883"/>
    <w:rsid w:val="001014E9"/>
    <w:rsid w:val="00102B81"/>
    <w:rsid w:val="00103084"/>
    <w:rsid w:val="00104E6F"/>
    <w:rsid w:val="00105648"/>
    <w:rsid w:val="0010686C"/>
    <w:rsid w:val="001073B4"/>
    <w:rsid w:val="0010786E"/>
    <w:rsid w:val="00111003"/>
    <w:rsid w:val="001116E6"/>
    <w:rsid w:val="00112094"/>
    <w:rsid w:val="0011324B"/>
    <w:rsid w:val="00114365"/>
    <w:rsid w:val="001143FA"/>
    <w:rsid w:val="00114858"/>
    <w:rsid w:val="00114945"/>
    <w:rsid w:val="00115E3D"/>
    <w:rsid w:val="00117686"/>
    <w:rsid w:val="00117698"/>
    <w:rsid w:val="00117DBA"/>
    <w:rsid w:val="00120720"/>
    <w:rsid w:val="00121408"/>
    <w:rsid w:val="00121EFA"/>
    <w:rsid w:val="001226E5"/>
    <w:rsid w:val="001237B0"/>
    <w:rsid w:val="0012581C"/>
    <w:rsid w:val="0012697E"/>
    <w:rsid w:val="00126C80"/>
    <w:rsid w:val="00127670"/>
    <w:rsid w:val="00127DB7"/>
    <w:rsid w:val="00130637"/>
    <w:rsid w:val="00130CB5"/>
    <w:rsid w:val="00131222"/>
    <w:rsid w:val="00132B8B"/>
    <w:rsid w:val="0013415B"/>
    <w:rsid w:val="00134E9E"/>
    <w:rsid w:val="0013509E"/>
    <w:rsid w:val="001355BA"/>
    <w:rsid w:val="00135ADD"/>
    <w:rsid w:val="00140372"/>
    <w:rsid w:val="00140B92"/>
    <w:rsid w:val="001415A3"/>
    <w:rsid w:val="00141F4C"/>
    <w:rsid w:val="00142657"/>
    <w:rsid w:val="00142BE8"/>
    <w:rsid w:val="0014337D"/>
    <w:rsid w:val="00143411"/>
    <w:rsid w:val="00144594"/>
    <w:rsid w:val="001459EE"/>
    <w:rsid w:val="00145CF3"/>
    <w:rsid w:val="00145DB5"/>
    <w:rsid w:val="00146B65"/>
    <w:rsid w:val="00146BAE"/>
    <w:rsid w:val="00146DBE"/>
    <w:rsid w:val="00147777"/>
    <w:rsid w:val="00147E9D"/>
    <w:rsid w:val="00150E60"/>
    <w:rsid w:val="0015118B"/>
    <w:rsid w:val="00152008"/>
    <w:rsid w:val="00152546"/>
    <w:rsid w:val="001525D8"/>
    <w:rsid w:val="001525F4"/>
    <w:rsid w:val="00154BBE"/>
    <w:rsid w:val="001550C7"/>
    <w:rsid w:val="00155B8F"/>
    <w:rsid w:val="00155E36"/>
    <w:rsid w:val="001563DE"/>
    <w:rsid w:val="001568BC"/>
    <w:rsid w:val="00157335"/>
    <w:rsid w:val="00160C46"/>
    <w:rsid w:val="00161650"/>
    <w:rsid w:val="00161C00"/>
    <w:rsid w:val="00161C46"/>
    <w:rsid w:val="0016219A"/>
    <w:rsid w:val="001624BF"/>
    <w:rsid w:val="00162597"/>
    <w:rsid w:val="00162F35"/>
    <w:rsid w:val="001644D1"/>
    <w:rsid w:val="00165238"/>
    <w:rsid w:val="001656AF"/>
    <w:rsid w:val="00166B5C"/>
    <w:rsid w:val="00167591"/>
    <w:rsid w:val="00167EA5"/>
    <w:rsid w:val="00171DD0"/>
    <w:rsid w:val="00172230"/>
    <w:rsid w:val="001728D8"/>
    <w:rsid w:val="00173947"/>
    <w:rsid w:val="00173AF9"/>
    <w:rsid w:val="00174BB0"/>
    <w:rsid w:val="00174F48"/>
    <w:rsid w:val="001754CA"/>
    <w:rsid w:val="00175DBE"/>
    <w:rsid w:val="00176CA6"/>
    <w:rsid w:val="00180444"/>
    <w:rsid w:val="00181BFA"/>
    <w:rsid w:val="0018244A"/>
    <w:rsid w:val="001833E4"/>
    <w:rsid w:val="00183455"/>
    <w:rsid w:val="00183748"/>
    <w:rsid w:val="00184EB1"/>
    <w:rsid w:val="00185DDE"/>
    <w:rsid w:val="0018628E"/>
    <w:rsid w:val="00186C4D"/>
    <w:rsid w:val="00190426"/>
    <w:rsid w:val="00190983"/>
    <w:rsid w:val="0019130F"/>
    <w:rsid w:val="001914AF"/>
    <w:rsid w:val="001918FA"/>
    <w:rsid w:val="00191A5E"/>
    <w:rsid w:val="00191A75"/>
    <w:rsid w:val="001924B8"/>
    <w:rsid w:val="00192646"/>
    <w:rsid w:val="00193BB0"/>
    <w:rsid w:val="0019415D"/>
    <w:rsid w:val="00196FF6"/>
    <w:rsid w:val="00197A6C"/>
    <w:rsid w:val="00197C5E"/>
    <w:rsid w:val="001A19A3"/>
    <w:rsid w:val="001A1CEE"/>
    <w:rsid w:val="001A2878"/>
    <w:rsid w:val="001A3207"/>
    <w:rsid w:val="001A32CC"/>
    <w:rsid w:val="001A344E"/>
    <w:rsid w:val="001A469A"/>
    <w:rsid w:val="001A555F"/>
    <w:rsid w:val="001A591A"/>
    <w:rsid w:val="001A60AA"/>
    <w:rsid w:val="001A6220"/>
    <w:rsid w:val="001A63D7"/>
    <w:rsid w:val="001A717E"/>
    <w:rsid w:val="001A71C8"/>
    <w:rsid w:val="001A74BD"/>
    <w:rsid w:val="001B0139"/>
    <w:rsid w:val="001B1D10"/>
    <w:rsid w:val="001B3B03"/>
    <w:rsid w:val="001B4BAC"/>
    <w:rsid w:val="001B6F82"/>
    <w:rsid w:val="001B72DD"/>
    <w:rsid w:val="001B7A54"/>
    <w:rsid w:val="001B7A86"/>
    <w:rsid w:val="001C3738"/>
    <w:rsid w:val="001C3BB7"/>
    <w:rsid w:val="001C42ED"/>
    <w:rsid w:val="001C49F9"/>
    <w:rsid w:val="001C4BCA"/>
    <w:rsid w:val="001C4C89"/>
    <w:rsid w:val="001C7089"/>
    <w:rsid w:val="001C754B"/>
    <w:rsid w:val="001D0C1F"/>
    <w:rsid w:val="001D0D06"/>
    <w:rsid w:val="001D2F9E"/>
    <w:rsid w:val="001D5861"/>
    <w:rsid w:val="001D5DE2"/>
    <w:rsid w:val="001D5EC9"/>
    <w:rsid w:val="001D6CA0"/>
    <w:rsid w:val="001D6DCD"/>
    <w:rsid w:val="001D7099"/>
    <w:rsid w:val="001D728E"/>
    <w:rsid w:val="001D73E6"/>
    <w:rsid w:val="001D79AA"/>
    <w:rsid w:val="001E21AC"/>
    <w:rsid w:val="001E278C"/>
    <w:rsid w:val="001E2BF5"/>
    <w:rsid w:val="001E3499"/>
    <w:rsid w:val="001E53FA"/>
    <w:rsid w:val="001E544A"/>
    <w:rsid w:val="001E780A"/>
    <w:rsid w:val="001E7BBF"/>
    <w:rsid w:val="001E7BDD"/>
    <w:rsid w:val="001F1540"/>
    <w:rsid w:val="001F2DA5"/>
    <w:rsid w:val="001F42C9"/>
    <w:rsid w:val="001F4876"/>
    <w:rsid w:val="001F571A"/>
    <w:rsid w:val="001F5FB7"/>
    <w:rsid w:val="0020016E"/>
    <w:rsid w:val="00200281"/>
    <w:rsid w:val="00200513"/>
    <w:rsid w:val="002006E1"/>
    <w:rsid w:val="00201A89"/>
    <w:rsid w:val="0020201B"/>
    <w:rsid w:val="00203174"/>
    <w:rsid w:val="00204CAE"/>
    <w:rsid w:val="00204D11"/>
    <w:rsid w:val="002059D7"/>
    <w:rsid w:val="002059FE"/>
    <w:rsid w:val="0020605A"/>
    <w:rsid w:val="00206B47"/>
    <w:rsid w:val="00211763"/>
    <w:rsid w:val="00211E37"/>
    <w:rsid w:val="00212F35"/>
    <w:rsid w:val="002153FC"/>
    <w:rsid w:val="00216A8B"/>
    <w:rsid w:val="00216F25"/>
    <w:rsid w:val="0021797E"/>
    <w:rsid w:val="00217EA0"/>
    <w:rsid w:val="00217F5C"/>
    <w:rsid w:val="00220153"/>
    <w:rsid w:val="00220404"/>
    <w:rsid w:val="0022059B"/>
    <w:rsid w:val="00220F8B"/>
    <w:rsid w:val="00221926"/>
    <w:rsid w:val="0022197F"/>
    <w:rsid w:val="00221FA2"/>
    <w:rsid w:val="00221FAD"/>
    <w:rsid w:val="00222502"/>
    <w:rsid w:val="00222E47"/>
    <w:rsid w:val="00222ECF"/>
    <w:rsid w:val="00222F15"/>
    <w:rsid w:val="00223C03"/>
    <w:rsid w:val="00223F4A"/>
    <w:rsid w:val="0022645C"/>
    <w:rsid w:val="002264B0"/>
    <w:rsid w:val="00227A5A"/>
    <w:rsid w:val="002309AA"/>
    <w:rsid w:val="00230E7F"/>
    <w:rsid w:val="00231008"/>
    <w:rsid w:val="00231136"/>
    <w:rsid w:val="0023185C"/>
    <w:rsid w:val="00231B8E"/>
    <w:rsid w:val="00232D38"/>
    <w:rsid w:val="00232FA6"/>
    <w:rsid w:val="00233650"/>
    <w:rsid w:val="00233C38"/>
    <w:rsid w:val="00233CB6"/>
    <w:rsid w:val="0023475F"/>
    <w:rsid w:val="00234F5D"/>
    <w:rsid w:val="0023570E"/>
    <w:rsid w:val="00235AB6"/>
    <w:rsid w:val="00235D63"/>
    <w:rsid w:val="002362D6"/>
    <w:rsid w:val="00236329"/>
    <w:rsid w:val="002377D1"/>
    <w:rsid w:val="00240172"/>
    <w:rsid w:val="0024166D"/>
    <w:rsid w:val="00241689"/>
    <w:rsid w:val="00242FAB"/>
    <w:rsid w:val="0024331E"/>
    <w:rsid w:val="002439CB"/>
    <w:rsid w:val="00243AE5"/>
    <w:rsid w:val="00243DEC"/>
    <w:rsid w:val="002446CC"/>
    <w:rsid w:val="00244B59"/>
    <w:rsid w:val="002451D7"/>
    <w:rsid w:val="002467E6"/>
    <w:rsid w:val="00247E03"/>
    <w:rsid w:val="002502AF"/>
    <w:rsid w:val="002507F5"/>
    <w:rsid w:val="00251094"/>
    <w:rsid w:val="002510F6"/>
    <w:rsid w:val="00251524"/>
    <w:rsid w:val="0025618B"/>
    <w:rsid w:val="0025623A"/>
    <w:rsid w:val="00257F54"/>
    <w:rsid w:val="00260D6B"/>
    <w:rsid w:val="0026185F"/>
    <w:rsid w:val="0026193B"/>
    <w:rsid w:val="0026222B"/>
    <w:rsid w:val="002626D8"/>
    <w:rsid w:val="00262EF7"/>
    <w:rsid w:val="00263B5B"/>
    <w:rsid w:val="00264116"/>
    <w:rsid w:val="002648F3"/>
    <w:rsid w:val="00264BDF"/>
    <w:rsid w:val="00264E09"/>
    <w:rsid w:val="00264FDB"/>
    <w:rsid w:val="00265746"/>
    <w:rsid w:val="00265EFB"/>
    <w:rsid w:val="002667FE"/>
    <w:rsid w:val="00266889"/>
    <w:rsid w:val="00266DE2"/>
    <w:rsid w:val="00267235"/>
    <w:rsid w:val="00267FFD"/>
    <w:rsid w:val="00270C91"/>
    <w:rsid w:val="0027108A"/>
    <w:rsid w:val="0027210D"/>
    <w:rsid w:val="00272544"/>
    <w:rsid w:val="00272BF4"/>
    <w:rsid w:val="00273B53"/>
    <w:rsid w:val="00273C1B"/>
    <w:rsid w:val="00274119"/>
    <w:rsid w:val="002765C5"/>
    <w:rsid w:val="002766BA"/>
    <w:rsid w:val="00277751"/>
    <w:rsid w:val="002800FF"/>
    <w:rsid w:val="00280DA9"/>
    <w:rsid w:val="00283CA6"/>
    <w:rsid w:val="00284B15"/>
    <w:rsid w:val="00285C0E"/>
    <w:rsid w:val="00285DE7"/>
    <w:rsid w:val="002865F0"/>
    <w:rsid w:val="002872F2"/>
    <w:rsid w:val="00287482"/>
    <w:rsid w:val="00290229"/>
    <w:rsid w:val="002916BE"/>
    <w:rsid w:val="002935DA"/>
    <w:rsid w:val="00293962"/>
    <w:rsid w:val="0029416E"/>
    <w:rsid w:val="00294D2B"/>
    <w:rsid w:val="0029500B"/>
    <w:rsid w:val="00295E2A"/>
    <w:rsid w:val="00295F6C"/>
    <w:rsid w:val="00296105"/>
    <w:rsid w:val="0029787A"/>
    <w:rsid w:val="00297F1E"/>
    <w:rsid w:val="002A06B2"/>
    <w:rsid w:val="002A13B1"/>
    <w:rsid w:val="002A1708"/>
    <w:rsid w:val="002A221E"/>
    <w:rsid w:val="002A2707"/>
    <w:rsid w:val="002A391C"/>
    <w:rsid w:val="002A3A63"/>
    <w:rsid w:val="002A3DB0"/>
    <w:rsid w:val="002A4453"/>
    <w:rsid w:val="002A4B02"/>
    <w:rsid w:val="002A58C5"/>
    <w:rsid w:val="002A64E1"/>
    <w:rsid w:val="002A767E"/>
    <w:rsid w:val="002A7743"/>
    <w:rsid w:val="002A7D90"/>
    <w:rsid w:val="002B015D"/>
    <w:rsid w:val="002B08F9"/>
    <w:rsid w:val="002B17E7"/>
    <w:rsid w:val="002B2607"/>
    <w:rsid w:val="002B52DE"/>
    <w:rsid w:val="002B532C"/>
    <w:rsid w:val="002B5A80"/>
    <w:rsid w:val="002B6186"/>
    <w:rsid w:val="002B727A"/>
    <w:rsid w:val="002B7690"/>
    <w:rsid w:val="002B77F5"/>
    <w:rsid w:val="002C0F33"/>
    <w:rsid w:val="002C170F"/>
    <w:rsid w:val="002C17F1"/>
    <w:rsid w:val="002C1DC2"/>
    <w:rsid w:val="002C2511"/>
    <w:rsid w:val="002C4AD0"/>
    <w:rsid w:val="002C507A"/>
    <w:rsid w:val="002C52CD"/>
    <w:rsid w:val="002C7966"/>
    <w:rsid w:val="002C7D03"/>
    <w:rsid w:val="002D038C"/>
    <w:rsid w:val="002D108B"/>
    <w:rsid w:val="002D16F2"/>
    <w:rsid w:val="002D2220"/>
    <w:rsid w:val="002D24AF"/>
    <w:rsid w:val="002D26EF"/>
    <w:rsid w:val="002D2C21"/>
    <w:rsid w:val="002D3B93"/>
    <w:rsid w:val="002D4905"/>
    <w:rsid w:val="002D4B54"/>
    <w:rsid w:val="002D4D67"/>
    <w:rsid w:val="002D5837"/>
    <w:rsid w:val="002D61B6"/>
    <w:rsid w:val="002D69F0"/>
    <w:rsid w:val="002D6D22"/>
    <w:rsid w:val="002D7F29"/>
    <w:rsid w:val="002E01CA"/>
    <w:rsid w:val="002E0E8D"/>
    <w:rsid w:val="002E0FE6"/>
    <w:rsid w:val="002E16D8"/>
    <w:rsid w:val="002E260B"/>
    <w:rsid w:val="002E3CA5"/>
    <w:rsid w:val="002E4C58"/>
    <w:rsid w:val="002E55B3"/>
    <w:rsid w:val="002E7068"/>
    <w:rsid w:val="002E7318"/>
    <w:rsid w:val="002E7FCA"/>
    <w:rsid w:val="002F053D"/>
    <w:rsid w:val="002F0AEE"/>
    <w:rsid w:val="002F0C20"/>
    <w:rsid w:val="002F10FE"/>
    <w:rsid w:val="002F1E13"/>
    <w:rsid w:val="002F3058"/>
    <w:rsid w:val="002F35F5"/>
    <w:rsid w:val="002F47B5"/>
    <w:rsid w:val="002F4F1A"/>
    <w:rsid w:val="002F50C5"/>
    <w:rsid w:val="002F532D"/>
    <w:rsid w:val="002F5A26"/>
    <w:rsid w:val="00301D19"/>
    <w:rsid w:val="003021C1"/>
    <w:rsid w:val="003024A2"/>
    <w:rsid w:val="0030326A"/>
    <w:rsid w:val="00303356"/>
    <w:rsid w:val="00303577"/>
    <w:rsid w:val="0030547D"/>
    <w:rsid w:val="00305902"/>
    <w:rsid w:val="0030653C"/>
    <w:rsid w:val="003075E0"/>
    <w:rsid w:val="003079E8"/>
    <w:rsid w:val="00310AD1"/>
    <w:rsid w:val="00310D99"/>
    <w:rsid w:val="00310F86"/>
    <w:rsid w:val="00311400"/>
    <w:rsid w:val="003120FF"/>
    <w:rsid w:val="00312E12"/>
    <w:rsid w:val="003131CC"/>
    <w:rsid w:val="00313926"/>
    <w:rsid w:val="00314206"/>
    <w:rsid w:val="00314D5B"/>
    <w:rsid w:val="00314EF1"/>
    <w:rsid w:val="003153D3"/>
    <w:rsid w:val="00316C25"/>
    <w:rsid w:val="00316C8F"/>
    <w:rsid w:val="00317968"/>
    <w:rsid w:val="00317B2D"/>
    <w:rsid w:val="00317BE7"/>
    <w:rsid w:val="00317EA0"/>
    <w:rsid w:val="00320F57"/>
    <w:rsid w:val="00320F7F"/>
    <w:rsid w:val="00320FFE"/>
    <w:rsid w:val="003213F0"/>
    <w:rsid w:val="003220A3"/>
    <w:rsid w:val="00323FA2"/>
    <w:rsid w:val="003247B5"/>
    <w:rsid w:val="003249E0"/>
    <w:rsid w:val="00325052"/>
    <w:rsid w:val="0032514D"/>
    <w:rsid w:val="00325183"/>
    <w:rsid w:val="00325351"/>
    <w:rsid w:val="003253D1"/>
    <w:rsid w:val="003313AD"/>
    <w:rsid w:val="003321AB"/>
    <w:rsid w:val="003323F2"/>
    <w:rsid w:val="003324F0"/>
    <w:rsid w:val="00332615"/>
    <w:rsid w:val="003334D3"/>
    <w:rsid w:val="003338F6"/>
    <w:rsid w:val="00334024"/>
    <w:rsid w:val="00334C17"/>
    <w:rsid w:val="003354C1"/>
    <w:rsid w:val="00336BE7"/>
    <w:rsid w:val="00336E72"/>
    <w:rsid w:val="003378C2"/>
    <w:rsid w:val="00337BFD"/>
    <w:rsid w:val="003409C0"/>
    <w:rsid w:val="00340F5B"/>
    <w:rsid w:val="00341C38"/>
    <w:rsid w:val="00341D8C"/>
    <w:rsid w:val="003423CE"/>
    <w:rsid w:val="00342647"/>
    <w:rsid w:val="00343360"/>
    <w:rsid w:val="003446C1"/>
    <w:rsid w:val="00344A27"/>
    <w:rsid w:val="00344E3E"/>
    <w:rsid w:val="00346880"/>
    <w:rsid w:val="00350EF7"/>
    <w:rsid w:val="0035286E"/>
    <w:rsid w:val="00353D82"/>
    <w:rsid w:val="00354D42"/>
    <w:rsid w:val="00354EDF"/>
    <w:rsid w:val="0035501F"/>
    <w:rsid w:val="003555B8"/>
    <w:rsid w:val="00355E81"/>
    <w:rsid w:val="00355EA0"/>
    <w:rsid w:val="003563E7"/>
    <w:rsid w:val="003610DF"/>
    <w:rsid w:val="00361573"/>
    <w:rsid w:val="00362DAD"/>
    <w:rsid w:val="00363748"/>
    <w:rsid w:val="003651EE"/>
    <w:rsid w:val="00366DD1"/>
    <w:rsid w:val="00366FA4"/>
    <w:rsid w:val="003673C2"/>
    <w:rsid w:val="0036762D"/>
    <w:rsid w:val="003700AD"/>
    <w:rsid w:val="00370450"/>
    <w:rsid w:val="003705B9"/>
    <w:rsid w:val="003713B9"/>
    <w:rsid w:val="00371B33"/>
    <w:rsid w:val="003722B4"/>
    <w:rsid w:val="003724CD"/>
    <w:rsid w:val="00372682"/>
    <w:rsid w:val="0037360E"/>
    <w:rsid w:val="00374087"/>
    <w:rsid w:val="00374520"/>
    <w:rsid w:val="00375EA7"/>
    <w:rsid w:val="00376256"/>
    <w:rsid w:val="00376607"/>
    <w:rsid w:val="00376675"/>
    <w:rsid w:val="00376F42"/>
    <w:rsid w:val="0037728F"/>
    <w:rsid w:val="0037761F"/>
    <w:rsid w:val="00377769"/>
    <w:rsid w:val="0037797A"/>
    <w:rsid w:val="003779D5"/>
    <w:rsid w:val="00377D53"/>
    <w:rsid w:val="003811A9"/>
    <w:rsid w:val="0038251F"/>
    <w:rsid w:val="003830EE"/>
    <w:rsid w:val="0038332B"/>
    <w:rsid w:val="0038608A"/>
    <w:rsid w:val="0038610E"/>
    <w:rsid w:val="00386579"/>
    <w:rsid w:val="0038661A"/>
    <w:rsid w:val="003867EA"/>
    <w:rsid w:val="00386B85"/>
    <w:rsid w:val="00387DB5"/>
    <w:rsid w:val="00387DC8"/>
    <w:rsid w:val="003911A7"/>
    <w:rsid w:val="00391D90"/>
    <w:rsid w:val="0039230F"/>
    <w:rsid w:val="00392A9B"/>
    <w:rsid w:val="00393980"/>
    <w:rsid w:val="00393BEA"/>
    <w:rsid w:val="00393ED4"/>
    <w:rsid w:val="0039452A"/>
    <w:rsid w:val="0039546D"/>
    <w:rsid w:val="00396A1F"/>
    <w:rsid w:val="00396C8D"/>
    <w:rsid w:val="00396F5F"/>
    <w:rsid w:val="0039747F"/>
    <w:rsid w:val="00397693"/>
    <w:rsid w:val="003978D4"/>
    <w:rsid w:val="00397B25"/>
    <w:rsid w:val="00397FAC"/>
    <w:rsid w:val="003A0E7D"/>
    <w:rsid w:val="003A15B8"/>
    <w:rsid w:val="003A281E"/>
    <w:rsid w:val="003A3134"/>
    <w:rsid w:val="003A3C8A"/>
    <w:rsid w:val="003A3DC7"/>
    <w:rsid w:val="003A40CC"/>
    <w:rsid w:val="003A514B"/>
    <w:rsid w:val="003A54F0"/>
    <w:rsid w:val="003A5608"/>
    <w:rsid w:val="003A589F"/>
    <w:rsid w:val="003A624E"/>
    <w:rsid w:val="003A6397"/>
    <w:rsid w:val="003A6707"/>
    <w:rsid w:val="003B1C24"/>
    <w:rsid w:val="003B227E"/>
    <w:rsid w:val="003B2962"/>
    <w:rsid w:val="003B2A4A"/>
    <w:rsid w:val="003B4384"/>
    <w:rsid w:val="003B49E6"/>
    <w:rsid w:val="003B5B81"/>
    <w:rsid w:val="003B5F33"/>
    <w:rsid w:val="003B668B"/>
    <w:rsid w:val="003B760E"/>
    <w:rsid w:val="003C092C"/>
    <w:rsid w:val="003C0A92"/>
    <w:rsid w:val="003C1202"/>
    <w:rsid w:val="003C23F4"/>
    <w:rsid w:val="003C2BE9"/>
    <w:rsid w:val="003C2C54"/>
    <w:rsid w:val="003C58D5"/>
    <w:rsid w:val="003C5999"/>
    <w:rsid w:val="003C5C44"/>
    <w:rsid w:val="003C66EC"/>
    <w:rsid w:val="003C67A9"/>
    <w:rsid w:val="003C6D9E"/>
    <w:rsid w:val="003D0023"/>
    <w:rsid w:val="003D043A"/>
    <w:rsid w:val="003D0CD7"/>
    <w:rsid w:val="003D3A81"/>
    <w:rsid w:val="003D3D48"/>
    <w:rsid w:val="003D4378"/>
    <w:rsid w:val="003D4809"/>
    <w:rsid w:val="003D4944"/>
    <w:rsid w:val="003D55EE"/>
    <w:rsid w:val="003D5EA7"/>
    <w:rsid w:val="003D6C1F"/>
    <w:rsid w:val="003D7609"/>
    <w:rsid w:val="003D7E07"/>
    <w:rsid w:val="003E05E3"/>
    <w:rsid w:val="003E06CC"/>
    <w:rsid w:val="003E0D61"/>
    <w:rsid w:val="003E1019"/>
    <w:rsid w:val="003E1FB3"/>
    <w:rsid w:val="003E2CB1"/>
    <w:rsid w:val="003E32F4"/>
    <w:rsid w:val="003E3999"/>
    <w:rsid w:val="003E4DF6"/>
    <w:rsid w:val="003E505D"/>
    <w:rsid w:val="003E57AE"/>
    <w:rsid w:val="003E5E0C"/>
    <w:rsid w:val="003E5F6B"/>
    <w:rsid w:val="003E6237"/>
    <w:rsid w:val="003E6871"/>
    <w:rsid w:val="003E6CD4"/>
    <w:rsid w:val="003E6F1D"/>
    <w:rsid w:val="003E72B2"/>
    <w:rsid w:val="003F09DB"/>
    <w:rsid w:val="003F0D86"/>
    <w:rsid w:val="003F14A8"/>
    <w:rsid w:val="003F1569"/>
    <w:rsid w:val="003F3293"/>
    <w:rsid w:val="003F3EE7"/>
    <w:rsid w:val="003F41E6"/>
    <w:rsid w:val="003F4540"/>
    <w:rsid w:val="003F4B51"/>
    <w:rsid w:val="003F4BD4"/>
    <w:rsid w:val="003F560A"/>
    <w:rsid w:val="003F59A9"/>
    <w:rsid w:val="003F7C2D"/>
    <w:rsid w:val="00402BFD"/>
    <w:rsid w:val="00403544"/>
    <w:rsid w:val="00403B9C"/>
    <w:rsid w:val="00404199"/>
    <w:rsid w:val="004045A6"/>
    <w:rsid w:val="004047A2"/>
    <w:rsid w:val="00405A04"/>
    <w:rsid w:val="0040725C"/>
    <w:rsid w:val="004103DA"/>
    <w:rsid w:val="004114E2"/>
    <w:rsid w:val="00411657"/>
    <w:rsid w:val="004118EB"/>
    <w:rsid w:val="00411AD9"/>
    <w:rsid w:val="004125D2"/>
    <w:rsid w:val="00413054"/>
    <w:rsid w:val="00414008"/>
    <w:rsid w:val="00414750"/>
    <w:rsid w:val="004148D3"/>
    <w:rsid w:val="0041590E"/>
    <w:rsid w:val="00415E39"/>
    <w:rsid w:val="00416061"/>
    <w:rsid w:val="00416C08"/>
    <w:rsid w:val="004177F1"/>
    <w:rsid w:val="00417B5F"/>
    <w:rsid w:val="004205D7"/>
    <w:rsid w:val="00420950"/>
    <w:rsid w:val="00422251"/>
    <w:rsid w:val="004251C0"/>
    <w:rsid w:val="00425205"/>
    <w:rsid w:val="00425466"/>
    <w:rsid w:val="004266AA"/>
    <w:rsid w:val="00426DA6"/>
    <w:rsid w:val="00427A95"/>
    <w:rsid w:val="00430985"/>
    <w:rsid w:val="004309BF"/>
    <w:rsid w:val="0043127B"/>
    <w:rsid w:val="004313C8"/>
    <w:rsid w:val="00431E11"/>
    <w:rsid w:val="004326AB"/>
    <w:rsid w:val="00432E08"/>
    <w:rsid w:val="00433121"/>
    <w:rsid w:val="00434672"/>
    <w:rsid w:val="00434DC8"/>
    <w:rsid w:val="00435508"/>
    <w:rsid w:val="00435F3C"/>
    <w:rsid w:val="0043613A"/>
    <w:rsid w:val="0043622F"/>
    <w:rsid w:val="00436232"/>
    <w:rsid w:val="004365ED"/>
    <w:rsid w:val="00437562"/>
    <w:rsid w:val="004377FE"/>
    <w:rsid w:val="00437975"/>
    <w:rsid w:val="00437A21"/>
    <w:rsid w:val="00437C9B"/>
    <w:rsid w:val="0044009F"/>
    <w:rsid w:val="00440546"/>
    <w:rsid w:val="00440945"/>
    <w:rsid w:val="00440E20"/>
    <w:rsid w:val="00442D07"/>
    <w:rsid w:val="00443E31"/>
    <w:rsid w:val="00443F9D"/>
    <w:rsid w:val="00444704"/>
    <w:rsid w:val="004454D1"/>
    <w:rsid w:val="0044591A"/>
    <w:rsid w:val="00445A5F"/>
    <w:rsid w:val="004469F4"/>
    <w:rsid w:val="00446EDF"/>
    <w:rsid w:val="0045032C"/>
    <w:rsid w:val="00450FC2"/>
    <w:rsid w:val="004520B6"/>
    <w:rsid w:val="00452C9D"/>
    <w:rsid w:val="00452FF8"/>
    <w:rsid w:val="00453AAE"/>
    <w:rsid w:val="00453CD1"/>
    <w:rsid w:val="004540FB"/>
    <w:rsid w:val="004552A9"/>
    <w:rsid w:val="00455D25"/>
    <w:rsid w:val="00455DFD"/>
    <w:rsid w:val="00455FB3"/>
    <w:rsid w:val="004568B5"/>
    <w:rsid w:val="004571BB"/>
    <w:rsid w:val="004575E4"/>
    <w:rsid w:val="00457905"/>
    <w:rsid w:val="004606F4"/>
    <w:rsid w:val="00461129"/>
    <w:rsid w:val="004617F2"/>
    <w:rsid w:val="00461EDB"/>
    <w:rsid w:val="00462742"/>
    <w:rsid w:val="004628EB"/>
    <w:rsid w:val="00462BBB"/>
    <w:rsid w:val="00463330"/>
    <w:rsid w:val="004639F4"/>
    <w:rsid w:val="00463C6C"/>
    <w:rsid w:val="00463C6E"/>
    <w:rsid w:val="00463F01"/>
    <w:rsid w:val="00464324"/>
    <w:rsid w:val="004651CB"/>
    <w:rsid w:val="004652FF"/>
    <w:rsid w:val="00465639"/>
    <w:rsid w:val="004665DA"/>
    <w:rsid w:val="00466D72"/>
    <w:rsid w:val="00467D9F"/>
    <w:rsid w:val="00467F57"/>
    <w:rsid w:val="0047061C"/>
    <w:rsid w:val="00471B82"/>
    <w:rsid w:val="00471D6C"/>
    <w:rsid w:val="00472C82"/>
    <w:rsid w:val="00472CCB"/>
    <w:rsid w:val="004738D0"/>
    <w:rsid w:val="0047405E"/>
    <w:rsid w:val="00474B40"/>
    <w:rsid w:val="004753AE"/>
    <w:rsid w:val="004753E7"/>
    <w:rsid w:val="0047546A"/>
    <w:rsid w:val="00475D06"/>
    <w:rsid w:val="00476193"/>
    <w:rsid w:val="00476848"/>
    <w:rsid w:val="00477C30"/>
    <w:rsid w:val="00480C1E"/>
    <w:rsid w:val="00480F18"/>
    <w:rsid w:val="0048106E"/>
    <w:rsid w:val="0048158C"/>
    <w:rsid w:val="00481EF8"/>
    <w:rsid w:val="0048307D"/>
    <w:rsid w:val="00483AE1"/>
    <w:rsid w:val="00484C8D"/>
    <w:rsid w:val="004859CA"/>
    <w:rsid w:val="004860BD"/>
    <w:rsid w:val="00486935"/>
    <w:rsid w:val="004873A4"/>
    <w:rsid w:val="004874F8"/>
    <w:rsid w:val="00487F50"/>
    <w:rsid w:val="004913B1"/>
    <w:rsid w:val="004917AD"/>
    <w:rsid w:val="00492567"/>
    <w:rsid w:val="0049259F"/>
    <w:rsid w:val="004925AB"/>
    <w:rsid w:val="00493636"/>
    <w:rsid w:val="00495185"/>
    <w:rsid w:val="00495BE1"/>
    <w:rsid w:val="00496560"/>
    <w:rsid w:val="004967FB"/>
    <w:rsid w:val="004A08BD"/>
    <w:rsid w:val="004A2706"/>
    <w:rsid w:val="004A33DA"/>
    <w:rsid w:val="004A3F0D"/>
    <w:rsid w:val="004A4251"/>
    <w:rsid w:val="004A5494"/>
    <w:rsid w:val="004A5817"/>
    <w:rsid w:val="004A5D7E"/>
    <w:rsid w:val="004A706E"/>
    <w:rsid w:val="004A7E20"/>
    <w:rsid w:val="004B18A4"/>
    <w:rsid w:val="004B2B38"/>
    <w:rsid w:val="004B3AA8"/>
    <w:rsid w:val="004B40D0"/>
    <w:rsid w:val="004B4557"/>
    <w:rsid w:val="004B4822"/>
    <w:rsid w:val="004B4C40"/>
    <w:rsid w:val="004B595C"/>
    <w:rsid w:val="004B5AC6"/>
    <w:rsid w:val="004B6EA8"/>
    <w:rsid w:val="004B74E2"/>
    <w:rsid w:val="004B756D"/>
    <w:rsid w:val="004B776A"/>
    <w:rsid w:val="004B79EE"/>
    <w:rsid w:val="004B7EEB"/>
    <w:rsid w:val="004C01E3"/>
    <w:rsid w:val="004C08C5"/>
    <w:rsid w:val="004C19C4"/>
    <w:rsid w:val="004C1B63"/>
    <w:rsid w:val="004C2CCB"/>
    <w:rsid w:val="004C2D58"/>
    <w:rsid w:val="004C31DB"/>
    <w:rsid w:val="004C37D6"/>
    <w:rsid w:val="004C3D69"/>
    <w:rsid w:val="004C5045"/>
    <w:rsid w:val="004C6E01"/>
    <w:rsid w:val="004C7173"/>
    <w:rsid w:val="004C75AA"/>
    <w:rsid w:val="004C7F28"/>
    <w:rsid w:val="004D0308"/>
    <w:rsid w:val="004D1088"/>
    <w:rsid w:val="004D1A54"/>
    <w:rsid w:val="004D258D"/>
    <w:rsid w:val="004D29AE"/>
    <w:rsid w:val="004D5A10"/>
    <w:rsid w:val="004D635B"/>
    <w:rsid w:val="004D67D3"/>
    <w:rsid w:val="004D68E4"/>
    <w:rsid w:val="004D7EF1"/>
    <w:rsid w:val="004E01CF"/>
    <w:rsid w:val="004E145A"/>
    <w:rsid w:val="004E16A0"/>
    <w:rsid w:val="004E2166"/>
    <w:rsid w:val="004E247F"/>
    <w:rsid w:val="004E2D45"/>
    <w:rsid w:val="004E2EB6"/>
    <w:rsid w:val="004E384D"/>
    <w:rsid w:val="004E4270"/>
    <w:rsid w:val="004E4E0F"/>
    <w:rsid w:val="004E4E1E"/>
    <w:rsid w:val="004E5898"/>
    <w:rsid w:val="004E592E"/>
    <w:rsid w:val="004E6176"/>
    <w:rsid w:val="004E623F"/>
    <w:rsid w:val="004E6C9D"/>
    <w:rsid w:val="004E7202"/>
    <w:rsid w:val="004E7E2C"/>
    <w:rsid w:val="004F0CC8"/>
    <w:rsid w:val="004F1F8B"/>
    <w:rsid w:val="004F201F"/>
    <w:rsid w:val="004F2840"/>
    <w:rsid w:val="004F2D2F"/>
    <w:rsid w:val="004F366B"/>
    <w:rsid w:val="004F4DF1"/>
    <w:rsid w:val="004F7A3C"/>
    <w:rsid w:val="00500C46"/>
    <w:rsid w:val="00505777"/>
    <w:rsid w:val="005058A8"/>
    <w:rsid w:val="00506859"/>
    <w:rsid w:val="00506AFD"/>
    <w:rsid w:val="00506D47"/>
    <w:rsid w:val="0050739A"/>
    <w:rsid w:val="00507C94"/>
    <w:rsid w:val="00511891"/>
    <w:rsid w:val="00511ABC"/>
    <w:rsid w:val="00512734"/>
    <w:rsid w:val="00512882"/>
    <w:rsid w:val="00512C6E"/>
    <w:rsid w:val="00512E8C"/>
    <w:rsid w:val="0051372B"/>
    <w:rsid w:val="00513B24"/>
    <w:rsid w:val="00514958"/>
    <w:rsid w:val="00514D47"/>
    <w:rsid w:val="00514F21"/>
    <w:rsid w:val="005160A7"/>
    <w:rsid w:val="0051703A"/>
    <w:rsid w:val="00517172"/>
    <w:rsid w:val="0051746F"/>
    <w:rsid w:val="00517503"/>
    <w:rsid w:val="005179AF"/>
    <w:rsid w:val="00520F1E"/>
    <w:rsid w:val="00521C27"/>
    <w:rsid w:val="00523255"/>
    <w:rsid w:val="00524743"/>
    <w:rsid w:val="00525769"/>
    <w:rsid w:val="00525A27"/>
    <w:rsid w:val="00525E26"/>
    <w:rsid w:val="00526658"/>
    <w:rsid w:val="00526C7F"/>
    <w:rsid w:val="00527364"/>
    <w:rsid w:val="00527B23"/>
    <w:rsid w:val="00527D49"/>
    <w:rsid w:val="00527F5E"/>
    <w:rsid w:val="00530036"/>
    <w:rsid w:val="00531600"/>
    <w:rsid w:val="0053314B"/>
    <w:rsid w:val="0053357A"/>
    <w:rsid w:val="00533871"/>
    <w:rsid w:val="0053450B"/>
    <w:rsid w:val="00534D26"/>
    <w:rsid w:val="00535B4C"/>
    <w:rsid w:val="00537154"/>
    <w:rsid w:val="00537A28"/>
    <w:rsid w:val="00540A85"/>
    <w:rsid w:val="00540F35"/>
    <w:rsid w:val="005411C9"/>
    <w:rsid w:val="00542D2D"/>
    <w:rsid w:val="00543AC0"/>
    <w:rsid w:val="00543E70"/>
    <w:rsid w:val="00543E74"/>
    <w:rsid w:val="00544D1F"/>
    <w:rsid w:val="00545C2A"/>
    <w:rsid w:val="0054631B"/>
    <w:rsid w:val="005466EC"/>
    <w:rsid w:val="00546A7C"/>
    <w:rsid w:val="00546B3B"/>
    <w:rsid w:val="00546D37"/>
    <w:rsid w:val="00546F36"/>
    <w:rsid w:val="00547240"/>
    <w:rsid w:val="005475DB"/>
    <w:rsid w:val="0054788F"/>
    <w:rsid w:val="00547B11"/>
    <w:rsid w:val="00550EAC"/>
    <w:rsid w:val="00551554"/>
    <w:rsid w:val="005528AF"/>
    <w:rsid w:val="00552E9F"/>
    <w:rsid w:val="005544EC"/>
    <w:rsid w:val="00554665"/>
    <w:rsid w:val="00555781"/>
    <w:rsid w:val="0055650F"/>
    <w:rsid w:val="00557466"/>
    <w:rsid w:val="00560482"/>
    <w:rsid w:val="00561A1F"/>
    <w:rsid w:val="00562D8C"/>
    <w:rsid w:val="0056446B"/>
    <w:rsid w:val="005656FD"/>
    <w:rsid w:val="005666EB"/>
    <w:rsid w:val="0056769D"/>
    <w:rsid w:val="005678E2"/>
    <w:rsid w:val="005702FF"/>
    <w:rsid w:val="00570A6D"/>
    <w:rsid w:val="00572466"/>
    <w:rsid w:val="00572FDF"/>
    <w:rsid w:val="0057468E"/>
    <w:rsid w:val="005747A7"/>
    <w:rsid w:val="00575777"/>
    <w:rsid w:val="00576090"/>
    <w:rsid w:val="005762EA"/>
    <w:rsid w:val="00577BDD"/>
    <w:rsid w:val="0058063F"/>
    <w:rsid w:val="00580C74"/>
    <w:rsid w:val="00580F28"/>
    <w:rsid w:val="0058191B"/>
    <w:rsid w:val="00582B44"/>
    <w:rsid w:val="00582C31"/>
    <w:rsid w:val="00583CEA"/>
    <w:rsid w:val="00587453"/>
    <w:rsid w:val="00590034"/>
    <w:rsid w:val="00590667"/>
    <w:rsid w:val="00590F18"/>
    <w:rsid w:val="005916A6"/>
    <w:rsid w:val="0059220C"/>
    <w:rsid w:val="005933DA"/>
    <w:rsid w:val="0059519A"/>
    <w:rsid w:val="00595203"/>
    <w:rsid w:val="00595BCA"/>
    <w:rsid w:val="00595DCC"/>
    <w:rsid w:val="00595F8D"/>
    <w:rsid w:val="0059617F"/>
    <w:rsid w:val="00596A35"/>
    <w:rsid w:val="00596AAD"/>
    <w:rsid w:val="00597B85"/>
    <w:rsid w:val="005A0BB1"/>
    <w:rsid w:val="005A0E64"/>
    <w:rsid w:val="005A15EC"/>
    <w:rsid w:val="005A2D24"/>
    <w:rsid w:val="005A35D8"/>
    <w:rsid w:val="005A6788"/>
    <w:rsid w:val="005A7766"/>
    <w:rsid w:val="005A7C5F"/>
    <w:rsid w:val="005A7EC9"/>
    <w:rsid w:val="005B00EE"/>
    <w:rsid w:val="005B0948"/>
    <w:rsid w:val="005B1A7D"/>
    <w:rsid w:val="005B23BF"/>
    <w:rsid w:val="005B41DC"/>
    <w:rsid w:val="005B470B"/>
    <w:rsid w:val="005B474E"/>
    <w:rsid w:val="005B5550"/>
    <w:rsid w:val="005B79F0"/>
    <w:rsid w:val="005C0378"/>
    <w:rsid w:val="005C10BA"/>
    <w:rsid w:val="005C1304"/>
    <w:rsid w:val="005C13BC"/>
    <w:rsid w:val="005C1785"/>
    <w:rsid w:val="005C1E30"/>
    <w:rsid w:val="005C1EE5"/>
    <w:rsid w:val="005C2C30"/>
    <w:rsid w:val="005C2F0D"/>
    <w:rsid w:val="005C3098"/>
    <w:rsid w:val="005C3230"/>
    <w:rsid w:val="005C407C"/>
    <w:rsid w:val="005C584D"/>
    <w:rsid w:val="005C5E90"/>
    <w:rsid w:val="005C7060"/>
    <w:rsid w:val="005C745E"/>
    <w:rsid w:val="005D0B0F"/>
    <w:rsid w:val="005D0F14"/>
    <w:rsid w:val="005D155B"/>
    <w:rsid w:val="005D208A"/>
    <w:rsid w:val="005D28D4"/>
    <w:rsid w:val="005D31F9"/>
    <w:rsid w:val="005D3460"/>
    <w:rsid w:val="005D372A"/>
    <w:rsid w:val="005D3E2A"/>
    <w:rsid w:val="005D422D"/>
    <w:rsid w:val="005D4E81"/>
    <w:rsid w:val="005D4F38"/>
    <w:rsid w:val="005D736E"/>
    <w:rsid w:val="005D766B"/>
    <w:rsid w:val="005D7D22"/>
    <w:rsid w:val="005E07C1"/>
    <w:rsid w:val="005E1BE3"/>
    <w:rsid w:val="005E1E5D"/>
    <w:rsid w:val="005E2532"/>
    <w:rsid w:val="005E2EBB"/>
    <w:rsid w:val="005E5079"/>
    <w:rsid w:val="005E53C6"/>
    <w:rsid w:val="005E5611"/>
    <w:rsid w:val="005E6C22"/>
    <w:rsid w:val="005E76FC"/>
    <w:rsid w:val="005E7719"/>
    <w:rsid w:val="005E778E"/>
    <w:rsid w:val="005E79FE"/>
    <w:rsid w:val="005F03EB"/>
    <w:rsid w:val="005F069A"/>
    <w:rsid w:val="005F0785"/>
    <w:rsid w:val="005F0DC6"/>
    <w:rsid w:val="005F1DAE"/>
    <w:rsid w:val="005F1E0F"/>
    <w:rsid w:val="005F1FFC"/>
    <w:rsid w:val="005F2889"/>
    <w:rsid w:val="005F3139"/>
    <w:rsid w:val="005F3D7D"/>
    <w:rsid w:val="005F4239"/>
    <w:rsid w:val="005F429F"/>
    <w:rsid w:val="005F4D91"/>
    <w:rsid w:val="005F52A9"/>
    <w:rsid w:val="005F57F9"/>
    <w:rsid w:val="005F5C45"/>
    <w:rsid w:val="005F6D16"/>
    <w:rsid w:val="005F74DC"/>
    <w:rsid w:val="005F7738"/>
    <w:rsid w:val="006023C8"/>
    <w:rsid w:val="0060240F"/>
    <w:rsid w:val="00604CA6"/>
    <w:rsid w:val="00605A69"/>
    <w:rsid w:val="00605BD4"/>
    <w:rsid w:val="00606608"/>
    <w:rsid w:val="00606765"/>
    <w:rsid w:val="00607B65"/>
    <w:rsid w:val="00607DC0"/>
    <w:rsid w:val="00607FF8"/>
    <w:rsid w:val="0061124B"/>
    <w:rsid w:val="006117C5"/>
    <w:rsid w:val="006117CB"/>
    <w:rsid w:val="006124E4"/>
    <w:rsid w:val="006129A4"/>
    <w:rsid w:val="00612DD2"/>
    <w:rsid w:val="006137F1"/>
    <w:rsid w:val="00614630"/>
    <w:rsid w:val="00614777"/>
    <w:rsid w:val="00614D44"/>
    <w:rsid w:val="00615350"/>
    <w:rsid w:val="00615841"/>
    <w:rsid w:val="00615CFA"/>
    <w:rsid w:val="00616FCD"/>
    <w:rsid w:val="006179A7"/>
    <w:rsid w:val="00620DAC"/>
    <w:rsid w:val="006211F4"/>
    <w:rsid w:val="006224A9"/>
    <w:rsid w:val="00623E3E"/>
    <w:rsid w:val="00623E98"/>
    <w:rsid w:val="00623F2A"/>
    <w:rsid w:val="00624264"/>
    <w:rsid w:val="006242AF"/>
    <w:rsid w:val="00624A49"/>
    <w:rsid w:val="0062501C"/>
    <w:rsid w:val="00625730"/>
    <w:rsid w:val="006262DA"/>
    <w:rsid w:val="006265AA"/>
    <w:rsid w:val="006267C1"/>
    <w:rsid w:val="0062695D"/>
    <w:rsid w:val="00626CF2"/>
    <w:rsid w:val="00627171"/>
    <w:rsid w:val="0062727F"/>
    <w:rsid w:val="00627FBF"/>
    <w:rsid w:val="00630662"/>
    <w:rsid w:val="0063097F"/>
    <w:rsid w:val="00630CF1"/>
    <w:rsid w:val="00630EE3"/>
    <w:rsid w:val="00632468"/>
    <w:rsid w:val="00632B56"/>
    <w:rsid w:val="006339CF"/>
    <w:rsid w:val="0063532C"/>
    <w:rsid w:val="0063584D"/>
    <w:rsid w:val="006358BA"/>
    <w:rsid w:val="006361EE"/>
    <w:rsid w:val="006375E3"/>
    <w:rsid w:val="006377C0"/>
    <w:rsid w:val="0064171F"/>
    <w:rsid w:val="00642A61"/>
    <w:rsid w:val="006432D6"/>
    <w:rsid w:val="00643E8A"/>
    <w:rsid w:val="0064417F"/>
    <w:rsid w:val="0064484D"/>
    <w:rsid w:val="0064526D"/>
    <w:rsid w:val="006459DA"/>
    <w:rsid w:val="00646343"/>
    <w:rsid w:val="00647302"/>
    <w:rsid w:val="00647333"/>
    <w:rsid w:val="00647FD8"/>
    <w:rsid w:val="006508AE"/>
    <w:rsid w:val="006512AD"/>
    <w:rsid w:val="00651408"/>
    <w:rsid w:val="00651743"/>
    <w:rsid w:val="0065180F"/>
    <w:rsid w:val="006527F0"/>
    <w:rsid w:val="00653831"/>
    <w:rsid w:val="006539F5"/>
    <w:rsid w:val="00657947"/>
    <w:rsid w:val="0066033C"/>
    <w:rsid w:val="00660483"/>
    <w:rsid w:val="00661701"/>
    <w:rsid w:val="00662239"/>
    <w:rsid w:val="00662D78"/>
    <w:rsid w:val="006632B5"/>
    <w:rsid w:val="0066349F"/>
    <w:rsid w:val="00663E04"/>
    <w:rsid w:val="00663F12"/>
    <w:rsid w:val="00664538"/>
    <w:rsid w:val="006645A6"/>
    <w:rsid w:val="00664828"/>
    <w:rsid w:val="00664C37"/>
    <w:rsid w:val="006655C1"/>
    <w:rsid w:val="00667E80"/>
    <w:rsid w:val="00670B0B"/>
    <w:rsid w:val="00671145"/>
    <w:rsid w:val="006712CE"/>
    <w:rsid w:val="006713A9"/>
    <w:rsid w:val="00671739"/>
    <w:rsid w:val="00672AA2"/>
    <w:rsid w:val="00673044"/>
    <w:rsid w:val="00673558"/>
    <w:rsid w:val="00674411"/>
    <w:rsid w:val="006752DD"/>
    <w:rsid w:val="0067638B"/>
    <w:rsid w:val="00677749"/>
    <w:rsid w:val="00677E72"/>
    <w:rsid w:val="00680759"/>
    <w:rsid w:val="006836E5"/>
    <w:rsid w:val="00683EBF"/>
    <w:rsid w:val="0068539C"/>
    <w:rsid w:val="006860F2"/>
    <w:rsid w:val="006901DE"/>
    <w:rsid w:val="006906F2"/>
    <w:rsid w:val="006916EC"/>
    <w:rsid w:val="00691DAF"/>
    <w:rsid w:val="0069281A"/>
    <w:rsid w:val="00693058"/>
    <w:rsid w:val="0069409D"/>
    <w:rsid w:val="0069410B"/>
    <w:rsid w:val="00694383"/>
    <w:rsid w:val="00696061"/>
    <w:rsid w:val="006963B2"/>
    <w:rsid w:val="0069688B"/>
    <w:rsid w:val="00696EF8"/>
    <w:rsid w:val="006A0165"/>
    <w:rsid w:val="006A12B6"/>
    <w:rsid w:val="006A1768"/>
    <w:rsid w:val="006A1E4A"/>
    <w:rsid w:val="006A2917"/>
    <w:rsid w:val="006A2C4D"/>
    <w:rsid w:val="006A3A9C"/>
    <w:rsid w:val="006A3EAE"/>
    <w:rsid w:val="006A4615"/>
    <w:rsid w:val="006A4890"/>
    <w:rsid w:val="006A56C2"/>
    <w:rsid w:val="006A6608"/>
    <w:rsid w:val="006A6C1B"/>
    <w:rsid w:val="006A6E74"/>
    <w:rsid w:val="006A7DE1"/>
    <w:rsid w:val="006B0134"/>
    <w:rsid w:val="006B02A2"/>
    <w:rsid w:val="006B02CA"/>
    <w:rsid w:val="006B2155"/>
    <w:rsid w:val="006B274B"/>
    <w:rsid w:val="006B2ECB"/>
    <w:rsid w:val="006B40D1"/>
    <w:rsid w:val="006B4E5A"/>
    <w:rsid w:val="006B550D"/>
    <w:rsid w:val="006B7AFE"/>
    <w:rsid w:val="006B7EAA"/>
    <w:rsid w:val="006C0680"/>
    <w:rsid w:val="006C1F3A"/>
    <w:rsid w:val="006C20DF"/>
    <w:rsid w:val="006C2343"/>
    <w:rsid w:val="006C2C16"/>
    <w:rsid w:val="006C2C3E"/>
    <w:rsid w:val="006C325E"/>
    <w:rsid w:val="006C4D1A"/>
    <w:rsid w:val="006C63FD"/>
    <w:rsid w:val="006C7D60"/>
    <w:rsid w:val="006C7F43"/>
    <w:rsid w:val="006D0C57"/>
    <w:rsid w:val="006D177D"/>
    <w:rsid w:val="006D2314"/>
    <w:rsid w:val="006D2534"/>
    <w:rsid w:val="006D4203"/>
    <w:rsid w:val="006D4269"/>
    <w:rsid w:val="006D42BE"/>
    <w:rsid w:val="006D42E7"/>
    <w:rsid w:val="006D5396"/>
    <w:rsid w:val="006D68F0"/>
    <w:rsid w:val="006D721D"/>
    <w:rsid w:val="006E003D"/>
    <w:rsid w:val="006E02E0"/>
    <w:rsid w:val="006E2639"/>
    <w:rsid w:val="006E5087"/>
    <w:rsid w:val="006E5299"/>
    <w:rsid w:val="006E5343"/>
    <w:rsid w:val="006E60B8"/>
    <w:rsid w:val="006E670D"/>
    <w:rsid w:val="006E796E"/>
    <w:rsid w:val="006F0C12"/>
    <w:rsid w:val="006F172E"/>
    <w:rsid w:val="006F2294"/>
    <w:rsid w:val="006F333E"/>
    <w:rsid w:val="006F41EF"/>
    <w:rsid w:val="006F59A9"/>
    <w:rsid w:val="006F6143"/>
    <w:rsid w:val="006F6D0D"/>
    <w:rsid w:val="006F7298"/>
    <w:rsid w:val="00700776"/>
    <w:rsid w:val="00700B93"/>
    <w:rsid w:val="00701242"/>
    <w:rsid w:val="00701269"/>
    <w:rsid w:val="00701B10"/>
    <w:rsid w:val="00701BB7"/>
    <w:rsid w:val="00702C5E"/>
    <w:rsid w:val="007030F3"/>
    <w:rsid w:val="0070376A"/>
    <w:rsid w:val="00703918"/>
    <w:rsid w:val="00703C4A"/>
    <w:rsid w:val="00703EBE"/>
    <w:rsid w:val="0070438C"/>
    <w:rsid w:val="00704DEA"/>
    <w:rsid w:val="00705099"/>
    <w:rsid w:val="00706222"/>
    <w:rsid w:val="0070638C"/>
    <w:rsid w:val="007067E1"/>
    <w:rsid w:val="00707129"/>
    <w:rsid w:val="00707FAE"/>
    <w:rsid w:val="00710119"/>
    <w:rsid w:val="007109EC"/>
    <w:rsid w:val="00710E61"/>
    <w:rsid w:val="00711965"/>
    <w:rsid w:val="0071290E"/>
    <w:rsid w:val="00713574"/>
    <w:rsid w:val="0071385A"/>
    <w:rsid w:val="00715A8E"/>
    <w:rsid w:val="00716183"/>
    <w:rsid w:val="00716587"/>
    <w:rsid w:val="00717A1E"/>
    <w:rsid w:val="00720760"/>
    <w:rsid w:val="007207D1"/>
    <w:rsid w:val="00724F8D"/>
    <w:rsid w:val="007256F0"/>
    <w:rsid w:val="00725B6F"/>
    <w:rsid w:val="00725C68"/>
    <w:rsid w:val="00726B4F"/>
    <w:rsid w:val="007273B0"/>
    <w:rsid w:val="0072753A"/>
    <w:rsid w:val="00727628"/>
    <w:rsid w:val="007306BF"/>
    <w:rsid w:val="007306EA"/>
    <w:rsid w:val="00731544"/>
    <w:rsid w:val="00731AB0"/>
    <w:rsid w:val="00732AE3"/>
    <w:rsid w:val="007334C6"/>
    <w:rsid w:val="00733BCC"/>
    <w:rsid w:val="00734185"/>
    <w:rsid w:val="007342EE"/>
    <w:rsid w:val="007365A1"/>
    <w:rsid w:val="007365DD"/>
    <w:rsid w:val="00736DCA"/>
    <w:rsid w:val="00736E43"/>
    <w:rsid w:val="0073737B"/>
    <w:rsid w:val="00737C14"/>
    <w:rsid w:val="00741179"/>
    <w:rsid w:val="0074138C"/>
    <w:rsid w:val="00741851"/>
    <w:rsid w:val="0074197C"/>
    <w:rsid w:val="007421DC"/>
    <w:rsid w:val="00744018"/>
    <w:rsid w:val="00744EDF"/>
    <w:rsid w:val="00746204"/>
    <w:rsid w:val="007463A5"/>
    <w:rsid w:val="00747AD9"/>
    <w:rsid w:val="0075043F"/>
    <w:rsid w:val="0075171F"/>
    <w:rsid w:val="0075332F"/>
    <w:rsid w:val="0075374A"/>
    <w:rsid w:val="007542A5"/>
    <w:rsid w:val="007546B8"/>
    <w:rsid w:val="00754E1F"/>
    <w:rsid w:val="00755AA3"/>
    <w:rsid w:val="00756548"/>
    <w:rsid w:val="007570E1"/>
    <w:rsid w:val="007573F9"/>
    <w:rsid w:val="00757B63"/>
    <w:rsid w:val="00757C4A"/>
    <w:rsid w:val="007613CC"/>
    <w:rsid w:val="00762518"/>
    <w:rsid w:val="007636F9"/>
    <w:rsid w:val="0076506B"/>
    <w:rsid w:val="00770619"/>
    <w:rsid w:val="00770686"/>
    <w:rsid w:val="00770882"/>
    <w:rsid w:val="00771F9D"/>
    <w:rsid w:val="00772BFD"/>
    <w:rsid w:val="00772EB0"/>
    <w:rsid w:val="007730F9"/>
    <w:rsid w:val="0077363C"/>
    <w:rsid w:val="0077499B"/>
    <w:rsid w:val="00774BF5"/>
    <w:rsid w:val="0077580F"/>
    <w:rsid w:val="007771B5"/>
    <w:rsid w:val="00777934"/>
    <w:rsid w:val="00777B08"/>
    <w:rsid w:val="0078210F"/>
    <w:rsid w:val="00783194"/>
    <w:rsid w:val="007834C8"/>
    <w:rsid w:val="00783C18"/>
    <w:rsid w:val="00783C62"/>
    <w:rsid w:val="00784CD6"/>
    <w:rsid w:val="00784DBF"/>
    <w:rsid w:val="00784F57"/>
    <w:rsid w:val="00785767"/>
    <w:rsid w:val="00787C96"/>
    <w:rsid w:val="00790B1C"/>
    <w:rsid w:val="00790EC6"/>
    <w:rsid w:val="00792845"/>
    <w:rsid w:val="00793727"/>
    <w:rsid w:val="00793FFA"/>
    <w:rsid w:val="00794DEA"/>
    <w:rsid w:val="007956E5"/>
    <w:rsid w:val="0079584C"/>
    <w:rsid w:val="007963DB"/>
    <w:rsid w:val="00796C47"/>
    <w:rsid w:val="00797249"/>
    <w:rsid w:val="007975D2"/>
    <w:rsid w:val="007A04D4"/>
    <w:rsid w:val="007A071E"/>
    <w:rsid w:val="007A0861"/>
    <w:rsid w:val="007A1010"/>
    <w:rsid w:val="007A1CA4"/>
    <w:rsid w:val="007A2895"/>
    <w:rsid w:val="007A33D8"/>
    <w:rsid w:val="007A3D31"/>
    <w:rsid w:val="007A42D8"/>
    <w:rsid w:val="007A62F3"/>
    <w:rsid w:val="007A68F3"/>
    <w:rsid w:val="007A6B15"/>
    <w:rsid w:val="007A6C56"/>
    <w:rsid w:val="007A7349"/>
    <w:rsid w:val="007A743D"/>
    <w:rsid w:val="007A774A"/>
    <w:rsid w:val="007A7BC5"/>
    <w:rsid w:val="007A7D8C"/>
    <w:rsid w:val="007B08F3"/>
    <w:rsid w:val="007B13B6"/>
    <w:rsid w:val="007B1920"/>
    <w:rsid w:val="007B1C30"/>
    <w:rsid w:val="007B28C9"/>
    <w:rsid w:val="007B3CD4"/>
    <w:rsid w:val="007B3E68"/>
    <w:rsid w:val="007B431A"/>
    <w:rsid w:val="007B4C56"/>
    <w:rsid w:val="007B553E"/>
    <w:rsid w:val="007B559A"/>
    <w:rsid w:val="007B75BC"/>
    <w:rsid w:val="007B7C06"/>
    <w:rsid w:val="007C1105"/>
    <w:rsid w:val="007C40B6"/>
    <w:rsid w:val="007C49B2"/>
    <w:rsid w:val="007C4B5A"/>
    <w:rsid w:val="007C4ECE"/>
    <w:rsid w:val="007C5982"/>
    <w:rsid w:val="007C6417"/>
    <w:rsid w:val="007C663D"/>
    <w:rsid w:val="007C7A72"/>
    <w:rsid w:val="007D02F0"/>
    <w:rsid w:val="007D05FD"/>
    <w:rsid w:val="007D12BF"/>
    <w:rsid w:val="007D1965"/>
    <w:rsid w:val="007D28AB"/>
    <w:rsid w:val="007D4740"/>
    <w:rsid w:val="007D4786"/>
    <w:rsid w:val="007D55D0"/>
    <w:rsid w:val="007D59F0"/>
    <w:rsid w:val="007D5C8F"/>
    <w:rsid w:val="007D61F9"/>
    <w:rsid w:val="007D643B"/>
    <w:rsid w:val="007D76A2"/>
    <w:rsid w:val="007D7964"/>
    <w:rsid w:val="007E11EF"/>
    <w:rsid w:val="007E1554"/>
    <w:rsid w:val="007E17CA"/>
    <w:rsid w:val="007E260C"/>
    <w:rsid w:val="007E26E9"/>
    <w:rsid w:val="007E2854"/>
    <w:rsid w:val="007E2B3B"/>
    <w:rsid w:val="007E2F8E"/>
    <w:rsid w:val="007E3135"/>
    <w:rsid w:val="007E3AB9"/>
    <w:rsid w:val="007E3E25"/>
    <w:rsid w:val="007E429C"/>
    <w:rsid w:val="007E4C99"/>
    <w:rsid w:val="007E5738"/>
    <w:rsid w:val="007E5E31"/>
    <w:rsid w:val="007E6B36"/>
    <w:rsid w:val="007E7C56"/>
    <w:rsid w:val="007E7F80"/>
    <w:rsid w:val="007F0422"/>
    <w:rsid w:val="007F0696"/>
    <w:rsid w:val="007F0E68"/>
    <w:rsid w:val="007F250F"/>
    <w:rsid w:val="007F28A0"/>
    <w:rsid w:val="007F2EDE"/>
    <w:rsid w:val="007F2F35"/>
    <w:rsid w:val="007F3257"/>
    <w:rsid w:val="007F3438"/>
    <w:rsid w:val="007F3861"/>
    <w:rsid w:val="007F4905"/>
    <w:rsid w:val="007F4BA5"/>
    <w:rsid w:val="007F6607"/>
    <w:rsid w:val="007F66F7"/>
    <w:rsid w:val="007F7563"/>
    <w:rsid w:val="008006A7"/>
    <w:rsid w:val="008014B5"/>
    <w:rsid w:val="008016FE"/>
    <w:rsid w:val="00801EF2"/>
    <w:rsid w:val="00802016"/>
    <w:rsid w:val="008029A9"/>
    <w:rsid w:val="008029C0"/>
    <w:rsid w:val="00802B2D"/>
    <w:rsid w:val="00802D79"/>
    <w:rsid w:val="008032A4"/>
    <w:rsid w:val="00804BF0"/>
    <w:rsid w:val="00805D95"/>
    <w:rsid w:val="008062B2"/>
    <w:rsid w:val="0080684A"/>
    <w:rsid w:val="00806E01"/>
    <w:rsid w:val="00810B3C"/>
    <w:rsid w:val="00810B7A"/>
    <w:rsid w:val="008122A3"/>
    <w:rsid w:val="0081352A"/>
    <w:rsid w:val="008135F2"/>
    <w:rsid w:val="008148C6"/>
    <w:rsid w:val="008158D0"/>
    <w:rsid w:val="00815A4D"/>
    <w:rsid w:val="00815B15"/>
    <w:rsid w:val="00817E76"/>
    <w:rsid w:val="008214A5"/>
    <w:rsid w:val="008223EA"/>
    <w:rsid w:val="00822553"/>
    <w:rsid w:val="008233BF"/>
    <w:rsid w:val="00826ADB"/>
    <w:rsid w:val="00827ACA"/>
    <w:rsid w:val="00830A65"/>
    <w:rsid w:val="00830F8A"/>
    <w:rsid w:val="00831ADA"/>
    <w:rsid w:val="00831ED1"/>
    <w:rsid w:val="00832DBC"/>
    <w:rsid w:val="00833831"/>
    <w:rsid w:val="00834FFC"/>
    <w:rsid w:val="00837640"/>
    <w:rsid w:val="00837F56"/>
    <w:rsid w:val="008407BD"/>
    <w:rsid w:val="00840912"/>
    <w:rsid w:val="0084154E"/>
    <w:rsid w:val="00841AB5"/>
    <w:rsid w:val="00841DBE"/>
    <w:rsid w:val="00841EED"/>
    <w:rsid w:val="00841FF2"/>
    <w:rsid w:val="0084207C"/>
    <w:rsid w:val="00842DD1"/>
    <w:rsid w:val="008434E2"/>
    <w:rsid w:val="00843B94"/>
    <w:rsid w:val="008448D2"/>
    <w:rsid w:val="00844BD4"/>
    <w:rsid w:val="008453C6"/>
    <w:rsid w:val="00845656"/>
    <w:rsid w:val="008459DB"/>
    <w:rsid w:val="00846192"/>
    <w:rsid w:val="00846534"/>
    <w:rsid w:val="008479F3"/>
    <w:rsid w:val="008511B2"/>
    <w:rsid w:val="008513AD"/>
    <w:rsid w:val="00851E8A"/>
    <w:rsid w:val="008526E2"/>
    <w:rsid w:val="00852EF5"/>
    <w:rsid w:val="008530B6"/>
    <w:rsid w:val="008535BA"/>
    <w:rsid w:val="00854AA2"/>
    <w:rsid w:val="00856265"/>
    <w:rsid w:val="00856503"/>
    <w:rsid w:val="0085701A"/>
    <w:rsid w:val="008574A0"/>
    <w:rsid w:val="00857CD0"/>
    <w:rsid w:val="008604C8"/>
    <w:rsid w:val="00861D09"/>
    <w:rsid w:val="00863A6D"/>
    <w:rsid w:val="00863B09"/>
    <w:rsid w:val="00864CFC"/>
    <w:rsid w:val="008656A0"/>
    <w:rsid w:val="00865AC3"/>
    <w:rsid w:val="00866A7E"/>
    <w:rsid w:val="00867BE6"/>
    <w:rsid w:val="008702C3"/>
    <w:rsid w:val="00870EA4"/>
    <w:rsid w:val="00871983"/>
    <w:rsid w:val="00872C45"/>
    <w:rsid w:val="0087302B"/>
    <w:rsid w:val="00873649"/>
    <w:rsid w:val="00875F45"/>
    <w:rsid w:val="00877C7F"/>
    <w:rsid w:val="008800EE"/>
    <w:rsid w:val="00880107"/>
    <w:rsid w:val="008807DD"/>
    <w:rsid w:val="00880F66"/>
    <w:rsid w:val="00881019"/>
    <w:rsid w:val="0088105A"/>
    <w:rsid w:val="008826C6"/>
    <w:rsid w:val="0088281F"/>
    <w:rsid w:val="00883047"/>
    <w:rsid w:val="00884511"/>
    <w:rsid w:val="00884AC6"/>
    <w:rsid w:val="00885126"/>
    <w:rsid w:val="008867DB"/>
    <w:rsid w:val="00887957"/>
    <w:rsid w:val="008900D9"/>
    <w:rsid w:val="00891448"/>
    <w:rsid w:val="008920F5"/>
    <w:rsid w:val="00892311"/>
    <w:rsid w:val="008928D1"/>
    <w:rsid w:val="00893190"/>
    <w:rsid w:val="00893D68"/>
    <w:rsid w:val="00894B45"/>
    <w:rsid w:val="00895383"/>
    <w:rsid w:val="00895474"/>
    <w:rsid w:val="0089585D"/>
    <w:rsid w:val="00895F3A"/>
    <w:rsid w:val="00895FFC"/>
    <w:rsid w:val="00897233"/>
    <w:rsid w:val="008A09BF"/>
    <w:rsid w:val="008A12B1"/>
    <w:rsid w:val="008A47A6"/>
    <w:rsid w:val="008A4B69"/>
    <w:rsid w:val="008A58A6"/>
    <w:rsid w:val="008A5B7B"/>
    <w:rsid w:val="008A6080"/>
    <w:rsid w:val="008A6274"/>
    <w:rsid w:val="008A648E"/>
    <w:rsid w:val="008A790B"/>
    <w:rsid w:val="008B1859"/>
    <w:rsid w:val="008B220F"/>
    <w:rsid w:val="008B2764"/>
    <w:rsid w:val="008B3CDC"/>
    <w:rsid w:val="008B4D2A"/>
    <w:rsid w:val="008B52B5"/>
    <w:rsid w:val="008B64F3"/>
    <w:rsid w:val="008B6B3B"/>
    <w:rsid w:val="008B6E4D"/>
    <w:rsid w:val="008B77E6"/>
    <w:rsid w:val="008B7A61"/>
    <w:rsid w:val="008B7EB2"/>
    <w:rsid w:val="008C1974"/>
    <w:rsid w:val="008C25C5"/>
    <w:rsid w:val="008C3AC9"/>
    <w:rsid w:val="008C5DD1"/>
    <w:rsid w:val="008C74A5"/>
    <w:rsid w:val="008C7C12"/>
    <w:rsid w:val="008D045C"/>
    <w:rsid w:val="008D0F2D"/>
    <w:rsid w:val="008D214A"/>
    <w:rsid w:val="008D3E4D"/>
    <w:rsid w:val="008D42B9"/>
    <w:rsid w:val="008D53DB"/>
    <w:rsid w:val="008D5D71"/>
    <w:rsid w:val="008D5E22"/>
    <w:rsid w:val="008D5ED5"/>
    <w:rsid w:val="008D6763"/>
    <w:rsid w:val="008D6888"/>
    <w:rsid w:val="008D7021"/>
    <w:rsid w:val="008E03A0"/>
    <w:rsid w:val="008E20A5"/>
    <w:rsid w:val="008E2421"/>
    <w:rsid w:val="008E28E5"/>
    <w:rsid w:val="008E2AEA"/>
    <w:rsid w:val="008E2BF1"/>
    <w:rsid w:val="008E2CD9"/>
    <w:rsid w:val="008E455D"/>
    <w:rsid w:val="008E52E0"/>
    <w:rsid w:val="008E54A8"/>
    <w:rsid w:val="008E5782"/>
    <w:rsid w:val="008E5BC0"/>
    <w:rsid w:val="008E621A"/>
    <w:rsid w:val="008E6C52"/>
    <w:rsid w:val="008E7769"/>
    <w:rsid w:val="008F0587"/>
    <w:rsid w:val="008F0FD5"/>
    <w:rsid w:val="008F14E8"/>
    <w:rsid w:val="008F15BC"/>
    <w:rsid w:val="008F1C0A"/>
    <w:rsid w:val="008F1D5E"/>
    <w:rsid w:val="008F1F4E"/>
    <w:rsid w:val="008F1FF5"/>
    <w:rsid w:val="008F358F"/>
    <w:rsid w:val="008F3833"/>
    <w:rsid w:val="008F3BB6"/>
    <w:rsid w:val="008F44FA"/>
    <w:rsid w:val="008F61E5"/>
    <w:rsid w:val="00900799"/>
    <w:rsid w:val="00901186"/>
    <w:rsid w:val="00901806"/>
    <w:rsid w:val="00901A48"/>
    <w:rsid w:val="00903939"/>
    <w:rsid w:val="00904BDF"/>
    <w:rsid w:val="0090628D"/>
    <w:rsid w:val="00906959"/>
    <w:rsid w:val="00906BEB"/>
    <w:rsid w:val="00906D7F"/>
    <w:rsid w:val="009075C4"/>
    <w:rsid w:val="00907DA0"/>
    <w:rsid w:val="009115E5"/>
    <w:rsid w:val="00911D30"/>
    <w:rsid w:val="0091231B"/>
    <w:rsid w:val="00912828"/>
    <w:rsid w:val="00913075"/>
    <w:rsid w:val="0091355C"/>
    <w:rsid w:val="00913CFC"/>
    <w:rsid w:val="0091419F"/>
    <w:rsid w:val="009141B5"/>
    <w:rsid w:val="009148DD"/>
    <w:rsid w:val="009159A3"/>
    <w:rsid w:val="00915D77"/>
    <w:rsid w:val="00916382"/>
    <w:rsid w:val="00920BC9"/>
    <w:rsid w:val="00921151"/>
    <w:rsid w:val="0092249D"/>
    <w:rsid w:val="009225ED"/>
    <w:rsid w:val="00923789"/>
    <w:rsid w:val="00923A81"/>
    <w:rsid w:val="00925126"/>
    <w:rsid w:val="00925C80"/>
    <w:rsid w:val="00930285"/>
    <w:rsid w:val="0093079F"/>
    <w:rsid w:val="00930A7A"/>
    <w:rsid w:val="00930BA9"/>
    <w:rsid w:val="00931800"/>
    <w:rsid w:val="00932308"/>
    <w:rsid w:val="00932907"/>
    <w:rsid w:val="00932DAA"/>
    <w:rsid w:val="00932FC6"/>
    <w:rsid w:val="0093396A"/>
    <w:rsid w:val="00934B0F"/>
    <w:rsid w:val="00934D62"/>
    <w:rsid w:val="009352D6"/>
    <w:rsid w:val="009375B8"/>
    <w:rsid w:val="0093778D"/>
    <w:rsid w:val="00937A12"/>
    <w:rsid w:val="009411BA"/>
    <w:rsid w:val="0094220C"/>
    <w:rsid w:val="0094230C"/>
    <w:rsid w:val="0094248C"/>
    <w:rsid w:val="00942AA8"/>
    <w:rsid w:val="00942CD6"/>
    <w:rsid w:val="0094363E"/>
    <w:rsid w:val="00943CB4"/>
    <w:rsid w:val="00943DE7"/>
    <w:rsid w:val="00944397"/>
    <w:rsid w:val="0094567F"/>
    <w:rsid w:val="00945A86"/>
    <w:rsid w:val="00945F10"/>
    <w:rsid w:val="00946C11"/>
    <w:rsid w:val="009478C7"/>
    <w:rsid w:val="009478E0"/>
    <w:rsid w:val="00947A98"/>
    <w:rsid w:val="00947B5A"/>
    <w:rsid w:val="009501E6"/>
    <w:rsid w:val="00950625"/>
    <w:rsid w:val="00950E8E"/>
    <w:rsid w:val="00951372"/>
    <w:rsid w:val="00951615"/>
    <w:rsid w:val="00951FAA"/>
    <w:rsid w:val="00952D6B"/>
    <w:rsid w:val="0095364C"/>
    <w:rsid w:val="00953A87"/>
    <w:rsid w:val="00953A8D"/>
    <w:rsid w:val="00953BAA"/>
    <w:rsid w:val="00953E76"/>
    <w:rsid w:val="009544F2"/>
    <w:rsid w:val="009549A8"/>
    <w:rsid w:val="009566A3"/>
    <w:rsid w:val="009576AC"/>
    <w:rsid w:val="009576CD"/>
    <w:rsid w:val="00960101"/>
    <w:rsid w:val="00960FD1"/>
    <w:rsid w:val="00961B1B"/>
    <w:rsid w:val="00963115"/>
    <w:rsid w:val="00963AC4"/>
    <w:rsid w:val="00964205"/>
    <w:rsid w:val="0096459C"/>
    <w:rsid w:val="00964F91"/>
    <w:rsid w:val="009650F0"/>
    <w:rsid w:val="00965159"/>
    <w:rsid w:val="00966BE7"/>
    <w:rsid w:val="00967E30"/>
    <w:rsid w:val="00970E72"/>
    <w:rsid w:val="0097210D"/>
    <w:rsid w:val="0097237D"/>
    <w:rsid w:val="009737DE"/>
    <w:rsid w:val="00973C27"/>
    <w:rsid w:val="00973E9C"/>
    <w:rsid w:val="00974E97"/>
    <w:rsid w:val="00977D16"/>
    <w:rsid w:val="0098086B"/>
    <w:rsid w:val="00981711"/>
    <w:rsid w:val="009817FE"/>
    <w:rsid w:val="00985148"/>
    <w:rsid w:val="0098541D"/>
    <w:rsid w:val="009854D7"/>
    <w:rsid w:val="00985703"/>
    <w:rsid w:val="00985F47"/>
    <w:rsid w:val="00987BBE"/>
    <w:rsid w:val="00987DD6"/>
    <w:rsid w:val="009908FE"/>
    <w:rsid w:val="009910EA"/>
    <w:rsid w:val="009910FF"/>
    <w:rsid w:val="009913E8"/>
    <w:rsid w:val="00994575"/>
    <w:rsid w:val="00994D33"/>
    <w:rsid w:val="00994E34"/>
    <w:rsid w:val="00995357"/>
    <w:rsid w:val="009954F2"/>
    <w:rsid w:val="00996304"/>
    <w:rsid w:val="009A093C"/>
    <w:rsid w:val="009A0C1E"/>
    <w:rsid w:val="009A1C5B"/>
    <w:rsid w:val="009A1D10"/>
    <w:rsid w:val="009A2479"/>
    <w:rsid w:val="009A28A3"/>
    <w:rsid w:val="009A3764"/>
    <w:rsid w:val="009A379C"/>
    <w:rsid w:val="009A3B35"/>
    <w:rsid w:val="009A591E"/>
    <w:rsid w:val="009A5AF6"/>
    <w:rsid w:val="009A5D7C"/>
    <w:rsid w:val="009A6D82"/>
    <w:rsid w:val="009A6EFE"/>
    <w:rsid w:val="009B026E"/>
    <w:rsid w:val="009B0FFF"/>
    <w:rsid w:val="009B1EFC"/>
    <w:rsid w:val="009B3157"/>
    <w:rsid w:val="009B4059"/>
    <w:rsid w:val="009B481D"/>
    <w:rsid w:val="009B6A72"/>
    <w:rsid w:val="009B7163"/>
    <w:rsid w:val="009B73C9"/>
    <w:rsid w:val="009C00A2"/>
    <w:rsid w:val="009C01AB"/>
    <w:rsid w:val="009C043A"/>
    <w:rsid w:val="009C05B4"/>
    <w:rsid w:val="009C133E"/>
    <w:rsid w:val="009C1416"/>
    <w:rsid w:val="009C2F86"/>
    <w:rsid w:val="009C35B8"/>
    <w:rsid w:val="009C3804"/>
    <w:rsid w:val="009C433B"/>
    <w:rsid w:val="009C53CC"/>
    <w:rsid w:val="009C579C"/>
    <w:rsid w:val="009C5CE5"/>
    <w:rsid w:val="009C687A"/>
    <w:rsid w:val="009C7150"/>
    <w:rsid w:val="009C71FC"/>
    <w:rsid w:val="009C7300"/>
    <w:rsid w:val="009C76BD"/>
    <w:rsid w:val="009C7831"/>
    <w:rsid w:val="009C79A3"/>
    <w:rsid w:val="009C7AC0"/>
    <w:rsid w:val="009D04CF"/>
    <w:rsid w:val="009D1669"/>
    <w:rsid w:val="009D173E"/>
    <w:rsid w:val="009D3BEE"/>
    <w:rsid w:val="009D4712"/>
    <w:rsid w:val="009D5A58"/>
    <w:rsid w:val="009D5B36"/>
    <w:rsid w:val="009D5CA4"/>
    <w:rsid w:val="009D6525"/>
    <w:rsid w:val="009D69F7"/>
    <w:rsid w:val="009D6A54"/>
    <w:rsid w:val="009D6ADC"/>
    <w:rsid w:val="009D743C"/>
    <w:rsid w:val="009D7451"/>
    <w:rsid w:val="009D7505"/>
    <w:rsid w:val="009E221B"/>
    <w:rsid w:val="009E26A4"/>
    <w:rsid w:val="009E299B"/>
    <w:rsid w:val="009E5674"/>
    <w:rsid w:val="009E5BFD"/>
    <w:rsid w:val="009E60B6"/>
    <w:rsid w:val="009E6718"/>
    <w:rsid w:val="009E6E45"/>
    <w:rsid w:val="009E7508"/>
    <w:rsid w:val="009E7D4D"/>
    <w:rsid w:val="009F0786"/>
    <w:rsid w:val="009F0C16"/>
    <w:rsid w:val="009F1146"/>
    <w:rsid w:val="009F4C79"/>
    <w:rsid w:val="009F51C6"/>
    <w:rsid w:val="009F5D7D"/>
    <w:rsid w:val="009F5D84"/>
    <w:rsid w:val="009F774A"/>
    <w:rsid w:val="009F7E6D"/>
    <w:rsid w:val="009F7EF8"/>
    <w:rsid w:val="00A01890"/>
    <w:rsid w:val="00A01D53"/>
    <w:rsid w:val="00A03321"/>
    <w:rsid w:val="00A0556F"/>
    <w:rsid w:val="00A07FBA"/>
    <w:rsid w:val="00A10443"/>
    <w:rsid w:val="00A10834"/>
    <w:rsid w:val="00A14319"/>
    <w:rsid w:val="00A1513A"/>
    <w:rsid w:val="00A16407"/>
    <w:rsid w:val="00A16EED"/>
    <w:rsid w:val="00A17CAD"/>
    <w:rsid w:val="00A2079D"/>
    <w:rsid w:val="00A21332"/>
    <w:rsid w:val="00A23880"/>
    <w:rsid w:val="00A238F1"/>
    <w:rsid w:val="00A25204"/>
    <w:rsid w:val="00A25F9D"/>
    <w:rsid w:val="00A262B4"/>
    <w:rsid w:val="00A32144"/>
    <w:rsid w:val="00A33A4B"/>
    <w:rsid w:val="00A33BBC"/>
    <w:rsid w:val="00A33E30"/>
    <w:rsid w:val="00A34043"/>
    <w:rsid w:val="00A3464E"/>
    <w:rsid w:val="00A35A8E"/>
    <w:rsid w:val="00A35D09"/>
    <w:rsid w:val="00A35DD3"/>
    <w:rsid w:val="00A35F4D"/>
    <w:rsid w:val="00A3707A"/>
    <w:rsid w:val="00A37E92"/>
    <w:rsid w:val="00A37F42"/>
    <w:rsid w:val="00A4024B"/>
    <w:rsid w:val="00A40564"/>
    <w:rsid w:val="00A40662"/>
    <w:rsid w:val="00A41135"/>
    <w:rsid w:val="00A43BB9"/>
    <w:rsid w:val="00A44669"/>
    <w:rsid w:val="00A458F7"/>
    <w:rsid w:val="00A45CF2"/>
    <w:rsid w:val="00A461CE"/>
    <w:rsid w:val="00A46379"/>
    <w:rsid w:val="00A46634"/>
    <w:rsid w:val="00A468C8"/>
    <w:rsid w:val="00A46CC1"/>
    <w:rsid w:val="00A4713A"/>
    <w:rsid w:val="00A47D54"/>
    <w:rsid w:val="00A505D6"/>
    <w:rsid w:val="00A50C80"/>
    <w:rsid w:val="00A5112B"/>
    <w:rsid w:val="00A511DD"/>
    <w:rsid w:val="00A52186"/>
    <w:rsid w:val="00A52332"/>
    <w:rsid w:val="00A52E09"/>
    <w:rsid w:val="00A53187"/>
    <w:rsid w:val="00A5438A"/>
    <w:rsid w:val="00A545B0"/>
    <w:rsid w:val="00A573B6"/>
    <w:rsid w:val="00A57E26"/>
    <w:rsid w:val="00A60447"/>
    <w:rsid w:val="00A61BEF"/>
    <w:rsid w:val="00A629E6"/>
    <w:rsid w:val="00A62CB9"/>
    <w:rsid w:val="00A6317E"/>
    <w:rsid w:val="00A647ED"/>
    <w:rsid w:val="00A64A25"/>
    <w:rsid w:val="00A64B96"/>
    <w:rsid w:val="00A64F66"/>
    <w:rsid w:val="00A6545B"/>
    <w:rsid w:val="00A65C7A"/>
    <w:rsid w:val="00A663E9"/>
    <w:rsid w:val="00A66878"/>
    <w:rsid w:val="00A66CE4"/>
    <w:rsid w:val="00A67AD2"/>
    <w:rsid w:val="00A67F6C"/>
    <w:rsid w:val="00A702EB"/>
    <w:rsid w:val="00A70426"/>
    <w:rsid w:val="00A7044D"/>
    <w:rsid w:val="00A707D6"/>
    <w:rsid w:val="00A70872"/>
    <w:rsid w:val="00A70C90"/>
    <w:rsid w:val="00A712DF"/>
    <w:rsid w:val="00A71784"/>
    <w:rsid w:val="00A72801"/>
    <w:rsid w:val="00A72E83"/>
    <w:rsid w:val="00A73575"/>
    <w:rsid w:val="00A74EA8"/>
    <w:rsid w:val="00A75889"/>
    <w:rsid w:val="00A7658C"/>
    <w:rsid w:val="00A76668"/>
    <w:rsid w:val="00A769C3"/>
    <w:rsid w:val="00A76D6E"/>
    <w:rsid w:val="00A76D90"/>
    <w:rsid w:val="00A82E9D"/>
    <w:rsid w:val="00A83D3D"/>
    <w:rsid w:val="00A844A9"/>
    <w:rsid w:val="00A86EAD"/>
    <w:rsid w:val="00A870C3"/>
    <w:rsid w:val="00A9043A"/>
    <w:rsid w:val="00A90815"/>
    <w:rsid w:val="00A91A88"/>
    <w:rsid w:val="00A91D24"/>
    <w:rsid w:val="00A93B0C"/>
    <w:rsid w:val="00A94562"/>
    <w:rsid w:val="00A9527F"/>
    <w:rsid w:val="00A95C65"/>
    <w:rsid w:val="00A9709A"/>
    <w:rsid w:val="00A970B2"/>
    <w:rsid w:val="00A973B0"/>
    <w:rsid w:val="00A97C6A"/>
    <w:rsid w:val="00AA187B"/>
    <w:rsid w:val="00AA3B29"/>
    <w:rsid w:val="00AA4220"/>
    <w:rsid w:val="00AA4603"/>
    <w:rsid w:val="00AA5B95"/>
    <w:rsid w:val="00AA7F4F"/>
    <w:rsid w:val="00AB0B98"/>
    <w:rsid w:val="00AB1275"/>
    <w:rsid w:val="00AB15BB"/>
    <w:rsid w:val="00AB1B15"/>
    <w:rsid w:val="00AB1DCD"/>
    <w:rsid w:val="00AB259A"/>
    <w:rsid w:val="00AB2642"/>
    <w:rsid w:val="00AB31FF"/>
    <w:rsid w:val="00AB3AB3"/>
    <w:rsid w:val="00AB5A3C"/>
    <w:rsid w:val="00AB5B57"/>
    <w:rsid w:val="00AB6AFF"/>
    <w:rsid w:val="00AB74D7"/>
    <w:rsid w:val="00AB7823"/>
    <w:rsid w:val="00AB7AE0"/>
    <w:rsid w:val="00AC2BF8"/>
    <w:rsid w:val="00AC3762"/>
    <w:rsid w:val="00AC382E"/>
    <w:rsid w:val="00AC39B2"/>
    <w:rsid w:val="00AC3A14"/>
    <w:rsid w:val="00AC44D0"/>
    <w:rsid w:val="00AC45BB"/>
    <w:rsid w:val="00AC55C4"/>
    <w:rsid w:val="00AC6672"/>
    <w:rsid w:val="00AD17FB"/>
    <w:rsid w:val="00AD1C36"/>
    <w:rsid w:val="00AD1C42"/>
    <w:rsid w:val="00AD2E25"/>
    <w:rsid w:val="00AD32C4"/>
    <w:rsid w:val="00AD62C0"/>
    <w:rsid w:val="00AD63D3"/>
    <w:rsid w:val="00AD728F"/>
    <w:rsid w:val="00AD7669"/>
    <w:rsid w:val="00AD7C7F"/>
    <w:rsid w:val="00AD7F9F"/>
    <w:rsid w:val="00AE05E4"/>
    <w:rsid w:val="00AE130F"/>
    <w:rsid w:val="00AE137A"/>
    <w:rsid w:val="00AE1ADF"/>
    <w:rsid w:val="00AE307E"/>
    <w:rsid w:val="00AE367E"/>
    <w:rsid w:val="00AE6A02"/>
    <w:rsid w:val="00AE7A12"/>
    <w:rsid w:val="00AE7B9C"/>
    <w:rsid w:val="00AF1A25"/>
    <w:rsid w:val="00AF4036"/>
    <w:rsid w:val="00AF44DA"/>
    <w:rsid w:val="00AF56D1"/>
    <w:rsid w:val="00AF6079"/>
    <w:rsid w:val="00AF67DC"/>
    <w:rsid w:val="00AF6BB3"/>
    <w:rsid w:val="00AF7BDF"/>
    <w:rsid w:val="00B005C0"/>
    <w:rsid w:val="00B01B05"/>
    <w:rsid w:val="00B01C3D"/>
    <w:rsid w:val="00B02B10"/>
    <w:rsid w:val="00B031B5"/>
    <w:rsid w:val="00B03BCB"/>
    <w:rsid w:val="00B042DC"/>
    <w:rsid w:val="00B04680"/>
    <w:rsid w:val="00B05BAF"/>
    <w:rsid w:val="00B05DA1"/>
    <w:rsid w:val="00B0603B"/>
    <w:rsid w:val="00B06077"/>
    <w:rsid w:val="00B061D3"/>
    <w:rsid w:val="00B06B31"/>
    <w:rsid w:val="00B074EA"/>
    <w:rsid w:val="00B10865"/>
    <w:rsid w:val="00B11017"/>
    <w:rsid w:val="00B11808"/>
    <w:rsid w:val="00B11C89"/>
    <w:rsid w:val="00B12449"/>
    <w:rsid w:val="00B129D8"/>
    <w:rsid w:val="00B131A9"/>
    <w:rsid w:val="00B13200"/>
    <w:rsid w:val="00B14103"/>
    <w:rsid w:val="00B143A6"/>
    <w:rsid w:val="00B14B47"/>
    <w:rsid w:val="00B15A49"/>
    <w:rsid w:val="00B15B93"/>
    <w:rsid w:val="00B15E02"/>
    <w:rsid w:val="00B15EFF"/>
    <w:rsid w:val="00B17737"/>
    <w:rsid w:val="00B17C04"/>
    <w:rsid w:val="00B2041B"/>
    <w:rsid w:val="00B232A3"/>
    <w:rsid w:val="00B247D9"/>
    <w:rsid w:val="00B2571E"/>
    <w:rsid w:val="00B26836"/>
    <w:rsid w:val="00B268DC"/>
    <w:rsid w:val="00B26A65"/>
    <w:rsid w:val="00B2705A"/>
    <w:rsid w:val="00B2734D"/>
    <w:rsid w:val="00B27BF6"/>
    <w:rsid w:val="00B30326"/>
    <w:rsid w:val="00B30A59"/>
    <w:rsid w:val="00B30E91"/>
    <w:rsid w:val="00B32421"/>
    <w:rsid w:val="00B3284C"/>
    <w:rsid w:val="00B328E1"/>
    <w:rsid w:val="00B3367B"/>
    <w:rsid w:val="00B33B9B"/>
    <w:rsid w:val="00B34215"/>
    <w:rsid w:val="00B34765"/>
    <w:rsid w:val="00B34BA2"/>
    <w:rsid w:val="00B3508E"/>
    <w:rsid w:val="00B35589"/>
    <w:rsid w:val="00B35E35"/>
    <w:rsid w:val="00B36841"/>
    <w:rsid w:val="00B37A88"/>
    <w:rsid w:val="00B40C76"/>
    <w:rsid w:val="00B417AF"/>
    <w:rsid w:val="00B42697"/>
    <w:rsid w:val="00B42EE3"/>
    <w:rsid w:val="00B43F2E"/>
    <w:rsid w:val="00B44485"/>
    <w:rsid w:val="00B451C9"/>
    <w:rsid w:val="00B4554B"/>
    <w:rsid w:val="00B45EE3"/>
    <w:rsid w:val="00B4681B"/>
    <w:rsid w:val="00B470B2"/>
    <w:rsid w:val="00B47E11"/>
    <w:rsid w:val="00B507B2"/>
    <w:rsid w:val="00B50AFD"/>
    <w:rsid w:val="00B51885"/>
    <w:rsid w:val="00B51A68"/>
    <w:rsid w:val="00B5241B"/>
    <w:rsid w:val="00B526A4"/>
    <w:rsid w:val="00B52F7E"/>
    <w:rsid w:val="00B53264"/>
    <w:rsid w:val="00B53A77"/>
    <w:rsid w:val="00B53CFB"/>
    <w:rsid w:val="00B5480D"/>
    <w:rsid w:val="00B54D81"/>
    <w:rsid w:val="00B554EB"/>
    <w:rsid w:val="00B5551F"/>
    <w:rsid w:val="00B56429"/>
    <w:rsid w:val="00B5642C"/>
    <w:rsid w:val="00B5645E"/>
    <w:rsid w:val="00B574B0"/>
    <w:rsid w:val="00B57510"/>
    <w:rsid w:val="00B575CB"/>
    <w:rsid w:val="00B60C42"/>
    <w:rsid w:val="00B61750"/>
    <w:rsid w:val="00B61D64"/>
    <w:rsid w:val="00B61FCC"/>
    <w:rsid w:val="00B6218B"/>
    <w:rsid w:val="00B62E0A"/>
    <w:rsid w:val="00B62F37"/>
    <w:rsid w:val="00B64598"/>
    <w:rsid w:val="00B652DC"/>
    <w:rsid w:val="00B65C26"/>
    <w:rsid w:val="00B661A8"/>
    <w:rsid w:val="00B66812"/>
    <w:rsid w:val="00B7037E"/>
    <w:rsid w:val="00B7039C"/>
    <w:rsid w:val="00B7275F"/>
    <w:rsid w:val="00B7342D"/>
    <w:rsid w:val="00B73DC9"/>
    <w:rsid w:val="00B74390"/>
    <w:rsid w:val="00B74C97"/>
    <w:rsid w:val="00B75004"/>
    <w:rsid w:val="00B75AC1"/>
    <w:rsid w:val="00B7693F"/>
    <w:rsid w:val="00B76D3E"/>
    <w:rsid w:val="00B76E06"/>
    <w:rsid w:val="00B77405"/>
    <w:rsid w:val="00B7795A"/>
    <w:rsid w:val="00B77EE5"/>
    <w:rsid w:val="00B8046D"/>
    <w:rsid w:val="00B80B36"/>
    <w:rsid w:val="00B80C9A"/>
    <w:rsid w:val="00B81391"/>
    <w:rsid w:val="00B81693"/>
    <w:rsid w:val="00B81BE4"/>
    <w:rsid w:val="00B837D3"/>
    <w:rsid w:val="00B8400D"/>
    <w:rsid w:val="00B8401D"/>
    <w:rsid w:val="00B842B8"/>
    <w:rsid w:val="00B85169"/>
    <w:rsid w:val="00B8683A"/>
    <w:rsid w:val="00B871C1"/>
    <w:rsid w:val="00B873E7"/>
    <w:rsid w:val="00B90D02"/>
    <w:rsid w:val="00B90D3D"/>
    <w:rsid w:val="00B90FE6"/>
    <w:rsid w:val="00B91212"/>
    <w:rsid w:val="00B91B23"/>
    <w:rsid w:val="00B91F97"/>
    <w:rsid w:val="00B924C1"/>
    <w:rsid w:val="00B93762"/>
    <w:rsid w:val="00B93EDA"/>
    <w:rsid w:val="00B93FB3"/>
    <w:rsid w:val="00B94AF4"/>
    <w:rsid w:val="00B97009"/>
    <w:rsid w:val="00B971A7"/>
    <w:rsid w:val="00BA08E1"/>
    <w:rsid w:val="00BA1CA4"/>
    <w:rsid w:val="00BA20EF"/>
    <w:rsid w:val="00BA22B5"/>
    <w:rsid w:val="00BA2621"/>
    <w:rsid w:val="00BA2B73"/>
    <w:rsid w:val="00BA37A6"/>
    <w:rsid w:val="00BA3CC9"/>
    <w:rsid w:val="00BA4A98"/>
    <w:rsid w:val="00BA4FBC"/>
    <w:rsid w:val="00BA57D2"/>
    <w:rsid w:val="00BA582B"/>
    <w:rsid w:val="00BA6255"/>
    <w:rsid w:val="00BA72DE"/>
    <w:rsid w:val="00BA73AB"/>
    <w:rsid w:val="00BA742D"/>
    <w:rsid w:val="00BA74F9"/>
    <w:rsid w:val="00BA7618"/>
    <w:rsid w:val="00BB012E"/>
    <w:rsid w:val="00BB01A4"/>
    <w:rsid w:val="00BB06DE"/>
    <w:rsid w:val="00BB0A7E"/>
    <w:rsid w:val="00BB0EEC"/>
    <w:rsid w:val="00BB18CE"/>
    <w:rsid w:val="00BB1A97"/>
    <w:rsid w:val="00BB20D3"/>
    <w:rsid w:val="00BB362D"/>
    <w:rsid w:val="00BB3A56"/>
    <w:rsid w:val="00BB3BFD"/>
    <w:rsid w:val="00BB3E18"/>
    <w:rsid w:val="00BB44C1"/>
    <w:rsid w:val="00BB561E"/>
    <w:rsid w:val="00BB57A3"/>
    <w:rsid w:val="00BB58FE"/>
    <w:rsid w:val="00BB5F60"/>
    <w:rsid w:val="00BB72DA"/>
    <w:rsid w:val="00BC04BD"/>
    <w:rsid w:val="00BC2075"/>
    <w:rsid w:val="00BC26DA"/>
    <w:rsid w:val="00BC2CD8"/>
    <w:rsid w:val="00BC4DB2"/>
    <w:rsid w:val="00BC5672"/>
    <w:rsid w:val="00BC5D84"/>
    <w:rsid w:val="00BC6033"/>
    <w:rsid w:val="00BC61A1"/>
    <w:rsid w:val="00BC6829"/>
    <w:rsid w:val="00BC6898"/>
    <w:rsid w:val="00BC7DA3"/>
    <w:rsid w:val="00BD0584"/>
    <w:rsid w:val="00BD25B1"/>
    <w:rsid w:val="00BD29FF"/>
    <w:rsid w:val="00BD2A27"/>
    <w:rsid w:val="00BD5408"/>
    <w:rsid w:val="00BD54A6"/>
    <w:rsid w:val="00BD5B03"/>
    <w:rsid w:val="00BD68FF"/>
    <w:rsid w:val="00BD6A8B"/>
    <w:rsid w:val="00BD6CBE"/>
    <w:rsid w:val="00BD7C98"/>
    <w:rsid w:val="00BE137D"/>
    <w:rsid w:val="00BE1FD2"/>
    <w:rsid w:val="00BE21CD"/>
    <w:rsid w:val="00BE2780"/>
    <w:rsid w:val="00BE403D"/>
    <w:rsid w:val="00BE4763"/>
    <w:rsid w:val="00BE4F8A"/>
    <w:rsid w:val="00BE5367"/>
    <w:rsid w:val="00BE571C"/>
    <w:rsid w:val="00BE5EE0"/>
    <w:rsid w:val="00BE6B10"/>
    <w:rsid w:val="00BE7203"/>
    <w:rsid w:val="00BF115F"/>
    <w:rsid w:val="00BF2CE5"/>
    <w:rsid w:val="00BF2D58"/>
    <w:rsid w:val="00BF2DFD"/>
    <w:rsid w:val="00BF2F63"/>
    <w:rsid w:val="00BF3BBB"/>
    <w:rsid w:val="00BF5EEF"/>
    <w:rsid w:val="00C005B8"/>
    <w:rsid w:val="00C01463"/>
    <w:rsid w:val="00C01A18"/>
    <w:rsid w:val="00C01B88"/>
    <w:rsid w:val="00C021F4"/>
    <w:rsid w:val="00C02516"/>
    <w:rsid w:val="00C029BA"/>
    <w:rsid w:val="00C0321D"/>
    <w:rsid w:val="00C0379A"/>
    <w:rsid w:val="00C0490A"/>
    <w:rsid w:val="00C04B02"/>
    <w:rsid w:val="00C05012"/>
    <w:rsid w:val="00C0526B"/>
    <w:rsid w:val="00C06494"/>
    <w:rsid w:val="00C066EA"/>
    <w:rsid w:val="00C06AD2"/>
    <w:rsid w:val="00C06CB4"/>
    <w:rsid w:val="00C10C7F"/>
    <w:rsid w:val="00C10D04"/>
    <w:rsid w:val="00C11654"/>
    <w:rsid w:val="00C11C91"/>
    <w:rsid w:val="00C1205B"/>
    <w:rsid w:val="00C121E9"/>
    <w:rsid w:val="00C12AA8"/>
    <w:rsid w:val="00C12DAD"/>
    <w:rsid w:val="00C1355E"/>
    <w:rsid w:val="00C137FE"/>
    <w:rsid w:val="00C13949"/>
    <w:rsid w:val="00C13FD2"/>
    <w:rsid w:val="00C1414E"/>
    <w:rsid w:val="00C14345"/>
    <w:rsid w:val="00C144F3"/>
    <w:rsid w:val="00C14ECD"/>
    <w:rsid w:val="00C15771"/>
    <w:rsid w:val="00C158F7"/>
    <w:rsid w:val="00C201A3"/>
    <w:rsid w:val="00C204B0"/>
    <w:rsid w:val="00C218D1"/>
    <w:rsid w:val="00C219FE"/>
    <w:rsid w:val="00C223E8"/>
    <w:rsid w:val="00C22418"/>
    <w:rsid w:val="00C22637"/>
    <w:rsid w:val="00C232EE"/>
    <w:rsid w:val="00C2482F"/>
    <w:rsid w:val="00C25D28"/>
    <w:rsid w:val="00C26555"/>
    <w:rsid w:val="00C26FB6"/>
    <w:rsid w:val="00C3069A"/>
    <w:rsid w:val="00C30982"/>
    <w:rsid w:val="00C30BCC"/>
    <w:rsid w:val="00C30E98"/>
    <w:rsid w:val="00C31691"/>
    <w:rsid w:val="00C3176C"/>
    <w:rsid w:val="00C32BAD"/>
    <w:rsid w:val="00C338F3"/>
    <w:rsid w:val="00C339CB"/>
    <w:rsid w:val="00C33D27"/>
    <w:rsid w:val="00C34237"/>
    <w:rsid w:val="00C34719"/>
    <w:rsid w:val="00C3654F"/>
    <w:rsid w:val="00C36FD6"/>
    <w:rsid w:val="00C375C8"/>
    <w:rsid w:val="00C37D73"/>
    <w:rsid w:val="00C4022B"/>
    <w:rsid w:val="00C40CC9"/>
    <w:rsid w:val="00C413AD"/>
    <w:rsid w:val="00C41F34"/>
    <w:rsid w:val="00C425CE"/>
    <w:rsid w:val="00C4301B"/>
    <w:rsid w:val="00C4458F"/>
    <w:rsid w:val="00C4523E"/>
    <w:rsid w:val="00C45A90"/>
    <w:rsid w:val="00C45D6B"/>
    <w:rsid w:val="00C45EB4"/>
    <w:rsid w:val="00C466C0"/>
    <w:rsid w:val="00C46CCB"/>
    <w:rsid w:val="00C47C1C"/>
    <w:rsid w:val="00C47E56"/>
    <w:rsid w:val="00C50131"/>
    <w:rsid w:val="00C50A76"/>
    <w:rsid w:val="00C51115"/>
    <w:rsid w:val="00C5119B"/>
    <w:rsid w:val="00C51849"/>
    <w:rsid w:val="00C51C41"/>
    <w:rsid w:val="00C51FE9"/>
    <w:rsid w:val="00C528AD"/>
    <w:rsid w:val="00C52FB9"/>
    <w:rsid w:val="00C53D1D"/>
    <w:rsid w:val="00C57247"/>
    <w:rsid w:val="00C57715"/>
    <w:rsid w:val="00C579FA"/>
    <w:rsid w:val="00C57ABA"/>
    <w:rsid w:val="00C57FC8"/>
    <w:rsid w:val="00C6156E"/>
    <w:rsid w:val="00C615DC"/>
    <w:rsid w:val="00C61AA1"/>
    <w:rsid w:val="00C61D1A"/>
    <w:rsid w:val="00C61E38"/>
    <w:rsid w:val="00C623A5"/>
    <w:rsid w:val="00C630A6"/>
    <w:rsid w:val="00C633A5"/>
    <w:rsid w:val="00C65CD5"/>
    <w:rsid w:val="00C662FA"/>
    <w:rsid w:val="00C66842"/>
    <w:rsid w:val="00C66963"/>
    <w:rsid w:val="00C67695"/>
    <w:rsid w:val="00C70C72"/>
    <w:rsid w:val="00C71A63"/>
    <w:rsid w:val="00C72615"/>
    <w:rsid w:val="00C7309D"/>
    <w:rsid w:val="00C73463"/>
    <w:rsid w:val="00C73ABC"/>
    <w:rsid w:val="00C74D06"/>
    <w:rsid w:val="00C759C3"/>
    <w:rsid w:val="00C767C0"/>
    <w:rsid w:val="00C7757E"/>
    <w:rsid w:val="00C778F7"/>
    <w:rsid w:val="00C8107F"/>
    <w:rsid w:val="00C82111"/>
    <w:rsid w:val="00C8255A"/>
    <w:rsid w:val="00C83C08"/>
    <w:rsid w:val="00C83C8B"/>
    <w:rsid w:val="00C83E43"/>
    <w:rsid w:val="00C8445E"/>
    <w:rsid w:val="00C84FFD"/>
    <w:rsid w:val="00C851CA"/>
    <w:rsid w:val="00C85878"/>
    <w:rsid w:val="00C858E3"/>
    <w:rsid w:val="00C866E0"/>
    <w:rsid w:val="00C8690C"/>
    <w:rsid w:val="00C875AA"/>
    <w:rsid w:val="00C87A6C"/>
    <w:rsid w:val="00C90343"/>
    <w:rsid w:val="00C9050F"/>
    <w:rsid w:val="00C909E0"/>
    <w:rsid w:val="00C90EB5"/>
    <w:rsid w:val="00C918CA"/>
    <w:rsid w:val="00C91934"/>
    <w:rsid w:val="00C9195F"/>
    <w:rsid w:val="00C92F8A"/>
    <w:rsid w:val="00C94B12"/>
    <w:rsid w:val="00C94D05"/>
    <w:rsid w:val="00C950E0"/>
    <w:rsid w:val="00C95478"/>
    <w:rsid w:val="00C955B7"/>
    <w:rsid w:val="00C965DC"/>
    <w:rsid w:val="00C97231"/>
    <w:rsid w:val="00CA0FA7"/>
    <w:rsid w:val="00CA0FE6"/>
    <w:rsid w:val="00CA2FFD"/>
    <w:rsid w:val="00CA361B"/>
    <w:rsid w:val="00CA4AAB"/>
    <w:rsid w:val="00CA611F"/>
    <w:rsid w:val="00CA6A78"/>
    <w:rsid w:val="00CA7C86"/>
    <w:rsid w:val="00CB00F3"/>
    <w:rsid w:val="00CB0D7B"/>
    <w:rsid w:val="00CB16C7"/>
    <w:rsid w:val="00CB3F60"/>
    <w:rsid w:val="00CB5554"/>
    <w:rsid w:val="00CB5F5B"/>
    <w:rsid w:val="00CC13E8"/>
    <w:rsid w:val="00CC228C"/>
    <w:rsid w:val="00CC29E8"/>
    <w:rsid w:val="00CC2B88"/>
    <w:rsid w:val="00CC3A73"/>
    <w:rsid w:val="00CC3C80"/>
    <w:rsid w:val="00CC4101"/>
    <w:rsid w:val="00CC4B12"/>
    <w:rsid w:val="00CC5914"/>
    <w:rsid w:val="00CC603C"/>
    <w:rsid w:val="00CC6767"/>
    <w:rsid w:val="00CC69A6"/>
    <w:rsid w:val="00CC6AEA"/>
    <w:rsid w:val="00CC785E"/>
    <w:rsid w:val="00CD021C"/>
    <w:rsid w:val="00CD02A6"/>
    <w:rsid w:val="00CD0845"/>
    <w:rsid w:val="00CD0872"/>
    <w:rsid w:val="00CD1318"/>
    <w:rsid w:val="00CD1710"/>
    <w:rsid w:val="00CD2CE5"/>
    <w:rsid w:val="00CD3084"/>
    <w:rsid w:val="00CD39AA"/>
    <w:rsid w:val="00CD3A47"/>
    <w:rsid w:val="00CD497C"/>
    <w:rsid w:val="00CD766C"/>
    <w:rsid w:val="00CE1021"/>
    <w:rsid w:val="00CE1027"/>
    <w:rsid w:val="00CE2390"/>
    <w:rsid w:val="00CE2A33"/>
    <w:rsid w:val="00CE4AD1"/>
    <w:rsid w:val="00CE55EB"/>
    <w:rsid w:val="00CE60AE"/>
    <w:rsid w:val="00CE65C4"/>
    <w:rsid w:val="00CE7090"/>
    <w:rsid w:val="00CF019F"/>
    <w:rsid w:val="00CF085D"/>
    <w:rsid w:val="00CF1A3F"/>
    <w:rsid w:val="00CF1AC2"/>
    <w:rsid w:val="00CF2C40"/>
    <w:rsid w:val="00CF2DC8"/>
    <w:rsid w:val="00CF32E4"/>
    <w:rsid w:val="00CF3A14"/>
    <w:rsid w:val="00CF3A58"/>
    <w:rsid w:val="00CF40F4"/>
    <w:rsid w:val="00CF558B"/>
    <w:rsid w:val="00CF5A15"/>
    <w:rsid w:val="00CF5B2D"/>
    <w:rsid w:val="00CF5EE6"/>
    <w:rsid w:val="00CF66E2"/>
    <w:rsid w:val="00CF70E0"/>
    <w:rsid w:val="00CF735D"/>
    <w:rsid w:val="00CF75B0"/>
    <w:rsid w:val="00CF7AB2"/>
    <w:rsid w:val="00CF7AC7"/>
    <w:rsid w:val="00D00EE3"/>
    <w:rsid w:val="00D03EFB"/>
    <w:rsid w:val="00D043A0"/>
    <w:rsid w:val="00D04E65"/>
    <w:rsid w:val="00D0529D"/>
    <w:rsid w:val="00D05F1D"/>
    <w:rsid w:val="00D060A8"/>
    <w:rsid w:val="00D06382"/>
    <w:rsid w:val="00D064CC"/>
    <w:rsid w:val="00D0698A"/>
    <w:rsid w:val="00D073AF"/>
    <w:rsid w:val="00D07AAE"/>
    <w:rsid w:val="00D07E18"/>
    <w:rsid w:val="00D1073D"/>
    <w:rsid w:val="00D10D26"/>
    <w:rsid w:val="00D116FC"/>
    <w:rsid w:val="00D1233B"/>
    <w:rsid w:val="00D12890"/>
    <w:rsid w:val="00D12E47"/>
    <w:rsid w:val="00D13FC3"/>
    <w:rsid w:val="00D1493F"/>
    <w:rsid w:val="00D14F30"/>
    <w:rsid w:val="00D158F4"/>
    <w:rsid w:val="00D17207"/>
    <w:rsid w:val="00D17D38"/>
    <w:rsid w:val="00D17EE6"/>
    <w:rsid w:val="00D21330"/>
    <w:rsid w:val="00D21B50"/>
    <w:rsid w:val="00D22308"/>
    <w:rsid w:val="00D2239F"/>
    <w:rsid w:val="00D2325F"/>
    <w:rsid w:val="00D24559"/>
    <w:rsid w:val="00D25D02"/>
    <w:rsid w:val="00D25E33"/>
    <w:rsid w:val="00D25F96"/>
    <w:rsid w:val="00D26457"/>
    <w:rsid w:val="00D26CE3"/>
    <w:rsid w:val="00D2703C"/>
    <w:rsid w:val="00D271F2"/>
    <w:rsid w:val="00D27233"/>
    <w:rsid w:val="00D316FF"/>
    <w:rsid w:val="00D31FF0"/>
    <w:rsid w:val="00D3216B"/>
    <w:rsid w:val="00D3279F"/>
    <w:rsid w:val="00D33334"/>
    <w:rsid w:val="00D335A5"/>
    <w:rsid w:val="00D339E3"/>
    <w:rsid w:val="00D33ABE"/>
    <w:rsid w:val="00D351B9"/>
    <w:rsid w:val="00D35C36"/>
    <w:rsid w:val="00D36384"/>
    <w:rsid w:val="00D3696D"/>
    <w:rsid w:val="00D36C2D"/>
    <w:rsid w:val="00D40107"/>
    <w:rsid w:val="00D40AD9"/>
    <w:rsid w:val="00D40B5D"/>
    <w:rsid w:val="00D41F3A"/>
    <w:rsid w:val="00D41FBB"/>
    <w:rsid w:val="00D4274D"/>
    <w:rsid w:val="00D4345E"/>
    <w:rsid w:val="00D437B5"/>
    <w:rsid w:val="00D4416C"/>
    <w:rsid w:val="00D461EC"/>
    <w:rsid w:val="00D463CC"/>
    <w:rsid w:val="00D468FC"/>
    <w:rsid w:val="00D47201"/>
    <w:rsid w:val="00D476F4"/>
    <w:rsid w:val="00D479F4"/>
    <w:rsid w:val="00D5013F"/>
    <w:rsid w:val="00D50D27"/>
    <w:rsid w:val="00D53BA3"/>
    <w:rsid w:val="00D54166"/>
    <w:rsid w:val="00D543E0"/>
    <w:rsid w:val="00D548AB"/>
    <w:rsid w:val="00D54FA5"/>
    <w:rsid w:val="00D550D4"/>
    <w:rsid w:val="00D5545F"/>
    <w:rsid w:val="00D56717"/>
    <w:rsid w:val="00D5696B"/>
    <w:rsid w:val="00D605DF"/>
    <w:rsid w:val="00D6271C"/>
    <w:rsid w:val="00D627C6"/>
    <w:rsid w:val="00D63A0D"/>
    <w:rsid w:val="00D653A3"/>
    <w:rsid w:val="00D65839"/>
    <w:rsid w:val="00D65C2E"/>
    <w:rsid w:val="00D65ED4"/>
    <w:rsid w:val="00D66139"/>
    <w:rsid w:val="00D66612"/>
    <w:rsid w:val="00D67EC9"/>
    <w:rsid w:val="00D67F29"/>
    <w:rsid w:val="00D70448"/>
    <w:rsid w:val="00D70E23"/>
    <w:rsid w:val="00D726AD"/>
    <w:rsid w:val="00D732E6"/>
    <w:rsid w:val="00D74C5B"/>
    <w:rsid w:val="00D7517E"/>
    <w:rsid w:val="00D75259"/>
    <w:rsid w:val="00D759F2"/>
    <w:rsid w:val="00D75D06"/>
    <w:rsid w:val="00D77D66"/>
    <w:rsid w:val="00D807E5"/>
    <w:rsid w:val="00D80C99"/>
    <w:rsid w:val="00D8127E"/>
    <w:rsid w:val="00D81425"/>
    <w:rsid w:val="00D83233"/>
    <w:rsid w:val="00D833C4"/>
    <w:rsid w:val="00D84967"/>
    <w:rsid w:val="00D849B3"/>
    <w:rsid w:val="00D84EB0"/>
    <w:rsid w:val="00D855C5"/>
    <w:rsid w:val="00D86F31"/>
    <w:rsid w:val="00D8718E"/>
    <w:rsid w:val="00D8768F"/>
    <w:rsid w:val="00D878E2"/>
    <w:rsid w:val="00D87A02"/>
    <w:rsid w:val="00D91427"/>
    <w:rsid w:val="00D91D58"/>
    <w:rsid w:val="00D9255D"/>
    <w:rsid w:val="00D93399"/>
    <w:rsid w:val="00D93596"/>
    <w:rsid w:val="00D93DF1"/>
    <w:rsid w:val="00D94BEF"/>
    <w:rsid w:val="00D954D0"/>
    <w:rsid w:val="00D95D21"/>
    <w:rsid w:val="00D96208"/>
    <w:rsid w:val="00D96B84"/>
    <w:rsid w:val="00D9785F"/>
    <w:rsid w:val="00D97E47"/>
    <w:rsid w:val="00DA2647"/>
    <w:rsid w:val="00DA47B2"/>
    <w:rsid w:val="00DA5AF6"/>
    <w:rsid w:val="00DA5BF3"/>
    <w:rsid w:val="00DA5DD0"/>
    <w:rsid w:val="00DA6203"/>
    <w:rsid w:val="00DA7EEE"/>
    <w:rsid w:val="00DB0310"/>
    <w:rsid w:val="00DB18F7"/>
    <w:rsid w:val="00DB1BBF"/>
    <w:rsid w:val="00DB265B"/>
    <w:rsid w:val="00DB4CBA"/>
    <w:rsid w:val="00DB4D21"/>
    <w:rsid w:val="00DB4E92"/>
    <w:rsid w:val="00DB56D0"/>
    <w:rsid w:val="00DB5A71"/>
    <w:rsid w:val="00DB5F76"/>
    <w:rsid w:val="00DB65FF"/>
    <w:rsid w:val="00DB7BAF"/>
    <w:rsid w:val="00DB7C28"/>
    <w:rsid w:val="00DC0122"/>
    <w:rsid w:val="00DC132D"/>
    <w:rsid w:val="00DC13EE"/>
    <w:rsid w:val="00DC154F"/>
    <w:rsid w:val="00DC1BAB"/>
    <w:rsid w:val="00DC23C3"/>
    <w:rsid w:val="00DC2430"/>
    <w:rsid w:val="00DC270C"/>
    <w:rsid w:val="00DC313A"/>
    <w:rsid w:val="00DC438D"/>
    <w:rsid w:val="00DC4B14"/>
    <w:rsid w:val="00DC564B"/>
    <w:rsid w:val="00DC5F88"/>
    <w:rsid w:val="00DC634E"/>
    <w:rsid w:val="00DC6BB0"/>
    <w:rsid w:val="00DD0552"/>
    <w:rsid w:val="00DD15FA"/>
    <w:rsid w:val="00DD43CF"/>
    <w:rsid w:val="00DD52AC"/>
    <w:rsid w:val="00DD66B0"/>
    <w:rsid w:val="00DD69CA"/>
    <w:rsid w:val="00DD6D28"/>
    <w:rsid w:val="00DE046F"/>
    <w:rsid w:val="00DE2130"/>
    <w:rsid w:val="00DE269A"/>
    <w:rsid w:val="00DE32B9"/>
    <w:rsid w:val="00DE3FFA"/>
    <w:rsid w:val="00DE5408"/>
    <w:rsid w:val="00DE5972"/>
    <w:rsid w:val="00DE597D"/>
    <w:rsid w:val="00DE59A4"/>
    <w:rsid w:val="00DE5B55"/>
    <w:rsid w:val="00DE5C14"/>
    <w:rsid w:val="00DE7BA9"/>
    <w:rsid w:val="00DE7F91"/>
    <w:rsid w:val="00DF0AA2"/>
    <w:rsid w:val="00DF0B97"/>
    <w:rsid w:val="00DF0DAA"/>
    <w:rsid w:val="00DF3459"/>
    <w:rsid w:val="00DF3E3B"/>
    <w:rsid w:val="00DF3F60"/>
    <w:rsid w:val="00DF5165"/>
    <w:rsid w:val="00DF5FC7"/>
    <w:rsid w:val="00DF6DB2"/>
    <w:rsid w:val="00DF7E55"/>
    <w:rsid w:val="00E00440"/>
    <w:rsid w:val="00E00612"/>
    <w:rsid w:val="00E0399F"/>
    <w:rsid w:val="00E04614"/>
    <w:rsid w:val="00E04B80"/>
    <w:rsid w:val="00E05442"/>
    <w:rsid w:val="00E05D0D"/>
    <w:rsid w:val="00E05D7E"/>
    <w:rsid w:val="00E06737"/>
    <w:rsid w:val="00E06B1B"/>
    <w:rsid w:val="00E06C70"/>
    <w:rsid w:val="00E06FBD"/>
    <w:rsid w:val="00E07749"/>
    <w:rsid w:val="00E07917"/>
    <w:rsid w:val="00E1014A"/>
    <w:rsid w:val="00E10D34"/>
    <w:rsid w:val="00E11EBE"/>
    <w:rsid w:val="00E11F25"/>
    <w:rsid w:val="00E1218C"/>
    <w:rsid w:val="00E123DA"/>
    <w:rsid w:val="00E1247A"/>
    <w:rsid w:val="00E12711"/>
    <w:rsid w:val="00E12751"/>
    <w:rsid w:val="00E12C1F"/>
    <w:rsid w:val="00E13B47"/>
    <w:rsid w:val="00E14B0F"/>
    <w:rsid w:val="00E14E44"/>
    <w:rsid w:val="00E1507F"/>
    <w:rsid w:val="00E160F2"/>
    <w:rsid w:val="00E167F5"/>
    <w:rsid w:val="00E16D15"/>
    <w:rsid w:val="00E16E98"/>
    <w:rsid w:val="00E1704C"/>
    <w:rsid w:val="00E20976"/>
    <w:rsid w:val="00E20A59"/>
    <w:rsid w:val="00E21221"/>
    <w:rsid w:val="00E21AEC"/>
    <w:rsid w:val="00E220A6"/>
    <w:rsid w:val="00E22341"/>
    <w:rsid w:val="00E227A9"/>
    <w:rsid w:val="00E23516"/>
    <w:rsid w:val="00E235A5"/>
    <w:rsid w:val="00E23D01"/>
    <w:rsid w:val="00E23E88"/>
    <w:rsid w:val="00E24180"/>
    <w:rsid w:val="00E24F6D"/>
    <w:rsid w:val="00E2502A"/>
    <w:rsid w:val="00E25E2C"/>
    <w:rsid w:val="00E26BEA"/>
    <w:rsid w:val="00E26FED"/>
    <w:rsid w:val="00E30856"/>
    <w:rsid w:val="00E3122B"/>
    <w:rsid w:val="00E31706"/>
    <w:rsid w:val="00E32753"/>
    <w:rsid w:val="00E32973"/>
    <w:rsid w:val="00E32A36"/>
    <w:rsid w:val="00E3433B"/>
    <w:rsid w:val="00E357FC"/>
    <w:rsid w:val="00E367A2"/>
    <w:rsid w:val="00E37C35"/>
    <w:rsid w:val="00E40DB0"/>
    <w:rsid w:val="00E41050"/>
    <w:rsid w:val="00E41DBF"/>
    <w:rsid w:val="00E4257D"/>
    <w:rsid w:val="00E43C34"/>
    <w:rsid w:val="00E43C55"/>
    <w:rsid w:val="00E43E97"/>
    <w:rsid w:val="00E46405"/>
    <w:rsid w:val="00E465F4"/>
    <w:rsid w:val="00E50CC3"/>
    <w:rsid w:val="00E5122A"/>
    <w:rsid w:val="00E51352"/>
    <w:rsid w:val="00E514A6"/>
    <w:rsid w:val="00E51FDF"/>
    <w:rsid w:val="00E53AFA"/>
    <w:rsid w:val="00E53DC6"/>
    <w:rsid w:val="00E53F91"/>
    <w:rsid w:val="00E557DD"/>
    <w:rsid w:val="00E55B36"/>
    <w:rsid w:val="00E55F78"/>
    <w:rsid w:val="00E56156"/>
    <w:rsid w:val="00E60F23"/>
    <w:rsid w:val="00E610ED"/>
    <w:rsid w:val="00E61BBA"/>
    <w:rsid w:val="00E61D48"/>
    <w:rsid w:val="00E63B13"/>
    <w:rsid w:val="00E64600"/>
    <w:rsid w:val="00E64647"/>
    <w:rsid w:val="00E64F1D"/>
    <w:rsid w:val="00E66FFC"/>
    <w:rsid w:val="00E709C1"/>
    <w:rsid w:val="00E70DB1"/>
    <w:rsid w:val="00E70E3B"/>
    <w:rsid w:val="00E72543"/>
    <w:rsid w:val="00E74125"/>
    <w:rsid w:val="00E74FFA"/>
    <w:rsid w:val="00E75E6B"/>
    <w:rsid w:val="00E765F9"/>
    <w:rsid w:val="00E81B0B"/>
    <w:rsid w:val="00E81C2B"/>
    <w:rsid w:val="00E8203A"/>
    <w:rsid w:val="00E82E54"/>
    <w:rsid w:val="00E83904"/>
    <w:rsid w:val="00E8408C"/>
    <w:rsid w:val="00E8420D"/>
    <w:rsid w:val="00E86E79"/>
    <w:rsid w:val="00E8735F"/>
    <w:rsid w:val="00E87589"/>
    <w:rsid w:val="00E87F88"/>
    <w:rsid w:val="00E91F64"/>
    <w:rsid w:val="00E91F95"/>
    <w:rsid w:val="00E92C11"/>
    <w:rsid w:val="00E92EC3"/>
    <w:rsid w:val="00E9393D"/>
    <w:rsid w:val="00E93C35"/>
    <w:rsid w:val="00E94BAC"/>
    <w:rsid w:val="00E95593"/>
    <w:rsid w:val="00E97D53"/>
    <w:rsid w:val="00EA0FF5"/>
    <w:rsid w:val="00EA1349"/>
    <w:rsid w:val="00EA412B"/>
    <w:rsid w:val="00EA44F7"/>
    <w:rsid w:val="00EA45B1"/>
    <w:rsid w:val="00EA629B"/>
    <w:rsid w:val="00EA66D9"/>
    <w:rsid w:val="00EA7879"/>
    <w:rsid w:val="00EB043F"/>
    <w:rsid w:val="00EB2421"/>
    <w:rsid w:val="00EB27F3"/>
    <w:rsid w:val="00EB4124"/>
    <w:rsid w:val="00EB57E1"/>
    <w:rsid w:val="00EB6A7D"/>
    <w:rsid w:val="00EB7719"/>
    <w:rsid w:val="00EB7922"/>
    <w:rsid w:val="00EC0352"/>
    <w:rsid w:val="00EC1BFC"/>
    <w:rsid w:val="00EC1D14"/>
    <w:rsid w:val="00EC3F95"/>
    <w:rsid w:val="00EC56EE"/>
    <w:rsid w:val="00EC6295"/>
    <w:rsid w:val="00EC69C6"/>
    <w:rsid w:val="00EC752C"/>
    <w:rsid w:val="00ED0110"/>
    <w:rsid w:val="00ED0861"/>
    <w:rsid w:val="00ED30AC"/>
    <w:rsid w:val="00ED310C"/>
    <w:rsid w:val="00ED3504"/>
    <w:rsid w:val="00ED3D12"/>
    <w:rsid w:val="00ED479C"/>
    <w:rsid w:val="00ED511F"/>
    <w:rsid w:val="00ED53F0"/>
    <w:rsid w:val="00ED5924"/>
    <w:rsid w:val="00ED5B06"/>
    <w:rsid w:val="00ED66EC"/>
    <w:rsid w:val="00ED67D0"/>
    <w:rsid w:val="00ED6888"/>
    <w:rsid w:val="00ED6B03"/>
    <w:rsid w:val="00ED79F9"/>
    <w:rsid w:val="00EE34A8"/>
    <w:rsid w:val="00EE4B69"/>
    <w:rsid w:val="00EE4D85"/>
    <w:rsid w:val="00EE5BF3"/>
    <w:rsid w:val="00EE6327"/>
    <w:rsid w:val="00EE7558"/>
    <w:rsid w:val="00EE7DC0"/>
    <w:rsid w:val="00EF13B6"/>
    <w:rsid w:val="00EF19AC"/>
    <w:rsid w:val="00EF1F7F"/>
    <w:rsid w:val="00EF3976"/>
    <w:rsid w:val="00EF41B4"/>
    <w:rsid w:val="00F00135"/>
    <w:rsid w:val="00F01264"/>
    <w:rsid w:val="00F01BC1"/>
    <w:rsid w:val="00F01F14"/>
    <w:rsid w:val="00F0231B"/>
    <w:rsid w:val="00F02C77"/>
    <w:rsid w:val="00F02D69"/>
    <w:rsid w:val="00F0387D"/>
    <w:rsid w:val="00F039F8"/>
    <w:rsid w:val="00F03A39"/>
    <w:rsid w:val="00F042AB"/>
    <w:rsid w:val="00F043FD"/>
    <w:rsid w:val="00F0521E"/>
    <w:rsid w:val="00F07502"/>
    <w:rsid w:val="00F10367"/>
    <w:rsid w:val="00F126C5"/>
    <w:rsid w:val="00F1301F"/>
    <w:rsid w:val="00F144E9"/>
    <w:rsid w:val="00F15E1A"/>
    <w:rsid w:val="00F174EF"/>
    <w:rsid w:val="00F1753E"/>
    <w:rsid w:val="00F203BD"/>
    <w:rsid w:val="00F20D2E"/>
    <w:rsid w:val="00F20F2F"/>
    <w:rsid w:val="00F218A4"/>
    <w:rsid w:val="00F21BD4"/>
    <w:rsid w:val="00F226AD"/>
    <w:rsid w:val="00F22ED5"/>
    <w:rsid w:val="00F23050"/>
    <w:rsid w:val="00F2378D"/>
    <w:rsid w:val="00F24576"/>
    <w:rsid w:val="00F24591"/>
    <w:rsid w:val="00F25599"/>
    <w:rsid w:val="00F26162"/>
    <w:rsid w:val="00F26538"/>
    <w:rsid w:val="00F276C6"/>
    <w:rsid w:val="00F278D5"/>
    <w:rsid w:val="00F27BDD"/>
    <w:rsid w:val="00F30581"/>
    <w:rsid w:val="00F30FDA"/>
    <w:rsid w:val="00F31DF3"/>
    <w:rsid w:val="00F31F86"/>
    <w:rsid w:val="00F32474"/>
    <w:rsid w:val="00F3269E"/>
    <w:rsid w:val="00F34FCE"/>
    <w:rsid w:val="00F35A58"/>
    <w:rsid w:val="00F36115"/>
    <w:rsid w:val="00F36802"/>
    <w:rsid w:val="00F369C8"/>
    <w:rsid w:val="00F377F8"/>
    <w:rsid w:val="00F37CEA"/>
    <w:rsid w:val="00F4028F"/>
    <w:rsid w:val="00F417AB"/>
    <w:rsid w:val="00F432DE"/>
    <w:rsid w:val="00F43BCD"/>
    <w:rsid w:val="00F448D7"/>
    <w:rsid w:val="00F448E1"/>
    <w:rsid w:val="00F45771"/>
    <w:rsid w:val="00F46168"/>
    <w:rsid w:val="00F47029"/>
    <w:rsid w:val="00F476C6"/>
    <w:rsid w:val="00F47DE2"/>
    <w:rsid w:val="00F51815"/>
    <w:rsid w:val="00F531B2"/>
    <w:rsid w:val="00F54D5C"/>
    <w:rsid w:val="00F5660B"/>
    <w:rsid w:val="00F56AF8"/>
    <w:rsid w:val="00F5711C"/>
    <w:rsid w:val="00F574CF"/>
    <w:rsid w:val="00F57BD7"/>
    <w:rsid w:val="00F605E0"/>
    <w:rsid w:val="00F60742"/>
    <w:rsid w:val="00F62683"/>
    <w:rsid w:val="00F62B64"/>
    <w:rsid w:val="00F6364F"/>
    <w:rsid w:val="00F6597E"/>
    <w:rsid w:val="00F6598A"/>
    <w:rsid w:val="00F70B42"/>
    <w:rsid w:val="00F70BD4"/>
    <w:rsid w:val="00F711FE"/>
    <w:rsid w:val="00F723DD"/>
    <w:rsid w:val="00F72425"/>
    <w:rsid w:val="00F7243B"/>
    <w:rsid w:val="00F725D0"/>
    <w:rsid w:val="00F729A6"/>
    <w:rsid w:val="00F72B11"/>
    <w:rsid w:val="00F73468"/>
    <w:rsid w:val="00F734AE"/>
    <w:rsid w:val="00F73A86"/>
    <w:rsid w:val="00F73E3B"/>
    <w:rsid w:val="00F74650"/>
    <w:rsid w:val="00F7472E"/>
    <w:rsid w:val="00F74AA7"/>
    <w:rsid w:val="00F757C3"/>
    <w:rsid w:val="00F7586F"/>
    <w:rsid w:val="00F769C9"/>
    <w:rsid w:val="00F7705C"/>
    <w:rsid w:val="00F770B6"/>
    <w:rsid w:val="00F77E97"/>
    <w:rsid w:val="00F8072E"/>
    <w:rsid w:val="00F8078C"/>
    <w:rsid w:val="00F80B18"/>
    <w:rsid w:val="00F80C87"/>
    <w:rsid w:val="00F81229"/>
    <w:rsid w:val="00F81888"/>
    <w:rsid w:val="00F818A0"/>
    <w:rsid w:val="00F81D69"/>
    <w:rsid w:val="00F8213D"/>
    <w:rsid w:val="00F835EA"/>
    <w:rsid w:val="00F84D70"/>
    <w:rsid w:val="00F84ECB"/>
    <w:rsid w:val="00F85242"/>
    <w:rsid w:val="00F8663C"/>
    <w:rsid w:val="00F86F49"/>
    <w:rsid w:val="00F90BF1"/>
    <w:rsid w:val="00F916A9"/>
    <w:rsid w:val="00F91A9A"/>
    <w:rsid w:val="00F92BA1"/>
    <w:rsid w:val="00F949DB"/>
    <w:rsid w:val="00F95671"/>
    <w:rsid w:val="00F95CA8"/>
    <w:rsid w:val="00F9636E"/>
    <w:rsid w:val="00F97BE6"/>
    <w:rsid w:val="00F97DAE"/>
    <w:rsid w:val="00FA0162"/>
    <w:rsid w:val="00FA09D2"/>
    <w:rsid w:val="00FA11DA"/>
    <w:rsid w:val="00FA21B7"/>
    <w:rsid w:val="00FA2F71"/>
    <w:rsid w:val="00FA3B2D"/>
    <w:rsid w:val="00FA4130"/>
    <w:rsid w:val="00FA5430"/>
    <w:rsid w:val="00FA5982"/>
    <w:rsid w:val="00FA5AD7"/>
    <w:rsid w:val="00FA60DF"/>
    <w:rsid w:val="00FA66F2"/>
    <w:rsid w:val="00FA7814"/>
    <w:rsid w:val="00FB1369"/>
    <w:rsid w:val="00FB1A9A"/>
    <w:rsid w:val="00FB28F0"/>
    <w:rsid w:val="00FB3ECF"/>
    <w:rsid w:val="00FB42C6"/>
    <w:rsid w:val="00FB46FA"/>
    <w:rsid w:val="00FB4886"/>
    <w:rsid w:val="00FB4ED7"/>
    <w:rsid w:val="00FB5C35"/>
    <w:rsid w:val="00FB6422"/>
    <w:rsid w:val="00FB65D1"/>
    <w:rsid w:val="00FB6A5E"/>
    <w:rsid w:val="00FB71FA"/>
    <w:rsid w:val="00FC051E"/>
    <w:rsid w:val="00FC17EF"/>
    <w:rsid w:val="00FC209F"/>
    <w:rsid w:val="00FC2176"/>
    <w:rsid w:val="00FC32B2"/>
    <w:rsid w:val="00FC375E"/>
    <w:rsid w:val="00FC387D"/>
    <w:rsid w:val="00FC39FD"/>
    <w:rsid w:val="00FC3B9A"/>
    <w:rsid w:val="00FC3D4E"/>
    <w:rsid w:val="00FC4FAC"/>
    <w:rsid w:val="00FC62B2"/>
    <w:rsid w:val="00FC6364"/>
    <w:rsid w:val="00FD1CD6"/>
    <w:rsid w:val="00FD21E7"/>
    <w:rsid w:val="00FD3751"/>
    <w:rsid w:val="00FD609B"/>
    <w:rsid w:val="00FD6B8B"/>
    <w:rsid w:val="00FE1B08"/>
    <w:rsid w:val="00FE1C14"/>
    <w:rsid w:val="00FE266B"/>
    <w:rsid w:val="00FE2DA9"/>
    <w:rsid w:val="00FE300F"/>
    <w:rsid w:val="00FE4001"/>
    <w:rsid w:val="00FE559A"/>
    <w:rsid w:val="00FE5B65"/>
    <w:rsid w:val="00FE5F28"/>
    <w:rsid w:val="00FE645F"/>
    <w:rsid w:val="00FE6580"/>
    <w:rsid w:val="00FE712B"/>
    <w:rsid w:val="00FE7555"/>
    <w:rsid w:val="00FE7769"/>
    <w:rsid w:val="00FF0232"/>
    <w:rsid w:val="00FF0A26"/>
    <w:rsid w:val="00FF1068"/>
    <w:rsid w:val="00FF1662"/>
    <w:rsid w:val="00FF1FF6"/>
    <w:rsid w:val="00FF270F"/>
    <w:rsid w:val="00FF3BEE"/>
    <w:rsid w:val="00FF511A"/>
    <w:rsid w:val="00FF52F5"/>
    <w:rsid w:val="00FF6434"/>
    <w:rsid w:val="00FF7446"/>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0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 w:type="paragraph" w:styleId="Revisin">
    <w:name w:val="Revision"/>
    <w:hidden/>
    <w:uiPriority w:val="99"/>
    <w:semiHidden/>
    <w:rsid w:val="00D1233B"/>
    <w:pPr>
      <w:spacing w:after="0" w:line="240" w:lineRule="auto"/>
    </w:pPr>
  </w:style>
  <w:style w:type="paragraph" w:styleId="Prrafodelista">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0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 w:type="paragraph" w:styleId="Revisin">
    <w:name w:val="Revision"/>
    <w:hidden/>
    <w:uiPriority w:val="99"/>
    <w:semiHidden/>
    <w:rsid w:val="00D1233B"/>
    <w:pPr>
      <w:spacing w:after="0" w:line="240" w:lineRule="auto"/>
    </w:pPr>
  </w:style>
  <w:style w:type="paragraph" w:styleId="Prrafodelista">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7427">
      <w:bodyDiv w:val="1"/>
      <w:marLeft w:val="0"/>
      <w:marRight w:val="0"/>
      <w:marTop w:val="0"/>
      <w:marBottom w:val="0"/>
      <w:divBdr>
        <w:top w:val="none" w:sz="0" w:space="0" w:color="auto"/>
        <w:left w:val="none" w:sz="0" w:space="0" w:color="auto"/>
        <w:bottom w:val="none" w:sz="0" w:space="0" w:color="auto"/>
        <w:right w:val="none" w:sz="0" w:space="0" w:color="auto"/>
      </w:divBdr>
    </w:div>
    <w:div w:id="975570888">
      <w:bodyDiv w:val="1"/>
      <w:marLeft w:val="0"/>
      <w:marRight w:val="0"/>
      <w:marTop w:val="0"/>
      <w:marBottom w:val="0"/>
      <w:divBdr>
        <w:top w:val="none" w:sz="0" w:space="0" w:color="auto"/>
        <w:left w:val="none" w:sz="0" w:space="0" w:color="auto"/>
        <w:bottom w:val="none" w:sz="0" w:space="0" w:color="auto"/>
        <w:right w:val="none" w:sz="0" w:space="0" w:color="auto"/>
      </w:divBdr>
    </w:div>
    <w:div w:id="1470590803">
      <w:bodyDiv w:val="1"/>
      <w:marLeft w:val="0"/>
      <w:marRight w:val="0"/>
      <w:marTop w:val="0"/>
      <w:marBottom w:val="0"/>
      <w:divBdr>
        <w:top w:val="none" w:sz="0" w:space="0" w:color="auto"/>
        <w:left w:val="none" w:sz="0" w:space="0" w:color="auto"/>
        <w:bottom w:val="none" w:sz="0" w:space="0" w:color="auto"/>
        <w:right w:val="none" w:sz="0" w:space="0" w:color="auto"/>
      </w:divBdr>
    </w:div>
    <w:div w:id="1557008496">
      <w:bodyDiv w:val="1"/>
      <w:marLeft w:val="0"/>
      <w:marRight w:val="0"/>
      <w:marTop w:val="0"/>
      <w:marBottom w:val="0"/>
      <w:divBdr>
        <w:top w:val="none" w:sz="0" w:space="0" w:color="auto"/>
        <w:left w:val="none" w:sz="0" w:space="0" w:color="auto"/>
        <w:bottom w:val="none" w:sz="0" w:space="0" w:color="auto"/>
        <w:right w:val="none" w:sz="0" w:space="0" w:color="auto"/>
      </w:divBdr>
      <w:divsChild>
        <w:div w:id="499932511">
          <w:marLeft w:val="0"/>
          <w:marRight w:val="0"/>
          <w:marTop w:val="0"/>
          <w:marBottom w:val="0"/>
          <w:divBdr>
            <w:top w:val="none" w:sz="0" w:space="0" w:color="auto"/>
            <w:left w:val="none" w:sz="0" w:space="0" w:color="auto"/>
            <w:bottom w:val="none" w:sz="0" w:space="0" w:color="auto"/>
            <w:right w:val="none" w:sz="0" w:space="0" w:color="auto"/>
          </w:divBdr>
        </w:div>
      </w:divsChild>
    </w:div>
    <w:div w:id="1760250380">
      <w:bodyDiv w:val="1"/>
      <w:marLeft w:val="0"/>
      <w:marRight w:val="0"/>
      <w:marTop w:val="0"/>
      <w:marBottom w:val="0"/>
      <w:divBdr>
        <w:top w:val="none" w:sz="0" w:space="0" w:color="auto"/>
        <w:left w:val="none" w:sz="0" w:space="0" w:color="auto"/>
        <w:bottom w:val="none" w:sz="0" w:space="0" w:color="auto"/>
        <w:right w:val="none" w:sz="0" w:space="0" w:color="auto"/>
      </w:divBdr>
    </w:div>
    <w:div w:id="1815020821">
      <w:bodyDiv w:val="1"/>
      <w:marLeft w:val="0"/>
      <w:marRight w:val="0"/>
      <w:marTop w:val="0"/>
      <w:marBottom w:val="0"/>
      <w:divBdr>
        <w:top w:val="none" w:sz="0" w:space="0" w:color="auto"/>
        <w:left w:val="none" w:sz="0" w:space="0" w:color="auto"/>
        <w:bottom w:val="none" w:sz="0" w:space="0" w:color="auto"/>
        <w:right w:val="none" w:sz="0" w:space="0" w:color="auto"/>
      </w:divBdr>
    </w:div>
    <w:div w:id="1861357603">
      <w:bodyDiv w:val="1"/>
      <w:marLeft w:val="0"/>
      <w:marRight w:val="0"/>
      <w:marTop w:val="0"/>
      <w:marBottom w:val="0"/>
      <w:divBdr>
        <w:top w:val="none" w:sz="0" w:space="0" w:color="auto"/>
        <w:left w:val="none" w:sz="0" w:space="0" w:color="auto"/>
        <w:bottom w:val="none" w:sz="0" w:space="0" w:color="auto"/>
        <w:right w:val="none" w:sz="0" w:space="0" w:color="auto"/>
      </w:divBdr>
    </w:div>
    <w:div w:id="20487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D210B-F2C1-4914-957A-59F26531F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28</Pages>
  <Words>6526</Words>
  <Characters>35899</Characters>
  <Application>Microsoft Office Word</Application>
  <DocSecurity>0</DocSecurity>
  <Lines>299</Lines>
  <Paragraphs>84</Paragraphs>
  <ScaleCrop>false</ScaleCrop>
  <HeadingPairs>
    <vt:vector size="6" baseType="variant">
      <vt:variant>
        <vt:lpstr>Título</vt:lpstr>
      </vt:variant>
      <vt:variant>
        <vt:i4>1</vt:i4>
      </vt:variant>
      <vt:variant>
        <vt:lpstr>Rubrik</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42341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20</cp:revision>
  <dcterms:created xsi:type="dcterms:W3CDTF">2015-09-01T14:29:00Z</dcterms:created>
  <dcterms:modified xsi:type="dcterms:W3CDTF">2015-09-07T09:05:00Z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id="92cHQiTX"/&gt;&lt;style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