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0B89529D" w:rsidR="006A3EAE" w:rsidRDefault="006A3EAE" w:rsidP="00472CCB">
      <w:pPr>
        <w:spacing w:line="480" w:lineRule="auto"/>
        <w:rPr>
          <w:ins w:id="0" w:author="Alicia" w:date="2015-10-15T13:25:00Z"/>
          <w:rFonts w:ascii="Times New Roman" w:hAnsi="Times New Roman" w:cs="Times New Roman"/>
          <w:sz w:val="24"/>
          <w:szCs w:val="24"/>
          <w:lang w:val="en-US"/>
        </w:rPr>
      </w:pPr>
      <w:del w:id="1" w:author="Alicia" w:date="2015-10-15T13:28:00Z">
        <w:r w:rsidDel="009609A0">
          <w:rPr>
            <w:rFonts w:ascii="Times New Roman" w:hAnsi="Times New Roman" w:cs="Times New Roman"/>
            <w:sz w:val="24"/>
            <w:szCs w:val="24"/>
            <w:lang w:val="en-US"/>
          </w:rPr>
          <w:delText xml:space="preserve">Seed predator-mediated shifts in selection on flowering phenology </w:delText>
        </w:r>
        <w:r w:rsidR="00D339E3" w:rsidDel="009609A0">
          <w:rPr>
            <w:rFonts w:ascii="Times New Roman" w:hAnsi="Times New Roman" w:cs="Times New Roman"/>
            <w:sz w:val="24"/>
            <w:szCs w:val="24"/>
            <w:lang w:val="en-US"/>
          </w:rPr>
          <w:delText xml:space="preserve">and </w:delText>
        </w:r>
        <w:r w:rsidR="00D95D21" w:rsidDel="009609A0">
          <w:rPr>
            <w:rFonts w:ascii="Times New Roman" w:hAnsi="Times New Roman" w:cs="Times New Roman"/>
            <w:sz w:val="24"/>
            <w:szCs w:val="24"/>
            <w:lang w:val="en-US"/>
          </w:rPr>
          <w:delText>dependence on</w:delText>
        </w:r>
        <w:r w:rsidDel="009609A0">
          <w:rPr>
            <w:rFonts w:ascii="Times New Roman" w:hAnsi="Times New Roman" w:cs="Times New Roman"/>
            <w:sz w:val="24"/>
            <w:szCs w:val="24"/>
            <w:lang w:val="en-US"/>
          </w:rPr>
          <w:delText xml:space="preserve"> a second host</w:delText>
        </w:r>
      </w:del>
      <w:ins w:id="2" w:author="Alicia" w:date="2015-10-15T13:24:00Z">
        <w:r w:rsidR="00D4703A">
          <w:rPr>
            <w:rFonts w:ascii="Times New Roman" w:hAnsi="Times New Roman" w:cs="Times New Roman"/>
            <w:sz w:val="24"/>
            <w:szCs w:val="24"/>
            <w:lang w:val="en-US"/>
          </w:rPr>
          <w:t xml:space="preserve">Butterfly-mediated shifts in selection on flowering phenology depend on </w:t>
        </w:r>
        <w:commentRangeStart w:id="3"/>
        <w:commentRangeStart w:id="4"/>
        <w:r w:rsidR="00D4703A">
          <w:rPr>
            <w:rFonts w:ascii="Times New Roman" w:hAnsi="Times New Roman" w:cs="Times New Roman"/>
            <w:sz w:val="24"/>
            <w:szCs w:val="24"/>
            <w:lang w:val="en-US"/>
          </w:rPr>
          <w:t xml:space="preserve">host ant </w:t>
        </w:r>
      </w:ins>
      <w:commentRangeEnd w:id="3"/>
      <w:ins w:id="5" w:author="Alicia" w:date="2015-10-15T13:27:00Z">
        <w:r w:rsidR="002D6C36">
          <w:rPr>
            <w:rStyle w:val="CommentReference"/>
          </w:rPr>
          <w:commentReference w:id="3"/>
        </w:r>
      </w:ins>
      <w:commentRangeEnd w:id="4"/>
      <w:r w:rsidR="00877877">
        <w:rPr>
          <w:rStyle w:val="CommentReference"/>
        </w:rPr>
        <w:commentReference w:id="4"/>
      </w:r>
      <w:ins w:id="6" w:author="Alicia" w:date="2015-10-15T13:24:00Z">
        <w:r w:rsidR="00D4703A">
          <w:rPr>
            <w:rFonts w:ascii="Times New Roman" w:hAnsi="Times New Roman" w:cs="Times New Roman"/>
            <w:sz w:val="24"/>
            <w:szCs w:val="24"/>
            <w:lang w:val="en-US"/>
          </w:rPr>
          <w:t>abundance</w:t>
        </w:r>
      </w:ins>
    </w:p>
    <w:p w14:paraId="2BE9BA02" w14:textId="714CC820" w:rsidR="002D6C36" w:rsidRDefault="002D6C36" w:rsidP="00472CCB">
      <w:pPr>
        <w:spacing w:line="480" w:lineRule="auto"/>
        <w:rPr>
          <w:rFonts w:ascii="Times New Roman" w:hAnsi="Times New Roman" w:cs="Times New Roman"/>
          <w:sz w:val="24"/>
          <w:szCs w:val="24"/>
          <w:lang w:val="en-US"/>
        </w:rPr>
      </w:pP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A50826">
        <w:fldChar w:fldCharType="begin"/>
      </w:r>
      <w:r w:rsidR="00A50826" w:rsidRPr="003B0513">
        <w:rPr>
          <w:lang w:val="en-US"/>
          <w:rPrChange w:id="7" w:author="Alicia" w:date="2015-10-16T10:09:00Z">
            <w:rPr/>
          </w:rPrChange>
        </w:rPr>
        <w:instrText xml:space="preserve"> HYPERLINK "mailto:alicia.valdes@su.se" </w:instrText>
      </w:r>
      <w:r w:rsidR="00A50826">
        <w:fldChar w:fldCharType="separate"/>
      </w:r>
      <w:r w:rsidR="00A870C3" w:rsidRPr="00DC42B9">
        <w:rPr>
          <w:rStyle w:val="Hyperlink"/>
          <w:rFonts w:ascii="Times New Roman" w:eastAsia="Times New Roman" w:hAnsi="Times New Roman"/>
          <w:sz w:val="24"/>
          <w:szCs w:val="24"/>
          <w:lang w:val="en-US"/>
        </w:rPr>
        <w:t>alicia.valdes@su.se</w:t>
      </w:r>
      <w:r w:rsidR="00A50826">
        <w:rPr>
          <w:rStyle w:val="Hyperlink"/>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2F2709E4"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Plants can experience </w:t>
      </w:r>
      <w:r w:rsidR="00754025">
        <w:rPr>
          <w:rFonts w:ascii="Times New Roman" w:hAnsi="Times New Roman" w:cs="Times New Roman"/>
          <w:sz w:val="24"/>
          <w:szCs w:val="24"/>
          <w:lang w:val="en-US"/>
        </w:rPr>
        <w:t xml:space="preserve">opposed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on timing of reproduction within</w:t>
      </w:r>
      <w:r w:rsidR="00BB7805">
        <w:rPr>
          <w:rFonts w:ascii="Times New Roman" w:hAnsi="Times New Roman" w:cs="Times New Roman"/>
          <w:sz w:val="24"/>
          <w:szCs w:val="24"/>
          <w:lang w:val="en-US"/>
        </w:rPr>
        <w:t xml:space="preserve"> a</w:t>
      </w:r>
      <w:r w:rsidR="00754025">
        <w:rPr>
          <w:rFonts w:ascii="Times New Roman" w:hAnsi="Times New Roman" w:cs="Times New Roman"/>
          <w:sz w:val="24"/>
          <w:szCs w:val="24"/>
          <w:lang w:val="en-US"/>
        </w:rPr>
        <w:t xml:space="preserve"> season</w:t>
      </w:r>
      <w:del w:id="8" w:author="Johan Ehrlén" w:date="2015-11-02T17:26:00Z">
        <w:r w:rsidDel="00EE2121">
          <w:rPr>
            <w:rFonts w:ascii="Times New Roman" w:hAnsi="Times New Roman" w:cs="Times New Roman"/>
            <w:sz w:val="24"/>
            <w:szCs w:val="24"/>
            <w:lang w:val="en-US"/>
          </w:rPr>
          <w:delText xml:space="preserve"> </w:delText>
        </w:r>
        <w:r w:rsidR="009A603E" w:rsidDel="00EE2121">
          <w:rPr>
            <w:rFonts w:ascii="Times New Roman" w:hAnsi="Times New Roman" w:cs="Times New Roman"/>
            <w:sz w:val="24"/>
            <w:szCs w:val="24"/>
            <w:lang w:val="en-US"/>
          </w:rPr>
          <w:delText xml:space="preserve">mediated </w:delText>
        </w:r>
        <w:r w:rsidDel="00EE2121">
          <w:rPr>
            <w:rFonts w:ascii="Times New Roman" w:hAnsi="Times New Roman" w:cs="Times New Roman"/>
            <w:sz w:val="24"/>
            <w:szCs w:val="24"/>
            <w:lang w:val="en-US"/>
          </w:rPr>
          <w:delText xml:space="preserve">by </w:delText>
        </w:r>
        <w:r w:rsidR="00754025" w:rsidDel="00EE2121">
          <w:rPr>
            <w:rFonts w:ascii="Times New Roman" w:hAnsi="Times New Roman" w:cs="Times New Roman"/>
            <w:sz w:val="24"/>
            <w:szCs w:val="24"/>
            <w:lang w:val="en-US"/>
          </w:rPr>
          <w:delText xml:space="preserve">abiotic </w:delText>
        </w:r>
        <w:r w:rsidR="009A603E" w:rsidDel="00EE2121">
          <w:rPr>
            <w:rFonts w:ascii="Times New Roman" w:hAnsi="Times New Roman" w:cs="Times New Roman"/>
            <w:sz w:val="24"/>
            <w:szCs w:val="24"/>
            <w:lang w:val="en-US"/>
          </w:rPr>
          <w:delText xml:space="preserve">factors </w:delText>
        </w:r>
        <w:r w:rsidR="00754025" w:rsidDel="00EE2121">
          <w:rPr>
            <w:rFonts w:ascii="Times New Roman" w:hAnsi="Times New Roman" w:cs="Times New Roman"/>
            <w:sz w:val="24"/>
            <w:szCs w:val="24"/>
            <w:lang w:val="en-US"/>
          </w:rPr>
          <w:delText xml:space="preserve">and </w:delText>
        </w:r>
        <w:r w:rsidR="009A603E" w:rsidDel="00EE2121">
          <w:rPr>
            <w:rFonts w:ascii="Times New Roman" w:hAnsi="Times New Roman" w:cs="Times New Roman"/>
            <w:sz w:val="24"/>
            <w:szCs w:val="24"/>
            <w:lang w:val="en-US"/>
          </w:rPr>
          <w:delText>species interactions</w:delText>
        </w:r>
      </w:del>
      <w:r w:rsidR="00383475">
        <w:rPr>
          <w:rFonts w:ascii="Times New Roman" w:hAnsi="Times New Roman" w:cs="Times New Roman"/>
          <w:sz w:val="24"/>
          <w:szCs w:val="24"/>
          <w:lang w:val="en-US"/>
        </w:rPr>
        <w:t xml:space="preserve">, </w:t>
      </w:r>
      <w:r>
        <w:rPr>
          <w:rFonts w:ascii="Times New Roman" w:hAnsi="Times New Roman" w:cs="Times New Roman"/>
          <w:sz w:val="24"/>
          <w:szCs w:val="24"/>
          <w:lang w:val="en-US"/>
        </w:rPr>
        <w:t>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depend</w:t>
      </w:r>
      <w:r w:rsidR="009A603E">
        <w:rPr>
          <w:rFonts w:ascii="Times New Roman" w:hAnsi="Times New Roman" w:cs="Times New Roman"/>
          <w:sz w:val="24"/>
          <w:szCs w:val="24"/>
          <w:lang w:val="en-US"/>
        </w:rPr>
        <w:t>ing</w:t>
      </w:r>
      <w:r>
        <w:rPr>
          <w:rFonts w:ascii="Times New Roman" w:hAnsi="Times New Roman" w:cs="Times New Roman"/>
          <w:sz w:val="24"/>
          <w:szCs w:val="24"/>
          <w:lang w:val="en-US"/>
        </w:rPr>
        <w:t xml:space="preserve"> on the relative </w:t>
      </w:r>
      <w:r w:rsidR="00754025">
        <w:rPr>
          <w:rFonts w:ascii="Times New Roman" w:hAnsi="Times New Roman" w:cs="Times New Roman"/>
          <w:sz w:val="24"/>
          <w:szCs w:val="24"/>
          <w:lang w:val="en-US"/>
        </w:rPr>
        <w:t xml:space="preserve">importance </w:t>
      </w:r>
      <w:r>
        <w:rPr>
          <w:rFonts w:ascii="Times New Roman" w:hAnsi="Times New Roman" w:cs="Times New Roman"/>
          <w:sz w:val="24"/>
          <w:szCs w:val="24"/>
          <w:lang w:val="en-US"/>
        </w:rPr>
        <w:t xml:space="preserve">of </w:t>
      </w:r>
      <w:r w:rsidR="00754025">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selective </w:t>
      </w:r>
      <w:r w:rsidR="00754025">
        <w:rPr>
          <w:rFonts w:ascii="Times New Roman" w:hAnsi="Times New Roman" w:cs="Times New Roman"/>
          <w:sz w:val="24"/>
          <w:szCs w:val="24"/>
          <w:lang w:val="en-US"/>
        </w:rPr>
        <w:t>agents</w:t>
      </w:r>
      <w:r>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S</w:t>
      </w:r>
      <w:r>
        <w:rPr>
          <w:rFonts w:ascii="Times New Roman" w:hAnsi="Times New Roman" w:cs="Times New Roman"/>
          <w:sz w:val="24"/>
          <w:szCs w:val="24"/>
          <w:lang w:val="en-US"/>
        </w:rPr>
        <w:t xml:space="preserve">election </w:t>
      </w:r>
      <w:ins w:id="9" w:author="Johan Ehrlén" w:date="2015-11-02T17:26:00Z">
        <w:r w:rsidR="00EE2121">
          <w:rPr>
            <w:rFonts w:ascii="Times New Roman" w:hAnsi="Times New Roman" w:cs="Times New Roman"/>
            <w:sz w:val="24"/>
            <w:szCs w:val="24"/>
            <w:lang w:val="en-US"/>
          </w:rPr>
          <w:t xml:space="preserve">might be mediated by both abiotic factors and species interactions, and selection </w:t>
        </w:r>
      </w:ins>
      <w:r w:rsidR="00754025">
        <w:rPr>
          <w:rFonts w:ascii="Times New Roman" w:hAnsi="Times New Roman" w:cs="Times New Roman"/>
          <w:sz w:val="24"/>
          <w:szCs w:val="24"/>
          <w:lang w:val="en-US"/>
        </w:rPr>
        <w:t>mediated by species</w:t>
      </w:r>
      <w:r>
        <w:rPr>
          <w:rFonts w:ascii="Times New Roman" w:hAnsi="Times New Roman" w:cs="Times New Roman"/>
          <w:sz w:val="24"/>
          <w:szCs w:val="24"/>
          <w:lang w:val="en-US"/>
        </w:rPr>
        <w:t xml:space="preserve"> interaction</w:t>
      </w:r>
      <w:r w:rsidR="00754025">
        <w:rPr>
          <w:rFonts w:ascii="Times New Roman" w:hAnsi="Times New Roman" w:cs="Times New Roman"/>
          <w:sz w:val="24"/>
          <w:szCs w:val="24"/>
          <w:lang w:val="en-US"/>
        </w:rPr>
        <w:t>s</w:t>
      </w:r>
      <w:ins w:id="10" w:author="Johan Ehrlén" w:date="2015-11-02T17:26:00Z">
        <w:r w:rsidR="00EE2121" w:rsidRPr="00EE2121">
          <w:rPr>
            <w:rFonts w:ascii="Times New Roman" w:hAnsi="Times New Roman" w:cs="Times New Roman"/>
            <w:sz w:val="24"/>
            <w:szCs w:val="24"/>
            <w:lang w:val="en-US"/>
          </w:rPr>
          <w:t xml:space="preserve"> </w:t>
        </w:r>
        <w:r w:rsidR="00EE2121">
          <w:rPr>
            <w:rFonts w:ascii="Times New Roman" w:hAnsi="Times New Roman" w:cs="Times New Roman"/>
            <w:sz w:val="24"/>
            <w:szCs w:val="24"/>
            <w:lang w:val="en-US"/>
          </w:rPr>
          <w:t>can</w:t>
        </w:r>
      </w:ins>
      <w:r w:rsidR="009A603E">
        <w:rPr>
          <w:rFonts w:ascii="Times New Roman" w:hAnsi="Times New Roman" w:cs="Times New Roman"/>
          <w:sz w:val="24"/>
          <w:szCs w:val="24"/>
          <w:lang w:val="en-US"/>
        </w:rPr>
        <w:t>, in turn,</w:t>
      </w:r>
      <w:r w:rsidR="00754025">
        <w:rPr>
          <w:rFonts w:ascii="Times New Roman" w:hAnsi="Times New Roman" w:cs="Times New Roman"/>
          <w:sz w:val="24"/>
          <w:szCs w:val="24"/>
          <w:lang w:val="en-US"/>
        </w:rPr>
        <w:t xml:space="preserve"> </w:t>
      </w:r>
      <w:del w:id="11" w:author="Johan Ehrlén" w:date="2015-11-02T17:26:00Z">
        <w:r w:rsidR="00754025" w:rsidDel="00EE2121">
          <w:rPr>
            <w:rFonts w:ascii="Times New Roman" w:hAnsi="Times New Roman" w:cs="Times New Roman"/>
            <w:sz w:val="24"/>
            <w:szCs w:val="24"/>
            <w:lang w:val="en-US"/>
          </w:rPr>
          <w:delText xml:space="preserve">can </w:delText>
        </w:r>
      </w:del>
      <w:r w:rsidR="00754025">
        <w:rPr>
          <w:rFonts w:ascii="Times New Roman" w:hAnsi="Times New Roman" w:cs="Times New Roman"/>
          <w:sz w:val="24"/>
          <w:szCs w:val="24"/>
          <w:lang w:val="en-US"/>
        </w:rPr>
        <w:t xml:space="preserve">be </w:t>
      </w:r>
      <w:r w:rsidR="009A603E">
        <w:rPr>
          <w:rFonts w:ascii="Times New Roman" w:hAnsi="Times New Roman" w:cs="Times New Roman"/>
          <w:sz w:val="24"/>
          <w:szCs w:val="24"/>
          <w:lang w:val="en-US"/>
        </w:rPr>
        <w:t>influenced by</w:t>
      </w:r>
      <w:r w:rsidR="00754025">
        <w:rPr>
          <w:rFonts w:ascii="Times New Roman" w:hAnsi="Times New Roman" w:cs="Times New Roman"/>
          <w:sz w:val="24"/>
          <w:szCs w:val="24"/>
          <w:lang w:val="en-US"/>
        </w:rPr>
        <w:t xml:space="preserve"> both </w:t>
      </w:r>
      <w:ins w:id="12" w:author="Johan Ehrlén" w:date="2015-11-02T17:27:00Z">
        <w:r w:rsidR="00EE2121">
          <w:rPr>
            <w:rFonts w:ascii="Times New Roman" w:hAnsi="Times New Roman" w:cs="Times New Roman"/>
            <w:sz w:val="24"/>
            <w:szCs w:val="24"/>
            <w:lang w:val="en-US"/>
          </w:rPr>
          <w:t xml:space="preserve">the </w:t>
        </w:r>
      </w:ins>
      <w:r w:rsidR="00754025">
        <w:rPr>
          <w:rFonts w:ascii="Times New Roman" w:hAnsi="Times New Roman" w:cs="Times New Roman"/>
          <w:sz w:val="24"/>
          <w:szCs w:val="24"/>
          <w:lang w:val="en-US"/>
        </w:rPr>
        <w:t xml:space="preserve">abiotic </w:t>
      </w:r>
      <w:del w:id="13" w:author="Johan Ehrlén" w:date="2015-11-02T17:27:00Z">
        <w:r w:rsidR="009A603E" w:rsidDel="00EE2121">
          <w:rPr>
            <w:rFonts w:ascii="Times New Roman" w:hAnsi="Times New Roman" w:cs="Times New Roman"/>
            <w:sz w:val="24"/>
            <w:szCs w:val="24"/>
            <w:lang w:val="en-US"/>
          </w:rPr>
          <w:delText xml:space="preserve">factors </w:delText>
        </w:r>
      </w:del>
      <w:ins w:id="14" w:author="Johan Ehrlén" w:date="2015-11-02T17:27:00Z">
        <w:r w:rsidR="00EE2121">
          <w:rPr>
            <w:rFonts w:ascii="Times New Roman" w:hAnsi="Times New Roman" w:cs="Times New Roman"/>
            <w:sz w:val="24"/>
            <w:szCs w:val="24"/>
            <w:lang w:val="en-US"/>
          </w:rPr>
          <w:t xml:space="preserve">environment </w:t>
        </w:r>
      </w:ins>
      <w:r w:rsidR="00754025">
        <w:rPr>
          <w:rFonts w:ascii="Times New Roman" w:hAnsi="Times New Roman" w:cs="Times New Roman"/>
          <w:sz w:val="24"/>
          <w:szCs w:val="24"/>
          <w:lang w:val="en-US"/>
        </w:rPr>
        <w:t>and the</w:t>
      </w:r>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del w:id="15" w:author="Johan Ehrlén" w:date="2015-11-02T17:27:00Z">
        <w:r w:rsidR="009A603E" w:rsidDel="00EE2121">
          <w:rPr>
            <w:rFonts w:ascii="Times New Roman" w:hAnsi="Times New Roman" w:cs="Times New Roman"/>
            <w:sz w:val="24"/>
            <w:szCs w:val="24"/>
            <w:lang w:val="en-US"/>
          </w:rPr>
          <w:delText xml:space="preserve"> where the interaction occurs</w:delText>
        </w:r>
      </w:del>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populations of the </w:t>
      </w:r>
      <w:r w:rsidR="00004F9D" w:rsidRPr="00FE1B08">
        <w:rPr>
          <w:rFonts w:ascii="Times New Roman" w:hAnsi="Times New Roman" w:cs="Times New Roman"/>
          <w:sz w:val="24"/>
          <w:szCs w:val="24"/>
          <w:lang w:val="en-US"/>
        </w:rPr>
        <w:t xml:space="preserve">perennial herb </w:t>
      </w:r>
      <w:r w:rsidR="00004F9D" w:rsidRPr="00FE1B08">
        <w:rPr>
          <w:rFonts w:ascii="Times New Roman" w:hAnsi="Times New Roman" w:cs="Times New Roman"/>
          <w:i/>
          <w:sz w:val="24"/>
          <w:szCs w:val="24"/>
          <w:lang w:val="en-US"/>
        </w:rPr>
        <w:t>Gentiana pneumonanthe</w:t>
      </w:r>
      <w:r w:rsidR="00004F9D">
        <w:rPr>
          <w:rFonts w:ascii="Times New Roman" w:hAnsi="Times New Roman" w:cs="Times New Roman"/>
          <w:sz w:val="24"/>
          <w:szCs w:val="24"/>
          <w:lang w:val="en-US"/>
        </w:rPr>
        <w:t xml:space="preserve"> during two years </w:t>
      </w:r>
      <w:r w:rsidR="00324DBD">
        <w:rPr>
          <w:rFonts w:ascii="Times New Roman" w:hAnsi="Times New Roman" w:cs="Times New Roman"/>
          <w:sz w:val="24"/>
          <w:szCs w:val="24"/>
          <w:lang w:val="en-US"/>
        </w:rPr>
        <w:t xml:space="preserve">were </w:t>
      </w:r>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commentRangeStart w:id="16"/>
      <w:r w:rsidR="00FE1B08" w:rsidRPr="00FE1B08">
        <w:rPr>
          <w:rFonts w:ascii="Times New Roman" w:hAnsi="Times New Roman" w:cs="Times New Roman"/>
          <w:i/>
          <w:sz w:val="24"/>
          <w:szCs w:val="24"/>
          <w:lang w:val="en-US"/>
        </w:rPr>
        <w:t xml:space="preserve">Maculinea </w:t>
      </w:r>
      <w:commentRangeEnd w:id="16"/>
      <w:r w:rsidR="00054410">
        <w:rPr>
          <w:rStyle w:val="CommentReference"/>
        </w:rPr>
        <w:commentReference w:id="16"/>
      </w:r>
      <w:r w:rsidR="00FE1B08" w:rsidRPr="00FE1B08">
        <w:rPr>
          <w:rFonts w:ascii="Times New Roman" w:hAnsi="Times New Roman" w:cs="Times New Roman"/>
          <w:i/>
          <w:sz w:val="24"/>
          <w:szCs w:val="24"/>
          <w:lang w:val="en-US"/>
        </w:rPr>
        <w:t>alcon</w:t>
      </w:r>
      <w:r w:rsidR="00FE1B08" w:rsidRPr="00FE1B08">
        <w:rPr>
          <w:rFonts w:ascii="Times New Roman" w:hAnsi="Times New Roman" w:cs="Times New Roman"/>
          <w:sz w:val="24"/>
          <w:szCs w:val="24"/>
          <w:lang w:val="en-US"/>
        </w:rPr>
        <w:t xml:space="preserve">, and </w:t>
      </w:r>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the intensity of the butterfly-plant </w:t>
      </w:r>
      <w:r w:rsidR="00FE1B08" w:rsidRPr="00FE1B08">
        <w:rPr>
          <w:rFonts w:ascii="Times New Roman" w:hAnsi="Times New Roman" w:cs="Times New Roman"/>
          <w:sz w:val="24"/>
          <w:szCs w:val="24"/>
          <w:lang w:val="en-US"/>
        </w:rPr>
        <w:t xml:space="preserve">interaction </w:t>
      </w:r>
      <w:r w:rsidR="00004F9D">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r w:rsidR="00FE1B08" w:rsidRPr="00FE1B08">
        <w:rPr>
          <w:rFonts w:ascii="Times New Roman" w:hAnsi="Times New Roman" w:cs="Times New Roman"/>
          <w:i/>
          <w:sz w:val="24"/>
          <w:szCs w:val="24"/>
          <w:lang w:val="en-US"/>
        </w:rPr>
        <w:t>Myrmica</w:t>
      </w:r>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G. pneumonanthe</w:t>
      </w:r>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 xml:space="preserve">the </w:t>
      </w:r>
      <w:ins w:id="17" w:author="Johan Ehrlén" w:date="2015-11-02T17:28:00Z">
        <w:r w:rsidR="00EE2121">
          <w:rPr>
            <w:rFonts w:ascii="Times New Roman" w:hAnsi="Times New Roman" w:cs="Times New Roman"/>
            <w:sz w:val="24"/>
            <w:szCs w:val="24"/>
            <w:lang w:val="en-US"/>
          </w:rPr>
          <w:t xml:space="preserve">seed </w:t>
        </w:r>
      </w:ins>
      <w:r w:rsidR="0043622F">
        <w:rPr>
          <w:rFonts w:ascii="Times New Roman" w:hAnsi="Times New Roman" w:cs="Times New Roman"/>
          <w:sz w:val="24"/>
          <w:szCs w:val="24"/>
          <w:lang w:val="en-US"/>
        </w:rPr>
        <w:t>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004F9D">
        <w:rPr>
          <w:rFonts w:ascii="Times New Roman" w:hAnsi="Times New Roman" w:cs="Times New Roman"/>
          <w:sz w:val="24"/>
          <w:szCs w:val="24"/>
          <w:lang w:val="en-US"/>
        </w:rPr>
        <w:t xml:space="preserve"> in both years</w:t>
      </w:r>
      <w:r w:rsidR="004B74E2">
        <w:rPr>
          <w:rFonts w:ascii="Times New Roman" w:hAnsi="Times New Roman" w:cs="Times New Roman"/>
          <w:sz w:val="24"/>
          <w:szCs w:val="24"/>
          <w:lang w:val="en-US"/>
        </w:rPr>
        <w:t xml:space="preserve">. In </w:t>
      </w:r>
      <w:r w:rsidR="00E3005C">
        <w:rPr>
          <w:rFonts w:ascii="Times New Roman" w:hAnsi="Times New Roman" w:cs="Times New Roman"/>
          <w:sz w:val="24"/>
          <w:szCs w:val="24"/>
          <w:lang w:val="en-US"/>
        </w:rPr>
        <w:t xml:space="preserve">plant </w:t>
      </w:r>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w:t>
      </w:r>
      <w:ins w:id="18" w:author="Johan Ehrlén" w:date="2015-11-02T17:28:00Z">
        <w:r w:rsidR="00EE2121">
          <w:rPr>
            <w:rFonts w:ascii="Times New Roman" w:hAnsi="Times New Roman" w:cs="Times New Roman"/>
            <w:sz w:val="24"/>
            <w:szCs w:val="24"/>
            <w:lang w:val="en-US"/>
          </w:rPr>
          <w:t xml:space="preserve">seed </w:t>
        </w:r>
      </w:ins>
      <w:r w:rsidR="00EA0FF5">
        <w:rPr>
          <w:rFonts w:ascii="Times New Roman" w:hAnsi="Times New Roman" w:cs="Times New Roman"/>
          <w:sz w:val="24"/>
          <w:szCs w:val="24"/>
          <w:lang w:val="en-US"/>
        </w:rPr>
        <w:t xml:space="preserve">predator was present, it attacked preferentially early-flowering individuals, </w:t>
      </w:r>
      <w:r w:rsidR="00E3005C">
        <w:rPr>
          <w:rFonts w:ascii="Times New Roman" w:hAnsi="Times New Roman" w:cs="Times New Roman"/>
          <w:sz w:val="24"/>
          <w:szCs w:val="24"/>
          <w:lang w:val="en-US"/>
        </w:rPr>
        <w:t xml:space="preserve">and </w:t>
      </w:r>
      <w:r w:rsidR="00EA0FF5">
        <w:rPr>
          <w:rFonts w:ascii="Times New Roman" w:hAnsi="Times New Roman" w:cs="Times New Roman"/>
          <w:sz w:val="24"/>
          <w:szCs w:val="24"/>
          <w:lang w:val="en-US"/>
        </w:rPr>
        <w:t>shift</w:t>
      </w:r>
      <w:r w:rsidR="00E3005C">
        <w:rPr>
          <w:rFonts w:ascii="Times New Roman" w:hAnsi="Times New Roman" w:cs="Times New Roman"/>
          <w:sz w:val="24"/>
          <w:szCs w:val="24"/>
          <w:lang w:val="en-US"/>
        </w:rPr>
        <w:t>ed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3005C">
        <w:rPr>
          <w:rFonts w:ascii="Times New Roman" w:hAnsi="Times New Roman" w:cs="Times New Roman"/>
          <w:sz w:val="24"/>
          <w:szCs w:val="24"/>
          <w:lang w:val="en-US"/>
        </w:rPr>
        <w:t>Incidence of butterflies in plant populations, and thus</w:t>
      </w:r>
      <w:r w:rsidR="00B34765">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p</w:t>
      </w:r>
      <w:r w:rsidR="00162F35">
        <w:rPr>
          <w:rFonts w:ascii="Times New Roman" w:hAnsi="Times New Roman" w:cs="Times New Roman"/>
          <w:sz w:val="24"/>
          <w:szCs w:val="24"/>
          <w:lang w:val="en-US"/>
        </w:rPr>
        <w:t xml:space="preserve">redator-mediated </w:t>
      </w:r>
      <w:r w:rsidR="00E3005C">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 xml:space="preserve">selection on host plant </w:t>
      </w:r>
      <w:r w:rsidR="00E3005C">
        <w:rPr>
          <w:rFonts w:ascii="Times New Roman" w:hAnsi="Times New Roman" w:cs="Times New Roman"/>
          <w:sz w:val="24"/>
          <w:szCs w:val="24"/>
          <w:lang w:val="en-US"/>
        </w:rPr>
        <w:t>phenology</w:t>
      </w:r>
      <w:r w:rsidR="006D3450">
        <w:rPr>
          <w:rFonts w:ascii="Times New Roman" w:hAnsi="Times New Roman" w:cs="Times New Roman"/>
          <w:sz w:val="24"/>
          <w:szCs w:val="24"/>
          <w:lang w:val="en-US"/>
        </w:rPr>
        <w:t>,</w:t>
      </w:r>
      <w:r w:rsidR="00E3005C">
        <w:rPr>
          <w:rFonts w:ascii="Times New Roman" w:hAnsi="Times New Roman" w:cs="Times New Roman"/>
          <w:sz w:val="24"/>
          <w:szCs w:val="24"/>
          <w:lang w:val="en-US"/>
        </w:rPr>
        <w:t xml:space="preserve"> </w:t>
      </w:r>
      <w:r w:rsidR="000D534D">
        <w:rPr>
          <w:rFonts w:ascii="Times New Roman" w:hAnsi="Times New Roman" w:cs="Times New Roman"/>
          <w:sz w:val="24"/>
          <w:szCs w:val="24"/>
          <w:lang w:val="en-US"/>
        </w:rPr>
        <w:t xml:space="preserve">were </w:t>
      </w:r>
      <w:r w:rsidR="00E3005C">
        <w:rPr>
          <w:rFonts w:ascii="Times New Roman" w:hAnsi="Times New Roman" w:cs="Times New Roman"/>
          <w:sz w:val="24"/>
          <w:szCs w:val="24"/>
          <w:lang w:val="en-US"/>
        </w:rPr>
        <w:t>associated with the</w:t>
      </w:r>
      <w:r w:rsidR="00162F35">
        <w:rPr>
          <w:rFonts w:ascii="Times New Roman" w:hAnsi="Times New Roman" w:cs="Times New Roman"/>
          <w:sz w:val="24"/>
          <w:szCs w:val="24"/>
          <w:lang w:val="en-US"/>
        </w:rPr>
        <w:t xml:space="preserve"> community context, </w:t>
      </w:r>
      <w:r w:rsidR="00E3005C">
        <w:rPr>
          <w:rFonts w:ascii="Times New Roman" w:hAnsi="Times New Roman" w:cs="Times New Roman"/>
          <w:sz w:val="24"/>
          <w:szCs w:val="24"/>
          <w:lang w:val="en-US"/>
        </w:rPr>
        <w:t xml:space="preserve">in terms of the abundance </w:t>
      </w:r>
      <w:r w:rsidR="00162F35">
        <w:rPr>
          <w:rFonts w:ascii="Times New Roman" w:hAnsi="Times New Roman" w:cs="Times New Roman"/>
          <w:sz w:val="24"/>
          <w:szCs w:val="24"/>
          <w:lang w:val="en-US"/>
        </w:rPr>
        <w:t>of ant</w:t>
      </w:r>
      <w:r w:rsidR="00E3005C">
        <w:rPr>
          <w:rFonts w:ascii="Times New Roman" w:hAnsi="Times New Roman" w:cs="Times New Roman"/>
          <w:sz w:val="24"/>
          <w:szCs w:val="24"/>
          <w:lang w:val="en-US"/>
        </w:rPr>
        <w:t>s</w:t>
      </w:r>
      <w:r w:rsidR="00162F35">
        <w:rPr>
          <w:rFonts w:ascii="Times New Roman" w:hAnsi="Times New Roman" w:cs="Times New Roman"/>
          <w:sz w:val="24"/>
          <w:szCs w:val="24"/>
          <w:lang w:val="en-US"/>
        </w:rPr>
        <w:t xml:space="preserve">. Our results demonstrate that antagonistic interactions are able to shift the direction of selection on flowering phenology, and that the community context </w:t>
      </w:r>
      <w:r w:rsidR="00E3005C">
        <w:rPr>
          <w:rFonts w:ascii="Times New Roman" w:hAnsi="Times New Roman" w:cs="Times New Roman"/>
          <w:sz w:val="24"/>
          <w:szCs w:val="24"/>
          <w:lang w:val="en-US"/>
        </w:rPr>
        <w:t>may influence the intensity of</w:t>
      </w:r>
      <w:r w:rsidR="00162F35">
        <w:rPr>
          <w:rFonts w:ascii="Times New Roman" w:hAnsi="Times New Roman" w:cs="Times New Roman"/>
          <w:sz w:val="24"/>
          <w:szCs w:val="24"/>
          <w:lang w:val="en-US"/>
        </w:rPr>
        <w:t xml:space="preserve"> interactions, and </w:t>
      </w:r>
      <w:r w:rsidR="00910EF9">
        <w:rPr>
          <w:rFonts w:ascii="Times New Roman" w:hAnsi="Times New Roman" w:cs="Times New Roman"/>
          <w:sz w:val="24"/>
          <w:szCs w:val="24"/>
          <w:lang w:val="en-US"/>
        </w:rPr>
        <w:t xml:space="preserve">of </w:t>
      </w:r>
      <w:r w:rsidR="00162F35">
        <w:rPr>
          <w:rFonts w:ascii="Times New Roman" w:hAnsi="Times New Roman" w:cs="Times New Roman"/>
          <w:sz w:val="24"/>
          <w:szCs w:val="24"/>
          <w:lang w:val="en-US"/>
        </w:rPr>
        <w:t>phenotypic selection</w:t>
      </w:r>
      <w:r w:rsidR="00E3005C">
        <w:rPr>
          <w:rFonts w:ascii="Times New Roman" w:hAnsi="Times New Roman" w:cs="Times New Roman"/>
          <w:sz w:val="24"/>
          <w:szCs w:val="24"/>
          <w:lang w:val="en-US"/>
        </w:rPr>
        <w:t>,</w:t>
      </w:r>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0A69B8DB" w14:textId="1739163E" w:rsidR="00AF2023" w:rsidDel="0053456C" w:rsidRDefault="00A505D6" w:rsidP="000D21BA">
      <w:pPr>
        <w:spacing w:line="480" w:lineRule="auto"/>
        <w:rPr>
          <w:del w:id="19" w:author="Alicia" w:date="2015-10-15T14:12:00Z"/>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r w:rsidR="00920C8F" w:rsidRPr="000354FE">
        <w:rPr>
          <w:rFonts w:ascii="Times New Roman" w:hAnsi="Times New Roman" w:cs="Times New Roman"/>
          <w:sz w:val="24"/>
          <w:szCs w:val="24"/>
          <w:lang w:val="en-US"/>
        </w:rPr>
        <w:t xml:space="preserve">Giménez-Benavides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r w:rsidR="007B75BC" w:rsidRPr="002A3A63">
        <w:rPr>
          <w:rFonts w:ascii="Times New Roman" w:hAnsi="Times New Roman" w:cs="Times New Roman"/>
          <w:sz w:val="24"/>
          <w:szCs w:val="24"/>
          <w:lang w:val="en-US"/>
        </w:rPr>
        <w:t>Elzinga et al., 2007</w:t>
      </w:r>
      <w:r w:rsidR="000354FE">
        <w:rPr>
          <w:rFonts w:ascii="Times New Roman" w:hAnsi="Times New Roman" w:cs="Times New Roman"/>
          <w:sz w:val="24"/>
          <w:szCs w:val="24"/>
          <w:lang w:val="en-US"/>
        </w:rPr>
        <w:t xml:space="preserve">, </w:t>
      </w:r>
      <w:r w:rsidR="000354FE" w:rsidRPr="000354FE">
        <w:rPr>
          <w:rFonts w:ascii="Times New Roman" w:hAnsi="Times New Roman" w:cs="Times New Roman"/>
          <w:sz w:val="24"/>
          <w:szCs w:val="24"/>
          <w:lang w:val="en-US"/>
        </w:rPr>
        <w:t>Sletvold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p>
    <w:p w14:paraId="5C6CFEF0" w14:textId="429C1CCB" w:rsidR="00E54E97" w:rsidRDefault="007B75BC" w:rsidP="000D21BA">
      <w:pPr>
        <w:spacing w:line="480" w:lineRule="auto"/>
        <w:rPr>
          <w:rFonts w:ascii="Times New Roman" w:hAnsi="Times New Roman" w:cs="Times New Roman"/>
          <w:sz w:val="24"/>
          <w:szCs w:val="24"/>
          <w:lang w:val="en-US"/>
        </w:rPr>
      </w:pPr>
      <w:del w:id="20" w:author="Alicia" w:date="2015-10-07T13:42:00Z">
        <w:r w:rsidRPr="000354FE" w:rsidDel="00492E44">
          <w:rPr>
            <w:rFonts w:ascii="Times New Roman" w:hAnsi="Times New Roman" w:cs="Times New Roman"/>
            <w:sz w:val="24"/>
            <w:szCs w:val="24"/>
            <w:lang w:val="en-US"/>
          </w:rPr>
          <w:delText>.</w:delText>
        </w:r>
        <w:r w:rsidDel="00492E44">
          <w:rPr>
            <w:rFonts w:ascii="Times New Roman" w:hAnsi="Times New Roman" w:cs="Times New Roman"/>
            <w:sz w:val="24"/>
            <w:szCs w:val="24"/>
            <w:lang w:val="en-US"/>
          </w:rPr>
          <w:delText xml:space="preserve"> B</w:delText>
        </w:r>
      </w:del>
      <w:del w:id="21" w:author="Alicia" w:date="2015-10-15T14:12:00Z">
        <w:r w:rsidDel="0053456C">
          <w:rPr>
            <w:rFonts w:ascii="Times New Roman" w:hAnsi="Times New Roman" w:cs="Times New Roman"/>
            <w:sz w:val="24"/>
            <w:szCs w:val="24"/>
            <w:lang w:val="en-US"/>
          </w:rPr>
          <w:delText>oth mutualist</w:delText>
        </w:r>
        <w:r w:rsidR="004D1088" w:rsidDel="0053456C">
          <w:rPr>
            <w:rFonts w:ascii="Times New Roman" w:hAnsi="Times New Roman" w:cs="Times New Roman"/>
            <w:sz w:val="24"/>
            <w:szCs w:val="24"/>
            <w:lang w:val="en-US"/>
          </w:rPr>
          <w:delText>ic</w:delText>
        </w:r>
        <w:r w:rsidDel="0053456C">
          <w:rPr>
            <w:rFonts w:ascii="Times New Roman" w:hAnsi="Times New Roman" w:cs="Times New Roman"/>
            <w:sz w:val="24"/>
            <w:szCs w:val="24"/>
            <w:lang w:val="en-US"/>
          </w:rPr>
          <w:delText xml:space="preserve"> (</w:delText>
        </w:r>
      </w:del>
      <w:del w:id="22" w:author="Alicia" w:date="2015-10-15T14:07:00Z">
        <w:r w:rsidR="00903770" w:rsidDel="0053456C">
          <w:rPr>
            <w:rFonts w:ascii="Times New Roman" w:hAnsi="Times New Roman" w:cs="Times New Roman"/>
            <w:sz w:val="24"/>
            <w:szCs w:val="24"/>
            <w:lang w:val="en-US"/>
          </w:rPr>
          <w:delText xml:space="preserve">e.g. </w:delText>
        </w:r>
        <w:r w:rsidR="006B2ECB" w:rsidDel="0053456C">
          <w:rPr>
            <w:rFonts w:ascii="Times New Roman" w:hAnsi="Times New Roman" w:cs="Times New Roman"/>
            <w:sz w:val="24"/>
            <w:szCs w:val="24"/>
            <w:lang w:val="en-US"/>
          </w:rPr>
          <w:delText>Munguí</w:delText>
        </w:r>
        <w:r w:rsidR="006B2ECB" w:rsidRPr="006B2ECB" w:rsidDel="0053456C">
          <w:rPr>
            <w:rFonts w:ascii="Times New Roman" w:hAnsi="Times New Roman" w:cs="Times New Roman"/>
            <w:sz w:val="24"/>
            <w:szCs w:val="24"/>
            <w:lang w:val="en-US"/>
          </w:rPr>
          <w:delText>a-Rosas et al., 2011</w:delText>
        </w:r>
        <w:r w:rsidR="006B2ECB" w:rsidDel="0053456C">
          <w:rPr>
            <w:rFonts w:ascii="Times New Roman" w:hAnsi="Times New Roman" w:cs="Times New Roman"/>
            <w:sz w:val="24"/>
            <w:szCs w:val="24"/>
            <w:lang w:val="en-US"/>
          </w:rPr>
          <w:delText>a,</w:delText>
        </w:r>
      </w:del>
      <w:del w:id="23" w:author="Alicia" w:date="2015-10-06T17:29:00Z">
        <w:r w:rsidR="006B2ECB" w:rsidDel="000354FE">
          <w:rPr>
            <w:rFonts w:ascii="Times New Roman" w:hAnsi="Times New Roman" w:cs="Times New Roman"/>
            <w:sz w:val="24"/>
            <w:szCs w:val="24"/>
            <w:lang w:val="en-US"/>
          </w:rPr>
          <w:delText xml:space="preserve"> </w:delText>
        </w:r>
        <w:r w:rsidDel="000354FE">
          <w:rPr>
            <w:rFonts w:ascii="Times New Roman" w:hAnsi="Times New Roman" w:cs="Times New Roman"/>
            <w:sz w:val="24"/>
            <w:szCs w:val="24"/>
            <w:lang w:val="en-US"/>
          </w:rPr>
          <w:delText>Aizen, 2003</w:delText>
        </w:r>
      </w:del>
      <w:del w:id="24" w:author="Alicia" w:date="2015-10-15T14:12:00Z">
        <w:r w:rsidDel="0053456C">
          <w:rPr>
            <w:rFonts w:ascii="Times New Roman" w:hAnsi="Times New Roman" w:cs="Times New Roman"/>
            <w:sz w:val="24"/>
            <w:szCs w:val="24"/>
            <w:lang w:val="en-US"/>
          </w:rPr>
          <w:delText>) and antagonist</w:delText>
        </w:r>
        <w:r w:rsidR="004D1088" w:rsidDel="0053456C">
          <w:rPr>
            <w:rFonts w:ascii="Times New Roman" w:hAnsi="Times New Roman" w:cs="Times New Roman"/>
            <w:sz w:val="24"/>
            <w:szCs w:val="24"/>
            <w:lang w:val="en-US"/>
          </w:rPr>
          <w:delText xml:space="preserve">ic </w:delText>
        </w:r>
      </w:del>
      <w:del w:id="25" w:author="Alicia" w:date="2015-10-07T13:42:00Z">
        <w:r w:rsidR="004D1088" w:rsidDel="00492E44">
          <w:rPr>
            <w:rFonts w:ascii="Times New Roman" w:hAnsi="Times New Roman" w:cs="Times New Roman"/>
            <w:sz w:val="24"/>
            <w:szCs w:val="24"/>
            <w:lang w:val="en-US"/>
          </w:rPr>
          <w:delText>interactors</w:delText>
        </w:r>
        <w:r w:rsidDel="00492E44">
          <w:rPr>
            <w:rFonts w:ascii="Times New Roman" w:hAnsi="Times New Roman" w:cs="Times New Roman"/>
            <w:sz w:val="24"/>
            <w:szCs w:val="24"/>
            <w:lang w:val="en-US"/>
          </w:rPr>
          <w:delText xml:space="preserve"> </w:delText>
        </w:r>
      </w:del>
      <w:del w:id="26" w:author="Alicia" w:date="2015-10-15T14:11:00Z">
        <w:r w:rsidDel="0053456C">
          <w:rPr>
            <w:rFonts w:ascii="Times New Roman" w:hAnsi="Times New Roman" w:cs="Times New Roman"/>
            <w:sz w:val="24"/>
            <w:szCs w:val="24"/>
            <w:lang w:val="en-US"/>
          </w:rPr>
          <w:delText>(</w:delText>
        </w:r>
        <w:r w:rsidR="00903770" w:rsidDel="0053456C">
          <w:rPr>
            <w:rFonts w:ascii="Times New Roman" w:hAnsi="Times New Roman" w:cs="Times New Roman"/>
            <w:sz w:val="24"/>
            <w:szCs w:val="24"/>
            <w:lang w:val="en-US"/>
          </w:rPr>
          <w:delText>e.g</w:delText>
        </w:r>
      </w:del>
      <w:del w:id="27" w:author="Alicia" w:date="2015-10-15T14:05:00Z">
        <w:r w:rsidR="00903770" w:rsidDel="00AF2023">
          <w:rPr>
            <w:rFonts w:ascii="Times New Roman" w:hAnsi="Times New Roman" w:cs="Times New Roman"/>
            <w:sz w:val="24"/>
            <w:szCs w:val="24"/>
            <w:lang w:val="en-US"/>
          </w:rPr>
          <w:delText xml:space="preserve">. </w:delText>
        </w:r>
        <w:r w:rsidRPr="007B75BC" w:rsidDel="00AF2023">
          <w:rPr>
            <w:rFonts w:ascii="Times New Roman" w:hAnsi="Times New Roman" w:cs="Times New Roman"/>
            <w:sz w:val="24"/>
            <w:szCs w:val="24"/>
            <w:lang w:val="en-US"/>
          </w:rPr>
          <w:delText>Ehrlén &amp; Münzbergová, 2009</w:delText>
        </w:r>
        <w:r w:rsidR="000278C0" w:rsidDel="00AF2023">
          <w:rPr>
            <w:rFonts w:ascii="Times New Roman" w:hAnsi="Times New Roman" w:cs="Times New Roman"/>
            <w:sz w:val="24"/>
            <w:szCs w:val="24"/>
            <w:lang w:val="en-US"/>
          </w:rPr>
          <w:delText xml:space="preserve">, </w:delText>
        </w:r>
      </w:del>
      <w:del w:id="28" w:author="Alicia" w:date="2015-10-06T17:40:00Z">
        <w:r w:rsidR="000278C0" w:rsidRPr="00C50A76" w:rsidDel="007B4F89">
          <w:rPr>
            <w:rFonts w:ascii="Times New Roman" w:hAnsi="Times New Roman" w:cs="Times New Roman"/>
            <w:sz w:val="24"/>
            <w:lang w:val="en-US"/>
          </w:rPr>
          <w:delText>Biere &amp; Antonovics, 1996</w:delText>
        </w:r>
      </w:del>
      <w:del w:id="29" w:author="Alicia" w:date="2015-10-15T14:12:00Z">
        <w:r w:rsidR="000278C0" w:rsidDel="0053456C">
          <w:rPr>
            <w:rFonts w:ascii="Times New Roman" w:hAnsi="Times New Roman" w:cs="Times New Roman"/>
            <w:sz w:val="24"/>
            <w:szCs w:val="24"/>
            <w:lang w:val="en-US"/>
          </w:rPr>
          <w:delText>)</w:delText>
        </w:r>
      </w:del>
      <w:del w:id="30" w:author="Alicia" w:date="2015-10-07T13:43:00Z">
        <w:r w:rsidR="000278C0" w:rsidDel="00492E44">
          <w:rPr>
            <w:rFonts w:ascii="Times New Roman" w:hAnsi="Times New Roman" w:cs="Times New Roman"/>
            <w:sz w:val="24"/>
            <w:szCs w:val="24"/>
            <w:lang w:val="en-US"/>
          </w:rPr>
          <w:delText xml:space="preserve"> </w:delText>
        </w:r>
        <w:r w:rsidR="00903770" w:rsidDel="00492E44">
          <w:rPr>
            <w:rFonts w:ascii="Times New Roman" w:hAnsi="Times New Roman" w:cs="Times New Roman"/>
            <w:sz w:val="24"/>
            <w:szCs w:val="24"/>
            <w:lang w:val="en-US"/>
          </w:rPr>
          <w:delText>can be important</w:delText>
        </w:r>
        <w:r w:rsidR="00403B9C" w:rsidDel="00492E44">
          <w:rPr>
            <w:rFonts w:ascii="Times New Roman" w:hAnsi="Times New Roman" w:cs="Times New Roman"/>
            <w:sz w:val="24"/>
            <w:szCs w:val="24"/>
            <w:lang w:val="en-US"/>
          </w:rPr>
          <w:delText xml:space="preserve"> agents of selection </w:delText>
        </w:r>
        <w:r w:rsidR="006B2ECB" w:rsidDel="00492E44">
          <w:rPr>
            <w:rFonts w:ascii="Times New Roman" w:hAnsi="Times New Roman" w:cs="Times New Roman"/>
            <w:sz w:val="24"/>
            <w:szCs w:val="24"/>
            <w:lang w:val="en-US"/>
          </w:rPr>
          <w:delText>for</w:delText>
        </w:r>
        <w:r w:rsidDel="00492E44">
          <w:rPr>
            <w:rFonts w:ascii="Times New Roman" w:hAnsi="Times New Roman" w:cs="Times New Roman"/>
            <w:sz w:val="24"/>
            <w:szCs w:val="24"/>
            <w:lang w:val="en-US"/>
          </w:rPr>
          <w:delText xml:space="preserve"> flowering phenology</w:delText>
        </w:r>
      </w:del>
      <w:del w:id="31" w:author="Alicia" w:date="2015-10-15T14:12:00Z">
        <w:r w:rsidDel="0053456C">
          <w:rPr>
            <w:rFonts w:ascii="Times New Roman" w:hAnsi="Times New Roman" w:cs="Times New Roman"/>
            <w:sz w:val="24"/>
            <w:szCs w:val="24"/>
            <w:lang w:val="en-US"/>
          </w:rPr>
          <w:delText xml:space="preserve">. </w:delText>
        </w:r>
      </w:del>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a-Rosas et al., 2011</w:t>
      </w:r>
      <w:r w:rsidR="004C58E9">
        <w:rPr>
          <w:rFonts w:ascii="Times New Roman" w:hAnsi="Times New Roman" w:cs="Times New Roman"/>
          <w:sz w:val="24"/>
          <w:szCs w:val="24"/>
          <w:lang w:val="en-US"/>
        </w:rPr>
        <w:t>a</w:t>
      </w:r>
      <w:ins w:id="32" w:author="Alicia" w:date="2015-10-15T14:10:00Z">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 xml:space="preserve">, </w:t>
        </w:r>
        <w:r w:rsidR="0053456C" w:rsidRPr="00015BF2">
          <w:rPr>
            <w:rFonts w:ascii="Times New Roman" w:hAnsi="Times New Roman" w:cs="Times New Roman"/>
            <w:sz w:val="24"/>
            <w:szCs w:val="24"/>
            <w:lang w:val="en-US"/>
          </w:rPr>
          <w:t xml:space="preserve">Chapurlat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in press</w:t>
        </w:r>
      </w:ins>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r w:rsidR="00FD5CFE" w:rsidRPr="00FD5CFE">
        <w:rPr>
          <w:rFonts w:ascii="Times New Roman" w:hAnsi="Times New Roman" w:cs="Times New Roman"/>
          <w:sz w:val="24"/>
          <w:szCs w:val="24"/>
          <w:lang w:val="en-US"/>
        </w:rPr>
        <w:t>Sandring &amp; Ågren,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r w:rsidR="00FD5CFE" w:rsidRPr="00B7275F">
        <w:rPr>
          <w:rFonts w:ascii="Times New Roman" w:hAnsi="Times New Roman" w:cs="Times New Roman"/>
          <w:sz w:val="24"/>
          <w:szCs w:val="24"/>
          <w:lang w:val="en-US"/>
        </w:rPr>
        <w:t>Parachnowitsch &amp; Caruso, 2008</w:t>
      </w:r>
      <w:ins w:id="33" w:author="Alicia" w:date="2015-10-15T14:11:00Z">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r w:rsidR="0053456C" w:rsidRPr="007B4F89">
          <w:rPr>
            <w:rFonts w:ascii="Times New Roman" w:hAnsi="Times New Roman" w:cs="Times New Roman"/>
            <w:sz w:val="24"/>
            <w:szCs w:val="24"/>
            <w:lang w:val="en-US"/>
          </w:rPr>
          <w:t xml:space="preserve">König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ins>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r w:rsidR="00C36AB6" w:rsidRPr="00C36AB6">
        <w:rPr>
          <w:rFonts w:ascii="Times New Roman" w:hAnsi="Times New Roman" w:cs="Times New Roman"/>
          <w:sz w:val="24"/>
          <w:szCs w:val="24"/>
          <w:lang w:val="en-US"/>
        </w:rPr>
        <w:t>Fukano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ins w:id="34" w:author="Johan Ehrlén" w:date="2015-11-02T17:31:00Z">
        <w:r w:rsidR="00B37F71">
          <w:rPr>
            <w:rFonts w:ascii="Times New Roman" w:hAnsi="Times New Roman" w:cs="Times New Roman"/>
            <w:sz w:val="24"/>
            <w:szCs w:val="24"/>
            <w:lang w:val="en-US"/>
          </w:rPr>
          <w:t>Moreover,</w:t>
        </w:r>
      </w:ins>
      <w:ins w:id="35" w:author="Johan Ehrlén" w:date="2015-11-02T17:32:00Z">
        <w:r w:rsidR="00B37F71">
          <w:rPr>
            <w:rFonts w:ascii="Times New Roman" w:hAnsi="Times New Roman" w:cs="Times New Roman"/>
            <w:sz w:val="24"/>
            <w:szCs w:val="24"/>
            <w:lang w:val="en-US"/>
          </w:rPr>
          <w:t xml:space="preserve"> </w:t>
        </w:r>
      </w:ins>
      <w:del w:id="36" w:author="Johan Ehrlén" w:date="2015-11-02T17:32:00Z">
        <w:r w:rsidR="00B04C35" w:rsidDel="00B37F71">
          <w:rPr>
            <w:rFonts w:ascii="Times New Roman" w:hAnsi="Times New Roman" w:cs="Times New Roman"/>
            <w:sz w:val="24"/>
            <w:szCs w:val="24"/>
            <w:lang w:val="en-US"/>
          </w:rPr>
          <w:delText>P</w:delText>
        </w:r>
      </w:del>
      <w:ins w:id="37" w:author="Johan Ehrlén" w:date="2015-11-02T17:32:00Z">
        <w:r w:rsidR="00B37F71">
          <w:rPr>
            <w:rFonts w:ascii="Times New Roman" w:hAnsi="Times New Roman" w:cs="Times New Roman"/>
            <w:sz w:val="24"/>
            <w:szCs w:val="24"/>
            <w:lang w:val="en-US"/>
          </w:rPr>
          <w:t>p</w:t>
        </w:r>
      </w:ins>
      <w:r w:rsidR="00285DE7" w:rsidRPr="00285DE7">
        <w:rPr>
          <w:rFonts w:ascii="Times New Roman" w:hAnsi="Times New Roman" w:cs="Times New Roman"/>
          <w:sz w:val="24"/>
          <w:szCs w:val="24"/>
          <w:lang w:val="en-US"/>
        </w:rPr>
        <w:t>lant</w:t>
      </w:r>
      <w:ins w:id="38" w:author="Johan Ehrlén" w:date="2015-11-02T17:32:00Z">
        <w:r w:rsidR="00B37F71">
          <w:rPr>
            <w:rFonts w:ascii="Times New Roman" w:hAnsi="Times New Roman" w:cs="Times New Roman"/>
            <w:sz w:val="24"/>
            <w:szCs w:val="24"/>
            <w:lang w:val="en-US"/>
          </w:rPr>
          <w:t>s</w:t>
        </w:r>
      </w:ins>
      <w:r w:rsidR="00285DE7" w:rsidRPr="00285DE7">
        <w:rPr>
          <w:rFonts w:ascii="Times New Roman" w:hAnsi="Times New Roman" w:cs="Times New Roman"/>
          <w:sz w:val="24"/>
          <w:szCs w:val="24"/>
          <w:lang w:val="en-US"/>
        </w:rPr>
        <w:t xml:space="preserve"> </w:t>
      </w:r>
      <w:del w:id="39" w:author="Johan Ehrlén" w:date="2015-11-02T17:32:00Z">
        <w:r w:rsidR="00285DE7" w:rsidRPr="00285DE7" w:rsidDel="00B37F71">
          <w:rPr>
            <w:rFonts w:ascii="Times New Roman" w:hAnsi="Times New Roman" w:cs="Times New Roman"/>
            <w:sz w:val="24"/>
            <w:szCs w:val="24"/>
            <w:lang w:val="en-US"/>
          </w:rPr>
          <w:delText xml:space="preserve">species </w:delText>
        </w:r>
      </w:del>
      <w:r w:rsidR="00B04C35">
        <w:rPr>
          <w:rFonts w:ascii="Times New Roman" w:hAnsi="Times New Roman" w:cs="Times New Roman"/>
          <w:sz w:val="24"/>
          <w:szCs w:val="24"/>
          <w:lang w:val="en-US"/>
        </w:rPr>
        <w:t xml:space="preserve">can </w:t>
      </w:r>
      <w:del w:id="40" w:author="Johan Ehrlén" w:date="2015-11-02T17:32:00Z">
        <w:r w:rsidR="00B04C35" w:rsidDel="00B37F71">
          <w:rPr>
            <w:rFonts w:ascii="Times New Roman" w:hAnsi="Times New Roman" w:cs="Times New Roman"/>
            <w:sz w:val="24"/>
            <w:szCs w:val="24"/>
            <w:lang w:val="en-US"/>
          </w:rPr>
          <w:delText xml:space="preserve">thus </w:delText>
        </w:r>
      </w:del>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moveFromRangeStart w:id="41" w:author="Johan Ehrlén" w:date="2015-11-02T17:32:00Z" w:name="move434248881"/>
      <w:moveFrom w:id="42" w:author="Johan Ehrlén" w:date="2015-11-02T17:32:00Z">
        <w:r w:rsidR="00B04C35" w:rsidDel="00B37F71">
          <w:rPr>
            <w:rFonts w:ascii="Times New Roman" w:hAnsi="Times New Roman" w:cs="Times New Roman"/>
            <w:sz w:val="24"/>
            <w:szCs w:val="24"/>
            <w:lang w:val="en-US"/>
          </w:rPr>
          <w:t>In th</w:t>
        </w:r>
        <w:r w:rsidR="004864C2" w:rsidDel="00B37F71">
          <w:rPr>
            <w:rFonts w:ascii="Times New Roman" w:hAnsi="Times New Roman" w:cs="Times New Roman"/>
            <w:sz w:val="24"/>
            <w:szCs w:val="24"/>
            <w:lang w:val="en-US"/>
          </w:rPr>
          <w:t>e</w:t>
        </w:r>
        <w:r w:rsidR="00B04C35" w:rsidDel="00B37F71">
          <w:rPr>
            <w:rFonts w:ascii="Times New Roman" w:hAnsi="Times New Roman" w:cs="Times New Roman"/>
            <w:sz w:val="24"/>
            <w:szCs w:val="24"/>
            <w:lang w:val="en-US"/>
          </w:rPr>
          <w:t>s</w:t>
        </w:r>
        <w:r w:rsidR="004864C2" w:rsidDel="00B37F71">
          <w:rPr>
            <w:rFonts w:ascii="Times New Roman" w:hAnsi="Times New Roman" w:cs="Times New Roman"/>
            <w:sz w:val="24"/>
            <w:szCs w:val="24"/>
            <w:lang w:val="en-US"/>
          </w:rPr>
          <w:t>e</w:t>
        </w:r>
        <w:r w:rsidR="00B04C35" w:rsidDel="00B37F71">
          <w:rPr>
            <w:rFonts w:ascii="Times New Roman" w:hAnsi="Times New Roman" w:cs="Times New Roman"/>
            <w:sz w:val="24"/>
            <w:szCs w:val="24"/>
            <w:lang w:val="en-US"/>
          </w:rPr>
          <w:t xml:space="preserve"> cases,</w:t>
        </w:r>
        <w:r w:rsidR="00285DE7" w:rsidRPr="00285DE7" w:rsidDel="00B37F71">
          <w:rPr>
            <w:rFonts w:ascii="Times New Roman" w:hAnsi="Times New Roman" w:cs="Times New Roman"/>
            <w:sz w:val="24"/>
            <w:szCs w:val="24"/>
            <w:lang w:val="en-US"/>
          </w:rPr>
          <w:t xml:space="preserve"> net selection </w:t>
        </w:r>
        <w:r w:rsidR="00285DE7" w:rsidDel="00B37F71">
          <w:rPr>
            <w:rFonts w:ascii="Times New Roman" w:hAnsi="Times New Roman" w:cs="Times New Roman"/>
            <w:sz w:val="24"/>
            <w:szCs w:val="24"/>
            <w:lang w:val="en-US"/>
          </w:rPr>
          <w:t>depend</w:t>
        </w:r>
        <w:r w:rsidR="004864C2" w:rsidDel="00B37F71">
          <w:rPr>
            <w:rFonts w:ascii="Times New Roman" w:hAnsi="Times New Roman" w:cs="Times New Roman"/>
            <w:sz w:val="24"/>
            <w:szCs w:val="24"/>
            <w:lang w:val="en-US"/>
          </w:rPr>
          <w:t>s</w:t>
        </w:r>
        <w:r w:rsidR="00285DE7" w:rsidDel="00B37F71">
          <w:rPr>
            <w:rFonts w:ascii="Times New Roman" w:hAnsi="Times New Roman" w:cs="Times New Roman"/>
            <w:sz w:val="24"/>
            <w:szCs w:val="24"/>
            <w:lang w:val="en-US"/>
          </w:rPr>
          <w:t xml:space="preserve"> on </w:t>
        </w:r>
        <w:r w:rsidR="00285DE7" w:rsidRPr="00285DE7" w:rsidDel="00B37F71">
          <w:rPr>
            <w:rFonts w:ascii="Times New Roman" w:hAnsi="Times New Roman" w:cs="Times New Roman"/>
            <w:sz w:val="24"/>
            <w:szCs w:val="24"/>
            <w:lang w:val="en-US"/>
          </w:rPr>
          <w:t>the relative strength</w:t>
        </w:r>
        <w:r w:rsidR="00C45A90" w:rsidDel="00B37F71">
          <w:rPr>
            <w:rFonts w:ascii="Times New Roman" w:hAnsi="Times New Roman" w:cs="Times New Roman"/>
            <w:sz w:val="24"/>
            <w:szCs w:val="24"/>
            <w:lang w:val="en-US"/>
          </w:rPr>
          <w:t>s</w:t>
        </w:r>
        <w:r w:rsidR="00285DE7" w:rsidRPr="00285DE7" w:rsidDel="00B37F71">
          <w:rPr>
            <w:rFonts w:ascii="Times New Roman" w:hAnsi="Times New Roman" w:cs="Times New Roman"/>
            <w:sz w:val="24"/>
            <w:szCs w:val="24"/>
            <w:lang w:val="en-US"/>
          </w:rPr>
          <w:t xml:space="preserve"> of </w:t>
        </w:r>
        <w:r w:rsidR="00187560" w:rsidDel="00B37F71">
          <w:rPr>
            <w:rFonts w:ascii="Times New Roman" w:hAnsi="Times New Roman" w:cs="Times New Roman"/>
            <w:sz w:val="24"/>
            <w:szCs w:val="24"/>
            <w:lang w:val="en-US"/>
          </w:rPr>
          <w:t xml:space="preserve">these interactions </w:t>
        </w:r>
        <w:r w:rsidR="00187560" w:rsidRPr="00285DE7" w:rsidDel="00B37F71">
          <w:rPr>
            <w:rFonts w:ascii="Times New Roman" w:hAnsi="Times New Roman" w:cs="Times New Roman"/>
            <w:sz w:val="24"/>
            <w:szCs w:val="24"/>
            <w:lang w:val="en-US"/>
          </w:rPr>
          <w:t>(e.g. Ehrlén and Münzber</w:t>
        </w:r>
        <w:r w:rsidR="00187560" w:rsidDel="00B37F71">
          <w:rPr>
            <w:rFonts w:ascii="Times New Roman" w:hAnsi="Times New Roman" w:cs="Times New Roman"/>
            <w:sz w:val="24"/>
            <w:szCs w:val="24"/>
            <w:lang w:val="en-US"/>
          </w:rPr>
          <w:t xml:space="preserve">gová 2009, </w:t>
        </w:r>
        <w:r w:rsidR="00187560" w:rsidRPr="00DC313A" w:rsidDel="00B37F71">
          <w:rPr>
            <w:rFonts w:ascii="Times New Roman" w:hAnsi="Times New Roman" w:cs="Times New Roman"/>
            <w:sz w:val="24"/>
            <w:szCs w:val="24"/>
            <w:lang w:val="en-US"/>
          </w:rPr>
          <w:t xml:space="preserve">Sletvold </w:t>
        </w:r>
        <w:r w:rsidR="00187560" w:rsidDel="00B37F71">
          <w:rPr>
            <w:rFonts w:ascii="Times New Roman" w:hAnsi="Times New Roman" w:cs="Times New Roman"/>
            <w:sz w:val="24"/>
            <w:szCs w:val="24"/>
            <w:lang w:val="en-US"/>
          </w:rPr>
          <w:t>et al. 2015</w:t>
        </w:r>
        <w:r w:rsidR="00187560" w:rsidRPr="007505D0" w:rsidDel="00B37F71">
          <w:rPr>
            <w:rFonts w:ascii="Times New Roman" w:hAnsi="Times New Roman" w:cs="Times New Roman"/>
            <w:sz w:val="24"/>
            <w:szCs w:val="24"/>
            <w:lang w:val="en-US"/>
          </w:rPr>
          <w:t>)</w:t>
        </w:r>
        <w:r w:rsidR="00285DE7" w:rsidRPr="007505D0" w:rsidDel="00B37F71">
          <w:rPr>
            <w:rFonts w:ascii="Times New Roman" w:hAnsi="Times New Roman" w:cs="Times New Roman"/>
            <w:sz w:val="24"/>
            <w:szCs w:val="24"/>
            <w:lang w:val="en-US"/>
          </w:rPr>
          <w:t>.</w:t>
        </w:r>
        <w:r w:rsidR="00506AFD" w:rsidDel="00B37F71">
          <w:rPr>
            <w:rFonts w:ascii="Times New Roman" w:hAnsi="Times New Roman" w:cs="Times New Roman"/>
            <w:sz w:val="24"/>
            <w:szCs w:val="24"/>
            <w:lang w:val="en-US"/>
          </w:rPr>
          <w:t xml:space="preserve"> </w:t>
        </w:r>
      </w:moveFrom>
      <w:moveFromRangeEnd w:id="41"/>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ins w:id="43" w:author="Alicia" w:date="2015-10-15T14:21:00Z">
        <w:r w:rsidR="00217CD3">
          <w:rPr>
            <w:rFonts w:ascii="Times New Roman" w:hAnsi="Times New Roman" w:cs="Times New Roman"/>
            <w:sz w:val="24"/>
            <w:szCs w:val="24"/>
            <w:lang w:val="en-US"/>
          </w:rPr>
          <w:t xml:space="preserve">time </w:t>
        </w:r>
        <w:del w:id="44" w:author="Johan Ehrlén" w:date="2015-11-02T17:32:00Z">
          <w:r w:rsidR="00217CD3" w:rsidDel="00B37F71">
            <w:rPr>
              <w:rFonts w:ascii="Times New Roman" w:hAnsi="Times New Roman" w:cs="Times New Roman"/>
              <w:sz w:val="24"/>
              <w:szCs w:val="24"/>
              <w:lang w:val="en-US"/>
            </w:rPr>
            <w:delText xml:space="preserve">it </w:delText>
          </w:r>
        </w:del>
      </w:ins>
      <w:ins w:id="45" w:author="Alicia" w:date="2015-10-15T14:22:00Z">
        <w:del w:id="46" w:author="Johan Ehrlén" w:date="2015-11-02T17:32:00Z">
          <w:r w:rsidR="00217CD3" w:rsidDel="00B37F71">
            <w:rPr>
              <w:rFonts w:ascii="Times New Roman" w:hAnsi="Times New Roman" w:cs="Times New Roman"/>
              <w:sz w:val="24"/>
              <w:szCs w:val="24"/>
              <w:lang w:val="en-US"/>
            </w:rPr>
            <w:delText>might</w:delText>
          </w:r>
        </w:del>
      </w:ins>
      <w:ins w:id="47" w:author="Alicia" w:date="2015-10-15T14:21:00Z">
        <w:del w:id="48" w:author="Johan Ehrlén" w:date="2015-11-02T17:32:00Z">
          <w:r w:rsidR="00217CD3" w:rsidDel="00B37F71">
            <w:rPr>
              <w:rFonts w:ascii="Times New Roman" w:hAnsi="Times New Roman" w:cs="Times New Roman"/>
              <w:sz w:val="24"/>
              <w:szCs w:val="24"/>
              <w:lang w:val="en-US"/>
            </w:rPr>
            <w:delText xml:space="preserve"> be </w:delText>
          </w:r>
        </w:del>
      </w:ins>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ins w:id="49" w:author="Johan Ehrlén" w:date="2015-11-02T17:32:00Z">
        <w:r w:rsidR="00B37F71" w:rsidRPr="00B37F71">
          <w:rPr>
            <w:rFonts w:ascii="Times New Roman" w:hAnsi="Times New Roman" w:cs="Times New Roman"/>
            <w:sz w:val="24"/>
            <w:szCs w:val="24"/>
            <w:lang w:val="en-US"/>
          </w:rPr>
          <w:t xml:space="preserve"> </w:t>
        </w:r>
      </w:ins>
      <w:moveToRangeStart w:id="50" w:author="Johan Ehrlén" w:date="2015-11-02T17:32:00Z" w:name="move434248881"/>
      <w:moveTo w:id="51" w:author="Johan Ehrlén" w:date="2015-11-02T17:32:00Z">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(e.g. Ehrlén and Münzber</w:t>
        </w:r>
        <w:r w:rsidR="00B37F71">
          <w:rPr>
            <w:rFonts w:ascii="Times New Roman" w:hAnsi="Times New Roman" w:cs="Times New Roman"/>
            <w:sz w:val="24"/>
            <w:szCs w:val="24"/>
            <w:lang w:val="en-US"/>
          </w:rPr>
          <w:t xml:space="preserve">gová 2009, </w:t>
        </w:r>
        <w:r w:rsidR="00B37F71" w:rsidRPr="00DC313A">
          <w:rPr>
            <w:rFonts w:ascii="Times New Roman" w:hAnsi="Times New Roman" w:cs="Times New Roman"/>
            <w:sz w:val="24"/>
            <w:szCs w:val="24"/>
            <w:lang w:val="en-US"/>
          </w:rPr>
          <w:t xml:space="preserve">Sletvold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moveTo>
      <w:moveToRangeEnd w:id="50"/>
    </w:p>
    <w:p w14:paraId="5BE5A226" w14:textId="442E293B"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w:t>
      </w:r>
      <w:ins w:id="52" w:author="Johan Ehrlén" w:date="2015-11-02T17:33:00Z">
        <w:r w:rsidR="00B37F71">
          <w:rPr>
            <w:rFonts w:ascii="Times New Roman" w:hAnsi="Times New Roman" w:cs="Times New Roman"/>
            <w:sz w:val="24"/>
            <w:lang w:val="en-US"/>
          </w:rPr>
          <w:t xml:space="preserve">e.g. </w:t>
        </w:r>
      </w:ins>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r w:rsidR="001712F4" w:rsidRPr="00810B3C">
        <w:rPr>
          <w:rFonts w:ascii="Times New Roman" w:hAnsi="Times New Roman" w:cs="Times New Roman"/>
          <w:sz w:val="24"/>
          <w:lang w:val="en-US"/>
        </w:rPr>
        <w:t>Siepielski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ins w:id="53" w:author="Alicia" w:date="2015-10-15T14:23:00Z">
        <w:r w:rsidR="007021C8">
          <w:rPr>
            <w:rFonts w:ascii="Times New Roman" w:hAnsi="Times New Roman" w:cs="Times New Roman"/>
            <w:sz w:val="24"/>
            <w:szCs w:val="24"/>
            <w:lang w:val="en-US"/>
          </w:rPr>
          <w:t xml:space="preserve">in </w:t>
        </w:r>
      </w:ins>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del w:id="54" w:author="Johan Ehrlén" w:date="2015-11-02T17:34:00Z">
        <w:r w:rsidR="00732ED1" w:rsidDel="00B37F71">
          <w:rPr>
            <w:rFonts w:ascii="Times New Roman" w:hAnsi="Times New Roman" w:cs="Times New Roman"/>
            <w:sz w:val="24"/>
            <w:lang w:val="en-US"/>
          </w:rPr>
          <w:delText>both</w:delText>
        </w:r>
      </w:del>
      <w:ins w:id="55" w:author="Alicia" w:date="2015-10-15T14:28:00Z">
        <w:del w:id="56" w:author="Johan Ehrlén" w:date="2015-11-02T17:34:00Z">
          <w:r w:rsidR="0050068D" w:rsidDel="00B37F71">
            <w:rPr>
              <w:rFonts w:ascii="Times New Roman" w:hAnsi="Times New Roman" w:cs="Times New Roman"/>
              <w:sz w:val="24"/>
              <w:lang w:val="en-US"/>
            </w:rPr>
            <w:delText xml:space="preserve"> </w:delText>
          </w:r>
        </w:del>
        <w:r w:rsidR="0050068D">
          <w:rPr>
            <w:rFonts w:ascii="Times New Roman" w:hAnsi="Times New Roman" w:cs="Times New Roman"/>
            <w:sz w:val="24"/>
            <w:lang w:val="en-US"/>
          </w:rPr>
          <w:t>differences in</w:t>
        </w:r>
      </w:ins>
      <w:r w:rsidR="00732ED1">
        <w:rPr>
          <w:rFonts w:ascii="Times New Roman" w:hAnsi="Times New Roman" w:cs="Times New Roman"/>
          <w:sz w:val="24"/>
          <w:lang w:val="en-US"/>
        </w:rPr>
        <w:t xml:space="preserve"> </w:t>
      </w:r>
      <w:ins w:id="57" w:author="Johan Ehrlén" w:date="2015-11-02T17:34:00Z">
        <w:r w:rsidR="00B37F71">
          <w:rPr>
            <w:rFonts w:ascii="Times New Roman" w:hAnsi="Times New Roman" w:cs="Times New Roman"/>
            <w:sz w:val="24"/>
            <w:lang w:val="en-US"/>
          </w:rPr>
          <w:t xml:space="preserve">both </w:t>
        </w:r>
      </w:ins>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(Benkman 2013</w:t>
      </w:r>
      <w:r w:rsidR="00033889">
        <w:rPr>
          <w:rFonts w:ascii="Times New Roman" w:hAnsi="Times New Roman" w:cs="Times New Roman"/>
          <w:sz w:val="24"/>
          <w:lang w:val="en-US"/>
        </w:rPr>
        <w:t xml:space="preserve">, </w:t>
      </w:r>
      <w:r w:rsidR="00033889" w:rsidRPr="00B552D3">
        <w:rPr>
          <w:rFonts w:ascii="Times New Roman" w:hAnsi="Times New Roman" w:cs="Times New Roman"/>
          <w:sz w:val="24"/>
          <w:szCs w:val="24"/>
          <w:lang w:val="en-US"/>
        </w:rPr>
        <w:t xml:space="preserve">Benkman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r w:rsidR="00A76823" w:rsidRPr="0050068D">
        <w:rPr>
          <w:rFonts w:ascii="Times New Roman" w:hAnsi="Times New Roman" w:cs="Times New Roman"/>
          <w:sz w:val="24"/>
          <w:szCs w:val="24"/>
          <w:lang w:val="en-US"/>
        </w:rPr>
        <w:t xml:space="preserve">Vanhoenacker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xml:space="preserve">, </w:t>
      </w:r>
      <w:r w:rsidR="00A76823" w:rsidRPr="0050068D">
        <w:rPr>
          <w:rFonts w:ascii="Times New Roman" w:hAnsi="Times New Roman" w:cs="Times New Roman"/>
          <w:sz w:val="24"/>
          <w:szCs w:val="24"/>
          <w:lang w:val="en-US"/>
        </w:rPr>
        <w:lastRenderedPageBreak/>
        <w:t>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ins w:id="58" w:author="Alicia" w:date="2015-10-15T14:28:00Z">
        <w:r w:rsidR="0050068D">
          <w:rPr>
            <w:rFonts w:ascii="Times New Roman" w:hAnsi="Times New Roman" w:cs="Times New Roman"/>
            <w:sz w:val="24"/>
            <w:lang w:val="en-US"/>
          </w:rPr>
          <w:t xml:space="preserve"> </w:t>
        </w:r>
        <w:del w:id="59" w:author="Johan Ehrlén" w:date="2015-11-02T17:34:00Z">
          <w:r w:rsidR="0050068D" w:rsidDel="00B37F71">
            <w:rPr>
              <w:rFonts w:ascii="Times New Roman" w:hAnsi="Times New Roman" w:cs="Times New Roman"/>
              <w:sz w:val="24"/>
              <w:lang w:val="en-US"/>
            </w:rPr>
            <w:delText>in</w:delText>
          </w:r>
        </w:del>
      </w:ins>
      <w:del w:id="60" w:author="Johan Ehrlén" w:date="2015-11-02T17:34:00Z">
        <w:r w:rsidR="00732ED1" w:rsidDel="00B37F71">
          <w:rPr>
            <w:rFonts w:ascii="Times New Roman" w:hAnsi="Times New Roman" w:cs="Times New Roman"/>
            <w:sz w:val="24"/>
            <w:lang w:val="en-US"/>
          </w:rPr>
          <w:delText xml:space="preserve"> </w:delText>
        </w:r>
      </w:del>
      <w:r w:rsidR="00732ED1">
        <w:rPr>
          <w:rFonts w:ascii="Times New Roman" w:hAnsi="Times New Roman" w:cs="Times New Roman"/>
          <w:sz w:val="24"/>
          <w:lang w:val="en-US"/>
        </w:rPr>
        <w:t>trait 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r w:rsidR="003E79AE">
        <w:rPr>
          <w:rFonts w:ascii="Times New Roman" w:hAnsi="Times New Roman" w:cs="Times New Roman"/>
          <w:sz w:val="24"/>
          <w:szCs w:val="24"/>
          <w:lang w:val="en-US"/>
        </w:rPr>
        <w:t xml:space="preserve">has </w:t>
      </w:r>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r w:rsidR="00DA47B2" w:rsidRPr="00DA47B2">
        <w:rPr>
          <w:rFonts w:ascii="Times New Roman" w:hAnsi="Times New Roman" w:cs="Times New Roman"/>
          <w:sz w:val="24"/>
          <w:szCs w:val="24"/>
          <w:lang w:val="en-US"/>
        </w:rPr>
        <w:t>Arvanitis</w:t>
      </w:r>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del w:id="61" w:author="Johan Ehrlén" w:date="2015-11-02T17:36:00Z">
        <w:r w:rsidR="001712F4" w:rsidDel="00B37F71">
          <w:rPr>
            <w:rFonts w:ascii="Times New Roman" w:hAnsi="Times New Roman" w:cs="Times New Roman"/>
            <w:sz w:val="24"/>
            <w:szCs w:val="24"/>
            <w:lang w:val="en-US"/>
          </w:rPr>
          <w:delText>O</w:delText>
        </w:r>
        <w:r w:rsidR="009A1D10" w:rsidDel="00B37F71">
          <w:rPr>
            <w:rFonts w:ascii="Times New Roman" w:hAnsi="Times New Roman" w:cs="Times New Roman"/>
            <w:sz w:val="24"/>
            <w:szCs w:val="24"/>
            <w:lang w:val="en-US"/>
          </w:rPr>
          <w:delText>ther c</w:delText>
        </w:r>
      </w:del>
      <w:ins w:id="62" w:author="Johan Ehrlén" w:date="2015-11-02T17:36:00Z">
        <w:r w:rsidR="00B37F71">
          <w:rPr>
            <w:rFonts w:ascii="Times New Roman" w:hAnsi="Times New Roman" w:cs="Times New Roman"/>
            <w:sz w:val="24"/>
            <w:szCs w:val="24"/>
            <w:lang w:val="en-US"/>
          </w:rPr>
          <w:t>C</w:t>
        </w:r>
      </w:ins>
      <w:r w:rsidR="009A1D10">
        <w:rPr>
          <w:rFonts w:ascii="Times New Roman" w:hAnsi="Times New Roman" w:cs="Times New Roman"/>
          <w:sz w:val="24"/>
          <w:szCs w:val="24"/>
          <w:lang w:val="en-US"/>
        </w:rPr>
        <w:t xml:space="preserve">ommunity </w:t>
      </w:r>
      <w:del w:id="63" w:author="Johan Ehrlén" w:date="2015-11-02T17:36:00Z">
        <w:r w:rsidR="009A1D10" w:rsidDel="00B37F71">
          <w:rPr>
            <w:rFonts w:ascii="Times New Roman" w:hAnsi="Times New Roman" w:cs="Times New Roman"/>
            <w:sz w:val="24"/>
            <w:szCs w:val="24"/>
            <w:lang w:val="en-US"/>
          </w:rPr>
          <w:delText>members</w:delText>
        </w:r>
      </w:del>
      <w:ins w:id="64" w:author="Johan Ehrlén" w:date="2015-11-02T17:36:00Z">
        <w:r w:rsidR="00B37F71">
          <w:rPr>
            <w:rFonts w:ascii="Times New Roman" w:hAnsi="Times New Roman" w:cs="Times New Roman"/>
            <w:sz w:val="24"/>
            <w:szCs w:val="24"/>
            <w:lang w:val="en-US"/>
          </w:rPr>
          <w:t>context</w:t>
        </w:r>
      </w:ins>
      <w:r w:rsidR="004251C0">
        <w:rPr>
          <w:rFonts w:ascii="Times New Roman" w:hAnsi="Times New Roman" w:cs="Times New Roman"/>
          <w:sz w:val="24"/>
          <w:szCs w:val="24"/>
          <w:lang w:val="en-US"/>
        </w:rPr>
        <w:t xml:space="preserve">, </w:t>
      </w:r>
      <w:del w:id="65" w:author="Johan Ehrlén" w:date="2015-11-02T17:36:00Z">
        <w:r w:rsidR="004251C0" w:rsidDel="00B37F71">
          <w:rPr>
            <w:rFonts w:ascii="Times New Roman" w:hAnsi="Times New Roman" w:cs="Times New Roman"/>
            <w:sz w:val="24"/>
            <w:szCs w:val="24"/>
            <w:lang w:val="en-US"/>
          </w:rPr>
          <w:delText xml:space="preserve">being </w:delText>
        </w:r>
      </w:del>
      <w:ins w:id="66" w:author="Johan Ehrlén" w:date="2015-11-02T17:36:00Z">
        <w:r w:rsidR="00B37F71">
          <w:rPr>
            <w:rFonts w:ascii="Times New Roman" w:hAnsi="Times New Roman" w:cs="Times New Roman"/>
            <w:sz w:val="24"/>
            <w:szCs w:val="24"/>
            <w:lang w:val="en-US"/>
          </w:rPr>
          <w:t>in terms of</w:t>
        </w:r>
        <w:r w:rsidR="00B37F71">
          <w:rPr>
            <w:rFonts w:ascii="Times New Roman" w:hAnsi="Times New Roman" w:cs="Times New Roman"/>
            <w:sz w:val="24"/>
            <w:szCs w:val="24"/>
            <w:lang w:val="en-US"/>
          </w:rPr>
          <w:t xml:space="preserve"> </w:t>
        </w:r>
      </w:ins>
      <w:r w:rsidR="004251C0">
        <w:rPr>
          <w:rFonts w:ascii="Times New Roman" w:hAnsi="Times New Roman" w:cs="Times New Roman"/>
          <w:sz w:val="24"/>
          <w:szCs w:val="24"/>
          <w:lang w:val="en-US"/>
        </w:rPr>
        <w:t xml:space="preserve">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Siepielski &amp; Benkman,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del w:id="67" w:author="Johan Ehrlén" w:date="2015-11-02T17:37:00Z">
        <w:r w:rsidR="00183455" w:rsidRPr="00183455" w:rsidDel="00B37F71">
          <w:rPr>
            <w:rFonts w:ascii="Times New Roman" w:hAnsi="Times New Roman" w:cs="Times New Roman"/>
            <w:sz w:val="24"/>
            <w:szCs w:val="24"/>
            <w:lang w:val="en-US"/>
          </w:rPr>
          <w:delText>in terms of productivity, species and genetic</w:delText>
        </w:r>
        <w:r w:rsidR="00183455" w:rsidDel="00B37F71">
          <w:rPr>
            <w:rFonts w:ascii="Times New Roman" w:hAnsi="Times New Roman" w:cs="Times New Roman"/>
            <w:sz w:val="24"/>
            <w:szCs w:val="24"/>
            <w:lang w:val="en-US"/>
          </w:rPr>
          <w:delText xml:space="preserve"> diversity</w:delText>
        </w:r>
        <w:r w:rsidR="00183455" w:rsidRPr="005C1785" w:rsidDel="00B37F71">
          <w:rPr>
            <w:rFonts w:ascii="Times New Roman" w:hAnsi="Times New Roman" w:cs="Times New Roman"/>
            <w:sz w:val="24"/>
            <w:szCs w:val="24"/>
            <w:lang w:val="en-US"/>
          </w:rPr>
          <w:delText xml:space="preserve"> </w:delText>
        </w:r>
      </w:del>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del w:id="68" w:author="Johan Ehrlén" w:date="2015-11-02T17:37:00Z">
        <w:r w:rsidR="00050F89" w:rsidDel="00B37F71">
          <w:rPr>
            <w:rFonts w:ascii="Times New Roman" w:hAnsi="Times New Roman" w:cs="Times New Roman"/>
            <w:sz w:val="24"/>
            <w:szCs w:val="24"/>
            <w:lang w:val="en-US"/>
          </w:rPr>
          <w:delText xml:space="preserve">the </w:delText>
        </w:r>
      </w:del>
      <w:ins w:id="69" w:author="Johan Ehrlén" w:date="2015-11-02T17:37:00Z">
        <w:r w:rsidR="00B37F71">
          <w:rPr>
            <w:rFonts w:ascii="Times New Roman" w:hAnsi="Times New Roman" w:cs="Times New Roman"/>
            <w:sz w:val="24"/>
            <w:szCs w:val="24"/>
            <w:lang w:val="en-US"/>
          </w:rPr>
          <w:t>an</w:t>
        </w:r>
        <w:r w:rsidR="00B37F71">
          <w:rPr>
            <w:rFonts w:ascii="Times New Roman" w:hAnsi="Times New Roman" w:cs="Times New Roman"/>
            <w:sz w:val="24"/>
            <w:szCs w:val="24"/>
            <w:lang w:val="en-US"/>
          </w:rPr>
          <w:t xml:space="preserve"> </w:t>
        </w:r>
      </w:ins>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selection, the role of community context as a source of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57B49F6A" w:rsidR="009B2FAA" w:rsidRDefault="00C30E98" w:rsidP="004F38BF">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One </w:t>
      </w:r>
      <w:del w:id="70" w:author="Johan Ehrlén" w:date="2015-11-02T17:38:00Z">
        <w:r w:rsidDel="00B37F71">
          <w:rPr>
            <w:rFonts w:ascii="Times New Roman" w:hAnsi="Times New Roman" w:cs="Times New Roman"/>
            <w:sz w:val="24"/>
            <w:szCs w:val="24"/>
            <w:lang w:val="en-US"/>
          </w:rPr>
          <w:delText xml:space="preserve">interesting </w:delText>
        </w:r>
      </w:del>
      <w:r>
        <w:rPr>
          <w:rFonts w:ascii="Times New Roman" w:hAnsi="Times New Roman" w:cs="Times New Roman"/>
          <w:sz w:val="24"/>
          <w:szCs w:val="24"/>
          <w:lang w:val="en-US"/>
        </w:rPr>
        <w:t>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r w:rsidR="008B1859" w:rsidRPr="0098541D">
        <w:rPr>
          <w:rFonts w:ascii="Times New Roman" w:hAnsi="Times New Roman" w:cs="Times New Roman"/>
          <w:i/>
          <w:sz w:val="24"/>
          <w:szCs w:val="24"/>
          <w:lang w:val="en-US"/>
        </w:rPr>
        <w:t>Maculinea</w:t>
      </w:r>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del w:id="71" w:author="Alicia" w:date="2015-10-15T14:30:00Z">
        <w:r w:rsidR="00BD12B4" w:rsidDel="0050068D">
          <w:rPr>
            <w:rFonts w:ascii="Times New Roman" w:hAnsi="Times New Roman" w:cs="Times New Roman"/>
            <w:sz w:val="24"/>
            <w:szCs w:val="24"/>
            <w:lang w:val="en-US"/>
          </w:rPr>
          <w:delText xml:space="preserve">butterflies </w:delText>
        </w:r>
      </w:del>
      <w:ins w:id="72" w:author="Alicia" w:date="2015-10-15T14:30:00Z">
        <w:del w:id="73" w:author="Johan Ehrlén" w:date="2015-11-02T17:38:00Z">
          <w:r w:rsidR="0050068D" w:rsidDel="00B37F71">
            <w:rPr>
              <w:rFonts w:ascii="Times New Roman" w:hAnsi="Times New Roman" w:cs="Times New Roman"/>
              <w:sz w:val="24"/>
              <w:szCs w:val="24"/>
              <w:lang w:val="en-US"/>
            </w:rPr>
            <w:delText xml:space="preserve">they </w:delText>
          </w:r>
        </w:del>
      </w:ins>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(Thomas &amp; Elmes, 2001; Van Dyck &amp; Regniers, 2010</w:t>
      </w:r>
      <w:del w:id="74" w:author="Alicia" w:date="2015-10-15T17:27:00Z">
        <w:r w:rsidR="00CF40F4" w:rsidDel="00020E50">
          <w:rPr>
            <w:rFonts w:ascii="Times New Roman" w:hAnsi="Times New Roman" w:cs="Times New Roman"/>
            <w:sz w:val="24"/>
            <w:lang w:val="en-US"/>
          </w:rPr>
          <w:delText>;</w:delText>
        </w:r>
        <w:r w:rsidR="00897233" w:rsidDel="00020E50">
          <w:rPr>
            <w:rFonts w:ascii="Times New Roman" w:hAnsi="Times New Roman" w:cs="Times New Roman"/>
            <w:sz w:val="24"/>
            <w:szCs w:val="24"/>
            <w:lang w:val="en-US"/>
          </w:rPr>
          <w:delText xml:space="preserve"> </w:delText>
        </w:r>
        <w:r w:rsidR="00904BDF" w:rsidRPr="00B65C26" w:rsidDel="00020E50">
          <w:rPr>
            <w:rFonts w:ascii="Times New Roman" w:hAnsi="Times New Roman" w:cs="Times New Roman"/>
            <w:sz w:val="24"/>
            <w:szCs w:val="24"/>
            <w:lang w:val="en-US"/>
          </w:rPr>
          <w:delText xml:space="preserve">Czekes </w:delText>
        </w:r>
        <w:r w:rsidR="00904BDF" w:rsidRPr="00981711" w:rsidDel="00020E50">
          <w:rPr>
            <w:rFonts w:ascii="Times New Roman" w:hAnsi="Times New Roman" w:cs="Times New Roman"/>
            <w:iCs/>
            <w:sz w:val="24"/>
            <w:szCs w:val="24"/>
            <w:lang w:val="en-US"/>
          </w:rPr>
          <w:delText>et al</w:delText>
        </w:r>
        <w:r w:rsidR="00904BDF" w:rsidRPr="00B65C26" w:rsidDel="00020E50">
          <w:rPr>
            <w:rFonts w:ascii="Times New Roman" w:hAnsi="Times New Roman" w:cs="Times New Roman"/>
            <w:i/>
            <w:iCs/>
            <w:sz w:val="24"/>
            <w:szCs w:val="24"/>
            <w:lang w:val="en-US"/>
          </w:rPr>
          <w:delText>.</w:delText>
        </w:r>
        <w:r w:rsidR="00904BDF" w:rsidRPr="00B65C26" w:rsidDel="00020E50">
          <w:rPr>
            <w:rFonts w:ascii="Times New Roman" w:hAnsi="Times New Roman" w:cs="Times New Roman"/>
            <w:sz w:val="24"/>
            <w:szCs w:val="24"/>
            <w:lang w:val="en-US"/>
          </w:rPr>
          <w:delText>, 2014</w:delText>
        </w:r>
      </w:del>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which</w:t>
      </w:r>
      <w:r w:rsidR="0057511B">
        <w:rPr>
          <w:rFonts w:ascii="Times New Roman" w:hAnsi="Times New Roman" w:cs="Times New Roman"/>
          <w:sz w:val="24"/>
          <w:szCs w:val="24"/>
          <w:lang w:val="en-US"/>
        </w:rPr>
        <w:t xml:space="preserve"> </w:t>
      </w:r>
      <w:r w:rsidR="0057511B">
        <w:rPr>
          <w:rFonts w:ascii="Times New Roman" w:hAnsi="Times New Roman" w:cs="Times New Roman"/>
          <w:sz w:val="24"/>
          <w:szCs w:val="24"/>
          <w:lang w:val="en-US"/>
        </w:rPr>
        <w:lastRenderedPageBreak/>
        <w:t>the</w:t>
      </w:r>
      <w:r w:rsidR="003E6994">
        <w:rPr>
          <w:rFonts w:ascii="Times New Roman" w:hAnsi="Times New Roman" w:cs="Times New Roman"/>
          <w:sz w:val="24"/>
          <w:szCs w:val="24"/>
          <w:lang w:val="en-US"/>
        </w:rPr>
        <w:t xml:space="preserve"> developmental 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r w:rsidR="005F03EB" w:rsidDel="00BD12B4">
        <w:rPr>
          <w:rFonts w:ascii="Times New Roman" w:hAnsi="Times New Roman" w:cs="Times New Roman"/>
          <w:i/>
          <w:sz w:val="24"/>
          <w:szCs w:val="24"/>
          <w:lang w:val="en-US"/>
        </w:rPr>
        <w:t>Maculinea</w:t>
      </w:r>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r w:rsidR="00CF5A15" w:rsidRPr="002E16D8" w:rsidDel="00BD12B4">
        <w:rPr>
          <w:rFonts w:ascii="Times New Roman" w:hAnsi="Times New Roman" w:cs="Times New Roman"/>
          <w:i/>
          <w:sz w:val="24"/>
          <w:szCs w:val="24"/>
          <w:lang w:val="en-US"/>
        </w:rPr>
        <w:t>Myrmica</w:t>
      </w:r>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 xml:space="preserve">(Als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w:t>
      </w:r>
      <w:del w:id="75" w:author="Johan Ehrlén" w:date="2015-11-02T17:40:00Z">
        <w:r w:rsidR="00932DAA" w:rsidDel="00B37F71">
          <w:rPr>
            <w:rFonts w:ascii="Times New Roman" w:hAnsi="Times New Roman" w:cs="Times New Roman"/>
            <w:sz w:val="24"/>
            <w:szCs w:val="24"/>
            <w:lang w:val="en-US"/>
          </w:rPr>
          <w:delText xml:space="preserve">of </w:delText>
        </w:r>
        <w:r w:rsidR="00BD12B4" w:rsidDel="00B37F71">
          <w:rPr>
            <w:rFonts w:ascii="Times New Roman" w:hAnsi="Times New Roman" w:cs="Times New Roman"/>
            <w:sz w:val="24"/>
            <w:szCs w:val="24"/>
            <w:lang w:val="en-US"/>
          </w:rPr>
          <w:delText xml:space="preserve">effects of </w:delText>
        </w:r>
      </w:del>
      <w:del w:id="76" w:author="Alicia" w:date="2015-10-15T13:21:00Z">
        <w:r w:rsidR="00BD12B4" w:rsidDel="008D1EBD">
          <w:rPr>
            <w:rFonts w:ascii="Times New Roman" w:hAnsi="Times New Roman" w:cs="Times New Roman"/>
            <w:sz w:val="24"/>
            <w:szCs w:val="24"/>
            <w:lang w:val="en-US"/>
          </w:rPr>
          <w:delText xml:space="preserve">ant </w:delText>
        </w:r>
      </w:del>
      <w:r w:rsidR="00BD12B4">
        <w:rPr>
          <w:rFonts w:ascii="Times New Roman" w:hAnsi="Times New Roman" w:cs="Times New Roman"/>
          <w:sz w:val="24"/>
          <w:szCs w:val="24"/>
          <w:lang w:val="en-US"/>
        </w:rPr>
        <w:t xml:space="preserve">host </w:t>
      </w:r>
      <w:ins w:id="77" w:author="Alicia" w:date="2015-10-15T13:21:00Z">
        <w:r w:rsidR="008D1EBD">
          <w:rPr>
            <w:rFonts w:ascii="Times New Roman" w:hAnsi="Times New Roman" w:cs="Times New Roman"/>
            <w:sz w:val="24"/>
            <w:szCs w:val="24"/>
            <w:lang w:val="en-US"/>
          </w:rPr>
          <w:t xml:space="preserve">ant </w:t>
        </w:r>
      </w:ins>
      <w:r w:rsidR="00932DAA">
        <w:rPr>
          <w:rFonts w:ascii="Times New Roman" w:hAnsi="Times New Roman" w:cs="Times New Roman"/>
          <w:sz w:val="24"/>
          <w:szCs w:val="24"/>
          <w:lang w:val="en-US"/>
        </w:rPr>
        <w:t>abundance</w:t>
      </w:r>
      <w:del w:id="78" w:author="Johan Ehrlén" w:date="2015-11-02T17:40:00Z">
        <w:r w:rsidR="00932DAA" w:rsidDel="00B37F71">
          <w:rPr>
            <w:rFonts w:ascii="Times New Roman" w:hAnsi="Times New Roman" w:cs="Times New Roman"/>
            <w:sz w:val="24"/>
            <w:szCs w:val="24"/>
            <w:lang w:val="en-US"/>
          </w:rPr>
          <w:delText xml:space="preserve"> </w:delText>
        </w:r>
        <w:r w:rsidR="00BD12B4" w:rsidDel="00B37F71">
          <w:rPr>
            <w:rFonts w:ascii="Times New Roman" w:hAnsi="Times New Roman" w:cs="Times New Roman"/>
            <w:sz w:val="24"/>
            <w:szCs w:val="24"/>
            <w:lang w:val="en-US"/>
          </w:rPr>
          <w:delText xml:space="preserve">on </w:delText>
        </w:r>
        <w:r w:rsidR="00904BDF" w:rsidDel="00B37F71">
          <w:rPr>
            <w:rFonts w:ascii="Times New Roman" w:hAnsi="Times New Roman" w:cs="Times New Roman"/>
            <w:sz w:val="24"/>
            <w:szCs w:val="24"/>
            <w:lang w:val="en-US"/>
          </w:rPr>
          <w:delText xml:space="preserve">butterfly abundance and </w:delText>
        </w:r>
        <w:r w:rsidR="00CF40F4" w:rsidDel="00B37F71">
          <w:rPr>
            <w:rFonts w:ascii="Times New Roman" w:hAnsi="Times New Roman" w:cs="Times New Roman"/>
            <w:sz w:val="24"/>
            <w:szCs w:val="24"/>
            <w:lang w:val="en-US"/>
          </w:rPr>
          <w:delText xml:space="preserve">seed </w:delText>
        </w:r>
        <w:r w:rsidR="00904BDF" w:rsidDel="00B37F71">
          <w:rPr>
            <w:rFonts w:ascii="Times New Roman" w:hAnsi="Times New Roman" w:cs="Times New Roman"/>
            <w:sz w:val="24"/>
            <w:szCs w:val="24"/>
            <w:lang w:val="en-US"/>
          </w:rPr>
          <w:delText>preda</w:delText>
        </w:r>
        <w:r w:rsidR="00587453" w:rsidDel="00B37F71">
          <w:rPr>
            <w:rFonts w:ascii="Times New Roman" w:hAnsi="Times New Roman" w:cs="Times New Roman"/>
            <w:sz w:val="24"/>
            <w:szCs w:val="24"/>
            <w:lang w:val="en-US"/>
          </w:rPr>
          <w:delText>tion intensit</w:delText>
        </w:r>
        <w:r w:rsidR="00904BDF" w:rsidDel="00B37F71">
          <w:rPr>
            <w:rFonts w:ascii="Times New Roman" w:hAnsi="Times New Roman" w:cs="Times New Roman"/>
            <w:sz w:val="24"/>
            <w:szCs w:val="24"/>
            <w:lang w:val="en-US"/>
          </w:rPr>
          <w:delText>y</w:delText>
        </w:r>
      </w:del>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r w:rsidR="00677E72" w:rsidRPr="00677E72">
        <w:rPr>
          <w:rFonts w:ascii="Times New Roman" w:hAnsi="Times New Roman" w:cs="Times New Roman"/>
          <w:i/>
          <w:sz w:val="24"/>
          <w:szCs w:val="24"/>
          <w:lang w:val="en-US"/>
        </w:rPr>
        <w:t>Maculinea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is associated with</w:t>
      </w:r>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ins w:id="79" w:author="Alicia" w:date="2015-10-08T17:08:00Z">
        <w:r w:rsidR="004F38BF">
          <w:rPr>
            <w:rFonts w:ascii="Times New Roman" w:hAnsi="Times New Roman" w:cs="Times New Roman"/>
            <w:sz w:val="24"/>
            <w:szCs w:val="24"/>
            <w:lang w:val="en-US"/>
          </w:rPr>
          <w:t xml:space="preserve"> </w:t>
        </w:r>
      </w:ins>
      <w:commentRangeStart w:id="80"/>
      <w:del w:id="81" w:author="Alicia" w:date="2015-10-15T14:54:00Z">
        <w:r w:rsidR="009635E9" w:rsidDel="002A71F0">
          <w:rPr>
            <w:rFonts w:ascii="Times New Roman" w:hAnsi="Times New Roman" w:cs="Times New Roman"/>
            <w:sz w:val="24"/>
            <w:szCs w:val="24"/>
            <w:lang w:val="en-US"/>
          </w:rPr>
          <w:delText>Based on the observation of</w:delText>
        </w:r>
      </w:del>
      <w:ins w:id="82" w:author="Johan Ehrlén" w:date="2015-10-14T16:31:00Z">
        <w:del w:id="83" w:author="Alicia" w:date="2015-10-15T14:54:00Z">
          <w:r w:rsidR="009635E9" w:rsidDel="002A71F0">
            <w:rPr>
              <w:rFonts w:ascii="Times New Roman" w:hAnsi="Times New Roman" w:cs="Times New Roman"/>
              <w:sz w:val="24"/>
              <w:szCs w:val="24"/>
              <w:lang w:val="en-US"/>
            </w:rPr>
            <w:delText xml:space="preserve"> that</w:delText>
          </w:r>
        </w:del>
      </w:ins>
      <w:ins w:id="84" w:author="Alicia" w:date="2015-10-15T14:54:00Z">
        <w:r w:rsidR="002A71F0">
          <w:rPr>
            <w:rFonts w:ascii="Times New Roman" w:hAnsi="Times New Roman" w:cs="Times New Roman"/>
            <w:sz w:val="24"/>
            <w:szCs w:val="24"/>
            <w:lang w:val="en-US"/>
          </w:rPr>
          <w:t>As</w:t>
        </w:r>
      </w:ins>
      <w:ins w:id="85" w:author="Alicia" w:date="2015-10-08T17:08:00Z">
        <w:r w:rsidR="004F38BF">
          <w:rPr>
            <w:rFonts w:ascii="Times New Roman" w:hAnsi="Times New Roman" w:cs="Times New Roman"/>
            <w:sz w:val="24"/>
            <w:szCs w:val="24"/>
            <w:lang w:val="en-US"/>
          </w:rPr>
          <w:t xml:space="preserve"> </w:t>
        </w:r>
      </w:ins>
      <w:commentRangeEnd w:id="80"/>
      <w:ins w:id="86" w:author="Alicia" w:date="2015-10-15T14:53:00Z">
        <w:r w:rsidR="002A71F0">
          <w:rPr>
            <w:rStyle w:val="CommentReference"/>
          </w:rPr>
          <w:commentReference w:id="80"/>
        </w:r>
      </w:ins>
      <w:r w:rsidR="009635E9" w:rsidRPr="0057511B">
        <w:rPr>
          <w:rFonts w:ascii="Times New Roman" w:hAnsi="Times New Roman" w:cs="Times New Roman"/>
          <w:sz w:val="24"/>
          <w:szCs w:val="24"/>
          <w:lang w:val="en-US"/>
        </w:rPr>
        <w:t xml:space="preserve">developmental stages </w:t>
      </w:r>
      <w:ins w:id="87" w:author="Alicia" w:date="2015-10-15T14:55:00Z">
        <w:r w:rsidR="002A71F0">
          <w:rPr>
            <w:rFonts w:ascii="Times New Roman" w:hAnsi="Times New Roman" w:cs="Times New Roman"/>
            <w:sz w:val="24"/>
            <w:szCs w:val="24"/>
            <w:lang w:val="en-US"/>
          </w:rPr>
          <w:t xml:space="preserve">preferred </w:t>
        </w:r>
      </w:ins>
      <w:del w:id="88" w:author="Alicia" w:date="2015-10-15T14:55:00Z">
        <w:r w:rsidR="009635E9" w:rsidRPr="0057511B" w:rsidDel="002A71F0">
          <w:rPr>
            <w:rFonts w:ascii="Times New Roman" w:hAnsi="Times New Roman" w:cs="Times New Roman"/>
            <w:sz w:val="24"/>
            <w:szCs w:val="24"/>
            <w:lang w:val="en-US"/>
          </w:rPr>
          <w:delText xml:space="preserve">suitable </w:delText>
        </w:r>
      </w:del>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Ehrlén</w:t>
      </w:r>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del w:id="89" w:author="Alicia" w:date="2015-10-15T14:57:00Z">
        <w:r w:rsidR="009635E9" w:rsidDel="002A71F0">
          <w:rPr>
            <w:rFonts w:ascii="Times New Roman" w:hAnsi="Times New Roman" w:cs="Times New Roman"/>
            <w:sz w:val="24"/>
            <w:szCs w:val="24"/>
            <w:lang w:val="en-US"/>
          </w:rPr>
          <w:delText>arrived at</w:delText>
        </w:r>
      </w:del>
      <w:ins w:id="90" w:author="Alicia" w:date="2015-10-15T14:57:00Z">
        <w:del w:id="91" w:author="Johan Ehrlén" w:date="2015-11-02T17:41:00Z">
          <w:r w:rsidR="002A71F0" w:rsidDel="00B37F71">
            <w:rPr>
              <w:rFonts w:ascii="Times New Roman" w:hAnsi="Times New Roman" w:cs="Times New Roman"/>
              <w:sz w:val="24"/>
              <w:szCs w:val="24"/>
              <w:lang w:val="en-US"/>
            </w:rPr>
            <w:delText>formulated</w:delText>
          </w:r>
        </w:del>
      </w:ins>
      <w:del w:id="92" w:author="Johan Ehrlén" w:date="2015-11-02T17:41:00Z">
        <w:r w:rsidR="00A37B93" w:rsidDel="00B37F71">
          <w:rPr>
            <w:rFonts w:ascii="Times New Roman" w:hAnsi="Times New Roman" w:cs="Times New Roman"/>
            <w:sz w:val="24"/>
            <w:szCs w:val="24"/>
            <w:lang w:val="en-US"/>
          </w:rPr>
          <w:delText xml:space="preserve"> </w:delText>
        </w:r>
        <w:r w:rsidR="002A7743" w:rsidDel="00B37F71">
          <w:rPr>
            <w:rFonts w:ascii="Times New Roman" w:hAnsi="Times New Roman" w:cs="Times New Roman"/>
            <w:sz w:val="24"/>
            <w:szCs w:val="24"/>
            <w:lang w:val="en-US"/>
          </w:rPr>
          <w:delText>two main</w:delText>
        </w:r>
        <w:r w:rsidR="00C65CD5" w:rsidDel="00B37F71">
          <w:rPr>
            <w:rFonts w:ascii="Times New Roman" w:hAnsi="Times New Roman" w:cs="Times New Roman"/>
            <w:sz w:val="24"/>
            <w:szCs w:val="24"/>
            <w:lang w:val="en-US"/>
          </w:rPr>
          <w:delText xml:space="preserve"> </w:delText>
        </w:r>
      </w:del>
      <w:r w:rsidR="00A37B93">
        <w:rPr>
          <w:rFonts w:ascii="Times New Roman" w:hAnsi="Times New Roman" w:cs="Times New Roman"/>
          <w:sz w:val="24"/>
          <w:szCs w:val="24"/>
          <w:lang w:val="en-US"/>
        </w:rPr>
        <w:t>hypothes</w:t>
      </w:r>
      <w:del w:id="93" w:author="Johan Ehrlén" w:date="2015-11-02T17:41:00Z">
        <w:r w:rsidR="00A37B93" w:rsidDel="00B37F71">
          <w:rPr>
            <w:rFonts w:ascii="Times New Roman" w:hAnsi="Times New Roman" w:cs="Times New Roman"/>
            <w:sz w:val="24"/>
            <w:szCs w:val="24"/>
            <w:lang w:val="en-US"/>
          </w:rPr>
          <w:delText>e</w:delText>
        </w:r>
        <w:r w:rsidR="00C65CD5" w:rsidDel="00B37F71">
          <w:rPr>
            <w:rFonts w:ascii="Times New Roman" w:hAnsi="Times New Roman" w:cs="Times New Roman"/>
            <w:sz w:val="24"/>
            <w:szCs w:val="24"/>
            <w:lang w:val="en-US"/>
          </w:rPr>
          <w:delText>s</w:delText>
        </w:r>
      </w:del>
      <w:ins w:id="94" w:author="Johan Ehrlén" w:date="2015-11-02T17:41:00Z">
        <w:r w:rsidR="00B37F71">
          <w:rPr>
            <w:rFonts w:ascii="Times New Roman" w:hAnsi="Times New Roman" w:cs="Times New Roman"/>
            <w:sz w:val="24"/>
            <w:szCs w:val="24"/>
            <w:lang w:val="en-US"/>
          </w:rPr>
          <w:t>ized that</w:t>
        </w:r>
      </w:ins>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influence</w:t>
      </w:r>
      <w:r w:rsidR="00FB669C">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 within plant populations.</w:t>
      </w:r>
      <w:ins w:id="95" w:author="Alicia" w:date="2015-10-15T15:01:00Z">
        <w:r w:rsidR="009B2FAA">
          <w:rPr>
            <w:rFonts w:ascii="Times New Roman" w:hAnsi="Times New Roman" w:cs="Times New Roman"/>
            <w:sz w:val="24"/>
            <w:szCs w:val="24"/>
            <w:lang w:val="en-US"/>
          </w:rPr>
          <w:t xml:space="preserve"> </w:t>
        </w:r>
      </w:ins>
      <w:ins w:id="96" w:author="Alicia" w:date="2015-10-15T15:09:00Z">
        <w:r w:rsidR="00816546">
          <w:rPr>
            <w:rFonts w:ascii="Times New Roman" w:hAnsi="Times New Roman" w:cs="Times New Roman"/>
            <w:sz w:val="24"/>
            <w:szCs w:val="24"/>
            <w:lang w:val="en-US"/>
          </w:rPr>
          <w:t>To test</w:t>
        </w:r>
      </w:ins>
      <w:ins w:id="97" w:author="Alicia" w:date="2015-10-15T15:01:00Z">
        <w:r w:rsidR="009B2FAA">
          <w:rPr>
            <w:rFonts w:ascii="Times New Roman" w:hAnsi="Times New Roman" w:cs="Times New Roman"/>
            <w:sz w:val="24"/>
            <w:szCs w:val="24"/>
            <w:lang w:val="en-US"/>
          </w:rPr>
          <w:t xml:space="preserve"> these hypotheses</w:t>
        </w:r>
      </w:ins>
      <w:ins w:id="98" w:author="Alicia" w:date="2015-10-15T15:02:00Z">
        <w:r w:rsidR="009B2FAA">
          <w:rPr>
            <w:rFonts w:ascii="Times New Roman" w:hAnsi="Times New Roman" w:cs="Times New Roman"/>
            <w:sz w:val="24"/>
            <w:szCs w:val="24"/>
            <w:lang w:val="en-US"/>
          </w:rPr>
          <w:t xml:space="preserve">, we assessed selection </w:t>
        </w:r>
      </w:ins>
      <w:ins w:id="99" w:author="Alicia" w:date="2015-10-15T15:05:00Z">
        <w:r w:rsidR="00816546">
          <w:rPr>
            <w:rFonts w:ascii="Times New Roman" w:hAnsi="Times New Roman" w:cs="Times New Roman"/>
            <w:sz w:val="24"/>
            <w:szCs w:val="24"/>
            <w:lang w:val="en-US"/>
          </w:rPr>
          <w:t>gradients for</w:t>
        </w:r>
      </w:ins>
      <w:ins w:id="100" w:author="Alicia" w:date="2015-10-15T15:02:00Z">
        <w:r w:rsidR="009B2FAA">
          <w:rPr>
            <w:rFonts w:ascii="Times New Roman" w:hAnsi="Times New Roman" w:cs="Times New Roman"/>
            <w:sz w:val="24"/>
            <w:szCs w:val="24"/>
            <w:lang w:val="en-US"/>
          </w:rPr>
          <w:t xml:space="preserve"> flowering phenology, </w:t>
        </w:r>
      </w:ins>
      <w:ins w:id="101" w:author="Alicia" w:date="2015-10-15T15:05:00Z">
        <w:r w:rsidR="00816546">
          <w:rPr>
            <w:rFonts w:ascii="Times New Roman" w:hAnsi="Times New Roman" w:cs="Times New Roman"/>
            <w:sz w:val="24"/>
            <w:szCs w:val="24"/>
            <w:lang w:val="en-US"/>
          </w:rPr>
          <w:t xml:space="preserve">seed </w:t>
        </w:r>
      </w:ins>
      <w:ins w:id="102" w:author="Alicia" w:date="2015-10-15T15:02:00Z">
        <w:r w:rsidR="009B2FAA">
          <w:rPr>
            <w:rFonts w:ascii="Times New Roman" w:hAnsi="Times New Roman" w:cs="Times New Roman"/>
            <w:sz w:val="24"/>
            <w:szCs w:val="24"/>
            <w:lang w:val="en-US"/>
          </w:rPr>
          <w:t>predation intensities and ant abundance</w:t>
        </w:r>
      </w:ins>
      <w:ins w:id="103" w:author="Alicia" w:date="2015-10-15T15:03:00Z">
        <w:r w:rsidR="009B2FAA">
          <w:rPr>
            <w:rFonts w:ascii="Times New Roman" w:hAnsi="Times New Roman" w:cs="Times New Roman"/>
            <w:sz w:val="24"/>
            <w:szCs w:val="24"/>
            <w:lang w:val="en-US"/>
          </w:rPr>
          <w:t>s</w:t>
        </w:r>
      </w:ins>
      <w:ins w:id="104" w:author="Alicia" w:date="2015-10-15T15:05:00Z">
        <w:r w:rsidR="00816546">
          <w:rPr>
            <w:rFonts w:ascii="Times New Roman" w:hAnsi="Times New Roman" w:cs="Times New Roman"/>
            <w:sz w:val="24"/>
            <w:szCs w:val="24"/>
            <w:lang w:val="en-US"/>
          </w:rPr>
          <w:t xml:space="preserve"> in </w:t>
        </w:r>
      </w:ins>
      <w:ins w:id="105" w:author="Alicia" w:date="2015-10-15T15:07:00Z">
        <w:r w:rsidR="00816546">
          <w:rPr>
            <w:rFonts w:ascii="Times New Roman" w:hAnsi="Times New Roman" w:cs="Times New Roman"/>
            <w:sz w:val="24"/>
            <w:szCs w:val="24"/>
            <w:lang w:val="en-US"/>
          </w:rPr>
          <w:t>11</w:t>
        </w:r>
      </w:ins>
      <w:ins w:id="106" w:author="Alicia" w:date="2015-10-15T15:05:00Z">
        <w:r w:rsidR="00816546">
          <w:rPr>
            <w:rFonts w:ascii="Times New Roman" w:hAnsi="Times New Roman" w:cs="Times New Roman"/>
            <w:sz w:val="24"/>
            <w:szCs w:val="24"/>
            <w:lang w:val="en-US"/>
          </w:rPr>
          <w:t xml:space="preserve"> </w:t>
        </w:r>
        <w:r w:rsidR="00816546" w:rsidRPr="009A0C1E">
          <w:rPr>
            <w:rFonts w:ascii="Times New Roman" w:hAnsi="Times New Roman" w:cs="Times New Roman"/>
            <w:i/>
            <w:sz w:val="24"/>
            <w:szCs w:val="24"/>
            <w:lang w:val="en-US"/>
          </w:rPr>
          <w:t>G. pneumonanthe</w:t>
        </w:r>
        <w:r w:rsidR="00816546">
          <w:rPr>
            <w:rFonts w:ascii="Times New Roman" w:hAnsi="Times New Roman" w:cs="Times New Roman"/>
            <w:sz w:val="24"/>
            <w:szCs w:val="24"/>
            <w:lang w:val="en-US"/>
          </w:rPr>
          <w:t xml:space="preserve"> </w:t>
        </w:r>
      </w:ins>
      <w:ins w:id="107" w:author="Alicia" w:date="2015-10-15T15:07:00Z">
        <w:r w:rsidR="00816546">
          <w:rPr>
            <w:rFonts w:ascii="Times New Roman" w:hAnsi="Times New Roman" w:cs="Times New Roman"/>
            <w:sz w:val="24"/>
            <w:szCs w:val="24"/>
            <w:lang w:val="en-US"/>
          </w:rPr>
          <w:t xml:space="preserve">populations </w:t>
        </w:r>
      </w:ins>
      <w:ins w:id="108" w:author="Alicia" w:date="2015-10-15T15:06:00Z">
        <w:r w:rsidR="00816546">
          <w:rPr>
            <w:rFonts w:ascii="Times New Roman" w:hAnsi="Times New Roman" w:cs="Times New Roman"/>
            <w:sz w:val="24"/>
            <w:szCs w:val="24"/>
            <w:lang w:val="en-US"/>
          </w:rPr>
          <w:t xml:space="preserve">where the butterfly was present and 9 where it was absent. </w:t>
        </w:r>
      </w:ins>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2AE22C41"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lastRenderedPageBreak/>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r w:rsidR="00F54009" w:rsidRPr="00EE4B69">
        <w:rPr>
          <w:rFonts w:ascii="Times New Roman" w:hAnsi="Times New Roman" w:cs="Times New Roman"/>
          <w:sz w:val="24"/>
          <w:szCs w:val="24"/>
          <w:lang w:val="en-US"/>
        </w:rPr>
        <w:t xml:space="preserve">Appelqvist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ED3D12" w:rsidRPr="00ED3D12">
        <w:rPr>
          <w:rFonts w:ascii="Times New Roman" w:hAnsi="Times New Roman" w:cs="Times New Roman"/>
          <w:i/>
          <w:sz w:val="24"/>
          <w:szCs w:val="24"/>
          <w:lang w:val="en-US"/>
        </w:rPr>
        <w:t>Maculinea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 xml:space="preserve">its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r w:rsidR="008E2CD9" w:rsidRPr="008E2CD9">
        <w:rPr>
          <w:rFonts w:ascii="Times New Roman" w:hAnsi="Times New Roman" w:cs="Times New Roman"/>
          <w:sz w:val="24"/>
          <w:szCs w:val="24"/>
          <w:lang w:val="en-US"/>
        </w:rPr>
        <w:t xml:space="preserve">Appelqvist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 xml:space="preserve">(Mouquet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ins w:id="109" w:author="Alicia" w:date="2015-10-15T15:23:00Z">
        <w:r w:rsidR="00315A87">
          <w:rPr>
            <w:rFonts w:ascii="Times New Roman" w:hAnsi="Times New Roman" w:cs="Times New Roman"/>
            <w:sz w:val="24"/>
            <w:szCs w:val="24"/>
            <w:lang w:val="en-US"/>
          </w:rPr>
          <w:t xml:space="preserve"> </w:t>
        </w:r>
        <w:commentRangeStart w:id="110"/>
        <w:commentRangeStart w:id="111"/>
        <w:r w:rsidR="00315A87">
          <w:rPr>
            <w:rFonts w:ascii="Times New Roman" w:hAnsi="Times New Roman" w:cs="Times New Roman"/>
            <w:sz w:val="24"/>
            <w:szCs w:val="24"/>
            <w:lang w:val="en-US"/>
          </w:rPr>
          <w:t>and the acoustic signals of queen ants (</w:t>
        </w:r>
      </w:ins>
      <w:ins w:id="112" w:author="Alicia" w:date="2015-10-15T15:42:00Z">
        <w:r w:rsidR="00CC32DB">
          <w:rPr>
            <w:rFonts w:ascii="Times New Roman" w:hAnsi="Times New Roman" w:cs="Times New Roman"/>
            <w:sz w:val="24"/>
            <w:szCs w:val="24"/>
            <w:lang w:val="en-US"/>
          </w:rPr>
          <w:t>Sala et al. 2014)</w:t>
        </w:r>
      </w:ins>
      <w:commentRangeEnd w:id="110"/>
      <w:ins w:id="113" w:author="Alicia" w:date="2015-10-15T15:46:00Z">
        <w:r w:rsidR="00CC32DB">
          <w:rPr>
            <w:rStyle w:val="CommentReference"/>
          </w:rPr>
          <w:commentReference w:id="110"/>
        </w:r>
      </w:ins>
      <w:commentRangeEnd w:id="111"/>
      <w:r w:rsidR="00054410">
        <w:rPr>
          <w:rStyle w:val="CommentReference"/>
        </w:rPr>
        <w:commentReference w:id="111"/>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 xml:space="preserve">(Mouquet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r w:rsidR="00F22ED5" w:rsidRPr="00F22ED5">
        <w:rPr>
          <w:rFonts w:ascii="Times New Roman" w:hAnsi="Times New Roman" w:cs="Times New Roman"/>
          <w:i/>
          <w:sz w:val="24"/>
          <w:szCs w:val="24"/>
          <w:lang w:val="en-US"/>
        </w:rPr>
        <w:t>Maculinea</w:t>
      </w:r>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M. alcon</w:t>
      </w:r>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 xml:space="preserve">(Als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M. ruginodis</w:t>
      </w:r>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 xml:space="preserve">commonly used </w:t>
      </w:r>
      <w:del w:id="114" w:author="Alicia" w:date="2015-10-15T13:21:00Z">
        <w:r w:rsidR="00BC6829" w:rsidDel="008D1EBD">
          <w:rPr>
            <w:rFonts w:ascii="Times New Roman" w:hAnsi="Times New Roman" w:cs="Times New Roman"/>
            <w:sz w:val="24"/>
            <w:szCs w:val="24"/>
            <w:lang w:val="en-US"/>
          </w:rPr>
          <w:delText xml:space="preserve">ant </w:delText>
        </w:r>
      </w:del>
      <w:r w:rsidR="00BC6829">
        <w:rPr>
          <w:rFonts w:ascii="Times New Roman" w:hAnsi="Times New Roman" w:cs="Times New Roman"/>
          <w:sz w:val="24"/>
          <w:szCs w:val="24"/>
          <w:lang w:val="en-US"/>
        </w:rPr>
        <w:t>host</w:t>
      </w:r>
      <w:ins w:id="115" w:author="Alicia" w:date="2015-10-15T13:21:00Z">
        <w:r w:rsidR="008D1EBD">
          <w:rPr>
            <w:rFonts w:ascii="Times New Roman" w:hAnsi="Times New Roman" w:cs="Times New Roman"/>
            <w:sz w:val="24"/>
            <w:szCs w:val="24"/>
            <w:lang w:val="en-US"/>
          </w:rPr>
          <w:t xml:space="preserve"> ant</w:t>
        </w:r>
      </w:ins>
      <w:r w:rsidR="00BC6829">
        <w:rPr>
          <w:rFonts w:ascii="Times New Roman" w:hAnsi="Times New Roman" w:cs="Times New Roman"/>
          <w:sz w:val="24"/>
          <w:szCs w:val="24"/>
          <w:lang w:val="en-US"/>
        </w:rPr>
        <w:t xml:space="preserve"> species (</w:t>
      </w:r>
      <w:r w:rsidR="00BC6829" w:rsidRPr="000C03DB">
        <w:rPr>
          <w:rFonts w:ascii="Times New Roman" w:hAnsi="Times New Roman" w:cs="Times New Roman"/>
          <w:sz w:val="24"/>
          <w:szCs w:val="24"/>
          <w:lang w:val="en-US"/>
        </w:rPr>
        <w:t xml:space="preserve">Appelqvist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G. pneumonanthe</w:t>
      </w:r>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the county of Västra Götaland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M. alcon</w:t>
      </w:r>
      <w:r w:rsidR="00F91A9A">
        <w:rPr>
          <w:rFonts w:ascii="Times New Roman" w:hAnsi="Times New Roman" w:cs="Times New Roman"/>
          <w:sz w:val="24"/>
          <w:szCs w:val="24"/>
          <w:lang w:val="en-US"/>
        </w:rPr>
        <w:t xml:space="preserve"> was present in 11 of the study populations and absent from 9. </w:t>
      </w:r>
    </w:p>
    <w:p w14:paraId="16582859" w14:textId="301BE1FA"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study populations during 2010 and </w:t>
      </w:r>
      <w:r>
        <w:rPr>
          <w:rFonts w:ascii="Times New Roman" w:hAnsi="Times New Roman" w:cs="Times New Roman"/>
          <w:sz w:val="24"/>
          <w:szCs w:val="24"/>
          <w:lang w:val="en-US"/>
        </w:rPr>
        <w:lastRenderedPageBreak/>
        <w:t>2011</w:t>
      </w:r>
      <w:r w:rsidR="00463F01">
        <w:rPr>
          <w:rFonts w:ascii="Times New Roman" w:hAnsi="Times New Roman" w:cs="Times New Roman"/>
          <w:sz w:val="24"/>
          <w:szCs w:val="24"/>
          <w:lang w:val="en-US"/>
        </w:rPr>
        <w:t>. 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r w:rsidR="0037339C">
        <w:rPr>
          <w:rFonts w:ascii="Times New Roman" w:hAnsi="Times New Roman" w:cs="Times New Roman"/>
          <w:sz w:val="24"/>
          <w:szCs w:val="24"/>
          <w:lang w:val="en-US"/>
        </w:rPr>
        <w:t>from</w:t>
      </w:r>
      <w:r w:rsidR="00E51B0E">
        <w:rPr>
          <w:rFonts w:ascii="Times New Roman" w:hAnsi="Times New Roman" w:cs="Times New Roman"/>
          <w:sz w:val="24"/>
          <w:szCs w:val="24"/>
          <w:lang w:val="en-US"/>
        </w:rPr>
        <w:t xml:space="preserve"> the end of </w:t>
      </w:r>
      <w:r w:rsidR="00463F01">
        <w:rPr>
          <w:rFonts w:ascii="Times New Roman" w:hAnsi="Times New Roman" w:cs="Times New Roman"/>
          <w:sz w:val="24"/>
          <w:szCs w:val="24"/>
          <w:lang w:val="en-US"/>
        </w:rPr>
        <w:t>July</w:t>
      </w:r>
      <w:r w:rsidR="0037339C">
        <w:rPr>
          <w:rFonts w:ascii="Times New Roman" w:hAnsi="Times New Roman" w:cs="Times New Roman"/>
          <w:sz w:val="24"/>
          <w:szCs w:val="24"/>
          <w:lang w:val="en-US"/>
        </w:rPr>
        <w:t xml:space="preserve"> to the </w:t>
      </w:r>
      <w:r w:rsidR="00E51B0E">
        <w:rPr>
          <w:rFonts w:ascii="Times New Roman" w:hAnsi="Times New Roman" w:cs="Times New Roman"/>
          <w:sz w:val="24"/>
          <w:szCs w:val="24"/>
          <w:lang w:val="en-US"/>
        </w:rPr>
        <w:t>beginning of</w:t>
      </w:r>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del w:id="116" w:author="Johan Ehrlén" w:date="2015-11-02T17:48:00Z">
        <w:r w:rsidR="00DB265B" w:rsidRPr="00E51B0E" w:rsidDel="00054410">
          <w:rPr>
            <w:rFonts w:ascii="Times New Roman" w:hAnsi="Times New Roman" w:cs="Times New Roman"/>
            <w:i/>
            <w:sz w:val="24"/>
            <w:szCs w:val="24"/>
            <w:lang w:val="en-US"/>
          </w:rPr>
          <w:delText>.</w:delText>
        </w:r>
        <w:r w:rsidR="00DB265B" w:rsidDel="00054410">
          <w:rPr>
            <w:rFonts w:ascii="Times New Roman" w:hAnsi="Times New Roman" w:cs="Times New Roman"/>
            <w:sz w:val="24"/>
            <w:szCs w:val="24"/>
            <w:lang w:val="en-US"/>
          </w:rPr>
          <w:delText>)</w:delText>
        </w:r>
        <w:r w:rsidR="00E10822" w:rsidDel="00054410">
          <w:rPr>
            <w:rFonts w:ascii="Times New Roman" w:hAnsi="Times New Roman" w:cs="Times New Roman"/>
            <w:sz w:val="24"/>
            <w:szCs w:val="24"/>
            <w:lang w:val="en-US"/>
          </w:rPr>
          <w:delText>,</w:delText>
        </w:r>
        <w:r w:rsidR="00DB265B" w:rsidDel="00054410">
          <w:rPr>
            <w:rFonts w:ascii="Times New Roman" w:hAnsi="Times New Roman" w:cs="Times New Roman"/>
            <w:sz w:val="24"/>
            <w:szCs w:val="24"/>
            <w:lang w:val="en-US"/>
          </w:rPr>
          <w:delText xml:space="preserve"> </w:delText>
        </w:r>
      </w:del>
      <w:ins w:id="117" w:author="Johan Ehrlén" w:date="2015-11-02T17:48:00Z">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w:t>
        </w:r>
        <w:r w:rsidR="00054410">
          <w:rPr>
            <w:rFonts w:ascii="Times New Roman" w:hAnsi="Times New Roman" w:cs="Times New Roman"/>
            <w:sz w:val="24"/>
            <w:szCs w:val="24"/>
            <w:lang w:val="en-US"/>
          </w:rPr>
          <w:t>. A</w:t>
        </w:r>
      </w:ins>
      <w:del w:id="118" w:author="Johan Ehrlén" w:date="2015-11-02T17:48:00Z">
        <w:r w:rsidR="00C31691" w:rsidDel="00054410">
          <w:rPr>
            <w:rFonts w:ascii="Times New Roman" w:hAnsi="Times New Roman" w:cs="Times New Roman"/>
            <w:sz w:val="24"/>
            <w:szCs w:val="24"/>
            <w:lang w:val="en-US"/>
          </w:rPr>
          <w:delText>a</w:delText>
        </w:r>
      </w:del>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ins w:id="119" w:author="Johan Ehrlén" w:date="2015-11-02T17:48:00Z">
        <w:r w:rsidR="00054410">
          <w:rPr>
            <w:rFonts w:ascii="Times New Roman" w:hAnsi="Times New Roman" w:cs="Times New Roman"/>
            <w:sz w:val="24"/>
            <w:szCs w:val="24"/>
            <w:lang w:val="en-US"/>
          </w:rPr>
          <w:t>s</w:t>
        </w:r>
      </w:ins>
      <w:del w:id="120" w:author="Johan Ehrlén" w:date="2015-11-02T17:48:00Z">
        <w:r w:rsidR="0037339C" w:rsidDel="00054410">
          <w:rPr>
            <w:rFonts w:ascii="Times New Roman" w:hAnsi="Times New Roman" w:cs="Times New Roman"/>
            <w:sz w:val="24"/>
            <w:szCs w:val="24"/>
            <w:lang w:val="en-US"/>
          </w:rPr>
          <w:delText>ing</w:delText>
        </w:r>
      </w:del>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542EE6D8"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r w:rsidR="00E51B0E" w:rsidRPr="00315A87">
        <w:rPr>
          <w:rFonts w:ascii="Times New Roman" w:hAnsi="Times New Roman" w:cs="Times New Roman"/>
          <w:i/>
          <w:sz w:val="24"/>
          <w:szCs w:val="24"/>
          <w:lang w:val="en-US"/>
        </w:rPr>
        <w:t>M. alcon</w:t>
      </w:r>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2711E62F"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del w:id="121" w:author="Johan Ehrlén" w:date="2015-11-02T17:50:00Z">
        <w:r w:rsidR="00216531" w:rsidDel="00054410">
          <w:rPr>
            <w:rFonts w:ascii="Times New Roman" w:hAnsi="Times New Roman" w:cs="Times New Roman"/>
            <w:sz w:val="24"/>
            <w:szCs w:val="24"/>
            <w:lang w:val="en-US"/>
          </w:rPr>
          <w:delText>2011</w:delText>
        </w:r>
      </w:del>
      <w:ins w:id="122" w:author="Johan Ehrlén" w:date="2015-11-02T17:50:00Z">
        <w:r w:rsidR="00054410">
          <w:rPr>
            <w:rFonts w:ascii="Times New Roman" w:hAnsi="Times New Roman" w:cs="Times New Roman"/>
            <w:sz w:val="24"/>
            <w:szCs w:val="24"/>
            <w:lang w:val="en-US"/>
          </w:rPr>
          <w:t>201</w:t>
        </w:r>
        <w:r w:rsidR="00054410">
          <w:rPr>
            <w:rFonts w:ascii="Times New Roman" w:hAnsi="Times New Roman" w:cs="Times New Roman"/>
            <w:sz w:val="24"/>
            <w:szCs w:val="24"/>
            <w:lang w:val="en-US"/>
          </w:rPr>
          <w:t>0</w:t>
        </w:r>
      </w:ins>
      <w:r w:rsidR="00216531">
        <w:rPr>
          <w:rFonts w:ascii="Times New Roman" w:hAnsi="Times New Roman" w:cs="Times New Roman"/>
          <w:sz w:val="24"/>
          <w:szCs w:val="24"/>
          <w:lang w:val="en-US"/>
        </w:rPr>
        <w:t xml:space="preserve">, information on fruit production was </w:t>
      </w:r>
      <w:del w:id="123" w:author="Johan Ehrlén" w:date="2015-11-02T17:49:00Z">
        <w:r w:rsidR="00216531" w:rsidDel="00054410">
          <w:rPr>
            <w:rFonts w:ascii="Times New Roman" w:hAnsi="Times New Roman" w:cs="Times New Roman"/>
            <w:sz w:val="24"/>
            <w:szCs w:val="24"/>
            <w:lang w:val="en-US"/>
          </w:rPr>
          <w:delText xml:space="preserve">not </w:delText>
        </w:r>
      </w:del>
      <w:del w:id="124" w:author="Johan Ehrlén" w:date="2015-11-02T17:51:00Z">
        <w:r w:rsidR="00216531" w:rsidDel="00054410">
          <w:rPr>
            <w:rFonts w:ascii="Times New Roman" w:hAnsi="Times New Roman" w:cs="Times New Roman"/>
            <w:sz w:val="24"/>
            <w:szCs w:val="24"/>
            <w:lang w:val="en-US"/>
          </w:rPr>
          <w:delText>available</w:delText>
        </w:r>
      </w:del>
      <w:ins w:id="125" w:author="Johan Ehrlén" w:date="2015-11-02T17:51:00Z">
        <w:r w:rsidR="00054410">
          <w:rPr>
            <w:rFonts w:ascii="Times New Roman" w:hAnsi="Times New Roman" w:cs="Times New Roman"/>
            <w:sz w:val="24"/>
            <w:szCs w:val="24"/>
            <w:lang w:val="en-US"/>
          </w:rPr>
          <w:t>collected in</w:t>
        </w:r>
      </w:ins>
      <w:del w:id="126" w:author="Johan Ehrlén" w:date="2015-11-02T17:51:00Z">
        <w:r w:rsidR="00216531" w:rsidDel="00054410">
          <w:rPr>
            <w:rFonts w:ascii="Times New Roman" w:hAnsi="Times New Roman" w:cs="Times New Roman"/>
            <w:sz w:val="24"/>
            <w:szCs w:val="24"/>
            <w:lang w:val="en-US"/>
          </w:rPr>
          <w:delText xml:space="preserve"> </w:delText>
        </w:r>
      </w:del>
      <w:ins w:id="127" w:author="Johan Ehrlén" w:date="2015-11-02T17:50:00Z">
        <w:r w:rsidR="00054410">
          <w:rPr>
            <w:rFonts w:ascii="Times New Roman" w:hAnsi="Times New Roman" w:cs="Times New Roman"/>
            <w:sz w:val="24"/>
            <w:szCs w:val="24"/>
            <w:lang w:val="en-US"/>
          </w:rPr>
          <w:t xml:space="preserve"> all 20 populations but in 2011 we were </w:t>
        </w:r>
      </w:ins>
      <w:ins w:id="128" w:author="Johan Ehrlén" w:date="2015-11-02T17:49:00Z">
        <w:r w:rsidR="00054410">
          <w:rPr>
            <w:rFonts w:ascii="Times New Roman" w:hAnsi="Times New Roman" w:cs="Times New Roman"/>
            <w:sz w:val="24"/>
            <w:szCs w:val="24"/>
            <w:lang w:val="en-US"/>
          </w:rPr>
          <w:t xml:space="preserve">only </w:t>
        </w:r>
      </w:ins>
      <w:ins w:id="129" w:author="Johan Ehrlén" w:date="2015-11-02T17:51:00Z">
        <w:r w:rsidR="00054410">
          <w:rPr>
            <w:rFonts w:ascii="Times New Roman" w:hAnsi="Times New Roman" w:cs="Times New Roman"/>
            <w:sz w:val="24"/>
            <w:szCs w:val="24"/>
            <w:lang w:val="en-US"/>
          </w:rPr>
          <w:t>able to get information from</w:t>
        </w:r>
      </w:ins>
      <w:del w:id="130" w:author="Johan Ehrlén" w:date="2015-11-02T17:51:00Z">
        <w:r w:rsidR="00216531" w:rsidDel="00054410">
          <w:rPr>
            <w:rFonts w:ascii="Times New Roman" w:hAnsi="Times New Roman" w:cs="Times New Roman"/>
            <w:sz w:val="24"/>
            <w:szCs w:val="24"/>
            <w:lang w:val="en-US"/>
          </w:rPr>
          <w:delText>for</w:delText>
        </w:r>
      </w:del>
      <w:r w:rsidR="00216531">
        <w:rPr>
          <w:rFonts w:ascii="Times New Roman" w:hAnsi="Times New Roman" w:cs="Times New Roman"/>
          <w:sz w:val="24"/>
          <w:szCs w:val="24"/>
          <w:lang w:val="en-US"/>
        </w:rPr>
        <w:t xml:space="preserve"> </w:t>
      </w:r>
      <w:del w:id="131" w:author="Johan Ehrlén" w:date="2015-11-02T17:49:00Z">
        <w:r w:rsidR="00216531" w:rsidDel="00054410">
          <w:rPr>
            <w:rFonts w:ascii="Times New Roman" w:hAnsi="Times New Roman" w:cs="Times New Roman"/>
            <w:sz w:val="24"/>
            <w:szCs w:val="24"/>
            <w:lang w:val="en-US"/>
          </w:rPr>
          <w:delText xml:space="preserve">4 </w:delText>
        </w:r>
      </w:del>
      <w:ins w:id="132" w:author="Johan Ehrlén" w:date="2015-11-02T17:49:00Z">
        <w:r w:rsidR="00054410">
          <w:rPr>
            <w:rFonts w:ascii="Times New Roman" w:hAnsi="Times New Roman" w:cs="Times New Roman"/>
            <w:sz w:val="24"/>
            <w:szCs w:val="24"/>
            <w:lang w:val="en-US"/>
          </w:rPr>
          <w:t>16</w:t>
        </w:r>
        <w:r w:rsidR="00054410">
          <w:rPr>
            <w:rFonts w:ascii="Times New Roman" w:hAnsi="Times New Roman" w:cs="Times New Roman"/>
            <w:sz w:val="24"/>
            <w:szCs w:val="24"/>
            <w:lang w:val="en-US"/>
          </w:rPr>
          <w:t xml:space="preserve"> </w:t>
        </w:r>
      </w:ins>
      <w:r w:rsidR="00216531">
        <w:rPr>
          <w:rFonts w:ascii="Times New Roman" w:hAnsi="Times New Roman" w:cs="Times New Roman"/>
          <w:sz w:val="24"/>
          <w:szCs w:val="24"/>
          <w:lang w:val="en-US"/>
        </w:rPr>
        <w:t>of the populations.</w:t>
      </w:r>
      <w:ins w:id="133" w:author="Johan Ehrlén" w:date="2015-11-02T17:50:00Z">
        <w:r w:rsidR="00054410" w:rsidRPr="00054410">
          <w:rPr>
            <w:rFonts w:ascii="Times New Roman" w:hAnsi="Times New Roman" w:cs="Times New Roman"/>
            <w:sz w:val="24"/>
            <w:szCs w:val="24"/>
            <w:lang w:val="en-US"/>
          </w:rPr>
          <w:t xml:space="preserve"> </w:t>
        </w:r>
      </w:ins>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r w:rsidR="005A592C" w:rsidRPr="00B53A77">
        <w:rPr>
          <w:rFonts w:ascii="Times New Roman" w:hAnsi="Times New Roman" w:cs="Times New Roman"/>
          <w:i/>
          <w:sz w:val="24"/>
          <w:szCs w:val="24"/>
          <w:lang w:val="en-US"/>
        </w:rPr>
        <w:t>Myrmica</w:t>
      </w:r>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61B35B5"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lastRenderedPageBreak/>
        <w:t xml:space="preserve">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53E1BBD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xml:space="preserve">, </w:t>
      </w:r>
      <w:ins w:id="134" w:author="Johan Ehrlén" w:date="2015-11-02T17:53:00Z">
        <w:r w:rsidR="002F6D2E">
          <w:rPr>
            <w:rFonts w:ascii="Times New Roman" w:hAnsi="Times New Roman" w:cs="Times New Roman"/>
            <w:sz w:val="24"/>
            <w:szCs w:val="24"/>
            <w:lang w:val="en-US"/>
          </w:rPr>
          <w:t xml:space="preserve">and </w:t>
        </w:r>
      </w:ins>
      <w:ins w:id="135" w:author="Johan Ehrlén" w:date="2015-11-02T17:54:00Z">
        <w:r w:rsidR="002F6D2E">
          <w:rPr>
            <w:rFonts w:ascii="Times New Roman" w:hAnsi="Times New Roman" w:cs="Times New Roman"/>
            <w:sz w:val="24"/>
            <w:szCs w:val="24"/>
            <w:lang w:val="en-US"/>
          </w:rPr>
          <w:t xml:space="preserve">to </w:t>
        </w:r>
      </w:ins>
      <w:ins w:id="136" w:author="Johan Ehrlén" w:date="2015-11-02T17:53:00Z">
        <w:r w:rsidR="002F6D2E">
          <w:rPr>
            <w:rFonts w:ascii="Times New Roman" w:hAnsi="Times New Roman" w:cs="Times New Roman"/>
            <w:sz w:val="24"/>
            <w:szCs w:val="24"/>
            <w:lang w:val="en-US"/>
          </w:rPr>
          <w:t>avoid</w:t>
        </w:r>
      </w:ins>
      <w:ins w:id="137" w:author="Johan Ehrlén" w:date="2015-11-02T17:54:00Z">
        <w:r w:rsidR="002F6D2E">
          <w:rPr>
            <w:rFonts w:ascii="Times New Roman" w:hAnsi="Times New Roman" w:cs="Times New Roman"/>
            <w:sz w:val="24"/>
            <w:szCs w:val="24"/>
            <w:lang w:val="en-US"/>
          </w:rPr>
          <w:t xml:space="preserve"> basing contrasts on estimated selection coefficients,</w:t>
        </w:r>
      </w:ins>
      <w:ins w:id="138" w:author="Johan Ehrlén" w:date="2015-11-02T17:53:00Z">
        <w:r w:rsidR="002F6D2E">
          <w:rPr>
            <w:rFonts w:ascii="Times New Roman" w:hAnsi="Times New Roman" w:cs="Times New Roman"/>
            <w:sz w:val="24"/>
            <w:szCs w:val="24"/>
            <w:lang w:val="en-US"/>
          </w:rPr>
          <w:t xml:space="preserve"> </w:t>
        </w:r>
      </w:ins>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M. alcon</w:t>
      </w:r>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M. alcon</w:t>
      </w:r>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51E213B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ins w:id="139" w:author="Alicia" w:date="2015-10-15T15:50:00Z">
        <w:r w:rsidR="00904EDD">
          <w:rPr>
            <w:rFonts w:ascii="Times New Roman" w:hAnsi="Times New Roman" w:cs="Times New Roman"/>
            <w:sz w:val="24"/>
            <w:szCs w:val="24"/>
            <w:lang w:val="en-US"/>
          </w:rPr>
          <w:t xml:space="preserve"> (predator-</w:t>
        </w:r>
      </w:ins>
      <w:del w:id="140" w:author="Alicia" w:date="2015-10-15T15:50:00Z">
        <w:r w:rsidR="00216531" w:rsidDel="00904EDD">
          <w:rPr>
            <w:rFonts w:ascii="Times New Roman" w:hAnsi="Times New Roman" w:cs="Times New Roman"/>
            <w:sz w:val="24"/>
            <w:szCs w:val="24"/>
            <w:lang w:val="en-US"/>
          </w:rPr>
          <w:delText>,</w:delText>
        </w:r>
        <w:r w:rsidR="00F769C9" w:rsidRPr="00EC3F95" w:rsidDel="00904EDD">
          <w:rPr>
            <w:rFonts w:ascii="Times New Roman" w:hAnsi="Times New Roman" w:cs="Times New Roman"/>
            <w:sz w:val="24"/>
            <w:szCs w:val="24"/>
            <w:lang w:val="en-US"/>
          </w:rPr>
          <w:delText xml:space="preserve"> </w:delText>
        </w:r>
      </w:del>
      <w:r w:rsidR="00F769C9" w:rsidRPr="00EC3F95">
        <w:rPr>
          <w:rFonts w:ascii="Times New Roman" w:hAnsi="Times New Roman" w:cs="Times New Roman"/>
          <w:sz w:val="24"/>
          <w:szCs w:val="24"/>
          <w:lang w:val="en-US"/>
        </w:rPr>
        <w:t>mediated</w:t>
      </w:r>
      <w:del w:id="141" w:author="Alicia" w:date="2015-10-15T15:50:00Z">
        <w:r w:rsidR="00F769C9" w:rsidDel="00904EDD">
          <w:rPr>
            <w:rFonts w:ascii="Times New Roman" w:hAnsi="Times New Roman" w:cs="Times New Roman"/>
            <w:sz w:val="24"/>
            <w:szCs w:val="24"/>
            <w:lang w:val="en-US"/>
          </w:rPr>
          <w:delText xml:space="preserve"> by </w:delText>
        </w:r>
        <w:r w:rsidR="00216531" w:rsidDel="00904EDD">
          <w:rPr>
            <w:rFonts w:ascii="Times New Roman" w:hAnsi="Times New Roman" w:cs="Times New Roman"/>
            <w:sz w:val="24"/>
            <w:szCs w:val="24"/>
            <w:lang w:val="en-US"/>
          </w:rPr>
          <w:delText>seed predation</w:delText>
        </w:r>
        <w:r w:rsidR="00F769C9" w:rsidDel="00904EDD">
          <w:rPr>
            <w:rFonts w:ascii="Times New Roman" w:hAnsi="Times New Roman" w:cs="Times New Roman"/>
            <w:sz w:val="24"/>
            <w:szCs w:val="24"/>
            <w:lang w:val="en-US"/>
          </w:rPr>
          <w:delText>,</w:delText>
        </w:r>
      </w:del>
      <w:ins w:id="142" w:author="Alicia" w:date="2015-10-15T15:50:00Z">
        <w:r w:rsidR="00904EDD">
          <w:rPr>
            <w:rFonts w:ascii="Times New Roman" w:hAnsi="Times New Roman" w:cs="Times New Roman"/>
            <w:sz w:val="24"/>
            <w:szCs w:val="24"/>
            <w:lang w:val="en-US"/>
          </w:rPr>
          <w:t>)</w:t>
        </w:r>
      </w:ins>
      <w:r w:rsidR="00F769C9" w:rsidRPr="00EC3F95">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55721109"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del w:id="143" w:author="Alicia" w:date="2015-10-15T13:21:00Z">
        <w:r w:rsidR="00111003" w:rsidDel="008D1EBD">
          <w:rPr>
            <w:rFonts w:ascii="Times New Roman" w:hAnsi="Times New Roman" w:cs="Times New Roman"/>
            <w:sz w:val="24"/>
            <w:szCs w:val="24"/>
            <w:lang w:val="en-US"/>
          </w:rPr>
          <w:delText xml:space="preserve">ant </w:delText>
        </w:r>
      </w:del>
      <w:r w:rsidR="009E7D4D">
        <w:rPr>
          <w:rFonts w:ascii="Times New Roman" w:hAnsi="Times New Roman" w:cs="Times New Roman"/>
          <w:sz w:val="24"/>
          <w:szCs w:val="24"/>
          <w:lang w:val="en-US"/>
        </w:rPr>
        <w:t>host</w:t>
      </w:r>
      <w:ins w:id="144" w:author="Alicia" w:date="2015-10-15T13:21:00Z">
        <w:r w:rsidR="008D1EBD">
          <w:rPr>
            <w:rFonts w:ascii="Times New Roman" w:hAnsi="Times New Roman" w:cs="Times New Roman"/>
            <w:sz w:val="24"/>
            <w:szCs w:val="24"/>
            <w:lang w:val="en-US"/>
          </w:rPr>
          <w:t xml:space="preserve"> ant</w:t>
        </w:r>
      </w:ins>
      <w:r w:rsidR="009E7D4D">
        <w:rPr>
          <w:rFonts w:ascii="Times New Roman" w:hAnsi="Times New Roman" w:cs="Times New Roman"/>
          <w:sz w:val="24"/>
          <w:szCs w:val="24"/>
          <w:lang w:val="en-US"/>
        </w:rPr>
        <w:t xml:space="preserve"> of </w:t>
      </w:r>
      <w:r w:rsidR="009E7D4D" w:rsidRPr="009E7D4D">
        <w:rPr>
          <w:rFonts w:ascii="Times New Roman" w:hAnsi="Times New Roman" w:cs="Times New Roman"/>
          <w:i/>
          <w:sz w:val="24"/>
          <w:szCs w:val="24"/>
          <w:lang w:val="en-US"/>
        </w:rPr>
        <w:t>M. alcon</w:t>
      </w:r>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r w:rsidR="001876B6">
        <w:rPr>
          <w:rFonts w:ascii="Times New Roman" w:hAnsi="Times New Roman" w:cs="Times New Roman"/>
          <w:sz w:val="24"/>
          <w:szCs w:val="24"/>
          <w:lang w:val="en-US"/>
        </w:rPr>
        <w:t xml:space="preserve">an increased interaction </w:t>
      </w:r>
      <w:r w:rsidR="00EF13B6">
        <w:rPr>
          <w:rFonts w:ascii="Times New Roman" w:hAnsi="Times New Roman" w:cs="Times New Roman"/>
          <w:sz w:val="24"/>
          <w:szCs w:val="24"/>
          <w:lang w:val="en-US"/>
        </w:rPr>
        <w:lastRenderedPageBreak/>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M. alcon</w:t>
      </w:r>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(Arbukle,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2C54E621" w:rsidR="00F37CEA" w:rsidRDefault="000A4B8B" w:rsidP="002252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F37CEA" w:rsidRPr="00F37CEA">
        <w:rPr>
          <w:rFonts w:ascii="Times New Roman" w:hAnsi="Times New Roman" w:cs="Times New Roman"/>
          <w:sz w:val="24"/>
          <w:szCs w:val="24"/>
          <w:lang w:val="en-US"/>
        </w:rPr>
        <w:t xml:space="preserve"> </w:t>
      </w:r>
      <w:r w:rsidR="001F42C9">
        <w:rPr>
          <w:rFonts w:ascii="Times New Roman" w:hAnsi="Times New Roman" w:cs="Times New Roman"/>
          <w:sz w:val="24"/>
          <w:szCs w:val="24"/>
          <w:lang w:val="en-US"/>
        </w:rPr>
        <w:t xml:space="preserve"> </w:t>
      </w:r>
      <w:r w:rsidR="00B51A68">
        <w:rPr>
          <w:rFonts w:ascii="Times New Roman" w:hAnsi="Times New Roman" w:cs="Times New Roman"/>
          <w:sz w:val="24"/>
          <w:szCs w:val="24"/>
          <w:lang w:val="en-US"/>
        </w:rPr>
        <w:t xml:space="preserve"> </w:t>
      </w:r>
    </w:p>
    <w:p w14:paraId="1A28C392" w14:textId="0E7CDBD5"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r w:rsidR="00BF31E0">
        <w:rPr>
          <w:rFonts w:ascii="Times New Roman" w:hAnsi="Times New Roman" w:cs="Times New Roman"/>
          <w:sz w:val="24"/>
          <w:szCs w:val="24"/>
          <w:lang w:val="en-US"/>
        </w:rPr>
        <w:t xml:space="preserve">but </w:t>
      </w:r>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sidR="00BF31E0">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r w:rsidR="007206CC">
        <w:rPr>
          <w:rFonts w:ascii="Times New Roman" w:hAnsi="Times New Roman" w:cs="Times New Roman"/>
          <w:sz w:val="24"/>
          <w:szCs w:val="24"/>
          <w:lang w:val="en-US"/>
        </w:rPr>
        <w:t xml:space="preserve">these </w:t>
      </w:r>
      <w:r w:rsidR="00FD3773">
        <w:rPr>
          <w:rFonts w:ascii="Times New Roman" w:hAnsi="Times New Roman" w:cs="Times New Roman"/>
          <w:sz w:val="24"/>
          <w:szCs w:val="24"/>
          <w:lang w:val="en-US"/>
        </w:rPr>
        <w:t>effects</w:t>
      </w:r>
      <w:r w:rsidR="007206CC">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differ</w:t>
      </w:r>
      <w:r w:rsidR="00BF31E0">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71AA558"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473B8BC5"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M. alcon</w:t>
      </w:r>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BF31E0" w:rsidRPr="00821226">
        <w:rPr>
          <w:rFonts w:ascii="Times New Roman" w:hAnsi="Times New Roman" w:cs="Times New Roman"/>
          <w:i/>
          <w:sz w:val="24"/>
          <w:szCs w:val="24"/>
          <w:lang w:val="en-US"/>
        </w:rPr>
        <w:t>M. alcon</w:t>
      </w:r>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M. alcon</w:t>
      </w:r>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lastRenderedPageBreak/>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631985B3"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pneumonanthe</w:t>
      </w:r>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r w:rsidR="00D55432" w:rsidRPr="00CD1318">
        <w:rPr>
          <w:rFonts w:ascii="Times New Roman" w:hAnsi="Times New Roman" w:cs="Times New Roman"/>
          <w:i/>
          <w:sz w:val="24"/>
          <w:szCs w:val="24"/>
          <w:lang w:val="en-US"/>
        </w:rPr>
        <w:t>pneumonanthe</w:t>
      </w:r>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del w:id="145" w:author="Johan Ehrlén" w:date="2015-11-02T18:00:00Z">
        <w:r w:rsidR="00D55432" w:rsidDel="00EC0AB0">
          <w:rPr>
            <w:rFonts w:ascii="Times New Roman" w:hAnsi="Times New Roman" w:cs="Times New Roman"/>
            <w:sz w:val="24"/>
            <w:szCs w:val="24"/>
            <w:lang w:val="en-US"/>
          </w:rPr>
          <w:delText xml:space="preserve"> (</w:delText>
        </w:r>
        <w:r w:rsidR="00D55432" w:rsidRPr="00672AA2" w:rsidDel="00EC0AB0">
          <w:rPr>
            <w:rFonts w:ascii="Times New Roman" w:hAnsi="Times New Roman" w:cs="Times New Roman"/>
            <w:sz w:val="24"/>
            <w:szCs w:val="24"/>
            <w:lang w:val="en-US"/>
          </w:rPr>
          <w:delText xml:space="preserve">Munguía-Rosas </w:delText>
        </w:r>
        <w:r w:rsidR="00D55432" w:rsidRPr="00981711" w:rsidDel="00EC0AB0">
          <w:rPr>
            <w:rFonts w:ascii="Times New Roman" w:hAnsi="Times New Roman" w:cs="Times New Roman"/>
            <w:iCs/>
            <w:sz w:val="24"/>
            <w:szCs w:val="24"/>
            <w:lang w:val="en-US"/>
          </w:rPr>
          <w:delText>et al</w:delText>
        </w:r>
        <w:r w:rsidR="00D55432" w:rsidRPr="00672AA2" w:rsidDel="00EC0AB0">
          <w:rPr>
            <w:rFonts w:ascii="Times New Roman" w:hAnsi="Times New Roman" w:cs="Times New Roman"/>
            <w:i/>
            <w:iCs/>
            <w:sz w:val="24"/>
            <w:szCs w:val="24"/>
            <w:lang w:val="en-US"/>
          </w:rPr>
          <w:delText>.</w:delText>
        </w:r>
        <w:r w:rsidR="00D55432" w:rsidRPr="00672AA2" w:rsidDel="00EC0AB0">
          <w:rPr>
            <w:rFonts w:ascii="Times New Roman" w:hAnsi="Times New Roman" w:cs="Times New Roman"/>
            <w:sz w:val="24"/>
            <w:szCs w:val="24"/>
            <w:lang w:val="en-US"/>
          </w:rPr>
          <w:delText>, 2011</w:delText>
        </w:r>
        <w:r w:rsidR="00D55432" w:rsidDel="00EC0AB0">
          <w:rPr>
            <w:rFonts w:ascii="Times New Roman" w:hAnsi="Times New Roman" w:cs="Times New Roman"/>
            <w:sz w:val="24"/>
            <w:szCs w:val="24"/>
            <w:lang w:val="en-US"/>
          </w:rPr>
          <w:delText>b</w:delText>
        </w:r>
        <w:r w:rsidR="00D55432" w:rsidRPr="00672AA2" w:rsidDel="00EC0AB0">
          <w:rPr>
            <w:rFonts w:ascii="Times New Roman" w:hAnsi="Times New Roman" w:cs="Times New Roman"/>
            <w:sz w:val="24"/>
            <w:szCs w:val="24"/>
            <w:lang w:val="en-US"/>
          </w:rPr>
          <w:delText>)</w:delText>
        </w:r>
      </w:del>
      <w:ins w:id="146" w:author="Johan Ehrlén" w:date="2015-11-02T18:01:00Z">
        <w:r w:rsidR="00EC0AB0">
          <w:rPr>
            <w:rFonts w:ascii="Times New Roman" w:hAnsi="Times New Roman" w:cs="Times New Roman"/>
            <w:sz w:val="24"/>
            <w:szCs w:val="24"/>
            <w:lang w:val="en-US"/>
          </w:rPr>
          <w:t xml:space="preserve"> or that</w:t>
        </w:r>
      </w:ins>
      <w:del w:id="147" w:author="Johan Ehrlén" w:date="2015-11-02T18:01:00Z">
        <w:r w:rsidR="00D55432" w:rsidDel="00EC0AB0">
          <w:rPr>
            <w:rFonts w:ascii="Times New Roman" w:hAnsi="Times New Roman" w:cs="Times New Roman"/>
            <w:sz w:val="24"/>
            <w:szCs w:val="24"/>
            <w:lang w:val="en-US"/>
          </w:rPr>
          <w:delText>, and</w:delText>
        </w:r>
      </w:del>
      <w:r w:rsidR="00D55432">
        <w:rPr>
          <w:rFonts w:ascii="Times New Roman" w:hAnsi="Times New Roman" w:cs="Times New Roman"/>
          <w:sz w:val="24"/>
          <w:szCs w:val="24"/>
          <w:lang w:val="en-US"/>
        </w:rPr>
        <w:t xml:space="preserve"> the competition with other plants </w:t>
      </w:r>
      <w:ins w:id="148" w:author="Johan Ehrlén" w:date="2015-11-02T18:01:00Z">
        <w:r w:rsidR="00EC0AB0">
          <w:rPr>
            <w:rFonts w:ascii="Times New Roman" w:hAnsi="Times New Roman" w:cs="Times New Roman"/>
            <w:sz w:val="24"/>
            <w:szCs w:val="24"/>
            <w:lang w:val="en-US"/>
          </w:rPr>
          <w:t xml:space="preserve">is </w:t>
        </w:r>
      </w:ins>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pneumonanthe</w:t>
      </w:r>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r w:rsidR="00355E81" w:rsidRPr="00F46168">
        <w:rPr>
          <w:rFonts w:ascii="Times New Roman" w:hAnsi="Times New Roman" w:cs="Times New Roman"/>
          <w:sz w:val="24"/>
          <w:szCs w:val="24"/>
          <w:lang w:val="en-US"/>
        </w:rPr>
        <w:t xml:space="preserve">Munguía-Rosas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ins w:id="149" w:author="Johan Ehrlén" w:date="2015-11-02T18:01:00Z">
        <w:r w:rsidR="00B44926">
          <w:rPr>
            <w:rFonts w:ascii="Times New Roman" w:hAnsi="Times New Roman" w:cs="Times New Roman"/>
            <w:sz w:val="24"/>
            <w:szCs w:val="24"/>
            <w:lang w:val="en-US"/>
          </w:rPr>
          <w:t>It is important</w:t>
        </w:r>
      </w:ins>
      <w:ins w:id="150" w:author="Johan Ehrlén" w:date="2015-11-02T18:02:00Z">
        <w:r w:rsidR="00B44926">
          <w:rPr>
            <w:rFonts w:ascii="Times New Roman" w:hAnsi="Times New Roman" w:cs="Times New Roman"/>
            <w:sz w:val="24"/>
            <w:szCs w:val="24"/>
            <w:lang w:val="en-US"/>
          </w:rPr>
          <w:t>, however,</w:t>
        </w:r>
      </w:ins>
      <w:ins w:id="151" w:author="Johan Ehrlén" w:date="2015-11-02T18:01:00Z">
        <w:r w:rsidR="00B44926">
          <w:rPr>
            <w:rFonts w:ascii="Times New Roman" w:hAnsi="Times New Roman" w:cs="Times New Roman"/>
            <w:sz w:val="24"/>
            <w:szCs w:val="24"/>
            <w:lang w:val="en-US"/>
          </w:rPr>
          <w:t xml:space="preserve"> to bear in mind that</w:t>
        </w:r>
      </w:ins>
      <w:ins w:id="152" w:author="Johan Ehrlén" w:date="2015-11-02T18:02:00Z">
        <w:r w:rsidR="00B44926">
          <w:rPr>
            <w:rFonts w:ascii="Times New Roman" w:hAnsi="Times New Roman" w:cs="Times New Roman"/>
            <w:sz w:val="24"/>
            <w:szCs w:val="24"/>
            <w:lang w:val="en-US"/>
          </w:rPr>
          <w:t xml:space="preserve"> higher fitness in earlier-flowering plants </w:t>
        </w:r>
      </w:ins>
      <w:del w:id="153" w:author="Johan Ehrlén" w:date="2015-11-02T18:03:00Z">
        <w:r w:rsidR="00512E8C" w:rsidDel="00B44926">
          <w:rPr>
            <w:rFonts w:ascii="Times New Roman" w:hAnsi="Times New Roman" w:cs="Times New Roman"/>
            <w:sz w:val="24"/>
            <w:szCs w:val="24"/>
            <w:lang w:val="en-US"/>
          </w:rPr>
          <w:delText>Such patterns</w:delText>
        </w:r>
        <w:r w:rsidR="00355E81" w:rsidDel="00B44926">
          <w:rPr>
            <w:rFonts w:ascii="Times New Roman" w:hAnsi="Times New Roman" w:cs="Times New Roman"/>
            <w:sz w:val="24"/>
            <w:szCs w:val="24"/>
            <w:lang w:val="en-US"/>
          </w:rPr>
          <w:delText xml:space="preserve"> </w:delText>
        </w:r>
      </w:del>
      <w:r w:rsidR="00355E81">
        <w:rPr>
          <w:rFonts w:ascii="Times New Roman" w:hAnsi="Times New Roman" w:cs="Times New Roman"/>
          <w:sz w:val="24"/>
          <w:szCs w:val="24"/>
          <w:lang w:val="en-US"/>
        </w:rPr>
        <w:t xml:space="preserve">could </w:t>
      </w:r>
      <w:commentRangeStart w:id="154"/>
      <w:commentRangeStart w:id="155"/>
      <w:del w:id="156" w:author="Alicia" w:date="2015-10-15T15:56:00Z">
        <w:r w:rsidR="00355E81" w:rsidDel="00904EDD">
          <w:rPr>
            <w:rFonts w:ascii="Times New Roman" w:hAnsi="Times New Roman" w:cs="Times New Roman"/>
            <w:sz w:val="24"/>
            <w:szCs w:val="24"/>
            <w:lang w:val="en-US"/>
          </w:rPr>
          <w:delText xml:space="preserve">be </w:delText>
        </w:r>
        <w:r w:rsidR="00512E8C" w:rsidDel="00904EDD">
          <w:rPr>
            <w:rFonts w:ascii="Times New Roman" w:hAnsi="Times New Roman" w:cs="Times New Roman"/>
            <w:sz w:val="24"/>
            <w:szCs w:val="24"/>
            <w:lang w:val="en-US"/>
          </w:rPr>
          <w:delText xml:space="preserve">the result of </w:delText>
        </w:r>
      </w:del>
      <w:ins w:id="157" w:author="Johan Ehrlén" w:date="2015-10-15T10:00:00Z">
        <w:del w:id="158" w:author="Alicia" w:date="2015-10-15T15:56:00Z">
          <w:r w:rsidR="00D55432" w:rsidDel="00904EDD">
            <w:rPr>
              <w:rFonts w:ascii="Times New Roman" w:hAnsi="Times New Roman" w:cs="Times New Roman"/>
              <w:sz w:val="24"/>
              <w:szCs w:val="24"/>
              <w:lang w:val="en-US"/>
            </w:rPr>
            <w:delText>that</w:delText>
          </w:r>
        </w:del>
      </w:ins>
      <w:ins w:id="159" w:author="Alicia" w:date="2015-10-15T15:56:00Z">
        <w:r w:rsidR="00904EDD">
          <w:rPr>
            <w:rFonts w:ascii="Times New Roman" w:hAnsi="Times New Roman" w:cs="Times New Roman"/>
            <w:sz w:val="24"/>
            <w:szCs w:val="24"/>
            <w:lang w:val="en-US"/>
          </w:rPr>
          <w:t xml:space="preserve">appear </w:t>
        </w:r>
      </w:ins>
      <w:r w:rsidR="00904EDD">
        <w:rPr>
          <w:rFonts w:ascii="Times New Roman" w:hAnsi="Times New Roman" w:cs="Times New Roman"/>
          <w:sz w:val="24"/>
          <w:szCs w:val="24"/>
          <w:lang w:val="en-US"/>
        </w:rPr>
        <w:t>because</w:t>
      </w:r>
      <w:r w:rsidR="00D55432">
        <w:rPr>
          <w:rFonts w:ascii="Times New Roman" w:hAnsi="Times New Roman" w:cs="Times New Roman"/>
          <w:sz w:val="24"/>
          <w:szCs w:val="24"/>
          <w:lang w:val="en-US"/>
        </w:rPr>
        <w:t xml:space="preserve"> </w:t>
      </w:r>
      <w:commentRangeEnd w:id="154"/>
      <w:r w:rsidR="00904EDD">
        <w:rPr>
          <w:rStyle w:val="CommentReference"/>
        </w:rPr>
        <w:commentReference w:id="154"/>
      </w:r>
      <w:commentRangeEnd w:id="155"/>
      <w:r w:rsidR="00B44926">
        <w:rPr>
          <w:rStyle w:val="CommentReference"/>
        </w:rPr>
        <w:commentReference w:id="155"/>
      </w:r>
      <w:r w:rsidR="00355E81">
        <w:rPr>
          <w:rFonts w:ascii="Times New Roman" w:hAnsi="Times New Roman" w:cs="Times New Roman"/>
          <w:sz w:val="24"/>
          <w:szCs w:val="24"/>
          <w:lang w:val="en-US"/>
        </w:rPr>
        <w:t xml:space="preserve">early flowering directly </w:t>
      </w:r>
      <w:r w:rsidR="00D55432">
        <w:rPr>
          <w:rFonts w:ascii="Times New Roman" w:hAnsi="Times New Roman" w:cs="Times New Roman"/>
          <w:sz w:val="24"/>
          <w:szCs w:val="24"/>
          <w:lang w:val="en-US"/>
        </w:rPr>
        <w:t xml:space="preserve">increases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r w:rsidR="00904EDD">
        <w:rPr>
          <w:rFonts w:ascii="Times New Roman" w:hAnsi="Times New Roman" w:cs="Times New Roman"/>
          <w:sz w:val="24"/>
          <w:szCs w:val="24"/>
          <w:lang w:val="en-US"/>
        </w:rPr>
        <w:t>because</w:t>
      </w:r>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that are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ins w:id="160" w:author="Alicia" w:date="2015-10-15T15:57:00Z">
        <w:r w:rsidR="00904EDD">
          <w:rPr>
            <w:rFonts w:ascii="Times New Roman" w:hAnsi="Times New Roman" w:cs="Times New Roman"/>
            <w:sz w:val="24"/>
            <w:szCs w:val="24"/>
            <w:lang w:val="en-US"/>
          </w:rPr>
          <w:t xml:space="preserve"> </w:t>
        </w:r>
        <w:commentRangeStart w:id="161"/>
        <w:commentRangeStart w:id="162"/>
        <w:r w:rsidR="00904EDD">
          <w:rPr>
            <w:rFonts w:ascii="Times New Roman" w:hAnsi="Times New Roman" w:cs="Times New Roman"/>
            <w:sz w:val="24"/>
            <w:szCs w:val="24"/>
            <w:lang w:val="en-US"/>
          </w:rPr>
          <w:t>on fitness</w:t>
        </w:r>
        <w:commentRangeEnd w:id="161"/>
        <w:r w:rsidR="00904EDD">
          <w:rPr>
            <w:rStyle w:val="CommentReference"/>
          </w:rPr>
          <w:commentReference w:id="161"/>
        </w:r>
      </w:ins>
      <w:commentRangeEnd w:id="162"/>
      <w:r w:rsidR="00B44926">
        <w:rPr>
          <w:rStyle w:val="CommentReference"/>
        </w:rPr>
        <w:commentReference w:id="162"/>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r w:rsidR="004177F1" w:rsidRPr="00320F57">
        <w:rPr>
          <w:rFonts w:ascii="Times New Roman" w:hAnsi="Times New Roman" w:cs="Times New Roman"/>
          <w:sz w:val="24"/>
          <w:lang w:val="en-US"/>
        </w:rPr>
        <w:t>Rausher, 1992</w:t>
      </w:r>
      <w:r w:rsidR="004177F1">
        <w:rPr>
          <w:rFonts w:ascii="Times New Roman" w:hAnsi="Times New Roman" w:cs="Times New Roman"/>
          <w:sz w:val="24"/>
          <w:lang w:val="en-US"/>
        </w:rPr>
        <w:t xml:space="preserve">; </w:t>
      </w:r>
      <w:r w:rsidR="00355E81" w:rsidRPr="009B4059">
        <w:rPr>
          <w:rFonts w:ascii="Times New Roman" w:hAnsi="Times New Roman" w:cs="Times New Roman"/>
          <w:sz w:val="24"/>
          <w:szCs w:val="24"/>
          <w:lang w:val="en-US"/>
        </w:rPr>
        <w:t>Ehrlén,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6AAB1C2D" w14:textId="15F49C19" w:rsidR="00DC154F" w:rsidRDefault="00B44926" w:rsidP="00D64532">
      <w:pPr>
        <w:spacing w:line="480" w:lineRule="auto"/>
        <w:ind w:firstLine="708"/>
        <w:rPr>
          <w:rFonts w:ascii="Times New Roman" w:hAnsi="Times New Roman" w:cs="Times New Roman"/>
          <w:sz w:val="24"/>
          <w:szCs w:val="24"/>
          <w:lang w:val="en-US"/>
        </w:rPr>
      </w:pPr>
      <w:commentRangeStart w:id="163"/>
      <w:ins w:id="164" w:author="Johan Ehrlén" w:date="2015-11-02T18:05:00Z">
        <w:r>
          <w:rPr>
            <w:rFonts w:ascii="Times New Roman" w:hAnsi="Times New Roman" w:cs="Times New Roman"/>
            <w:sz w:val="24"/>
            <w:szCs w:val="24"/>
            <w:lang w:val="en-US"/>
          </w:rPr>
          <w:t xml:space="preserve">Irrespective of the selective agents responsible </w:t>
        </w:r>
      </w:ins>
      <w:ins w:id="165" w:author="Johan Ehrlén" w:date="2015-11-02T18:06:00Z">
        <w:r>
          <w:rPr>
            <w:rFonts w:ascii="Times New Roman" w:hAnsi="Times New Roman" w:cs="Times New Roman"/>
            <w:sz w:val="24"/>
            <w:szCs w:val="24"/>
            <w:lang w:val="en-US"/>
          </w:rPr>
          <w:t xml:space="preserve">for the observed </w:t>
        </w:r>
        <w:commentRangeEnd w:id="163"/>
        <w:r>
          <w:rPr>
            <w:rStyle w:val="CommentReference"/>
          </w:rPr>
          <w:commentReference w:id="163"/>
        </w:r>
      </w:ins>
      <w:del w:id="166" w:author="Johan Ehrlén" w:date="2015-11-02T18:06:00Z">
        <w:r w:rsidR="006F172E" w:rsidDel="00B44926">
          <w:rPr>
            <w:rFonts w:ascii="Times New Roman" w:hAnsi="Times New Roman" w:cs="Times New Roman"/>
            <w:sz w:val="24"/>
            <w:szCs w:val="24"/>
            <w:lang w:val="en-US"/>
          </w:rPr>
          <w:delText xml:space="preserve">Our results also </w:delText>
        </w:r>
        <w:r w:rsidR="00F67F5D" w:rsidDel="00B44926">
          <w:rPr>
            <w:rFonts w:ascii="Times New Roman" w:hAnsi="Times New Roman" w:cs="Times New Roman"/>
            <w:sz w:val="24"/>
            <w:szCs w:val="24"/>
            <w:lang w:val="en-US"/>
          </w:rPr>
          <w:delText xml:space="preserve">clearly </w:delText>
        </w:r>
        <w:r w:rsidR="006F172E" w:rsidDel="00B44926">
          <w:rPr>
            <w:rFonts w:ascii="Times New Roman" w:hAnsi="Times New Roman" w:cs="Times New Roman"/>
            <w:sz w:val="24"/>
            <w:szCs w:val="24"/>
            <w:lang w:val="en-US"/>
          </w:rPr>
          <w:delText xml:space="preserve">show that </w:delText>
        </w:r>
      </w:del>
      <w:r w:rsidR="006F172E">
        <w:rPr>
          <w:rFonts w:ascii="Times New Roman" w:hAnsi="Times New Roman" w:cs="Times New Roman"/>
          <w:sz w:val="24"/>
          <w:szCs w:val="24"/>
          <w:lang w:val="en-US"/>
        </w:rPr>
        <w:t>selection for earlier flowering in the absence of antagonists</w:t>
      </w:r>
      <w:ins w:id="167" w:author="Johan Ehrlén" w:date="2015-11-02T18:06:00Z">
        <w:r>
          <w:rPr>
            <w:rFonts w:ascii="Times New Roman" w:hAnsi="Times New Roman" w:cs="Times New Roman"/>
            <w:sz w:val="24"/>
            <w:szCs w:val="24"/>
            <w:lang w:val="en-US"/>
          </w:rPr>
          <w:t>,</w:t>
        </w:r>
      </w:ins>
      <w:r w:rsidR="006F172E">
        <w:rPr>
          <w:rFonts w:ascii="Times New Roman" w:hAnsi="Times New Roman" w:cs="Times New Roman"/>
          <w:sz w:val="24"/>
          <w:szCs w:val="24"/>
          <w:lang w:val="en-US"/>
        </w:rPr>
        <w:t xml:space="preserve"> </w:t>
      </w:r>
      <w:ins w:id="168" w:author="Johan Ehrlén" w:date="2015-11-02T18:06:00Z">
        <w:r>
          <w:rPr>
            <w:rFonts w:ascii="Times New Roman" w:hAnsi="Times New Roman" w:cs="Times New Roman"/>
            <w:sz w:val="24"/>
            <w:szCs w:val="24"/>
            <w:lang w:val="en-US"/>
          </w:rPr>
          <w:t>o</w:t>
        </w:r>
        <w:r>
          <w:rPr>
            <w:rFonts w:ascii="Times New Roman" w:hAnsi="Times New Roman" w:cs="Times New Roman"/>
            <w:sz w:val="24"/>
            <w:szCs w:val="24"/>
            <w:lang w:val="en-US"/>
          </w:rPr>
          <w:t xml:space="preserve">ur results clearly show that </w:t>
        </w:r>
        <w:r>
          <w:rPr>
            <w:rFonts w:ascii="Times New Roman" w:hAnsi="Times New Roman" w:cs="Times New Roman"/>
            <w:sz w:val="24"/>
            <w:szCs w:val="24"/>
            <w:lang w:val="en-US"/>
          </w:rPr>
          <w:t xml:space="preserve">this selection </w:t>
        </w:r>
      </w:ins>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r w:rsidR="006F172E"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del w:id="169" w:author="Alicia" w:date="2015-10-15T16:02:00Z">
        <w:r w:rsidR="00AA74B6" w:rsidDel="00AF3283">
          <w:rPr>
            <w:rFonts w:ascii="Times New Roman" w:hAnsi="Times New Roman" w:cs="Times New Roman"/>
            <w:sz w:val="24"/>
            <w:szCs w:val="24"/>
            <w:lang w:val="en-US"/>
          </w:rPr>
          <w:delText>was the result of that</w:delText>
        </w:r>
      </w:del>
      <w:ins w:id="170" w:author="Alicia" w:date="2015-10-15T16:02:00Z">
        <w:r w:rsidR="00AF3283">
          <w:rPr>
            <w:rFonts w:ascii="Times New Roman" w:hAnsi="Times New Roman" w:cs="Times New Roman"/>
            <w:sz w:val="24"/>
            <w:szCs w:val="24"/>
            <w:lang w:val="en-US"/>
          </w:rPr>
          <w:t>happened because</w:t>
        </w:r>
      </w:ins>
      <w:r w:rsidR="00F67F5D">
        <w:rPr>
          <w:rFonts w:ascii="Times New Roman" w:hAnsi="Times New Roman" w:cs="Times New Roman"/>
          <w:sz w:val="24"/>
          <w:szCs w:val="24"/>
          <w:lang w:val="en-US"/>
        </w:rPr>
        <w:t xml:space="preserve"> </w:t>
      </w:r>
      <w:r w:rsidR="00F67F5D" w:rsidRPr="00241689">
        <w:rPr>
          <w:rFonts w:ascii="Times New Roman" w:hAnsi="Times New Roman" w:cs="Times New Roman"/>
          <w:i/>
          <w:sz w:val="24"/>
          <w:szCs w:val="24"/>
          <w:lang w:val="en-US"/>
        </w:rPr>
        <w:t>M. alcon</w:t>
      </w:r>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lastRenderedPageBreak/>
        <w:t xml:space="preserve">within populations, thus increasing the relative fitness of late-flowering plants. </w:t>
      </w:r>
      <w:r w:rsidR="006F172E">
        <w:rPr>
          <w:rFonts w:ascii="Times New Roman" w:hAnsi="Times New Roman" w:cs="Times New Roman"/>
          <w:sz w:val="24"/>
          <w:szCs w:val="24"/>
          <w:lang w:val="en-US"/>
        </w:rPr>
        <w:t xml:space="preserve">This </w:t>
      </w:r>
      <w:commentRangeStart w:id="171"/>
      <w:r w:rsidR="00793FFA">
        <w:rPr>
          <w:rFonts w:ascii="Times New Roman" w:hAnsi="Times New Roman" w:cs="Times New Roman"/>
          <w:sz w:val="24"/>
          <w:szCs w:val="24"/>
          <w:lang w:val="en-US"/>
        </w:rPr>
        <w:t>strongly suggest</w:t>
      </w:r>
      <w:r w:rsidR="006F172E">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w:t>
      </w:r>
      <w:commentRangeEnd w:id="171"/>
      <w:r>
        <w:rPr>
          <w:rStyle w:val="CommentReference"/>
        </w:rPr>
        <w:commentReference w:id="171"/>
      </w:r>
      <w:r w:rsidR="00355E81">
        <w:rPr>
          <w:rFonts w:ascii="Times New Roman" w:hAnsi="Times New Roman" w:cs="Times New Roman"/>
          <w:sz w:val="24"/>
          <w:szCs w:val="24"/>
          <w:lang w:val="en-US"/>
        </w:rPr>
        <w:t xml:space="preserve">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ins w:id="172" w:author="Johan Ehrlén" w:date="2015-11-02T18:22:00Z">
        <w:r w:rsidR="00711E0A">
          <w:rPr>
            <w:rFonts w:ascii="Times New Roman" w:hAnsi="Times New Roman" w:cs="Times New Roman"/>
            <w:sz w:val="24"/>
            <w:szCs w:val="24"/>
            <w:lang w:val="en-US"/>
          </w:rPr>
          <w:t xml:space="preserve">examined butterfly preferences and </w:t>
        </w:r>
      </w:ins>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r w:rsidR="00517172" w:rsidRPr="00B32421">
        <w:rPr>
          <w:rFonts w:ascii="Times New Roman" w:hAnsi="Times New Roman" w:cs="Times New Roman"/>
          <w:i/>
          <w:sz w:val="24"/>
          <w:szCs w:val="24"/>
          <w:lang w:val="en-US"/>
        </w:rPr>
        <w:t>Maculinea</w:t>
      </w:r>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ins w:id="173" w:author="Alicia" w:date="2015-10-15T16:09:00Z">
        <w:r w:rsidR="00A32637">
          <w:rPr>
            <w:rFonts w:ascii="Times New Roman" w:hAnsi="Times New Roman" w:cs="Times New Roman"/>
            <w:sz w:val="24"/>
            <w:szCs w:val="24"/>
            <w:lang w:val="en-US"/>
          </w:rPr>
          <w:t xml:space="preserve"> (</w:t>
        </w:r>
      </w:ins>
      <w:ins w:id="174" w:author="Alicia" w:date="2015-10-15T16:55:00Z">
        <w:r w:rsidR="00D64532">
          <w:rPr>
            <w:rFonts w:ascii="Times New Roman" w:hAnsi="Times New Roman" w:cs="Times New Roman"/>
            <w:sz w:val="24"/>
            <w:szCs w:val="24"/>
            <w:lang w:val="en-US"/>
          </w:rPr>
          <w:t xml:space="preserve">corresponding to </w:t>
        </w:r>
        <w:commentRangeStart w:id="175"/>
        <w:r w:rsidR="00D64532">
          <w:rPr>
            <w:rFonts w:ascii="Times New Roman" w:hAnsi="Times New Roman" w:cs="Times New Roman"/>
            <w:sz w:val="24"/>
            <w:szCs w:val="24"/>
            <w:lang w:val="en-US"/>
          </w:rPr>
          <w:t>stage</w:t>
        </w:r>
      </w:ins>
      <w:ins w:id="176" w:author="Alicia" w:date="2015-10-15T17:30:00Z">
        <w:r w:rsidR="00B4714F">
          <w:rPr>
            <w:rFonts w:ascii="Times New Roman" w:hAnsi="Times New Roman" w:cs="Times New Roman"/>
            <w:sz w:val="24"/>
            <w:szCs w:val="24"/>
            <w:lang w:val="en-US"/>
          </w:rPr>
          <w:t>s</w:t>
        </w:r>
      </w:ins>
      <w:ins w:id="177" w:author="Alicia" w:date="2015-10-15T17:29:00Z">
        <w:r w:rsidR="00B4714F">
          <w:rPr>
            <w:rFonts w:ascii="Times New Roman" w:hAnsi="Times New Roman" w:cs="Times New Roman"/>
            <w:sz w:val="24"/>
            <w:szCs w:val="24"/>
            <w:lang w:val="en-US"/>
          </w:rPr>
          <w:t xml:space="preserve"> 1-3</w:t>
        </w:r>
      </w:ins>
      <w:commentRangeEnd w:id="175"/>
      <w:ins w:id="178" w:author="Alicia" w:date="2015-10-15T17:31:00Z">
        <w:r w:rsidR="00B4714F">
          <w:rPr>
            <w:rStyle w:val="CommentReference"/>
          </w:rPr>
          <w:commentReference w:id="175"/>
        </w:r>
      </w:ins>
      <w:ins w:id="179" w:author="Alicia" w:date="2015-10-15T16:55:00Z">
        <w:r w:rsidR="00D64532">
          <w:rPr>
            <w:rFonts w:ascii="Times New Roman" w:hAnsi="Times New Roman" w:cs="Times New Roman"/>
            <w:sz w:val="24"/>
            <w:szCs w:val="24"/>
            <w:lang w:val="en-US"/>
          </w:rPr>
          <w:t xml:space="preserve"> in our classification</w:t>
        </w:r>
      </w:ins>
      <w:ins w:id="180" w:author="Alicia" w:date="2015-10-15T16:09:00Z">
        <w:r w:rsidR="00A32637">
          <w:rPr>
            <w:rFonts w:ascii="Times New Roman" w:hAnsi="Times New Roman" w:cs="Times New Roman"/>
            <w:sz w:val="24"/>
            <w:szCs w:val="24"/>
            <w:lang w:val="en-US"/>
          </w:rPr>
          <w:t>)</w:t>
        </w:r>
      </w:ins>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Elmes,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ins w:id="181" w:author="Alicia" w:date="2015-10-15T17:36:00Z">
        <w:r w:rsidR="00B4714F">
          <w:rPr>
            <w:rFonts w:ascii="Times New Roman" w:hAnsi="Times New Roman" w:cs="Times New Roman"/>
            <w:sz w:val="24"/>
            <w:szCs w:val="24"/>
            <w:lang w:val="en-US"/>
          </w:rPr>
          <w:t>s</w:t>
        </w:r>
      </w:ins>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B42EE3" w:rsidRPr="00320F57">
        <w:rPr>
          <w:rFonts w:ascii="Times New Roman" w:hAnsi="Times New Roman" w:cs="Times New Roman"/>
          <w:i/>
          <w:sz w:val="24"/>
          <w:szCs w:val="24"/>
          <w:lang w:val="en-US"/>
        </w:rPr>
        <w:t>M. alcon</w:t>
      </w:r>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Our findings with </w:t>
      </w:r>
      <w:r w:rsidR="006F172E" w:rsidRPr="00C57247">
        <w:rPr>
          <w:rFonts w:ascii="Times New Roman" w:hAnsi="Times New Roman" w:cs="Times New Roman"/>
          <w:i/>
          <w:sz w:val="24"/>
          <w:szCs w:val="24"/>
          <w:lang w:val="en-US"/>
        </w:rPr>
        <w:t>G. pneumonanthe</w:t>
      </w:r>
      <w:r w:rsidR="006F172E">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 xml:space="preserve">(Pilson,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r w:rsidR="006F172E" w:rsidRPr="00554665">
        <w:rPr>
          <w:rFonts w:ascii="Times New Roman" w:hAnsi="Times New Roman" w:cs="Times New Roman"/>
          <w:sz w:val="24"/>
          <w:lang w:val="en-US"/>
        </w:rPr>
        <w:t>Parachnowitsch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G. pneumonanthe</w:t>
      </w:r>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antagonists in plant populations can</w:t>
      </w:r>
      <w:r w:rsidR="00DC154F">
        <w:rPr>
          <w:rFonts w:ascii="Times New Roman" w:hAnsi="Times New Roman" w:cs="Times New Roman"/>
          <w:sz w:val="24"/>
          <w:szCs w:val="24"/>
          <w:lang w:val="en-US"/>
        </w:rPr>
        <w:t xml:space="preserve"> 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r w:rsidR="001644CD">
        <w:rPr>
          <w:rFonts w:ascii="Times New Roman" w:hAnsi="Times New Roman" w:cs="Times New Roman"/>
          <w:sz w:val="24"/>
          <w:szCs w:val="24"/>
          <w:lang w:val="en-US"/>
        </w:rPr>
        <w:t xml:space="preserve">can </w:t>
      </w:r>
      <w:r w:rsidR="005E26A4">
        <w:rPr>
          <w:rFonts w:ascii="Times New Roman" w:hAnsi="Times New Roman" w:cs="Times New Roman"/>
          <w:sz w:val="24"/>
          <w:szCs w:val="24"/>
          <w:lang w:val="en-US"/>
        </w:rPr>
        <w:t xml:space="preserve">explain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xml:space="preserve">, which are more conspicuous and represent a visually attractive target (Nowicki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(Van Dyck &amp; Regniers,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386122F5" w:rsidR="00013281" w:rsidRDefault="00281E1B"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ins w:id="182" w:author="Johan Ehrlén" w:date="2015-11-02T18:25:00Z">
        <w:r w:rsidR="00711E0A">
          <w:rPr>
            <w:rFonts w:ascii="Times New Roman" w:hAnsi="Times New Roman" w:cs="Times New Roman"/>
            <w:sz w:val="24"/>
            <w:szCs w:val="24"/>
            <w:lang w:val="en-US"/>
          </w:rPr>
          <w:t xml:space="preserve">links among-population </w:t>
        </w:r>
      </w:ins>
      <w:del w:id="183" w:author="Johan Ehrlén" w:date="2015-11-02T18:25:00Z">
        <w:r w:rsidR="00B91B23" w:rsidDel="00711E0A">
          <w:rPr>
            <w:rFonts w:ascii="Times New Roman" w:hAnsi="Times New Roman" w:cs="Times New Roman"/>
            <w:sz w:val="24"/>
            <w:szCs w:val="24"/>
            <w:lang w:val="en-US"/>
          </w:rPr>
          <w:delText>show that</w:delText>
        </w:r>
        <w:r w:rsidR="00B91B23" w:rsidRPr="00B91B23" w:rsidDel="00711E0A">
          <w:rPr>
            <w:rFonts w:ascii="Times New Roman" w:hAnsi="Times New Roman" w:cs="Times New Roman"/>
            <w:sz w:val="24"/>
            <w:szCs w:val="24"/>
            <w:lang w:val="en-US"/>
          </w:rPr>
          <w:delText xml:space="preserve"> </w:delText>
        </w:r>
        <w:r w:rsidR="00B91B23" w:rsidDel="00711E0A">
          <w:rPr>
            <w:rFonts w:ascii="Times New Roman" w:hAnsi="Times New Roman" w:cs="Times New Roman"/>
            <w:sz w:val="24"/>
            <w:szCs w:val="24"/>
            <w:lang w:val="en-US"/>
          </w:rPr>
          <w:delText>the presence of a butterfly seed predator mediates a shift</w:delText>
        </w:r>
      </w:del>
      <w:ins w:id="184" w:author="Johan Ehrlén" w:date="2015-11-02T18:25:00Z">
        <w:r w:rsidR="00711E0A">
          <w:rPr>
            <w:rFonts w:ascii="Times New Roman" w:hAnsi="Times New Roman" w:cs="Times New Roman"/>
            <w:sz w:val="24"/>
            <w:szCs w:val="24"/>
            <w:lang w:val="en-US"/>
          </w:rPr>
          <w:t>differences</w:t>
        </w:r>
      </w:ins>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ins w:id="185" w:author="Johan Ehrlén" w:date="2015-11-02T18:25:00Z">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 xml:space="preserve">the </w:t>
        </w:r>
      </w:ins>
      <w:ins w:id="186" w:author="Johan Ehrlén" w:date="2015-11-02T18:26:00Z">
        <w:r w:rsidR="00711E0A">
          <w:rPr>
            <w:rFonts w:ascii="Times New Roman" w:hAnsi="Times New Roman" w:cs="Times New Roman"/>
            <w:sz w:val="24"/>
            <w:szCs w:val="24"/>
            <w:lang w:val="en-US"/>
          </w:rPr>
          <w:t>incidence</w:t>
        </w:r>
      </w:ins>
      <w:ins w:id="187" w:author="Johan Ehrlén" w:date="2015-11-02T18:25:00Z">
        <w:r w:rsidR="00711E0A">
          <w:rPr>
            <w:rFonts w:ascii="Times New Roman" w:hAnsi="Times New Roman" w:cs="Times New Roman"/>
            <w:sz w:val="24"/>
            <w:szCs w:val="24"/>
            <w:lang w:val="en-US"/>
          </w:rPr>
          <w:t xml:space="preserve"> of </w:t>
        </w:r>
      </w:ins>
      <w:ins w:id="188" w:author="Johan Ehrlén" w:date="2015-11-02T18:26:00Z">
        <w:r w:rsidR="00711E0A">
          <w:rPr>
            <w:rFonts w:ascii="Times New Roman" w:hAnsi="Times New Roman" w:cs="Times New Roman"/>
            <w:sz w:val="24"/>
            <w:szCs w:val="24"/>
            <w:lang w:val="en-US"/>
          </w:rPr>
          <w:t>the</w:t>
        </w:r>
      </w:ins>
      <w:ins w:id="189" w:author="Johan Ehrlén" w:date="2015-11-02T18:25:00Z">
        <w:r w:rsidR="00711E0A">
          <w:rPr>
            <w:rFonts w:ascii="Times New Roman" w:hAnsi="Times New Roman" w:cs="Times New Roman"/>
            <w:sz w:val="24"/>
            <w:szCs w:val="24"/>
            <w:lang w:val="en-US"/>
          </w:rPr>
          <w:t xml:space="preserve"> butterfly seed predator</w:t>
        </w:r>
      </w:ins>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del w:id="190" w:author="Johan Ehrlén" w:date="2015-11-02T18:26:00Z">
        <w:r w:rsidR="006429B9" w:rsidDel="00711E0A">
          <w:rPr>
            <w:rFonts w:ascii="Times New Roman" w:hAnsi="Times New Roman" w:cs="Times New Roman"/>
            <w:sz w:val="24"/>
            <w:szCs w:val="24"/>
            <w:lang w:val="en-US"/>
          </w:rPr>
          <w:delText xml:space="preserve">variation </w:delText>
        </w:r>
      </w:del>
      <w:ins w:id="191" w:author="Johan Ehrlén" w:date="2015-11-02T18:26:00Z">
        <w:r w:rsidR="00711E0A">
          <w:rPr>
            <w:rFonts w:ascii="Times New Roman" w:hAnsi="Times New Roman" w:cs="Times New Roman"/>
            <w:sz w:val="24"/>
            <w:szCs w:val="24"/>
            <w:lang w:val="en-US"/>
          </w:rPr>
          <w:t>context</w:t>
        </w:r>
        <w:r w:rsidR="00711E0A">
          <w:rPr>
            <w:rFonts w:ascii="Times New Roman" w:hAnsi="Times New Roman" w:cs="Times New Roman"/>
            <w:sz w:val="24"/>
            <w:szCs w:val="24"/>
            <w:lang w:val="en-US"/>
          </w:rPr>
          <w:t xml:space="preserve"> </w:t>
        </w:r>
      </w:ins>
      <w:r w:rsidR="006429B9">
        <w:rPr>
          <w:rFonts w:ascii="Times New Roman" w:hAnsi="Times New Roman" w:cs="Times New Roman"/>
          <w:sz w:val="24"/>
          <w:szCs w:val="24"/>
          <w:lang w:val="en-US"/>
        </w:rPr>
        <w:t>is to identify the factors influencing butterfly distribution</w:t>
      </w:r>
      <w:ins w:id="192" w:author="Johan Ehrlén" w:date="2015-11-02T18:26:00Z">
        <w:r w:rsidR="00711E0A">
          <w:rPr>
            <w:rFonts w:ascii="Times New Roman" w:hAnsi="Times New Roman" w:cs="Times New Roman"/>
            <w:sz w:val="24"/>
            <w:szCs w:val="24"/>
            <w:lang w:val="en-US"/>
          </w:rPr>
          <w:t xml:space="preserve"> and a</w:t>
        </w:r>
      </w:ins>
      <w:ins w:id="193" w:author="Johan Ehrlén" w:date="2015-11-02T18:27:00Z">
        <w:r w:rsidR="00711E0A">
          <w:rPr>
            <w:rFonts w:ascii="Times New Roman" w:hAnsi="Times New Roman" w:cs="Times New Roman"/>
            <w:sz w:val="24"/>
            <w:szCs w:val="24"/>
            <w:lang w:val="en-US"/>
          </w:rPr>
          <w:t>bundance</w:t>
        </w:r>
      </w:ins>
      <w:r w:rsidR="006429B9">
        <w:rPr>
          <w:rFonts w:ascii="Times New Roman" w:hAnsi="Times New Roman" w:cs="Times New Roman"/>
          <w:sz w:val="24"/>
          <w:szCs w:val="24"/>
          <w:lang w:val="en-US"/>
        </w:rPr>
        <w:t>.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suggest</w:t>
      </w:r>
      <w:del w:id="194" w:author="Alicia" w:date="2015-10-15T17:43:00Z">
        <w:r w:rsidR="006429B9" w:rsidDel="00B11551">
          <w:rPr>
            <w:rFonts w:ascii="Times New Roman" w:hAnsi="Times New Roman" w:cs="Times New Roman"/>
            <w:sz w:val="24"/>
            <w:szCs w:val="24"/>
            <w:lang w:val="en-US"/>
          </w:rPr>
          <w:delText>ed</w:delText>
        </w:r>
      </w:del>
      <w:r w:rsidR="006429B9">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that predator </w:t>
      </w:r>
      <w:r w:rsidR="006429B9">
        <w:rPr>
          <w:rFonts w:ascii="Times New Roman" w:hAnsi="Times New Roman" w:cs="Times New Roman"/>
          <w:sz w:val="24"/>
          <w:szCs w:val="24"/>
          <w:lang w:val="en-US"/>
        </w:rPr>
        <w:t xml:space="preserve">occurrence </w:t>
      </w:r>
      <w:del w:id="195" w:author="Alicia" w:date="2015-10-15T17:43:00Z">
        <w:r w:rsidR="006429B9" w:rsidDel="00B11551">
          <w:rPr>
            <w:rFonts w:ascii="Times New Roman" w:hAnsi="Times New Roman" w:cs="Times New Roman"/>
            <w:sz w:val="24"/>
            <w:szCs w:val="24"/>
            <w:lang w:val="en-US"/>
          </w:rPr>
          <w:delText xml:space="preserve">did </w:delText>
        </w:r>
      </w:del>
      <w:r w:rsidR="00280DA9">
        <w:rPr>
          <w:rFonts w:ascii="Times New Roman" w:hAnsi="Times New Roman" w:cs="Times New Roman"/>
          <w:sz w:val="24"/>
          <w:szCs w:val="24"/>
          <w:lang w:val="en-US"/>
        </w:rPr>
        <w:t>depend</w:t>
      </w:r>
      <w:ins w:id="196" w:author="Alicia" w:date="2015-10-15T17:45:00Z">
        <w:r w:rsidR="00B11551">
          <w:rPr>
            <w:rFonts w:ascii="Times New Roman" w:hAnsi="Times New Roman" w:cs="Times New Roman"/>
            <w:sz w:val="24"/>
            <w:szCs w:val="24"/>
            <w:lang w:val="en-US"/>
          </w:rPr>
          <w:t>s</w:t>
        </w:r>
      </w:ins>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r w:rsidR="00336E72" w:rsidRPr="006211F4">
        <w:rPr>
          <w:rFonts w:ascii="Times New Roman" w:hAnsi="Times New Roman" w:cs="Times New Roman"/>
          <w:i/>
          <w:sz w:val="24"/>
          <w:szCs w:val="24"/>
          <w:lang w:val="en-US"/>
        </w:rPr>
        <w:t xml:space="preserve"> alcon</w:t>
      </w:r>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r w:rsidR="00336E72" w:rsidRPr="004A5D7E">
        <w:rPr>
          <w:rFonts w:ascii="Times New Roman" w:hAnsi="Times New Roman" w:cs="Times New Roman"/>
          <w:i/>
          <w:sz w:val="24"/>
          <w:szCs w:val="24"/>
          <w:lang w:val="en-US"/>
        </w:rPr>
        <w:t>Myrmica</w:t>
      </w:r>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ins w:id="197" w:author="Alicia" w:date="2015-10-15T17:45:00Z">
        <w:r w:rsidR="00B11551">
          <w:rPr>
            <w:rFonts w:ascii="Times New Roman" w:hAnsi="Times New Roman" w:cs="Times New Roman"/>
            <w:sz w:val="24"/>
            <w:szCs w:val="24"/>
            <w:lang w:val="en-US"/>
          </w:rPr>
          <w:t>, which</w:t>
        </w:r>
      </w:ins>
      <w:del w:id="198" w:author="Alicia" w:date="2015-10-15T17:45:00Z">
        <w:r w:rsidR="003651EE" w:rsidDel="00B11551">
          <w:rPr>
            <w:rFonts w:ascii="Times New Roman" w:hAnsi="Times New Roman" w:cs="Times New Roman"/>
            <w:sz w:val="24"/>
            <w:szCs w:val="24"/>
            <w:lang w:val="en-US"/>
          </w:rPr>
          <w:delText>. The butterfly</w:delText>
        </w:r>
      </w:del>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ins w:id="199" w:author="Alicia" w:date="2015-10-16T12:03:00Z">
        <w:r w:rsidR="006A7BEC">
          <w:rPr>
            <w:rFonts w:ascii="Times New Roman" w:hAnsi="Times New Roman" w:cs="Times New Roman"/>
            <w:sz w:val="24"/>
            <w:szCs w:val="24"/>
            <w:lang w:val="en-US"/>
          </w:rPr>
          <w:t xml:space="preserve">In order to be able to reach their final size, pupate, and eclose as adults, </w:t>
        </w:r>
      </w:ins>
      <w:del w:id="200" w:author="Alicia" w:date="2015-10-16T12:03:00Z">
        <w:r w:rsidR="00604CA6" w:rsidDel="006A7BEC">
          <w:rPr>
            <w:rFonts w:ascii="Times New Roman" w:hAnsi="Times New Roman" w:cs="Times New Roman"/>
            <w:sz w:val="24"/>
            <w:szCs w:val="24"/>
            <w:lang w:val="en-US"/>
          </w:rPr>
          <w:delText>Caterpillars</w:delText>
        </w:r>
        <w:r w:rsidR="002153FC" w:rsidDel="006A7BEC">
          <w:rPr>
            <w:rFonts w:ascii="Times New Roman" w:hAnsi="Times New Roman" w:cs="Times New Roman"/>
            <w:sz w:val="24"/>
            <w:szCs w:val="24"/>
            <w:lang w:val="en-US"/>
          </w:rPr>
          <w:delText xml:space="preserve"> </w:delText>
        </w:r>
      </w:del>
      <w:ins w:id="201" w:author="Alicia" w:date="2015-10-16T12:03:00Z">
        <w:r w:rsidR="006A7BEC">
          <w:rPr>
            <w:rFonts w:ascii="Times New Roman" w:hAnsi="Times New Roman" w:cs="Times New Roman"/>
            <w:sz w:val="24"/>
            <w:szCs w:val="24"/>
            <w:lang w:val="en-US"/>
          </w:rPr>
          <w:t xml:space="preserve">caterpillars </w:t>
        </w:r>
      </w:ins>
      <w:r w:rsidR="002153FC">
        <w:rPr>
          <w:rFonts w:ascii="Times New Roman" w:hAnsi="Times New Roman" w:cs="Times New Roman"/>
          <w:sz w:val="24"/>
          <w:szCs w:val="24"/>
          <w:lang w:val="en-US"/>
        </w:rPr>
        <w:t>need to be fed in the ant nest</w:t>
      </w:r>
      <w:del w:id="202" w:author="Alicia" w:date="2015-10-15T17:46:00Z">
        <w:r w:rsidR="002153FC" w:rsidDel="00B11551">
          <w:rPr>
            <w:rFonts w:ascii="Times New Roman" w:hAnsi="Times New Roman" w:cs="Times New Roman"/>
            <w:sz w:val="24"/>
            <w:szCs w:val="24"/>
            <w:lang w:val="en-US"/>
          </w:rPr>
          <w:delText>,</w:delText>
        </w:r>
      </w:del>
      <w:ins w:id="203" w:author="Alicia" w:date="2015-10-15T17:46:00Z">
        <w:r w:rsidR="00B11551">
          <w:rPr>
            <w:rFonts w:ascii="Times New Roman" w:hAnsi="Times New Roman" w:cs="Times New Roman"/>
            <w:sz w:val="24"/>
            <w:szCs w:val="24"/>
            <w:lang w:val="en-US"/>
          </w:rPr>
          <w:t xml:space="preserve"> </w:t>
        </w:r>
      </w:ins>
      <w:del w:id="204" w:author="Alicia" w:date="2015-10-16T12:03:00Z">
        <w:r w:rsidR="002153FC" w:rsidDel="006A7BEC">
          <w:rPr>
            <w:rFonts w:ascii="Times New Roman" w:hAnsi="Times New Roman" w:cs="Times New Roman"/>
            <w:sz w:val="24"/>
            <w:szCs w:val="24"/>
            <w:lang w:val="en-US"/>
          </w:rPr>
          <w:delText xml:space="preserve"> </w:delText>
        </w:r>
        <w:r w:rsidR="006429B9" w:rsidDel="006A7BEC">
          <w:rPr>
            <w:rFonts w:ascii="Times New Roman" w:hAnsi="Times New Roman" w:cs="Times New Roman"/>
            <w:sz w:val="24"/>
            <w:szCs w:val="24"/>
            <w:lang w:val="en-US"/>
          </w:rPr>
          <w:delText>to be able to reach their</w:delText>
        </w:r>
        <w:r w:rsidR="002153FC" w:rsidDel="006A7BEC">
          <w:rPr>
            <w:rFonts w:ascii="Times New Roman" w:hAnsi="Times New Roman" w:cs="Times New Roman"/>
            <w:sz w:val="24"/>
            <w:szCs w:val="24"/>
            <w:lang w:val="en-US"/>
          </w:rPr>
          <w:delText xml:space="preserve"> final </w:delText>
        </w:r>
        <w:r w:rsidR="006429B9" w:rsidDel="006A7BEC">
          <w:rPr>
            <w:rFonts w:ascii="Times New Roman" w:hAnsi="Times New Roman" w:cs="Times New Roman"/>
            <w:sz w:val="24"/>
            <w:szCs w:val="24"/>
            <w:lang w:val="en-US"/>
          </w:rPr>
          <w:delText>size</w:delText>
        </w:r>
        <w:r w:rsidR="002153FC" w:rsidDel="006A7BEC">
          <w:rPr>
            <w:rFonts w:ascii="Times New Roman" w:hAnsi="Times New Roman" w:cs="Times New Roman"/>
            <w:sz w:val="24"/>
            <w:szCs w:val="24"/>
            <w:lang w:val="en-US"/>
          </w:rPr>
          <w:delText>, pupate, and eclose as adult</w:delText>
        </w:r>
        <w:r w:rsidR="00604CA6" w:rsidDel="006A7BEC">
          <w:rPr>
            <w:rFonts w:ascii="Times New Roman" w:hAnsi="Times New Roman" w:cs="Times New Roman"/>
            <w:sz w:val="24"/>
            <w:szCs w:val="24"/>
            <w:lang w:val="en-US"/>
          </w:rPr>
          <w:delText>s</w:delText>
        </w:r>
        <w:r w:rsidR="002153FC" w:rsidDel="006A7BEC">
          <w:rPr>
            <w:rFonts w:ascii="Times New Roman" w:hAnsi="Times New Roman" w:cs="Times New Roman"/>
            <w:sz w:val="24"/>
            <w:szCs w:val="24"/>
            <w:lang w:val="en-US"/>
          </w:rPr>
          <w:delText xml:space="preserve"> </w:delText>
        </w:r>
      </w:del>
      <w:r w:rsidR="002153FC">
        <w:rPr>
          <w:rFonts w:ascii="Times New Roman" w:hAnsi="Times New Roman" w:cs="Times New Roman"/>
          <w:sz w:val="24"/>
          <w:szCs w:val="24"/>
          <w:lang w:val="en-US"/>
        </w:rPr>
        <w:t>(Mouquet et al. 2005)</w:t>
      </w:r>
      <w:r w:rsidR="008006A7">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Our results thus strongly suggest that the observed among-population variation in selection on plant flowering phenology mediated by the butterfly seed predator ultimately depends on the factors influencing the abundance of the second host of the butterfly. T</w:t>
      </w:r>
      <w:ins w:id="205" w:author="Johan Ehrlén" w:date="2015-11-02T18:29:00Z">
        <w:r w:rsidR="00711E0A">
          <w:rPr>
            <w:rFonts w:ascii="Times New Roman" w:hAnsi="Times New Roman" w:cs="Times New Roman"/>
            <w:sz w:val="24"/>
            <w:szCs w:val="24"/>
            <w:lang w:val="en-US"/>
          </w:rPr>
          <w:t xml:space="preserve">aken together, our results and </w:t>
        </w:r>
      </w:ins>
      <w:del w:id="206" w:author="Johan Ehrlén" w:date="2015-11-02T18:29:00Z">
        <w:r w:rsidR="006429B9" w:rsidDel="00711E0A">
          <w:rPr>
            <w:rFonts w:ascii="Times New Roman" w:hAnsi="Times New Roman" w:cs="Times New Roman"/>
            <w:sz w:val="24"/>
            <w:szCs w:val="24"/>
            <w:lang w:val="en-US"/>
          </w:rPr>
          <w:delText>his is turn would be an example of</w:delText>
        </w:r>
        <w:r w:rsidR="00336E72" w:rsidDel="00711E0A">
          <w:rPr>
            <w:rFonts w:ascii="Times New Roman" w:hAnsi="Times New Roman" w:cs="Times New Roman"/>
            <w:sz w:val="24"/>
            <w:szCs w:val="24"/>
            <w:lang w:val="en-US"/>
          </w:rPr>
          <w:delText xml:space="preserve"> that the </w:delText>
        </w:r>
      </w:del>
      <w:ins w:id="207" w:author="Alicia" w:date="2015-10-15T17:47:00Z">
        <w:del w:id="208" w:author="Johan Ehrlén" w:date="2015-11-02T18:29:00Z">
          <w:r w:rsidR="00E7321A" w:rsidDel="00711E0A">
            <w:rPr>
              <w:rFonts w:ascii="Times New Roman" w:hAnsi="Times New Roman" w:cs="Times New Roman"/>
              <w:sz w:val="24"/>
              <w:szCs w:val="24"/>
              <w:lang w:val="en-US"/>
            </w:rPr>
            <w:delText>influence</w:delText>
          </w:r>
          <w:r w:rsidR="00E7321A" w:rsidRPr="008233BF" w:rsidDel="00711E0A">
            <w:rPr>
              <w:rFonts w:ascii="Times New Roman" w:hAnsi="Times New Roman" w:cs="Times New Roman"/>
              <w:sz w:val="24"/>
              <w:szCs w:val="24"/>
              <w:lang w:val="en-US"/>
            </w:rPr>
            <w:delText xml:space="preserve"> </w:delText>
          </w:r>
          <w:r w:rsidR="00E7321A" w:rsidDel="00711E0A">
            <w:rPr>
              <w:rFonts w:ascii="Times New Roman" w:hAnsi="Times New Roman" w:cs="Times New Roman"/>
              <w:sz w:val="24"/>
              <w:szCs w:val="24"/>
              <w:lang w:val="en-US"/>
            </w:rPr>
            <w:delText xml:space="preserve">of the </w:delText>
          </w:r>
        </w:del>
      </w:ins>
      <w:del w:id="209" w:author="Johan Ehrlén" w:date="2015-11-02T18:29:00Z">
        <w:r w:rsidR="00336E72" w:rsidDel="00711E0A">
          <w:rPr>
            <w:rFonts w:ascii="Times New Roman" w:hAnsi="Times New Roman" w:cs="Times New Roman"/>
            <w:sz w:val="24"/>
            <w:szCs w:val="24"/>
            <w:lang w:val="en-US"/>
          </w:rPr>
          <w:delText>c</w:delText>
        </w:r>
        <w:r w:rsidR="00336E72" w:rsidRPr="008233BF" w:rsidDel="00711E0A">
          <w:rPr>
            <w:rFonts w:ascii="Times New Roman" w:hAnsi="Times New Roman" w:cs="Times New Roman"/>
            <w:sz w:val="24"/>
            <w:szCs w:val="24"/>
            <w:lang w:val="en-US"/>
          </w:rPr>
          <w:delText xml:space="preserve">ommunity context </w:delText>
        </w:r>
      </w:del>
      <w:ins w:id="210" w:author="Alicia" w:date="2015-10-15T17:47:00Z">
        <w:del w:id="211" w:author="Johan Ehrlén" w:date="2015-11-02T18:29:00Z">
          <w:r w:rsidR="00E7321A" w:rsidDel="00711E0A">
            <w:rPr>
              <w:rFonts w:ascii="Times New Roman" w:hAnsi="Times New Roman" w:cs="Times New Roman"/>
              <w:sz w:val="24"/>
              <w:szCs w:val="24"/>
              <w:lang w:val="en-US"/>
            </w:rPr>
            <w:delText xml:space="preserve">on </w:delText>
          </w:r>
        </w:del>
      </w:ins>
      <w:del w:id="212" w:author="Johan Ehrlén" w:date="2015-11-02T18:29:00Z">
        <w:r w:rsidR="006429B9" w:rsidDel="00711E0A">
          <w:rPr>
            <w:rFonts w:ascii="Times New Roman" w:hAnsi="Times New Roman" w:cs="Times New Roman"/>
            <w:sz w:val="24"/>
            <w:szCs w:val="24"/>
            <w:lang w:val="en-US"/>
          </w:rPr>
          <w:delText>influence</w:delText>
        </w:r>
        <w:r w:rsidR="00336E72" w:rsidRPr="008233BF" w:rsidDel="00711E0A">
          <w:rPr>
            <w:rFonts w:ascii="Times New Roman" w:hAnsi="Times New Roman" w:cs="Times New Roman"/>
            <w:sz w:val="24"/>
            <w:szCs w:val="24"/>
            <w:lang w:val="en-US"/>
          </w:rPr>
          <w:delText xml:space="preserve"> the likelihood or intensity of </w:delText>
        </w:r>
        <w:r w:rsidR="00336E72" w:rsidDel="00711E0A">
          <w:rPr>
            <w:rFonts w:ascii="Times New Roman" w:hAnsi="Times New Roman" w:cs="Times New Roman"/>
            <w:sz w:val="24"/>
            <w:szCs w:val="24"/>
            <w:lang w:val="en-US"/>
          </w:rPr>
          <w:delText xml:space="preserve">plant-animal interactions </w:delText>
        </w:r>
        <w:r w:rsidR="00336E72" w:rsidRPr="00C14345" w:rsidDel="00711E0A">
          <w:rPr>
            <w:rFonts w:ascii="Times New Roman" w:hAnsi="Times New Roman" w:cs="Times New Roman"/>
            <w:sz w:val="24"/>
            <w:lang w:val="en-US"/>
          </w:rPr>
          <w:delText>(Strauss &amp; Irwin, 2004)</w:delText>
        </w:r>
        <w:r w:rsidR="00336E72" w:rsidDel="00711E0A">
          <w:rPr>
            <w:rFonts w:ascii="Times New Roman" w:hAnsi="Times New Roman" w:cs="Times New Roman"/>
            <w:sz w:val="24"/>
            <w:szCs w:val="24"/>
            <w:lang w:val="en-US"/>
          </w:rPr>
          <w:delText xml:space="preserve">, </w:delText>
        </w:r>
        <w:r w:rsidR="00F50A24" w:rsidDel="00711E0A">
          <w:rPr>
            <w:rFonts w:ascii="Times New Roman" w:hAnsi="Times New Roman" w:cs="Times New Roman"/>
            <w:sz w:val="24"/>
            <w:szCs w:val="24"/>
            <w:lang w:val="en-US"/>
          </w:rPr>
          <w:delText xml:space="preserve">and </w:delText>
        </w:r>
      </w:del>
      <w:ins w:id="213" w:author="Alicia" w:date="2015-10-15T17:48:00Z">
        <w:del w:id="214" w:author="Johan Ehrlén" w:date="2015-11-02T18:29:00Z">
          <w:r w:rsidR="00120D94" w:rsidDel="00711E0A">
            <w:rPr>
              <w:rFonts w:ascii="Times New Roman" w:hAnsi="Times New Roman" w:cs="Times New Roman"/>
              <w:sz w:val="24"/>
              <w:szCs w:val="24"/>
              <w:lang w:val="en-US"/>
            </w:rPr>
            <w:delText xml:space="preserve">agrees with </w:delText>
          </w:r>
        </w:del>
        <w:r w:rsidR="00120D94">
          <w:rPr>
            <w:rFonts w:ascii="Times New Roman" w:hAnsi="Times New Roman" w:cs="Times New Roman"/>
            <w:sz w:val="24"/>
            <w:szCs w:val="24"/>
            <w:lang w:val="en-US"/>
          </w:rPr>
          <w:t xml:space="preserve">other studies showing </w:t>
        </w:r>
      </w:ins>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ins w:id="215" w:author="Alicia" w:date="2015-10-06T15:07:00Z">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ins>
      <w:ins w:id="216" w:author="Alicia" w:date="2015-10-06T15:21:00Z">
        <w:r w:rsidR="00843183">
          <w:rPr>
            <w:rFonts w:ascii="Times New Roman" w:hAnsi="Times New Roman" w:cs="Times New Roman"/>
            <w:sz w:val="24"/>
            <w:lang w:val="en-US"/>
          </w:rPr>
          <w:t xml:space="preserve">Biere &amp; Tack, 2013, </w:t>
        </w:r>
      </w:ins>
      <w:ins w:id="217" w:author="Alicia" w:date="2015-10-06T15:07:00Z">
        <w:r w:rsidR="008E137D" w:rsidRPr="00F31347">
          <w:rPr>
            <w:rFonts w:ascii="Times New Roman" w:hAnsi="Times New Roman" w:cs="Times New Roman"/>
            <w:sz w:val="24"/>
            <w:lang w:val="en-US"/>
          </w:rPr>
          <w:t>Fedriani &amp; Delibes, 2013</w:t>
        </w:r>
      </w:ins>
      <w:ins w:id="218" w:author="Alicia" w:date="2015-10-06T15:43:00Z">
        <w:r w:rsidR="00ED54CB">
          <w:rPr>
            <w:rFonts w:ascii="Times New Roman" w:hAnsi="Times New Roman" w:cs="Times New Roman"/>
            <w:sz w:val="24"/>
            <w:lang w:val="en-US"/>
          </w:rPr>
          <w:t xml:space="preserve">, </w:t>
        </w:r>
        <w:r w:rsidR="00ED54CB" w:rsidRPr="00BD10C7">
          <w:rPr>
            <w:rFonts w:ascii="Times New Roman" w:hAnsi="Times New Roman" w:cs="Times New Roman"/>
            <w:sz w:val="24"/>
            <w:szCs w:val="24"/>
            <w:lang w:val="en-US"/>
          </w:rPr>
          <w:t>Arceo-Gómez &amp; Ashman, 2014</w:t>
        </w:r>
      </w:ins>
      <w:ins w:id="219" w:author="Alicia" w:date="2015-10-06T15:07:00Z">
        <w:r w:rsidR="008E137D" w:rsidRPr="00F31347">
          <w:rPr>
            <w:rFonts w:ascii="Times New Roman" w:hAnsi="Times New Roman" w:cs="Times New Roman"/>
            <w:sz w:val="24"/>
            <w:lang w:val="en-US"/>
          </w:rPr>
          <w:t>)</w:t>
        </w:r>
      </w:ins>
      <w:ins w:id="220" w:author="Johan Ehrlén" w:date="2015-11-02T18:31:00Z">
        <w:r w:rsidR="00711E0A">
          <w:rPr>
            <w:rFonts w:ascii="Times New Roman" w:hAnsi="Times New Roman" w:cs="Times New Roman"/>
            <w:sz w:val="24"/>
            <w:lang w:val="en-US"/>
          </w:rPr>
          <w:t>,</w:t>
        </w:r>
      </w:ins>
      <w:ins w:id="221" w:author="Johan Ehrlén" w:date="2015-11-02T18:29:00Z">
        <w:r w:rsidR="00711E0A">
          <w:rPr>
            <w:rFonts w:ascii="Times New Roman" w:hAnsi="Times New Roman" w:cs="Times New Roman"/>
            <w:sz w:val="24"/>
            <w:lang w:val="en-US"/>
          </w:rPr>
          <w:t xml:space="preserve"> suggest that </w:t>
        </w:r>
      </w:ins>
      <w:ins w:id="222" w:author="Johan Ehrlén" w:date="2015-11-02T18:30:00Z">
        <w:r w:rsidR="00711E0A">
          <w:rPr>
            <w:rFonts w:ascii="Times New Roman" w:hAnsi="Times New Roman" w:cs="Times New Roman"/>
            <w:sz w:val="24"/>
            <w:lang w:val="en-US"/>
          </w:rPr>
          <w:t xml:space="preserve">the community context </w:t>
        </w:r>
      </w:ins>
      <w:ins w:id="223" w:author="Johan Ehrlén" w:date="2015-11-02T18:32:00Z">
        <w:r w:rsidR="00711E0A">
          <w:rPr>
            <w:rFonts w:ascii="Times New Roman" w:hAnsi="Times New Roman" w:cs="Times New Roman"/>
            <w:sz w:val="24"/>
            <w:lang w:val="en-US"/>
          </w:rPr>
          <w:t xml:space="preserve">have important effects </w:t>
        </w:r>
      </w:ins>
      <w:ins w:id="224" w:author="Johan Ehrlén" w:date="2015-11-02T18:30:00Z">
        <w:r w:rsidR="00711E0A">
          <w:rPr>
            <w:rFonts w:ascii="Times New Roman" w:hAnsi="Times New Roman" w:cs="Times New Roman"/>
            <w:sz w:val="24"/>
            <w:lang w:val="en-US"/>
          </w:rPr>
          <w:t xml:space="preserve">on the outcome of </w:t>
        </w:r>
        <w:r w:rsidR="00711E0A">
          <w:rPr>
            <w:rFonts w:ascii="Times New Roman" w:hAnsi="Times New Roman" w:cs="Times New Roman"/>
            <w:sz w:val="24"/>
            <w:szCs w:val="24"/>
            <w:lang w:val="en-US"/>
          </w:rPr>
          <w:t>plant-animal interactions</w:t>
        </w:r>
      </w:ins>
      <w:del w:id="225" w:author="Johan Ehrlén" w:date="2015-11-02T18:31:00Z">
        <w:r w:rsidR="00336E72" w:rsidDel="00711E0A">
          <w:rPr>
            <w:rFonts w:ascii="Times New Roman" w:hAnsi="Times New Roman" w:cs="Times New Roman"/>
            <w:sz w:val="24"/>
            <w:szCs w:val="24"/>
            <w:lang w:val="en-US"/>
          </w:rPr>
          <w:delText xml:space="preserve">. </w:delText>
        </w:r>
      </w:del>
      <w:ins w:id="226" w:author="Johan Ehrlén" w:date="2015-11-02T18:31:00Z">
        <w:r w:rsidR="00711E0A">
          <w:rPr>
            <w:rFonts w:ascii="Times New Roman" w:hAnsi="Times New Roman" w:cs="Times New Roman"/>
            <w:sz w:val="24"/>
            <w:szCs w:val="24"/>
            <w:lang w:val="en-US"/>
          </w:rPr>
          <w:t>.</w:t>
        </w:r>
      </w:ins>
    </w:p>
    <w:p w14:paraId="7FE9DA39" w14:textId="23EE9B2F" w:rsidR="00D8768F" w:rsidRDefault="005B118D" w:rsidP="0070391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ins w:id="227" w:author="Alicia" w:date="2015-10-15T17:53:00Z">
        <w:r w:rsidR="00120D94" w:rsidRPr="005B118D">
          <w:rPr>
            <w:rFonts w:ascii="Times New Roman" w:hAnsi="Times New Roman" w:cs="Times New Roman"/>
            <w:sz w:val="24"/>
            <w:szCs w:val="24"/>
            <w:lang w:val="en-US"/>
          </w:rPr>
          <w:t xml:space="preserve">ubiquitous </w:t>
        </w:r>
      </w:ins>
      <w:del w:id="228" w:author="Alicia" w:date="2015-10-15T17:53:00Z">
        <w:r w:rsidRPr="005B118D" w:rsidDel="00120D94">
          <w:rPr>
            <w:rFonts w:ascii="Times New Roman" w:hAnsi="Times New Roman" w:cs="Times New Roman"/>
            <w:sz w:val="24"/>
            <w:szCs w:val="24"/>
            <w:lang w:val="en-US"/>
          </w:rPr>
          <w:delText>fact that</w:delText>
        </w:r>
      </w:del>
      <w:ins w:id="229" w:author="Alicia" w:date="2015-10-15T17:53:00Z">
        <w:r w:rsidR="00120D94">
          <w:rPr>
            <w:rFonts w:ascii="Times New Roman" w:hAnsi="Times New Roman" w:cs="Times New Roman"/>
            <w:sz w:val="24"/>
            <w:szCs w:val="24"/>
            <w:lang w:val="en-US"/>
          </w:rPr>
          <w:t>variation in</w:t>
        </w:r>
      </w:ins>
      <w:r w:rsidRPr="005B118D">
        <w:rPr>
          <w:rFonts w:ascii="Times New Roman" w:hAnsi="Times New Roman" w:cs="Times New Roman"/>
          <w:sz w:val="24"/>
          <w:szCs w:val="24"/>
          <w:lang w:val="en-US"/>
        </w:rPr>
        <w:t xml:space="preserve"> selection </w:t>
      </w:r>
      <w:del w:id="230" w:author="Alicia" w:date="2015-10-15T17:53:00Z">
        <w:r w:rsidRPr="005B118D" w:rsidDel="00120D94">
          <w:rPr>
            <w:rFonts w:ascii="Times New Roman" w:hAnsi="Times New Roman" w:cs="Times New Roman"/>
            <w:sz w:val="24"/>
            <w:szCs w:val="24"/>
            <w:lang w:val="en-US"/>
          </w:rPr>
          <w:delText xml:space="preserve">varies ubiquitously </w:delText>
        </w:r>
      </w:del>
      <w:r w:rsidRPr="005B118D">
        <w:rPr>
          <w:rFonts w:ascii="Times New Roman" w:hAnsi="Times New Roman" w:cs="Times New Roman"/>
          <w:sz w:val="24"/>
          <w:szCs w:val="24"/>
          <w:lang w:val="en-US"/>
        </w:rPr>
        <w:t xml:space="preserve">among populations and </w:t>
      </w:r>
      <w:del w:id="231" w:author="Alicia" w:date="2015-10-15T17:50:00Z">
        <w:r w:rsidRPr="005B118D" w:rsidDel="00120D94">
          <w:rPr>
            <w:rFonts w:ascii="Times New Roman" w:hAnsi="Times New Roman" w:cs="Times New Roman"/>
            <w:sz w:val="24"/>
            <w:szCs w:val="24"/>
            <w:lang w:val="en-US"/>
          </w:rPr>
          <w:delText xml:space="preserve">among </w:delText>
        </w:r>
      </w:del>
      <w:r w:rsidRPr="005B118D">
        <w:rPr>
          <w:rFonts w:ascii="Times New Roman" w:hAnsi="Times New Roman" w:cs="Times New Roman"/>
          <w:sz w:val="24"/>
          <w:szCs w:val="24"/>
          <w:lang w:val="en-US"/>
        </w:rPr>
        <w:t xml:space="preserve">years </w:t>
      </w:r>
      <w:r>
        <w:rPr>
          <w:rFonts w:ascii="Times New Roman" w:hAnsi="Times New Roman" w:cs="Times New Roman"/>
          <w:sz w:val="24"/>
          <w:szCs w:val="24"/>
          <w:lang w:val="en-US"/>
        </w:rPr>
        <w:t xml:space="preserve">and </w:t>
      </w:r>
      <w:del w:id="232" w:author="Alicia" w:date="2015-10-15T17:53:00Z">
        <w:r w:rsidDel="00120D94">
          <w:rPr>
            <w:rFonts w:ascii="Times New Roman" w:hAnsi="Times New Roman" w:cs="Times New Roman"/>
            <w:sz w:val="24"/>
            <w:szCs w:val="24"/>
            <w:lang w:val="en-US"/>
          </w:rPr>
          <w:delText>that this has very</w:delText>
        </w:r>
      </w:del>
      <w:ins w:id="233" w:author="Alicia" w:date="2015-10-15T17:53:00Z">
        <w:r w:rsidR="00120D94">
          <w:rPr>
            <w:rFonts w:ascii="Times New Roman" w:hAnsi="Times New Roman" w:cs="Times New Roman"/>
            <w:sz w:val="24"/>
            <w:szCs w:val="24"/>
            <w:lang w:val="en-US"/>
          </w:rPr>
          <w:t>its</w:t>
        </w:r>
      </w:ins>
      <w:r>
        <w:rPr>
          <w:rFonts w:ascii="Times New Roman" w:hAnsi="Times New Roman" w:cs="Times New Roman"/>
          <w:sz w:val="24"/>
          <w:szCs w:val="24"/>
          <w:lang w:val="en-US"/>
        </w:rPr>
        <w:t xml:space="preserve"> important implications for evolutionary trajectories of populations </w:t>
      </w:r>
      <w:del w:id="234" w:author="Alicia" w:date="2015-10-15T17:53:00Z">
        <w:r w:rsidRPr="005B118D" w:rsidDel="00120D94">
          <w:rPr>
            <w:rFonts w:ascii="Times New Roman" w:hAnsi="Times New Roman" w:cs="Times New Roman"/>
            <w:sz w:val="24"/>
            <w:szCs w:val="24"/>
            <w:lang w:val="en-US"/>
          </w:rPr>
          <w:delText xml:space="preserve">has </w:delText>
        </w:r>
      </w:del>
      <w:ins w:id="235" w:author="Alicia" w:date="2015-10-15T17:53:00Z">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ins>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r w:rsidRPr="005B118D">
        <w:rPr>
          <w:rFonts w:ascii="Times New Roman" w:hAnsi="Times New Roman" w:cs="Times New Roman"/>
          <w:sz w:val="24"/>
          <w:szCs w:val="24"/>
          <w:lang w:val="en-US"/>
        </w:rPr>
        <w:t xml:space="preserve">Siepielski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lastRenderedPageBreak/>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r w:rsidR="00810B3C" w:rsidRPr="00810B3C">
        <w:rPr>
          <w:rFonts w:ascii="Times New Roman" w:hAnsi="Times New Roman" w:cs="Times New Roman"/>
          <w:sz w:val="24"/>
          <w:lang w:val="en-US"/>
        </w:rPr>
        <w:t>Siepielski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w:t>
      </w:r>
      <w:del w:id="236" w:author="Alicia" w:date="2015-10-15T17:54:00Z">
        <w:r w:rsidR="00703918" w:rsidDel="00120D94">
          <w:rPr>
            <w:rFonts w:ascii="Times New Roman" w:hAnsi="Times New Roman" w:cs="Times New Roman"/>
            <w:sz w:val="24"/>
            <w:lang w:val="en-US"/>
          </w:rPr>
          <w:delText>i</w:delText>
        </w:r>
      </w:del>
      <w:r w:rsidR="00703918">
        <w:rPr>
          <w:rFonts w:ascii="Times New Roman" w:hAnsi="Times New Roman" w:cs="Times New Roman"/>
          <w:sz w:val="24"/>
          <w:lang w:val="en-US"/>
        </w:rPr>
        <w:t>o</w:t>
      </w:r>
      <w:del w:id="237" w:author="Alicia" w:date="2015-10-15T17:54:00Z">
        <w:r w:rsidR="00703918" w:rsidDel="00120D94">
          <w:rPr>
            <w:rFonts w:ascii="Times New Roman" w:hAnsi="Times New Roman" w:cs="Times New Roman"/>
            <w:sz w:val="24"/>
            <w:lang w:val="en-US"/>
          </w:rPr>
          <w:delText>n</w:delText>
        </w:r>
      </w:del>
      <w:ins w:id="238" w:author="Alicia" w:date="2015-10-15T17:54:00Z">
        <w:r w:rsidR="00120D94">
          <w:rPr>
            <w:rFonts w:ascii="Times New Roman" w:hAnsi="Times New Roman" w:cs="Times New Roman"/>
            <w:sz w:val="24"/>
            <w:lang w:val="en-US"/>
          </w:rPr>
          <w:t>r</w:t>
        </w:r>
      </w:ins>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del w:id="239" w:author="Alicia" w:date="2015-10-15T17:54:00Z">
        <w:r w:rsidDel="00120D94">
          <w:rPr>
            <w:rFonts w:ascii="Times New Roman" w:hAnsi="Times New Roman" w:cs="Times New Roman"/>
            <w:sz w:val="24"/>
            <w:lang w:val="en-US"/>
          </w:rPr>
          <w:delText>a</w:delText>
        </w:r>
      </w:del>
      <w:ins w:id="240" w:author="Alicia" w:date="2015-10-15T17:54:00Z">
        <w:r w:rsidR="00120D94">
          <w:rPr>
            <w:rFonts w:ascii="Times New Roman" w:hAnsi="Times New Roman" w:cs="Times New Roman"/>
            <w:sz w:val="24"/>
            <w:lang w:val="en-US"/>
          </w:rPr>
          <w:t>its host</w:t>
        </w:r>
      </w:ins>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how the presence of this interaction can explain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ins w:id="241" w:author="Alicia" w:date="2015-10-15T17:56:00Z">
        <w:r w:rsidR="009670D6">
          <w:rPr>
            <w:rFonts w:ascii="Times New Roman" w:hAnsi="Times New Roman" w:cs="Times New Roman"/>
            <w:sz w:val="24"/>
            <w:lang w:val="en-US"/>
          </w:rPr>
          <w:t xml:space="preserve">the </w:t>
        </w:r>
      </w:ins>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differences in the </w:t>
      </w:r>
      <w:r w:rsidR="00703918">
        <w:rPr>
          <w:rFonts w:ascii="Times New Roman" w:hAnsi="Times New Roman" w:cs="Times New Roman"/>
          <w:sz w:val="24"/>
          <w:szCs w:val="24"/>
          <w:lang w:val="en-US"/>
        </w:rPr>
        <w:t>community context</w:t>
      </w:r>
      <w:r>
        <w:rPr>
          <w:rFonts w:ascii="Times New Roman" w:hAnsi="Times New Roman" w:cs="Times New Roman"/>
          <w:sz w:val="24"/>
          <w:szCs w:val="24"/>
          <w:lang w:val="en-US"/>
        </w:rPr>
        <w:t>, suggesting that community context</w:t>
      </w:r>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703918">
        <w:rPr>
          <w:rFonts w:ascii="Times New Roman" w:hAnsi="Times New Roman" w:cs="Times New Roman"/>
          <w:sz w:val="24"/>
          <w:szCs w:val="24"/>
          <w:lang w:val="en-US"/>
        </w:rPr>
        <w:t xml:space="preserv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variation in interaction</w:t>
      </w:r>
      <w:r>
        <w:rPr>
          <w:rFonts w:ascii="Times New Roman" w:hAnsi="Times New Roman" w:cs="Times New Roman"/>
          <w:sz w:val="24"/>
          <w:szCs w:val="24"/>
          <w:lang w:val="en-US"/>
        </w:rPr>
        <w:t xml:space="preserve"> intensity</w:t>
      </w:r>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not only </w:t>
      </w:r>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to assess the effects of species interactions on fitness of different phenotypes, but also</w:t>
      </w:r>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 xml:space="preserve">Per-Olof Wickman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Agrawal, A.A., Lau, J.A. &amp; Hambäck, P.A. (2006) Community heterogeneity and the evolution of interactions between plants and insect herbivores.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235BD6A6" w14:textId="6BE2CB76" w:rsidR="00F218A4" w:rsidRPr="00B92DA8" w:rsidRDefault="00F218A4" w:rsidP="00F218A4">
      <w:pPr>
        <w:pStyle w:val="Bibliography"/>
        <w:spacing w:line="480" w:lineRule="auto"/>
        <w:ind w:left="0" w:firstLine="0"/>
        <w:rPr>
          <w:rFonts w:ascii="Times New Roman" w:hAnsi="Times New Roman" w:cs="Times New Roman"/>
          <w:sz w:val="24"/>
          <w:szCs w:val="24"/>
          <w:lang w:val="en-US"/>
        </w:rPr>
      </w:pPr>
      <w:r w:rsidRPr="00B92DA8">
        <w:rPr>
          <w:rFonts w:ascii="Times New Roman" w:hAnsi="Times New Roman" w:cs="Times New Roman"/>
          <w:sz w:val="24"/>
          <w:szCs w:val="24"/>
          <w:lang w:val="en-US"/>
        </w:rPr>
        <w:lastRenderedPageBreak/>
        <w:t xml:space="preserve">Alonso, C. (1997) Choosing a place to grow. Importance of within-plant abiotic microenvironment for </w:t>
      </w:r>
      <w:r w:rsidRPr="00B92DA8">
        <w:rPr>
          <w:rFonts w:ascii="Times New Roman" w:hAnsi="Times New Roman" w:cs="Times New Roman"/>
          <w:i/>
          <w:sz w:val="24"/>
          <w:szCs w:val="24"/>
          <w:lang w:val="en-US"/>
        </w:rPr>
        <w:t>Yponomeuta mahalebella</w:t>
      </w:r>
      <w:r w:rsidRPr="00B92DA8">
        <w:rPr>
          <w:rFonts w:ascii="Times New Roman" w:hAnsi="Times New Roman" w:cs="Times New Roman"/>
          <w:sz w:val="24"/>
          <w:szCs w:val="24"/>
          <w:lang w:val="en-US"/>
        </w:rPr>
        <w:t xml:space="preserve">. </w:t>
      </w:r>
      <w:r w:rsidRPr="00B92DA8">
        <w:rPr>
          <w:rFonts w:ascii="Times New Roman" w:hAnsi="Times New Roman" w:cs="Times New Roman"/>
          <w:i/>
          <w:iCs/>
          <w:sz w:val="24"/>
          <w:szCs w:val="24"/>
          <w:lang w:val="en-US"/>
        </w:rPr>
        <w:t>Entomologia Experimentalis et Applicata</w:t>
      </w:r>
      <w:r w:rsidRPr="00B92DA8">
        <w:rPr>
          <w:rFonts w:ascii="Times New Roman" w:hAnsi="Times New Roman" w:cs="Times New Roman"/>
          <w:sz w:val="24"/>
          <w:szCs w:val="24"/>
          <w:lang w:val="en-US"/>
        </w:rPr>
        <w:t xml:space="preserve">, </w:t>
      </w:r>
      <w:r w:rsidRPr="00B92DA8">
        <w:rPr>
          <w:rFonts w:ascii="Times New Roman" w:hAnsi="Times New Roman" w:cs="Times New Roman"/>
          <w:b/>
          <w:bCs/>
          <w:sz w:val="24"/>
          <w:szCs w:val="24"/>
          <w:lang w:val="en-US"/>
        </w:rPr>
        <w:t>83</w:t>
      </w:r>
      <w:r w:rsidRPr="00B92DA8">
        <w:rPr>
          <w:rFonts w:ascii="Times New Roman" w:hAnsi="Times New Roman" w:cs="Times New Roman"/>
          <w:sz w:val="24"/>
          <w:szCs w:val="24"/>
          <w:lang w:val="en-US"/>
        </w:rPr>
        <w:t>, 171–180.</w:t>
      </w:r>
    </w:p>
    <w:p w14:paraId="73C132AB" w14:textId="77777777" w:rsidR="00576090" w:rsidRPr="00877877" w:rsidRDefault="00576090" w:rsidP="008C25C5">
      <w:pPr>
        <w:pStyle w:val="Bibliography"/>
        <w:spacing w:line="480" w:lineRule="auto"/>
        <w:ind w:left="0" w:firstLine="0"/>
        <w:rPr>
          <w:rFonts w:ascii="Times New Roman" w:hAnsi="Times New Roman" w:cs="Times New Roman"/>
          <w:sz w:val="24"/>
          <w:szCs w:val="24"/>
          <w:lang w:val="sv-SE"/>
          <w:rPrChange w:id="242" w:author="Johan Ehrlén" w:date="2015-11-02T17:22:00Z">
            <w:rPr>
              <w:rFonts w:ascii="Times New Roman" w:hAnsi="Times New Roman" w:cs="Times New Roman"/>
              <w:sz w:val="24"/>
              <w:szCs w:val="24"/>
              <w:lang w:val="en-US"/>
            </w:rPr>
          </w:rPrChange>
        </w:rPr>
      </w:pPr>
      <w:r w:rsidRPr="008C25C5">
        <w:rPr>
          <w:rFonts w:ascii="Times New Roman" w:hAnsi="Times New Roman" w:cs="Times New Roman"/>
          <w:sz w:val="24"/>
          <w:szCs w:val="24"/>
          <w:lang w:val="en-US"/>
        </w:rPr>
        <w:t xml:space="preserve">Als, T.D., Vila, R., Kandul, N.P., Nash, D.R., Yen, S.-H., Hsu, Y.-F., Mignault, A.A., Boomsma, J.J. &amp; Pierce, N.E. (2004) The evolution of alternative parasitic life histories in large blue butterflies. </w:t>
      </w:r>
      <w:r w:rsidRPr="00877877">
        <w:rPr>
          <w:rFonts w:ascii="Times New Roman" w:hAnsi="Times New Roman" w:cs="Times New Roman"/>
          <w:i/>
          <w:iCs/>
          <w:sz w:val="24"/>
          <w:szCs w:val="24"/>
          <w:lang w:val="sv-SE"/>
          <w:rPrChange w:id="243" w:author="Johan Ehrlén" w:date="2015-11-02T17:22:00Z">
            <w:rPr>
              <w:rFonts w:ascii="Times New Roman" w:hAnsi="Times New Roman" w:cs="Times New Roman"/>
              <w:i/>
              <w:iCs/>
              <w:sz w:val="24"/>
              <w:szCs w:val="24"/>
              <w:lang w:val="en-US"/>
            </w:rPr>
          </w:rPrChange>
        </w:rPr>
        <w:t>Nature</w:t>
      </w:r>
      <w:r w:rsidRPr="00877877">
        <w:rPr>
          <w:rFonts w:ascii="Times New Roman" w:hAnsi="Times New Roman" w:cs="Times New Roman"/>
          <w:sz w:val="24"/>
          <w:szCs w:val="24"/>
          <w:lang w:val="sv-SE"/>
          <w:rPrChange w:id="244" w:author="Johan Ehrlén" w:date="2015-11-02T17:22:00Z">
            <w:rPr>
              <w:rFonts w:ascii="Times New Roman" w:hAnsi="Times New Roman" w:cs="Times New Roman"/>
              <w:sz w:val="24"/>
              <w:szCs w:val="24"/>
              <w:lang w:val="en-US"/>
            </w:rPr>
          </w:rPrChange>
        </w:rPr>
        <w:t xml:space="preserve">, </w:t>
      </w:r>
      <w:r w:rsidRPr="00877877">
        <w:rPr>
          <w:rFonts w:ascii="Times New Roman" w:hAnsi="Times New Roman" w:cs="Times New Roman"/>
          <w:b/>
          <w:bCs/>
          <w:sz w:val="24"/>
          <w:szCs w:val="24"/>
          <w:lang w:val="sv-SE"/>
          <w:rPrChange w:id="245" w:author="Johan Ehrlén" w:date="2015-11-02T17:22:00Z">
            <w:rPr>
              <w:rFonts w:ascii="Times New Roman" w:hAnsi="Times New Roman" w:cs="Times New Roman"/>
              <w:b/>
              <w:bCs/>
              <w:sz w:val="24"/>
              <w:szCs w:val="24"/>
              <w:lang w:val="en-US"/>
            </w:rPr>
          </w:rPrChange>
        </w:rPr>
        <w:t>432</w:t>
      </w:r>
      <w:r w:rsidRPr="00877877">
        <w:rPr>
          <w:rFonts w:ascii="Times New Roman" w:hAnsi="Times New Roman" w:cs="Times New Roman"/>
          <w:sz w:val="24"/>
          <w:szCs w:val="24"/>
          <w:lang w:val="sv-SE"/>
          <w:rPrChange w:id="246" w:author="Johan Ehrlén" w:date="2015-11-02T17:22:00Z">
            <w:rPr>
              <w:rFonts w:ascii="Times New Roman" w:hAnsi="Times New Roman" w:cs="Times New Roman"/>
              <w:sz w:val="24"/>
              <w:szCs w:val="24"/>
              <w:lang w:val="en-US"/>
            </w:rPr>
          </w:rPrChange>
        </w:rPr>
        <w:t>, 386–390.</w:t>
      </w:r>
    </w:p>
    <w:p w14:paraId="55C1CD05" w14:textId="77777777" w:rsidR="00576090" w:rsidRPr="00B06077" w:rsidRDefault="00576090" w:rsidP="008C25C5">
      <w:pPr>
        <w:pStyle w:val="Bibliography"/>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Arbukle,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759B66B9" w14:textId="77777777" w:rsidR="00562B81" w:rsidRPr="00BD10C7" w:rsidRDefault="00562B81" w:rsidP="00562B81">
      <w:pPr>
        <w:pStyle w:val="Bibliography"/>
        <w:spacing w:line="480" w:lineRule="auto"/>
        <w:ind w:left="0" w:firstLine="0"/>
        <w:rPr>
          <w:rFonts w:ascii="Times New Roman" w:hAnsi="Times New Roman" w:cs="Times New Roman"/>
          <w:sz w:val="24"/>
          <w:lang w:val="en-US"/>
        </w:rPr>
      </w:pPr>
      <w:r w:rsidRPr="00BD10C7">
        <w:rPr>
          <w:rFonts w:ascii="Times New Roman" w:hAnsi="Times New Roman" w:cs="Times New Roman"/>
          <w:sz w:val="24"/>
          <w:lang w:val="en-US"/>
        </w:rPr>
        <w:t xml:space="preserve">Arceo-Gómez, G. &amp; Ashman, T.-L. (2014) Coflowering community context influences female fitness and alters the adaptive value of flower longevity in </w:t>
      </w:r>
      <w:r w:rsidRPr="00BB1AEB">
        <w:rPr>
          <w:rFonts w:ascii="Times New Roman" w:hAnsi="Times New Roman" w:cs="Times New Roman"/>
          <w:i/>
          <w:sz w:val="24"/>
          <w:lang w:val="en-US"/>
        </w:rPr>
        <w:t>Mimulus guttatus</w:t>
      </w:r>
      <w:r w:rsidRPr="00BD10C7">
        <w:rPr>
          <w:rFonts w:ascii="Times New Roman" w:hAnsi="Times New Roman" w:cs="Times New Roman"/>
          <w:sz w:val="24"/>
          <w:lang w:val="en-US"/>
        </w:rPr>
        <w:t xml:space="preserve">. </w:t>
      </w:r>
      <w:r w:rsidRPr="00BD10C7">
        <w:rPr>
          <w:rFonts w:ascii="Times New Roman" w:hAnsi="Times New Roman" w:cs="Times New Roman"/>
          <w:i/>
          <w:iCs/>
          <w:sz w:val="24"/>
          <w:lang w:val="en-US"/>
        </w:rPr>
        <w:t>The American Naturalist</w:t>
      </w:r>
      <w:r w:rsidRPr="00BD10C7">
        <w:rPr>
          <w:rFonts w:ascii="Times New Roman" w:hAnsi="Times New Roman" w:cs="Times New Roman"/>
          <w:sz w:val="24"/>
          <w:lang w:val="en-US"/>
        </w:rPr>
        <w:t xml:space="preserve">, </w:t>
      </w:r>
      <w:r w:rsidRPr="00BD10C7">
        <w:rPr>
          <w:rFonts w:ascii="Times New Roman" w:hAnsi="Times New Roman" w:cs="Times New Roman"/>
          <w:b/>
          <w:bCs/>
          <w:sz w:val="24"/>
          <w:lang w:val="en-US"/>
        </w:rPr>
        <w:t>183</w:t>
      </w:r>
      <w:r w:rsidRPr="00BD10C7">
        <w:rPr>
          <w:rFonts w:ascii="Times New Roman" w:hAnsi="Times New Roman" w:cs="Times New Roman"/>
          <w:sz w:val="24"/>
          <w:lang w:val="en-US"/>
        </w:rPr>
        <w:t>, E50–E63.</w:t>
      </w:r>
    </w:p>
    <w:p w14:paraId="2F17467F" w14:textId="77777777" w:rsidR="00DA47B2" w:rsidRPr="00320F57" w:rsidRDefault="00DA47B2" w:rsidP="00DA47B2">
      <w:pPr>
        <w:pStyle w:val="Bibliography"/>
        <w:spacing w:line="480" w:lineRule="auto"/>
        <w:ind w:left="0" w:firstLine="0"/>
        <w:rPr>
          <w:rFonts w:ascii="Times New Roman" w:hAnsi="Times New Roman" w:cs="Times New Roman"/>
          <w:sz w:val="24"/>
          <w:szCs w:val="24"/>
          <w:lang w:val="en-US"/>
        </w:rPr>
      </w:pPr>
      <w:r w:rsidRPr="005C2EDA">
        <w:rPr>
          <w:rFonts w:ascii="Times New Roman" w:hAnsi="Times New Roman" w:cs="Times New Roman"/>
          <w:sz w:val="24"/>
          <w:szCs w:val="24"/>
          <w:lang w:val="en-US"/>
        </w:rPr>
        <w:t xml:space="preserve">Arvanitis, L., Wiklund, C. &amp; Ehrlén, J. (2007) Butterfly seed predation: effects of landscape characteristics, plant ploidy level and population structure. </w:t>
      </w:r>
      <w:r w:rsidRPr="00320F57">
        <w:rPr>
          <w:rFonts w:ascii="Times New Roman" w:hAnsi="Times New Roman" w:cs="Times New Roman"/>
          <w:i/>
          <w:iCs/>
          <w:sz w:val="24"/>
          <w:szCs w:val="24"/>
          <w:lang w:val="en-US"/>
        </w:rPr>
        <w:t>Oecologia</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2F1BCB2F" w14:textId="59838474" w:rsidR="008A3A83" w:rsidRPr="00BB1AEB" w:rsidRDefault="008A3A83" w:rsidP="008A3A83">
      <w:pPr>
        <w:pStyle w:val="Bibliography"/>
        <w:spacing w:line="480" w:lineRule="auto"/>
        <w:ind w:left="0" w:firstLine="0"/>
        <w:rPr>
          <w:rFonts w:ascii="Times New Roman" w:hAnsi="Times New Roman" w:cs="Times New Roman"/>
          <w:sz w:val="24"/>
          <w:lang w:val="en-US"/>
        </w:rPr>
      </w:pPr>
      <w:r w:rsidRPr="00570665">
        <w:rPr>
          <w:rFonts w:ascii="Times New Roman" w:hAnsi="Times New Roman" w:cs="Times New Roman"/>
          <w:sz w:val="24"/>
          <w:lang w:val="en-US"/>
        </w:rPr>
        <w:t xml:space="preserve">Benkman, C.W. (2013) Biotic interaction strength and the intensity of selection. </w:t>
      </w:r>
      <w:r w:rsidRPr="00BB1AEB">
        <w:rPr>
          <w:rFonts w:ascii="Times New Roman" w:hAnsi="Times New Roman" w:cs="Times New Roman"/>
          <w:i/>
          <w:iCs/>
          <w:sz w:val="24"/>
          <w:lang w:val="en-US"/>
        </w:rPr>
        <w:t>Ecology Letters</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16</w:t>
      </w:r>
      <w:r w:rsidRPr="00BB1AEB">
        <w:rPr>
          <w:rFonts w:ascii="Times New Roman" w:hAnsi="Times New Roman" w:cs="Times New Roman"/>
          <w:sz w:val="24"/>
          <w:lang w:val="en-US"/>
        </w:rPr>
        <w:t>, 1054–1060.</w:t>
      </w:r>
    </w:p>
    <w:p w14:paraId="58E93DED" w14:textId="77777777" w:rsidR="00754250" w:rsidRPr="00754250" w:rsidRDefault="00754250" w:rsidP="00754250">
      <w:pPr>
        <w:spacing w:line="480" w:lineRule="auto"/>
        <w:rPr>
          <w:rFonts w:ascii="Times New Roman" w:hAnsi="Times New Roman" w:cs="Times New Roman"/>
          <w:sz w:val="24"/>
          <w:szCs w:val="24"/>
          <w:lang w:val="en-US"/>
        </w:rPr>
      </w:pPr>
      <w:r w:rsidRPr="00754250">
        <w:rPr>
          <w:rFonts w:ascii="Times New Roman" w:hAnsi="Times New Roman" w:cs="Times New Roman"/>
          <w:sz w:val="24"/>
          <w:szCs w:val="24"/>
          <w:lang w:val="en-US"/>
        </w:rPr>
        <w:t xml:space="preserve">Benkman, C.W., Smith, J.W., Maier, M., Hansen, L. &amp; Talluto, M.V. (2013) Consistency and variation in phenotypic selection exerted by a community of seed predators. </w:t>
      </w:r>
      <w:r w:rsidRPr="00754250">
        <w:rPr>
          <w:rFonts w:ascii="Times New Roman" w:hAnsi="Times New Roman" w:cs="Times New Roman"/>
          <w:i/>
          <w:iCs/>
          <w:sz w:val="24"/>
          <w:szCs w:val="24"/>
          <w:lang w:val="en-US"/>
        </w:rPr>
        <w:t>Evolution</w:t>
      </w:r>
      <w:r w:rsidRPr="00754250">
        <w:rPr>
          <w:rFonts w:ascii="Times New Roman" w:hAnsi="Times New Roman" w:cs="Times New Roman"/>
          <w:sz w:val="24"/>
          <w:szCs w:val="24"/>
          <w:lang w:val="en-US"/>
        </w:rPr>
        <w:t xml:space="preserve">, </w:t>
      </w:r>
      <w:r w:rsidRPr="00754250">
        <w:rPr>
          <w:rFonts w:ascii="Times New Roman" w:hAnsi="Times New Roman" w:cs="Times New Roman"/>
          <w:b/>
          <w:bCs/>
          <w:sz w:val="24"/>
          <w:szCs w:val="24"/>
          <w:lang w:val="en-US"/>
        </w:rPr>
        <w:t>67</w:t>
      </w:r>
      <w:r w:rsidRPr="00754250">
        <w:rPr>
          <w:rFonts w:ascii="Times New Roman" w:hAnsi="Times New Roman" w:cs="Times New Roman"/>
          <w:sz w:val="24"/>
          <w:szCs w:val="24"/>
          <w:lang w:val="en-US"/>
        </w:rPr>
        <w:t>, 157–169.</w:t>
      </w:r>
    </w:p>
    <w:p w14:paraId="19BCBBFA" w14:textId="27B45C7B" w:rsidR="00ED54CB" w:rsidRPr="00ED54CB" w:rsidRDefault="00ED54CB" w:rsidP="00ED54CB">
      <w:pPr>
        <w:spacing w:line="480" w:lineRule="auto"/>
        <w:rPr>
          <w:rFonts w:ascii="Times New Roman" w:eastAsia="Yu Gothic" w:hAnsi="Times New Roman" w:cs="Times New Roman"/>
          <w:sz w:val="24"/>
          <w:lang w:val="en-US"/>
        </w:rPr>
      </w:pPr>
      <w:r w:rsidRPr="00ED54CB">
        <w:rPr>
          <w:rFonts w:ascii="Times New Roman" w:eastAsia="Yu Gothic" w:hAnsi="Times New Roman" w:cs="Times New Roman"/>
          <w:sz w:val="24"/>
          <w:lang w:val="en-US"/>
        </w:rPr>
        <w:t xml:space="preserve">Biere, A. &amp; Tack, A.J.M. (2013) Evolutionary adaptation in three-way interactions between plants, microbes and arthropods. </w:t>
      </w:r>
      <w:r w:rsidRPr="00ED54CB">
        <w:rPr>
          <w:rFonts w:ascii="Times New Roman" w:eastAsia="Yu Gothic" w:hAnsi="Times New Roman" w:cs="Times New Roman"/>
          <w:i/>
          <w:iCs/>
          <w:sz w:val="24"/>
          <w:lang w:val="en-US"/>
        </w:rPr>
        <w:t>Functional Ecology</w:t>
      </w:r>
      <w:r w:rsidRPr="00ED54CB">
        <w:rPr>
          <w:rFonts w:ascii="Times New Roman" w:eastAsia="Yu Gothic" w:hAnsi="Times New Roman" w:cs="Times New Roman"/>
          <w:sz w:val="24"/>
          <w:lang w:val="en-US"/>
        </w:rPr>
        <w:t xml:space="preserve">, </w:t>
      </w:r>
      <w:r w:rsidRPr="00ED54CB">
        <w:rPr>
          <w:rFonts w:ascii="Times New Roman" w:eastAsia="Yu Gothic" w:hAnsi="Times New Roman" w:cs="Times New Roman"/>
          <w:b/>
          <w:bCs/>
          <w:sz w:val="24"/>
          <w:lang w:val="en-US"/>
        </w:rPr>
        <w:t>27</w:t>
      </w:r>
      <w:r w:rsidRPr="00ED54CB">
        <w:rPr>
          <w:rFonts w:ascii="Times New Roman" w:eastAsia="Yu Gothic" w:hAnsi="Times New Roman" w:cs="Times New Roman"/>
          <w:sz w:val="24"/>
          <w:lang w:val="en-US"/>
        </w:rPr>
        <w:t>, 646–660.</w:t>
      </w:r>
    </w:p>
    <w:p w14:paraId="5EC577D8" w14:textId="184C9038"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Rudgers, J.A. (2014) How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4258EE18" w14:textId="5479AEE4" w:rsidR="000354FE" w:rsidRPr="000354FE" w:rsidRDefault="000354FE" w:rsidP="000354FE">
      <w:pPr>
        <w:pStyle w:val="Bibliography"/>
        <w:spacing w:line="480" w:lineRule="auto"/>
        <w:ind w:left="0" w:firstLine="0"/>
        <w:rPr>
          <w:lang w:val="en-US"/>
        </w:rPr>
      </w:pPr>
      <w:r w:rsidRPr="00015BF2">
        <w:rPr>
          <w:rFonts w:ascii="Times New Roman" w:hAnsi="Times New Roman" w:cs="Times New Roman"/>
          <w:sz w:val="24"/>
          <w:lang w:val="en-US"/>
        </w:rPr>
        <w:lastRenderedPageBreak/>
        <w:t>Chapurlat, E., Ågren, J. &amp; Sletvold, N. (</w:t>
      </w:r>
      <w:r>
        <w:rPr>
          <w:rFonts w:ascii="Times New Roman" w:hAnsi="Times New Roman" w:cs="Times New Roman"/>
          <w:sz w:val="24"/>
          <w:lang w:val="en-US"/>
        </w:rPr>
        <w:t>in press</w:t>
      </w:r>
      <w:r w:rsidRPr="00015BF2">
        <w:rPr>
          <w:rFonts w:ascii="Times New Roman" w:hAnsi="Times New Roman" w:cs="Times New Roman"/>
          <w:sz w:val="24"/>
          <w:lang w:val="en-US"/>
        </w:rPr>
        <w:t xml:space="preserve">) Spatial variation in pollinator-mediated selection on phenology, floral display and spur length in the orchid </w:t>
      </w:r>
      <w:r w:rsidRPr="000354FE">
        <w:rPr>
          <w:rFonts w:ascii="Times New Roman" w:hAnsi="Times New Roman" w:cs="Times New Roman"/>
          <w:i/>
          <w:sz w:val="24"/>
          <w:lang w:val="en-US"/>
        </w:rPr>
        <w:t>Gymnadenia conopsea</w:t>
      </w:r>
      <w:r w:rsidRPr="00015BF2">
        <w:rPr>
          <w:rFonts w:ascii="Times New Roman" w:hAnsi="Times New Roman" w:cs="Times New Roman"/>
          <w:sz w:val="24"/>
          <w:lang w:val="en-US"/>
        </w:rPr>
        <w:t xml:space="preserve">. </w:t>
      </w:r>
      <w:r w:rsidRPr="00015BF2">
        <w:rPr>
          <w:rFonts w:ascii="Times New Roman" w:hAnsi="Times New Roman" w:cs="Times New Roman"/>
          <w:i/>
          <w:iCs/>
          <w:sz w:val="24"/>
          <w:lang w:val="en-US"/>
        </w:rPr>
        <w:t>New Phytologist</w:t>
      </w:r>
      <w:r w:rsidRPr="00015BF2">
        <w:rPr>
          <w:rFonts w:ascii="Times New Roman" w:hAnsi="Times New Roman" w:cs="Times New Roman"/>
          <w:sz w:val="24"/>
          <w:lang w:val="en-US"/>
        </w:rPr>
        <w:t>.</w:t>
      </w:r>
    </w:p>
    <w:p w14:paraId="2E0E749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Dyck, H. &amp; Regniers, S. (2010) Egg spreading in the ant-parasitic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from individual behaviour to egg distribution pattern.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r w:rsidRPr="008C25C5">
        <w:rPr>
          <w:rFonts w:ascii="Times New Roman" w:hAnsi="Times New Roman" w:cs="Times New Roman"/>
          <w:i/>
          <w:iCs/>
          <w:sz w:val="24"/>
          <w:szCs w:val="24"/>
          <w:lang w:val="en-US"/>
        </w:rPr>
        <w:t>Oikos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phy"/>
        <w:spacing w:line="480" w:lineRule="auto"/>
        <w:ind w:left="0" w:firstLine="0"/>
        <w:rPr>
          <w:rFonts w:ascii="Times New Roman" w:hAnsi="Times New Roman" w:cs="Times New Roman"/>
          <w:sz w:val="24"/>
          <w:szCs w:val="24"/>
          <w:lang w:val="en-US"/>
        </w:rPr>
      </w:pPr>
      <w:r w:rsidRPr="00EC7906">
        <w:rPr>
          <w:rFonts w:ascii="Times New Roman" w:hAnsi="Times New Roman" w:cs="Times New Roman"/>
          <w:sz w:val="24"/>
          <w:szCs w:val="24"/>
          <w:lang w:val="en-US"/>
        </w:rPr>
        <w:t xml:space="preserve">Elzinga, J.A., Atlan, A., Biere, A., Gigord, L., Weis, A.E. &amp; Bernasconi,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4236AA7" w14:textId="77777777" w:rsidR="008E137D" w:rsidRPr="00BB1AEB" w:rsidRDefault="008E137D" w:rsidP="008E137D">
      <w:pPr>
        <w:pStyle w:val="Bibliography"/>
        <w:spacing w:line="480" w:lineRule="auto"/>
        <w:ind w:left="0" w:firstLine="0"/>
        <w:rPr>
          <w:rFonts w:ascii="Times New Roman" w:hAnsi="Times New Roman" w:cs="Times New Roman"/>
          <w:sz w:val="24"/>
          <w:lang w:val="en-US"/>
        </w:rPr>
      </w:pPr>
      <w:r w:rsidRPr="00F31347">
        <w:rPr>
          <w:rFonts w:ascii="Times New Roman" w:hAnsi="Times New Roman" w:cs="Times New Roman"/>
          <w:sz w:val="24"/>
          <w:lang w:val="en-US"/>
        </w:rPr>
        <w:t xml:space="preserve">Fedriani, J.M. &amp; Delibes, M. (2013) Pulp feeders alter plant interactions with subsequent animal associates. </w:t>
      </w:r>
      <w:r w:rsidRPr="00BB1AEB">
        <w:rPr>
          <w:rFonts w:ascii="Times New Roman" w:hAnsi="Times New Roman" w:cs="Times New Roman"/>
          <w:i/>
          <w:iCs/>
          <w:sz w:val="24"/>
          <w:lang w:val="en-US"/>
        </w:rPr>
        <w:t>Journal of Ecology</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101</w:t>
      </w:r>
      <w:r w:rsidRPr="00BB1AEB">
        <w:rPr>
          <w:rFonts w:ascii="Times New Roman" w:hAnsi="Times New Roman" w:cs="Times New Roman"/>
          <w:sz w:val="24"/>
          <w:lang w:val="en-US"/>
        </w:rPr>
        <w:t>, 1581–1588.</w:t>
      </w:r>
    </w:p>
    <w:p w14:paraId="46CC2D00" w14:textId="77777777" w:rsidR="00B873E7" w:rsidRDefault="00B873E7" w:rsidP="00B873E7">
      <w:pPr>
        <w:pStyle w:val="Bibliography"/>
        <w:spacing w:line="480" w:lineRule="auto"/>
        <w:ind w:left="0" w:firstLine="0"/>
        <w:rPr>
          <w:rFonts w:ascii="Times New Roman" w:hAnsi="Times New Roman" w:cs="Times New Roman"/>
          <w:sz w:val="24"/>
          <w:lang w:val="en-US"/>
        </w:rPr>
      </w:pPr>
      <w:r w:rsidRPr="00CA6FD9">
        <w:rPr>
          <w:rFonts w:ascii="Times New Roman" w:hAnsi="Times New Roman" w:cs="Times New Roman"/>
          <w:sz w:val="24"/>
          <w:lang w:val="en-US"/>
        </w:rPr>
        <w:t xml:space="preserve">Franks, S.J., Sim, S. &amp; Weis, A.E. (2007) Rapid evolution of flowering time by an annual plant in response to a climate fluctuation. </w:t>
      </w:r>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
    <w:p w14:paraId="6717EA0D" w14:textId="77777777" w:rsidR="005F5BEC" w:rsidRPr="00BB1AEB" w:rsidRDefault="005F5BEC" w:rsidP="005F5BEC">
      <w:pPr>
        <w:pStyle w:val="Bibliography"/>
        <w:spacing w:line="480" w:lineRule="auto"/>
        <w:ind w:left="0" w:firstLine="0"/>
        <w:rPr>
          <w:rFonts w:ascii="Times New Roman" w:hAnsi="Times New Roman" w:cs="Times New Roman"/>
          <w:sz w:val="24"/>
          <w:szCs w:val="24"/>
          <w:lang w:val="en-US"/>
        </w:rPr>
      </w:pPr>
      <w:r w:rsidRPr="009E1511">
        <w:rPr>
          <w:rFonts w:ascii="Times New Roman" w:hAnsi="Times New Roman" w:cs="Times New Roman"/>
          <w:sz w:val="24"/>
          <w:szCs w:val="24"/>
          <w:lang w:val="en-US"/>
        </w:rPr>
        <w:t xml:space="preserve">Fukano, Y., Tanaka, K. &amp; Yahara, T. (2013) Directional selection for early flowering is imposed by a re-associated herbivore - but no evidence of directional evolution. </w:t>
      </w:r>
      <w:r w:rsidRPr="00BB1AEB">
        <w:rPr>
          <w:rFonts w:ascii="Times New Roman" w:hAnsi="Times New Roman" w:cs="Times New Roman"/>
          <w:i/>
          <w:iCs/>
          <w:sz w:val="24"/>
          <w:szCs w:val="24"/>
          <w:lang w:val="en-US"/>
        </w:rPr>
        <w:t>Basic and Applied Ecology</w:t>
      </w:r>
      <w:r w:rsidRPr="00BB1AEB">
        <w:rPr>
          <w:rFonts w:ascii="Times New Roman" w:hAnsi="Times New Roman" w:cs="Times New Roman"/>
          <w:sz w:val="24"/>
          <w:szCs w:val="24"/>
          <w:lang w:val="en-US"/>
        </w:rPr>
        <w:t xml:space="preserve">, </w:t>
      </w:r>
      <w:r w:rsidRPr="00BB1AEB">
        <w:rPr>
          <w:rFonts w:ascii="Times New Roman" w:hAnsi="Times New Roman" w:cs="Times New Roman"/>
          <w:b/>
          <w:bCs/>
          <w:sz w:val="24"/>
          <w:szCs w:val="24"/>
          <w:lang w:val="en-US"/>
        </w:rPr>
        <w:t>14</w:t>
      </w:r>
      <w:r w:rsidRPr="00BB1AEB">
        <w:rPr>
          <w:rFonts w:ascii="Times New Roman" w:hAnsi="Times New Roman" w:cs="Times New Roman"/>
          <w:sz w:val="24"/>
          <w:szCs w:val="24"/>
          <w:lang w:val="en-US"/>
        </w:rPr>
        <w:t>, 387–395.</w:t>
      </w:r>
    </w:p>
    <w:p w14:paraId="422541DC" w14:textId="77777777" w:rsidR="00920C8F" w:rsidRPr="00F24C4C" w:rsidRDefault="00920C8F" w:rsidP="00920C8F">
      <w:pPr>
        <w:pStyle w:val="Bibliography"/>
        <w:spacing w:line="480" w:lineRule="auto"/>
        <w:ind w:left="0" w:firstLine="0"/>
        <w:rPr>
          <w:rFonts w:ascii="Times New Roman" w:hAnsi="Times New Roman" w:cs="Times New Roman"/>
          <w:sz w:val="24"/>
          <w:lang w:val="en-US"/>
        </w:rPr>
      </w:pPr>
      <w:r w:rsidRPr="00F24C4C">
        <w:rPr>
          <w:rFonts w:ascii="Times New Roman" w:hAnsi="Times New Roman" w:cs="Times New Roman"/>
          <w:sz w:val="24"/>
          <w:lang w:val="en-US"/>
        </w:rPr>
        <w:lastRenderedPageBreak/>
        <w:t>Giménez-Benavides, L., García-Camacho, R., Iriondo, J.M. &amp; Escudero, A. (201</w:t>
      </w:r>
      <w:r>
        <w:rPr>
          <w:rFonts w:ascii="Times New Roman" w:hAnsi="Times New Roman" w:cs="Times New Roman"/>
          <w:sz w:val="24"/>
          <w:lang w:val="en-US"/>
        </w:rPr>
        <w:t>1</w:t>
      </w:r>
      <w:r w:rsidRPr="00F24C4C">
        <w:rPr>
          <w:rFonts w:ascii="Times New Roman" w:hAnsi="Times New Roman" w:cs="Times New Roman"/>
          <w:sz w:val="24"/>
          <w:lang w:val="en-US"/>
        </w:rPr>
        <w:t xml:space="preserve">) Selection on flowering time in Mediterranean high-mountain plants under global warming. </w:t>
      </w:r>
      <w:r w:rsidRPr="00F24C4C">
        <w:rPr>
          <w:rFonts w:ascii="Times New Roman" w:hAnsi="Times New Roman" w:cs="Times New Roman"/>
          <w:i/>
          <w:iCs/>
          <w:sz w:val="24"/>
          <w:lang w:val="en-US"/>
        </w:rPr>
        <w:t>Evolutionary Ecology</w:t>
      </w:r>
      <w:r w:rsidRPr="00F24C4C">
        <w:rPr>
          <w:rFonts w:ascii="Times New Roman" w:hAnsi="Times New Roman" w:cs="Times New Roman"/>
          <w:sz w:val="24"/>
          <w:lang w:val="en-US"/>
        </w:rPr>
        <w:t xml:space="preserve">, </w:t>
      </w:r>
      <w:r w:rsidRPr="00F24C4C">
        <w:rPr>
          <w:rFonts w:ascii="Times New Roman" w:hAnsi="Times New Roman" w:cs="Times New Roman"/>
          <w:b/>
          <w:bCs/>
          <w:sz w:val="24"/>
          <w:lang w:val="en-US"/>
        </w:rPr>
        <w:t>25</w:t>
      </w:r>
      <w:r w:rsidRPr="00F24C4C">
        <w:rPr>
          <w:rFonts w:ascii="Times New Roman" w:hAnsi="Times New Roman" w:cs="Times New Roman"/>
          <w:sz w:val="24"/>
          <w:lang w:val="en-US"/>
        </w:rPr>
        <w:t>, 777–794.</w:t>
      </w:r>
    </w:p>
    <w:p w14:paraId="1FF0B2A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
    <w:p w14:paraId="700244D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The consequences of direct versus indirect species interactions to selection on traits: pollination and nectar robbing in </w:t>
      </w:r>
      <w:r w:rsidRPr="00FA5982">
        <w:rPr>
          <w:rFonts w:ascii="Times New Roman" w:hAnsi="Times New Roman" w:cs="Times New Roman"/>
          <w:i/>
          <w:sz w:val="24"/>
          <w:szCs w:val="24"/>
          <w:lang w:val="en-US"/>
        </w:rPr>
        <w:t>Ipomopsis aggregata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Ison, J.L. &amp; Wagenius, S. (2014) Both flowering time and distance to conspecific plants affect reproduction in </w:t>
      </w:r>
      <w:r w:rsidRPr="00FA5982">
        <w:rPr>
          <w:rFonts w:ascii="Times New Roman" w:hAnsi="Times New Roman" w:cs="Times New Roman"/>
          <w:i/>
          <w:sz w:val="24"/>
          <w:szCs w:val="24"/>
          <w:lang w:val="en-US"/>
        </w:rPr>
        <w:t>Echinacea angustifolia</w:t>
      </w:r>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phy"/>
        <w:spacing w:line="480" w:lineRule="auto"/>
        <w:ind w:left="0" w:firstLine="0"/>
        <w:rPr>
          <w:rFonts w:ascii="Times New Roman" w:hAnsi="Times New Roman" w:cs="Times New Roman"/>
          <w:sz w:val="24"/>
          <w:lang w:val="en-US"/>
        </w:rPr>
      </w:pPr>
      <w:r w:rsidRPr="00C4238E">
        <w:rPr>
          <w:rFonts w:ascii="Times New Roman" w:hAnsi="Times New Roman" w:cs="Times New Roman"/>
          <w:sz w:val="24"/>
          <w:lang w:val="en-US"/>
        </w:rPr>
        <w:t xml:space="preserve">Kéry, M., Matthies, D. &amp; Fischer, M. (2001) The effect of plant population size on the interactions between the rare plant </w:t>
      </w:r>
      <w:r w:rsidRPr="00C4238E">
        <w:rPr>
          <w:rFonts w:ascii="Times New Roman" w:hAnsi="Times New Roman" w:cs="Times New Roman"/>
          <w:i/>
          <w:sz w:val="24"/>
          <w:lang w:val="en-US"/>
        </w:rPr>
        <w:t>Gentiana cruciata</w:t>
      </w:r>
      <w:r w:rsidRPr="00C4238E">
        <w:rPr>
          <w:rFonts w:ascii="Times New Roman" w:hAnsi="Times New Roman" w:cs="Times New Roman"/>
          <w:sz w:val="24"/>
          <w:lang w:val="en-US"/>
        </w:rPr>
        <w:t xml:space="preserve"> and its specialized herbivore </w:t>
      </w:r>
      <w:r w:rsidRPr="00C4238E">
        <w:rPr>
          <w:rFonts w:ascii="Times New Roman" w:hAnsi="Times New Roman" w:cs="Times New Roman"/>
          <w:i/>
          <w:sz w:val="24"/>
          <w:lang w:val="en-US"/>
        </w:rPr>
        <w:t>Maculinea rebeli</w:t>
      </w:r>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p>
    <w:p w14:paraId="6D4698A0"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Ehrlén, J. &amp; Eriksson, O. (2007) Ecological and evolutionary consequences of spatial and temporal variation in pre-dispersal seed predation.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FCBABF9" w14:textId="77777777" w:rsidR="009A5AF8" w:rsidRPr="00BB1AEB" w:rsidRDefault="009A5AF8" w:rsidP="009A5AF8">
      <w:pPr>
        <w:pStyle w:val="Bibliography"/>
        <w:spacing w:line="480" w:lineRule="auto"/>
        <w:ind w:left="0" w:firstLine="0"/>
        <w:rPr>
          <w:rFonts w:ascii="Times New Roman" w:hAnsi="Times New Roman" w:cs="Times New Roman"/>
          <w:sz w:val="24"/>
          <w:lang w:val="en-US"/>
        </w:rPr>
      </w:pPr>
      <w:r w:rsidRPr="00884E62">
        <w:rPr>
          <w:rFonts w:ascii="Times New Roman" w:hAnsi="Times New Roman" w:cs="Times New Roman"/>
          <w:sz w:val="24"/>
          <w:lang w:val="en-US"/>
        </w:rPr>
        <w:t xml:space="preserve">König, M.A.E., Wiklund, C. &amp; Ehrlén, J. (2015) Timing of flowering and intensity of attack by a butterfly herbivore in a polyploid herb. </w:t>
      </w:r>
      <w:r w:rsidRPr="00BB1AEB">
        <w:rPr>
          <w:rFonts w:ascii="Times New Roman" w:hAnsi="Times New Roman" w:cs="Times New Roman"/>
          <w:i/>
          <w:iCs/>
          <w:sz w:val="24"/>
          <w:lang w:val="en-US"/>
        </w:rPr>
        <w:t>Ecology and Evolution</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5</w:t>
      </w:r>
      <w:r w:rsidRPr="00BB1AEB">
        <w:rPr>
          <w:rFonts w:ascii="Times New Roman" w:hAnsi="Times New Roman" w:cs="Times New Roman"/>
          <w:sz w:val="24"/>
          <w:lang w:val="en-US"/>
        </w:rPr>
        <w:t>, 1863–1872.</w:t>
      </w:r>
    </w:p>
    <w:p w14:paraId="36F1759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Lande, R. &amp; Arnold, S.J. (1983) The measurement of selection on correlated characters. </w:t>
      </w:r>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
    <w:p w14:paraId="64325405"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Mouquet, N., Belrose, V., Thomas, J.A., Elmes, G.W. &amp; Clarke, R.T. (2005) Conserving community modules: a case study of the endangered lycaenid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
    <w:p w14:paraId="122F68ED" w14:textId="6A7037D0" w:rsidR="006B2ECB" w:rsidRPr="00320F57" w:rsidRDefault="006B2ECB" w:rsidP="006B2ECB">
      <w:pPr>
        <w:pStyle w:val="Bibliography"/>
        <w:spacing w:line="480" w:lineRule="auto"/>
        <w:ind w:left="0" w:firstLine="0"/>
        <w:rPr>
          <w:rFonts w:ascii="Times New Roman" w:hAnsi="Times New Roman" w:cs="Times New Roman"/>
          <w:sz w:val="24"/>
          <w:szCs w:val="24"/>
          <w:lang w:val="en-US"/>
        </w:rPr>
      </w:pPr>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a-Rosas, M.A., Ollerton, J. &amp; Parra-Tabla,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Phenotypic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Munguía-Rosas, M.A., Ollerton, J., Parra-Tabla,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favoured.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Als, T.D., Maile, R., Jones, G.R. &amp; Boomsma,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Nowicki, P., Witek, M., Skorka, P. &amp; Woyciechowski, M. (2005) Oviposition patterns in the myrmecophilous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Schiffermueller</w:t>
      </w:r>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Lycaenidae) in relation to characteristics of foodplants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Barbero, F., La Morgia, V., Casacci, L.P., Witek, M., Balletto, E. &amp; Bonelli, S. (2011) To lay or not to lay: oviposition of </w:t>
      </w:r>
      <w:r w:rsidRPr="003F3293">
        <w:rPr>
          <w:rFonts w:ascii="Times New Roman" w:hAnsi="Times New Roman" w:cs="Times New Roman"/>
          <w:i/>
          <w:sz w:val="24"/>
          <w:szCs w:val="24"/>
          <w:lang w:val="en-US"/>
        </w:rPr>
        <w:t>Maculinea arion</w:t>
      </w:r>
      <w:r w:rsidRPr="008C25C5">
        <w:rPr>
          <w:rFonts w:ascii="Times New Roman" w:hAnsi="Times New Roman" w:cs="Times New Roman"/>
          <w:sz w:val="24"/>
          <w:szCs w:val="24"/>
          <w:lang w:val="en-US"/>
        </w:rPr>
        <w:t xml:space="preserve"> in relation to Myrmica ant presence and host plant phenology.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Pilson, D. (2000) Herbivory and natural selection on flowering phenology in wild sunflower, </w:t>
      </w:r>
      <w:r w:rsidRPr="003F3293">
        <w:rPr>
          <w:rFonts w:ascii="Times New Roman" w:hAnsi="Times New Roman" w:cs="Times New Roman"/>
          <w:i/>
          <w:sz w:val="24"/>
          <w:szCs w:val="24"/>
          <w:lang w:val="en-US"/>
        </w:rPr>
        <w:t>Helianthus annuus</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phy"/>
        <w:spacing w:line="480" w:lineRule="auto"/>
        <w:ind w:left="0" w:firstLine="0"/>
        <w:rPr>
          <w:rFonts w:ascii="Times New Roman" w:hAnsi="Times New Roman" w:cs="Times New Roman"/>
          <w:sz w:val="24"/>
          <w:lang w:val="en-US"/>
        </w:rPr>
      </w:pPr>
      <w:r w:rsidRPr="006D500C">
        <w:rPr>
          <w:rFonts w:ascii="Times New Roman" w:hAnsi="Times New Roman" w:cs="Times New Roman"/>
          <w:sz w:val="24"/>
          <w:lang w:val="en-US"/>
        </w:rPr>
        <w:t xml:space="preserve">Rausher, M.D. (1992) The measurement of selection on quantitative traits: biases due to environmental covariances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 Core Team (2014) </w:t>
      </w:r>
      <w:r w:rsidRPr="008C25C5">
        <w:rPr>
          <w:rFonts w:ascii="Times New Roman" w:hAnsi="Times New Roman" w:cs="Times New Roman"/>
          <w:i/>
          <w:iCs/>
          <w:sz w:val="24"/>
          <w:szCs w:val="24"/>
          <w:lang w:val="en-US"/>
        </w:rPr>
        <w:t>R: A language and environment for statistical computing. R Foundation for Statistical Computing, Vienna, Austria. URL   http://www.R-project.org/.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Guitián, J., Cerdá, X., Sanchez-Lafuente, A.M., Medrano, M. &amp; Garrido, J.L. (2006) The geographic mosaic in predispersal interactions and selection on </w:t>
      </w:r>
      <w:r w:rsidRPr="003F3293">
        <w:rPr>
          <w:rFonts w:ascii="Times New Roman" w:hAnsi="Times New Roman" w:cs="Times New Roman"/>
          <w:i/>
          <w:sz w:val="24"/>
          <w:szCs w:val="24"/>
          <w:lang w:val="en-US"/>
        </w:rPr>
        <w:t>Helleborus foetidus</w:t>
      </w:r>
      <w:r w:rsidRPr="008C25C5">
        <w:rPr>
          <w:rFonts w:ascii="Times New Roman" w:hAnsi="Times New Roman" w:cs="Times New Roman"/>
          <w:sz w:val="24"/>
          <w:szCs w:val="24"/>
          <w:lang w:val="en-US"/>
        </w:rPr>
        <w:t xml:space="preserve"> (Ranunculaceae).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31494F08" w14:textId="77777777" w:rsidR="00CC32DB" w:rsidRPr="00BB1AEB" w:rsidRDefault="00CC32DB" w:rsidP="00CC32DB">
      <w:pPr>
        <w:pStyle w:val="Bibliography"/>
        <w:spacing w:line="480" w:lineRule="auto"/>
        <w:ind w:left="0" w:firstLine="0"/>
        <w:rPr>
          <w:rFonts w:ascii="Times New Roman" w:hAnsi="Times New Roman" w:cs="Times New Roman"/>
          <w:sz w:val="24"/>
          <w:szCs w:val="24"/>
          <w:lang w:val="en-US"/>
        </w:rPr>
      </w:pPr>
      <w:r w:rsidRPr="009C71DC">
        <w:rPr>
          <w:rFonts w:ascii="Times New Roman" w:hAnsi="Times New Roman" w:cs="Times New Roman"/>
          <w:sz w:val="24"/>
          <w:szCs w:val="24"/>
          <w:lang w:val="en-US"/>
        </w:rPr>
        <w:t xml:space="preserve">Sala, M., Casacci, L.P., Balletto, E., Bonelli, S. &amp; Barbero, F. (2014) Variation in butterfly larval acoustics as a strategy to infiltrate and exploit host ant colony resources. </w:t>
      </w:r>
      <w:r w:rsidRPr="00BB1AEB">
        <w:rPr>
          <w:rFonts w:ascii="Times New Roman" w:hAnsi="Times New Roman" w:cs="Times New Roman"/>
          <w:i/>
          <w:iCs/>
          <w:sz w:val="24"/>
          <w:szCs w:val="24"/>
          <w:lang w:val="en-US"/>
        </w:rPr>
        <w:t>PLoS ONE</w:t>
      </w:r>
      <w:r w:rsidRPr="00BB1AEB">
        <w:rPr>
          <w:rFonts w:ascii="Times New Roman" w:hAnsi="Times New Roman" w:cs="Times New Roman"/>
          <w:sz w:val="24"/>
          <w:szCs w:val="24"/>
          <w:lang w:val="en-US"/>
        </w:rPr>
        <w:t xml:space="preserve">, </w:t>
      </w:r>
      <w:r w:rsidRPr="00BB1AEB">
        <w:rPr>
          <w:rFonts w:ascii="Times New Roman" w:hAnsi="Times New Roman" w:cs="Times New Roman"/>
          <w:b/>
          <w:bCs/>
          <w:sz w:val="24"/>
          <w:szCs w:val="24"/>
          <w:lang w:val="en-US"/>
        </w:rPr>
        <w:t>9</w:t>
      </w:r>
      <w:r w:rsidRPr="00BB1AEB">
        <w:rPr>
          <w:rFonts w:ascii="Times New Roman" w:hAnsi="Times New Roman" w:cs="Times New Roman"/>
          <w:sz w:val="24"/>
          <w:szCs w:val="24"/>
          <w:lang w:val="en-US"/>
        </w:rPr>
        <w:t>, e94341.</w:t>
      </w:r>
    </w:p>
    <w:p w14:paraId="4AA36F44" w14:textId="77777777" w:rsidR="00FD5CFE" w:rsidRPr="00FD5CFE" w:rsidRDefault="00FD5CFE" w:rsidP="00FD5CFE">
      <w:pPr>
        <w:spacing w:line="480" w:lineRule="auto"/>
        <w:rPr>
          <w:rFonts w:ascii="Times New Roman" w:hAnsi="Times New Roman" w:cs="Times New Roman"/>
          <w:sz w:val="24"/>
          <w:lang w:val="en-US"/>
        </w:rPr>
      </w:pPr>
      <w:r w:rsidRPr="00FD5CFE">
        <w:rPr>
          <w:rFonts w:ascii="Times New Roman" w:hAnsi="Times New Roman" w:cs="Times New Roman"/>
          <w:sz w:val="24"/>
          <w:lang w:val="en-US"/>
        </w:rPr>
        <w:t xml:space="preserve">Sandring, S. &amp; Ågren, J. (2009) Pollinator-mediated selection on floral display and flowering time in the perennial herb </w:t>
      </w:r>
      <w:r w:rsidRPr="00FD5CFE">
        <w:rPr>
          <w:rFonts w:ascii="Times New Roman" w:hAnsi="Times New Roman" w:cs="Times New Roman"/>
          <w:i/>
          <w:sz w:val="24"/>
          <w:lang w:val="en-US"/>
        </w:rPr>
        <w:t>Arabidopsis lyrata</w:t>
      </w:r>
      <w:r w:rsidRPr="00FD5CFE">
        <w:rPr>
          <w:rFonts w:ascii="Times New Roman" w:hAnsi="Times New Roman" w:cs="Times New Roman"/>
          <w:sz w:val="24"/>
          <w:lang w:val="en-US"/>
        </w:rPr>
        <w:t xml:space="preserve">. </w:t>
      </w:r>
      <w:r w:rsidRPr="00FD5CFE">
        <w:rPr>
          <w:rFonts w:ascii="Times New Roman" w:hAnsi="Times New Roman" w:cs="Times New Roman"/>
          <w:i/>
          <w:iCs/>
          <w:sz w:val="24"/>
          <w:lang w:val="en-US"/>
        </w:rPr>
        <w:t>Evolution</w:t>
      </w:r>
      <w:r w:rsidRPr="00FD5CFE">
        <w:rPr>
          <w:rFonts w:ascii="Times New Roman" w:hAnsi="Times New Roman" w:cs="Times New Roman"/>
          <w:sz w:val="24"/>
          <w:lang w:val="en-US"/>
        </w:rPr>
        <w:t xml:space="preserve">, </w:t>
      </w:r>
      <w:r w:rsidRPr="00FD5CFE">
        <w:rPr>
          <w:rFonts w:ascii="Times New Roman" w:hAnsi="Times New Roman" w:cs="Times New Roman"/>
          <w:b/>
          <w:bCs/>
          <w:sz w:val="24"/>
          <w:lang w:val="en-US"/>
        </w:rPr>
        <w:t>63</w:t>
      </w:r>
      <w:r w:rsidRPr="00FD5CFE">
        <w:rPr>
          <w:rFonts w:ascii="Times New Roman" w:hAnsi="Times New Roman" w:cs="Times New Roman"/>
          <w:sz w:val="24"/>
          <w:lang w:val="en-US"/>
        </w:rPr>
        <w:t>, 1292–1300.</w:t>
      </w:r>
    </w:p>
    <w:p w14:paraId="6C78E6DC"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&amp; Benkman,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Gotanda, K.M., Morrissey, M.B., Diamond, S.E., DiBattista, J.D. &amp; Carlson, S.M. (2013) The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Simmonds, N.W. (1946) Gentiana pneumonanthe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
    <w:p w14:paraId="4BC2A7A4" w14:textId="77777777" w:rsidR="00DC313A" w:rsidRPr="00C57ABA" w:rsidRDefault="00DC313A" w:rsidP="00DC313A">
      <w:pPr>
        <w:pStyle w:val="Bibliography"/>
        <w:spacing w:line="480" w:lineRule="auto"/>
        <w:ind w:left="0" w:firstLine="0"/>
        <w:rPr>
          <w:rFonts w:ascii="Times New Roman" w:hAnsi="Times New Roman" w:cs="Times New Roman"/>
          <w:sz w:val="24"/>
          <w:lang w:val="en-US"/>
        </w:rPr>
      </w:pPr>
      <w:r w:rsidRPr="00F16A44">
        <w:rPr>
          <w:rFonts w:ascii="Times New Roman" w:hAnsi="Times New Roman" w:cs="Times New Roman"/>
          <w:sz w:val="24"/>
          <w:lang w:val="en-US"/>
        </w:rPr>
        <w:t xml:space="preserve">Sletvold, N., Moritz, K.K. &amp; Ågren, J. (2015) Additive effects of pollinators and herbivores result in both conflicting and reinforcing selection on floral traits.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Strauss, S.Y. &amp; Irwin, R.E. (2004) Ecological and evolutionary consequences of multispecies plant-animal interactions.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Thomas, J.A. &amp; Elmes, G.W. (2001) Food–plant niche selection rather than the presence of ant nests explains oviposition patterns in the myrmecophilous butterfly genus </w:t>
      </w:r>
      <w:r w:rsidRPr="003F3293">
        <w:rPr>
          <w:rFonts w:ascii="Times New Roman" w:hAnsi="Times New Roman" w:cs="Times New Roman"/>
          <w:i/>
          <w:sz w:val="24"/>
          <w:szCs w:val="24"/>
          <w:lang w:val="en-US"/>
        </w:rPr>
        <w:t>Maculinea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r w:rsidRPr="008C25C5">
        <w:rPr>
          <w:rFonts w:ascii="Times New Roman" w:hAnsi="Times New Roman" w:cs="Times New Roman"/>
          <w:i/>
          <w:iCs/>
          <w:sz w:val="24"/>
          <w:szCs w:val="24"/>
          <w:lang w:val="en-US"/>
        </w:rPr>
        <w:t>The geographic mosaic of coevolution</w:t>
      </w:r>
      <w:r w:rsidRPr="008C25C5">
        <w:rPr>
          <w:rFonts w:ascii="Times New Roman" w:hAnsi="Times New Roman" w:cs="Times New Roman"/>
          <w:sz w:val="24"/>
          <w:szCs w:val="24"/>
          <w:lang w:val="en-US"/>
        </w:rPr>
        <w:t>, 1 edition. University Of Chicago Press, Chicago.</w:t>
      </w:r>
    </w:p>
    <w:p w14:paraId="0703C519" w14:textId="39E7FEC6" w:rsidR="00A76823" w:rsidRPr="00A76823" w:rsidRDefault="00A76823" w:rsidP="00A76823">
      <w:pPr>
        <w:pStyle w:val="Bibliography"/>
        <w:spacing w:line="480" w:lineRule="auto"/>
        <w:ind w:left="0" w:firstLine="0"/>
        <w:rPr>
          <w:lang w:val="en-US"/>
        </w:rPr>
      </w:pPr>
      <w:r w:rsidRPr="00D64BCE">
        <w:rPr>
          <w:rFonts w:ascii="Times New Roman" w:hAnsi="Times New Roman" w:cs="Times New Roman"/>
          <w:sz w:val="24"/>
          <w:lang w:val="en-US"/>
        </w:rPr>
        <w:t xml:space="preserve">Vanhoenacker, D., Ågren, J. &amp; Ehrlén, J. (2013) Non-linear relationship between intensity of plant–animal interactions and selection strength. </w:t>
      </w:r>
      <w:r w:rsidRPr="00BB1AEB">
        <w:rPr>
          <w:rFonts w:ascii="Times New Roman" w:hAnsi="Times New Roman" w:cs="Times New Roman"/>
          <w:i/>
          <w:iCs/>
          <w:sz w:val="24"/>
          <w:lang w:val="en-US"/>
        </w:rPr>
        <w:t>Ecology Letters</w:t>
      </w:r>
      <w:r w:rsidRPr="00BB1AEB">
        <w:rPr>
          <w:rFonts w:ascii="Times New Roman" w:hAnsi="Times New Roman" w:cs="Times New Roman"/>
          <w:sz w:val="24"/>
          <w:lang w:val="en-US"/>
        </w:rPr>
        <w:t xml:space="preserve">, </w:t>
      </w:r>
      <w:r w:rsidRPr="00BB1AEB">
        <w:rPr>
          <w:rFonts w:ascii="Times New Roman" w:hAnsi="Times New Roman" w:cs="Times New Roman"/>
          <w:b/>
          <w:bCs/>
          <w:sz w:val="24"/>
          <w:lang w:val="en-US"/>
        </w:rPr>
        <w:t>16</w:t>
      </w:r>
      <w:r w:rsidRPr="00BB1AEB">
        <w:rPr>
          <w:rFonts w:ascii="Times New Roman" w:hAnsi="Times New Roman" w:cs="Times New Roman"/>
          <w:sz w:val="24"/>
          <w:lang w:val="en-US"/>
        </w:rPr>
        <w:t>, 198–205.</w:t>
      </w:r>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12F6BC6"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ins w:id="247" w:author="Johan Ehrlén" w:date="2015-11-02T18:46:00Z">
        <w:r w:rsidR="00B772EF">
          <w:rPr>
            <w:rFonts w:ascii="Times New Roman" w:hAnsi="Times New Roman" w:cs="Times New Roman"/>
            <w:sz w:val="24"/>
            <w:szCs w:val="24"/>
            <w:lang w:val="en-US"/>
          </w:rPr>
          <w:t>s for</w:t>
        </w:r>
      </w:ins>
      <w:del w:id="248" w:author="Johan Ehrlén" w:date="2015-11-02T18:46:00Z">
        <w:r w:rsidR="00DF153D" w:rsidDel="00B772EF">
          <w:rPr>
            <w:rFonts w:ascii="Times New Roman" w:hAnsi="Times New Roman" w:cs="Times New Roman"/>
            <w:sz w:val="24"/>
            <w:szCs w:val="24"/>
            <w:lang w:val="en-US"/>
          </w:rPr>
          <w:delText xml:space="preserve"> analyses showing the e</w:delText>
        </w:r>
        <w:r w:rsidDel="00B772EF">
          <w:rPr>
            <w:rFonts w:ascii="Times New Roman" w:hAnsi="Times New Roman" w:cs="Times New Roman"/>
            <w:sz w:val="24"/>
            <w:szCs w:val="24"/>
            <w:lang w:val="en-US"/>
          </w:rPr>
          <w:delText>ffects of</w:delText>
        </w:r>
      </w:del>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ins w:id="249" w:author="Johan Ehrlén" w:date="2015-11-02T18:47:00Z">
        <w:r w:rsidR="00B772EF">
          <w:rPr>
            <w:rFonts w:ascii="Times New Roman" w:hAnsi="Times New Roman" w:cs="Times New Roman"/>
            <w:sz w:val="24"/>
            <w:szCs w:val="24"/>
            <w:lang w:val="en-US"/>
          </w:rPr>
          <w:t xml:space="preserve">of </w:t>
        </w:r>
      </w:ins>
      <w:ins w:id="250" w:author="Johan Ehrlén" w:date="2015-11-02T18:50:00Z">
        <w:r w:rsidR="00B772EF">
          <w:rPr>
            <w:rFonts w:ascii="Times New Roman" w:hAnsi="Times New Roman" w:cs="Times New Roman"/>
            <w:sz w:val="24"/>
            <w:szCs w:val="24"/>
            <w:lang w:val="en-US"/>
          </w:rPr>
          <w:t xml:space="preserve">the plant </w:t>
        </w:r>
      </w:ins>
      <w:ins w:id="251" w:author="Johan Ehrlén" w:date="2015-11-02T18:47:00Z">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pneumonanthe</w:t>
        </w:r>
        <w:r w:rsidR="00B772EF">
          <w:rPr>
            <w:rFonts w:ascii="Times New Roman" w:hAnsi="Times New Roman" w:cs="Times New Roman"/>
            <w:sz w:val="24"/>
            <w:szCs w:val="24"/>
            <w:lang w:val="en-US"/>
          </w:rPr>
          <w:t xml:space="preserve"> </w:t>
        </w:r>
      </w:ins>
      <w:del w:id="252" w:author="Johan Ehrlén" w:date="2015-11-02T18:50:00Z">
        <w:r w:rsidR="00DF153D" w:rsidDel="00B772EF">
          <w:rPr>
            <w:rFonts w:ascii="Times New Roman" w:hAnsi="Times New Roman" w:cs="Times New Roman"/>
            <w:sz w:val="24"/>
            <w:szCs w:val="24"/>
            <w:lang w:val="en-US"/>
          </w:rPr>
          <w:delText xml:space="preserve">and </w:delText>
        </w:r>
        <w:r w:rsidR="001F4876" w:rsidDel="00B772EF">
          <w:rPr>
            <w:rFonts w:ascii="Times New Roman" w:hAnsi="Times New Roman" w:cs="Times New Roman"/>
            <w:sz w:val="24"/>
            <w:szCs w:val="24"/>
            <w:lang w:val="en-US"/>
          </w:rPr>
          <w:delText xml:space="preserve">population </w:delText>
        </w:r>
        <w:r w:rsidDel="00B772EF">
          <w:rPr>
            <w:rFonts w:ascii="Times New Roman" w:hAnsi="Times New Roman" w:cs="Times New Roman"/>
            <w:sz w:val="24"/>
            <w:szCs w:val="24"/>
            <w:lang w:val="en-US"/>
          </w:rPr>
          <w:delText xml:space="preserve">on fitness (number of intact fruits) </w:delText>
        </w:r>
      </w:del>
      <w:del w:id="253" w:author="Johan Ehrlén" w:date="2015-11-02T18:47:00Z">
        <w:r w:rsidDel="00B772EF">
          <w:rPr>
            <w:rFonts w:ascii="Times New Roman" w:hAnsi="Times New Roman" w:cs="Times New Roman"/>
            <w:sz w:val="24"/>
            <w:szCs w:val="24"/>
            <w:lang w:val="en-US"/>
          </w:rPr>
          <w:delText xml:space="preserve">of </w:delText>
        </w:r>
        <w:r w:rsidRPr="00484C8D" w:rsidDel="00B772EF">
          <w:rPr>
            <w:rFonts w:ascii="Times New Roman" w:hAnsi="Times New Roman" w:cs="Times New Roman"/>
            <w:i/>
            <w:sz w:val="24"/>
            <w:szCs w:val="24"/>
            <w:lang w:val="en-US"/>
          </w:rPr>
          <w:delText>G</w:delText>
        </w:r>
        <w:r w:rsidDel="00B772EF">
          <w:rPr>
            <w:rFonts w:ascii="Times New Roman" w:hAnsi="Times New Roman" w:cs="Times New Roman"/>
            <w:i/>
            <w:sz w:val="24"/>
            <w:szCs w:val="24"/>
            <w:lang w:val="en-US"/>
          </w:rPr>
          <w:delText>.</w:delText>
        </w:r>
        <w:r w:rsidRPr="00484C8D" w:rsidDel="00B772EF">
          <w:rPr>
            <w:rFonts w:ascii="Times New Roman" w:hAnsi="Times New Roman" w:cs="Times New Roman"/>
            <w:i/>
            <w:sz w:val="24"/>
            <w:szCs w:val="24"/>
            <w:lang w:val="en-US"/>
          </w:rPr>
          <w:delText xml:space="preserve"> pneumonanthe</w:delText>
        </w:r>
        <w:r w:rsidDel="00B772E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ins w:id="254" w:author="Johan Ehrlén" w:date="2015-11-02T18:48:00Z">
        <w:r w:rsidR="00B772EF">
          <w:rPr>
            <w:rFonts w:ascii="Times New Roman" w:hAnsi="Times New Roman" w:cs="Times New Roman"/>
            <w:sz w:val="24"/>
            <w:szCs w:val="24"/>
            <w:lang w:val="en-US"/>
          </w:rPr>
          <w:t xml:space="preserve"> </w:t>
        </w:r>
      </w:ins>
      <w:del w:id="255" w:author="Johan Ehrlén" w:date="2015-11-02T18:52:00Z">
        <w:r w:rsidDel="00B772EF">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w:t>
      </w:r>
      <w:ins w:id="256" w:author="Johan Ehrlén" w:date="2015-11-02T18:51:00Z">
        <w:r w:rsidR="00B772EF">
          <w:rPr>
            <w:rFonts w:ascii="Times New Roman" w:hAnsi="Times New Roman" w:cs="Times New Roman"/>
            <w:sz w:val="24"/>
            <w:szCs w:val="24"/>
            <w:lang w:val="en-US"/>
          </w:rPr>
          <w:t>All m</w:t>
        </w:r>
        <w:r w:rsidR="00B772EF">
          <w:rPr>
            <w:rFonts w:ascii="Times New Roman" w:hAnsi="Times New Roman" w:cs="Times New Roman"/>
            <w:sz w:val="24"/>
            <w:szCs w:val="24"/>
            <w:lang w:val="en-US"/>
          </w:rPr>
          <w:t>odels include</w:t>
        </w:r>
        <w:r w:rsidR="00B772EF">
          <w:rPr>
            <w:rFonts w:ascii="Times New Roman" w:hAnsi="Times New Roman" w:cs="Times New Roman"/>
            <w:sz w:val="24"/>
            <w:szCs w:val="24"/>
            <w:lang w:val="en-US"/>
          </w:rPr>
          <w:t>d</w:t>
        </w:r>
        <w:r w:rsidR="00B772EF">
          <w:rPr>
            <w:rFonts w:ascii="Times New Roman" w:hAnsi="Times New Roman" w:cs="Times New Roman"/>
            <w:sz w:val="24"/>
            <w:szCs w:val="24"/>
            <w:lang w:val="en-US"/>
          </w:rPr>
          <w:t xml:space="preserve"> effects of Population × trait interactions. </w:t>
        </w:r>
      </w:ins>
      <w:r w:rsidR="001F4876">
        <w:rPr>
          <w:rFonts w:ascii="Times New Roman" w:hAnsi="Times New Roman" w:cs="Times New Roman"/>
          <w:sz w:val="24"/>
          <w:szCs w:val="24"/>
          <w:lang w:val="en-US"/>
        </w:rPr>
        <w:t xml:space="preserve">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ins w:id="257" w:author="Johan Ehrlén" w:date="2015-11-02T18:52:00Z">
        <w:r w:rsidR="00B772EF">
          <w:rPr>
            <w:rFonts w:ascii="Times New Roman" w:hAnsi="Times New Roman" w:cs="Times New Roman"/>
            <w:sz w:val="24"/>
            <w:szCs w:val="24"/>
            <w:lang w:val="en-US"/>
          </w:rPr>
          <w:t xml:space="preserve">Fitness was estimated by the number of intact fruits. </w:t>
        </w:r>
      </w:ins>
      <w:r w:rsidR="00DF153D">
        <w:rPr>
          <w:rFonts w:ascii="Times New Roman" w:hAnsi="Times New Roman" w:cs="Times New Roman"/>
          <w:sz w:val="24"/>
          <w:szCs w:val="24"/>
          <w:lang w:val="en-US"/>
        </w:rPr>
        <w:t>Traits were standardized and fitness relativized before analyses.</w:t>
      </w: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4C27C72C" w14:textId="77777777" w:rsidR="00B772EF" w:rsidRDefault="00B772EF">
      <w:pPr>
        <w:rPr>
          <w:ins w:id="258" w:author="Johan Ehrlén" w:date="2015-11-02T18:52:00Z"/>
          <w:rFonts w:ascii="Times New Roman" w:hAnsi="Times New Roman" w:cs="Times New Roman"/>
          <w:sz w:val="24"/>
          <w:szCs w:val="24"/>
          <w:lang w:val="en-US"/>
        </w:rPr>
      </w:pPr>
      <w:ins w:id="259" w:author="Johan Ehrlén" w:date="2015-11-02T18:52:00Z">
        <w:r>
          <w:rPr>
            <w:rFonts w:ascii="Times New Roman" w:hAnsi="Times New Roman" w:cs="Times New Roman"/>
            <w:sz w:val="24"/>
            <w:szCs w:val="24"/>
            <w:lang w:val="en-US"/>
          </w:rPr>
          <w:br w:type="page"/>
        </w:r>
      </w:ins>
    </w:p>
    <w:p w14:paraId="4DEBA9D8" w14:textId="38E162E4" w:rsidR="00B772EF" w:rsidRDefault="00856503" w:rsidP="00706222">
      <w:pPr>
        <w:spacing w:line="480" w:lineRule="auto"/>
        <w:rPr>
          <w:ins w:id="260" w:author="Johan Ehrlén" w:date="2015-11-02T18:54: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ins w:id="261" w:author="Johan Ehrlén" w:date="2015-11-02T18:54:00Z">
        <w:r w:rsidR="00B772EF">
          <w:rPr>
            <w:rFonts w:ascii="Times New Roman" w:hAnsi="Times New Roman" w:cs="Times New Roman"/>
            <w:sz w:val="24"/>
            <w:szCs w:val="24"/>
            <w:lang w:val="en-US"/>
          </w:rPr>
          <w:t xml:space="preserve">Selection gradients for </w:t>
        </w:r>
      </w:ins>
      <w:del w:id="262" w:author="Johan Ehrlén" w:date="2015-11-02T18:55:00Z">
        <w:r w:rsidR="00706222" w:rsidDel="00B772EF">
          <w:rPr>
            <w:rFonts w:ascii="Times New Roman" w:hAnsi="Times New Roman" w:cs="Times New Roman"/>
            <w:sz w:val="24"/>
            <w:szCs w:val="24"/>
            <w:lang w:val="en-US"/>
          </w:rPr>
          <w:delText xml:space="preserve">Effects of </w:delText>
        </w:r>
      </w:del>
      <w:r w:rsidR="00B02B10">
        <w:rPr>
          <w:rFonts w:ascii="Times New Roman" w:hAnsi="Times New Roman" w:cs="Times New Roman"/>
          <w:sz w:val="24"/>
          <w:szCs w:val="24"/>
          <w:lang w:val="en-US"/>
        </w:rPr>
        <w:t xml:space="preserve">three </w:t>
      </w:r>
      <w:del w:id="263" w:author="Alicia" w:date="2015-10-15T18:00:00Z">
        <w:r w:rsidR="00706222" w:rsidDel="004C6664">
          <w:rPr>
            <w:rFonts w:ascii="Times New Roman" w:hAnsi="Times New Roman" w:cs="Times New Roman"/>
            <w:sz w:val="24"/>
            <w:szCs w:val="24"/>
            <w:lang w:val="en-US"/>
          </w:rPr>
          <w:delText xml:space="preserve">standardized </w:delText>
        </w:r>
      </w:del>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ins w:id="264" w:author="Alicia" w:date="2015-10-15T18:01:00Z">
        <w:del w:id="265" w:author="Johan Ehrlén" w:date="2015-11-02T18:55:00Z">
          <w:r w:rsidR="004C6664" w:rsidDel="00B772EF">
            <w:rPr>
              <w:rFonts w:ascii="Times New Roman" w:hAnsi="Times New Roman" w:cs="Times New Roman"/>
              <w:sz w:val="24"/>
              <w:szCs w:val="24"/>
              <w:lang w:val="en-US"/>
            </w:rPr>
            <w:delText xml:space="preserve">and </w:delText>
          </w:r>
        </w:del>
      </w:ins>
      <w:del w:id="266" w:author="Johan Ehrlén" w:date="2015-11-02T18:55:00Z">
        <w:r w:rsidR="006C2C3E" w:rsidDel="00B772EF">
          <w:rPr>
            <w:rFonts w:ascii="Times New Roman" w:hAnsi="Times New Roman" w:cs="Times New Roman"/>
            <w:sz w:val="24"/>
            <w:szCs w:val="24"/>
            <w:lang w:val="en-US"/>
          </w:rPr>
          <w:delText xml:space="preserve">predation </w:delText>
        </w:r>
        <w:r w:rsidR="00706222" w:rsidDel="00B772EF">
          <w:rPr>
            <w:rFonts w:ascii="Times New Roman" w:hAnsi="Times New Roman" w:cs="Times New Roman"/>
            <w:sz w:val="24"/>
            <w:szCs w:val="24"/>
            <w:lang w:val="en-US"/>
          </w:rPr>
          <w:delText xml:space="preserve">and their interactions on relative fitness (number of intact fruits) </w:delText>
        </w:r>
      </w:del>
      <w:r w:rsidR="00706222">
        <w:rPr>
          <w:rFonts w:ascii="Times New Roman" w:hAnsi="Times New Roman" w:cs="Times New Roman"/>
          <w:sz w:val="24"/>
          <w:szCs w:val="24"/>
          <w:lang w:val="en-US"/>
        </w:rPr>
        <w:t xml:space="preserve">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w:t>
      </w:r>
      <w:del w:id="267" w:author="Alicia" w:date="2015-10-15T18:01:00Z">
        <w:r w:rsidR="00706222" w:rsidDel="004C6664">
          <w:rPr>
            <w:rFonts w:ascii="Times New Roman" w:hAnsi="Times New Roman" w:cs="Times New Roman"/>
            <w:sz w:val="24"/>
            <w:szCs w:val="24"/>
            <w:lang w:val="en-US"/>
          </w:rPr>
          <w:delText>N =</w:delText>
        </w:r>
      </w:del>
      <w:r w:rsidR="00706222">
        <w:rPr>
          <w:rFonts w:ascii="Times New Roman" w:hAnsi="Times New Roman" w:cs="Times New Roman"/>
          <w:sz w:val="24"/>
          <w:szCs w:val="24"/>
          <w:lang w:val="en-US"/>
        </w:rPr>
        <w:t>20 populations) and 2011 (N = 1598</w:t>
      </w:r>
      <w:r w:rsidR="006C2C3E">
        <w:rPr>
          <w:rFonts w:ascii="Times New Roman" w:hAnsi="Times New Roman" w:cs="Times New Roman"/>
          <w:sz w:val="24"/>
          <w:szCs w:val="24"/>
          <w:lang w:val="en-US"/>
        </w:rPr>
        <w:t xml:space="preserve"> plants in </w:t>
      </w:r>
      <w:del w:id="268" w:author="Alicia" w:date="2015-10-15T18:01:00Z">
        <w:r w:rsidR="006C2C3E" w:rsidDel="004C6664">
          <w:rPr>
            <w:rFonts w:ascii="Times New Roman" w:hAnsi="Times New Roman" w:cs="Times New Roman"/>
            <w:sz w:val="24"/>
            <w:szCs w:val="24"/>
            <w:lang w:val="en-US"/>
          </w:rPr>
          <w:delText xml:space="preserve">N = </w:delText>
        </w:r>
      </w:del>
      <w:r w:rsidR="006C2C3E">
        <w:rPr>
          <w:rFonts w:ascii="Times New Roman" w:hAnsi="Times New Roman" w:cs="Times New Roman"/>
          <w:sz w:val="24"/>
          <w:szCs w:val="24"/>
          <w:lang w:val="en-US"/>
        </w:rPr>
        <w:t xml:space="preserve">16 populations). </w:t>
      </w:r>
      <w:ins w:id="269" w:author="Johan Ehrlén" w:date="2015-11-02T18:56:00Z">
        <w:r w:rsidR="00B772EF">
          <w:rPr>
            <w:rFonts w:ascii="Times New Roman" w:hAnsi="Times New Roman" w:cs="Times New Roman"/>
            <w:sz w:val="24"/>
            <w:szCs w:val="24"/>
            <w:lang w:val="en-US"/>
          </w:rPr>
          <w:t>The presence of butterfly seed predators</w:t>
        </w:r>
      </w:ins>
      <w:ins w:id="270" w:author="Johan Ehrlén" w:date="2015-11-02T18:58:00Z">
        <w:r w:rsidR="00BD7A96">
          <w:rPr>
            <w:rFonts w:ascii="Times New Roman" w:hAnsi="Times New Roman" w:cs="Times New Roman"/>
            <w:sz w:val="24"/>
            <w:szCs w:val="24"/>
            <w:lang w:val="en-US"/>
          </w:rPr>
          <w:t xml:space="preserve"> (</w:t>
        </w:r>
        <w:r w:rsidR="00BD7A96">
          <w:rPr>
            <w:rFonts w:ascii="Times New Roman" w:hAnsi="Times New Roman" w:cs="Times New Roman"/>
            <w:sz w:val="24"/>
            <w:szCs w:val="24"/>
            <w:lang w:val="en-US"/>
          </w:rPr>
          <w:t>Predation</w:t>
        </w:r>
        <w:r w:rsidR="00BD7A96">
          <w:rPr>
            <w:rFonts w:ascii="Times New Roman" w:hAnsi="Times New Roman" w:cs="Times New Roman"/>
            <w:sz w:val="24"/>
            <w:szCs w:val="24"/>
            <w:lang w:val="en-US"/>
          </w:rPr>
          <w:t>)</w:t>
        </w:r>
      </w:ins>
      <w:ins w:id="271" w:author="Johan Ehrlén" w:date="2015-11-02T18:59:00Z">
        <w:r w:rsidR="00BD7A96">
          <w:rPr>
            <w:rFonts w:ascii="Times New Roman" w:hAnsi="Times New Roman" w:cs="Times New Roman"/>
            <w:sz w:val="24"/>
            <w:szCs w:val="24"/>
            <w:lang w:val="en-US"/>
          </w:rPr>
          <w:t>,</w:t>
        </w:r>
      </w:ins>
      <w:ins w:id="272" w:author="Johan Ehrlén" w:date="2015-11-02T18:58:00Z">
        <w:r w:rsidR="00BD7A96">
          <w:rPr>
            <w:rFonts w:ascii="Times New Roman" w:hAnsi="Times New Roman" w:cs="Times New Roman"/>
            <w:sz w:val="24"/>
            <w:szCs w:val="24"/>
            <w:lang w:val="en-US"/>
          </w:rPr>
          <w:t xml:space="preserve"> coded as 0 in populations without </w:t>
        </w:r>
      </w:ins>
      <w:ins w:id="273" w:author="Johan Ehrlén" w:date="2015-11-02T18:59:00Z">
        <w:r w:rsidR="00BD7A96" w:rsidRPr="00BD7A96">
          <w:rPr>
            <w:rFonts w:ascii="Times New Roman" w:hAnsi="Times New Roman" w:cs="Times New Roman"/>
            <w:sz w:val="24"/>
            <w:szCs w:val="24"/>
            <w:lang w:val="en-US"/>
            <w:rPrChange w:id="274" w:author="Johan Ehrlén" w:date="2015-11-02T18:59:00Z">
              <w:rPr>
                <w:rFonts w:ascii="Times New Roman" w:hAnsi="Times New Roman" w:cs="Times New Roman"/>
                <w:i/>
                <w:sz w:val="24"/>
                <w:szCs w:val="24"/>
                <w:lang w:val="en-US"/>
              </w:rPr>
            </w:rPrChange>
          </w:rPr>
          <w:t>the predator</w:t>
        </w:r>
      </w:ins>
      <w:ins w:id="275" w:author="Johan Ehrlén" w:date="2015-11-02T18:58:00Z">
        <w:r w:rsidR="00BD7A96">
          <w:rPr>
            <w:rFonts w:ascii="Times New Roman" w:hAnsi="Times New Roman" w:cs="Times New Roman"/>
            <w:sz w:val="24"/>
            <w:szCs w:val="24"/>
            <w:lang w:val="en-US"/>
          </w:rPr>
          <w:t xml:space="preserve"> and as 1 in populations with </w:t>
        </w:r>
      </w:ins>
      <w:ins w:id="276" w:author="Johan Ehrlén" w:date="2015-11-02T18:59:00Z">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w:t>
        </w:r>
        <w:r w:rsidR="00BD7A96">
          <w:rPr>
            <w:rFonts w:ascii="Times New Roman" w:hAnsi="Times New Roman" w:cs="Times New Roman"/>
            <w:sz w:val="24"/>
            <w:szCs w:val="24"/>
            <w:lang w:val="en-US"/>
          </w:rPr>
          <w:t xml:space="preserve"> </w:t>
        </w:r>
      </w:ins>
      <w:ins w:id="277" w:author="Johan Ehrlén" w:date="2015-11-02T18:58:00Z">
        <w:r w:rsidR="00BD7A96">
          <w:rPr>
            <w:rFonts w:ascii="Times New Roman" w:hAnsi="Times New Roman" w:cs="Times New Roman"/>
            <w:sz w:val="24"/>
            <w:szCs w:val="24"/>
            <w:lang w:val="en-US"/>
          </w:rPr>
          <w:t>was included</w:t>
        </w:r>
        <w:r w:rsidR="00BD7A96">
          <w:rPr>
            <w:rFonts w:ascii="Times New Roman" w:hAnsi="Times New Roman" w:cs="Times New Roman"/>
            <w:sz w:val="24"/>
            <w:szCs w:val="24"/>
            <w:lang w:val="en-US"/>
          </w:rPr>
          <w:t xml:space="preserve"> </w:t>
        </w:r>
      </w:ins>
      <w:ins w:id="278" w:author="Johan Ehrlén" w:date="2015-11-02T18:59:00Z">
        <w:r w:rsidR="00BD7A96">
          <w:rPr>
            <w:rFonts w:ascii="Times New Roman" w:hAnsi="Times New Roman" w:cs="Times New Roman"/>
            <w:sz w:val="24"/>
            <w:szCs w:val="24"/>
            <w:lang w:val="en-US"/>
          </w:rPr>
          <w:t xml:space="preserve">in all models. </w:t>
        </w:r>
      </w:ins>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ins w:id="279" w:author="Alicia" w:date="2015-10-15T18:02:00Z">
        <w:r w:rsidR="004C6664">
          <w:rPr>
            <w:rFonts w:ascii="Times New Roman" w:hAnsi="Times New Roman" w:cs="Times New Roman"/>
            <w:sz w:val="24"/>
            <w:szCs w:val="24"/>
            <w:lang w:val="en-US"/>
          </w:rPr>
          <w:t xml:space="preserve"> </w:t>
        </w:r>
      </w:ins>
      <w:ins w:id="280" w:author="Johan Ehrlén" w:date="2015-11-02T18:56:00Z">
        <w:r w:rsidR="00B772EF">
          <w:rPr>
            <w:rFonts w:ascii="Times New Roman" w:hAnsi="Times New Roman" w:cs="Times New Roman"/>
            <w:sz w:val="24"/>
            <w:szCs w:val="24"/>
            <w:lang w:val="en-US"/>
          </w:rPr>
          <w:t xml:space="preserve">Fitness was estimated by the number of intact fruits. </w:t>
        </w:r>
      </w:ins>
      <w:ins w:id="281" w:author="Alicia" w:date="2015-10-15T17:59:00Z">
        <w:r w:rsidR="004C6664">
          <w:rPr>
            <w:rFonts w:ascii="Times New Roman" w:hAnsi="Times New Roman" w:cs="Times New Roman"/>
            <w:sz w:val="24"/>
            <w:szCs w:val="24"/>
            <w:lang w:val="en-US"/>
          </w:rPr>
          <w:t>Traits were standardized and fitness relativized before analyses.</w:t>
        </w:r>
      </w:ins>
      <w:ins w:id="282" w:author="Johan Ehrlén" w:date="2015-11-02T18:54:00Z">
        <w:r w:rsidR="00B772EF" w:rsidRPr="00B772EF">
          <w:rPr>
            <w:rFonts w:ascii="Times New Roman" w:hAnsi="Times New Roman" w:cs="Times New Roman"/>
            <w:sz w:val="24"/>
            <w:szCs w:val="24"/>
            <w:lang w:val="en-US"/>
          </w:rPr>
          <w:t xml:space="preserve"> </w:t>
        </w:r>
      </w:ins>
    </w:p>
    <w:p w14:paraId="32907507" w14:textId="768F8943" w:rsidR="004C6664" w:rsidRDefault="004C6664" w:rsidP="00706222">
      <w:pPr>
        <w:spacing w:line="480" w:lineRule="auto"/>
        <w:rPr>
          <w:rFonts w:ascii="Times New Roman" w:hAnsi="Times New Roman" w:cs="Times New Roman"/>
          <w:sz w:val="24"/>
          <w:szCs w:val="24"/>
          <w:lang w:val="en-US"/>
        </w:rPr>
      </w:pPr>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513F204B"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ins w:id="283" w:author="Johan Ehrlén" w:date="2015-11-02T19:00:00Z">
        <w:r w:rsidR="00BD7A96">
          <w:rPr>
            <w:rFonts w:ascii="Times New Roman" w:hAnsi="Times New Roman" w:cs="Times New Roman"/>
            <w:sz w:val="24"/>
            <w:szCs w:val="24"/>
            <w:lang w:val="en-US"/>
          </w:rPr>
          <w:t xml:space="preserve">flowering </w:t>
        </w:r>
      </w:ins>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pneumonanthe</w:t>
      </w:r>
      <w:r w:rsidR="00AC3A14">
        <w:rPr>
          <w:rFonts w:ascii="Times New Roman" w:hAnsi="Times New Roman" w:cs="Times New Roman"/>
          <w:sz w:val="24"/>
          <w:szCs w:val="24"/>
          <w:lang w:val="en-US"/>
        </w:rPr>
        <w:t xml:space="preserve"> on </w:t>
      </w:r>
      <w:ins w:id="284" w:author="Johan Ehrlén" w:date="2015-11-02T19:00:00Z">
        <w:r w:rsidR="00BD7A96">
          <w:rPr>
            <w:rFonts w:ascii="Times New Roman" w:hAnsi="Times New Roman" w:cs="Times New Roman"/>
            <w:sz w:val="24"/>
            <w:szCs w:val="24"/>
            <w:lang w:val="en-US"/>
          </w:rPr>
          <w:t xml:space="preserve">the </w:t>
        </w:r>
      </w:ins>
      <w:r w:rsidR="00B02B10">
        <w:rPr>
          <w:rFonts w:ascii="Times New Roman" w:hAnsi="Times New Roman" w:cs="Times New Roman"/>
          <w:sz w:val="24"/>
          <w:szCs w:val="24"/>
          <w:lang w:val="en-US"/>
        </w:rPr>
        <w:t>probability (0 or 1) and intensity (number of eggs</w:t>
      </w:r>
      <w:ins w:id="285" w:author="Alicia" w:date="2015-10-15T18:04:00Z">
        <w:r w:rsidR="004C6664" w:rsidRPr="004C6664">
          <w:rPr>
            <w:lang w:val="en-US"/>
          </w:rPr>
          <w:t xml:space="preserve"> </w:t>
        </w:r>
        <w:r w:rsidR="004C6664" w:rsidRPr="004C6664">
          <w:rPr>
            <w:rFonts w:ascii="Times New Roman" w:hAnsi="Times New Roman" w:cs="Times New Roman"/>
            <w:sz w:val="24"/>
            <w:szCs w:val="24"/>
            <w:lang w:val="en-US"/>
          </w:rPr>
          <w:t>in all individuals</w:t>
        </w:r>
      </w:ins>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alcon</w:t>
      </w:r>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ins w:id="286" w:author="Johan Ehrlén" w:date="2015-11-02T19:00:00Z">
        <w:r w:rsidR="00BD7A96">
          <w:rPr>
            <w:rFonts w:ascii="Times New Roman" w:hAnsi="Times New Roman" w:cs="Times New Roman"/>
            <w:sz w:val="24"/>
            <w:szCs w:val="24"/>
            <w:lang w:val="en-US"/>
          </w:rPr>
          <w:t xml:space="preserve">plant </w:t>
        </w:r>
      </w:ins>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del w:id="287" w:author="Johan Ehrlén" w:date="2015-11-02T19:01:00Z">
        <w:r w:rsidR="00FE2DA9" w:rsidDel="00BD7A96">
          <w:rPr>
            <w:rFonts w:ascii="Times New Roman" w:hAnsi="Times New Roman" w:cs="Times New Roman"/>
            <w:sz w:val="24"/>
            <w:szCs w:val="24"/>
            <w:lang w:val="en-US"/>
          </w:rPr>
          <w:delText xml:space="preserve"> </w:delText>
        </w:r>
      </w:del>
      <w:ins w:id="288" w:author="Johan Ehrlén" w:date="2015-11-02T19:01:00Z">
        <w:r w:rsidR="00BD7A96">
          <w:rPr>
            <w:rFonts w:ascii="Times New Roman" w:hAnsi="Times New Roman" w:cs="Times New Roman"/>
            <w:sz w:val="24"/>
            <w:szCs w:val="24"/>
            <w:lang w:val="en-US"/>
          </w:rPr>
          <w:t>-</w:t>
        </w:r>
      </w:ins>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w:t>
      </w:r>
      <w:del w:id="289" w:author="Johan Ehrlén" w:date="2015-11-02T19:01:00Z">
        <w:r w:rsidR="00D33334" w:rsidRPr="00D33334" w:rsidDel="00BD7A96">
          <w:rPr>
            <w:rFonts w:ascii="Times New Roman" w:hAnsi="Times New Roman" w:cs="Times New Roman"/>
            <w:sz w:val="24"/>
            <w:szCs w:val="24"/>
            <w:lang w:val="en-US"/>
          </w:rPr>
          <w:delText>(</w:delText>
        </w:r>
      </w:del>
      <w:r w:rsidR="00D33334" w:rsidRPr="00D33334">
        <w:rPr>
          <w:rFonts w:ascii="Times New Roman" w:hAnsi="Times New Roman" w:cs="Times New Roman"/>
          <w:sz w:val="24"/>
          <w:szCs w:val="24"/>
          <w:lang w:val="en-US"/>
        </w:rPr>
        <w:t>from a model without interaction terms</w:t>
      </w:r>
      <w:del w:id="290" w:author="Johan Ehrlén" w:date="2015-11-02T19:01:00Z">
        <w:r w:rsidR="00D33334" w:rsidRPr="00D33334" w:rsidDel="00BD7A96">
          <w:rPr>
            <w:rFonts w:ascii="Times New Roman" w:hAnsi="Times New Roman" w:cs="Times New Roman"/>
            <w:sz w:val="24"/>
            <w:szCs w:val="24"/>
            <w:lang w:val="en-US"/>
          </w:rPr>
          <w:delText>)</w:delText>
        </w:r>
      </w:del>
      <w:r w:rsidR="00D33334" w:rsidRPr="00D33334">
        <w:rPr>
          <w:rFonts w:ascii="Times New Roman" w:hAnsi="Times New Roman" w:cs="Times New Roman"/>
          <w:sz w:val="24"/>
          <w:szCs w:val="24"/>
          <w:lang w:val="en-US"/>
        </w:rPr>
        <w:t xml:space="preserve">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7DC6C013"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ins w:id="291" w:author="Johan Ehrlén" w:date="2015-11-02T19:01:00Z">
        <w:r w:rsidR="00BD7A96">
          <w:rPr>
            <w:rFonts w:ascii="Times New Roman" w:hAnsi="Times New Roman" w:cs="Times New Roman"/>
            <w:sz w:val="24"/>
            <w:szCs w:val="24"/>
            <w:lang w:val="en-US"/>
          </w:rPr>
          <w:t xml:space="preserve">flowering </w:t>
        </w:r>
      </w:ins>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09E84ACE"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Relationships between</w:t>
      </w:r>
      <w:r w:rsidR="00C9195F">
        <w:rPr>
          <w:rFonts w:ascii="Times New Roman" w:hAnsi="Times New Roman" w:cs="Times New Roman"/>
          <w:sz w:val="24"/>
          <w:szCs w:val="24"/>
          <w:lang w:val="en-US"/>
        </w:rPr>
        <w:t xml:space="preserve"> of abundance of </w:t>
      </w:r>
      <w:r w:rsidR="001E0FB1" w:rsidRPr="001D2F9E">
        <w:rPr>
          <w:rFonts w:ascii="Times New Roman" w:hAnsi="Times New Roman" w:cs="Times New Roman"/>
          <w:i/>
          <w:sz w:val="24"/>
          <w:szCs w:val="24"/>
          <w:lang w:val="en-US"/>
        </w:rPr>
        <w:t>Myrmica</w:t>
      </w:r>
      <w:r w:rsidR="001E0FB1">
        <w:rPr>
          <w:rFonts w:ascii="Times New Roman" w:hAnsi="Times New Roman" w:cs="Times New Roman"/>
          <w:sz w:val="24"/>
          <w:szCs w:val="24"/>
          <w:lang w:val="en-US"/>
        </w:rPr>
        <w:t xml:space="preserve"> </w:t>
      </w:r>
      <w:del w:id="292" w:author="Alicia" w:date="2015-10-15T18:11:00Z">
        <w:r w:rsidR="001E0FB1" w:rsidDel="00CE2EE0">
          <w:rPr>
            <w:rFonts w:ascii="Times New Roman" w:hAnsi="Times New Roman" w:cs="Times New Roman"/>
            <w:sz w:val="24"/>
            <w:szCs w:val="24"/>
            <w:lang w:val="en-US"/>
          </w:rPr>
          <w:delText>ant-</w:delText>
        </w:r>
      </w:del>
      <w:r w:rsidR="00C9195F">
        <w:rPr>
          <w:rFonts w:ascii="Times New Roman" w:hAnsi="Times New Roman" w:cs="Times New Roman"/>
          <w:sz w:val="24"/>
          <w:szCs w:val="24"/>
          <w:lang w:val="en-US"/>
        </w:rPr>
        <w:t>host</w:t>
      </w:r>
      <w:ins w:id="293" w:author="Alicia" w:date="2015-10-15T18:11:00Z">
        <w:r w:rsidR="00CE2EE0">
          <w:rPr>
            <w:rFonts w:ascii="Times New Roman" w:hAnsi="Times New Roman" w:cs="Times New Roman"/>
            <w:sz w:val="24"/>
            <w:szCs w:val="24"/>
            <w:lang w:val="en-US"/>
          </w:rPr>
          <w:t xml:space="preserve"> ant</w:t>
        </w:r>
      </w:ins>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and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r w:rsidR="001D2F9E" w:rsidRPr="001D2F9E">
        <w:rPr>
          <w:rFonts w:ascii="Times New Roman" w:hAnsi="Times New Roman" w:cs="Times New Roman"/>
          <w:i/>
          <w:sz w:val="24"/>
          <w:szCs w:val="24"/>
          <w:lang w:val="en-US"/>
        </w:rPr>
        <w:t>M. alcon</w:t>
      </w:r>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G. pneumonanthe</w:t>
      </w:r>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ins w:id="294" w:author="Alicia" w:date="2015-10-15T18:16:00Z">
        <w:r w:rsidR="00CE2EE0">
          <w:rPr>
            <w:rFonts w:ascii="Times New Roman" w:hAnsi="Times New Roman" w:cs="Times New Roman"/>
            <w:sz w:val="24"/>
            <w:szCs w:val="24"/>
            <w:lang w:val="en-US"/>
          </w:rPr>
          <w:t>, p = 0.045</w:t>
        </w:r>
      </w:ins>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r w:rsidR="001E0FB1" w:rsidRPr="004B0C44">
        <w:rPr>
          <w:rFonts w:ascii="Times New Roman" w:hAnsi="Times New Roman" w:cs="Times New Roman"/>
          <w:i/>
          <w:sz w:val="24"/>
          <w:szCs w:val="24"/>
          <w:lang w:val="en-US"/>
        </w:rPr>
        <w:t>M. alcon</w:t>
      </w:r>
      <w:r w:rsidR="001E0FB1">
        <w:rPr>
          <w:rFonts w:ascii="Times New Roman" w:hAnsi="Times New Roman" w:cs="Times New Roman"/>
          <w:sz w:val="24"/>
          <w:szCs w:val="24"/>
          <w:lang w:val="en-US"/>
        </w:rPr>
        <w:t xml:space="preserve"> was present (N = 11 populations in two years</w:t>
      </w:r>
      <w:ins w:id="295" w:author="Alicia" w:date="2015-10-15T18:20:00Z">
        <w:r w:rsidR="005E0B15">
          <w:rPr>
            <w:rFonts w:ascii="Times New Roman" w:hAnsi="Times New Roman" w:cs="Times New Roman"/>
            <w:sz w:val="24"/>
            <w:szCs w:val="24"/>
            <w:lang w:val="en-US"/>
          </w:rPr>
          <w:t xml:space="preserve">, </w:t>
        </w:r>
        <w:commentRangeStart w:id="296"/>
        <w:commentRangeStart w:id="297"/>
        <w:r w:rsidR="005E0B15">
          <w:rPr>
            <w:rFonts w:ascii="Times New Roman" w:hAnsi="Times New Roman" w:cs="Times New Roman"/>
            <w:sz w:val="24"/>
            <w:szCs w:val="24"/>
            <w:lang w:val="en-US"/>
          </w:rPr>
          <w:t>p &gt; 0.05</w:t>
        </w:r>
      </w:ins>
      <w:ins w:id="298" w:author="Alicia" w:date="2015-10-15T18:23:00Z">
        <w:r w:rsidR="00353941">
          <w:rPr>
            <w:rFonts w:ascii="Times New Roman" w:hAnsi="Times New Roman" w:cs="Times New Roman"/>
            <w:sz w:val="24"/>
            <w:szCs w:val="24"/>
            <w:lang w:val="en-US"/>
          </w:rPr>
          <w:t xml:space="preserve"> in both years</w:t>
        </w:r>
      </w:ins>
      <w:commentRangeEnd w:id="296"/>
      <w:ins w:id="299" w:author="Alicia" w:date="2015-10-16T12:21:00Z">
        <w:r w:rsidR="00111BC2">
          <w:rPr>
            <w:rStyle w:val="CommentReference"/>
          </w:rPr>
          <w:commentReference w:id="296"/>
        </w:r>
      </w:ins>
      <w:commentRangeEnd w:id="297"/>
      <w:r w:rsidR="00BD7A96">
        <w:rPr>
          <w:rStyle w:val="CommentReference"/>
        </w:rPr>
        <w:commentReference w:id="297"/>
      </w:r>
      <w:r w:rsidR="001E0FB1">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and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r w:rsidR="004B0C44">
        <w:rPr>
          <w:rFonts w:ascii="Times New Roman" w:hAnsi="Times New Roman" w:cs="Times New Roman"/>
          <w:sz w:val="24"/>
          <w:szCs w:val="24"/>
          <w:lang w:val="en-US"/>
        </w:rPr>
        <w:t>e</w:t>
      </w:r>
      <w:r w:rsidR="001E0FB1" w:rsidRPr="000D143B">
        <w:rPr>
          <w:rFonts w:ascii="Times New Roman" w:hAnsi="Times New Roman" w:cs="Times New Roman"/>
          <w:sz w:val="24"/>
          <w:szCs w:val="24"/>
          <w:lang w:val="en-US"/>
        </w:rPr>
        <w:t xml:space="preserve"> </w:t>
      </w:r>
      <w:r w:rsidR="000D143B" w:rsidRPr="00EB7719">
        <w:rPr>
          <w:rFonts w:ascii="Times New Roman" w:hAnsi="Times New Roman" w:cs="Times New Roman"/>
          <w:i/>
          <w:sz w:val="24"/>
          <w:szCs w:val="24"/>
          <w:lang w:val="en-US"/>
        </w:rPr>
        <w:t>M. alcon</w:t>
      </w:r>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r w:rsidR="001E0FB1" w:rsidRPr="00A01CBC">
        <w:rPr>
          <w:rFonts w:ascii="Times New Roman" w:hAnsi="Times New Roman" w:cs="Times New Roman"/>
          <w:i/>
          <w:sz w:val="24"/>
          <w:szCs w:val="24"/>
          <w:lang w:val="en-US"/>
        </w:rPr>
        <w:t>M. alcon</w:t>
      </w:r>
      <w:r w:rsidR="001E0FB1">
        <w:rPr>
          <w:rFonts w:ascii="Times New Roman" w:hAnsi="Times New Roman" w:cs="Times New Roman"/>
          <w:sz w:val="24"/>
          <w:szCs w:val="24"/>
          <w:lang w:val="en-US"/>
        </w:rPr>
        <w:t xml:space="preserve"> was present (N = 11 populations in two years</w:t>
      </w:r>
      <w:ins w:id="301" w:author="Alicia" w:date="2015-10-15T18:20:00Z">
        <w:r w:rsidR="005E0B15">
          <w:rPr>
            <w:rFonts w:ascii="Times New Roman" w:hAnsi="Times New Roman" w:cs="Times New Roman"/>
            <w:sz w:val="24"/>
            <w:szCs w:val="24"/>
            <w:lang w:val="en-US"/>
          </w:rPr>
          <w:t>, p &gt; 0.05</w:t>
        </w:r>
      </w:ins>
      <w:ins w:id="302" w:author="Alicia" w:date="2015-10-15T18:23:00Z">
        <w:r w:rsidR="00353941">
          <w:rPr>
            <w:rFonts w:ascii="Times New Roman" w:hAnsi="Times New Roman" w:cs="Times New Roman"/>
            <w:sz w:val="24"/>
            <w:szCs w:val="24"/>
            <w:lang w:val="en-US"/>
          </w:rPr>
          <w:t xml:space="preserve"> in both years</w:t>
        </w:r>
      </w:ins>
      <w:r w:rsidR="001E0FB1">
        <w:rPr>
          <w:rFonts w:ascii="Times New Roman" w:hAnsi="Times New Roman" w:cs="Times New Roman"/>
          <w:sz w:val="24"/>
          <w:szCs w:val="24"/>
          <w:lang w:val="en-US"/>
        </w:rPr>
        <w:t>)</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1D429C">
        <w:rPr>
          <w:rFonts w:ascii="Times New Roman" w:hAnsi="Times New Roman" w:cs="Times New Roman"/>
          <w:sz w:val="24"/>
          <w:szCs w:val="24"/>
          <w:lang w:val="en-US"/>
        </w:rPr>
        <w:t xml:space="preserve">circles </w:t>
      </w:r>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41866073" w:rsidR="004C6664" w:rsidRDefault="004B4822" w:rsidP="00472CCB">
      <w:pPr>
        <w:spacing w:line="480" w:lineRule="auto"/>
        <w:rPr>
          <w:rFonts w:ascii="Times New Roman" w:hAnsi="Times New Roman" w:cs="Times New Roman"/>
          <w:sz w:val="24"/>
          <w:szCs w:val="24"/>
          <w:lang w:val="en-US"/>
        </w:rPr>
      </w:pPr>
      <w:del w:id="303" w:author="Alicia" w:date="2015-10-15T18:10:00Z">
        <w:r w:rsidDel="00CE2EE0">
          <w:rPr>
            <w:rFonts w:ascii="Times New Roman" w:hAnsi="Times New Roman" w:cs="Times New Roman"/>
            <w:noProof/>
            <w:sz w:val="24"/>
            <w:szCs w:val="24"/>
            <w:lang w:val="sv-SE" w:eastAsia="sv-SE"/>
          </w:rPr>
          <w:drawing>
            <wp:inline distT="0" distB="0" distL="0" distR="0" wp14:anchorId="07CD2B26" wp14:editId="5AA32753">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del>
      <w:ins w:id="304" w:author="Alicia" w:date="2015-10-15T18:09:00Z">
        <w:r w:rsidR="00CE2EE0">
          <w:rPr>
            <w:rFonts w:ascii="Times New Roman" w:hAnsi="Times New Roman" w:cs="Times New Roman"/>
            <w:noProof/>
            <w:sz w:val="24"/>
            <w:szCs w:val="24"/>
            <w:lang w:val="sv-SE" w:eastAsia="sv-SE"/>
          </w:rPr>
          <w:drawing>
            <wp:inline distT="0" distB="0" distL="0" distR="0" wp14:anchorId="2BAAD7FD" wp14:editId="6B244ED0">
              <wp:extent cx="5317200" cy="255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7200" cy="2559600"/>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6E74E28F" w:rsidR="00484C8D" w:rsidRDefault="00912828" w:rsidP="00DC23C3">
      <w:pPr>
        <w:rPr>
          <w:ins w:id="305" w:author="Alicia" w:date="2015-10-15T18:25:00Z"/>
          <w:rFonts w:ascii="Times New Roman" w:hAnsi="Times New Roman" w:cs="Times New Roman"/>
          <w:sz w:val="24"/>
          <w:szCs w:val="24"/>
          <w:lang w:val="en-US"/>
        </w:rPr>
      </w:pPr>
      <w:del w:id="306" w:author="Alicia" w:date="2015-10-16T11:50:00Z">
        <w:r w:rsidDel="00CC64EA">
          <w:rPr>
            <w:rFonts w:ascii="Times New Roman" w:hAnsi="Times New Roman" w:cs="Times New Roman"/>
            <w:noProof/>
            <w:sz w:val="24"/>
            <w:szCs w:val="24"/>
            <w:lang w:val="sv-SE" w:eastAsia="sv-SE"/>
          </w:rPr>
          <w:drawing>
            <wp:inline distT="0" distB="0" distL="0" distR="0" wp14:anchorId="0C9CB189" wp14:editId="7F431826">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del>
      <w:ins w:id="307" w:author="Alicia" w:date="2015-10-16T11:50:00Z">
        <w:r w:rsidR="00CC64EA">
          <w:rPr>
            <w:rFonts w:ascii="Times New Roman" w:hAnsi="Times New Roman" w:cs="Times New Roman"/>
            <w:noProof/>
            <w:sz w:val="24"/>
            <w:szCs w:val="24"/>
            <w:lang w:val="sv-SE" w:eastAsia="sv-SE"/>
          </w:rPr>
          <w:drawing>
            <wp:inline distT="0" distB="0" distL="0" distR="0" wp14:anchorId="5AECFC2A" wp14:editId="332C6D13">
              <wp:extent cx="2865600" cy="674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5600" cy="6746400"/>
                      </a:xfrm>
                      <a:prstGeom prst="rect">
                        <a:avLst/>
                      </a:prstGeom>
                      <a:noFill/>
                    </pic:spPr>
                  </pic:pic>
                </a:graphicData>
              </a:graphic>
            </wp:inline>
          </w:drawing>
        </w:r>
      </w:ins>
    </w:p>
    <w:p w14:paraId="511D7AE9" w14:textId="1013FBAD" w:rsidR="00353941" w:rsidRPr="00472CCB" w:rsidRDefault="00353941" w:rsidP="00DC23C3">
      <w:pPr>
        <w:rPr>
          <w:rFonts w:ascii="Times New Roman" w:hAnsi="Times New Roman" w:cs="Times New Roman"/>
          <w:sz w:val="24"/>
          <w:szCs w:val="24"/>
          <w:lang w:val="en-US"/>
        </w:rPr>
      </w:pPr>
    </w:p>
    <w:sectPr w:rsidR="00353941"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licia" w:date="2015-10-16T12:22:00Z" w:initials="A">
    <w:p w14:paraId="65010A32" w14:textId="65DAEE3A" w:rsidR="00EE2121" w:rsidRDefault="00EE2121" w:rsidP="002D6C36">
      <w:pPr>
        <w:pStyle w:val="CommentText"/>
        <w:rPr>
          <w:lang w:val="en-US"/>
        </w:rPr>
      </w:pPr>
      <w:r>
        <w:rPr>
          <w:rStyle w:val="CommentReference"/>
        </w:rPr>
        <w:annotationRef/>
      </w:r>
      <w:r>
        <w:rPr>
          <w:lang w:val="en-US"/>
        </w:rPr>
        <w:t>OK, having a second look I agree that this kind of title could be more “catching”. I tried to make it shorter, which is always good!</w:t>
      </w:r>
    </w:p>
    <w:p w14:paraId="69DBAB8D" w14:textId="5B31CBA9" w:rsidR="00EE2121" w:rsidRPr="002D6C36" w:rsidRDefault="00EE2121">
      <w:pPr>
        <w:pStyle w:val="CommentText"/>
        <w:rPr>
          <w:lang w:val="en-US"/>
        </w:rPr>
      </w:pPr>
      <w:r>
        <w:rPr>
          <w:rStyle w:val="CommentReference"/>
        </w:rPr>
        <w:annotationRef/>
      </w:r>
      <w:r>
        <w:rPr>
          <w:lang w:val="en-US"/>
        </w:rPr>
        <w:t xml:space="preserve">Also, </w:t>
      </w:r>
      <w:r w:rsidRPr="008D1EBD">
        <w:rPr>
          <w:lang w:val="en-US"/>
        </w:rPr>
        <w:t>I’ve now realized that we were using both “host ant” and “ant host”</w:t>
      </w:r>
      <w:r>
        <w:rPr>
          <w:lang w:val="en-US"/>
        </w:rPr>
        <w:t xml:space="preserve">. </w:t>
      </w:r>
      <w:r w:rsidRPr="008D1EBD">
        <w:rPr>
          <w:lang w:val="en-US"/>
        </w:rPr>
        <w:t xml:space="preserve">I think the first one sounds more correct and I found it more </w:t>
      </w:r>
      <w:r>
        <w:rPr>
          <w:lang w:val="en-US"/>
        </w:rPr>
        <w:t>often</w:t>
      </w:r>
      <w:r w:rsidRPr="008D1EBD">
        <w:rPr>
          <w:lang w:val="en-US"/>
        </w:rPr>
        <w:t xml:space="preserve"> on the literatur</w:t>
      </w:r>
      <w:r>
        <w:rPr>
          <w:lang w:val="en-US"/>
        </w:rPr>
        <w:t>e</w:t>
      </w:r>
      <w:r w:rsidRPr="008D1EBD">
        <w:rPr>
          <w:lang w:val="en-US"/>
        </w:rPr>
        <w:t xml:space="preserve">, so I’ve kept </w:t>
      </w:r>
      <w:r>
        <w:rPr>
          <w:lang w:val="en-US"/>
        </w:rPr>
        <w:t>this one</w:t>
      </w:r>
      <w:r w:rsidRPr="008D1EBD">
        <w:rPr>
          <w:lang w:val="en-US"/>
        </w:rPr>
        <w:t xml:space="preserve"> throughout the text</w:t>
      </w:r>
      <w:r>
        <w:rPr>
          <w:lang w:val="en-US"/>
        </w:rPr>
        <w:t>.</w:t>
      </w:r>
    </w:p>
  </w:comment>
  <w:comment w:id="4" w:author="Johan Ehrlén" w:date="2015-11-02T17:22:00Z" w:initials="JE">
    <w:p w14:paraId="1D841555" w14:textId="197A9034" w:rsidR="00EE2121" w:rsidRDefault="00EE2121">
      <w:pPr>
        <w:pStyle w:val="CommentText"/>
      </w:pPr>
      <w:r>
        <w:rPr>
          <w:rStyle w:val="CommentReference"/>
        </w:rPr>
        <w:annotationRef/>
      </w:r>
      <w:r>
        <w:t>OK</w:t>
      </w:r>
    </w:p>
  </w:comment>
  <w:comment w:id="16" w:author="Johan Ehrlén" w:date="2015-11-02T17:42:00Z" w:initials="JE">
    <w:p w14:paraId="4C5F1424" w14:textId="5A9CE1B3" w:rsidR="00054410" w:rsidRDefault="00054410">
      <w:pPr>
        <w:pStyle w:val="CommentText"/>
      </w:pPr>
      <w:r>
        <w:rPr>
          <w:rStyle w:val="CommentReference"/>
        </w:rPr>
        <w:annotationRef/>
      </w:r>
      <w:r>
        <w:t>Should we use Phengaris or Maculinea? I think we might putt he name we do not use within brackets at the first mention of the genus.</w:t>
      </w:r>
    </w:p>
  </w:comment>
  <w:comment w:id="80" w:author="Alicia" w:date="2015-10-16T12:22:00Z" w:initials="A">
    <w:p w14:paraId="4BD62056" w14:textId="74D2B078" w:rsidR="00EE2121" w:rsidRPr="002A71F0" w:rsidRDefault="00EE2121">
      <w:pPr>
        <w:pStyle w:val="CommentText"/>
        <w:rPr>
          <w:lang w:val="en-US"/>
        </w:rPr>
      </w:pPr>
      <w:r>
        <w:rPr>
          <w:rStyle w:val="CommentReference"/>
        </w:rPr>
        <w:annotationRef/>
      </w:r>
      <w:r w:rsidRPr="002A71F0">
        <w:rPr>
          <w:lang w:val="en-US"/>
        </w:rPr>
        <w:t xml:space="preserve">I think this doesn’t sound </w:t>
      </w:r>
      <w:r>
        <w:rPr>
          <w:lang w:val="en-US"/>
        </w:rPr>
        <w:t>very good</w:t>
      </w:r>
      <w:r w:rsidRPr="002A71F0">
        <w:rPr>
          <w:lang w:val="en-US"/>
        </w:rPr>
        <w:t xml:space="preserve"> in English</w:t>
      </w:r>
    </w:p>
  </w:comment>
  <w:comment w:id="110" w:author="Alicia" w:date="2015-10-16T12:22:00Z" w:initials="A">
    <w:p w14:paraId="6EEBFDB9" w14:textId="6C26EC60" w:rsidR="00EE2121" w:rsidRPr="00CC32DB" w:rsidRDefault="00EE2121">
      <w:pPr>
        <w:pStyle w:val="CommentText"/>
        <w:rPr>
          <w:lang w:val="en-US"/>
        </w:rPr>
      </w:pPr>
      <w:r>
        <w:rPr>
          <w:rStyle w:val="CommentReference"/>
        </w:rPr>
        <w:annotationRef/>
      </w:r>
      <w:r w:rsidRPr="00CC32DB">
        <w:rPr>
          <w:lang w:val="en-US"/>
        </w:rPr>
        <w:t>I thought it would be nice to include this as well</w:t>
      </w:r>
    </w:p>
  </w:comment>
  <w:comment w:id="111" w:author="Johan Ehrlén" w:date="2015-11-02T17:47:00Z" w:initials="JE">
    <w:p w14:paraId="4F8B84D7" w14:textId="0D9929B7" w:rsidR="00054410" w:rsidRDefault="00054410">
      <w:pPr>
        <w:pStyle w:val="CommentText"/>
      </w:pPr>
      <w:r>
        <w:rPr>
          <w:rStyle w:val="CommentReference"/>
        </w:rPr>
        <w:annotationRef/>
      </w:r>
      <w:r>
        <w:t xml:space="preserve">I agree. Next year we should record this </w:t>
      </w:r>
      <w:r>
        <w:sym w:font="Wingdings" w:char="F04A"/>
      </w:r>
    </w:p>
  </w:comment>
  <w:comment w:id="154" w:author="Alicia" w:date="2015-10-16T12:22:00Z" w:initials="A">
    <w:p w14:paraId="0D5057A4" w14:textId="1DABB7D8" w:rsidR="00EE2121" w:rsidRPr="00904EDD" w:rsidRDefault="00EE2121">
      <w:pPr>
        <w:pStyle w:val="CommentText"/>
        <w:rPr>
          <w:lang w:val="en-US"/>
        </w:rPr>
      </w:pPr>
      <w:r>
        <w:rPr>
          <w:rStyle w:val="CommentReference"/>
        </w:rPr>
        <w:annotationRef/>
      </w:r>
      <w:r w:rsidRPr="00904EDD">
        <w:rPr>
          <w:lang w:val="en-US"/>
        </w:rPr>
        <w:t>This phrasing doesn’t sound good to me, I tried to write it differently</w:t>
      </w:r>
    </w:p>
  </w:comment>
  <w:comment w:id="155" w:author="Johan Ehrlén" w:date="2015-11-02T18:03:00Z" w:initials="JE">
    <w:p w14:paraId="652B2294" w14:textId="1A2145F9" w:rsidR="00B44926" w:rsidRDefault="00B44926">
      <w:pPr>
        <w:pStyle w:val="CommentText"/>
      </w:pPr>
      <w:r>
        <w:rPr>
          <w:rStyle w:val="CommentReference"/>
        </w:rPr>
        <w:annotationRef/>
      </w:r>
      <w:r>
        <w:t>I think “be the result of that” sounds better but you decide</w:t>
      </w:r>
    </w:p>
  </w:comment>
  <w:comment w:id="161" w:author="Alicia" w:date="2015-10-16T12:22:00Z" w:initials="A">
    <w:p w14:paraId="44065793" w14:textId="23F0AE88" w:rsidR="00EE2121" w:rsidRPr="00904EDD" w:rsidRDefault="00EE2121">
      <w:pPr>
        <w:pStyle w:val="CommentText"/>
        <w:rPr>
          <w:lang w:val="en-US"/>
        </w:rPr>
      </w:pPr>
      <w:r>
        <w:rPr>
          <w:rStyle w:val="CommentReference"/>
        </w:rPr>
        <w:annotationRef/>
      </w:r>
      <w:r w:rsidRPr="00904EDD">
        <w:rPr>
          <w:lang w:val="en-US"/>
        </w:rPr>
        <w:t xml:space="preserve">I think we need to add this </w:t>
      </w:r>
      <w:r>
        <w:rPr>
          <w:lang w:val="en-US"/>
        </w:rPr>
        <w:t>for</w:t>
      </w:r>
      <w:r w:rsidRPr="00904EDD">
        <w:rPr>
          <w:lang w:val="en-US"/>
        </w:rPr>
        <w:t xml:space="preserve"> the </w:t>
      </w:r>
      <w:r>
        <w:rPr>
          <w:lang w:val="en-US"/>
        </w:rPr>
        <w:t>sentence to be understandable</w:t>
      </w:r>
    </w:p>
  </w:comment>
  <w:comment w:id="162" w:author="Johan Ehrlén" w:date="2015-11-02T18:04:00Z" w:initials="JE">
    <w:p w14:paraId="09861C6E" w14:textId="2A61CC98" w:rsidR="00B44926" w:rsidRDefault="00B44926">
      <w:pPr>
        <w:pStyle w:val="CommentText"/>
      </w:pPr>
      <w:r>
        <w:rPr>
          <w:rStyle w:val="CommentReference"/>
        </w:rPr>
        <w:annotationRef/>
      </w:r>
      <w:r>
        <w:t>Agree</w:t>
      </w:r>
    </w:p>
  </w:comment>
  <w:comment w:id="163" w:author="Johan Ehrlén" w:date="2015-11-02T18:06:00Z" w:initials="JE">
    <w:p w14:paraId="40F0ECD5" w14:textId="0645F73F" w:rsidR="00B44926" w:rsidRDefault="00B44926">
      <w:pPr>
        <w:pStyle w:val="CommentText"/>
      </w:pPr>
      <w:r>
        <w:rPr>
          <w:rStyle w:val="CommentReference"/>
        </w:rPr>
        <w:annotationRef/>
      </w:r>
      <w:r>
        <w:t>I though it was important to state that our main results do not depend on the different options discussed in the previous paragraph.</w:t>
      </w:r>
    </w:p>
  </w:comment>
  <w:comment w:id="171" w:author="Johan Ehrlén" w:date="2015-11-02T18:08:00Z" w:initials="JE">
    <w:p w14:paraId="452AEB80" w14:textId="19A970E2" w:rsidR="00B44926" w:rsidRDefault="00B44926">
      <w:pPr>
        <w:pStyle w:val="CommentText"/>
      </w:pPr>
      <w:r>
        <w:rPr>
          <w:rStyle w:val="CommentReference"/>
        </w:rPr>
        <w:annotationRef/>
      </w:r>
      <w:r>
        <w:t>I think we should state this more strongly. E.g. “This means that …”</w:t>
      </w:r>
    </w:p>
  </w:comment>
  <w:comment w:id="175" w:author="Alicia" w:date="2015-10-16T12:22:00Z" w:initials="A">
    <w:p w14:paraId="2238E8F3" w14:textId="2EF6CFD8" w:rsidR="00EE2121" w:rsidRPr="00B4714F" w:rsidRDefault="00EE2121">
      <w:pPr>
        <w:pStyle w:val="CommentText"/>
        <w:rPr>
          <w:lang w:val="en-US"/>
        </w:rPr>
      </w:pPr>
      <w:r>
        <w:rPr>
          <w:rStyle w:val="CommentReference"/>
        </w:rPr>
        <w:annotationRef/>
      </w:r>
      <w:r w:rsidRPr="00B4714F">
        <w:rPr>
          <w:lang w:val="en-US"/>
        </w:rPr>
        <w:t>Actually according to Thomas and Elmes it would be mostly stage 1, and accordin</w:t>
      </w:r>
      <w:r>
        <w:rPr>
          <w:lang w:val="en-US"/>
        </w:rPr>
        <w:t>g to Patricelli et al, although it is other species, it would be stage 3… so we either refer to stages 1-3 (which is quite a “wide” preference) or not mention this at all. There is also the study of Van Dyck and Reigners 2010 showing that phenological time windows for oviposition are much wider than the ones suggested by Thomas and Elmes, so stages 1-3 is probably ok here</w:t>
      </w:r>
    </w:p>
  </w:comment>
  <w:comment w:id="296" w:author="Alicia" w:date="2015-10-16T12:22:00Z" w:initials="A">
    <w:p w14:paraId="164C9081" w14:textId="453A1504" w:rsidR="00EE2121" w:rsidRPr="00111BC2" w:rsidRDefault="00EE2121">
      <w:pPr>
        <w:pStyle w:val="CommentText"/>
        <w:rPr>
          <w:lang w:val="en-US"/>
        </w:rPr>
      </w:pPr>
      <w:r>
        <w:rPr>
          <w:rStyle w:val="CommentReference"/>
        </w:rPr>
        <w:annotationRef/>
      </w:r>
      <w:r w:rsidRPr="00111BC2">
        <w:rPr>
          <w:lang w:val="en-US"/>
        </w:rPr>
        <w:t xml:space="preserve">I think it looks nicer with all the p-values in the legend, and that it is ok to just state it like this when they are not significant. </w:t>
      </w:r>
      <w:r>
        <w:rPr>
          <w:lang w:val="en-US"/>
        </w:rPr>
        <w:t>What do you think?</w:t>
      </w:r>
    </w:p>
  </w:comment>
  <w:comment w:id="297" w:author="Johan Ehrlén" w:date="2015-11-02T19:02:00Z" w:initials="JE">
    <w:p w14:paraId="4CC38925" w14:textId="0505571B" w:rsidR="00BD7A96" w:rsidRDefault="00BD7A96">
      <w:pPr>
        <w:pStyle w:val="CommentText"/>
      </w:pPr>
      <w:r>
        <w:rPr>
          <w:rStyle w:val="CommentReference"/>
        </w:rPr>
        <w:annotationRef/>
      </w:r>
      <w:r>
        <w:t>I agree</w:t>
      </w:r>
      <w:bookmarkStart w:id="300" w:name="_GoBack"/>
      <w:bookmarkEnd w:id="30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DBAB8D" w15:done="0"/>
  <w15:commentEx w15:paraId="1D841555" w15:paraIdParent="69DBAB8D" w15:done="0"/>
  <w15:commentEx w15:paraId="4C5F1424" w15:done="0"/>
  <w15:commentEx w15:paraId="4BD62056" w15:done="0"/>
  <w15:commentEx w15:paraId="6EEBFDB9" w15:done="0"/>
  <w15:commentEx w15:paraId="4F8B84D7" w15:paraIdParent="6EEBFDB9" w15:done="0"/>
  <w15:commentEx w15:paraId="0D5057A4" w15:done="0"/>
  <w15:commentEx w15:paraId="652B2294" w15:paraIdParent="0D5057A4" w15:done="0"/>
  <w15:commentEx w15:paraId="44065793" w15:done="0"/>
  <w15:commentEx w15:paraId="09861C6E" w15:paraIdParent="44065793" w15:done="0"/>
  <w15:commentEx w15:paraId="40F0ECD5" w15:done="0"/>
  <w15:commentEx w15:paraId="452AEB80" w15:done="0"/>
  <w15:commentEx w15:paraId="2238E8F3" w15:done="0"/>
  <w15:commentEx w15:paraId="164C9081" w15:done="0"/>
  <w15:commentEx w15:paraId="4CC38925" w15:paraIdParent="164C90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109B2" w14:textId="77777777" w:rsidR="00033101" w:rsidRDefault="00033101" w:rsidP="00472CCB">
      <w:pPr>
        <w:spacing w:after="0" w:line="240" w:lineRule="auto"/>
      </w:pPr>
      <w:r>
        <w:separator/>
      </w:r>
    </w:p>
  </w:endnote>
  <w:endnote w:type="continuationSeparator" w:id="0">
    <w:p w14:paraId="7D429298" w14:textId="77777777" w:rsidR="00033101" w:rsidRDefault="00033101"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3E43F" w14:textId="77777777" w:rsidR="00033101" w:rsidRDefault="00033101" w:rsidP="00472CCB">
      <w:pPr>
        <w:spacing w:after="0" w:line="240" w:lineRule="auto"/>
      </w:pPr>
      <w:r>
        <w:separator/>
      </w:r>
    </w:p>
  </w:footnote>
  <w:footnote w:type="continuationSeparator" w:id="0">
    <w:p w14:paraId="76D27D43" w14:textId="77777777" w:rsidR="00033101" w:rsidRDefault="00033101"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324B"/>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ADD"/>
    <w:rsid w:val="00135D00"/>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2F6D2E"/>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0513"/>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68D"/>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2802"/>
    <w:rsid w:val="006E40B0"/>
    <w:rsid w:val="006E5087"/>
    <w:rsid w:val="006E5299"/>
    <w:rsid w:val="006E5343"/>
    <w:rsid w:val="006E60B8"/>
    <w:rsid w:val="006E641F"/>
    <w:rsid w:val="006E670D"/>
    <w:rsid w:val="006E796E"/>
    <w:rsid w:val="006F0C12"/>
    <w:rsid w:val="006F172E"/>
    <w:rsid w:val="006F2294"/>
    <w:rsid w:val="006F333E"/>
    <w:rsid w:val="006F41EF"/>
    <w:rsid w:val="006F59A9"/>
    <w:rsid w:val="006F5DC0"/>
    <w:rsid w:val="006F6143"/>
    <w:rsid w:val="006F6D0D"/>
    <w:rsid w:val="006F7298"/>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5114"/>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0977"/>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1EBD"/>
    <w:rsid w:val="008D214A"/>
    <w:rsid w:val="008D3E4D"/>
    <w:rsid w:val="008D42B9"/>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210D"/>
    <w:rsid w:val="0097237D"/>
    <w:rsid w:val="009737DE"/>
    <w:rsid w:val="00973C27"/>
    <w:rsid w:val="00973E9C"/>
    <w:rsid w:val="00974E97"/>
    <w:rsid w:val="00975656"/>
    <w:rsid w:val="00977D16"/>
    <w:rsid w:val="0098086B"/>
    <w:rsid w:val="00981711"/>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45FD"/>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70B2"/>
    <w:rsid w:val="00B4714F"/>
    <w:rsid w:val="00B47E11"/>
    <w:rsid w:val="00B507B2"/>
    <w:rsid w:val="00B50AFD"/>
    <w:rsid w:val="00B51885"/>
    <w:rsid w:val="00B51A68"/>
    <w:rsid w:val="00B5241B"/>
    <w:rsid w:val="00B526A4"/>
    <w:rsid w:val="00B52F7E"/>
    <w:rsid w:val="00B53264"/>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6B8"/>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933"/>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659"/>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29B"/>
    <w:rsid w:val="00EA66D9"/>
    <w:rsid w:val="00EA7879"/>
    <w:rsid w:val="00EB043F"/>
    <w:rsid w:val="00EB04BF"/>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0B23C350-7D34-4263-B875-434941C4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PlaceholderText">
    <w:name w:val="Placeholder Text"/>
    <w:basedOn w:val="DefaultParagraphFont"/>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6CD06-B696-41C0-A659-41881B081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6740</Words>
  <Characters>35726</Characters>
  <Application>Microsoft Office Word</Application>
  <DocSecurity>0</DocSecurity>
  <Lines>297</Lines>
  <Paragraphs>84</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2</cp:revision>
  <dcterms:created xsi:type="dcterms:W3CDTF">2015-11-02T18:02:00Z</dcterms:created>
  <dcterms:modified xsi:type="dcterms:W3CDTF">2015-11-02T18:02:00Z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